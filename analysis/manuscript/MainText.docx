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commentRangeStart w:id="0"/>
      <w:r>
        <w:rPr>
          <w:rFonts w:asciiTheme="majorHAnsi" w:eastAsia="Times New Roman" w:hAnsiTheme="majorHAnsi" w:cstheme="majorHAnsi"/>
          <w:b/>
          <w:bCs/>
        </w:rPr>
        <w:t>Title</w:t>
      </w:r>
      <w:commentRangeEnd w:id="0"/>
      <w:r w:rsidR="00303B2E">
        <w:rPr>
          <w:rStyle w:val="CommentReference"/>
        </w:rPr>
        <w:commentReference w:id="0"/>
      </w:r>
      <w:r>
        <w:rPr>
          <w:rFonts w:asciiTheme="majorHAnsi" w:eastAsia="Times New Roman" w:hAnsiTheme="majorHAnsi" w:cstheme="majorHAnsi"/>
          <w:b/>
          <w:bCs/>
        </w:rPr>
        <w:t xml:space="preserv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13"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xml:space="preserve">; </w:t>
      </w:r>
      <w:commentRangeStart w:id="1"/>
      <w:r w:rsidR="000736D9">
        <w:rPr>
          <w:rFonts w:asciiTheme="majorHAnsi" w:eastAsia="Times New Roman" w:hAnsiTheme="majorHAnsi" w:cstheme="majorHAnsi"/>
        </w:rPr>
        <w:t>*corresponding author</w:t>
      </w:r>
      <w:commentRangeEnd w:id="1"/>
      <w:r w:rsidR="0012794F">
        <w:rPr>
          <w:rStyle w:val="CommentReference"/>
        </w:rPr>
        <w:commentReference w:id="1"/>
      </w:r>
    </w:p>
    <w:p w14:paraId="0A316178" w14:textId="25F8D7E5" w:rsidR="009938B7" w:rsidRDefault="009938B7" w:rsidP="00DC3294">
      <w:pPr>
        <w:rPr>
          <w:rFonts w:asciiTheme="majorHAnsi" w:eastAsia="Times New Roman" w:hAnsiTheme="majorHAnsi" w:cstheme="majorHAnsi"/>
        </w:rPr>
      </w:pPr>
      <w:commentRangeStart w:id="2"/>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[Hao’s email]</w:t>
      </w:r>
      <w:commentRangeEnd w:id="2"/>
      <w:r w:rsidR="00E670B4">
        <w:rPr>
          <w:rStyle w:val="CommentReference"/>
        </w:rPr>
        <w:commentReference w:id="2"/>
      </w:r>
    </w:p>
    <w:p w14:paraId="567F4189" w14:textId="7C79C659" w:rsidR="009938B7" w:rsidRPr="009938B7" w:rsidRDefault="009938B7" w:rsidP="00DC3294">
      <w:pPr>
        <w:rPr>
          <w:rFonts w:asciiTheme="majorHAnsi" w:eastAsia="Times New Roman" w:hAnsiTheme="majorHAnsi" w:cstheme="majorHAnsi"/>
        </w:rPr>
      </w:pPr>
      <w:commentRangeStart w:id="3"/>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4"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commentRangeEnd w:id="3"/>
      <w:r w:rsidR="000A01A7">
        <w:rPr>
          <w:rStyle w:val="CommentReference"/>
        </w:rPr>
        <w:commentReference w:id="3"/>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7AFF3E6" w14:textId="4778F26B" w:rsidR="00985051" w:rsidRDefault="00DC3294" w:rsidP="0264BE4F">
      <w:pPr>
        <w:rPr>
          <w:rFonts w:asciiTheme="majorHAnsi" w:eastAsia="Times New Roman" w:hAnsiTheme="majorHAnsi" w:cstheme="majorHAnsi"/>
        </w:rPr>
      </w:pPr>
      <w:commentRangeStart w:id="4"/>
      <w:r>
        <w:rPr>
          <w:rFonts w:asciiTheme="majorHAnsi" w:eastAsia="Times New Roman" w:hAnsiTheme="majorHAnsi" w:cstheme="majorHAnsi"/>
        </w:rPr>
        <w:t>Renata M. Diaz</w:t>
      </w:r>
      <w:r>
        <w:rPr>
          <w:rFonts w:asciiTheme="majorHAnsi" w:eastAsia="Times New Roman" w:hAnsiTheme="majorHAnsi" w:cstheme="majorHAnsi"/>
        </w:rPr>
        <w:br/>
      </w:r>
      <w:hyperlink r:id="rId15" w:history="1">
        <w:r w:rsidRPr="00F7650D">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t>Full address, phone, and fax</w:t>
      </w:r>
      <w:commentRangeEnd w:id="4"/>
      <w:r w:rsidR="009B1BEE">
        <w:rPr>
          <w:rStyle w:val="CommentReference"/>
        </w:rPr>
        <w:commentReference w:id="4"/>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61AD142C" w:rsidR="00E91DF4" w:rsidRPr="00E91DF4" w:rsidRDefault="00E91DF4" w:rsidP="0264BE4F">
      <w:pPr>
        <w:rPr>
          <w:rFonts w:asciiTheme="majorHAnsi" w:eastAsia="Times New Roman" w:hAnsiTheme="majorHAnsi" w:cstheme="majorHAnsi"/>
        </w:rPr>
      </w:pPr>
      <w:commentRangeStart w:id="5"/>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del w:id="6" w:author="Diaz,Renata M" w:date="2020-12-18T16:49:00Z">
        <w:r w:rsidDel="0017190A">
          <w:rPr>
            <w:rFonts w:asciiTheme="majorHAnsi" w:eastAsia="Times New Roman" w:hAnsiTheme="majorHAnsi" w:cstheme="majorHAnsi"/>
          </w:rPr>
          <w:delText xml:space="preserve">GitHub </w:delText>
        </w:r>
      </w:del>
      <w:ins w:id="7" w:author="Diaz,Renata M" w:date="2020-12-18T16:49:00Z">
        <w:r w:rsidR="0017190A">
          <w:rPr>
            <w:rFonts w:asciiTheme="majorHAnsi" w:eastAsia="Times New Roman" w:hAnsiTheme="majorHAnsi" w:cstheme="majorHAnsi"/>
          </w:rPr>
          <w:t xml:space="preserve">Zenodo </w:t>
        </w:r>
      </w:ins>
      <w:r>
        <w:rPr>
          <w:rFonts w:asciiTheme="majorHAnsi" w:eastAsia="Times New Roman" w:hAnsiTheme="majorHAnsi" w:cstheme="majorHAnsi"/>
        </w:rPr>
        <w:t>and figshare.</w:t>
      </w:r>
      <w:commentRangeEnd w:id="5"/>
      <w:r>
        <w:rPr>
          <w:rStyle w:val="CommentReference"/>
        </w:rPr>
        <w:commentReference w:id="5"/>
      </w:r>
      <w:ins w:id="8" w:author="Diaz,Renata M" w:date="2020-12-20T13:43:00Z">
        <w:r w:rsidR="008A573D">
          <w:rPr>
            <w:rFonts w:asciiTheme="majorHAnsi" w:eastAsia="Times New Roman" w:hAnsiTheme="majorHAnsi" w:cstheme="majorHAnsi"/>
          </w:rPr>
          <w:t xml:space="preserve"> Upon publication, all code and data will be archived and made publicly available via Zenodo.</w:t>
        </w:r>
      </w:ins>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 xml:space="preserve">The authors declare no conflicts of </w:t>
      </w:r>
      <w:commentRangeStart w:id="9"/>
      <w:r>
        <w:rPr>
          <w:rFonts w:asciiTheme="majorHAnsi" w:eastAsia="Times New Roman" w:hAnsiTheme="majorHAnsi" w:cstheme="majorHAnsi"/>
        </w:rPr>
        <w:t>interest</w:t>
      </w:r>
      <w:commentRangeEnd w:id="9"/>
      <w:r w:rsidR="00013C16">
        <w:rPr>
          <w:rStyle w:val="CommentReference"/>
        </w:rPr>
        <w:commentReference w:id="9"/>
      </w:r>
      <w:r>
        <w:rPr>
          <w:rFonts w:asciiTheme="majorHAnsi" w:eastAsia="Times New Roman" w:hAnsiTheme="majorHAnsi" w:cstheme="majorHAnsi"/>
        </w:rPr>
        <w: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532C3D7A" w14:textId="00A3AE80" w:rsidR="003213A3"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Pr>
          <w:rFonts w:asciiTheme="majorHAnsi" w:eastAsia="Times New Roman" w:hAnsiTheme="majorHAnsi" w:cstheme="majorHAnsi"/>
        </w:rPr>
        <w:br/>
        <w:t>Main text:</w:t>
      </w:r>
    </w:p>
    <w:p w14:paraId="226A27CA" w14:textId="27201619"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p>
    <w:p w14:paraId="14FC8D7C" w14:textId="40D1E1AE" w:rsidR="003213A3" w:rsidRPr="00D30982" w:rsidRDefault="003213A3" w:rsidP="0264BE4F">
      <w:pPr>
        <w:rPr>
          <w:rFonts w:asciiTheme="majorHAnsi" w:eastAsia="Times New Roman" w:hAnsiTheme="majorHAnsi" w:cstheme="majorHAnsi"/>
          <w:rPrChange w:id="10" w:author="Diaz,Renata M" w:date="2020-12-16T15:24:00Z">
            <w:rPr>
              <w:rFonts w:asciiTheme="majorHAnsi" w:eastAsia="Times New Roman" w:hAnsiTheme="majorHAnsi" w:cstheme="majorHAnsi"/>
              <w:b/>
              <w:bCs/>
            </w:rPr>
          </w:rPrChange>
        </w:rPr>
      </w:pPr>
      <w:r>
        <w:rPr>
          <w:rFonts w:asciiTheme="majorHAnsi" w:eastAsia="Times New Roman" w:hAnsiTheme="majorHAnsi" w:cstheme="majorHAnsi"/>
          <w:b/>
          <w:bCs/>
        </w:rPr>
        <w:t>Number of figures, tables, and text boxes:</w:t>
      </w:r>
      <w:ins w:id="11" w:author="Diaz,Renata M" w:date="2020-12-16T15:24:00Z">
        <w:r w:rsidR="00D30982">
          <w:rPr>
            <w:rFonts w:asciiTheme="majorHAnsi" w:eastAsia="Times New Roman" w:hAnsiTheme="majorHAnsi" w:cstheme="majorHAnsi"/>
            <w:b/>
            <w:bCs/>
          </w:rPr>
          <w:t xml:space="preserve"> </w:t>
        </w:r>
        <w:commentRangeStart w:id="12"/>
        <w:r w:rsidR="00D30982">
          <w:rPr>
            <w:rFonts w:asciiTheme="majorHAnsi" w:eastAsia="Times New Roman" w:hAnsiTheme="majorHAnsi" w:cstheme="majorHAnsi"/>
          </w:rPr>
          <w:t>4 figures; 0 tables; 0 text boxes</w:t>
        </w:r>
        <w:commentRangeEnd w:id="12"/>
        <w:r w:rsidR="009828B6">
          <w:rPr>
            <w:rStyle w:val="CommentReference"/>
          </w:rPr>
          <w:commentReference w:id="12"/>
        </w:r>
      </w:ins>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D892FD8"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from the statistical process 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introduce 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By comparing 24,500 communities to their statistical baselines,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communities are consistently highly skewed and uneven relative to their statistical baselines. However, small communities – with few species or individuals – exhibit poorly-resolved statistical baselines, </w:t>
      </w:r>
      <w:r w:rsidR="009F21ED">
        <w:rPr>
          <w:rFonts w:asciiTheme="majorHAnsi" w:eastAsia="Times New Roman" w:hAnsiTheme="majorHAnsi" w:cstheme="majorHAnsi"/>
        </w:rPr>
        <w:t xml:space="preserve">evidently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skewed and uneven nature of empirical 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56303387"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07666E0C"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et al 2012,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commentRangeStart w:id="13"/>
      <w:commentRangeEnd w:id="13"/>
      <w:r w:rsidR="00747FEC">
        <w:rPr>
          <w:rStyle w:val="CommentReference"/>
        </w:rPr>
        <w:commentReference w:id="13"/>
      </w:r>
      <w:r w:rsidR="008A2C84" w:rsidRPr="002E2A57">
        <w:rPr>
          <w:rFonts w:asciiTheme="majorHAnsi" w:eastAsia="Times New Roman" w:hAnsiTheme="majorHAnsi" w:cstheme="majorHAnsi"/>
        </w:rPr>
        <w:t xml:space="preserve">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Locey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173A0F">
        <w:rPr>
          <w:rFonts w:asciiTheme="majorHAnsi" w:eastAsia="Times New Roman" w:hAnsiTheme="majorHAnsi" w:cstheme="majorHAnsi"/>
        </w:rPr>
        <w:t xml:space="preserve">Failing to account for these </w:t>
      </w:r>
      <w:r w:rsidR="00173A0F">
        <w:rPr>
          <w:rFonts w:asciiTheme="majorHAnsi" w:eastAsia="Times New Roman" w:hAnsiTheme="majorHAnsi" w:cstheme="majorHAnsi"/>
        </w:rPr>
        <w:lastRenderedPageBreak/>
        <w:t>statistical considerations may have led us to focus on an obvious but relatively uninformative aspect of the SAD.</w:t>
      </w:r>
    </w:p>
    <w:p w14:paraId="4D0D4FF3" w14:textId="63DE7564" w:rsidR="00AC1546" w:rsidRDefault="000C0BEC" w:rsidP="00021897">
      <w:pPr>
        <w:spacing w:line="480" w:lineRule="auto"/>
        <w:rPr>
          <w:rFonts w:asciiTheme="majorHAnsi" w:eastAsia="Times New Roman" w:hAnsiTheme="majorHAnsi" w:cstheme="majorHAnsi"/>
        </w:rPr>
      </w:pPr>
      <w:commentRangeStart w:id="14"/>
      <w:commentRangeStart w:id="15"/>
      <w:r w:rsidRPr="002E2A57">
        <w:rPr>
          <w:rFonts w:asciiTheme="majorHAnsi" w:eastAsia="Times New Roman" w:hAnsiTheme="majorHAnsi" w:cstheme="majorHAnsi"/>
        </w:rPr>
        <w:t xml:space="preserve">If SADs are statistically inclined to be hollow curves without requiring biological influences, it is no surprise that we have struggled to </w:t>
      </w:r>
      <w:r>
        <w:rPr>
          <w:rFonts w:asciiTheme="majorHAnsi" w:eastAsia="Times New Roman" w:hAnsiTheme="majorHAnsi" w:cstheme="majorHAnsi"/>
        </w:rPr>
        <w:t>use the hollow curve</w:t>
      </w:r>
      <w:commentRangeEnd w:id="14"/>
      <w:r>
        <w:rPr>
          <w:rStyle w:val="CommentReference"/>
        </w:rPr>
        <w:commentReference w:id="14"/>
      </w:r>
      <w:commentRangeEnd w:id="15"/>
      <w:r w:rsidR="00A0689A">
        <w:rPr>
          <w:rStyle w:val="CommentReference"/>
        </w:rPr>
        <w:commentReference w:id="15"/>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(Locey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We can</w:t>
      </w:r>
      <w:r w:rsidR="009A23DD">
        <w:rPr>
          <w:rFonts w:asciiTheme="majorHAnsi" w:eastAsia="Times New Roman" w:hAnsiTheme="majorHAnsi" w:cstheme="majorHAnsi"/>
        </w:rPr>
        <w:t xml:space="preserve"> then</w:t>
      </w:r>
      <w:r w:rsidR="008B3DF9">
        <w:rPr>
          <w:rFonts w:asciiTheme="majorHAnsi" w:eastAsia="Times New Roman" w:hAnsiTheme="majorHAnsi" w:cstheme="majorHAnsi"/>
        </w:rPr>
        <w:t xml:space="preserve">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5B4BD063" w14:textId="3E8F55AF" w:rsidR="00060335" w:rsidRDefault="00F25E42">
      <w:pPr>
        <w:spacing w:line="480" w:lineRule="auto"/>
        <w:rPr>
          <w:ins w:id="16" w:author="Diaz,Renata M" w:date="2020-12-14T15:37:00Z"/>
          <w:rFonts w:asciiTheme="majorHAnsi" w:eastAsia="Times New Roman" w:hAnsiTheme="majorHAnsi" w:cstheme="majorHAnsi"/>
        </w:rPr>
        <w:pPrChange w:id="17" w:author="Diaz,Renata M" w:date="2020-12-14T15:38:00Z">
          <w:pPr/>
        </w:pPrChange>
      </w:pPr>
      <w:r w:rsidRPr="00106141">
        <w:rPr>
          <w:rFonts w:asciiTheme="majorHAnsi" w:eastAsia="Times New Roman" w:hAnsiTheme="majorHAnsi" w:cstheme="majorHAnsi"/>
        </w:rPr>
        <w:t xml:space="preserve">Successfully </w:t>
      </w:r>
      <w:del w:id="18" w:author="Diaz,Renata M" w:date="2020-12-14T15:36:00Z">
        <w:r w:rsidRPr="00106141" w:rsidDel="00946A66">
          <w:rPr>
            <w:rFonts w:asciiTheme="majorHAnsi" w:eastAsia="Times New Roman" w:hAnsiTheme="majorHAnsi" w:cstheme="majorHAnsi"/>
          </w:rPr>
          <w:delText>applying</w:delText>
        </w:r>
        <w:r w:rsidR="00725670" w:rsidRPr="00106141" w:rsidDel="00946A66">
          <w:rPr>
            <w:rFonts w:asciiTheme="majorHAnsi" w:eastAsia="Times New Roman" w:hAnsiTheme="majorHAnsi" w:cstheme="majorHAnsi"/>
          </w:rPr>
          <w:delText xml:space="preserve"> </w:delText>
        </w:r>
      </w:del>
      <w:ins w:id="19" w:author="Diaz,Renata M" w:date="2020-12-14T15:36:00Z">
        <w:r w:rsidR="00946A66">
          <w:rPr>
            <w:rFonts w:asciiTheme="majorHAnsi" w:eastAsia="Times New Roman" w:hAnsiTheme="majorHAnsi" w:cstheme="majorHAnsi"/>
          </w:rPr>
          <w:t>i</w:t>
        </w:r>
      </w:ins>
      <w:ins w:id="20" w:author="Diaz,Renata M" w:date="2020-12-14T15:37:00Z">
        <w:r w:rsidR="00136BF8">
          <w:rPr>
            <w:rFonts w:asciiTheme="majorHAnsi" w:eastAsia="Times New Roman" w:hAnsiTheme="majorHAnsi" w:cstheme="majorHAnsi"/>
          </w:rPr>
          <w:t>nter</w:t>
        </w:r>
        <w:r w:rsidR="00693DFB" w:rsidRPr="00C70AB5">
          <w:rPr>
            <w:rFonts w:asciiTheme="majorHAnsi" w:eastAsia="Times New Roman" w:hAnsiTheme="majorHAnsi" w:cstheme="majorHAnsi"/>
            <w:rPrChange w:id="21" w:author="Diaz,Renata M" w:date="2020-12-14T15:37:00Z">
              <w:rPr/>
            </w:rPrChange>
          </w:rPr>
          <w:t>preting</w:t>
        </w:r>
      </w:ins>
      <w:ins w:id="22" w:author="Diaz,Renata M" w:date="2020-12-14T15:36:00Z">
        <w:r w:rsidR="00946A66" w:rsidRPr="00106141">
          <w:rPr>
            <w:rFonts w:asciiTheme="majorHAnsi" w:eastAsia="Times New Roman" w:hAnsiTheme="majorHAnsi" w:cstheme="majorHAnsi"/>
          </w:rPr>
          <w:t xml:space="preserve"> </w:t>
        </w:r>
      </w:ins>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SADs given </w:t>
      </w:r>
      <w:r w:rsidR="009662F7" w:rsidRPr="00C70AB5">
        <w:rPr>
          <w:rFonts w:asciiTheme="majorHAnsi" w:eastAsia="Times New Roman" w:hAnsiTheme="majorHAnsi" w:cstheme="majorHAnsi"/>
          <w:rPrChange w:id="23" w:author="Diaz,Renata M" w:date="2020-12-14T15:37:00Z">
            <w:rPr>
              <w:rFonts w:asciiTheme="majorHAnsi" w:eastAsia="Times New Roman" w:hAnsiTheme="majorHAnsi" w:cstheme="majorHAnsi"/>
              <w:i/>
              <w:iCs/>
            </w:rPr>
          </w:rPrChange>
        </w:rPr>
        <w:t xml:space="preserve">S </w:t>
      </w:r>
      <w:r w:rsidR="009662F7">
        <w:rPr>
          <w:rFonts w:asciiTheme="majorHAnsi" w:eastAsia="Times New Roman" w:hAnsiTheme="majorHAnsi" w:cstheme="majorHAnsi"/>
        </w:rPr>
        <w:t xml:space="preserve">and </w:t>
      </w:r>
      <w:r w:rsidR="009662F7" w:rsidRPr="00C70AB5">
        <w:rPr>
          <w:rFonts w:asciiTheme="majorHAnsi" w:eastAsia="Times New Roman" w:hAnsiTheme="majorHAnsi" w:cstheme="majorHAnsi"/>
          <w:rPrChange w:id="24" w:author="Diaz,Renata M" w:date="2020-12-14T15:37:00Z">
            <w:rPr>
              <w:rFonts w:asciiTheme="majorHAnsi" w:eastAsia="Times New Roman" w:hAnsiTheme="majorHAnsi" w:cstheme="majorHAnsi"/>
              <w:i/>
              <w:iCs/>
            </w:rPr>
          </w:rPrChange>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sidRPr="00C70AB5">
        <w:rPr>
          <w:rFonts w:asciiTheme="majorHAnsi" w:eastAsia="Times New Roman" w:hAnsiTheme="majorHAnsi" w:cstheme="majorHAnsi"/>
          <w:rPrChange w:id="25" w:author="Diaz,Renata M" w:date="2020-12-14T15:37:00Z">
            <w:rPr>
              <w:rFonts w:asciiTheme="majorHAnsi" w:eastAsia="Times New Roman" w:hAnsiTheme="majorHAnsi" w:cstheme="majorHAnsi"/>
              <w:i/>
              <w:iCs/>
            </w:rPr>
          </w:rPrChange>
        </w:rPr>
        <w:t xml:space="preserve">S </w:t>
      </w:r>
      <w:r w:rsidR="00523FDB">
        <w:rPr>
          <w:rFonts w:asciiTheme="majorHAnsi" w:eastAsia="Times New Roman" w:hAnsiTheme="majorHAnsi" w:cstheme="majorHAnsi"/>
        </w:rPr>
        <w:t xml:space="preserve">and </w:t>
      </w:r>
      <w:r w:rsidR="00523FDB" w:rsidRPr="00C70AB5">
        <w:rPr>
          <w:rFonts w:asciiTheme="majorHAnsi" w:eastAsia="Times New Roman" w:hAnsiTheme="majorHAnsi" w:cstheme="majorHAnsi"/>
          <w:rPrChange w:id="26" w:author="Diaz,Renata M" w:date="2020-12-14T15:37:00Z">
            <w:rPr>
              <w:rFonts w:asciiTheme="majorHAnsi" w:eastAsia="Times New Roman" w:hAnsiTheme="majorHAnsi" w:cstheme="majorHAnsi"/>
              <w:i/>
              <w:iCs/>
            </w:rPr>
          </w:rPrChange>
        </w:rPr>
        <w:t>N</w:t>
      </w:r>
      <w:r w:rsidR="00523FDB">
        <w:rPr>
          <w:rFonts w:asciiTheme="majorHAnsi" w:eastAsia="Times New Roman" w:hAnsiTheme="majorHAnsi" w:cstheme="majorHAnsi"/>
        </w:rPr>
        <w:t>, there exists a finite (but potentially very large</w:t>
      </w:r>
      <w:ins w:id="27" w:author="Diaz,Renata M" w:date="2020-12-14T15:37:00Z">
        <w:r w:rsidR="00060335">
          <w:rPr>
            <w:rFonts w:asciiTheme="majorHAnsi" w:eastAsia="Times New Roman" w:hAnsiTheme="majorHAnsi" w:cstheme="majorHAnsi"/>
          </w:rPr>
          <w:t xml:space="preserve">) set </w:t>
        </w:r>
        <w:commentRangeStart w:id="28"/>
        <w:commentRangeStart w:id="29"/>
        <w:r w:rsidR="00060335">
          <w:rPr>
            <w:rFonts w:asciiTheme="majorHAnsi" w:eastAsia="Times New Roman" w:hAnsiTheme="majorHAnsi" w:cstheme="majorHAnsi"/>
          </w:rPr>
          <w:t xml:space="preserve">of </w:t>
        </w:r>
        <w:r w:rsidR="00060335" w:rsidRPr="00523FDB">
          <w:rPr>
            <w:rFonts w:asciiTheme="majorHAnsi" w:eastAsia="Times New Roman" w:hAnsiTheme="majorHAnsi" w:cstheme="majorHAnsi"/>
          </w:rPr>
          <w:t>possible</w:t>
        </w:r>
        <w:r w:rsidR="00060335" w:rsidRPr="00C70AB5">
          <w:rPr>
            <w:rFonts w:asciiTheme="majorHAnsi" w:eastAsia="Times New Roman" w:hAnsiTheme="majorHAnsi" w:cstheme="majorHAnsi"/>
            <w:rPrChange w:id="30" w:author="Diaz,Renata M" w:date="2020-12-14T15:37:00Z">
              <w:rPr>
                <w:rFonts w:asciiTheme="majorHAnsi" w:eastAsia="Times New Roman" w:hAnsiTheme="majorHAnsi" w:cstheme="majorHAnsi"/>
                <w:i/>
                <w:iCs/>
              </w:rPr>
            </w:rPrChange>
          </w:rPr>
          <w:t xml:space="preserve"> </w:t>
        </w:r>
        <w:r w:rsidR="00060335">
          <w:rPr>
            <w:rFonts w:asciiTheme="majorHAnsi" w:eastAsia="Times New Roman" w:hAnsiTheme="majorHAnsi" w:cstheme="majorHAnsi"/>
          </w:rPr>
          <w:t>distributions of individuals into species. Collectively</w:t>
        </w:r>
      </w:ins>
      <w:ins w:id="31" w:author="Diaz,Renata M" w:date="2020-12-14T15:38:00Z">
        <w:r w:rsidR="00664C48">
          <w:rPr>
            <w:rFonts w:asciiTheme="majorHAnsi" w:eastAsia="Times New Roman" w:hAnsiTheme="majorHAnsi" w:cstheme="majorHAnsi"/>
          </w:rPr>
          <w:t xml:space="preserve">, this set </w:t>
        </w:r>
      </w:ins>
      <w:ins w:id="32" w:author="Diaz,Renata M" w:date="2020-12-14T15:37:00Z">
        <w:r w:rsidR="00060335">
          <w:rPr>
            <w:rFonts w:asciiTheme="majorHAnsi" w:eastAsia="Times New Roman" w:hAnsiTheme="majorHAnsi" w:cstheme="majorHAnsi"/>
          </w:rPr>
          <w:t>of possible SADs is referred to as the feasible set</w:t>
        </w:r>
      </w:ins>
      <w:ins w:id="33" w:author="Diaz,Renata M" w:date="2020-12-14T15:38:00Z">
        <w:r w:rsidR="002C796C">
          <w:rPr>
            <w:rFonts w:asciiTheme="majorHAnsi" w:eastAsia="Times New Roman" w:hAnsiTheme="majorHAnsi" w:cstheme="majorHAnsi"/>
          </w:rPr>
          <w:t xml:space="preserve">, </w:t>
        </w:r>
      </w:ins>
      <w:ins w:id="34" w:author="Diaz,Renata M" w:date="2020-12-14T15:37:00Z">
        <w:r w:rsidR="00060335">
          <w:rPr>
            <w:rFonts w:asciiTheme="majorHAnsi" w:eastAsia="Times New Roman" w:hAnsiTheme="majorHAnsi" w:cstheme="majorHAnsi"/>
          </w:rPr>
          <w:t xml:space="preserve">with each possible </w:t>
        </w:r>
      </w:ins>
      <w:ins w:id="35" w:author="Diaz,Renata M" w:date="2020-12-14T15:38:00Z">
        <w:r w:rsidR="006F2E74">
          <w:rPr>
            <w:rFonts w:asciiTheme="majorHAnsi" w:eastAsia="Times New Roman" w:hAnsiTheme="majorHAnsi" w:cstheme="majorHAnsi"/>
          </w:rPr>
          <w:t>SAD</w:t>
        </w:r>
      </w:ins>
      <w:ins w:id="36" w:author="Diaz,Renata M" w:date="2020-12-14T15:37:00Z">
        <w:r w:rsidR="00060335">
          <w:rPr>
            <w:rFonts w:asciiTheme="majorHAnsi" w:eastAsia="Times New Roman" w:hAnsiTheme="majorHAnsi" w:cstheme="majorHAnsi"/>
          </w:rPr>
          <w:t xml:space="preserve"> </w:t>
        </w:r>
      </w:ins>
      <w:ins w:id="37" w:author="Diaz,Renata M" w:date="2020-12-14T15:38:00Z">
        <w:r w:rsidR="00AA01D5">
          <w:rPr>
            <w:rFonts w:asciiTheme="majorHAnsi" w:eastAsia="Times New Roman" w:hAnsiTheme="majorHAnsi" w:cstheme="majorHAnsi"/>
          </w:rPr>
          <w:t xml:space="preserve">constituting a single element of the </w:t>
        </w:r>
      </w:ins>
      <w:ins w:id="38" w:author="Diaz,Renata M" w:date="2020-12-14T15:39:00Z">
        <w:r w:rsidR="00AA01D5">
          <w:rPr>
            <w:rFonts w:asciiTheme="majorHAnsi" w:eastAsia="Times New Roman" w:hAnsiTheme="majorHAnsi" w:cstheme="majorHAnsi"/>
          </w:rPr>
          <w:t xml:space="preserve">set. </w:t>
        </w:r>
      </w:ins>
      <w:ins w:id="39" w:author="Diaz,Renata M" w:date="2020-12-14T15:37:00Z">
        <w:r w:rsidR="00060335">
          <w:rPr>
            <w:rFonts w:asciiTheme="majorHAnsi" w:eastAsia="Times New Roman" w:hAnsiTheme="majorHAnsi" w:cstheme="majorHAnsi"/>
          </w:rPr>
          <w:t xml:space="preserve">If an </w:t>
        </w:r>
        <w:r w:rsidR="00060335">
          <w:rPr>
            <w:rFonts w:asciiTheme="majorHAnsi" w:eastAsia="Times New Roman" w:hAnsiTheme="majorHAnsi" w:cstheme="majorHAnsi"/>
          </w:rPr>
          <w:lastRenderedPageBreak/>
          <w:t>observed SAD is simply drawn at random from the set of mathematically possible SADs, it is likely to have a shape similar to the shapes most common in the feasible set. The feasible set can therefore be used as a statistical baseline for assessing whether observed SADs deviate</w:t>
        </w:r>
      </w:ins>
      <w:ins w:id="40" w:author="Diaz,Renata M" w:date="2020-12-14T15:39:00Z">
        <w:r w:rsidR="00B313AC">
          <w:rPr>
            <w:rFonts w:asciiTheme="majorHAnsi" w:eastAsia="Times New Roman" w:hAnsiTheme="majorHAnsi" w:cstheme="majorHAnsi"/>
          </w:rPr>
          <w:t xml:space="preserve"> from what is likely to occur </w:t>
        </w:r>
      </w:ins>
      <w:ins w:id="41" w:author="Diaz,Renata M" w:date="2020-12-14T15:40:00Z">
        <w:r w:rsidR="00B313AC">
          <w:rPr>
            <w:rFonts w:asciiTheme="majorHAnsi" w:eastAsia="Times New Roman" w:hAnsiTheme="majorHAnsi" w:cstheme="majorHAnsi"/>
          </w:rPr>
          <w:t>simply due to mathematical constraints</w:t>
        </w:r>
      </w:ins>
      <w:ins w:id="42" w:author="Diaz,Renata M" w:date="2020-12-14T15:37:00Z">
        <w:r w:rsidR="00060335">
          <w:rPr>
            <w:rFonts w:asciiTheme="majorHAnsi" w:eastAsia="Times New Roman" w:hAnsiTheme="majorHAnsi" w:cstheme="majorHAnsi"/>
          </w:rPr>
          <w:t xml:space="preserve">, and to explore how the statistical baseline varies over gradients of S and N (Locey and White 2013).  </w:t>
        </w:r>
        <w:commentRangeEnd w:id="28"/>
        <w:r w:rsidR="00060335" w:rsidRPr="00C70AB5">
          <w:rPr>
            <w:rFonts w:asciiTheme="majorHAnsi" w:eastAsia="Times New Roman" w:hAnsiTheme="majorHAnsi" w:cstheme="majorHAnsi"/>
            <w:rPrChange w:id="43" w:author="Diaz,Renata M" w:date="2020-12-14T15:37:00Z">
              <w:rPr>
                <w:rStyle w:val="CommentReference"/>
              </w:rPr>
            </w:rPrChange>
          </w:rPr>
          <w:commentReference w:id="28"/>
        </w:r>
      </w:ins>
      <w:commentRangeEnd w:id="29"/>
      <w:ins w:id="44" w:author="Diaz,Renata M" w:date="2020-12-14T15:41:00Z">
        <w:r w:rsidR="004130D5">
          <w:rPr>
            <w:rStyle w:val="CommentReference"/>
          </w:rPr>
          <w:commentReference w:id="29"/>
        </w:r>
      </w:ins>
    </w:p>
    <w:p w14:paraId="7610940D" w14:textId="06863B2A" w:rsidR="00523FDB" w:rsidDel="00060335" w:rsidRDefault="00523FDB" w:rsidP="00420984">
      <w:pPr>
        <w:spacing w:line="480" w:lineRule="auto"/>
        <w:rPr>
          <w:del w:id="45" w:author="Diaz,Renata M" w:date="2020-12-14T15:37:00Z"/>
          <w:rFonts w:asciiTheme="majorHAnsi" w:eastAsia="Times New Roman" w:hAnsiTheme="majorHAnsi" w:cstheme="majorHAnsi"/>
        </w:rPr>
      </w:pPr>
      <w:del w:id="46" w:author="Diaz,Renata M" w:date="2020-12-14T15:37:00Z">
        <w:r w:rsidDel="00060335">
          <w:rPr>
            <w:rFonts w:asciiTheme="majorHAnsi" w:eastAsia="Times New Roman" w:hAnsiTheme="majorHAnsi" w:cstheme="majorHAnsi"/>
          </w:rPr>
          <w:delText xml:space="preserve">) set of </w:delText>
        </w:r>
        <w:r w:rsidRPr="00523FDB" w:rsidDel="00060335">
          <w:rPr>
            <w:rFonts w:asciiTheme="majorHAnsi" w:eastAsia="Times New Roman" w:hAnsiTheme="majorHAnsi" w:cstheme="majorHAnsi"/>
          </w:rPr>
          <w:delText>possible</w:delText>
        </w:r>
        <w:r w:rsidRPr="00C70AB5" w:rsidDel="00060335">
          <w:rPr>
            <w:rFonts w:asciiTheme="majorHAnsi" w:eastAsia="Times New Roman" w:hAnsiTheme="majorHAnsi" w:cstheme="majorHAnsi"/>
            <w:rPrChange w:id="47" w:author="Diaz,Renata M" w:date="2020-12-14T15:38:00Z">
              <w:rPr>
                <w:rFonts w:asciiTheme="majorHAnsi" w:eastAsia="Times New Roman" w:hAnsiTheme="majorHAnsi" w:cstheme="majorHAnsi"/>
                <w:i/>
                <w:iCs/>
              </w:rPr>
            </w:rPrChange>
          </w:rPr>
          <w:delText xml:space="preserve"> </w:delText>
        </w:r>
        <w:r w:rsidDel="00060335">
          <w:rPr>
            <w:rFonts w:asciiTheme="majorHAnsi" w:eastAsia="Times New Roman" w:hAnsiTheme="majorHAnsi" w:cstheme="majorHAnsi"/>
          </w:rPr>
          <w:delText xml:space="preserve">distributions of individuals into species – the </w:delText>
        </w:r>
        <w:r w:rsidRPr="00C70AB5" w:rsidDel="00060335">
          <w:rPr>
            <w:rFonts w:asciiTheme="majorHAnsi" w:eastAsia="Times New Roman" w:hAnsiTheme="majorHAnsi" w:cstheme="majorHAnsi"/>
            <w:rPrChange w:id="48" w:author="Diaz,Renata M" w:date="2020-12-14T15:38:00Z">
              <w:rPr>
                <w:rFonts w:asciiTheme="majorHAnsi" w:eastAsia="Times New Roman" w:hAnsiTheme="majorHAnsi" w:cstheme="majorHAnsi"/>
                <w:i/>
                <w:iCs/>
              </w:rPr>
            </w:rPrChange>
          </w:rPr>
          <w:delText>feasible set</w:delText>
        </w:r>
        <w:r w:rsidDel="00060335">
          <w:rPr>
            <w:rFonts w:asciiTheme="majorHAnsi" w:eastAsia="Times New Roman" w:hAnsiTheme="majorHAnsi" w:cstheme="majorHAnsi"/>
          </w:rPr>
          <w:delText>. The distribution of shapes represented among the elements of the feasible set constitutes a statistical baseline for the SAD</w:delText>
        </w:r>
        <w:r w:rsidR="00980002" w:rsidDel="00060335">
          <w:rPr>
            <w:rFonts w:asciiTheme="majorHAnsi" w:eastAsia="Times New Roman" w:hAnsiTheme="majorHAnsi" w:cstheme="majorHAnsi"/>
          </w:rPr>
          <w:delText>. If</w:delText>
        </w:r>
        <w:r w:rsidDel="00060335">
          <w:rPr>
            <w:rFonts w:asciiTheme="majorHAnsi" w:eastAsia="Times New Roman" w:hAnsiTheme="majorHAnsi" w:cstheme="majorHAnsi"/>
          </w:rPr>
          <w:delText xml:space="preserve"> an observed SAD is simply drawn at random from the set of mathematically possible SADs, it is likely to have a shape similar to the shapes most common in the feasible set. The feasible set can therefore be used to </w:delText>
        </w:r>
        <w:r w:rsidR="00E5603F" w:rsidDel="00060335">
          <w:rPr>
            <w:rFonts w:asciiTheme="majorHAnsi" w:eastAsia="Times New Roman" w:hAnsiTheme="majorHAnsi" w:cstheme="majorHAnsi"/>
          </w:rPr>
          <w:delText>compare observations to a statistical baseline</w:delText>
        </w:r>
        <w:r w:rsidDel="00060335">
          <w:rPr>
            <w:rFonts w:asciiTheme="majorHAnsi" w:eastAsia="Times New Roman" w:hAnsiTheme="majorHAnsi" w:cstheme="majorHAnsi"/>
          </w:rPr>
          <w:delText xml:space="preserve">, and to explore how the statistical baseline varies over gradients of S and N (Locey and White 2013).  </w:delText>
        </w:r>
      </w:del>
    </w:p>
    <w:p w14:paraId="61E2C815" w14:textId="15CAD07D" w:rsidR="00D03647" w:rsidRPr="002E2A57" w:rsidRDefault="009342D9" w:rsidP="009342D9">
      <w:pPr>
        <w:spacing w:line="480" w:lineRule="auto"/>
        <w:rPr>
          <w:rFonts w:asciiTheme="majorHAnsi" w:eastAsia="Times New Roman" w:hAnsiTheme="majorHAnsi" w:cstheme="majorHAnsi"/>
        </w:rPr>
      </w:pPr>
      <w:commentRangeStart w:id="49"/>
      <w:commentRangeStart w:id="50"/>
      <w:ins w:id="51" w:author="Diaz,Renata M" w:date="2020-12-14T15:43:00Z">
        <w:r>
          <w:rPr>
            <w:rFonts w:asciiTheme="majorHAnsi" w:eastAsia="Times New Roman" w:hAnsiTheme="majorHAnsi" w:cstheme="majorHAnsi"/>
          </w:rPr>
          <w:t xml:space="preserve">The shape of the statistical baseline is critically important for disentangling the aspects of the SAD that are likely generated by statistical constraints from those generated by other processes. If the vast majority of mathematically possible SADs are similar in shape </w:t>
        </w:r>
      </w:ins>
      <w:ins w:id="52" w:author="Diaz,Renata M" w:date="2020-12-14T15:44:00Z">
        <w:r w:rsidR="00066260">
          <w:rPr>
            <w:rFonts w:asciiTheme="majorHAnsi" w:eastAsia="Times New Roman" w:hAnsiTheme="majorHAnsi" w:cstheme="majorHAnsi"/>
          </w:rPr>
          <w:t>– generating a very specific, narrowly</w:t>
        </w:r>
      </w:ins>
      <w:ins w:id="53" w:author="Diaz,Renata M" w:date="2020-12-14T15:48:00Z">
        <w:r w:rsidR="00B45B57">
          <w:rPr>
            <w:rFonts w:asciiTheme="majorHAnsi" w:eastAsia="Times New Roman" w:hAnsiTheme="majorHAnsi" w:cstheme="majorHAnsi"/>
          </w:rPr>
          <w:t xml:space="preserve"> </w:t>
        </w:r>
      </w:ins>
      <w:ins w:id="54" w:author="Diaz,Renata M" w:date="2020-12-14T15:49:00Z">
        <w:r w:rsidR="00B45B57">
          <w:rPr>
            <w:rFonts w:asciiTheme="majorHAnsi" w:eastAsia="Times New Roman" w:hAnsiTheme="majorHAnsi" w:cstheme="majorHAnsi"/>
          </w:rPr>
          <w:t>defined</w:t>
        </w:r>
      </w:ins>
      <w:ins w:id="55" w:author="Diaz,Renata M" w:date="2020-12-14T15:44:00Z">
        <w:r w:rsidR="00066260">
          <w:rPr>
            <w:rFonts w:asciiTheme="majorHAnsi" w:eastAsia="Times New Roman" w:hAnsiTheme="majorHAnsi" w:cstheme="majorHAnsi"/>
          </w:rPr>
          <w:t xml:space="preserve"> statistical baseline – </w:t>
        </w:r>
      </w:ins>
      <w:ins w:id="56" w:author="Diaz,Renata M" w:date="2020-12-14T15:43:00Z">
        <w:r>
          <w:rPr>
            <w:rFonts w:asciiTheme="majorHAnsi" w:eastAsia="Times New Roman" w:hAnsiTheme="majorHAnsi" w:cstheme="majorHAnsi"/>
          </w:rPr>
          <w:t xml:space="preserve">then even small deviations </w:t>
        </w:r>
      </w:ins>
      <w:ins w:id="57" w:author="Diaz,Renata M" w:date="2020-12-14T15:44:00Z">
        <w:r w:rsidR="00FE2847">
          <w:rPr>
            <w:rFonts w:asciiTheme="majorHAnsi" w:eastAsia="Times New Roman" w:hAnsiTheme="majorHAnsi" w:cstheme="majorHAnsi"/>
          </w:rPr>
          <w:t>between an observed SA</w:t>
        </w:r>
      </w:ins>
      <w:ins w:id="58" w:author="Diaz,Renata M" w:date="2020-12-14T15:45:00Z">
        <w:r w:rsidR="00FE2847">
          <w:rPr>
            <w:rFonts w:asciiTheme="majorHAnsi" w:eastAsia="Times New Roman" w:hAnsiTheme="majorHAnsi" w:cstheme="majorHAnsi"/>
          </w:rPr>
          <w:t>D and this baseline</w:t>
        </w:r>
      </w:ins>
      <w:ins w:id="59" w:author="Diaz,Renata M" w:date="2020-12-14T15:43:00Z">
        <w:r>
          <w:rPr>
            <w:rFonts w:asciiTheme="majorHAnsi" w:eastAsia="Times New Roman" w:hAnsiTheme="majorHAnsi" w:cstheme="majorHAnsi"/>
          </w:rPr>
          <w:t xml:space="preserve"> can signal the operation of ecological processes. However, if many different shapes </w:t>
        </w:r>
      </w:ins>
      <w:ins w:id="60" w:author="Diaz,Renata M" w:date="2020-12-14T15:51:00Z">
        <w:r w:rsidR="00CA4F6F">
          <w:rPr>
            <w:rFonts w:asciiTheme="majorHAnsi" w:eastAsia="Times New Roman" w:hAnsiTheme="majorHAnsi" w:cstheme="majorHAnsi"/>
          </w:rPr>
          <w:t>occur with more equal frequency in the feasible set</w:t>
        </w:r>
      </w:ins>
      <w:ins w:id="61" w:author="Diaz,Renata M" w:date="2020-12-14T15:43:00Z">
        <w:r>
          <w:rPr>
            <w:rFonts w:asciiTheme="majorHAnsi" w:eastAsia="Times New Roman" w:hAnsiTheme="majorHAnsi" w:cstheme="majorHAnsi"/>
          </w:rPr>
          <w:t>,</w:t>
        </w:r>
      </w:ins>
      <w:ins w:id="62" w:author="Diaz,Renata M" w:date="2020-12-14T15:46:00Z">
        <w:r w:rsidR="005978AF">
          <w:rPr>
            <w:rFonts w:asciiTheme="majorHAnsi" w:eastAsia="Times New Roman" w:hAnsiTheme="majorHAnsi" w:cstheme="majorHAnsi"/>
          </w:rPr>
          <w:t xml:space="preserve"> the statistical baseline is less specific and less well </w:t>
        </w:r>
      </w:ins>
      <w:ins w:id="63" w:author="Diaz,Renata M" w:date="2020-12-14T15:47:00Z">
        <w:r w:rsidR="005978AF">
          <w:rPr>
            <w:rFonts w:asciiTheme="majorHAnsi" w:eastAsia="Times New Roman" w:hAnsiTheme="majorHAnsi" w:cstheme="majorHAnsi"/>
          </w:rPr>
          <w:t>defined, and</w:t>
        </w:r>
      </w:ins>
      <w:ins w:id="64" w:author="Diaz,Renata M" w:date="2020-12-14T15:43:00Z">
        <w:r>
          <w:rPr>
            <w:rFonts w:asciiTheme="majorHAnsi" w:eastAsia="Times New Roman" w:hAnsiTheme="majorHAnsi" w:cstheme="majorHAnsi"/>
          </w:rPr>
          <w:t xml:space="preserve"> our sensitivity for distinguishing biological signal from statistical constraints will be vastly reduced. A poorly </w:t>
        </w:r>
      </w:ins>
      <w:ins w:id="65" w:author="Diaz,Renata M" w:date="2020-12-14T15:47:00Z">
        <w:r w:rsidR="005978AF">
          <w:rPr>
            <w:rFonts w:asciiTheme="majorHAnsi" w:eastAsia="Times New Roman" w:hAnsiTheme="majorHAnsi" w:cstheme="majorHAnsi"/>
          </w:rPr>
          <w:t>defined</w:t>
        </w:r>
      </w:ins>
      <w:ins w:id="66" w:author="Diaz,Renata M" w:date="2020-12-14T15:43:00Z">
        <w:r>
          <w:rPr>
            <w:rFonts w:asciiTheme="majorHAnsi" w:eastAsia="Times New Roman" w:hAnsiTheme="majorHAnsi" w:cstheme="majorHAnsi"/>
          </w:rPr>
          <w:t xml:space="preserve"> statistical baseline is more likely to occur when the size of the community,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sidRPr="00AC1546">
          <w:rPr>
            <w:rFonts w:asciiTheme="majorHAnsi" w:eastAsia="Times New Roman" w:hAnsiTheme="majorHAnsi" w:cstheme="majorHAnsi"/>
            <w:i/>
            <w:iCs/>
          </w:rPr>
          <w:t>N</w:t>
        </w:r>
        <w:r>
          <w:rPr>
            <w:rFonts w:asciiTheme="majorHAnsi" w:eastAsia="Times New Roman" w:hAnsiTheme="majorHAnsi" w:cstheme="majorHAnsi"/>
            <w:i/>
            <w:iCs/>
          </w:rPr>
          <w:t xml:space="preserve">, </w:t>
        </w:r>
        <w:r>
          <w:rPr>
            <w:rFonts w:asciiTheme="majorHAnsi" w:eastAsia="Times New Roman" w:hAnsiTheme="majorHAnsi" w:cstheme="majorHAnsi"/>
          </w:rPr>
          <w:t>is small</w:t>
        </w:r>
      </w:ins>
      <w:ins w:id="67" w:author="Diaz,Renata M" w:date="2020-12-14T15:47:00Z">
        <w:r w:rsidR="00C253D3">
          <w:rPr>
            <w:rFonts w:asciiTheme="majorHAnsi" w:eastAsia="Times New Roman" w:hAnsiTheme="majorHAnsi" w:cstheme="majorHAnsi"/>
          </w:rPr>
          <w:t xml:space="preserve">, </w:t>
        </w:r>
      </w:ins>
      <w:ins w:id="68" w:author="Diaz,Renata M" w:date="2020-12-14T15:43:00Z">
        <w:r>
          <w:rPr>
            <w:rFonts w:asciiTheme="majorHAnsi" w:eastAsia="Times New Roman" w:hAnsiTheme="majorHAnsi" w:cstheme="majorHAnsi"/>
          </w:rPr>
          <w:t>because</w:t>
        </w:r>
      </w:ins>
      <w:ins w:id="69" w:author="Diaz,Renata M" w:date="2020-12-14T15:47:00Z">
        <w:r w:rsidR="00C253D3">
          <w:rPr>
            <w:rFonts w:asciiTheme="majorHAnsi" w:eastAsia="Times New Roman" w:hAnsiTheme="majorHAnsi" w:cstheme="majorHAnsi"/>
          </w:rPr>
          <w:t xml:space="preserve"> in such cases</w:t>
        </w:r>
      </w:ins>
      <w:ins w:id="70" w:author="Diaz,Renata M" w:date="2020-12-14T15:43:00Z">
        <w:r w:rsidRPr="004C65A6">
          <w:rPr>
            <w:rFonts w:asciiTheme="majorHAnsi" w:eastAsia="Times New Roman" w:hAnsiTheme="majorHAnsi" w:cstheme="majorHAnsi"/>
          </w:rPr>
          <w:t xml:space="preserve"> </w:t>
        </w:r>
        <w:r>
          <w:rPr>
            <w:rFonts w:asciiTheme="majorHAnsi" w:eastAsia="Times New Roman" w:hAnsiTheme="majorHAnsi" w:cstheme="majorHAnsi"/>
          </w:rPr>
          <w:t>there may be too few</w:t>
        </w:r>
        <w:r>
          <w:rPr>
            <w:rFonts w:asciiTheme="majorHAnsi" w:eastAsia="Times New Roman" w:hAnsiTheme="majorHAnsi" w:cstheme="majorHAnsi"/>
            <w:i/>
            <w:iCs/>
          </w:rPr>
          <w:t xml:space="preserve"> </w:t>
        </w:r>
        <w:r>
          <w:rPr>
            <w:rFonts w:asciiTheme="majorHAnsi" w:eastAsia="Times New Roman" w:hAnsiTheme="majorHAnsi" w:cstheme="majorHAnsi"/>
          </w:rPr>
          <w:t xml:space="preserve">possible SADs in the feasible </w:t>
        </w:r>
      </w:ins>
      <w:ins w:id="71" w:author="Diaz,Renata M" w:date="2020-12-14T15:49:00Z">
        <w:r w:rsidR="00AB2133">
          <w:rPr>
            <w:rFonts w:asciiTheme="majorHAnsi" w:eastAsia="Times New Roman" w:hAnsiTheme="majorHAnsi" w:cstheme="majorHAnsi"/>
          </w:rPr>
          <w:t>set for a particular shape to emerge as the most common, and therefore mo</w:t>
        </w:r>
      </w:ins>
      <w:ins w:id="72" w:author="Diaz,Renata M" w:date="2020-12-14T15:50:00Z">
        <w:r w:rsidR="00AB2133">
          <w:rPr>
            <w:rFonts w:asciiTheme="majorHAnsi" w:eastAsia="Times New Roman" w:hAnsiTheme="majorHAnsi" w:cstheme="majorHAnsi"/>
          </w:rPr>
          <w:t>st likely, shape</w:t>
        </w:r>
      </w:ins>
      <w:ins w:id="73" w:author="Diaz,Renata M" w:date="2020-12-14T15:43:00Z">
        <w:r>
          <w:rPr>
            <w:rFonts w:asciiTheme="majorHAnsi" w:eastAsia="Times New Roman" w:hAnsiTheme="majorHAnsi" w:cstheme="majorHAnsi"/>
          </w:rPr>
          <w:t xml:space="preserve">. When this </w:t>
        </w:r>
        <w:commentRangeEnd w:id="49"/>
        <w:r>
          <w:rPr>
            <w:rStyle w:val="CommentReference"/>
          </w:rPr>
          <w:commentReference w:id="49"/>
        </w:r>
      </w:ins>
      <w:commentRangeEnd w:id="50"/>
      <w:ins w:id="74" w:author="Diaz,Renata M" w:date="2020-12-14T15:54:00Z">
        <w:r w:rsidR="00D6799D">
          <w:rPr>
            <w:rStyle w:val="CommentReference"/>
          </w:rPr>
          <w:commentReference w:id="50"/>
        </w:r>
      </w:ins>
      <w:ins w:id="75" w:author="Diaz,Renata M" w:date="2020-12-14T15:43:00Z">
        <w:r>
          <w:rPr>
            <w:rFonts w:asciiTheme="majorHAnsi" w:eastAsia="Times New Roman" w:hAnsiTheme="majorHAnsi" w:cstheme="majorHAnsi"/>
          </w:rPr>
          <w:t xml:space="preserve">occurs, we have reduced confidence that even an observation that deviates </w:t>
        </w:r>
      </w:ins>
      <w:del w:id="76" w:author="Diaz,Renata M" w:date="2020-12-14T15:43:00Z">
        <w:r w:rsidR="000D28F4" w:rsidDel="009342D9">
          <w:rPr>
            <w:rFonts w:asciiTheme="majorHAnsi" w:eastAsia="Times New Roman" w:hAnsiTheme="majorHAnsi" w:cstheme="majorHAnsi"/>
          </w:rPr>
          <w:delText xml:space="preserve">It is especially important to understand how the statistical baseline varies with S and N, because </w:delText>
        </w:r>
        <w:r w:rsidR="00DB2667" w:rsidDel="009342D9">
          <w:rPr>
            <w:rFonts w:asciiTheme="majorHAnsi" w:eastAsia="Times New Roman" w:hAnsiTheme="majorHAnsi" w:cstheme="majorHAnsi"/>
          </w:rPr>
          <w:delText xml:space="preserve">our capacity to </w:delText>
        </w:r>
        <w:r w:rsidR="00AC1546" w:rsidDel="009342D9">
          <w:rPr>
            <w:rFonts w:asciiTheme="majorHAnsi" w:eastAsia="Times New Roman" w:hAnsiTheme="majorHAnsi" w:cstheme="majorHAnsi"/>
          </w:rPr>
          <w:delText xml:space="preserve">detect deviations </w:delText>
        </w:r>
        <w:r w:rsidR="00FE102C" w:rsidDel="009342D9">
          <w:rPr>
            <w:rFonts w:asciiTheme="majorHAnsi" w:eastAsia="Times New Roman" w:hAnsiTheme="majorHAnsi" w:cstheme="majorHAnsi"/>
          </w:rPr>
          <w:delText xml:space="preserve">between an observation and its statistical baseline </w:delText>
        </w:r>
        <w:r w:rsidR="00AC1546" w:rsidDel="009342D9">
          <w:rPr>
            <w:rFonts w:asciiTheme="majorHAnsi" w:eastAsia="Times New Roman" w:hAnsiTheme="majorHAnsi" w:cstheme="majorHAnsi"/>
          </w:rPr>
          <w:delText xml:space="preserve">is likely to depend on the size of the </w:delText>
        </w:r>
        <w:r w:rsidR="003A7C89" w:rsidDel="009342D9">
          <w:rPr>
            <w:rFonts w:asciiTheme="majorHAnsi" w:eastAsia="Times New Roman" w:hAnsiTheme="majorHAnsi" w:cstheme="majorHAnsi"/>
          </w:rPr>
          <w:delText xml:space="preserve">community </w:delText>
        </w:r>
        <w:r w:rsidR="00AC1546" w:rsidDel="009342D9">
          <w:rPr>
            <w:rFonts w:asciiTheme="majorHAnsi" w:eastAsia="Times New Roman" w:hAnsiTheme="majorHAnsi" w:cstheme="majorHAnsi"/>
          </w:rPr>
          <w:delText xml:space="preserve">in terms of </w:delText>
        </w:r>
        <w:r w:rsidR="00AC1546" w:rsidDel="009342D9">
          <w:rPr>
            <w:rFonts w:asciiTheme="majorHAnsi" w:eastAsia="Times New Roman" w:hAnsiTheme="majorHAnsi" w:cstheme="majorHAnsi"/>
            <w:i/>
            <w:iCs/>
          </w:rPr>
          <w:delText xml:space="preserve">S </w:delText>
        </w:r>
        <w:r w:rsidR="00AC1546" w:rsidDel="009342D9">
          <w:rPr>
            <w:rFonts w:asciiTheme="majorHAnsi" w:eastAsia="Times New Roman" w:hAnsiTheme="majorHAnsi" w:cstheme="majorHAnsi"/>
          </w:rPr>
          <w:delText xml:space="preserve">and </w:delText>
        </w:r>
        <w:r w:rsidR="00AC1546" w:rsidRPr="00AC1546" w:rsidDel="009342D9">
          <w:rPr>
            <w:rFonts w:asciiTheme="majorHAnsi" w:eastAsia="Times New Roman" w:hAnsiTheme="majorHAnsi" w:cstheme="majorHAnsi"/>
            <w:i/>
            <w:iCs/>
          </w:rPr>
          <w:delText>N</w:delText>
        </w:r>
        <w:r w:rsidR="00E72518" w:rsidDel="009342D9">
          <w:rPr>
            <w:rFonts w:asciiTheme="majorHAnsi" w:eastAsia="Times New Roman" w:hAnsiTheme="majorHAnsi" w:cstheme="majorHAnsi"/>
            <w:i/>
            <w:iCs/>
          </w:rPr>
          <w:delText xml:space="preserve">, </w:delText>
        </w:r>
        <w:r w:rsidR="00E72518" w:rsidDel="009342D9">
          <w:rPr>
            <w:rFonts w:asciiTheme="majorHAnsi" w:eastAsia="Times New Roman" w:hAnsiTheme="majorHAnsi" w:cstheme="majorHAnsi"/>
          </w:rPr>
          <w:delText xml:space="preserve">with </w:delText>
        </w:r>
        <w:r w:rsidR="00E72518" w:rsidDel="009342D9">
          <w:rPr>
            <w:rFonts w:asciiTheme="majorHAnsi" w:eastAsia="Times New Roman" w:hAnsiTheme="majorHAnsi" w:cstheme="majorHAnsi"/>
          </w:rPr>
          <w:lastRenderedPageBreak/>
          <w:delText>reduced sensitivity for very small communities</w:delText>
        </w:r>
        <w:r w:rsidR="000D28F4" w:rsidDel="009342D9">
          <w:rPr>
            <w:rFonts w:asciiTheme="majorHAnsi" w:eastAsia="Times New Roman" w:hAnsiTheme="majorHAnsi" w:cstheme="majorHAnsi"/>
          </w:rPr>
          <w:delText xml:space="preserve">. </w:delText>
        </w:r>
        <w:r w:rsidR="00DB1AC8" w:rsidDel="009342D9">
          <w:rPr>
            <w:rFonts w:asciiTheme="majorHAnsi" w:eastAsia="Times New Roman" w:hAnsiTheme="majorHAnsi" w:cstheme="majorHAnsi"/>
          </w:rPr>
          <w:delText>If</w:delText>
        </w:r>
        <w:r w:rsidR="003A7C89" w:rsidDel="009342D9">
          <w:rPr>
            <w:rFonts w:asciiTheme="majorHAnsi" w:eastAsia="Times New Roman" w:hAnsiTheme="majorHAnsi" w:cstheme="majorHAnsi"/>
          </w:rPr>
          <w:delText xml:space="preserve"> S and N are small, there may be too few</w:delText>
        </w:r>
        <w:r w:rsidR="003A7C89" w:rsidDel="009342D9">
          <w:rPr>
            <w:rFonts w:asciiTheme="majorHAnsi" w:eastAsia="Times New Roman" w:hAnsiTheme="majorHAnsi" w:cstheme="majorHAnsi"/>
            <w:i/>
            <w:iCs/>
          </w:rPr>
          <w:delText xml:space="preserve"> </w:delText>
        </w:r>
        <w:r w:rsidR="003A7C89" w:rsidDel="009342D9">
          <w:rPr>
            <w:rFonts w:asciiTheme="majorHAnsi" w:eastAsia="Times New Roman" w:hAnsiTheme="majorHAnsi" w:cstheme="majorHAnsi"/>
          </w:rPr>
          <w:delText xml:space="preserve">possible SADs </w:delText>
        </w:r>
        <w:r w:rsidR="003F4AD6" w:rsidDel="009342D9">
          <w:rPr>
            <w:rFonts w:asciiTheme="majorHAnsi" w:eastAsia="Times New Roman" w:hAnsiTheme="majorHAnsi" w:cstheme="majorHAnsi"/>
          </w:rPr>
          <w:delText xml:space="preserve">in the feasible set </w:delText>
        </w:r>
        <w:r w:rsidR="003A7C89" w:rsidDel="009342D9">
          <w:rPr>
            <w:rFonts w:asciiTheme="majorHAnsi" w:eastAsia="Times New Roman" w:hAnsiTheme="majorHAnsi" w:cstheme="majorHAnsi"/>
          </w:rPr>
          <w:delText xml:space="preserve">to define a clear statistical baseline. When this occurs, we have reduced confidence that even an observation that deviates slightly </w:delText>
        </w:r>
      </w:del>
      <w:r w:rsidR="003A7C89">
        <w:rPr>
          <w:rFonts w:asciiTheme="majorHAnsi" w:eastAsia="Times New Roman" w:hAnsiTheme="majorHAnsi" w:cstheme="majorHAnsi"/>
        </w:rPr>
        <w:t>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ins w:id="77" w:author="Diaz,Renata M" w:date="2020-12-14T15:48:00Z">
        <w:r w:rsidR="006C6C9F">
          <w:rPr>
            <w:rFonts w:asciiTheme="majorHAnsi" w:eastAsia="Times New Roman" w:hAnsiTheme="majorHAnsi" w:cstheme="majorHAnsi"/>
          </w:rPr>
          <w:t>, White et al 2012</w:t>
        </w:r>
      </w:ins>
      <w:r w:rsidR="003E2386">
        <w:rPr>
          <w:rFonts w:asciiTheme="majorHAnsi" w:eastAsia="Times New Roman" w:hAnsiTheme="majorHAnsi" w:cstheme="majorHAnsi"/>
        </w:rPr>
        <w:t>, Locey and White 2013</w:t>
      </w:r>
      <w:del w:id="78" w:author="Diaz,Renata M" w:date="2020-12-14T15:48:00Z">
        <w:r w:rsidR="003E2386" w:rsidDel="006C6C9F">
          <w:rPr>
            <w:rFonts w:asciiTheme="majorHAnsi" w:eastAsia="Times New Roman" w:hAnsiTheme="majorHAnsi" w:cstheme="majorHAnsi"/>
          </w:rPr>
          <w:delText>, White et al 2012</w:delText>
        </w:r>
      </w:del>
      <w:r w:rsidR="003E2386">
        <w:rPr>
          <w:rFonts w:asciiTheme="majorHAnsi" w:eastAsia="Times New Roman" w:hAnsiTheme="majorHAnsi" w:cstheme="majorHAnsi"/>
        </w:rPr>
        <w:t>)</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127ABB35"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del w:id="79" w:author="Diaz,Renata M" w:date="2020-12-14T16:02:00Z">
        <w:r w:rsidR="007C3A60" w:rsidRPr="002E2A57" w:rsidDel="00265995">
          <w:rPr>
            <w:rFonts w:asciiTheme="majorHAnsi" w:eastAsia="Times New Roman" w:hAnsiTheme="majorHAnsi" w:cstheme="majorHAnsi"/>
          </w:rPr>
          <w:delText>24,500</w:delText>
        </w:r>
      </w:del>
      <w:ins w:id="80" w:author="Diaz,Renata M" w:date="2020-12-14T16:02:00Z">
        <w:r w:rsidR="00265995">
          <w:rPr>
            <w:rFonts w:asciiTheme="majorHAnsi" w:eastAsia="Times New Roman" w:hAnsiTheme="majorHAnsi" w:cstheme="majorHAnsi"/>
          </w:rPr>
          <w:t>22,000</w:t>
        </w:r>
      </w:ins>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79D779BD" w:rsidR="00001B71" w:rsidRPr="002E2A57" w:rsidRDefault="003738F0" w:rsidP="00021897">
      <w:pPr>
        <w:spacing w:line="480" w:lineRule="auto"/>
        <w:rPr>
          <w:rFonts w:asciiTheme="majorHAnsi" w:eastAsia="Times New Roman" w:hAnsiTheme="majorHAnsi" w:cstheme="majorHAnsi"/>
        </w:rPr>
      </w:pPr>
      <w:commentRangeStart w:id="81"/>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w:t>
      </w:r>
      <w:del w:id="82" w:author="Diaz,Renata M" w:date="2020-12-14T15:55:00Z">
        <w:r w:rsidRPr="002E2A57" w:rsidDel="00D6799D">
          <w:rPr>
            <w:rFonts w:asciiTheme="majorHAnsi" w:eastAsia="Times New Roman" w:hAnsiTheme="majorHAnsi" w:cstheme="majorHAnsi"/>
          </w:rPr>
          <w:delText xml:space="preserve">that has been used in recent macroecological explorations of the </w:delText>
        </w:r>
        <w:r w:rsidR="00245A3D" w:rsidRPr="002E2A57" w:rsidDel="00D6799D">
          <w:rPr>
            <w:rFonts w:asciiTheme="majorHAnsi" w:eastAsia="Times New Roman" w:hAnsiTheme="majorHAnsi" w:cstheme="majorHAnsi"/>
          </w:rPr>
          <w:delText xml:space="preserve">SAD </w:delText>
        </w:r>
      </w:del>
      <w:r w:rsidRPr="002E2A57">
        <w:rPr>
          <w:rFonts w:asciiTheme="majorHAnsi" w:eastAsia="Times New Roman" w:hAnsiTheme="majorHAnsi" w:cstheme="majorHAnsi"/>
        </w:rPr>
        <w:t>(</w:t>
      </w:r>
      <w:commentRangeStart w:id="83"/>
      <w:r w:rsidR="009D24B9" w:rsidRPr="002E2A57">
        <w:rPr>
          <w:rFonts w:asciiTheme="majorHAnsi" w:eastAsia="Times New Roman" w:hAnsiTheme="majorHAnsi" w:cstheme="majorHAnsi"/>
        </w:rPr>
        <w:t>White et al 2012</w:t>
      </w:r>
      <w:commentRangeEnd w:id="83"/>
      <w:r w:rsidR="00DB4825">
        <w:rPr>
          <w:rStyle w:val="CommentReference"/>
        </w:rPr>
        <w:commentReference w:id="83"/>
      </w:r>
      <w:r w:rsidR="009D24B9" w:rsidRPr="002E2A57">
        <w:rPr>
          <w:rFonts w:asciiTheme="majorHAnsi" w:eastAsia="Times New Roman" w:hAnsiTheme="majorHAnsi" w:cstheme="majorHAnsi"/>
        </w:rPr>
        <w:t>,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w:t>
      </w:r>
      <w:commentRangeEnd w:id="81"/>
      <w:r w:rsidR="002951DC">
        <w:rPr>
          <w:rStyle w:val="CommentReference"/>
        </w:rPr>
        <w:commentReference w:id="81"/>
      </w:r>
      <w:r w:rsidR="00716E27" w:rsidRPr="002E2A57">
        <w:rPr>
          <w:rFonts w:asciiTheme="majorHAnsi" w:eastAsia="Times New Roman" w:hAnsiTheme="majorHAnsi" w:cstheme="majorHAnsi"/>
        </w:rPr>
        <w:t xml:space="preserve">This compilation consists of cleaned and summarized community </w:t>
      </w:r>
      <w:r w:rsidR="00716E27" w:rsidRPr="002E2A57">
        <w:rPr>
          <w:rFonts w:asciiTheme="majorHAnsi" w:eastAsia="Times New Roman" w:hAnsiTheme="majorHAnsi" w:cstheme="majorHAnsi"/>
        </w:rPr>
        <w:lastRenderedPageBreak/>
        <w:t>abundance data for trees obtained from the Forest Inventory and Analysis (</w:t>
      </w:r>
      <w:r w:rsidR="00415750">
        <w:rPr>
          <w:rFonts w:asciiTheme="majorHAnsi" w:eastAsia="Times New Roman" w:hAnsiTheme="majorHAnsi" w:cstheme="majorHAnsi"/>
        </w:rPr>
        <w:t>Woudenberg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species. Rather than analyze all </w:t>
      </w:r>
      <w:del w:id="84" w:author="Diaz,Renata M" w:date="2020-12-14T15:55:00Z">
        <w:r w:rsidR="00E83529" w:rsidRPr="002E2A57" w:rsidDel="00D81CE7">
          <w:rPr>
            <w:rFonts w:asciiTheme="majorHAnsi" w:eastAsia="Times New Roman" w:hAnsiTheme="majorHAnsi" w:cstheme="majorHAnsi"/>
          </w:rPr>
          <w:delText xml:space="preserve">of </w:delText>
        </w:r>
      </w:del>
      <w:r w:rsidR="00E83529" w:rsidRPr="002E2A57">
        <w:rPr>
          <w:rFonts w:asciiTheme="majorHAnsi" w:eastAsia="Times New Roman" w:hAnsiTheme="majorHAnsi" w:cstheme="majorHAnsi"/>
        </w:rPr>
        <w:t xml:space="preserve">these small communities, we randomly selected 10,000 small communities to include in the analysis. </w:t>
      </w:r>
      <w:del w:id="85" w:author="Diaz,Renata M" w:date="2020-12-14T15:55:00Z">
        <w:r w:rsidR="00E83529" w:rsidRPr="002E2A57" w:rsidDel="00020D45">
          <w:rPr>
            <w:rFonts w:asciiTheme="majorHAnsi" w:eastAsia="Times New Roman" w:hAnsiTheme="majorHAnsi" w:cstheme="majorHAnsi"/>
          </w:rPr>
          <w:delText xml:space="preserve">All </w:delText>
        </w:r>
      </w:del>
      <w:ins w:id="86" w:author="Diaz,Renata M" w:date="2020-12-14T15:55:00Z">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ins>
      <w:del w:id="87" w:author="Diaz,Renata M" w:date="2020-12-14T15:55:00Z">
        <w:r w:rsidR="00853E73" w:rsidDel="00F41237">
          <w:rPr>
            <w:rFonts w:asciiTheme="majorHAnsi" w:eastAsia="Times New Roman" w:hAnsiTheme="majorHAnsi" w:cstheme="majorHAnsi"/>
          </w:rPr>
          <w:delText>10,355</w:delText>
        </w:r>
      </w:del>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ins w:id="88" w:author="Diaz,Renata M" w:date="2020-12-14T15:55:00Z">
        <w:r w:rsidR="00D34C12">
          <w:rPr>
            <w:rFonts w:asciiTheme="majorHAnsi" w:eastAsia="Times New Roman" w:hAnsiTheme="majorHAnsi" w:cstheme="majorHAnsi"/>
          </w:rPr>
          <w:t>, which added an additional 10,35</w:t>
        </w:r>
      </w:ins>
      <w:ins w:id="89" w:author="Diaz,Renata M" w:date="2020-12-14T15:56:00Z">
        <w:r w:rsidR="00D34C12">
          <w:rPr>
            <w:rFonts w:asciiTheme="majorHAnsi" w:eastAsia="Times New Roman" w:hAnsiTheme="majorHAnsi" w:cstheme="majorHAnsi"/>
          </w:rPr>
          <w:t>5 FIA communities to the analysis and resulted in a total of 20,355 FIA communities</w:t>
        </w:r>
        <w:r w:rsidR="002F58F8">
          <w:rPr>
            <w:rFonts w:asciiTheme="majorHAnsi" w:eastAsia="Times New Roman" w:hAnsiTheme="majorHAnsi" w:cstheme="majorHAnsi"/>
          </w:rPr>
          <w:t xml:space="preserve">. </w:t>
        </w:r>
      </w:ins>
      <w:del w:id="90" w:author="Diaz,Renata M" w:date="2020-12-14T15:56:00Z">
        <w:r w:rsidR="00E83529" w:rsidRPr="002E2A57" w:rsidDel="002F58F8">
          <w:rPr>
            <w:rFonts w:asciiTheme="majorHAnsi" w:eastAsia="Times New Roman" w:hAnsiTheme="majorHAnsi" w:cstheme="majorHAnsi"/>
          </w:rPr>
          <w:delText xml:space="preserve"> were included in the analysis</w:delText>
        </w:r>
        <w:r w:rsidR="00DA565D" w:rsidDel="002F58F8">
          <w:rPr>
            <w:rFonts w:asciiTheme="majorHAnsi" w:eastAsia="Times New Roman" w:hAnsiTheme="majorHAnsi" w:cstheme="majorHAnsi"/>
          </w:rPr>
          <w:delText xml:space="preserve">. </w:delText>
        </w:r>
      </w:del>
      <w:r w:rsidR="00E83529" w:rsidRPr="002E2A57">
        <w:rPr>
          <w:rFonts w:asciiTheme="majorHAnsi" w:eastAsia="Times New Roman" w:hAnsiTheme="majorHAnsi" w:cstheme="majorHAnsi"/>
        </w:rPr>
        <w:t>Finally, for sites that had 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del w:id="91" w:author="Diaz,Renata M" w:date="2020-12-14T15:58:00Z">
        <w:r w:rsidR="00723C77" w:rsidDel="00273D9E">
          <w:rPr>
            <w:rFonts w:asciiTheme="majorHAnsi" w:eastAsia="Times New Roman" w:hAnsiTheme="majorHAnsi" w:cstheme="majorHAnsi"/>
          </w:rPr>
          <w:delText xml:space="preserve"> highly</w:delText>
        </w:r>
      </w:del>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ins w:id="92" w:author="Diaz,Renata M" w:date="2020-12-14T15:58:00Z">
        <w:r w:rsidR="00C43292">
          <w:rPr>
            <w:rFonts w:asciiTheme="majorHAnsi" w:eastAsia="Times New Roman" w:hAnsiTheme="majorHAnsi" w:cstheme="majorHAnsi"/>
          </w:rPr>
          <w:t xml:space="preserve"> into finer units of time</w:t>
        </w:r>
      </w:ins>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93" w:author="Diaz,Renata M" w:date="2020-12-14T15:58:00Z">
        <w:r w:rsidR="00DA565D" w:rsidDel="003E6EA5">
          <w:rPr>
            <w:rFonts w:asciiTheme="majorHAnsi" w:eastAsia="Times New Roman" w:hAnsiTheme="majorHAnsi" w:cstheme="majorHAnsi"/>
          </w:rPr>
          <w:delText>Prior to aggregating results across communities and datasets, we removed</w:delText>
        </w:r>
      </w:del>
      <w:ins w:id="94" w:author="Diaz,Renata M" w:date="2020-12-14T15:58:00Z">
        <w:r w:rsidR="003E6EA5">
          <w:rPr>
            <w:rFonts w:asciiTheme="majorHAnsi" w:eastAsia="Times New Roman" w:hAnsiTheme="majorHAnsi" w:cstheme="majorHAnsi"/>
          </w:rPr>
          <w:t>We also removed from our analyses any communities</w:t>
        </w:r>
      </w:ins>
      <w:del w:id="95" w:author="Diaz,Renata M" w:date="2020-12-14T15:58:00Z">
        <w:r w:rsidR="00DA565D" w:rsidDel="003E6EA5">
          <w:rPr>
            <w:rFonts w:asciiTheme="majorHAnsi" w:eastAsia="Times New Roman" w:hAnsiTheme="majorHAnsi" w:cstheme="majorHAnsi"/>
          </w:rPr>
          <w:delText xml:space="preserve"> communities</w:delText>
        </w:r>
      </w:del>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ins w:id="96" w:author="Diaz,Renata M" w:date="2020-12-14T15:58:00Z">
        <w:r w:rsidR="001B6DA3">
          <w:rPr>
            <w:rFonts w:asciiTheme="majorHAnsi" w:eastAsia="Times New Roman" w:hAnsiTheme="majorHAnsi" w:cstheme="majorHAnsi"/>
          </w:rPr>
          <w:t xml:space="preserve"> mathematically</w:t>
        </w:r>
      </w:ins>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commentRangeStart w:id="97"/>
      <w:r w:rsidR="00F22B4B">
        <w:rPr>
          <w:rFonts w:asciiTheme="majorHAnsi" w:eastAsia="Times New Roman" w:hAnsiTheme="majorHAnsi" w:cstheme="majorHAnsi"/>
        </w:rPr>
        <w:t xml:space="preserve">approximately </w:t>
      </w:r>
      <w:commentRangeEnd w:id="97"/>
      <w:r w:rsidR="0059006F">
        <w:rPr>
          <w:rStyle w:val="CommentReference"/>
        </w:rPr>
        <w:commentReference w:id="97"/>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ins w:id="98" w:author="Diaz,Renata M" w:date="2020-12-14T15:59:00Z">
        <w:r w:rsidR="00CE3F97">
          <w:rPr>
            <w:rFonts w:asciiTheme="majorHAnsi" w:eastAsia="Times New Roman" w:hAnsiTheme="majorHAnsi" w:cstheme="majorHAnsi"/>
          </w:rPr>
          <w:t xml:space="preserve"> and code</w:t>
        </w:r>
      </w:ins>
      <w:r w:rsidR="00A5422B">
        <w:rPr>
          <w:rFonts w:asciiTheme="majorHAnsi" w:eastAsia="Times New Roman" w:hAnsiTheme="majorHAnsi" w:cstheme="majorHAnsi"/>
        </w:rPr>
        <w:t xml:space="preserve"> </w:t>
      </w:r>
      <w:ins w:id="99" w:author="Diaz,Renata M" w:date="2020-12-14T15:59:00Z">
        <w:r w:rsidR="00CE3F97">
          <w:rPr>
            <w:rFonts w:asciiTheme="majorHAnsi" w:eastAsia="Times New Roman" w:hAnsiTheme="majorHAnsi" w:cstheme="majorHAnsi"/>
          </w:rPr>
          <w:t>for</w:t>
        </w:r>
      </w:ins>
      <w:del w:id="100" w:author="Diaz,Renata M" w:date="2020-12-14T15:59:00Z">
        <w:r w:rsidR="00044CD6" w:rsidDel="00CE3F97">
          <w:rPr>
            <w:rFonts w:asciiTheme="majorHAnsi" w:eastAsia="Times New Roman" w:hAnsiTheme="majorHAnsi" w:cstheme="majorHAnsi"/>
          </w:rPr>
          <w:delText>of</w:delText>
        </w:r>
      </w:del>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del w:id="101" w:author="Diaz,Renata M" w:date="2020-12-14T16:01:00Z">
        <w:r w:rsidR="00860C3D" w:rsidDel="007748C5">
          <w:rPr>
            <w:rFonts w:asciiTheme="majorHAnsi" w:eastAsia="Times New Roman" w:hAnsiTheme="majorHAnsi" w:cstheme="majorHAnsi"/>
          </w:rPr>
          <w:delText>the supplement (Supplement 3)</w:delText>
        </w:r>
        <w:r w:rsidR="00490F26" w:rsidRPr="002E2A57" w:rsidDel="007748C5">
          <w:rPr>
            <w:rFonts w:asciiTheme="majorHAnsi" w:eastAsia="Times New Roman" w:hAnsiTheme="majorHAnsi" w:cstheme="majorHAnsi"/>
          </w:rPr>
          <w:delText>.</w:delText>
        </w:r>
      </w:del>
      <w:ins w:id="102" w:author="Diaz,Renata M" w:date="2020-12-14T16:01:00Z">
        <w:r w:rsidR="007748C5">
          <w:rPr>
            <w:rFonts w:asciiTheme="majorHAnsi" w:eastAsia="Times New Roman" w:hAnsiTheme="majorHAnsi" w:cstheme="majorHAnsi"/>
          </w:rPr>
          <w:t>the appendix (see Appendi</w:t>
        </w:r>
        <w:r w:rsidR="00765D63">
          <w:rPr>
            <w:rFonts w:asciiTheme="majorHAnsi" w:eastAsia="Times New Roman" w:hAnsiTheme="majorHAnsi" w:cstheme="majorHAnsi"/>
          </w:rPr>
          <w:t>x</w:t>
        </w:r>
        <w:r w:rsidR="007748C5">
          <w:rPr>
            <w:rFonts w:asciiTheme="majorHAnsi" w:eastAsia="Times New Roman" w:hAnsiTheme="majorHAnsi" w:cstheme="majorHAnsi"/>
          </w:rPr>
          <w:t xml:space="preserve"> S1 in Supporting Information).</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517185F"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del w:id="103" w:author="Diaz,Renata M" w:date="2020-12-14T16:45:00Z">
        <w:r w:rsidR="00D513C6" w:rsidRPr="002E2A57" w:rsidDel="005F5E8D">
          <w:rPr>
            <w:rFonts w:asciiTheme="majorHAnsi" w:eastAsia="Times New Roman" w:hAnsiTheme="majorHAnsi" w:cstheme="majorHAnsi"/>
          </w:rPr>
          <w:delText xml:space="preserve">array </w:delText>
        </w:r>
      </w:del>
      <w:ins w:id="104" w:author="Diaz,Renata M" w:date="2020-12-14T16:45:00Z">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w:t>
      </w:r>
      <w:del w:id="105" w:author="Diaz,Renata M" w:date="2020-12-14T16:45:00Z">
        <w:r w:rsidR="00300958" w:rsidDel="00972DE5">
          <w:rPr>
            <w:rFonts w:asciiTheme="majorHAnsi" w:eastAsia="Times New Roman" w:hAnsiTheme="majorHAnsi" w:cstheme="majorHAnsi"/>
          </w:rPr>
          <w:delText xml:space="preserve">then </w:delText>
        </w:r>
      </w:del>
      <w:r w:rsidR="00300958">
        <w:rPr>
          <w:rFonts w:asciiTheme="majorHAnsi" w:eastAsia="Times New Roman" w:hAnsiTheme="majorHAnsi" w:cstheme="majorHAnsi"/>
        </w:rPr>
        <w:t>the feasible set</w:t>
      </w:r>
      <w:r w:rsidR="009D0317">
        <w:rPr>
          <w:rFonts w:asciiTheme="majorHAnsi" w:eastAsia="Times New Roman" w:hAnsiTheme="majorHAnsi" w:cstheme="majorHAnsi"/>
        </w:rPr>
        <w:t xml:space="preserve">. </w:t>
      </w:r>
      <w:ins w:id="106" w:author="Diaz,Renata M" w:date="2020-12-14T16:45:00Z">
        <w:r w:rsidR="003336DE">
          <w:rPr>
            <w:rFonts w:asciiTheme="majorHAnsi" w:eastAsia="Times New Roman" w:hAnsiTheme="majorHAnsi" w:cstheme="majorHAnsi"/>
          </w:rPr>
          <w:t>Because, in this approach, n</w:t>
        </w:r>
      </w:ins>
      <w:del w:id="107" w:author="Diaz,Renata M" w:date="2020-12-14T16:45:00Z">
        <w:r w:rsidR="009D0317" w:rsidDel="003336DE">
          <w:rPr>
            <w:rFonts w:asciiTheme="majorHAnsi" w:eastAsia="Times New Roman" w:hAnsiTheme="majorHAnsi" w:cstheme="majorHAnsi"/>
          </w:rPr>
          <w:delText>N</w:delText>
        </w:r>
      </w:del>
      <w:r w:rsidR="009D0317" w:rsidRPr="002E2A57">
        <w:rPr>
          <w:rFonts w:asciiTheme="majorHAnsi" w:eastAsia="Times New Roman" w:hAnsiTheme="majorHAnsi" w:cstheme="majorHAnsi"/>
        </w:rPr>
        <w:t>either species nor individuals are distinguishable from each other</w:t>
      </w:r>
      <w:del w:id="108" w:author="Diaz,Renata M" w:date="2020-12-14T16:45:00Z">
        <w:r w:rsidR="009D0317" w:rsidDel="00E73597">
          <w:rPr>
            <w:rFonts w:asciiTheme="majorHAnsi" w:eastAsia="Times New Roman" w:hAnsiTheme="majorHAnsi" w:cstheme="majorHAnsi"/>
          </w:rPr>
          <w:delText>; thus</w:delText>
        </w:r>
      </w:del>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w:t>
      </w:r>
      <w:del w:id="109" w:author="Diaz,Renata M" w:date="2020-12-14T16:46:00Z">
        <w:r w:rsidR="00D7407E" w:rsidRPr="002E2A57" w:rsidDel="00053E72">
          <w:rPr>
            <w:rFonts w:asciiTheme="majorHAnsi" w:eastAsia="Times New Roman" w:hAnsiTheme="majorHAnsi" w:cstheme="majorHAnsi"/>
          </w:rPr>
          <w:delText>because they contain</w:delText>
        </w:r>
      </w:del>
      <w:ins w:id="110" w:author="Diaz,Renata M" w:date="2020-12-14T16:46:00Z">
        <w:r w:rsidR="00053E72">
          <w:rPr>
            <w:rFonts w:asciiTheme="majorHAnsi" w:eastAsia="Times New Roman" w:hAnsiTheme="majorHAnsi" w:cstheme="majorHAnsi"/>
          </w:rPr>
          <w:t>because</w:t>
        </w:r>
      </w:ins>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0597AAB2" w:rsidR="00D73A3B" w:rsidRPr="002E2A57" w:rsidRDefault="004360B9" w:rsidP="00021897">
      <w:pPr>
        <w:spacing w:line="480" w:lineRule="auto"/>
        <w:rPr>
          <w:rFonts w:asciiTheme="majorHAnsi" w:eastAsia="Times New Roman" w:hAnsiTheme="majorHAnsi" w:cstheme="majorHAnsi"/>
        </w:rPr>
      </w:pPr>
      <w:moveToRangeStart w:id="111" w:author="Diaz,Renata M" w:date="2020-12-14T16:46:00Z" w:name="move58856820"/>
      <w:moveTo w:id="112" w:author="Diaz,Renata M" w:date="2020-12-14T16:46:00Z">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 xml:space="preserve">partitions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Pr>
            <w:rFonts w:asciiTheme="majorHAnsi" w:eastAsia="Times New Roman" w:hAnsiTheme="majorHAnsi" w:cstheme="majorHAnsi"/>
          </w:rPr>
          <w:t xml:space="preserve">. </w:t>
        </w:r>
      </w:moveTo>
      <w:moveToRangeEnd w:id="111"/>
      <w:del w:id="113" w:author="Diaz,Renata M" w:date="2020-12-14T16:46:00Z">
        <w:r w:rsidR="00425C14" w:rsidRPr="002E2A57" w:rsidDel="004360B9">
          <w:rPr>
            <w:rFonts w:asciiTheme="majorHAnsi" w:eastAsia="Times New Roman" w:hAnsiTheme="majorHAnsi" w:cstheme="majorHAnsi"/>
          </w:rPr>
          <w:delText xml:space="preserve">Characterizing </w:delText>
        </w:r>
      </w:del>
      <w:ins w:id="114" w:author="Diaz,Renata M" w:date="2020-12-14T16:46:00Z">
        <w:r>
          <w:rPr>
            <w:rFonts w:asciiTheme="majorHAnsi" w:eastAsia="Times New Roman" w:hAnsiTheme="majorHAnsi" w:cstheme="majorHAnsi"/>
          </w:rPr>
          <w:t>Therefore, c</w:t>
        </w:r>
        <w:r w:rsidRPr="002E2A57">
          <w:rPr>
            <w:rFonts w:asciiTheme="majorHAnsi" w:eastAsia="Times New Roman" w:hAnsiTheme="majorHAnsi" w:cstheme="majorHAnsi"/>
          </w:rPr>
          <w:t xml:space="preserve">haracterizing </w:t>
        </w:r>
      </w:ins>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ins w:id="115" w:author="Diaz,Renata M" w:date="2020-12-14T16:46:00Z">
        <w:r w:rsidR="00E2023B">
          <w:rPr>
            <w:rFonts w:asciiTheme="majorHAnsi" w:eastAsia="Times New Roman" w:hAnsiTheme="majorHAnsi" w:cstheme="majorHAnsi"/>
          </w:rPr>
          <w:t xml:space="preserve">of the </w:t>
        </w:r>
      </w:ins>
      <w:r w:rsidR="00425C14" w:rsidRPr="002E2A57">
        <w:rPr>
          <w:rFonts w:asciiTheme="majorHAnsi" w:eastAsia="Times New Roman" w:hAnsiTheme="majorHAnsi" w:cstheme="majorHAnsi"/>
        </w:rPr>
        <w:t xml:space="preserve">feasible set </w:t>
      </w:r>
      <w:ins w:id="116" w:author="Diaz,Renata M" w:date="2020-12-14T16:47:00Z">
        <w:r w:rsidR="00BC5076" w:rsidRPr="002E2A57">
          <w:rPr>
            <w:rFonts w:asciiTheme="majorHAnsi" w:eastAsia="Times New Roman" w:hAnsiTheme="majorHAnsi" w:cstheme="majorHAnsi"/>
          </w:rPr>
          <w:t xml:space="preserve">for large combinations of S and N </w:t>
        </w:r>
      </w:ins>
      <w:r w:rsidR="00425C14" w:rsidRPr="002E2A57">
        <w:rPr>
          <w:rFonts w:asciiTheme="majorHAnsi" w:eastAsia="Times New Roman" w:hAnsiTheme="majorHAnsi" w:cstheme="majorHAnsi"/>
        </w:rPr>
        <w:t>can be computationally intensive</w:t>
      </w:r>
      <w:del w:id="117" w:author="Diaz,Renata M" w:date="2020-12-14T16:47:00Z">
        <w:r w:rsidR="00425C14" w:rsidRPr="002E2A57" w:rsidDel="00BC5076">
          <w:rPr>
            <w:rFonts w:asciiTheme="majorHAnsi" w:eastAsia="Times New Roman" w:hAnsiTheme="majorHAnsi" w:cstheme="majorHAnsi"/>
          </w:rPr>
          <w:delText>, particularly for large combinations of S and N</w:delText>
        </w:r>
      </w:del>
      <w:r w:rsidR="00425C14" w:rsidRPr="002E2A57">
        <w:rPr>
          <w:rFonts w:asciiTheme="majorHAnsi" w:eastAsia="Times New Roman" w:hAnsiTheme="majorHAnsi" w:cstheme="majorHAnsi"/>
        </w:rPr>
        <w:t xml:space="preserve">. </w:t>
      </w:r>
      <w:moveFromRangeStart w:id="118" w:author="Diaz,Renata M" w:date="2020-12-14T16:46:00Z" w:name="move58856820"/>
      <w:moveFrom w:id="119" w:author="Diaz,Renata M" w:date="2020-12-14T16:46:00Z">
        <w:r w:rsidR="00425C14" w:rsidRPr="002E2A57" w:rsidDel="004360B9">
          <w:rPr>
            <w:rFonts w:asciiTheme="majorHAnsi" w:eastAsia="Times New Roman" w:hAnsiTheme="majorHAnsi" w:cstheme="majorHAnsi"/>
          </w:rPr>
          <w:t xml:space="preserve">While it is possible to list all possible </w:t>
        </w:r>
        <w:r w:rsidR="00095155" w:rsidDel="004360B9">
          <w:rPr>
            <w:rFonts w:asciiTheme="majorHAnsi" w:eastAsia="Times New Roman" w:hAnsiTheme="majorHAnsi" w:cstheme="majorHAnsi"/>
          </w:rPr>
          <w:t xml:space="preserve">partitions for small </w:t>
        </w:r>
        <w:r w:rsidR="00095155" w:rsidDel="004360B9">
          <w:rPr>
            <w:rFonts w:asciiTheme="majorHAnsi" w:eastAsia="Times New Roman" w:hAnsiTheme="majorHAnsi" w:cstheme="majorHAnsi"/>
            <w:i/>
            <w:iCs/>
          </w:rPr>
          <w:t xml:space="preserve">S </w:t>
        </w:r>
        <w:r w:rsidR="00095155" w:rsidDel="004360B9">
          <w:rPr>
            <w:rFonts w:asciiTheme="majorHAnsi" w:eastAsia="Times New Roman" w:hAnsiTheme="majorHAnsi" w:cstheme="majorHAnsi"/>
          </w:rPr>
          <w:t xml:space="preserve">and </w:t>
        </w:r>
        <w:r w:rsidR="00095155" w:rsidDel="004360B9">
          <w:rPr>
            <w:rFonts w:asciiTheme="majorHAnsi" w:eastAsia="Times New Roman" w:hAnsiTheme="majorHAnsi" w:cstheme="majorHAnsi"/>
            <w:i/>
            <w:iCs/>
          </w:rPr>
          <w:t>N</w:t>
        </w:r>
        <w:r w:rsidR="00425C14" w:rsidRPr="002E2A57" w:rsidDel="004360B9">
          <w:rPr>
            <w:rFonts w:asciiTheme="majorHAnsi" w:eastAsia="Times New Roman" w:hAnsiTheme="majorHAnsi" w:cstheme="majorHAnsi"/>
          </w:rPr>
          <w:t>, the number of elements in the feasible set increases rapidly with S and N</w:t>
        </w:r>
        <w:r w:rsidR="00402AA1" w:rsidDel="004360B9">
          <w:rPr>
            <w:rFonts w:asciiTheme="majorHAnsi" w:eastAsia="Times New Roman" w:hAnsiTheme="majorHAnsi" w:cstheme="majorHAnsi"/>
          </w:rPr>
          <w:t xml:space="preserve">. </w:t>
        </w:r>
      </w:moveFrom>
      <w:moveFromRangeEnd w:id="118"/>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w:t>
      </w:r>
      <w:ins w:id="120" w:author="Diaz,Renata M" w:date="2020-12-20T15:48:00Z">
        <w:r w:rsidR="00273062">
          <w:rPr>
            <w:rFonts w:asciiTheme="majorHAnsi" w:eastAsia="Times New Roman" w:hAnsiTheme="majorHAnsi" w:cstheme="majorHAnsi"/>
          </w:rPr>
          <w:t xml:space="preserve"> </w:t>
        </w:r>
        <w:commentRangeStart w:id="121"/>
        <w:r w:rsidR="00273062">
          <w:rPr>
            <w:rFonts w:asciiTheme="majorHAnsi" w:eastAsia="Times New Roman" w:hAnsiTheme="majorHAnsi" w:cstheme="majorHAnsi"/>
          </w:rPr>
          <w:t>In brief, the algorithm takes a generative approach to sampling the feasible set</w:t>
        </w:r>
      </w:ins>
      <w:ins w:id="122" w:author="Diaz,Renata M" w:date="2020-12-20T16:03:00Z">
        <w:r w:rsidR="00993347">
          <w:rPr>
            <w:rFonts w:asciiTheme="majorHAnsi" w:eastAsia="Times New Roman" w:hAnsiTheme="majorHAnsi" w:cstheme="majorHAnsi"/>
          </w:rPr>
          <w:t xml:space="preserve">. Individuals are allocated to species one species at a time, beginning with the least abundant species. </w:t>
        </w:r>
      </w:ins>
      <w:ins w:id="123" w:author="Diaz,Renata M" w:date="2020-12-20T15:59:00Z">
        <w:r w:rsidR="00993347">
          <w:rPr>
            <w:rFonts w:asciiTheme="majorHAnsi" w:eastAsia="Times New Roman" w:hAnsiTheme="majorHAnsi" w:cstheme="majorHAnsi"/>
          </w:rPr>
          <w:t>At each step</w:t>
        </w:r>
      </w:ins>
      <w:ins w:id="124" w:author="Diaz,Renata M" w:date="2020-12-20T15:58:00Z">
        <w:r w:rsidR="00993347">
          <w:rPr>
            <w:rFonts w:asciiTheme="majorHAnsi" w:eastAsia="Times New Roman" w:hAnsiTheme="majorHAnsi" w:cstheme="majorHAnsi"/>
          </w:rPr>
          <w:t>, the</w:t>
        </w:r>
      </w:ins>
      <w:ins w:id="125" w:author="Diaz,Renata M" w:date="2020-12-20T15:54:00Z">
        <w:r w:rsidR="00273062">
          <w:rPr>
            <w:rFonts w:asciiTheme="majorHAnsi" w:eastAsia="Times New Roman" w:hAnsiTheme="majorHAnsi" w:cstheme="majorHAnsi"/>
          </w:rPr>
          <w:t xml:space="preserve"> </w:t>
        </w:r>
        <w:r w:rsidR="00273062">
          <w:rPr>
            <w:rFonts w:asciiTheme="majorHAnsi" w:eastAsia="Times New Roman" w:hAnsiTheme="majorHAnsi" w:cstheme="majorHAnsi"/>
          </w:rPr>
          <w:lastRenderedPageBreak/>
          <w:t>number of individuals remaining to allocate, and the number of species remaining to a</w:t>
        </w:r>
      </w:ins>
      <w:ins w:id="126" w:author="Diaz,Renata M" w:date="2020-12-20T15:55:00Z">
        <w:r w:rsidR="00273062">
          <w:rPr>
            <w:rFonts w:asciiTheme="majorHAnsi" w:eastAsia="Times New Roman" w:hAnsiTheme="majorHAnsi" w:cstheme="majorHAnsi"/>
          </w:rPr>
          <w:t xml:space="preserve">llocate species to, </w:t>
        </w:r>
      </w:ins>
      <w:ins w:id="127" w:author="Diaz,Renata M" w:date="2020-12-20T15:56:00Z">
        <w:r w:rsidR="00273062">
          <w:rPr>
            <w:rFonts w:asciiTheme="majorHAnsi" w:eastAsia="Times New Roman" w:hAnsiTheme="majorHAnsi" w:cstheme="majorHAnsi"/>
          </w:rPr>
          <w:t>constrain</w:t>
        </w:r>
      </w:ins>
      <w:ins w:id="128" w:author="Diaz,Renata M" w:date="2020-12-20T15:55:00Z">
        <w:r w:rsidR="00273062">
          <w:rPr>
            <w:rFonts w:asciiTheme="majorHAnsi" w:eastAsia="Times New Roman" w:hAnsiTheme="majorHAnsi" w:cstheme="majorHAnsi"/>
          </w:rPr>
          <w:t xml:space="preserve"> the </w:t>
        </w:r>
        <w:r w:rsidR="00273062">
          <w:rPr>
            <w:rFonts w:asciiTheme="majorHAnsi" w:eastAsia="Times New Roman" w:hAnsiTheme="majorHAnsi" w:cstheme="majorHAnsi"/>
            <w:i/>
            <w:iCs/>
          </w:rPr>
          <w:t xml:space="preserve">possible </w:t>
        </w:r>
        <w:r w:rsidR="00273062">
          <w:rPr>
            <w:rFonts w:asciiTheme="majorHAnsi" w:eastAsia="Times New Roman" w:hAnsiTheme="majorHAnsi" w:cstheme="majorHAnsi"/>
          </w:rPr>
          <w:t xml:space="preserve">numbers of individuals to allocate to the current </w:t>
        </w:r>
      </w:ins>
      <w:ins w:id="129" w:author="Diaz,Renata M" w:date="2020-12-20T15:58:00Z">
        <w:r w:rsidR="00993347">
          <w:rPr>
            <w:rFonts w:asciiTheme="majorHAnsi" w:eastAsia="Times New Roman" w:hAnsiTheme="majorHAnsi" w:cstheme="majorHAnsi"/>
          </w:rPr>
          <w:t>species</w:t>
        </w:r>
      </w:ins>
      <w:ins w:id="130" w:author="Diaz,Renata M" w:date="2020-12-20T16:02:00Z">
        <w:r w:rsidR="00993347">
          <w:rPr>
            <w:rFonts w:asciiTheme="majorHAnsi" w:eastAsia="Times New Roman" w:hAnsiTheme="majorHAnsi" w:cstheme="majorHAnsi"/>
          </w:rPr>
          <w:t xml:space="preserve">, and </w:t>
        </w:r>
      </w:ins>
      <w:ins w:id="131" w:author="Diaz,Renata M" w:date="2020-12-20T16:16:00Z">
        <w:r w:rsidR="00B85DAD">
          <w:rPr>
            <w:rFonts w:asciiTheme="majorHAnsi" w:eastAsia="Times New Roman" w:hAnsiTheme="majorHAnsi" w:cstheme="majorHAnsi"/>
          </w:rPr>
          <w:t xml:space="preserve">mean that some </w:t>
        </w:r>
      </w:ins>
      <w:ins w:id="132" w:author="Diaz,Renata M" w:date="2020-12-20T16:02:00Z">
        <w:r w:rsidR="00993347">
          <w:rPr>
            <w:rFonts w:asciiTheme="majorHAnsi" w:eastAsia="Times New Roman" w:hAnsiTheme="majorHAnsi" w:cstheme="majorHAnsi"/>
          </w:rPr>
          <w:t xml:space="preserve">allocations </w:t>
        </w:r>
      </w:ins>
      <w:ins w:id="133" w:author="Diaz,Renata M" w:date="2020-12-20T16:16:00Z">
        <w:r w:rsidR="00B85DAD">
          <w:rPr>
            <w:rFonts w:asciiTheme="majorHAnsi" w:eastAsia="Times New Roman" w:hAnsiTheme="majorHAnsi" w:cstheme="majorHAnsi"/>
          </w:rPr>
          <w:t>are compatible with larger or smaller numbers of po</w:t>
        </w:r>
      </w:ins>
      <w:ins w:id="134" w:author="Diaz,Renata M" w:date="2020-12-20T16:17:00Z">
        <w:r w:rsidR="00B85DAD">
          <w:rPr>
            <w:rFonts w:asciiTheme="majorHAnsi" w:eastAsia="Times New Roman" w:hAnsiTheme="majorHAnsi" w:cstheme="majorHAnsi"/>
          </w:rPr>
          <w:t>ssible SADs going forward</w:t>
        </w:r>
      </w:ins>
      <w:ins w:id="135" w:author="Diaz,Renata M" w:date="2020-12-20T16:02:00Z">
        <w:r w:rsidR="00993347">
          <w:rPr>
            <w:rFonts w:asciiTheme="majorHAnsi" w:eastAsia="Times New Roman" w:hAnsiTheme="majorHAnsi" w:cstheme="majorHAnsi"/>
          </w:rPr>
          <w:t xml:space="preserve">. </w:t>
        </w:r>
      </w:ins>
      <w:ins w:id="136" w:author="Diaz,Renata M" w:date="2020-12-20T16:04:00Z">
        <w:r w:rsidR="00993347">
          <w:rPr>
            <w:rFonts w:asciiTheme="majorHAnsi" w:eastAsia="Times New Roman" w:hAnsiTheme="majorHAnsi" w:cstheme="majorHAnsi"/>
          </w:rPr>
          <w:t xml:space="preserve">The number of individuals to allocate to the current species is chosen from the set of </w:t>
        </w:r>
        <w:r w:rsidR="00993347">
          <w:rPr>
            <w:rFonts w:asciiTheme="majorHAnsi" w:eastAsia="Times New Roman" w:hAnsiTheme="majorHAnsi" w:cstheme="majorHAnsi"/>
            <w:i/>
            <w:iCs/>
          </w:rPr>
          <w:t>possibl</w:t>
        </w:r>
      </w:ins>
      <w:ins w:id="137" w:author="Diaz,Renata M" w:date="2020-12-20T16:05:00Z">
        <w:r w:rsidR="00993347">
          <w:rPr>
            <w:rFonts w:asciiTheme="majorHAnsi" w:eastAsia="Times New Roman" w:hAnsiTheme="majorHAnsi" w:cstheme="majorHAnsi"/>
            <w:i/>
            <w:iCs/>
          </w:rPr>
          <w:t xml:space="preserve">e </w:t>
        </w:r>
        <w:r w:rsidR="00993347">
          <w:rPr>
            <w:rFonts w:asciiTheme="majorHAnsi" w:eastAsia="Times New Roman" w:hAnsiTheme="majorHAnsi" w:cstheme="majorHAnsi"/>
          </w:rPr>
          <w:t xml:space="preserve">allocations, with probability weighted according to the number of possible SADs compatible with that allocation. </w:t>
        </w:r>
      </w:ins>
      <w:ins w:id="138" w:author="Diaz,Renata M" w:date="2020-12-20T16:02:00Z">
        <w:r w:rsidR="00993347">
          <w:rPr>
            <w:rFonts w:asciiTheme="majorHAnsi" w:eastAsia="Times New Roman" w:hAnsiTheme="majorHAnsi" w:cstheme="majorHAnsi"/>
          </w:rPr>
          <w:t>For example, if</w:t>
        </w:r>
      </w:ins>
      <w:ins w:id="139" w:author="Diaz,Renata M" w:date="2020-12-20T16:00:00Z">
        <w:r w:rsidR="00993347">
          <w:rPr>
            <w:rFonts w:asciiTheme="majorHAnsi" w:eastAsia="Times New Roman" w:hAnsiTheme="majorHAnsi" w:cstheme="majorHAnsi"/>
          </w:rPr>
          <w:t xml:space="preserve"> we have 3 species and </w:t>
        </w:r>
      </w:ins>
      <w:ins w:id="140" w:author="Diaz,Renata M" w:date="2020-12-20T16:01:00Z">
        <w:r w:rsidR="00993347">
          <w:rPr>
            <w:rFonts w:asciiTheme="majorHAnsi" w:eastAsia="Times New Roman" w:hAnsiTheme="majorHAnsi" w:cstheme="majorHAnsi"/>
          </w:rPr>
          <w:t>7</w:t>
        </w:r>
      </w:ins>
      <w:ins w:id="141" w:author="Diaz,Renata M" w:date="2020-12-20T16:00:00Z">
        <w:r w:rsidR="00993347">
          <w:rPr>
            <w:rFonts w:asciiTheme="majorHAnsi" w:eastAsia="Times New Roman" w:hAnsiTheme="majorHAnsi" w:cstheme="majorHAnsi"/>
          </w:rPr>
          <w:t xml:space="preserve"> individuals, </w:t>
        </w:r>
      </w:ins>
      <w:ins w:id="142" w:author="Diaz,Renata M" w:date="2020-12-20T16:04:00Z">
        <w:r w:rsidR="00993347">
          <w:rPr>
            <w:rFonts w:asciiTheme="majorHAnsi" w:eastAsia="Times New Roman" w:hAnsiTheme="majorHAnsi" w:cstheme="majorHAnsi"/>
          </w:rPr>
          <w:t xml:space="preserve">the least abundant species can have an abundance of 1 or </w:t>
        </w:r>
      </w:ins>
      <w:ins w:id="143" w:author="Diaz,Renata M" w:date="2020-12-20T16:09:00Z">
        <w:r w:rsidR="0058238F">
          <w:rPr>
            <w:rFonts w:asciiTheme="majorHAnsi" w:eastAsia="Times New Roman" w:hAnsiTheme="majorHAnsi" w:cstheme="majorHAnsi"/>
          </w:rPr>
          <w:t>2</w:t>
        </w:r>
      </w:ins>
      <w:ins w:id="144" w:author="Diaz,Renata M" w:date="2020-12-20T16:04:00Z">
        <w:r w:rsidR="00993347">
          <w:rPr>
            <w:rFonts w:asciiTheme="majorHAnsi" w:eastAsia="Times New Roman" w:hAnsiTheme="majorHAnsi" w:cstheme="majorHAnsi"/>
          </w:rPr>
          <w:t>. A</w:t>
        </w:r>
      </w:ins>
      <w:ins w:id="145" w:author="Diaz,Renata M" w:date="2020-12-20T16:00:00Z">
        <w:r w:rsidR="00993347">
          <w:rPr>
            <w:rFonts w:asciiTheme="majorHAnsi" w:eastAsia="Times New Roman" w:hAnsiTheme="majorHAnsi" w:cstheme="majorHAnsi"/>
          </w:rPr>
          <w:t xml:space="preserve">llocating 1 individual to the least abundant species </w:t>
        </w:r>
      </w:ins>
      <w:ins w:id="146" w:author="Diaz,Renata M" w:date="2020-12-20T16:01:00Z">
        <w:r w:rsidR="00993347">
          <w:rPr>
            <w:rFonts w:asciiTheme="majorHAnsi" w:eastAsia="Times New Roman" w:hAnsiTheme="majorHAnsi" w:cstheme="majorHAnsi"/>
          </w:rPr>
          <w:t>allows for the SADs (1, 2, 4) and (1, 3, 3), but allocating 2 individuals to the least abundant species means the only possible SAD is (2, 2, 3).</w:t>
        </w:r>
      </w:ins>
      <w:ins w:id="147" w:author="Diaz,Renata M" w:date="2020-12-20T16:05:00Z">
        <w:r w:rsidR="00993347">
          <w:rPr>
            <w:rFonts w:asciiTheme="majorHAnsi" w:eastAsia="Times New Roman" w:hAnsiTheme="majorHAnsi" w:cstheme="majorHAnsi"/>
          </w:rPr>
          <w:t xml:space="preserve"> </w:t>
        </w:r>
      </w:ins>
      <w:ins w:id="148" w:author="Diaz,Renata M" w:date="2020-12-20T16:06:00Z">
        <w:r w:rsidR="00993347">
          <w:rPr>
            <w:rFonts w:asciiTheme="majorHAnsi" w:eastAsia="Times New Roman" w:hAnsiTheme="majorHAnsi" w:cstheme="majorHAnsi"/>
          </w:rPr>
          <w:t xml:space="preserve">We therefore allocate 1 individual with probability 2/3, and 2 individuals with probability 1/3. </w:t>
        </w:r>
      </w:ins>
      <w:ins w:id="149" w:author="Diaz,Renata M" w:date="2020-12-20T16:09:00Z">
        <w:r w:rsidR="0058238F">
          <w:rPr>
            <w:rFonts w:asciiTheme="majorHAnsi" w:eastAsia="Times New Roman" w:hAnsiTheme="majorHAnsi" w:cstheme="majorHAnsi"/>
          </w:rPr>
          <w:t>I</w:t>
        </w:r>
      </w:ins>
      <w:ins w:id="150" w:author="Diaz,Renata M" w:date="2020-12-20T16:10:00Z">
        <w:r w:rsidR="0058238F">
          <w:rPr>
            <w:rFonts w:asciiTheme="majorHAnsi" w:eastAsia="Times New Roman" w:hAnsiTheme="majorHAnsi" w:cstheme="majorHAnsi"/>
          </w:rPr>
          <w:t>f</w:t>
        </w:r>
      </w:ins>
      <w:ins w:id="151" w:author="Diaz,Renata M" w:date="2020-12-20T16:14:00Z">
        <w:r w:rsidR="007A25D9">
          <w:rPr>
            <w:rFonts w:asciiTheme="majorHAnsi" w:eastAsia="Times New Roman" w:hAnsiTheme="majorHAnsi" w:cstheme="majorHAnsi"/>
          </w:rPr>
          <w:t>, at the first step,</w:t>
        </w:r>
      </w:ins>
      <w:ins w:id="152" w:author="Diaz,Renata M" w:date="2020-12-20T16:10:00Z">
        <w:r w:rsidR="0058238F">
          <w:rPr>
            <w:rFonts w:asciiTheme="majorHAnsi" w:eastAsia="Times New Roman" w:hAnsiTheme="majorHAnsi" w:cstheme="majorHAnsi"/>
          </w:rPr>
          <w:t xml:space="preserve"> we allocate</w:t>
        </w:r>
      </w:ins>
      <w:ins w:id="153" w:author="Diaz,Renata M" w:date="2020-12-20T16:14:00Z">
        <w:r w:rsidR="00441BFE">
          <w:rPr>
            <w:rFonts w:asciiTheme="majorHAnsi" w:eastAsia="Times New Roman" w:hAnsiTheme="majorHAnsi" w:cstheme="majorHAnsi"/>
          </w:rPr>
          <w:t>d</w:t>
        </w:r>
      </w:ins>
      <w:ins w:id="154" w:author="Diaz,Renata M" w:date="2020-12-20T16:10:00Z">
        <w:r w:rsidR="0058238F">
          <w:rPr>
            <w:rFonts w:asciiTheme="majorHAnsi" w:eastAsia="Times New Roman" w:hAnsiTheme="majorHAnsi" w:cstheme="majorHAnsi"/>
          </w:rPr>
          <w:t xml:space="preserve"> 1 individual to the least abundant species, the </w:t>
        </w:r>
      </w:ins>
      <w:ins w:id="155" w:author="Diaz,Renata M" w:date="2020-12-20T16:14:00Z">
        <w:r w:rsidR="00441BFE">
          <w:rPr>
            <w:rFonts w:asciiTheme="majorHAnsi" w:eastAsia="Times New Roman" w:hAnsiTheme="majorHAnsi" w:cstheme="majorHAnsi"/>
          </w:rPr>
          <w:t>second</w:t>
        </w:r>
      </w:ins>
      <w:ins w:id="156" w:author="Diaz,Renata M" w:date="2020-12-20T16:10:00Z">
        <w:r w:rsidR="0058238F">
          <w:rPr>
            <w:rFonts w:asciiTheme="majorHAnsi" w:eastAsia="Times New Roman" w:hAnsiTheme="majorHAnsi" w:cstheme="majorHAnsi"/>
          </w:rPr>
          <w:t xml:space="preserve"> species can have an abundance of 2 or 3</w:t>
        </w:r>
      </w:ins>
      <w:ins w:id="157" w:author="Diaz,Renata M" w:date="2020-12-20T16:11:00Z">
        <w:r w:rsidR="0058238F">
          <w:rPr>
            <w:rFonts w:asciiTheme="majorHAnsi" w:eastAsia="Times New Roman" w:hAnsiTheme="majorHAnsi" w:cstheme="majorHAnsi"/>
          </w:rPr>
          <w:t xml:space="preserve">. </w:t>
        </w:r>
      </w:ins>
      <w:ins w:id="158" w:author="Diaz,Renata M" w:date="2020-12-20T16:12:00Z">
        <w:r w:rsidR="0058238F">
          <w:rPr>
            <w:rFonts w:asciiTheme="majorHAnsi" w:eastAsia="Times New Roman" w:hAnsiTheme="majorHAnsi" w:cstheme="majorHAnsi"/>
          </w:rPr>
          <w:t>At that stage,</w:t>
        </w:r>
      </w:ins>
      <w:ins w:id="159" w:author="Diaz,Renata M" w:date="2020-12-20T16:11:00Z">
        <w:r w:rsidR="0058238F">
          <w:rPr>
            <w:rFonts w:asciiTheme="majorHAnsi" w:eastAsia="Times New Roman" w:hAnsiTheme="majorHAnsi" w:cstheme="majorHAnsi"/>
          </w:rPr>
          <w:t xml:space="preserve"> </w:t>
        </w:r>
      </w:ins>
      <w:ins w:id="160" w:author="Diaz,Renata M" w:date="2020-12-20T16:12:00Z">
        <w:r w:rsidR="0058238F">
          <w:rPr>
            <w:rFonts w:asciiTheme="majorHAnsi" w:eastAsia="Times New Roman" w:hAnsiTheme="majorHAnsi" w:cstheme="majorHAnsi"/>
          </w:rPr>
          <w:t>either</w:t>
        </w:r>
      </w:ins>
      <w:ins w:id="161" w:author="Diaz,Renata M" w:date="2020-12-20T16:11:00Z">
        <w:r w:rsidR="0058238F">
          <w:rPr>
            <w:rFonts w:asciiTheme="majorHAnsi" w:eastAsia="Times New Roman" w:hAnsiTheme="majorHAnsi" w:cstheme="majorHAnsi"/>
          </w:rPr>
          <w:t xml:space="preserve"> </w:t>
        </w:r>
      </w:ins>
      <w:ins w:id="162" w:author="Diaz,Renata M" w:date="2020-12-20T16:12:00Z">
        <w:r w:rsidR="0058238F">
          <w:rPr>
            <w:rFonts w:asciiTheme="majorHAnsi" w:eastAsia="Times New Roman" w:hAnsiTheme="majorHAnsi" w:cstheme="majorHAnsi"/>
          </w:rPr>
          <w:t>allocation</w:t>
        </w:r>
      </w:ins>
      <w:ins w:id="163" w:author="Diaz,Renata M" w:date="2020-12-20T16:11:00Z">
        <w:r w:rsidR="0058238F">
          <w:rPr>
            <w:rFonts w:asciiTheme="majorHAnsi" w:eastAsia="Times New Roman" w:hAnsiTheme="majorHAnsi" w:cstheme="majorHAnsi"/>
          </w:rPr>
          <w:t xml:space="preserve"> leads to only 1 possible SAD,</w:t>
        </w:r>
      </w:ins>
      <w:ins w:id="164" w:author="Diaz,Renata M" w:date="2020-12-20T16:12:00Z">
        <w:r w:rsidR="0058238F">
          <w:rPr>
            <w:rFonts w:asciiTheme="majorHAnsi" w:eastAsia="Times New Roman" w:hAnsiTheme="majorHAnsi" w:cstheme="majorHAnsi"/>
          </w:rPr>
          <w:t xml:space="preserve"> a</w:t>
        </w:r>
      </w:ins>
      <w:ins w:id="165" w:author="Diaz,Renata M" w:date="2020-12-20T16:13:00Z">
        <w:r w:rsidR="0058238F">
          <w:rPr>
            <w:rFonts w:asciiTheme="majorHAnsi" w:eastAsia="Times New Roman" w:hAnsiTheme="majorHAnsi" w:cstheme="majorHAnsi"/>
          </w:rPr>
          <w:t xml:space="preserve">nd both have probability </w:t>
        </w:r>
      </w:ins>
      <w:ins w:id="166" w:author="Diaz,Renata M" w:date="2020-12-20T16:17:00Z">
        <w:r w:rsidR="00F75639">
          <w:rPr>
            <w:rFonts w:asciiTheme="majorHAnsi" w:eastAsia="Times New Roman" w:hAnsiTheme="majorHAnsi" w:cstheme="majorHAnsi"/>
          </w:rPr>
          <w:t>1/2</w:t>
        </w:r>
      </w:ins>
      <w:ins w:id="167" w:author="Diaz,Renata M" w:date="2020-12-20T16:12:00Z">
        <w:r w:rsidR="0058238F">
          <w:rPr>
            <w:rFonts w:asciiTheme="majorHAnsi" w:eastAsia="Times New Roman" w:hAnsiTheme="majorHAnsi" w:cstheme="majorHAnsi"/>
          </w:rPr>
          <w:t>.</w:t>
        </w:r>
      </w:ins>
      <w:ins w:id="168" w:author="Diaz,Renata M" w:date="2020-12-20T16:11:00Z">
        <w:r w:rsidR="0058238F">
          <w:rPr>
            <w:rFonts w:asciiTheme="majorHAnsi" w:eastAsia="Times New Roman" w:hAnsiTheme="majorHAnsi" w:cstheme="majorHAnsi"/>
          </w:rPr>
          <w:t xml:space="preserve"> </w:t>
        </w:r>
      </w:ins>
      <w:ins w:id="169" w:author="Diaz,Renata M" w:date="2020-12-20T16:07:00Z">
        <w:r w:rsidR="0058238F">
          <w:rPr>
            <w:rFonts w:asciiTheme="majorHAnsi" w:eastAsia="Times New Roman" w:hAnsiTheme="majorHAnsi" w:cstheme="majorHAnsi"/>
          </w:rPr>
          <w:t>The set of possible allo</w:t>
        </w:r>
      </w:ins>
      <w:ins w:id="170" w:author="Diaz,Renata M" w:date="2020-12-20T16:08:00Z">
        <w:r w:rsidR="0058238F">
          <w:rPr>
            <w:rFonts w:asciiTheme="majorHAnsi" w:eastAsia="Times New Roman" w:hAnsiTheme="majorHAnsi" w:cstheme="majorHAnsi"/>
          </w:rPr>
          <w:t>cations for a given number of species and individuals, and the</w:t>
        </w:r>
      </w:ins>
      <w:ins w:id="171" w:author="Diaz,Renata M" w:date="2020-12-20T16:13:00Z">
        <w:r w:rsidR="0058238F">
          <w:rPr>
            <w:rFonts w:asciiTheme="majorHAnsi" w:eastAsia="Times New Roman" w:hAnsiTheme="majorHAnsi" w:cstheme="majorHAnsi"/>
          </w:rPr>
          <w:t xml:space="preserve"> corresponding probabilit</w:t>
        </w:r>
        <w:r w:rsidR="009E172D">
          <w:rPr>
            <w:rFonts w:asciiTheme="majorHAnsi" w:eastAsia="Times New Roman" w:hAnsiTheme="majorHAnsi" w:cstheme="majorHAnsi"/>
          </w:rPr>
          <w:t>ies</w:t>
        </w:r>
      </w:ins>
      <w:ins w:id="172" w:author="Diaz,Renata M" w:date="2020-12-20T16:08:00Z">
        <w:r w:rsidR="0058238F">
          <w:rPr>
            <w:rFonts w:asciiTheme="majorHAnsi" w:eastAsia="Times New Roman" w:hAnsiTheme="majorHAnsi" w:cstheme="majorHAnsi"/>
          </w:rPr>
          <w:t>, can be generated recursively by</w:t>
        </w:r>
      </w:ins>
      <w:ins w:id="173" w:author="Diaz,Renata M" w:date="2020-12-20T16:13:00Z">
        <w:r w:rsidR="000E7276">
          <w:rPr>
            <w:rFonts w:asciiTheme="majorHAnsi" w:eastAsia="Times New Roman" w:hAnsiTheme="majorHAnsi" w:cstheme="majorHAnsi"/>
          </w:rPr>
          <w:t xml:space="preserve"> summing</w:t>
        </w:r>
      </w:ins>
      <w:ins w:id="174" w:author="Diaz,Renata M" w:date="2020-12-20T16:08:00Z">
        <w:r w:rsidR="0058238F">
          <w:rPr>
            <w:rFonts w:asciiTheme="majorHAnsi" w:eastAsia="Times New Roman" w:hAnsiTheme="majorHAnsi" w:cstheme="majorHAnsi"/>
          </w:rPr>
          <w:t xml:space="preserve"> the number of possible SADs </w:t>
        </w:r>
      </w:ins>
      <w:ins w:id="175" w:author="Diaz,Renata M" w:date="2020-12-20T16:09:00Z">
        <w:r w:rsidR="0058238F">
          <w:rPr>
            <w:rFonts w:asciiTheme="majorHAnsi" w:eastAsia="Times New Roman" w:hAnsiTheme="majorHAnsi" w:cstheme="majorHAnsi"/>
          </w:rPr>
          <w:t>for progressively larger combinations of S and N.</w:t>
        </w:r>
      </w:ins>
      <w:ins w:id="176" w:author="Diaz,Renata M" w:date="2020-12-20T16:01:00Z">
        <w:r w:rsidR="00993347">
          <w:rPr>
            <w:rFonts w:asciiTheme="majorHAnsi" w:eastAsia="Times New Roman" w:hAnsiTheme="majorHAnsi" w:cstheme="majorHAnsi"/>
          </w:rPr>
          <w:t xml:space="preserve"> </w:t>
        </w:r>
      </w:ins>
      <w:del w:id="177" w:author="Diaz,Renata M" w:date="2020-12-20T15:57:00Z">
        <w:r w:rsidR="00CD7BFB" w:rsidRPr="002E2A57" w:rsidDel="00273062">
          <w:rPr>
            <w:rFonts w:asciiTheme="majorHAnsi" w:eastAsia="Times New Roman" w:hAnsiTheme="majorHAnsi" w:cstheme="majorHAnsi"/>
          </w:rPr>
          <w:delText xml:space="preserve"> </w:delText>
        </w:r>
      </w:del>
      <w:commentRangeEnd w:id="121"/>
      <w:r w:rsidR="00806E60">
        <w:rPr>
          <w:rStyle w:val="CommentReference"/>
        </w:rPr>
        <w:commentReference w:id="121"/>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6"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commentRangeStart w:id="178"/>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178"/>
      <w:r w:rsidR="00BF0DC4">
        <w:rPr>
          <w:rStyle w:val="CommentReference"/>
        </w:rPr>
        <w:commentReference w:id="178"/>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59D840AB" w:rsidR="00D7407E" w:rsidRPr="002E2A57" w:rsidRDefault="000E6F71" w:rsidP="00021897">
      <w:pPr>
        <w:spacing w:line="480" w:lineRule="auto"/>
        <w:rPr>
          <w:rFonts w:asciiTheme="majorHAnsi" w:eastAsia="Times New Roman" w:hAnsiTheme="majorHAnsi" w:cstheme="majorHAnsi"/>
        </w:rPr>
      </w:pPr>
      <w:commentRangeStart w:id="179"/>
      <w:ins w:id="180" w:author="Diaz,Renata M" w:date="2020-12-14T16:49:00Z">
        <w:r w:rsidRPr="002E2A57">
          <w:rPr>
            <w:rFonts w:asciiTheme="majorHAnsi" w:eastAsia="Times New Roman" w:hAnsiTheme="majorHAnsi" w:cstheme="majorHAnsi"/>
          </w:rPr>
          <w:lastRenderedPageBreak/>
          <w:t xml:space="preserve">In the absence of any other process, an SAD with a particular S and </w:t>
        </w:r>
        <w:r>
          <w:rPr>
            <w:rFonts w:asciiTheme="majorHAnsi" w:eastAsia="Times New Roman" w:hAnsiTheme="majorHAnsi" w:cstheme="majorHAnsi"/>
          </w:rPr>
          <w:t xml:space="preserve">N </w:t>
        </w:r>
      </w:ins>
      <w:ins w:id="181" w:author="Diaz,Renata M" w:date="2020-12-14T16:50:00Z">
        <w:r w:rsidR="00847018">
          <w:rPr>
            <w:rFonts w:asciiTheme="majorHAnsi" w:eastAsia="Times New Roman" w:hAnsiTheme="majorHAnsi" w:cstheme="majorHAnsi"/>
          </w:rPr>
          <w:t xml:space="preserve">is likely to have a shape similar to the shape that is most common among the SADs in </w:t>
        </w:r>
      </w:ins>
      <w:ins w:id="182" w:author="Diaz,Renata M" w:date="2020-12-14T16:49:00Z">
        <w:r>
          <w:rPr>
            <w:rFonts w:asciiTheme="majorHAnsi" w:eastAsia="Times New Roman" w:hAnsiTheme="majorHAnsi" w:cstheme="majorHAnsi"/>
          </w:rPr>
          <w:t>the feasible set for the same S and N</w:t>
        </w:r>
      </w:ins>
      <w:ins w:id="183" w:author="Diaz,Renata M" w:date="2020-12-14T16:51:00Z">
        <w:r w:rsidR="00847018">
          <w:rPr>
            <w:rFonts w:asciiTheme="majorHAnsi" w:eastAsia="Times New Roman" w:hAnsiTheme="majorHAnsi" w:cstheme="majorHAnsi"/>
          </w:rPr>
          <w:t>, while strong processes may cause observed SA</w:t>
        </w:r>
      </w:ins>
      <w:ins w:id="184" w:author="Diaz,Renata M" w:date="2020-12-14T16:52:00Z">
        <w:r w:rsidR="00847018">
          <w:rPr>
            <w:rFonts w:asciiTheme="majorHAnsi" w:eastAsia="Times New Roman" w:hAnsiTheme="majorHAnsi" w:cstheme="majorHAnsi"/>
          </w:rPr>
          <w:t>Ds to have shapes that deviate from this statistical baseline</w:t>
        </w:r>
        <w:r w:rsidR="00E77ECE">
          <w:rPr>
            <w:rFonts w:asciiTheme="majorHAnsi" w:eastAsia="Times New Roman" w:hAnsiTheme="majorHAnsi" w:cstheme="majorHAnsi"/>
          </w:rPr>
          <w:t xml:space="preserve"> (Locey and White 2013)</w:t>
        </w:r>
        <w:r w:rsidR="00847018">
          <w:rPr>
            <w:rFonts w:asciiTheme="majorHAnsi" w:eastAsia="Times New Roman" w:hAnsiTheme="majorHAnsi" w:cstheme="majorHAnsi"/>
          </w:rPr>
          <w:t xml:space="preserve">. </w:t>
        </w:r>
      </w:ins>
      <w:del w:id="185" w:author="Diaz,Renata M" w:date="2020-12-14T16:48:00Z">
        <w:r w:rsidR="00D7407E" w:rsidRPr="002E2A57" w:rsidDel="00357131">
          <w:rPr>
            <w:rFonts w:asciiTheme="majorHAnsi" w:eastAsia="Times New Roman" w:hAnsiTheme="majorHAnsi" w:cstheme="majorHAnsi"/>
          </w:rPr>
          <w:delText xml:space="preserve">In the absence of any other process, an SAD with a particular S and </w:delText>
        </w:r>
        <w:r w:rsidR="00007697" w:rsidDel="00357131">
          <w:rPr>
            <w:rFonts w:asciiTheme="majorHAnsi" w:eastAsia="Times New Roman" w:hAnsiTheme="majorHAnsi" w:cstheme="majorHAnsi"/>
          </w:rPr>
          <w:delText>N will</w:delText>
        </w:r>
        <w:r w:rsidR="00D7407E" w:rsidRPr="002E2A57" w:rsidDel="00357131">
          <w:rPr>
            <w:rFonts w:asciiTheme="majorHAnsi" w:eastAsia="Times New Roman" w:hAnsiTheme="majorHAnsi" w:cstheme="majorHAnsi"/>
          </w:rPr>
          <w:delText xml:space="preserve"> reflect </w:delText>
        </w:r>
        <w:r w:rsidR="00007697" w:rsidDel="00357131">
          <w:rPr>
            <w:rFonts w:asciiTheme="majorHAnsi" w:eastAsia="Times New Roman" w:hAnsiTheme="majorHAnsi" w:cstheme="majorHAnsi"/>
          </w:rPr>
          <w:delText>the statistical properties of the feasible set for the same S and N</w:delText>
        </w:r>
        <w:r w:rsidR="00EC001E" w:rsidRPr="002E2A57" w:rsidDel="00357131">
          <w:rPr>
            <w:rFonts w:asciiTheme="majorHAnsi" w:eastAsia="Times New Roman" w:hAnsiTheme="majorHAnsi" w:cstheme="majorHAnsi"/>
          </w:rPr>
          <w:delText>.</w:delText>
        </w:r>
        <w:r w:rsidR="004D1737" w:rsidRPr="002E2A57" w:rsidDel="00357131">
          <w:rPr>
            <w:rFonts w:asciiTheme="majorHAnsi" w:eastAsia="Times New Roman" w:hAnsiTheme="majorHAnsi" w:cstheme="majorHAnsi"/>
          </w:rPr>
          <w:delText xml:space="preserve"> We focu</w:delText>
        </w:r>
        <w:r w:rsidR="007727A5" w:rsidRPr="002E2A57" w:rsidDel="00357131">
          <w:rPr>
            <w:rFonts w:asciiTheme="majorHAnsi" w:eastAsia="Times New Roman" w:hAnsiTheme="majorHAnsi" w:cstheme="majorHAnsi"/>
          </w:rPr>
          <w:delText>s</w:delText>
        </w:r>
        <w:r w:rsidR="00D7407E" w:rsidRPr="002E2A57" w:rsidDel="00357131">
          <w:rPr>
            <w:rFonts w:asciiTheme="majorHAnsi" w:eastAsia="Times New Roman" w:hAnsiTheme="majorHAnsi" w:cstheme="majorHAnsi"/>
          </w:rPr>
          <w:delText xml:space="preserve"> on the shape of the distribution</w:delText>
        </w:r>
        <w:r w:rsidR="0047440E" w:rsidRPr="002E2A57" w:rsidDel="00357131">
          <w:rPr>
            <w:rFonts w:asciiTheme="majorHAnsi" w:eastAsia="Times New Roman" w:hAnsiTheme="majorHAnsi" w:cstheme="majorHAnsi"/>
          </w:rPr>
          <w:delText xml:space="preserve"> of abundances across species</w:delText>
        </w:r>
        <w:r w:rsidR="00D7407E" w:rsidRPr="002E2A57" w:rsidDel="00357131">
          <w:rPr>
            <w:rFonts w:asciiTheme="majorHAnsi" w:eastAsia="Times New Roman" w:hAnsiTheme="majorHAnsi" w:cstheme="majorHAnsi"/>
          </w:rPr>
          <w:delText xml:space="preserve"> as the characteristic of interest. Metrics related to </w:delText>
        </w:r>
        <w:r w:rsidR="0047440E" w:rsidRPr="002E2A57" w:rsidDel="00357131">
          <w:rPr>
            <w:rFonts w:asciiTheme="majorHAnsi" w:eastAsia="Times New Roman" w:hAnsiTheme="majorHAnsi" w:cstheme="majorHAnsi"/>
          </w:rPr>
          <w:delText xml:space="preserve">this </w:delText>
        </w:r>
        <w:r w:rsidR="001C1B85" w:rsidDel="00357131">
          <w:rPr>
            <w:rFonts w:asciiTheme="majorHAnsi" w:eastAsia="Times New Roman" w:hAnsiTheme="majorHAnsi" w:cstheme="majorHAnsi"/>
          </w:rPr>
          <w:delText xml:space="preserve">shape </w:delText>
        </w:r>
        <w:r w:rsidR="00D7407E" w:rsidRPr="002E2A57" w:rsidDel="00357131">
          <w:rPr>
            <w:rFonts w:asciiTheme="majorHAnsi" w:eastAsia="Times New Roman" w:hAnsiTheme="majorHAnsi" w:cstheme="majorHAnsi"/>
          </w:rPr>
          <w:delText>have been used specifically in the context of distinguishing observed SADs from the feasible set (Locey and White 2013)</w:delText>
        </w:r>
      </w:del>
      <w:del w:id="186" w:author="Diaz,Renata M" w:date="2020-12-14T16:49:00Z">
        <w:r w:rsidR="00D7407E" w:rsidRPr="002E2A57" w:rsidDel="000E6F71">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ins w:id="187" w:author="Diaz,Renata M" w:date="2020-12-14T16:52:00Z">
        <w:r w:rsidR="004830A9">
          <w:rPr>
            <w:rFonts w:asciiTheme="majorHAnsi" w:eastAsia="Times New Roman" w:hAnsiTheme="majorHAnsi" w:cstheme="majorHAnsi"/>
          </w:rPr>
          <w:t xml:space="preserve"> (Locey and White 2013)</w:t>
        </w:r>
      </w:ins>
      <w:r w:rsidR="00CC5029">
        <w:rPr>
          <w:rFonts w:asciiTheme="majorHAnsi" w:eastAsia="Times New Roman" w:hAnsiTheme="majorHAnsi" w:cstheme="majorHAnsi"/>
        </w:rPr>
        <w:t>.</w:t>
      </w:r>
      <w:r w:rsidR="006A2C03" w:rsidRPr="002E2A57">
        <w:rPr>
          <w:rFonts w:asciiTheme="majorHAnsi" w:eastAsia="Times New Roman" w:hAnsiTheme="majorHAnsi" w:cstheme="majorHAnsi"/>
        </w:rPr>
        <w:t xml:space="preserve"> </w:t>
      </w:r>
      <w:commentRangeEnd w:id="179"/>
      <w:r w:rsidR="007523FE">
        <w:rPr>
          <w:rStyle w:val="CommentReference"/>
        </w:rPr>
        <w:commentReference w:id="179"/>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ins w:id="188" w:author="Diaz,Renata M" w:date="2020-12-14T16:54:00Z">
        <w:r w:rsidR="00C222B5">
          <w:rPr>
            <w:rFonts w:asciiTheme="majorHAnsi" w:eastAsia="Times New Roman" w:hAnsiTheme="majorHAnsi" w:cstheme="majorHAnsi"/>
          </w:rPr>
          <w:t xml:space="preserve"> (but included those communities for analyses using Simpson’s evenness)</w:t>
        </w:r>
      </w:ins>
      <w:r w:rsidR="00D7407E" w:rsidRPr="002E2A57">
        <w:rPr>
          <w:rFonts w:asciiTheme="majorHAnsi" w:eastAsia="Times New Roman" w:hAnsiTheme="majorHAnsi" w:cstheme="majorHAnsi"/>
        </w:rPr>
        <w:t xml:space="preserve">. </w:t>
      </w:r>
    </w:p>
    <w:p w14:paraId="57C8202C" w14:textId="07AF71F7"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w:t>
      </w:r>
      <w:r w:rsidR="00AD6291" w:rsidRPr="002E2A57">
        <w:rPr>
          <w:rFonts w:asciiTheme="majorHAnsi" w:eastAsia="Times New Roman" w:hAnsiTheme="majorHAnsi" w:cstheme="majorHAnsi"/>
        </w:rPr>
        <w:lastRenderedPageBreak/>
        <w:t xml:space="preserve">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 xml:space="preserve">Because an earlier survey in this space (Locey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645A7808"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del w:id="189" w:author="Diaz,Renata M" w:date="2020-12-16T15:27:00Z">
        <w:r w:rsidR="00EC0422" w:rsidRPr="008D142B" w:rsidDel="008D142B">
          <w:rPr>
            <w:rFonts w:asciiTheme="majorHAnsi" w:eastAsia="Times New Roman" w:hAnsiTheme="majorHAnsi" w:cstheme="majorHAnsi"/>
            <w:rPrChange w:id="190" w:author="Diaz,Renata M" w:date="2020-12-16T15:27:00Z">
              <w:rPr/>
            </w:rPrChange>
          </w:rPr>
          <w:fldChar w:fldCharType="begin"/>
        </w:r>
        <w:r w:rsidR="00EC0422" w:rsidRPr="008D142B" w:rsidDel="008D142B">
          <w:rPr>
            <w:rFonts w:asciiTheme="majorHAnsi" w:eastAsia="Times New Roman" w:hAnsiTheme="majorHAnsi" w:cstheme="majorHAnsi"/>
            <w:rPrChange w:id="191" w:author="Diaz,Renata M" w:date="2020-12-16T15:27:00Z">
              <w:rPr/>
            </w:rPrChange>
          </w:rPr>
          <w:delInstrText xml:space="preserve"> HYPERLINK \l "_Figure_2:_95%" </w:delInstrText>
        </w:r>
        <w:r w:rsidR="00EC0422" w:rsidRPr="008D142B" w:rsidDel="008D142B">
          <w:rPr>
            <w:rPrChange w:id="192" w:author="Diaz,Renata M" w:date="2020-12-16T15:27:00Z">
              <w:rPr>
                <w:rStyle w:val="Hyperlink"/>
                <w:rFonts w:asciiTheme="majorHAnsi" w:eastAsia="Times New Roman" w:hAnsiTheme="majorHAnsi" w:cstheme="majorHAnsi"/>
              </w:rPr>
            </w:rPrChange>
          </w:rPr>
          <w:fldChar w:fldCharType="separate"/>
        </w:r>
        <w:r w:rsidR="00C84CBA" w:rsidRPr="008D142B" w:rsidDel="008D142B">
          <w:rPr>
            <w:rPrChange w:id="193" w:author="Diaz,Renata M" w:date="2020-12-16T15:27:00Z">
              <w:rPr>
                <w:rStyle w:val="Hyperlink"/>
                <w:rFonts w:asciiTheme="majorHAnsi" w:eastAsia="Times New Roman" w:hAnsiTheme="majorHAnsi" w:cstheme="majorHAnsi"/>
              </w:rPr>
            </w:rPrChange>
          </w:rPr>
          <w:delText>Figure</w:delText>
        </w:r>
        <w:r w:rsidR="00EC0422" w:rsidRPr="008D142B" w:rsidDel="008D142B">
          <w:rPr>
            <w:rPrChange w:id="194" w:author="Diaz,Renata M" w:date="2020-12-16T15:27:00Z">
              <w:rPr>
                <w:rStyle w:val="Hyperlink"/>
                <w:rFonts w:asciiTheme="majorHAnsi" w:eastAsia="Times New Roman" w:hAnsiTheme="majorHAnsi" w:cstheme="majorHAnsi"/>
              </w:rPr>
            </w:rPrChange>
          </w:rPr>
          <w:fldChar w:fldCharType="end"/>
        </w:r>
      </w:del>
      <w:ins w:id="195" w:author="Diaz,Renata M" w:date="2020-12-16T15:27:00Z">
        <w:r w:rsidR="008D142B" w:rsidRPr="008D142B">
          <w:rPr>
            <w:rFonts w:asciiTheme="majorHAnsi" w:eastAsia="Times New Roman" w:hAnsiTheme="majorHAnsi" w:cstheme="majorHAnsi"/>
            <w:rPrChange w:id="196" w:author="Diaz,Renata M" w:date="2020-12-16T15:27:00Z">
              <w:rPr/>
            </w:rPrChange>
          </w:rPr>
          <w:t>Figure 1</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ins w:id="197" w:author="Diaz,Renata M" w:date="2020-12-14T16:55:00Z">
        <w:r w:rsidR="00F074F7">
          <w:rPr>
            <w:rFonts w:asciiTheme="majorHAnsi" w:eastAsia="Times New Roman" w:hAnsiTheme="majorHAnsi" w:cstheme="majorHAnsi"/>
          </w:rPr>
          <w:t xml:space="preserve">This </w:t>
        </w:r>
      </w:ins>
      <w:ins w:id="198" w:author="Diaz,Renata M" w:date="2020-12-14T16:57:00Z">
        <w:r w:rsidR="00242D07">
          <w:rPr>
            <w:rFonts w:asciiTheme="majorHAnsi" w:eastAsia="Times New Roman" w:hAnsiTheme="majorHAnsi" w:cstheme="majorHAnsi"/>
          </w:rPr>
          <w:t xml:space="preserve">breadth index for the statistical baseline ranges </w:t>
        </w:r>
        <w:commentRangeStart w:id="199"/>
        <w:commentRangeStart w:id="200"/>
        <w:commentRangeEnd w:id="199"/>
        <w:r w:rsidR="00242D07" w:rsidRPr="008D142B">
          <w:rPr>
            <w:rFonts w:asciiTheme="majorHAnsi" w:eastAsia="Times New Roman" w:hAnsiTheme="majorHAnsi" w:cstheme="majorHAnsi"/>
            <w:rPrChange w:id="201" w:author="Diaz,Renata M" w:date="2020-12-16T15:27:00Z">
              <w:rPr>
                <w:rStyle w:val="CommentReference"/>
              </w:rPr>
            </w:rPrChange>
          </w:rPr>
          <w:commentReference w:id="199"/>
        </w:r>
      </w:ins>
      <w:commentRangeEnd w:id="200"/>
      <w:ins w:id="202" w:author="Diaz,Renata M" w:date="2020-12-14T16:58:00Z">
        <w:r w:rsidR="00346A21" w:rsidRPr="008D142B">
          <w:rPr>
            <w:rFonts w:asciiTheme="majorHAnsi" w:eastAsia="Times New Roman" w:hAnsiTheme="majorHAnsi" w:cstheme="majorHAnsi"/>
            <w:rPrChange w:id="203" w:author="Diaz,Renata M" w:date="2020-12-16T15:27:00Z">
              <w:rPr>
                <w:rStyle w:val="CommentReference"/>
              </w:rPr>
            </w:rPrChange>
          </w:rPr>
          <w:commentReference w:id="200"/>
        </w:r>
      </w:ins>
      <w:ins w:id="204" w:author="Diaz,Renata M" w:date="2020-12-14T16:56:00Z">
        <w:r w:rsidR="00F074F7">
          <w:rPr>
            <w:rFonts w:asciiTheme="majorHAnsi" w:eastAsia="Times New Roman" w:hAnsiTheme="majorHAnsi" w:cstheme="majorHAnsi"/>
          </w:rPr>
          <w:t xml:space="preserve">from 0 (a very narrow </w:t>
        </w:r>
      </w:ins>
      <w:ins w:id="205" w:author="Diaz,Renata M" w:date="2020-12-14T16:57:00Z">
        <w:r w:rsidR="003C32E1">
          <w:rPr>
            <w:rFonts w:asciiTheme="majorHAnsi" w:eastAsia="Times New Roman" w:hAnsiTheme="majorHAnsi" w:cstheme="majorHAnsi"/>
          </w:rPr>
          <w:t xml:space="preserve">distribution </w:t>
        </w:r>
      </w:ins>
      <w:ins w:id="206" w:author="Diaz,Renata M" w:date="2020-12-14T16:56:00Z">
        <w:r w:rsidR="00F074F7">
          <w:rPr>
            <w:rFonts w:asciiTheme="majorHAnsi" w:eastAsia="Times New Roman" w:hAnsiTheme="majorHAnsi" w:cstheme="majorHAnsi"/>
          </w:rPr>
          <w:t xml:space="preserve">and well-resolved </w:t>
        </w:r>
      </w:ins>
      <w:ins w:id="207" w:author="Diaz,Renata M" w:date="2020-12-14T16:57:00Z">
        <w:r w:rsidR="003C32E1">
          <w:rPr>
            <w:rFonts w:asciiTheme="majorHAnsi" w:eastAsia="Times New Roman" w:hAnsiTheme="majorHAnsi" w:cstheme="majorHAnsi"/>
          </w:rPr>
          <w:t>baseline</w:t>
        </w:r>
      </w:ins>
      <w:ins w:id="208" w:author="Diaz,Renata M" w:date="2020-12-14T16:56:00Z">
        <w:r w:rsidR="00F074F7">
          <w:rPr>
            <w:rFonts w:asciiTheme="majorHAnsi" w:eastAsia="Times New Roman" w:hAnsiTheme="majorHAnsi" w:cstheme="majorHAnsi"/>
          </w:rPr>
          <w:t xml:space="preserve">) to 1 (a very broad distribution), and allows us to compare </w:t>
        </w:r>
      </w:ins>
      <w:del w:id="209" w:author="Diaz,Renata M" w:date="2020-12-14T16:57:00Z">
        <w:r w:rsidR="000A6D8B" w:rsidRPr="002E2A57" w:rsidDel="00F074F7">
          <w:rPr>
            <w:rFonts w:asciiTheme="majorHAnsi" w:eastAsia="Times New Roman" w:hAnsiTheme="majorHAnsi" w:cstheme="majorHAnsi"/>
          </w:rPr>
          <w:delText>This allowed us to isolate and compare</w:delText>
        </w:r>
        <w:r w:rsidR="000A6D8B" w:rsidRPr="002E2A57" w:rsidDel="002F17D6">
          <w:rPr>
            <w:rFonts w:asciiTheme="majorHAnsi" w:eastAsia="Times New Roman" w:hAnsiTheme="majorHAnsi" w:cstheme="majorHAnsi"/>
          </w:rPr>
          <w:delText xml:space="preserve"> </w:delText>
        </w:r>
      </w:del>
      <w:r w:rsidR="000A6D8B" w:rsidRPr="002E2A57">
        <w:rPr>
          <w:rFonts w:asciiTheme="majorHAnsi" w:eastAsia="Times New Roman" w:hAnsiTheme="majorHAnsi" w:cstheme="majorHAnsi"/>
        </w:rPr>
        <w:t xml:space="preserve">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ins w:id="210" w:author="Diaz,Renata M" w:date="2020-12-14T16:58:00Z">
        <w:r w:rsidR="003776D5">
          <w:rPr>
            <w:rFonts w:asciiTheme="majorHAnsi" w:eastAsia="Times New Roman" w:hAnsiTheme="majorHAnsi" w:cstheme="majorHAnsi"/>
          </w:rPr>
          <w:t>Appendix S</w:t>
        </w:r>
      </w:ins>
      <w:del w:id="211" w:author="Diaz,Renata M" w:date="2020-12-14T16:58:00Z">
        <w:r w:rsidR="00DD6DC1" w:rsidDel="003776D5">
          <w:rPr>
            <w:rFonts w:asciiTheme="majorHAnsi" w:eastAsia="Times New Roman" w:hAnsiTheme="majorHAnsi" w:cstheme="majorHAnsi"/>
          </w:rPr>
          <w:delText xml:space="preserve">Supplement </w:delText>
        </w:r>
      </w:del>
      <w:r w:rsidR="00DD6DC1">
        <w:rPr>
          <w:rFonts w:asciiTheme="majorHAnsi" w:eastAsia="Times New Roman" w:hAnsiTheme="majorHAnsi" w:cstheme="majorHAnsi"/>
        </w:rPr>
        <w:t>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lastRenderedPageBreak/>
        <w:t>Observed SADs compared to their feasible sets</w:t>
      </w:r>
    </w:p>
    <w:p w14:paraId="216D2ADC" w14:textId="1E386B78" w:rsidR="007E2092" w:rsidRPr="005E5FB8" w:rsidRDefault="007E2092" w:rsidP="00021897">
      <w:pPr>
        <w:spacing w:line="480" w:lineRule="auto"/>
        <w:rPr>
          <w:rFonts w:asciiTheme="majorHAnsi" w:eastAsia="Times New Roman" w:hAnsiTheme="majorHAnsi" w:cstheme="majorHAnsi"/>
          <w:rPrChange w:id="212" w:author="Diaz,Renata M" w:date="2020-12-15T15:24:00Z">
            <w:rPr/>
          </w:rPrChange>
        </w:rPr>
      </w:pPr>
      <w:r w:rsidRPr="005E5FB8">
        <w:rPr>
          <w:rFonts w:asciiTheme="majorHAnsi" w:eastAsia="Times New Roman" w:hAnsiTheme="majorHAnsi" w:cstheme="majorHAnsi"/>
          <w:rPrChange w:id="213" w:author="Diaz,Renata M" w:date="2020-12-15T15:24:00Z">
            <w:rPr/>
          </w:rPrChange>
        </w:rPr>
        <w:t>For four of the five datasets we analyzed – BBS, Gentry, Mammal Communities, and Misc. Abund – empirical SADs are highly skewed and highly uneven relative to their feasible sets</w:t>
      </w:r>
      <w:r w:rsidR="003725E8" w:rsidRPr="005E5FB8">
        <w:rPr>
          <w:rFonts w:asciiTheme="majorHAnsi" w:eastAsia="Times New Roman" w:hAnsiTheme="majorHAnsi" w:cstheme="majorHAnsi"/>
          <w:rPrChange w:id="214" w:author="Diaz,Renata M" w:date="2020-12-15T15:24:00Z">
            <w:rPr/>
          </w:rPrChange>
        </w:rPr>
        <w:t>,</w:t>
      </w:r>
      <w:r w:rsidRPr="005E5FB8">
        <w:rPr>
          <w:rFonts w:asciiTheme="majorHAnsi" w:eastAsia="Times New Roman" w:hAnsiTheme="majorHAnsi" w:cstheme="majorHAnsi"/>
          <w:rPrChange w:id="215" w:author="Diaz,Renata M" w:date="2020-12-15T15:24:00Z">
            <w:rPr/>
          </w:rPrChange>
        </w:rPr>
        <w:t xml:space="preserve"> much more frequently than would be expected by chance (</w:t>
      </w:r>
      <w:r w:rsidR="00FE2E61" w:rsidRPr="005D2E86">
        <w:rPr>
          <w:rFonts w:asciiTheme="majorHAnsi" w:eastAsia="Times New Roman" w:hAnsiTheme="majorHAnsi" w:cstheme="majorHAnsi"/>
          <w:rPrChange w:id="216" w:author="Diaz,Renata M" w:date="2020-12-15T15:24:00Z">
            <w:rPr/>
          </w:rPrChange>
        </w:rPr>
        <w:fldChar w:fldCharType="begin"/>
      </w:r>
      <w:r w:rsidR="00FE2E61" w:rsidRPr="005E5FB8">
        <w:rPr>
          <w:rFonts w:asciiTheme="majorHAnsi" w:eastAsia="Times New Roman" w:hAnsiTheme="majorHAnsi" w:cstheme="majorHAnsi"/>
          <w:rPrChange w:id="217" w:author="Diaz,Renata M" w:date="2020-12-15T15:24:00Z">
            <w:rPr/>
          </w:rPrChange>
        </w:rPr>
        <w:instrText xml:space="preserve"> HYPERLINK \l "_Figure_3:_Overall" </w:instrText>
      </w:r>
      <w:r w:rsidR="00FE2E61" w:rsidRPr="005D2E86">
        <w:rPr>
          <w:rPrChange w:id="218" w:author="Diaz,Renata M" w:date="2020-12-15T15:24:00Z">
            <w:rPr>
              <w:rStyle w:val="Hyperlink"/>
              <w:rFonts w:asciiTheme="majorHAnsi" w:eastAsia="Times New Roman" w:hAnsiTheme="majorHAnsi" w:cstheme="majorHAnsi"/>
            </w:rPr>
          </w:rPrChange>
        </w:rPr>
        <w:fldChar w:fldCharType="separate"/>
      </w:r>
      <w:r w:rsidRPr="005D2E86">
        <w:rPr>
          <w:rPrChange w:id="219" w:author="Diaz,Renata M" w:date="2020-12-16T15:26:00Z">
            <w:rPr>
              <w:rStyle w:val="Hyperlink"/>
              <w:rFonts w:asciiTheme="majorHAnsi" w:eastAsia="Times New Roman" w:hAnsiTheme="majorHAnsi" w:cstheme="majorHAnsi"/>
            </w:rPr>
          </w:rPrChange>
        </w:rPr>
        <w:t>Figure</w:t>
      </w:r>
      <w:r w:rsidR="00FE2E61" w:rsidRPr="005D2E86">
        <w:rPr>
          <w:rPrChange w:id="220" w:author="Diaz,Renata M" w:date="2020-12-16T15:26:00Z">
            <w:rPr>
              <w:rStyle w:val="Hyperlink"/>
              <w:rFonts w:asciiTheme="majorHAnsi" w:eastAsia="Times New Roman" w:hAnsiTheme="majorHAnsi" w:cstheme="majorHAnsi"/>
            </w:rPr>
          </w:rPrChange>
        </w:rPr>
        <w:fldChar w:fldCharType="end"/>
      </w:r>
      <w:ins w:id="221" w:author="Diaz,Renata M" w:date="2020-12-16T15:26:00Z">
        <w:r w:rsidR="003756EE" w:rsidRPr="005D2E86">
          <w:rPr>
            <w:rFonts w:asciiTheme="majorHAnsi" w:eastAsia="Times New Roman" w:hAnsiTheme="majorHAnsi" w:cstheme="majorHAnsi"/>
            <w:rPrChange w:id="222" w:author="Diaz,Renata M" w:date="2020-12-16T15:26:00Z">
              <w:rPr/>
            </w:rPrChange>
          </w:rPr>
          <w:t xml:space="preserve"> 2</w:t>
        </w:r>
      </w:ins>
      <w:r w:rsidR="00516685" w:rsidRPr="005E5FB8">
        <w:rPr>
          <w:rFonts w:asciiTheme="majorHAnsi" w:eastAsia="Times New Roman" w:hAnsiTheme="majorHAnsi" w:cstheme="majorHAnsi"/>
          <w:rPrChange w:id="223" w:author="Diaz,Renata M" w:date="2020-12-15T15:24:00Z">
            <w:rPr/>
          </w:rPrChange>
        </w:rPr>
        <w:t xml:space="preserve">; </w:t>
      </w:r>
      <w:del w:id="224" w:author="Diaz,Renata M" w:date="2020-12-17T15:28:00Z">
        <w:r w:rsidR="0090343F" w:rsidRPr="005E5FB8" w:rsidDel="004F4A2A">
          <w:rPr>
            <w:rFonts w:asciiTheme="majorHAnsi" w:eastAsia="Times New Roman" w:hAnsiTheme="majorHAnsi" w:cstheme="majorHAnsi"/>
            <w:rPrChange w:id="225" w:author="Diaz,Renata M" w:date="2020-12-15T15:24:00Z">
              <w:rPr/>
            </w:rPrChange>
          </w:rPr>
          <w:delText>Table</w:delText>
        </w:r>
        <w:r w:rsidR="00175DCD" w:rsidRPr="005E5FB8" w:rsidDel="004F4A2A">
          <w:rPr>
            <w:rFonts w:asciiTheme="majorHAnsi" w:eastAsia="Times New Roman" w:hAnsiTheme="majorHAnsi" w:cstheme="majorHAnsi"/>
            <w:rPrChange w:id="226" w:author="Diaz,Renata M" w:date="2020-12-15T15:24:00Z">
              <w:rPr/>
            </w:rPrChange>
          </w:rPr>
          <w:delText xml:space="preserve"> 1</w:delText>
        </w:r>
        <w:r w:rsidR="0090343F" w:rsidRPr="005E5FB8" w:rsidDel="004F4A2A">
          <w:rPr>
            <w:rFonts w:asciiTheme="majorHAnsi" w:eastAsia="Times New Roman" w:hAnsiTheme="majorHAnsi" w:cstheme="majorHAnsi"/>
            <w:rPrChange w:id="227" w:author="Diaz,Renata M" w:date="2020-12-15T15:24:00Z">
              <w:rPr/>
            </w:rPrChange>
          </w:rPr>
          <w:delText xml:space="preserve"> in </w:delText>
        </w:r>
      </w:del>
      <w:del w:id="228" w:author="Diaz,Renata M" w:date="2020-12-15T15:25:00Z">
        <w:r w:rsidR="0090343F" w:rsidRPr="005E5FB8" w:rsidDel="00513497">
          <w:rPr>
            <w:rFonts w:asciiTheme="majorHAnsi" w:eastAsia="Times New Roman" w:hAnsiTheme="majorHAnsi" w:cstheme="majorHAnsi"/>
            <w:rPrChange w:id="229" w:author="Diaz,Renata M" w:date="2020-12-15T15:24:00Z">
              <w:rPr/>
            </w:rPrChange>
          </w:rPr>
          <w:delText>supplement 1</w:delText>
        </w:r>
      </w:del>
      <w:ins w:id="230" w:author="Diaz,Renata M" w:date="2020-12-17T15:28:00Z">
        <w:r w:rsidR="004F4A2A">
          <w:rPr>
            <w:rFonts w:asciiTheme="majorHAnsi" w:eastAsia="Times New Roman" w:hAnsiTheme="majorHAnsi" w:cstheme="majorHAnsi"/>
          </w:rPr>
          <w:t>Table S4</w:t>
        </w:r>
      </w:ins>
      <w:r w:rsidR="0090343F" w:rsidRPr="005E5FB8">
        <w:rPr>
          <w:rFonts w:asciiTheme="majorHAnsi" w:eastAsia="Times New Roman" w:hAnsiTheme="majorHAnsi" w:cstheme="majorHAnsi"/>
          <w:rPrChange w:id="231" w:author="Diaz,Renata M" w:date="2020-12-15T15:24:00Z">
            <w:rPr/>
          </w:rPrChange>
        </w:rPr>
        <w:t>)</w:t>
      </w:r>
      <w:r w:rsidRPr="005E5FB8">
        <w:rPr>
          <w:rFonts w:asciiTheme="majorHAnsi" w:eastAsia="Times New Roman" w:hAnsiTheme="majorHAnsi" w:cstheme="majorHAnsi"/>
          <w:rPrChange w:id="232" w:author="Diaz,Renata M" w:date="2020-12-15T15:24:00Z">
            <w:rPr/>
          </w:rPrChange>
        </w:rPr>
        <w:t xml:space="preserve">. Combined across these four datasets, 16% of observed SADs </w:t>
      </w:r>
      <w:r w:rsidRPr="00403D45">
        <w:t>are</w:t>
      </w:r>
      <w:r w:rsidRPr="005E5FB8">
        <w:rPr>
          <w:rFonts w:asciiTheme="majorHAnsi" w:eastAsia="Times New Roman" w:hAnsiTheme="majorHAnsi" w:cstheme="majorHAnsi"/>
          <w:rPrChange w:id="233" w:author="Diaz,Renata M" w:date="2020-12-15T15:24:00Z">
            <w:rPr/>
          </w:rPrChange>
        </w:rPr>
        <w:t xml:space="preserve"> more skewed than 95% of their feasible sets, and 31% are less even than 95% of their feasible set</w:t>
      </w:r>
      <w:r w:rsidR="00F76F30" w:rsidRPr="005E5FB8">
        <w:rPr>
          <w:rFonts w:asciiTheme="majorHAnsi" w:eastAsia="Times New Roman" w:hAnsiTheme="majorHAnsi" w:cstheme="majorHAnsi"/>
          <w:rPrChange w:id="234" w:author="Diaz,Renata M" w:date="2020-12-15T15:24:00Z">
            <w:rPr/>
          </w:rPrChange>
        </w:rPr>
        <w:t>s.</w:t>
      </w:r>
      <w:r w:rsidR="00561BB0" w:rsidRPr="005E5FB8">
        <w:rPr>
          <w:rFonts w:asciiTheme="majorHAnsi" w:eastAsia="Times New Roman" w:hAnsiTheme="majorHAnsi" w:cstheme="majorHAnsi"/>
          <w:rPrChange w:id="235" w:author="Diaz,Renata M" w:date="2020-12-15T15:24:00Z">
            <w:rPr/>
          </w:rPrChange>
        </w:rPr>
        <w:t xml:space="preserve"> </w:t>
      </w:r>
      <w:r w:rsidRPr="005E5FB8">
        <w:rPr>
          <w:rFonts w:asciiTheme="majorHAnsi" w:eastAsia="Times New Roman" w:hAnsiTheme="majorHAnsi" w:cstheme="majorHAnsi"/>
          <w:rPrChange w:id="236" w:author="Diaz,Renata M" w:date="2020-12-15T15:24:00Z">
            <w:rPr/>
          </w:rPrChange>
        </w:rPr>
        <w:t>By chance we would expect only 5% of observed distributions to fall in these extremes.</w:t>
      </w:r>
      <w:r w:rsidR="00C97CB6" w:rsidRPr="005E5FB8">
        <w:rPr>
          <w:rFonts w:asciiTheme="majorHAnsi" w:eastAsia="Times New Roman" w:hAnsiTheme="majorHAnsi" w:cstheme="majorHAnsi"/>
          <w:rPrChange w:id="237" w:author="Diaz,Renata M" w:date="2020-12-15T15:24:00Z">
            <w:rPr/>
          </w:rPrChange>
        </w:rPr>
        <w:t xml:space="preserve"> These outcomes contrast with the results from the FIA dataset, for which percentile scores were near-uniformly distributed for skewness (5% of observations are more skewed than 95% of the feasible set), and </w:t>
      </w:r>
      <w:r w:rsidR="00DB7F08" w:rsidRPr="005E5FB8">
        <w:rPr>
          <w:rFonts w:asciiTheme="majorHAnsi" w:eastAsia="Times New Roman" w:hAnsiTheme="majorHAnsi" w:cstheme="majorHAnsi"/>
          <w:rPrChange w:id="238" w:author="Diaz,Renata M" w:date="2020-12-15T15:24:00Z">
            <w:rPr/>
          </w:rPrChange>
        </w:rPr>
        <w:t>less</w:t>
      </w:r>
      <w:r w:rsidR="00010A3F" w:rsidRPr="005E5FB8">
        <w:rPr>
          <w:rFonts w:asciiTheme="majorHAnsi" w:eastAsia="Times New Roman" w:hAnsiTheme="majorHAnsi" w:cstheme="majorHAnsi"/>
          <w:rPrChange w:id="239" w:author="Diaz,Renata M" w:date="2020-12-15T15:24:00Z">
            <w:rPr/>
          </w:rPrChange>
        </w:rPr>
        <w:t xml:space="preserve"> </w:t>
      </w:r>
      <w:r w:rsidR="00C756BF" w:rsidRPr="005E5FB8">
        <w:rPr>
          <w:rFonts w:asciiTheme="majorHAnsi" w:eastAsia="Times New Roman" w:hAnsiTheme="majorHAnsi" w:cstheme="majorHAnsi"/>
          <w:rPrChange w:id="240" w:author="Diaz,Renata M" w:date="2020-12-15T15:24:00Z">
            <w:rPr/>
          </w:rPrChange>
        </w:rPr>
        <w:t>concentrated at the extreme</w:t>
      </w:r>
      <w:r w:rsidR="00C97CB6" w:rsidRPr="005E5FB8">
        <w:rPr>
          <w:rFonts w:asciiTheme="majorHAnsi" w:eastAsia="Times New Roman" w:hAnsiTheme="majorHAnsi" w:cstheme="majorHAnsi"/>
          <w:rPrChange w:id="241" w:author="Diaz,Renata M" w:date="2020-12-15T15:24:00Z">
            <w:rPr/>
          </w:rPrChange>
        </w:rPr>
        <w:t xml:space="preserve"> than any of the other datasets for evenness (9% of observations are less even</w:t>
      </w:r>
      <w:ins w:id="242" w:author="Diaz,Renata M" w:date="2020-12-15T15:38:00Z">
        <w:r w:rsidR="00DE5E73">
          <w:rPr>
            <w:rFonts w:asciiTheme="majorHAnsi" w:eastAsia="Times New Roman" w:hAnsiTheme="majorHAnsi" w:cstheme="majorHAnsi"/>
          </w:rPr>
          <w:t xml:space="preserve"> than 95% of their feasible set</w:t>
        </w:r>
      </w:ins>
      <w:r w:rsidR="00C97CB6" w:rsidRPr="005E5FB8">
        <w:rPr>
          <w:rFonts w:asciiTheme="majorHAnsi" w:eastAsia="Times New Roman" w:hAnsiTheme="majorHAnsi" w:cstheme="majorHAnsi"/>
          <w:rPrChange w:id="243" w:author="Diaz,Renata M" w:date="2020-12-15T15:24:00Z">
            <w:rPr/>
          </w:rPrChange>
        </w:rPr>
        <w:t>).</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094A756A" w:rsidR="000F50D3" w:rsidRPr="002E2A57" w:rsidRDefault="006E2061" w:rsidP="00021897">
      <w:pPr>
        <w:spacing w:line="480" w:lineRule="auto"/>
        <w:rPr>
          <w:rFonts w:asciiTheme="majorHAnsi" w:eastAsia="Times New Roman" w:hAnsiTheme="majorHAnsi" w:cstheme="majorHAnsi"/>
        </w:rPr>
      </w:pPr>
      <w:r>
        <w:rPr>
          <w:rFonts w:asciiTheme="majorHAnsi" w:eastAsia="Times New Roman" w:hAnsiTheme="majorHAnsi" w:cstheme="majorHAnsi"/>
        </w:rPr>
        <w:t>Across the</w:t>
      </w:r>
      <w:ins w:id="244" w:author="Diaz,Renata M" w:date="2020-12-16T15:28:00Z">
        <w:r w:rsidR="002A5F10">
          <w:rPr>
            <w:rFonts w:asciiTheme="majorHAnsi" w:eastAsia="Times New Roman" w:hAnsiTheme="majorHAnsi" w:cstheme="majorHAnsi"/>
          </w:rPr>
          <w:t xml:space="preserve"> range of</w:t>
        </w:r>
      </w:ins>
      <w:r w:rsidR="00874AA5" w:rsidRPr="002E2A57">
        <w:rPr>
          <w:rFonts w:asciiTheme="majorHAnsi" w:eastAsia="Times New Roman" w:hAnsiTheme="majorHAnsi" w:cstheme="majorHAnsi"/>
        </w:rPr>
        <w:t xml:space="preserve"> communit</w:t>
      </w:r>
      <w:ins w:id="245" w:author="Diaz,Renata M" w:date="2020-12-16T15:28:00Z">
        <w:r w:rsidR="002A5F10">
          <w:rPr>
            <w:rFonts w:asciiTheme="majorHAnsi" w:eastAsia="Times New Roman" w:hAnsiTheme="majorHAnsi" w:cstheme="majorHAnsi"/>
          </w:rPr>
          <w:t>y sizes</w:t>
        </w:r>
      </w:ins>
      <w:del w:id="246" w:author="Diaz,Renata M" w:date="2020-12-16T15:28:00Z">
        <w:r w:rsidR="00874AA5" w:rsidRPr="002E2A57" w:rsidDel="002A5F10">
          <w:rPr>
            <w:rFonts w:asciiTheme="majorHAnsi" w:eastAsia="Times New Roman" w:hAnsiTheme="majorHAnsi" w:cstheme="majorHAnsi"/>
          </w:rPr>
          <w:delText>ies</w:delText>
        </w:r>
      </w:del>
      <w:r w:rsidR="00874AA5" w:rsidRPr="002E2A57">
        <w:rPr>
          <w:rFonts w:asciiTheme="majorHAnsi" w:eastAsia="Times New Roman" w:hAnsiTheme="majorHAnsi" w:cstheme="majorHAnsi"/>
        </w:rPr>
        <w:t xml:space="preserve">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w:t>
      </w:r>
      <w:ins w:id="247" w:author="Diaz,Renata M" w:date="2020-12-16T15:29:00Z">
        <w:r w:rsidR="001C4E1C">
          <w:rPr>
            <w:rFonts w:asciiTheme="majorHAnsi" w:eastAsia="Times New Roman" w:hAnsiTheme="majorHAnsi" w:cstheme="majorHAnsi"/>
          </w:rPr>
          <w:t xml:space="preserve"> (</w:t>
        </w:r>
        <w:commentRangeStart w:id="248"/>
        <w:r w:rsidR="001C4E1C">
          <w:rPr>
            <w:rFonts w:asciiTheme="majorHAnsi" w:eastAsia="Times New Roman" w:hAnsiTheme="majorHAnsi" w:cstheme="majorHAnsi"/>
          </w:rPr>
          <w:t>Figure 1</w:t>
        </w:r>
      </w:ins>
      <w:ins w:id="249" w:author="Diaz,Renata M" w:date="2020-12-16T15:31:00Z">
        <w:r w:rsidR="001C4E1C">
          <w:rPr>
            <w:rFonts w:asciiTheme="majorHAnsi" w:eastAsia="Times New Roman" w:hAnsiTheme="majorHAnsi" w:cstheme="majorHAnsi"/>
          </w:rPr>
          <w:t xml:space="preserve">; </w:t>
        </w:r>
      </w:ins>
      <w:ins w:id="250" w:author="Diaz,Renata M" w:date="2020-12-17T15:28:00Z">
        <w:r w:rsidR="00397FD1">
          <w:rPr>
            <w:rFonts w:asciiTheme="majorHAnsi" w:eastAsia="Times New Roman" w:hAnsiTheme="majorHAnsi" w:cstheme="majorHAnsi"/>
          </w:rPr>
          <w:t>Figure S5</w:t>
        </w:r>
      </w:ins>
      <w:ins w:id="251" w:author="Diaz,Renata M" w:date="2020-12-16T15:31:00Z">
        <w:r w:rsidR="001C4E1C">
          <w:rPr>
            <w:rFonts w:asciiTheme="majorHAnsi" w:eastAsia="Times New Roman" w:hAnsiTheme="majorHAnsi" w:cstheme="majorHAnsi"/>
          </w:rPr>
          <w:t>)</w:t>
        </w:r>
      </w:ins>
      <w:del w:id="252" w:author="Diaz,Renata M" w:date="2020-12-16T15:29:00Z">
        <w:r w:rsidR="00874AA5" w:rsidRPr="002E2A57" w:rsidDel="001C4E1C">
          <w:rPr>
            <w:rFonts w:asciiTheme="majorHAnsi" w:eastAsia="Times New Roman" w:hAnsiTheme="majorHAnsi" w:cstheme="majorHAnsi"/>
          </w:rPr>
          <w:delText xml:space="preserve"> (</w:delText>
        </w:r>
        <w:r w:rsidR="00263BAA" w:rsidDel="001C4E1C">
          <w:fldChar w:fldCharType="begin"/>
        </w:r>
        <w:r w:rsidR="00263BAA" w:rsidDel="001C4E1C">
          <w:delInstrText xml:space="preserve"> HYPERLINK \l "_Figure_2:_95%" </w:delInstrText>
        </w:r>
        <w:r w:rsidR="00263BAA" w:rsidDel="001C4E1C">
          <w:fldChar w:fldCharType="separate"/>
        </w:r>
        <w:r w:rsidR="00874AA5" w:rsidRPr="002E2A57" w:rsidDel="001C4E1C">
          <w:rPr>
            <w:rStyle w:val="Hyperlink"/>
            <w:rFonts w:asciiTheme="majorHAnsi" w:eastAsia="Times New Roman" w:hAnsiTheme="majorHAnsi" w:cstheme="majorHAnsi"/>
          </w:rPr>
          <w:delText>Figure</w:delText>
        </w:r>
        <w:r w:rsidR="00263BAA"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 xml:space="preserve">, </w:delText>
        </w:r>
        <w:r w:rsidR="00583039" w:rsidRPr="002E2A57" w:rsidDel="001C4E1C">
          <w:fldChar w:fldCharType="begin"/>
        </w:r>
        <w:r w:rsidR="00583039" w:rsidRPr="002E2A57" w:rsidDel="001C4E1C">
          <w:rPr>
            <w:rFonts w:asciiTheme="majorHAnsi" w:hAnsiTheme="majorHAnsi" w:cstheme="majorHAnsi"/>
          </w:rPr>
          <w:delInstrText xml:space="preserve"> HYPERLINK \l "_Figure_5:_95%" </w:delInstrText>
        </w:r>
        <w:r w:rsidR="00583039" w:rsidRPr="002E2A57" w:rsidDel="001C4E1C">
          <w:fldChar w:fldCharType="separate"/>
        </w:r>
        <w:r w:rsidR="00874AA5" w:rsidRPr="002E2A57" w:rsidDel="001C4E1C">
          <w:rPr>
            <w:rStyle w:val="Hyperlink"/>
            <w:rFonts w:asciiTheme="majorHAnsi" w:eastAsia="Times New Roman" w:hAnsiTheme="majorHAnsi" w:cstheme="majorHAnsi"/>
          </w:rPr>
          <w:delText>Figure</w:delText>
        </w:r>
        <w:r w:rsidR="00583039" w:rsidRPr="002E2A57"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w:delText>
        </w:r>
      </w:del>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w:t>
      </w:r>
      <w:commentRangeEnd w:id="248"/>
      <w:r w:rsidR="005C6E08">
        <w:rPr>
          <w:rStyle w:val="CommentReference"/>
        </w:rPr>
        <w:commentReference w:id="248"/>
      </w:r>
      <w:r w:rsidR="00A364DA" w:rsidRPr="002E2A57">
        <w:rPr>
          <w:rFonts w:asciiTheme="majorHAnsi" w:eastAsia="Times New Roman" w:hAnsiTheme="majorHAnsi" w:cstheme="majorHAnsi"/>
        </w:rPr>
        <w:t>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ins w:id="253" w:author="Diaz,Renata M" w:date="2020-12-15T15:29:00Z">
        <w:r w:rsidR="00B1778D">
          <w:rPr>
            <w:rFonts w:asciiTheme="majorHAnsi" w:eastAsia="Times New Roman" w:hAnsiTheme="majorHAnsi" w:cstheme="majorHAnsi"/>
          </w:rPr>
          <w:t xml:space="preserve">breadth index approaches 1, meaning that a 95% density </w:t>
        </w:r>
      </w:ins>
      <w:ins w:id="254" w:author="Diaz,Renata M" w:date="2020-12-15T15:30:00Z">
        <w:r w:rsidR="00B1778D">
          <w:rPr>
            <w:rFonts w:asciiTheme="majorHAnsi" w:eastAsia="Times New Roman" w:hAnsiTheme="majorHAnsi" w:cstheme="majorHAnsi"/>
          </w:rPr>
          <w:t>interval of the values in the distribution approaches the entire range of values</w:t>
        </w:r>
      </w:ins>
      <w:ins w:id="255" w:author="Diaz,Renata M" w:date="2020-12-16T15:31:00Z">
        <w:r w:rsidR="003A056C">
          <w:rPr>
            <w:rFonts w:asciiTheme="majorHAnsi" w:eastAsia="Times New Roman" w:hAnsiTheme="majorHAnsi" w:cstheme="majorHAnsi"/>
          </w:rPr>
          <w:t xml:space="preserve"> (</w:t>
        </w:r>
      </w:ins>
      <w:ins w:id="256" w:author="Diaz,Renata M" w:date="2020-12-17T15:28:00Z">
        <w:r w:rsidR="00083972">
          <w:rPr>
            <w:rFonts w:asciiTheme="majorHAnsi" w:eastAsia="Times New Roman" w:hAnsiTheme="majorHAnsi" w:cstheme="majorHAnsi"/>
          </w:rPr>
          <w:t>Figure S5</w:t>
        </w:r>
      </w:ins>
      <w:ins w:id="257" w:author="Diaz,Renata M" w:date="2020-12-16T15:31:00Z">
        <w:r w:rsidR="003A056C">
          <w:rPr>
            <w:rFonts w:asciiTheme="majorHAnsi" w:eastAsia="Times New Roman" w:hAnsiTheme="majorHAnsi" w:cstheme="majorHAnsi"/>
          </w:rPr>
          <w:t>)</w:t>
        </w:r>
      </w:ins>
      <w:ins w:id="258" w:author="Diaz,Renata M" w:date="2020-12-15T15:30:00Z">
        <w:r w:rsidR="00B1778D">
          <w:rPr>
            <w:rFonts w:asciiTheme="majorHAnsi" w:eastAsia="Times New Roman" w:hAnsiTheme="majorHAnsi" w:cstheme="majorHAnsi"/>
          </w:rPr>
          <w:t xml:space="preserve">. </w:t>
        </w:r>
      </w:ins>
      <w:del w:id="259" w:author="Diaz,Renata M" w:date="2020-12-15T15:30:00Z">
        <w:r w:rsidR="004D4C39" w:rsidRPr="002E2A57" w:rsidDel="00B1778D">
          <w:rPr>
            <w:rFonts w:asciiTheme="majorHAnsi" w:eastAsia="Times New Roman" w:hAnsiTheme="majorHAnsi" w:cstheme="majorHAnsi"/>
          </w:rPr>
          <w:delText>range of the</w:delText>
        </w:r>
        <w:r w:rsidR="006F1C6E" w:rsidRPr="002E2A57" w:rsidDel="00B1778D">
          <w:rPr>
            <w:rFonts w:asciiTheme="majorHAnsi" w:eastAsia="Times New Roman" w:hAnsiTheme="majorHAnsi" w:cstheme="majorHAnsi"/>
          </w:rPr>
          <w:delText xml:space="preserve"> 95% interval of values in the distribution </w:delText>
        </w:r>
        <w:r w:rsidR="004D4C39" w:rsidRPr="002E2A57" w:rsidDel="00B1778D">
          <w:rPr>
            <w:rFonts w:asciiTheme="majorHAnsi" w:eastAsia="Times New Roman" w:hAnsiTheme="majorHAnsi" w:cstheme="majorHAnsi"/>
          </w:rPr>
          <w:delText>approaches the</w:delText>
        </w:r>
        <w:r w:rsidR="006F1C6E" w:rsidRPr="002E2A57" w:rsidDel="00B1778D">
          <w:rPr>
            <w:rFonts w:asciiTheme="majorHAnsi" w:eastAsia="Times New Roman" w:hAnsiTheme="majorHAnsi" w:cstheme="majorHAnsi"/>
          </w:rPr>
          <w:delText xml:space="preserve"> entire range of values. </w:delText>
        </w:r>
      </w:del>
      <w:r w:rsidR="006F1C6E" w:rsidRPr="002E2A57">
        <w:rPr>
          <w:rFonts w:asciiTheme="majorHAnsi" w:eastAsia="Times New Roman" w:hAnsiTheme="majorHAnsi" w:cstheme="majorHAnsi"/>
        </w:rPr>
        <w:t>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ins w:id="260" w:author="Diaz,Renata M" w:date="2020-12-15T15:28:00Z">
        <w:r w:rsidR="00815EF8">
          <w:rPr>
            <w:rFonts w:asciiTheme="majorHAnsi" w:eastAsia="Times New Roman" w:hAnsiTheme="majorHAnsi" w:cstheme="majorHAnsi"/>
          </w:rPr>
          <w:t xml:space="preserve">breadth </w:t>
        </w:r>
      </w:ins>
      <w:ins w:id="261" w:author="Diaz,Renata M" w:date="2020-12-15T15:30:00Z">
        <w:r w:rsidR="00B1778D">
          <w:rPr>
            <w:rFonts w:asciiTheme="majorHAnsi" w:eastAsia="Times New Roman" w:hAnsiTheme="majorHAnsi" w:cstheme="majorHAnsi"/>
          </w:rPr>
          <w:t xml:space="preserve">index is very high, </w:t>
        </w:r>
      </w:ins>
      <w:del w:id="262" w:author="Diaz,Renata M" w:date="2020-12-15T15:30:00Z">
        <w:r w:rsidR="00A42DB7" w:rsidRPr="002E2A57" w:rsidDel="00B1778D">
          <w:rPr>
            <w:rFonts w:asciiTheme="majorHAnsi" w:eastAsia="Times New Roman" w:hAnsiTheme="majorHAnsi" w:cstheme="majorHAnsi"/>
          </w:rPr>
          <w:delText>95% interval spans nearly the entire range of values</w:delText>
        </w:r>
        <w:r w:rsidR="00FA1E20" w:rsidDel="00B1778D">
          <w:rPr>
            <w:rFonts w:asciiTheme="majorHAnsi" w:eastAsia="Times New Roman" w:hAnsiTheme="majorHAnsi" w:cstheme="majorHAnsi"/>
          </w:rPr>
          <w:delText xml:space="preserve"> (for skewness), or a large proportion of the range (for evenness)</w:delText>
        </w:r>
        <w:r w:rsidR="00DB425F" w:rsidRPr="002E2A57" w:rsidDel="00B1778D">
          <w:rPr>
            <w:rFonts w:asciiTheme="majorHAnsi" w:eastAsia="Times New Roman" w:hAnsiTheme="majorHAnsi" w:cstheme="majorHAnsi"/>
          </w:rPr>
          <w:delText xml:space="preserve">, </w:delText>
        </w:r>
      </w:del>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ins w:id="263" w:author="Diaz,Renata M" w:date="2020-12-16T15:31:00Z">
        <w:r w:rsidR="00B620C8">
          <w:rPr>
            <w:rFonts w:asciiTheme="majorHAnsi" w:eastAsia="Times New Roman" w:hAnsiTheme="majorHAnsi" w:cstheme="majorHAnsi"/>
          </w:rPr>
          <w:t>(Figure 3)</w:t>
        </w:r>
      </w:ins>
      <w:del w:id="264" w:author="Diaz,Renata M" w:date="2020-12-16T15:31:00Z">
        <w:r w:rsidR="006F1C6E" w:rsidRPr="002E2A57" w:rsidDel="00B620C8">
          <w:rPr>
            <w:rFonts w:asciiTheme="majorHAnsi" w:eastAsia="Times New Roman" w:hAnsiTheme="majorHAnsi" w:cstheme="majorHAnsi"/>
          </w:rPr>
          <w:delText>(</w:delText>
        </w:r>
        <w:r w:rsidR="00583039" w:rsidRPr="002E2A57" w:rsidDel="00B620C8">
          <w:fldChar w:fldCharType="begin"/>
        </w:r>
        <w:r w:rsidR="00583039" w:rsidRPr="002E2A57" w:rsidDel="00B620C8">
          <w:rPr>
            <w:rFonts w:asciiTheme="majorHAnsi" w:hAnsiTheme="majorHAnsi" w:cstheme="majorHAnsi"/>
          </w:rPr>
          <w:delInstrText xml:space="preserve"> HYPERLINK \l "_Figure_7:_Distribution" </w:delInstrText>
        </w:r>
        <w:r w:rsidR="00583039" w:rsidRPr="002E2A57" w:rsidDel="00B620C8">
          <w:fldChar w:fldCharType="separate"/>
        </w:r>
        <w:r w:rsidR="006F1C6E" w:rsidRPr="002E2A57" w:rsidDel="00B620C8">
          <w:rPr>
            <w:rStyle w:val="Hyperlink"/>
            <w:rFonts w:asciiTheme="majorHAnsi" w:eastAsia="Times New Roman" w:hAnsiTheme="majorHAnsi" w:cstheme="majorHAnsi"/>
          </w:rPr>
          <w:delText>Figure</w:delText>
        </w:r>
        <w:r w:rsidR="00583039" w:rsidRPr="002E2A57" w:rsidDel="00B620C8">
          <w:rPr>
            <w:rStyle w:val="Hyperlink"/>
            <w:rFonts w:asciiTheme="majorHAnsi" w:eastAsia="Times New Roman" w:hAnsiTheme="majorHAnsi" w:cstheme="majorHAnsi"/>
          </w:rPr>
          <w:fldChar w:fldCharType="end"/>
        </w:r>
        <w:r w:rsidR="006F1C6E" w:rsidRPr="002E2A57" w:rsidDel="00B620C8">
          <w:rPr>
            <w:rFonts w:asciiTheme="majorHAnsi" w:eastAsia="Times New Roman" w:hAnsiTheme="majorHAnsi" w:cstheme="majorHAnsi"/>
          </w:rPr>
          <w:delText>)</w:delText>
        </w:r>
      </w:del>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6994CD9"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We found widespread evidence that the shapes of the SADs for a range of real ecological communities </w:t>
      </w:r>
      <w:r w:rsidR="009D4222" w:rsidRPr="002E2A57">
        <w:rPr>
          <w:rFonts w:asciiTheme="majorHAnsi" w:eastAsia="Times New Roman" w:hAnsiTheme="majorHAnsi" w:cstheme="majorHAnsi"/>
        </w:rPr>
        <w:t xml:space="preserve">are more skewed and less even than we would expect given </w:t>
      </w:r>
      <w:del w:id="265" w:author="Diaz,Renata M" w:date="2020-12-15T15:38:00Z">
        <w:r w:rsidR="009D4222" w:rsidRPr="002E2A57" w:rsidDel="004C3E25">
          <w:rPr>
            <w:rFonts w:asciiTheme="majorHAnsi" w:eastAsia="Times New Roman" w:hAnsiTheme="majorHAnsi" w:cstheme="majorHAnsi"/>
          </w:rPr>
          <w:delText>their feasible sets.</w:delText>
        </w:r>
      </w:del>
      <w:ins w:id="266" w:author="Diaz,Renata M" w:date="2020-12-15T15:38:00Z">
        <w:r w:rsidR="004C3E25">
          <w:rPr>
            <w:rFonts w:asciiTheme="majorHAnsi" w:eastAsia="Times New Roman" w:hAnsiTheme="majorHAnsi" w:cstheme="majorHAnsi"/>
          </w:rPr>
          <w:t>the distribution of shapes within their feasible sets.</w:t>
        </w:r>
      </w:ins>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w:t>
      </w:r>
      <w:ins w:id="267" w:author="Diaz,Renata M" w:date="2020-12-15T15:33:00Z">
        <w:r w:rsidR="00321F4E">
          <w:rPr>
            <w:rFonts w:asciiTheme="majorHAnsi" w:eastAsia="Times New Roman" w:hAnsiTheme="majorHAnsi" w:cstheme="majorHAnsi"/>
          </w:rPr>
          <w:t xml:space="preserve"> </w:t>
        </w:r>
        <w:commentRangeStart w:id="268"/>
        <w:r w:rsidR="00321F4E">
          <w:rPr>
            <w:rFonts w:asciiTheme="majorHAnsi" w:eastAsia="Times New Roman" w:hAnsiTheme="majorHAnsi" w:cstheme="majorHAnsi"/>
          </w:rPr>
          <w:t xml:space="preserve">Ecological processes may lengthen the rare tail of the SAD, for example by promoting the persistence of rare species at very low abundances (e.g. Yenni et al 2012). Or, </w:t>
        </w:r>
      </w:ins>
      <w:ins w:id="269" w:author="Diaz,Renata M" w:date="2020-12-15T15:34:00Z">
        <w:r w:rsidR="00321F4E">
          <w:rPr>
            <w:rFonts w:asciiTheme="majorHAnsi" w:eastAsia="Times New Roman" w:hAnsiTheme="majorHAnsi" w:cstheme="majorHAnsi"/>
          </w:rPr>
          <w:t>they could drive abundant species to have larger populations that would be statistically expected</w:t>
        </w:r>
      </w:ins>
      <w:ins w:id="270" w:author="Diaz,Renata M" w:date="2020-12-15T15:35:00Z">
        <w:r w:rsidR="00321F4E">
          <w:rPr>
            <w:rFonts w:asciiTheme="majorHAnsi" w:eastAsia="Times New Roman" w:hAnsiTheme="majorHAnsi" w:cstheme="majorHAnsi"/>
          </w:rPr>
          <w:t>, without driving other species entirely to extinction (Chesson 2000).</w:t>
        </w:r>
      </w:ins>
      <w:del w:id="271" w:author="Diaz,Renata M" w:date="2020-12-15T15:33:00Z">
        <w:r w:rsidR="00B17856" w:rsidRPr="002E2A57" w:rsidDel="00321F4E">
          <w:rPr>
            <w:rFonts w:asciiTheme="majorHAnsi" w:eastAsia="Times New Roman" w:hAnsiTheme="majorHAnsi" w:cstheme="majorHAnsi"/>
          </w:rPr>
          <w:delText xml:space="preserve"> </w:delText>
        </w:r>
        <w:commentRangeStart w:id="272"/>
        <w:r w:rsidR="0056363A" w:rsidRPr="002E2A57" w:rsidDel="00321F4E">
          <w:rPr>
            <w:rFonts w:asciiTheme="majorHAnsi" w:eastAsia="Times New Roman" w:hAnsiTheme="majorHAnsi" w:cstheme="majorHAnsi"/>
          </w:rPr>
          <w:delText xml:space="preserve">These processes might be those that promote the persistence of rare species at extremely low abundances (e.g. </w:delText>
        </w:r>
        <w:r w:rsidR="0056363A" w:rsidDel="00321F4E">
          <w:rPr>
            <w:rFonts w:asciiTheme="majorHAnsi" w:eastAsia="Times New Roman" w:hAnsiTheme="majorHAnsi" w:cstheme="majorHAnsi"/>
          </w:rPr>
          <w:delText>Yenni et al 2012</w:delText>
        </w:r>
        <w:r w:rsidR="0056363A" w:rsidRPr="002E2A57" w:rsidDel="00321F4E">
          <w:rPr>
            <w:rFonts w:asciiTheme="majorHAnsi" w:eastAsia="Times New Roman" w:hAnsiTheme="majorHAnsi" w:cstheme="majorHAnsi"/>
          </w:rPr>
          <w:delText>) –thereby lengthening the rare tail of the SAD – or</w:delText>
        </w:r>
      </w:del>
      <w:del w:id="273" w:author="Diaz,Renata M" w:date="2020-12-15T15:35:00Z">
        <w:r w:rsidR="0056363A" w:rsidRPr="002E2A57" w:rsidDel="00321F4E">
          <w:rPr>
            <w:rFonts w:asciiTheme="majorHAnsi" w:eastAsia="Times New Roman" w:hAnsiTheme="majorHAnsi" w:cstheme="majorHAnsi"/>
          </w:rPr>
          <w:delText xml:space="preserve"> processes that encourage or allow dominant species to be hyper-dominant without driving other species entirely to extinction </w:delText>
        </w:r>
        <w:commentRangeEnd w:id="272"/>
        <w:r w:rsidR="0056363A" w:rsidDel="00321F4E">
          <w:rPr>
            <w:rStyle w:val="CommentReference"/>
          </w:rPr>
          <w:commentReference w:id="272"/>
        </w:r>
        <w:r w:rsidR="00FE17D4" w:rsidRPr="002E2A57" w:rsidDel="00321F4E">
          <w:rPr>
            <w:rFonts w:asciiTheme="majorHAnsi" w:eastAsia="Times New Roman" w:hAnsiTheme="majorHAnsi" w:cstheme="majorHAnsi"/>
          </w:rPr>
          <w:delText xml:space="preserve"> (</w:delText>
        </w:r>
        <w:r w:rsidR="00623754" w:rsidDel="00321F4E">
          <w:rPr>
            <w:rFonts w:asciiTheme="majorHAnsi" w:eastAsia="Times New Roman" w:hAnsiTheme="majorHAnsi" w:cstheme="majorHAnsi"/>
          </w:rPr>
          <w:delText>Chesson 2000</w:delText>
        </w:r>
        <w:r w:rsidR="00FE17D4" w:rsidRPr="002E2A57" w:rsidDel="00321F4E">
          <w:rPr>
            <w:rFonts w:asciiTheme="majorHAnsi" w:eastAsia="Times New Roman" w:hAnsiTheme="majorHAnsi" w:cstheme="majorHAnsi"/>
          </w:rPr>
          <w:delText>).</w:delText>
        </w:r>
      </w:del>
      <w:r w:rsidR="00FE17D4" w:rsidRPr="002E2A57">
        <w:rPr>
          <w:rFonts w:asciiTheme="majorHAnsi" w:eastAsia="Times New Roman" w:hAnsiTheme="majorHAnsi" w:cstheme="majorHAnsi"/>
        </w:rPr>
        <w:t xml:space="preserve"> </w:t>
      </w:r>
      <w:commentRangeEnd w:id="268"/>
      <w:r w:rsidR="00470F85">
        <w:rPr>
          <w:rStyle w:val="CommentReference"/>
        </w:rPr>
        <w:commentReference w:id="268"/>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ins w:id="274" w:author="Diaz,Renata M" w:date="2020-12-15T15:37:00Z">
        <w:r w:rsidR="00AF0A45">
          <w:rPr>
            <w:rFonts w:asciiTheme="majorHAnsi" w:eastAsia="Times New Roman" w:hAnsiTheme="majorHAnsi" w:cstheme="majorHAnsi"/>
          </w:rPr>
          <w:t xml:space="preserve">(e.g. the log-normal distribution) </w:t>
        </w:r>
      </w:ins>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D58EA"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del w:id="275" w:author="Diaz,Renata M" w:date="2020-12-15T15:39:00Z">
        <w:r w:rsidR="00A55464" w:rsidDel="00533BB4">
          <w:rPr>
            <w:rFonts w:asciiTheme="majorHAnsi" w:eastAsia="Times New Roman" w:hAnsiTheme="majorHAnsi" w:cstheme="majorHAnsi"/>
          </w:rPr>
          <w:delText xml:space="preserve">be </w:delText>
        </w:r>
        <w:r w:rsidR="00A55464" w:rsidDel="00254C91">
          <w:rPr>
            <w:rFonts w:asciiTheme="majorHAnsi" w:eastAsia="Times New Roman" w:hAnsiTheme="majorHAnsi" w:cstheme="majorHAnsi"/>
          </w:rPr>
          <w:delText>an artifact of</w:delText>
        </w:r>
      </w:del>
      <w:ins w:id="276" w:author="Diaz,Renata M" w:date="2020-12-15T15:39:00Z">
        <w:r w:rsidR="00254C91">
          <w:rPr>
            <w:rFonts w:asciiTheme="majorHAnsi" w:eastAsia="Times New Roman" w:hAnsiTheme="majorHAnsi" w:cstheme="majorHAnsi"/>
          </w:rPr>
          <w:t>reflect</w:t>
        </w:r>
      </w:ins>
      <w:r w:rsidR="00A55464">
        <w:rPr>
          <w:rFonts w:asciiTheme="majorHAnsi" w:eastAsia="Times New Roman" w:hAnsiTheme="majorHAnsi" w:cstheme="majorHAnsi"/>
        </w:rPr>
        <w:t xml:space="preserve"> statistical issues</w:t>
      </w:r>
      <w:r w:rsidR="00F66E10" w:rsidRPr="002E2A57">
        <w:rPr>
          <w:rFonts w:asciiTheme="majorHAnsi" w:eastAsia="Times New Roman" w:hAnsiTheme="majorHAnsi" w:cstheme="majorHAnsi"/>
        </w:rPr>
        <w:t xml:space="preserve"> related to community </w:t>
      </w:r>
      <w:r w:rsidR="00F66E10" w:rsidRPr="002E2A57">
        <w:rPr>
          <w:rFonts w:asciiTheme="majorHAnsi" w:eastAsia="Times New Roman" w:hAnsiTheme="majorHAnsi" w:cstheme="majorHAnsi"/>
        </w:rPr>
        <w:lastRenderedPageBreak/>
        <w:t>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del w:id="277" w:author="Diaz,Renata M" w:date="2020-12-15T15:39:00Z">
        <w:r w:rsidR="000C7C06" w:rsidDel="0093291E">
          <w:rPr>
            <w:rFonts w:asciiTheme="majorHAnsi" w:eastAsia="Times New Roman" w:hAnsiTheme="majorHAnsi" w:cstheme="majorHAnsi"/>
          </w:rPr>
          <w:delText>When</w:delText>
        </w:r>
        <w:r w:rsidR="000C7C06" w:rsidRPr="002E2A57" w:rsidDel="0093291E">
          <w:rPr>
            <w:rFonts w:asciiTheme="majorHAnsi" w:eastAsia="Times New Roman" w:hAnsiTheme="majorHAnsi" w:cstheme="majorHAnsi"/>
          </w:rPr>
          <w:delText xml:space="preserve"> we compared the distributions of shape metrics</w:delText>
        </w:r>
      </w:del>
      <w:ins w:id="278" w:author="Diaz,Renata M" w:date="2020-12-15T15:39:00Z">
        <w:r w:rsidR="0093291E">
          <w:rPr>
            <w:rFonts w:asciiTheme="majorHAnsi" w:eastAsia="Times New Roman" w:hAnsiTheme="majorHAnsi" w:cstheme="majorHAnsi"/>
          </w:rPr>
          <w:t>In fact, across the datasets,</w:t>
        </w:r>
      </w:ins>
      <w:ins w:id="279" w:author="Diaz,Renata M" w:date="2020-12-15T15:40:00Z">
        <w:r w:rsidR="000F36EE">
          <w:rPr>
            <w:rFonts w:asciiTheme="majorHAnsi" w:eastAsia="Times New Roman" w:hAnsiTheme="majorHAnsi" w:cstheme="majorHAnsi"/>
          </w:rPr>
          <w:t xml:space="preserve"> the feasible sets for</w:t>
        </w:r>
      </w:ins>
      <w:ins w:id="280" w:author="Diaz,Renata M" w:date="2020-12-15T15:39:00Z">
        <w:r w:rsidR="0093291E">
          <w:rPr>
            <w:rFonts w:asciiTheme="majorHAnsi" w:eastAsia="Times New Roman" w:hAnsiTheme="majorHAnsi" w:cstheme="majorHAnsi"/>
          </w:rPr>
          <w:t xml:space="preserve"> small communities generally </w:t>
        </w:r>
      </w:ins>
      <w:ins w:id="281" w:author="Diaz,Renata M" w:date="2020-12-15T15:40:00Z">
        <w:r w:rsidR="0093291E">
          <w:rPr>
            <w:rFonts w:asciiTheme="majorHAnsi" w:eastAsia="Times New Roman" w:hAnsiTheme="majorHAnsi" w:cstheme="majorHAnsi"/>
          </w:rPr>
          <w:t>generated</w:t>
        </w:r>
      </w:ins>
      <w:del w:id="282" w:author="Diaz,Renata M" w:date="2020-12-15T15:40:00Z">
        <w:r w:rsidR="000C7C06" w:rsidRPr="002E2A57" w:rsidDel="0093291E">
          <w:rPr>
            <w:rFonts w:asciiTheme="majorHAnsi" w:eastAsia="Times New Roman" w:hAnsiTheme="majorHAnsi" w:cstheme="majorHAnsi"/>
          </w:rPr>
          <w:delText xml:space="preserve"> </w:delText>
        </w:r>
        <w:r w:rsidR="000C7C06" w:rsidDel="0093291E">
          <w:rPr>
            <w:rFonts w:asciiTheme="majorHAnsi" w:eastAsia="Times New Roman" w:hAnsiTheme="majorHAnsi" w:cstheme="majorHAnsi"/>
          </w:rPr>
          <w:delText>for</w:delText>
        </w:r>
        <w:r w:rsidR="000C7C06" w:rsidRPr="002E2A57" w:rsidDel="0093291E">
          <w:rPr>
            <w:rFonts w:asciiTheme="majorHAnsi" w:eastAsia="Times New Roman" w:hAnsiTheme="majorHAnsi" w:cstheme="majorHAnsi"/>
          </w:rPr>
          <w:delText xml:space="preserve"> small communities to those for large ones, we found that small </w:delText>
        </w:r>
        <w:r w:rsidR="000C7C06" w:rsidDel="0093291E">
          <w:rPr>
            <w:rFonts w:asciiTheme="majorHAnsi" w:eastAsia="Times New Roman" w:hAnsiTheme="majorHAnsi" w:cstheme="majorHAnsi"/>
          </w:rPr>
          <w:delText>communities</w:delText>
        </w:r>
        <w:r w:rsidR="000C7C06" w:rsidRPr="002E2A57" w:rsidDel="0093291E">
          <w:rPr>
            <w:rFonts w:asciiTheme="majorHAnsi" w:eastAsia="Times New Roman" w:hAnsiTheme="majorHAnsi" w:cstheme="majorHAnsi"/>
          </w:rPr>
          <w:delText xml:space="preserve"> generate</w:delText>
        </w:r>
      </w:del>
      <w:r w:rsidR="000C7C06" w:rsidRPr="002E2A57">
        <w:rPr>
          <w:rFonts w:asciiTheme="majorHAnsi" w:eastAsia="Times New Roman" w:hAnsiTheme="majorHAnsi" w:cstheme="majorHAnsi"/>
        </w:rPr>
        <w:t xml:space="preserve"> broader distributions of evenness, and especially skewness, than those for large communities (</w:t>
      </w:r>
      <w:ins w:id="283" w:author="Diaz,Renata M" w:date="2020-12-17T15:29:00Z">
        <w:r w:rsidR="00E1239A">
          <w:rPr>
            <w:rFonts w:asciiTheme="majorHAnsi" w:eastAsia="Times New Roman" w:hAnsiTheme="majorHAnsi" w:cstheme="majorHAnsi"/>
          </w:rPr>
          <w:t>Figure S5</w:t>
        </w:r>
      </w:ins>
      <w:del w:id="284" w:author="Diaz,Renata M" w:date="2020-12-16T15:32:00Z">
        <w:r w:rsidR="009126A4" w:rsidDel="00485BA3">
          <w:rPr>
            <w:rFonts w:asciiTheme="majorHAnsi" w:eastAsia="Times New Roman" w:hAnsiTheme="majorHAnsi" w:cstheme="majorHAnsi"/>
          </w:rPr>
          <w:delText>Figure</w:delText>
        </w:r>
        <w:r w:rsidR="00B16E2D" w:rsidDel="00485BA3">
          <w:rPr>
            <w:rFonts w:asciiTheme="majorHAnsi" w:eastAsia="Times New Roman" w:hAnsiTheme="majorHAnsi" w:cstheme="majorHAnsi"/>
          </w:rPr>
          <w:delText xml:space="preserve"> 5</w:delText>
        </w:r>
        <w:r w:rsidR="009126A4" w:rsidDel="00485BA3">
          <w:rPr>
            <w:rFonts w:asciiTheme="majorHAnsi" w:eastAsia="Times New Roman" w:hAnsiTheme="majorHAnsi" w:cstheme="majorHAnsi"/>
          </w:rPr>
          <w:delText xml:space="preserve"> in </w:delText>
        </w:r>
      </w:del>
      <w:del w:id="285" w:author="Diaz,Renata M" w:date="2020-12-15T15:40:00Z">
        <w:r w:rsidR="009126A4" w:rsidDel="00D97D00">
          <w:rPr>
            <w:rFonts w:asciiTheme="majorHAnsi" w:eastAsia="Times New Roman" w:hAnsiTheme="majorHAnsi" w:cstheme="majorHAnsi"/>
          </w:rPr>
          <w:delText>Supplement 1</w:delText>
        </w:r>
      </w:del>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7F5EC5AB" w:rsidR="00006741" w:rsidRPr="002E2A57" w:rsidRDefault="00AC3A37" w:rsidP="00021897">
      <w:pPr>
        <w:spacing w:line="480" w:lineRule="auto"/>
        <w:rPr>
          <w:rFonts w:asciiTheme="majorHAnsi" w:eastAsia="Times New Roman" w:hAnsiTheme="majorHAnsi" w:cstheme="majorHAnsi"/>
        </w:rPr>
      </w:pPr>
      <w:del w:id="286" w:author="Diaz,Renata M" w:date="2020-12-15T15:41:00Z">
        <w:r w:rsidDel="0034529F">
          <w:rPr>
            <w:rFonts w:asciiTheme="majorHAnsi" w:eastAsia="Times New Roman" w:hAnsiTheme="majorHAnsi" w:cstheme="majorHAnsi"/>
          </w:rPr>
          <w:delText>Additionally</w:delText>
        </w:r>
        <w:r w:rsidR="00641746" w:rsidDel="0034529F">
          <w:rPr>
            <w:rFonts w:asciiTheme="majorHAnsi" w:eastAsia="Times New Roman" w:hAnsiTheme="majorHAnsi" w:cstheme="majorHAnsi"/>
          </w:rPr>
          <w:delText xml:space="preserve">, </w:delText>
        </w:r>
        <w:r w:rsidR="000C7C06" w:rsidDel="0034529F">
          <w:rPr>
            <w:rFonts w:asciiTheme="majorHAnsi" w:eastAsia="Times New Roman" w:hAnsiTheme="majorHAnsi" w:cstheme="majorHAnsi"/>
          </w:rPr>
          <w:delText>i</w:delText>
        </w:r>
        <w:r w:rsidR="001B0F45" w:rsidRPr="002E2A57" w:rsidDel="0034529F">
          <w:rPr>
            <w:rFonts w:asciiTheme="majorHAnsi" w:eastAsia="Times New Roman" w:hAnsiTheme="majorHAnsi" w:cstheme="majorHAnsi"/>
          </w:rPr>
          <w:delText>f</w:delText>
        </w:r>
      </w:del>
      <w:ins w:id="287" w:author="Diaz,Renata M" w:date="2020-12-15T15:41:00Z">
        <w:r w:rsidR="0034529F">
          <w:rPr>
            <w:rFonts w:asciiTheme="majorHAnsi" w:eastAsia="Times New Roman" w:hAnsiTheme="majorHAnsi" w:cstheme="majorHAnsi"/>
          </w:rPr>
          <w:t>If</w:t>
        </w:r>
      </w:ins>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ins w:id="288" w:author="Diaz,Renata M" w:date="2020-12-16T15:32:00Z">
        <w:r w:rsidR="0066050E">
          <w:rPr>
            <w:rFonts w:asciiTheme="majorHAnsi" w:eastAsia="Times New Roman" w:hAnsiTheme="majorHAnsi" w:cstheme="majorHAnsi"/>
          </w:rPr>
          <w:t>(Figure 4;</w:t>
        </w:r>
      </w:ins>
      <w:del w:id="289" w:author="Diaz,Renata M" w:date="2020-12-16T15:32:00Z">
        <w:r w:rsidR="00D21D36" w:rsidRPr="002E2A57" w:rsidDel="0066050E">
          <w:rPr>
            <w:rFonts w:asciiTheme="majorHAnsi" w:eastAsia="Times New Roman" w:hAnsiTheme="majorHAnsi" w:cstheme="majorHAnsi"/>
          </w:rPr>
          <w:delText>(</w:delText>
        </w:r>
        <w:r w:rsidR="00263BAA" w:rsidDel="0066050E">
          <w:fldChar w:fldCharType="begin"/>
        </w:r>
        <w:r w:rsidR="00263BAA" w:rsidDel="0066050E">
          <w:delInstrText xml:space="preserve"> HYPERLINK \l "_Figure_8:_Direct" </w:delInstrText>
        </w:r>
        <w:r w:rsidR="00263BAA" w:rsidDel="0066050E">
          <w:fldChar w:fldCharType="separate"/>
        </w:r>
        <w:r w:rsidR="00D21D36" w:rsidRPr="002E2A57" w:rsidDel="0066050E">
          <w:rPr>
            <w:rStyle w:val="Hyperlink"/>
            <w:rFonts w:asciiTheme="majorHAnsi" w:eastAsia="Times New Roman" w:hAnsiTheme="majorHAnsi" w:cstheme="majorHAnsi"/>
          </w:rPr>
          <w:delText>Figure</w:delText>
        </w:r>
        <w:r w:rsidR="00263BAA" w:rsidDel="0066050E">
          <w:rPr>
            <w:rStyle w:val="Hyperlink"/>
            <w:rFonts w:asciiTheme="majorHAnsi" w:eastAsia="Times New Roman" w:hAnsiTheme="majorHAnsi" w:cstheme="majorHAnsi"/>
          </w:rPr>
          <w:fldChar w:fldCharType="end"/>
        </w:r>
        <w:r w:rsidR="007C2543" w:rsidDel="0066050E">
          <w:rPr>
            <w:rFonts w:asciiTheme="majorHAnsi" w:eastAsia="Times New Roman" w:hAnsiTheme="majorHAnsi" w:cstheme="majorHAnsi"/>
          </w:rPr>
          <w:delText>;</w:delText>
        </w:r>
      </w:del>
      <w:r w:rsidR="007C2543">
        <w:rPr>
          <w:rFonts w:asciiTheme="majorHAnsi" w:eastAsia="Times New Roman" w:hAnsiTheme="majorHAnsi" w:cstheme="majorHAnsi"/>
        </w:rPr>
        <w:t xml:space="preserve"> </w:t>
      </w:r>
      <w:ins w:id="290" w:author="Diaz,Renata M" w:date="2020-12-15T15:42:00Z">
        <w:r w:rsidR="002324D0">
          <w:rPr>
            <w:rFonts w:asciiTheme="majorHAnsi" w:eastAsia="Times New Roman" w:hAnsiTheme="majorHAnsi" w:cstheme="majorHAnsi"/>
          </w:rPr>
          <w:t xml:space="preserve">Table </w:t>
        </w:r>
      </w:ins>
      <w:ins w:id="291" w:author="Diaz,Renata M" w:date="2020-12-17T15:28:00Z">
        <w:r w:rsidR="001A1656">
          <w:rPr>
            <w:rFonts w:asciiTheme="majorHAnsi" w:eastAsia="Times New Roman" w:hAnsiTheme="majorHAnsi" w:cstheme="majorHAnsi"/>
          </w:rPr>
          <w:t>S</w:t>
        </w:r>
      </w:ins>
      <w:ins w:id="292" w:author="Diaz,Renata M" w:date="2020-12-17T15:29:00Z">
        <w:r w:rsidR="008C6483">
          <w:rPr>
            <w:rFonts w:asciiTheme="majorHAnsi" w:eastAsia="Times New Roman" w:hAnsiTheme="majorHAnsi" w:cstheme="majorHAnsi"/>
          </w:rPr>
          <w:t>6</w:t>
        </w:r>
      </w:ins>
      <w:del w:id="293" w:author="Diaz,Renata M" w:date="2020-12-15T15:42:00Z">
        <w:r w:rsidR="007C2543" w:rsidDel="002324D0">
          <w:rPr>
            <w:rFonts w:asciiTheme="majorHAnsi" w:eastAsia="Times New Roman" w:hAnsiTheme="majorHAnsi" w:cstheme="majorHAnsi"/>
          </w:rPr>
          <w:delText>table 2 in Supplement 1</w:delText>
        </w:r>
      </w:del>
      <w:r w:rsidR="007C2543">
        <w:rPr>
          <w:rFonts w:asciiTheme="majorHAnsi" w:eastAsia="Times New Roman" w:hAnsiTheme="majorHAnsi" w:cstheme="majorHAnsi"/>
        </w:rPr>
        <w:t>)</w:t>
      </w:r>
      <w:r w:rsidR="00D21D36" w:rsidRPr="002E2A57">
        <w:rPr>
          <w:rFonts w:asciiTheme="majorHAnsi" w:eastAsia="Times New Roman" w:hAnsiTheme="majorHAnsi" w:cstheme="majorHAnsi"/>
        </w:rPr>
        <w:t xml:space="preserve">. Although </w:t>
      </w:r>
      <w:del w:id="294" w:author="Diaz,Renata M" w:date="2020-12-15T15:42:00Z">
        <w:r w:rsidR="00D21D36" w:rsidRPr="002E2A57" w:rsidDel="00A261B1">
          <w:rPr>
            <w:rFonts w:asciiTheme="majorHAnsi" w:eastAsia="Times New Roman" w:hAnsiTheme="majorHAnsi" w:cstheme="majorHAnsi"/>
          </w:rPr>
          <w:delText xml:space="preserve">this </w:delText>
        </w:r>
      </w:del>
      <w:ins w:id="295" w:author="Diaz,Renata M" w:date="2020-12-15T15:42:00Z">
        <w:r w:rsidR="00A261B1">
          <w:rPr>
            <w:rFonts w:asciiTheme="majorHAnsi" w:eastAsia="Times New Roman" w:hAnsiTheme="majorHAnsi" w:cstheme="majorHAnsi"/>
          </w:rPr>
          <w:t>371 communities constitutes a small sample r</w:t>
        </w:r>
      </w:ins>
      <w:del w:id="296" w:author="Diaz,Renata M" w:date="2020-12-15T15:42:00Z">
        <w:r w:rsidR="00D21D36" w:rsidRPr="002E2A57" w:rsidDel="00A261B1">
          <w:rPr>
            <w:rFonts w:asciiTheme="majorHAnsi" w:eastAsia="Times New Roman" w:hAnsiTheme="majorHAnsi" w:cstheme="majorHAnsi"/>
          </w:rPr>
          <w:delText>is a highly restricted subset of</w:delText>
        </w:r>
        <w:r w:rsidR="00A03482" w:rsidDel="00A261B1">
          <w:rPr>
            <w:rFonts w:asciiTheme="majorHAnsi" w:eastAsia="Times New Roman" w:hAnsiTheme="majorHAnsi" w:cstheme="majorHAnsi"/>
          </w:rPr>
          <w:delText xml:space="preserve"> communities </w:delText>
        </w:r>
        <w:r w:rsidR="0039186A" w:rsidDel="00A261B1">
          <w:rPr>
            <w:rFonts w:asciiTheme="majorHAnsi" w:eastAsia="Times New Roman" w:hAnsiTheme="majorHAnsi" w:cstheme="majorHAnsi"/>
          </w:rPr>
          <w:delText>r</w:delText>
        </w:r>
      </w:del>
      <w:r w:rsidR="00D21D36" w:rsidRPr="002E2A57">
        <w:rPr>
          <w:rFonts w:asciiTheme="majorHAnsi" w:eastAsia="Times New Roman" w:hAnsiTheme="majorHAnsi" w:cstheme="majorHAnsi"/>
        </w:rPr>
        <w:t>elative to the 20,</w:t>
      </w:r>
      <w:ins w:id="297" w:author="Diaz,Renata M" w:date="2020-12-15T15:42:00Z">
        <w:r w:rsidR="00A261B1">
          <w:rPr>
            <w:rFonts w:asciiTheme="majorHAnsi" w:eastAsia="Times New Roman" w:hAnsiTheme="majorHAnsi" w:cstheme="majorHAnsi"/>
          </w:rPr>
          <w:t>355</w:t>
        </w:r>
      </w:ins>
      <w:del w:id="298" w:author="Diaz,Renata M" w:date="2020-12-15T15:42:00Z">
        <w:r w:rsidR="00D21D36" w:rsidRPr="002E2A57" w:rsidDel="00A261B1">
          <w:rPr>
            <w:rFonts w:asciiTheme="majorHAnsi" w:eastAsia="Times New Roman" w:hAnsiTheme="majorHAnsi" w:cstheme="majorHAnsi"/>
          </w:rPr>
          <w:delText>000</w:delText>
        </w:r>
      </w:del>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del w:id="299" w:author="Diaz,Renata M" w:date="2020-12-15T15:42:00Z">
        <w:r w:rsidR="00D21D36" w:rsidRPr="002E2A57" w:rsidDel="00BF1FF7">
          <w:rPr>
            <w:rFonts w:asciiTheme="majorHAnsi" w:eastAsia="Times New Roman" w:hAnsiTheme="majorHAnsi" w:cstheme="majorHAnsi"/>
          </w:rPr>
          <w:delText>biological features specifi</w:delText>
        </w:r>
      </w:del>
      <w:ins w:id="300" w:author="Diaz,Renata M" w:date="2020-12-15T15:43:00Z">
        <w:r w:rsidR="00BF1FF7">
          <w:rPr>
            <w:rFonts w:asciiTheme="majorHAnsi" w:eastAsia="Times New Roman" w:hAnsiTheme="majorHAnsi" w:cstheme="majorHAnsi"/>
          </w:rPr>
          <w:t>attributes specific</w:t>
        </w:r>
      </w:ins>
      <w:del w:id="301" w:author="Diaz,Renata M" w:date="2020-12-15T15:42:00Z">
        <w:r w:rsidR="00D21D36" w:rsidRPr="002E2A57" w:rsidDel="00BF1FF7">
          <w:rPr>
            <w:rFonts w:asciiTheme="majorHAnsi" w:eastAsia="Times New Roman" w:hAnsiTheme="majorHAnsi" w:cstheme="majorHAnsi"/>
          </w:rPr>
          <w:delText>c</w:delText>
        </w:r>
      </w:del>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5A8A1FB8"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xml:space="preserve">, they may indicate a general </w:t>
      </w:r>
      <w:r w:rsidRPr="002E2A57">
        <w:rPr>
          <w:rFonts w:asciiTheme="majorHAnsi" w:eastAsia="Times New Roman" w:hAnsiTheme="majorHAnsi" w:cstheme="majorHAnsi"/>
        </w:rPr>
        <w:lastRenderedPageBreak/>
        <w:t>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commentRangeStart w:id="302"/>
      <w:r w:rsidR="00BB0580">
        <w:rPr>
          <w:rFonts w:asciiTheme="majorHAnsi" w:eastAsia="Times New Roman" w:hAnsiTheme="majorHAnsi" w:cstheme="majorHAnsi"/>
        </w:rPr>
        <w:t xml:space="preserve">To meaningfully draw inferences from deviations in these small communities, we will likely need more sensitive metrics (than skewness and evenness), and/or theories with </w:t>
      </w:r>
      <w:del w:id="303" w:author="Diaz,Renata M" w:date="2020-12-15T15:43:00Z">
        <w:r w:rsidR="00BB0580" w:rsidDel="00E57DB6">
          <w:rPr>
            <w:rFonts w:asciiTheme="majorHAnsi" w:eastAsia="Times New Roman" w:hAnsiTheme="majorHAnsi" w:cstheme="majorHAnsi"/>
          </w:rPr>
          <w:delText>stronger assumptions</w:delText>
        </w:r>
      </w:del>
      <w:ins w:id="304" w:author="Diaz,Renata M" w:date="2020-12-15T15:43:00Z">
        <w:r w:rsidR="00E57DB6">
          <w:rPr>
            <w:rFonts w:asciiTheme="majorHAnsi" w:eastAsia="Times New Roman" w:hAnsiTheme="majorHAnsi" w:cstheme="majorHAnsi"/>
          </w:rPr>
          <w:t xml:space="preserve">very specific predictions for </w:t>
        </w:r>
      </w:ins>
      <w:del w:id="305" w:author="Diaz,Renata M" w:date="2020-12-15T15:43:00Z">
        <w:r w:rsidR="00BB0580" w:rsidDel="00E57DB6">
          <w:rPr>
            <w:rFonts w:asciiTheme="majorHAnsi" w:eastAsia="Times New Roman" w:hAnsiTheme="majorHAnsi" w:cstheme="majorHAnsi"/>
          </w:rPr>
          <w:delText xml:space="preserve"> on </w:delText>
        </w:r>
      </w:del>
      <w:r w:rsidR="00BB0580">
        <w:rPr>
          <w:rFonts w:asciiTheme="majorHAnsi" w:eastAsia="Times New Roman" w:hAnsiTheme="majorHAnsi" w:cstheme="majorHAnsi"/>
        </w:rPr>
        <w:t>the SAD</w:t>
      </w:r>
      <w:ins w:id="306" w:author="Diaz,Renata M" w:date="2020-12-15T15:44:00Z">
        <w:r w:rsidR="00B94AD6">
          <w:rPr>
            <w:rFonts w:asciiTheme="majorHAnsi" w:eastAsia="Times New Roman" w:hAnsiTheme="majorHAnsi" w:cstheme="majorHAnsi"/>
          </w:rPr>
          <w:t xml:space="preserve"> to test</w:t>
        </w:r>
      </w:ins>
      <w:del w:id="307" w:author="Diaz,Renata M" w:date="2020-12-15T15:43:00Z">
        <w:r w:rsidR="00BB0580" w:rsidDel="00E57DB6">
          <w:rPr>
            <w:rFonts w:asciiTheme="majorHAnsi" w:eastAsia="Times New Roman" w:hAnsiTheme="majorHAnsi" w:cstheme="majorHAnsi"/>
          </w:rPr>
          <w:delText xml:space="preserve"> to </w:delText>
        </w:r>
        <w:r w:rsidR="000B03B7" w:rsidDel="00E57DB6">
          <w:rPr>
            <w:rFonts w:asciiTheme="majorHAnsi" w:eastAsia="Times New Roman" w:hAnsiTheme="majorHAnsi" w:cstheme="majorHAnsi"/>
          </w:rPr>
          <w:delText>make comparisons against</w:delText>
        </w:r>
      </w:del>
      <w:r w:rsidR="00BB0580">
        <w:rPr>
          <w:rFonts w:asciiTheme="majorHAnsi" w:eastAsia="Times New Roman" w:hAnsiTheme="majorHAnsi" w:cstheme="majorHAnsi"/>
        </w:rPr>
        <w:t>.</w:t>
      </w:r>
      <w:commentRangeEnd w:id="302"/>
      <w:r w:rsidR="00A06B1B">
        <w:rPr>
          <w:rStyle w:val="CommentReference"/>
        </w:rPr>
        <w:commentReference w:id="302"/>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2B1B6347"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(Locey and White 2013; Haegeman and Loreau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ins w:id="308" w:author="Diaz,Renata M" w:date="2020-12-15T15:45:00Z">
        <w:r w:rsidR="001178C2">
          <w:rPr>
            <w:rFonts w:asciiTheme="majorHAnsi" w:eastAsia="Times New Roman" w:hAnsiTheme="majorHAnsi" w:cstheme="majorHAnsi"/>
          </w:rPr>
          <w:t>The philosophy behind the feasible set reflects a longstanding approach in the study of abundance distributions</w:t>
        </w:r>
      </w:ins>
      <w:ins w:id="309" w:author="Diaz,Renata M" w:date="2020-12-15T15:46:00Z">
        <w:r w:rsidR="001178C2">
          <w:rPr>
            <w:rFonts w:asciiTheme="majorHAnsi" w:eastAsia="Times New Roman" w:hAnsiTheme="majorHAnsi" w:cstheme="majorHAnsi"/>
          </w:rPr>
          <w:t xml:space="preserve">: to focus on the shape of the distribution without regard to species’ identities (McGill 2007). </w:t>
        </w:r>
      </w:ins>
      <w:ins w:id="310" w:author="Diaz,Renata M" w:date="2020-12-15T15:47:00Z">
        <w:r w:rsidR="001178C2">
          <w:rPr>
            <w:rFonts w:asciiTheme="majorHAnsi" w:eastAsia="Times New Roman" w:hAnsiTheme="majorHAnsi" w:cstheme="majorHAnsi"/>
          </w:rPr>
          <w:t xml:space="preserve">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w:t>
        </w:r>
      </w:ins>
      <w:ins w:id="311" w:author="Diaz,Renata M" w:date="2020-12-15T15:48:00Z">
        <w:r w:rsidR="001178C2">
          <w:rPr>
            <w:rFonts w:asciiTheme="majorHAnsi" w:eastAsia="Times New Roman" w:hAnsiTheme="majorHAnsi" w:cstheme="majorHAnsi"/>
          </w:rPr>
          <w:t>r least individuals is important for testing our theories. There</w:t>
        </w:r>
      </w:ins>
      <w:del w:id="312" w:author="Diaz,Renata M" w:date="2020-12-15T15:46:00Z">
        <w:r w:rsidR="00F0213E" w:rsidRPr="002E2A57" w:rsidDel="001178C2">
          <w:rPr>
            <w:rFonts w:asciiTheme="majorHAnsi" w:eastAsia="Times New Roman" w:hAnsiTheme="majorHAnsi" w:cstheme="majorHAnsi"/>
          </w:rPr>
          <w:delText xml:space="preserve">Biologically, differences in </w:delText>
        </w:r>
        <w:r w:rsidR="00F0213E" w:rsidRPr="002E2A57" w:rsidDel="001178C2">
          <w:rPr>
            <w:rFonts w:asciiTheme="majorHAnsi" w:eastAsia="Times New Roman" w:hAnsiTheme="majorHAnsi" w:cstheme="majorHAnsi"/>
            <w:i/>
            <w:iCs/>
          </w:rPr>
          <w:delText>order</w:delText>
        </w:r>
        <w:r w:rsidR="000F04A5" w:rsidRPr="002E2A57" w:rsidDel="001178C2">
          <w:rPr>
            <w:rFonts w:asciiTheme="majorHAnsi" w:eastAsia="Times New Roman" w:hAnsiTheme="majorHAnsi" w:cstheme="majorHAnsi"/>
          </w:rPr>
          <w:delText xml:space="preserve"> would</w:delText>
        </w:r>
        <w:r w:rsidR="00F0213E" w:rsidRPr="002E2A57" w:rsidDel="001178C2">
          <w:rPr>
            <w:rFonts w:asciiTheme="majorHAnsi" w:eastAsia="Times New Roman" w:hAnsiTheme="majorHAnsi" w:cstheme="majorHAnsi"/>
          </w:rPr>
          <w:delText xml:space="preserve"> </w:delText>
        </w:r>
        <w:r w:rsidR="00BA53E0" w:rsidRPr="002E2A57" w:rsidDel="001178C2">
          <w:rPr>
            <w:rFonts w:asciiTheme="majorHAnsi" w:eastAsia="Times New Roman" w:hAnsiTheme="majorHAnsi" w:cstheme="majorHAnsi"/>
          </w:rPr>
          <w:delText>correspond to</w:delText>
        </w:r>
        <w:r w:rsidR="00F0213E" w:rsidRPr="002E2A57" w:rsidDel="001178C2">
          <w:rPr>
            <w:rFonts w:asciiTheme="majorHAnsi" w:eastAsia="Times New Roman" w:hAnsiTheme="majorHAnsi" w:cstheme="majorHAnsi"/>
          </w:rPr>
          <w:delText xml:space="preserve"> differences in </w:delText>
        </w:r>
        <w:r w:rsidR="00F0213E" w:rsidRPr="002E2A57" w:rsidDel="001178C2">
          <w:rPr>
            <w:rFonts w:asciiTheme="majorHAnsi" w:eastAsia="Times New Roman" w:hAnsiTheme="majorHAnsi" w:cstheme="majorHAnsi"/>
            <w:i/>
            <w:iCs/>
          </w:rPr>
          <w:delText xml:space="preserve">which </w:delText>
        </w:r>
        <w:r w:rsidR="00F0213E" w:rsidRPr="002E2A57" w:rsidDel="001178C2">
          <w:rPr>
            <w:rFonts w:asciiTheme="majorHAnsi" w:eastAsia="Times New Roman" w:hAnsiTheme="majorHAnsi" w:cstheme="majorHAnsi"/>
          </w:rPr>
          <w:delText>species contain the most or least individuals.</w:delText>
        </w:r>
        <w:r w:rsidR="00E248BC" w:rsidDel="001178C2">
          <w:rPr>
            <w:rFonts w:asciiTheme="majorHAnsi" w:eastAsia="Times New Roman" w:hAnsiTheme="majorHAnsi" w:cstheme="majorHAnsi"/>
          </w:rPr>
          <w:delText xml:space="preserve"> This philosophy</w:delText>
        </w:r>
        <w:r w:rsidR="000F04A5" w:rsidRPr="002E2A57"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reflects a longstanding approach in </w:delText>
        </w:r>
        <w:r w:rsidR="00F0213E" w:rsidRPr="002E2A57" w:rsidDel="001178C2">
          <w:rPr>
            <w:rFonts w:asciiTheme="majorHAnsi" w:eastAsia="Times New Roman" w:hAnsiTheme="majorHAnsi" w:cstheme="majorHAnsi"/>
          </w:rPr>
          <w:delText>the study of abundance distributions</w:delText>
        </w:r>
        <w:r w:rsidR="00AE0A60" w:rsidDel="001178C2">
          <w:rPr>
            <w:rFonts w:asciiTheme="majorHAnsi" w:eastAsia="Times New Roman" w:hAnsiTheme="majorHAnsi" w:cstheme="majorHAnsi"/>
          </w:rPr>
          <w:delText>; that is, to focus on</w:delText>
        </w:r>
        <w:r w:rsidR="00CF6E3C" w:rsidRPr="002E2A57" w:rsidDel="001178C2">
          <w:rPr>
            <w:rFonts w:asciiTheme="majorHAnsi" w:eastAsia="Times New Roman" w:hAnsiTheme="majorHAnsi" w:cstheme="majorHAnsi"/>
          </w:rPr>
          <w:delText xml:space="preserve"> the shape of the distribution without regard </w:delText>
        </w:r>
        <w:r w:rsidR="002777B8" w:rsidDel="001178C2">
          <w:rPr>
            <w:rFonts w:asciiTheme="majorHAnsi" w:eastAsia="Times New Roman" w:hAnsiTheme="majorHAnsi" w:cstheme="majorHAnsi"/>
          </w:rPr>
          <w:delText>to</w:delText>
        </w:r>
        <w:r w:rsidR="00CF6E3C" w:rsidRPr="002E2A57" w:rsidDel="001178C2">
          <w:rPr>
            <w:rFonts w:asciiTheme="majorHAnsi" w:eastAsia="Times New Roman" w:hAnsiTheme="majorHAnsi" w:cstheme="majorHAnsi"/>
          </w:rPr>
          <w:delText xml:space="preserve"> species</w:delText>
        </w:r>
        <w:r w:rsidR="00AB5CE6" w:rsidDel="001178C2">
          <w:rPr>
            <w:rFonts w:asciiTheme="majorHAnsi" w:eastAsia="Times New Roman" w:hAnsiTheme="majorHAnsi" w:cstheme="majorHAnsi"/>
          </w:rPr>
          <w:delText>’</w:delText>
        </w:r>
        <w:r w:rsidR="00CF6E3C" w:rsidRPr="002E2A57" w:rsidDel="001178C2">
          <w:rPr>
            <w:rFonts w:asciiTheme="majorHAnsi" w:eastAsia="Times New Roman" w:hAnsiTheme="majorHAnsi" w:cstheme="majorHAnsi"/>
          </w:rPr>
          <w:delText xml:space="preserve"> </w:delText>
        </w:r>
        <w:r w:rsidR="002777B8" w:rsidDel="001178C2">
          <w:rPr>
            <w:rFonts w:asciiTheme="majorHAnsi" w:eastAsia="Times New Roman" w:hAnsiTheme="majorHAnsi" w:cstheme="majorHAnsi"/>
          </w:rPr>
          <w:delText>identities</w:delText>
        </w:r>
        <w:r w:rsidR="00AB5CE6"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(McGill 2007). </w:delText>
        </w:r>
      </w:del>
      <w:del w:id="313" w:author="Diaz,Renata M" w:date="2020-12-15T15:48:00Z">
        <w:r w:rsidR="00CF6E3C" w:rsidRPr="002E2A57" w:rsidDel="001178C2">
          <w:rPr>
            <w:rFonts w:asciiTheme="majorHAnsi" w:eastAsia="Times New Roman" w:hAnsiTheme="majorHAnsi" w:cstheme="majorHAnsi"/>
          </w:rPr>
          <w:delText>However, there</w:delText>
        </w:r>
      </w:del>
      <w:r w:rsidR="00CF6E3C" w:rsidRPr="002E2A57">
        <w:rPr>
          <w:rFonts w:asciiTheme="majorHAnsi" w:eastAsia="Times New Roman" w:hAnsiTheme="majorHAnsi" w:cstheme="majorHAnsi"/>
        </w:rPr>
        <w:t xml:space="preserv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(Favretti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09FE4761"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ins w:id="314" w:author="Diaz,Renata M" w:date="2020-12-15T15:49:00Z">
        <w:r w:rsidR="0080027A">
          <w:rPr>
            <w:rFonts w:asciiTheme="majorHAnsi" w:eastAsia="Times New Roman" w:hAnsiTheme="majorHAnsi" w:cstheme="majorHAnsi"/>
          </w:rPr>
          <w:t xml:space="preserve"> the</w:t>
        </w:r>
      </w:ins>
      <w:r w:rsidR="009243BB" w:rsidRPr="002E2A57">
        <w:rPr>
          <w:rFonts w:asciiTheme="majorHAnsi" w:eastAsia="Times New Roman" w:hAnsiTheme="majorHAnsi" w:cstheme="majorHAnsi"/>
        </w:rPr>
        <w:t xml:space="preserve"> study </w:t>
      </w:r>
      <w:ins w:id="315" w:author="Diaz,Renata M" w:date="2020-12-15T15:49:00Z">
        <w:r w:rsidR="0080027A">
          <w:rPr>
            <w:rFonts w:asciiTheme="majorHAnsi" w:eastAsia="Times New Roman" w:hAnsiTheme="majorHAnsi" w:cstheme="majorHAnsi"/>
          </w:rPr>
          <w:t xml:space="preserve">of </w:t>
        </w:r>
      </w:ins>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Haegeman and Loreau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(Haegeman and Loreau</w:t>
      </w:r>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w:t>
      </w:r>
      <w:ins w:id="316" w:author="Diaz,Renata M" w:date="2020-12-15T15:50:00Z">
        <w:r w:rsidR="00813C4C">
          <w:rPr>
            <w:rFonts w:asciiTheme="majorHAnsi" w:eastAsia="Times New Roman" w:hAnsiTheme="majorHAnsi" w:cstheme="majorHAnsi"/>
          </w:rPr>
          <w:t xml:space="preserve">the observed numbers of species and individuals from a </w:t>
        </w:r>
      </w:ins>
      <w:del w:id="317" w:author="Diaz,Renata M" w:date="2020-12-15T15:50:00Z">
        <w:r w:rsidR="00120100" w:rsidRPr="002E2A57" w:rsidDel="00813C4C">
          <w:rPr>
            <w:rFonts w:asciiTheme="majorHAnsi" w:eastAsia="Times New Roman" w:hAnsiTheme="majorHAnsi" w:cstheme="majorHAnsi"/>
          </w:rPr>
          <w:delText xml:space="preserve">a </w:delText>
        </w:r>
      </w:del>
      <w:r w:rsidR="00120100" w:rsidRPr="002E2A57">
        <w:rPr>
          <w:rFonts w:asciiTheme="majorHAnsi" w:eastAsia="Times New Roman" w:hAnsiTheme="majorHAnsi" w:cstheme="majorHAnsi"/>
        </w:rPr>
        <w:t xml:space="preserve">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del w:id="318" w:author="Diaz,Renata M" w:date="2020-12-15T15:50:00Z">
        <w:r w:rsidR="00F109BC" w:rsidDel="007258F3">
          <w:rPr>
            <w:rFonts w:asciiTheme="majorHAnsi" w:eastAsia="Times New Roman" w:hAnsiTheme="majorHAnsi" w:cstheme="majorHAnsi"/>
          </w:rPr>
          <w:delText xml:space="preserve">open </w:delText>
        </w:r>
        <w:r w:rsidR="002E2F17" w:rsidRPr="002E2A57" w:rsidDel="007258F3">
          <w:rPr>
            <w:rFonts w:asciiTheme="majorHAnsi" w:eastAsia="Times New Roman" w:hAnsiTheme="majorHAnsi" w:cstheme="majorHAnsi"/>
          </w:rPr>
          <w:delText>up</w:delText>
        </w:r>
      </w:del>
      <w:ins w:id="319" w:author="Diaz,Renata M" w:date="2020-12-15T15:50:00Z">
        <w:r w:rsidR="007258F3">
          <w:rPr>
            <w:rFonts w:asciiTheme="majorHAnsi" w:eastAsia="Times New Roman" w:hAnsiTheme="majorHAnsi" w:cstheme="majorHAnsi"/>
          </w:rPr>
          <w:t>generate</w:t>
        </w:r>
      </w:ins>
      <w:r w:rsidR="002E2F17" w:rsidRPr="002E2A57">
        <w:rPr>
          <w:rFonts w:asciiTheme="majorHAnsi" w:eastAsia="Times New Roman" w:hAnsiTheme="majorHAnsi" w:cstheme="majorHAnsi"/>
        </w:rPr>
        <w:t xml:space="preserve"> new avenues for understanding how and when biological drivers affect </w:t>
      </w:r>
      <w:ins w:id="320" w:author="Diaz,Renata M" w:date="2020-12-15T15:51:00Z">
        <w:r w:rsidR="00CE1424">
          <w:rPr>
            <w:rFonts w:asciiTheme="majorHAnsi" w:eastAsia="Times New Roman" w:hAnsiTheme="majorHAnsi" w:cstheme="majorHAnsi"/>
          </w:rPr>
          <w:t>the SAD</w:t>
        </w:r>
      </w:ins>
      <w:del w:id="321" w:author="Diaz,Renata M" w:date="2020-12-15T15:51:00Z">
        <w:r w:rsidR="002E2F17" w:rsidRPr="002E2A57" w:rsidDel="00CE1424">
          <w:rPr>
            <w:rFonts w:asciiTheme="majorHAnsi" w:eastAsia="Times New Roman" w:hAnsiTheme="majorHAnsi" w:cstheme="majorHAnsi"/>
          </w:rPr>
          <w:delText>is</w:delText>
        </w:r>
      </w:del>
      <w:del w:id="322" w:author="Diaz,Renata M" w:date="2020-12-15T15:50:00Z">
        <w:r w:rsidR="002E2F17" w:rsidRPr="002E2A57" w:rsidDel="00CE1424">
          <w:rPr>
            <w:rFonts w:asciiTheme="majorHAnsi" w:eastAsia="Times New Roman" w:hAnsiTheme="majorHAnsi" w:cstheme="majorHAnsi"/>
          </w:rPr>
          <w:delText xml:space="preserve"> shape</w:delText>
        </w:r>
      </w:del>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ins w:id="323" w:author="Diaz,Renata M" w:date="2020-12-17T15:56:00Z"/>
          <w:rFonts w:asciiTheme="majorHAnsi" w:eastAsia="Times New Roman" w:hAnsiTheme="majorHAnsi" w:cstheme="majorHAnsi"/>
          <w:b/>
          <w:bCs/>
        </w:rPr>
      </w:pPr>
      <w:ins w:id="324" w:author="Diaz,Renata M" w:date="2020-12-17T15:56:00Z">
        <w:r>
          <w:rPr>
            <w:rFonts w:asciiTheme="majorHAnsi" w:eastAsia="Times New Roman" w:hAnsiTheme="majorHAnsi" w:cstheme="majorHAnsi"/>
            <w:b/>
            <w:bCs/>
          </w:rPr>
          <w:br w:type="page"/>
        </w:r>
      </w:ins>
    </w:p>
    <w:p w14:paraId="091E3D2A" w14:textId="08972DB9" w:rsidR="002C5077" w:rsidDel="00C777BC" w:rsidRDefault="002C5077">
      <w:pPr>
        <w:rPr>
          <w:del w:id="325" w:author="Diaz,Renata M" w:date="2020-12-17T15:56:00Z"/>
          <w:rFonts w:asciiTheme="majorHAnsi" w:eastAsia="Times New Roman" w:hAnsiTheme="majorHAnsi" w:cstheme="majorHAnsi"/>
        </w:rPr>
      </w:pPr>
      <w:del w:id="326" w:author="Diaz,Renata M" w:date="2020-12-17T15:56:00Z">
        <w:r w:rsidDel="00C777BC">
          <w:rPr>
            <w:rFonts w:asciiTheme="majorHAnsi" w:eastAsia="Times New Roman" w:hAnsiTheme="majorHAnsi" w:cstheme="majorHAnsi"/>
          </w:rPr>
          <w:lastRenderedPageBreak/>
          <w:br w:type="page"/>
        </w:r>
      </w:del>
    </w:p>
    <w:p w14:paraId="33FA9EF4" w14:textId="12C815C6" w:rsidR="000A7210" w:rsidRDefault="002C5077">
      <w:pPr>
        <w:rPr>
          <w:rFonts w:asciiTheme="majorHAnsi" w:eastAsia="Times New Roman" w:hAnsiTheme="majorHAnsi" w:cstheme="majorHAnsi"/>
          <w:b/>
          <w:bCs/>
        </w:rPr>
        <w:pPrChange w:id="327" w:author="Diaz,Renata M" w:date="2020-12-17T15:56:00Z">
          <w:pPr>
            <w:spacing w:line="480" w:lineRule="auto"/>
          </w:pPr>
        </w:pPrChange>
      </w:pPr>
      <w:r>
        <w:rPr>
          <w:rFonts w:asciiTheme="majorHAnsi" w:eastAsia="Times New Roman" w:hAnsiTheme="majorHAnsi" w:cstheme="majorHAnsi"/>
          <w:b/>
          <w:bCs/>
        </w:rPr>
        <w:lastRenderedPageBreak/>
        <w:t>Acknowledgements</w:t>
      </w:r>
    </w:p>
    <w:p w14:paraId="20F7FE9C" w14:textId="2A30FC5C" w:rsidR="002C5077" w:rsidRPr="002C5077" w:rsidRDefault="002C5077" w:rsidP="00021897">
      <w:pPr>
        <w:spacing w:line="480" w:lineRule="auto"/>
        <w:rPr>
          <w:rFonts w:asciiTheme="majorHAnsi" w:eastAsia="Times New Roman" w:hAnsiTheme="majorHAnsi" w:cstheme="majorHAnsi"/>
        </w:rPr>
      </w:pPr>
      <w:commentRangeStart w:id="328"/>
      <w:r>
        <w:rPr>
          <w:rFonts w:asciiTheme="majorHAnsi" w:eastAsia="Times New Roman" w:hAnsiTheme="majorHAnsi" w:cstheme="majorHAnsi"/>
        </w:rPr>
        <w:t>RMD</w:t>
      </w:r>
      <w:commentRangeEnd w:id="328"/>
      <w:r w:rsidR="00C631D7">
        <w:rPr>
          <w:rStyle w:val="CommentReference"/>
        </w:rPr>
        <w:commentReference w:id="328"/>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ins w:id="329" w:author="Diaz,Renata M" w:date="2020-12-15T15:52:00Z">
        <w:r w:rsidR="00384087">
          <w:rPr>
            <w:rFonts w:asciiTheme="majorHAnsi" w:eastAsia="Times New Roman" w:hAnsiTheme="majorHAnsi" w:cstheme="majorHAnsi"/>
          </w:rPr>
          <w:t xml:space="preserve"> </w:t>
        </w:r>
      </w:ins>
      <w:ins w:id="330" w:author="Diaz,Renata M" w:date="2020-12-15T15:53:00Z">
        <w:r w:rsidR="00384087">
          <w:rPr>
            <w:rFonts w:asciiTheme="majorHAnsi" w:eastAsia="Times New Roman" w:hAnsiTheme="majorHAnsi" w:cstheme="majorHAnsi"/>
          </w:rPr>
          <w:t xml:space="preserve">We thank </w:t>
        </w:r>
      </w:ins>
      <w:ins w:id="331" w:author="Diaz,Renata M" w:date="2020-12-15T15:52:00Z">
        <w:r w:rsidR="00384087">
          <w:rPr>
            <w:rFonts w:asciiTheme="majorHAnsi" w:eastAsia="Times New Roman" w:hAnsiTheme="majorHAnsi" w:cstheme="majorHAnsi"/>
          </w:rPr>
          <w:t>Erica Ne</w:t>
        </w:r>
      </w:ins>
      <w:ins w:id="332" w:author="Diaz,Renata M" w:date="2020-12-15T15:53:00Z">
        <w:r w:rsidR="00384087">
          <w:rPr>
            <w:rFonts w:asciiTheme="majorHAnsi" w:eastAsia="Times New Roman" w:hAnsiTheme="majorHAnsi" w:cstheme="majorHAnsi"/>
          </w:rPr>
          <w:t xml:space="preserve">wman, Justin Kitzes, and Ethan White </w:t>
        </w:r>
      </w:ins>
      <w:del w:id="333" w:author="Diaz,Renata M" w:date="2020-12-15T15:52:00Z">
        <w:r w:rsidDel="00384087">
          <w:rPr>
            <w:rFonts w:asciiTheme="majorHAnsi" w:eastAsia="Times New Roman" w:hAnsiTheme="majorHAnsi" w:cstheme="majorHAnsi"/>
          </w:rPr>
          <w:delText xml:space="preserve"> </w:delText>
        </w:r>
      </w:del>
      <w:ins w:id="334" w:author="Diaz,Renata M" w:date="2020-12-15T15:53:00Z">
        <w:r w:rsidR="00384087">
          <w:rPr>
            <w:rFonts w:asciiTheme="majorHAnsi" w:eastAsia="Times New Roman" w:hAnsiTheme="majorHAnsi" w:cstheme="majorHAnsi"/>
          </w:rPr>
          <w:t xml:space="preserve">for helpful and illuminating discussions. </w:t>
        </w:r>
      </w:ins>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281227BC" w14:textId="59355894" w:rsidR="00D51539" w:rsidDel="00D51539" w:rsidRDefault="00D51539" w:rsidP="00D51539">
      <w:pPr>
        <w:rPr>
          <w:del w:id="335" w:author="Diaz,Renata M" w:date="2020-12-17T15:56:00Z"/>
          <w:moveTo w:id="336" w:author="Diaz,Renata M" w:date="2020-12-17T15:56:00Z"/>
          <w:rFonts w:asciiTheme="majorHAnsi" w:eastAsia="Times New Roman" w:hAnsiTheme="majorHAnsi" w:cstheme="majorHAnsi"/>
          <w:b/>
          <w:bCs/>
        </w:rPr>
      </w:pPr>
      <w:moveToRangeStart w:id="337" w:author="Diaz,Renata M" w:date="2020-12-17T15:56:00Z" w:name="move59112982"/>
      <w:commentRangeStart w:id="338"/>
      <w:moveTo w:id="339" w:author="Diaz,Renata M" w:date="2020-12-17T15:56:00Z">
        <w:r w:rsidRPr="002E2A57">
          <w:rPr>
            <w:rFonts w:asciiTheme="majorHAnsi" w:eastAsia="Times New Roman" w:hAnsiTheme="majorHAnsi" w:cstheme="majorHAnsi"/>
            <w:b/>
            <w:bCs/>
          </w:rPr>
          <w:lastRenderedPageBreak/>
          <w:t>Figure</w:t>
        </w:r>
        <w:del w:id="340" w:author="Diaz,Renata M" w:date="2020-12-17T15:56:00Z">
          <w:r w:rsidRPr="002E2A57" w:rsidDel="00D51539">
            <w:rPr>
              <w:rFonts w:asciiTheme="majorHAnsi" w:eastAsia="Times New Roman" w:hAnsiTheme="majorHAnsi" w:cstheme="majorHAnsi"/>
              <w:b/>
              <w:bCs/>
            </w:rPr>
            <w:delText>s</w:delText>
          </w:r>
          <w:commentRangeEnd w:id="338"/>
          <w:r w:rsidDel="00D51539">
            <w:rPr>
              <w:rStyle w:val="CommentReference"/>
            </w:rPr>
            <w:commentReference w:id="338"/>
          </w:r>
        </w:del>
      </w:moveTo>
    </w:p>
    <w:moveToRangeEnd w:id="337"/>
    <w:p w14:paraId="2E020A57" w14:textId="4E2622CE" w:rsidR="00135607" w:rsidRDefault="00135607">
      <w:pPr>
        <w:rPr>
          <w:ins w:id="341" w:author="Diaz,Renata M" w:date="2020-12-16T15:20:00Z"/>
          <w:rFonts w:asciiTheme="majorHAnsi" w:eastAsia="Times New Roman" w:hAnsiTheme="majorHAnsi" w:cstheme="majorHAnsi"/>
          <w:b/>
          <w:bCs/>
        </w:rPr>
      </w:pPr>
      <w:ins w:id="342" w:author="Diaz,Renata M" w:date="2020-12-16T15:20:00Z">
        <w:r>
          <w:rPr>
            <w:rFonts w:asciiTheme="majorHAnsi" w:eastAsia="Times New Roman" w:hAnsiTheme="majorHAnsi" w:cstheme="majorHAnsi"/>
            <w:b/>
            <w:bCs/>
          </w:rPr>
          <w:t>legends</w:t>
        </w:r>
      </w:ins>
    </w:p>
    <w:p w14:paraId="384346A5" w14:textId="77777777" w:rsidR="00AF2520" w:rsidRPr="002E2A57" w:rsidRDefault="00AF2520">
      <w:pPr>
        <w:spacing w:line="480" w:lineRule="auto"/>
        <w:rPr>
          <w:ins w:id="343" w:author="Diaz,Renata M" w:date="2020-12-16T15:20:00Z"/>
          <w:rFonts w:asciiTheme="majorHAnsi" w:hAnsiTheme="majorHAnsi" w:cstheme="majorHAnsi"/>
        </w:rPr>
        <w:pPrChange w:id="344" w:author="Diaz,Renata M" w:date="2020-12-16T15:21:00Z">
          <w:pPr/>
        </w:pPrChange>
      </w:pPr>
      <w:ins w:id="345" w:author="Diaz,Renata M" w:date="2020-12-16T15:20:00Z">
        <w:r>
          <w:rPr>
            <w:rFonts w:asciiTheme="majorHAnsi" w:hAnsiTheme="majorHAnsi" w:cstheme="majorHAnsi"/>
            <w:noProof/>
          </w:rPr>
          <w:t xml:space="preserve">Figure 1. Large feasible sets may allow better detection of deviations from the statistical baseline by generating more specific, narrowly-defined baselines. We illustrate this phenomenon using 3 hypothetical communities: a small community (S = 4, N = 34; top row), an intermediate community (S = 7, N = 71; middle row), and a large community (S= 44, N = 13360; bottom row). Larger communities have more possible SADs, and thus larger feasible sets.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or evenness (not shown). The</w:t>
        </w:r>
        <w:r>
          <w:rPr>
            <w:rFonts w:asciiTheme="majorHAnsi" w:hAnsiTheme="majorHAnsi" w:cstheme="majorHAnsi"/>
            <w:noProof/>
          </w:rPr>
          <w:t xml:space="preserve"> distributions of these value constitute the statistical baseline for comparison to observed data. We defined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(space between red lines, right), compared to the full range of values for the statistic</w:t>
        </w:r>
        <w:r>
          <w:rPr>
            <w:rFonts w:asciiTheme="majorHAnsi" w:hAnsiTheme="majorHAnsi" w:cstheme="majorHAnsi"/>
            <w:noProof/>
          </w:rPr>
          <w:t xml:space="preserve"> (the maximum and minimum values from the sampled feasible set). As the size of the feasible set increases and the distribution of summary statistics narrows, the breadth index decreases, indicating an increase in the specificity of the statistical baseline.</w:t>
        </w:r>
        <w:r w:rsidRPr="002E2A57">
          <w:rPr>
            <w:rFonts w:asciiTheme="majorHAnsi" w:hAnsiTheme="majorHAnsi" w:cstheme="majorHAnsi"/>
            <w:noProof/>
          </w:rPr>
          <w:t xml:space="preserve"> </w:t>
        </w:r>
      </w:ins>
    </w:p>
    <w:p w14:paraId="73BD1EFE" w14:textId="77777777" w:rsidR="00AF2520" w:rsidRDefault="00AF2520">
      <w:pPr>
        <w:spacing w:line="480" w:lineRule="auto"/>
        <w:rPr>
          <w:ins w:id="346" w:author="Diaz,Renata M" w:date="2020-12-16T15:20:00Z"/>
          <w:rFonts w:asciiTheme="majorHAnsi" w:eastAsia="Times New Roman" w:hAnsiTheme="majorHAnsi" w:cstheme="majorHAnsi"/>
          <w:b/>
          <w:bCs/>
        </w:rPr>
        <w:pPrChange w:id="347" w:author="Diaz,Renata M" w:date="2020-12-16T15:21:00Z">
          <w:pPr/>
        </w:pPrChange>
      </w:pPr>
    </w:p>
    <w:p w14:paraId="1EAF047A" w14:textId="77777777" w:rsidR="00F5367E" w:rsidRPr="002E2A57" w:rsidRDefault="00F5367E">
      <w:pPr>
        <w:spacing w:line="480" w:lineRule="auto"/>
        <w:rPr>
          <w:ins w:id="348" w:author="Diaz,Renata M" w:date="2020-12-16T15:21:00Z"/>
          <w:rFonts w:asciiTheme="majorHAnsi" w:hAnsiTheme="majorHAnsi" w:cstheme="majorHAnsi"/>
        </w:rPr>
        <w:pPrChange w:id="349" w:author="Diaz,Renata M" w:date="2020-12-16T15:21:00Z">
          <w:pPr/>
        </w:pPrChange>
      </w:pPr>
      <w:ins w:id="350" w:author="Diaz,Renata M" w:date="2020-12-16T15:21:00Z">
        <w:r>
          <w:rPr>
            <w:rFonts w:asciiTheme="majorHAnsi" w:hAnsiTheme="majorHAnsi" w:cstheme="majorHAnsi"/>
          </w:rPr>
          <w:t xml:space="preserve">Figure 2. Many ecological communities are more skewed (top) or uneven (bottom) than their statistical baselines. Percentile ranks are calculated by comparing each community to its sampled feasible set. Very high or very low percentile ranks reflect communities that are extreme relative to their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 </w:t>
        </w:r>
        <w:r>
          <w:rPr>
            <w:rFonts w:asciiTheme="majorHAnsi" w:hAnsiTheme="majorHAnsi" w:cstheme="majorHAnsi"/>
          </w:rPr>
          <w:t>Most datasets (panels above) exhibit more communities that are highly unusual compared to their statistical baselines than would be expected by chance.</w:t>
        </w:r>
      </w:ins>
    </w:p>
    <w:p w14:paraId="41383B25" w14:textId="77777777" w:rsidR="00F5367E" w:rsidRDefault="00F5367E">
      <w:pPr>
        <w:spacing w:line="480" w:lineRule="auto"/>
        <w:rPr>
          <w:ins w:id="351" w:author="Diaz,Renata M" w:date="2020-12-16T15:21:00Z"/>
          <w:rFonts w:asciiTheme="majorHAnsi" w:eastAsia="Times New Roman" w:hAnsiTheme="majorHAnsi" w:cstheme="majorHAnsi"/>
          <w:b/>
          <w:bCs/>
        </w:rPr>
        <w:pPrChange w:id="352" w:author="Diaz,Renata M" w:date="2020-12-16T15:21:00Z">
          <w:pPr/>
        </w:pPrChange>
      </w:pPr>
    </w:p>
    <w:p w14:paraId="0C8DE1AE" w14:textId="77777777" w:rsidR="00F5367E" w:rsidRPr="002E2A57" w:rsidRDefault="00F5367E">
      <w:pPr>
        <w:spacing w:line="480" w:lineRule="auto"/>
        <w:rPr>
          <w:ins w:id="353" w:author="Diaz,Renata M" w:date="2020-12-16T15:21:00Z"/>
          <w:rFonts w:asciiTheme="majorHAnsi" w:hAnsiTheme="majorHAnsi" w:cstheme="majorHAnsi"/>
        </w:rPr>
        <w:pPrChange w:id="354" w:author="Diaz,Renata M" w:date="2020-12-16T15:21:00Z">
          <w:pPr/>
        </w:pPrChange>
      </w:pPr>
      <w:ins w:id="355" w:author="Diaz,Renata M" w:date="2020-12-16T15:21:00Z">
        <w:r>
          <w:rPr>
            <w:rFonts w:asciiTheme="majorHAnsi" w:hAnsiTheme="majorHAnsi" w:cstheme="majorHAnsi"/>
          </w:rPr>
          <w:t>Figure 3. Feasible sets for empirical ecological communities exhibit a wide range of breadth indices (see Figure 2) for both skewness (top) and evenness (bottom). Histograms are shown for each dataset, demonstrating the range of breadth indices found for each dataset. High breadth indices indicate broad, poorly-defined statistical baselines that may impede our ability to confidently detect deviations between observations and the statistical baseline. Most datasets contain a mixture of communities ranging from broad to narrow statistical baselines, but some – particularly the skewness baseline for the Forest Inventory and Analysis – have consistently broad statistical baselines, or high values, across all of their communities. Distributions for evenness (bottom panels) appear to be more narrow than those for skewness.</w:t>
        </w:r>
      </w:ins>
    </w:p>
    <w:p w14:paraId="495ACA5F" w14:textId="77777777" w:rsidR="00F5367E" w:rsidRDefault="00F5367E">
      <w:pPr>
        <w:spacing w:line="480" w:lineRule="auto"/>
        <w:rPr>
          <w:ins w:id="356" w:author="Diaz,Renata M" w:date="2020-12-16T15:21:00Z"/>
          <w:rFonts w:asciiTheme="majorHAnsi" w:eastAsia="Times New Roman" w:hAnsiTheme="majorHAnsi" w:cstheme="majorHAnsi"/>
          <w:b/>
          <w:bCs/>
        </w:rPr>
        <w:pPrChange w:id="357" w:author="Diaz,Renata M" w:date="2020-12-16T15:21:00Z">
          <w:pPr/>
        </w:pPrChange>
      </w:pPr>
    </w:p>
    <w:p w14:paraId="22D3F6FA" w14:textId="77777777" w:rsidR="00F5367E" w:rsidRDefault="00F5367E">
      <w:pPr>
        <w:spacing w:line="480" w:lineRule="auto"/>
        <w:rPr>
          <w:ins w:id="358" w:author="Diaz,Renata M" w:date="2020-12-16T15:21:00Z"/>
          <w:rFonts w:asciiTheme="majorHAnsi" w:hAnsiTheme="majorHAnsi" w:cstheme="majorHAnsi"/>
        </w:rPr>
        <w:pPrChange w:id="359" w:author="Diaz,Renata M" w:date="2020-12-16T15:21:00Z">
          <w:pPr/>
        </w:pPrChange>
      </w:pPr>
      <w:commentRangeStart w:id="360"/>
      <w:ins w:id="361" w:author="Diaz,Renata M" w:date="2020-12-16T15:21:00Z">
        <w:r>
          <w:rPr>
            <w:rFonts w:asciiTheme="majorHAnsi" w:hAnsiTheme="majorHAnsi" w:cstheme="majorHAnsi"/>
          </w:rPr>
          <w:t>Figure 4</w:t>
        </w:r>
        <w:commentRangeEnd w:id="360"/>
        <w:r>
          <w:rPr>
            <w:rStyle w:val="CommentReference"/>
          </w:rPr>
          <w:commentReference w:id="360"/>
        </w:r>
        <w:r>
          <w:rPr>
            <w:rFonts w:asciiTheme="majorHAnsi" w:hAnsiTheme="majorHAnsi" w:cstheme="majorHAnsi"/>
          </w:rPr>
          <w:t xml:space="preserve">. Small communities, regardless of the dataset they come from, exhibit consistently broad statistical baselines (top), and consistently weak evidence of deviations between observed SADs and their baselines (bottom). For a subset of 371 communities from the Forest Inventory and Analysis, for which there exist communities in other datasets with matching S and N, the distributions of breadth indices (top) and percentile values (bottom) for both skewness (left) and evenness (right) do not differ between FIA (left panels) and other datasets (right panels).  </w:t>
        </w:r>
      </w:ins>
    </w:p>
    <w:p w14:paraId="524DF51A" w14:textId="1967891A" w:rsidR="00135607" w:rsidRPr="00EC751C" w:rsidRDefault="00135607">
      <w:pPr>
        <w:rPr>
          <w:ins w:id="362" w:author="Diaz,Renata M" w:date="2020-12-16T15:20:00Z"/>
          <w:rFonts w:asciiTheme="majorHAnsi" w:hAnsiTheme="majorHAnsi" w:cstheme="majorHAnsi"/>
          <w:rPrChange w:id="363" w:author="Diaz,Renata M" w:date="2020-12-17T15:56:00Z">
            <w:rPr>
              <w:ins w:id="364" w:author="Diaz,Renata M" w:date="2020-12-16T15:20:00Z"/>
              <w:rFonts w:asciiTheme="majorHAnsi" w:eastAsia="Times New Roman" w:hAnsiTheme="majorHAnsi" w:cstheme="majorHAnsi"/>
              <w:b/>
              <w:bCs/>
            </w:rPr>
          </w:rPrChange>
        </w:rPr>
      </w:pPr>
    </w:p>
    <w:p w14:paraId="308476CF" w14:textId="61F57345" w:rsidR="00A950D6" w:rsidRPr="002E2A57" w:rsidRDefault="00F34AF8" w:rsidP="008D3EB3">
      <w:pPr>
        <w:rPr>
          <w:rFonts w:asciiTheme="majorHAnsi" w:eastAsia="Times New Roman" w:hAnsiTheme="majorHAnsi" w:cstheme="majorHAnsi"/>
          <w:b/>
          <w:bCs/>
        </w:rPr>
      </w:pPr>
      <w:moveFromRangeStart w:id="365" w:author="Diaz,Renata M" w:date="2020-12-17T15:56:00Z" w:name="move59112982"/>
      <w:moveFrom w:id="366" w:author="Diaz,Renata M" w:date="2020-12-17T15:56:00Z">
        <w:r w:rsidRPr="002E2A57" w:rsidDel="00D51539">
          <w:rPr>
            <w:rFonts w:asciiTheme="majorHAnsi" w:eastAsia="Times New Roman" w:hAnsiTheme="majorHAnsi" w:cstheme="majorHAnsi"/>
            <w:b/>
            <w:bCs/>
          </w:rPr>
          <w:t>Figures</w:t>
        </w:r>
      </w:moveFrom>
      <w:moveFromRangeEnd w:id="365"/>
    </w:p>
    <w:p w14:paraId="62F9ECDF" w14:textId="163ADDEA" w:rsidR="008D3EB3" w:rsidRPr="002E2A57" w:rsidDel="00511EA8" w:rsidRDefault="0018014B" w:rsidP="00C30341">
      <w:pPr>
        <w:pStyle w:val="Heading5"/>
        <w:rPr>
          <w:del w:id="367" w:author="Diaz,Renata M" w:date="2020-12-15T15:55:00Z"/>
          <w:rFonts w:eastAsia="Times New Roman" w:cstheme="majorHAnsi"/>
        </w:rPr>
      </w:pPr>
      <w:bookmarkStart w:id="368" w:name="_Figure_1:_Communities"/>
      <w:bookmarkEnd w:id="368"/>
      <w:commentRangeStart w:id="369"/>
      <w:del w:id="370" w:author="Diaz,Renata M" w:date="2020-12-15T15:55:00Z">
        <w:r w:rsidRPr="002E2A57" w:rsidDel="00511EA8">
          <w:rPr>
            <w:rFonts w:eastAsia="Times New Roman" w:cstheme="majorHAnsi"/>
          </w:rPr>
          <w:lastRenderedPageBreak/>
          <w:delText xml:space="preserve">Figure 1: </w:delText>
        </w:r>
        <w:r w:rsidR="00B42787" w:rsidRPr="002E2A57" w:rsidDel="00511EA8">
          <w:rPr>
            <w:rFonts w:eastAsia="Times New Roman" w:cstheme="majorHAnsi"/>
          </w:rPr>
          <w:delText>Communities</w:delText>
        </w:r>
        <w:r w:rsidRPr="002E2A57" w:rsidDel="00511EA8">
          <w:rPr>
            <w:rFonts w:eastAsia="Times New Roman" w:cstheme="majorHAnsi"/>
          </w:rPr>
          <w:delText xml:space="preserve"> by dataset, S, N</w:delText>
        </w:r>
        <w:commentRangeEnd w:id="369"/>
        <w:r w:rsidR="00667D2A" w:rsidRPr="002E2A57" w:rsidDel="00511EA8">
          <w:rPr>
            <w:rStyle w:val="CommentReference"/>
            <w:rFonts w:eastAsiaTheme="minorHAnsi" w:cstheme="majorHAnsi"/>
            <w:color w:val="auto"/>
          </w:rPr>
          <w:commentReference w:id="369"/>
        </w:r>
      </w:del>
    </w:p>
    <w:p w14:paraId="66DF234C" w14:textId="4D4BD64D" w:rsidR="00227AB3" w:rsidRPr="002E2A57" w:rsidDel="00511EA8" w:rsidRDefault="009A2F12" w:rsidP="003B65A3">
      <w:pPr>
        <w:pStyle w:val="Heading5"/>
        <w:rPr>
          <w:del w:id="371" w:author="Diaz,Renata M" w:date="2020-12-15T15:55:00Z"/>
          <w:rFonts w:cstheme="majorHAnsi"/>
        </w:rPr>
      </w:pPr>
      <w:bookmarkStart w:id="372" w:name="_Figure_1:_S0,"/>
      <w:bookmarkStart w:id="373" w:name="_Figure_0:_Distribution"/>
      <w:bookmarkStart w:id="374" w:name="_Figure_1.5:_Datasets"/>
      <w:bookmarkStart w:id="375" w:name="_Figure_1.75:_Nparts"/>
      <w:bookmarkStart w:id="376" w:name="_Figure_1:_Number"/>
      <w:bookmarkStart w:id="377" w:name="_Figure_1.875:_Nparts"/>
      <w:bookmarkStart w:id="378" w:name="_Figure_2:_Self-similarity"/>
      <w:bookmarkStart w:id="379" w:name="_Figure_2:_Narrowness"/>
      <w:bookmarkStart w:id="380" w:name="_Figure_3:_Self-similarity"/>
      <w:bookmarkStart w:id="381" w:name="_Figure_3:_Skewness"/>
      <w:bookmarkStart w:id="382" w:name="_Figure_3.5_Self"/>
      <w:bookmarkStart w:id="383" w:name="_Figure_4:_Overall"/>
      <w:bookmarkStart w:id="384" w:name="_Figure_4:_Simpson"/>
      <w:bookmarkStart w:id="385" w:name="_Figure_6:_Skewness"/>
      <w:bookmarkStart w:id="386" w:name="_Figure_7:_Skewness"/>
      <w:bookmarkStart w:id="387" w:name="_Figure_8:_Simpson"/>
      <w:bookmarkStart w:id="388" w:name="_Figure_9:_Simpson"/>
      <w:bookmarkStart w:id="389" w:name="_Figure_10:_Skewness"/>
      <w:bookmarkStart w:id="390" w:name="_Figure_11:_Simpson"/>
      <w:bookmarkStart w:id="391" w:name="_Figure_12:_Simpson"/>
      <w:bookmarkStart w:id="392" w:name="_Figure_13:_Skewness"/>
      <w:bookmarkStart w:id="393" w:name="_Figure_14:_Skewness"/>
      <w:bookmarkStart w:id="394" w:name="_Figure_15:_Rarefied"/>
      <w:bookmarkStart w:id="395" w:name="_Figure_16:_Rarefied"/>
      <w:bookmarkStart w:id="396" w:name="_Table_1:_Proportion"/>
      <w:bookmarkStart w:id="397" w:name="_Table_2:_Proportion"/>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del w:id="398" w:author="Diaz,Renata M" w:date="2020-12-15T15:55:00Z">
        <w:r w:rsidRPr="002E2A57" w:rsidDel="00511EA8">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del>
    </w:p>
    <w:p w14:paraId="2FF8361E" w14:textId="68BE57F1" w:rsidR="002F5ED4" w:rsidRPr="002E2A57" w:rsidDel="00511EA8" w:rsidRDefault="009841F2" w:rsidP="00667D2A">
      <w:pPr>
        <w:rPr>
          <w:del w:id="399" w:author="Diaz,Renata M" w:date="2020-12-15T15:55:00Z"/>
          <w:rFonts w:asciiTheme="majorHAnsi" w:hAnsiTheme="majorHAnsi" w:cstheme="majorHAnsi"/>
        </w:rPr>
      </w:pPr>
      <w:del w:id="400" w:author="Diaz,Renata M" w:date="2020-12-15T15:55:00Z">
        <w:r w:rsidRPr="002E2A57" w:rsidDel="00511EA8">
          <w:rPr>
            <w:rFonts w:asciiTheme="majorHAnsi" w:hAnsiTheme="majorHAnsi" w:cstheme="majorHAnsi"/>
          </w:rPr>
          <w:delText>Distribution of communities from each dataset in terms of their total abundance (N) and species richness (S).</w:delText>
        </w:r>
        <w:r w:rsidR="002F5ED4" w:rsidRPr="002E2A57" w:rsidDel="00511EA8">
          <w:rPr>
            <w:rFonts w:asciiTheme="majorHAnsi" w:hAnsiTheme="majorHAnsi" w:cstheme="majorHAnsi"/>
          </w:rPr>
          <w:delText xml:space="preserve"> </w:delText>
        </w:r>
      </w:del>
    </w:p>
    <w:p w14:paraId="36DC434B" w14:textId="77777777" w:rsidR="00B42787" w:rsidRPr="002E2A57" w:rsidDel="00511EA8" w:rsidRDefault="00B42787" w:rsidP="00B42787">
      <w:pPr>
        <w:rPr>
          <w:del w:id="401" w:author="Diaz,Renata M" w:date="2020-12-15T15:55:00Z"/>
          <w:rFonts w:asciiTheme="majorHAnsi" w:hAnsiTheme="majorHAnsi" w:cstheme="majorHAnsi"/>
        </w:rPr>
      </w:pPr>
    </w:p>
    <w:p w14:paraId="565686E7" w14:textId="77777777" w:rsidR="00EC751C" w:rsidRDefault="00EC751C">
      <w:pPr>
        <w:rPr>
          <w:ins w:id="402" w:author="Diaz,Renata M" w:date="2020-12-17T15:56:00Z"/>
          <w:rFonts w:cstheme="majorHAnsi"/>
        </w:rPr>
      </w:pPr>
      <w:bookmarkStart w:id="403" w:name="_Figure_2:_95%"/>
      <w:bookmarkEnd w:id="403"/>
      <w:ins w:id="404" w:author="Diaz,Renata M" w:date="2020-12-17T15:56:00Z">
        <w:r>
          <w:rPr>
            <w:rFonts w:cstheme="majorHAnsi"/>
          </w:rPr>
          <w:br w:type="page"/>
        </w:r>
      </w:ins>
    </w:p>
    <w:p w14:paraId="3EC57D4E" w14:textId="74254F0C" w:rsidR="00B42787" w:rsidRPr="002E2A57" w:rsidDel="0065783F" w:rsidRDefault="00B42787" w:rsidP="00C30341">
      <w:pPr>
        <w:pStyle w:val="Heading5"/>
        <w:rPr>
          <w:del w:id="405" w:author="Diaz,Renata M" w:date="2020-12-17T15:54:00Z"/>
          <w:rFonts w:cstheme="majorHAnsi"/>
        </w:rPr>
      </w:pPr>
      <w:del w:id="406" w:author="Diaz,Renata M" w:date="2020-12-17T15:54:00Z">
        <w:r w:rsidRPr="002E2A57" w:rsidDel="0065783F">
          <w:rPr>
            <w:rFonts w:cstheme="majorHAnsi"/>
          </w:rPr>
          <w:lastRenderedPageBreak/>
          <w:delText xml:space="preserve">Figure </w:delText>
        </w:r>
      </w:del>
      <w:del w:id="407" w:author="Diaz,Renata M" w:date="2020-12-15T15:55:00Z">
        <w:r w:rsidRPr="002E2A57" w:rsidDel="00511EA8">
          <w:rPr>
            <w:rFonts w:cstheme="majorHAnsi"/>
          </w:rPr>
          <w:delText>2</w:delText>
        </w:r>
      </w:del>
      <w:del w:id="408" w:author="Diaz,Renata M" w:date="2020-12-17T15:54:00Z">
        <w:r w:rsidRPr="002E2A57" w:rsidDel="0065783F">
          <w:rPr>
            <w:rFonts w:cstheme="majorHAnsi"/>
          </w:rPr>
          <w:delText xml:space="preserve">: </w:delText>
        </w:r>
      </w:del>
      <w:del w:id="409" w:author="Diaz,Renata M" w:date="2020-12-15T15:56:00Z">
        <w:r w:rsidRPr="002E2A57" w:rsidDel="00511EA8">
          <w:rPr>
            <w:rFonts w:cstheme="majorHAnsi"/>
          </w:rPr>
          <w:delText xml:space="preserve">95% ratio </w:delText>
        </w:r>
        <w:commentRangeStart w:id="410"/>
        <w:r w:rsidR="00E40132" w:rsidRPr="002E2A57" w:rsidDel="00511EA8">
          <w:rPr>
            <w:rFonts w:cstheme="majorHAnsi"/>
          </w:rPr>
          <w:delText>illustration</w:delText>
        </w:r>
        <w:commentRangeEnd w:id="410"/>
        <w:r w:rsidR="00445DDB" w:rsidRPr="002E2A57" w:rsidDel="00511EA8">
          <w:rPr>
            <w:rStyle w:val="CommentReference"/>
            <w:rFonts w:eastAsiaTheme="minorHAnsi" w:cstheme="majorHAnsi"/>
            <w:color w:val="auto"/>
          </w:rPr>
          <w:commentReference w:id="410"/>
        </w:r>
      </w:del>
    </w:p>
    <w:p w14:paraId="36EC80A8" w14:textId="728039B3" w:rsidR="000673C1" w:rsidRPr="002E2A57" w:rsidDel="0065783F" w:rsidRDefault="008A70DA" w:rsidP="00B42787">
      <w:pPr>
        <w:rPr>
          <w:del w:id="411" w:author="Diaz,Renata M" w:date="2020-12-17T15:54:00Z"/>
          <w:rFonts w:asciiTheme="majorHAnsi" w:hAnsiTheme="majorHAnsi" w:cstheme="majorHAnsi"/>
          <w:noProof/>
        </w:rPr>
      </w:pPr>
      <w:del w:id="412" w:author="Diaz,Renata M" w:date="2020-12-17T15:54:00Z">
        <w:r w:rsidRPr="002E2A57" w:rsidDel="0065783F">
          <w:rPr>
            <w:rFonts w:asciiTheme="majorHAnsi" w:hAnsiTheme="majorHAnsi" w:cstheme="majorHAnsi"/>
            <w:noProof/>
          </w:rPr>
          <w:drawing>
            <wp:inline distT="0" distB="0" distL="0" distR="0" wp14:anchorId="49F73C22" wp14:editId="401CEB2A">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sidDel="0065783F">
          <w:rPr>
            <w:rFonts w:asciiTheme="majorHAnsi" w:hAnsiTheme="majorHAnsi" w:cstheme="majorHAnsi"/>
            <w:noProof/>
          </w:rPr>
          <w:drawing>
            <wp:inline distT="0" distB="0" distL="0" distR="0" wp14:anchorId="58C5CB66" wp14:editId="31027D35">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del>
    </w:p>
    <w:p w14:paraId="19177744" w14:textId="4A1B0F17" w:rsidR="00F542F4" w:rsidRPr="002E2A57" w:rsidDel="00AF2520" w:rsidRDefault="000C61AE">
      <w:pPr>
        <w:rPr>
          <w:del w:id="413" w:author="Diaz,Renata M" w:date="2020-12-16T15:20:00Z"/>
          <w:rFonts w:asciiTheme="majorHAnsi" w:hAnsiTheme="majorHAnsi" w:cstheme="majorHAnsi"/>
        </w:rPr>
      </w:pPr>
      <w:del w:id="414" w:author="Diaz,Renata M" w:date="2020-12-15T16:04:00Z">
        <w:r w:rsidRPr="002E2A57" w:rsidDel="008A12A3">
          <w:rPr>
            <w:rFonts w:asciiTheme="majorHAnsi" w:hAnsiTheme="majorHAnsi" w:cstheme="majorHAnsi"/>
            <w:noProof/>
          </w:rPr>
          <w:delText>Illustration of the relationship between the feasible set and the statsitical expectation for hypothetical example communities with S = 4, 7, or 44 and N = 34, 71, or 13360 (top to bottom)</w:delText>
        </w:r>
      </w:del>
      <w:del w:id="415" w:author="Diaz,Renata M" w:date="2020-12-15T16:09:00Z">
        <w:r w:rsidRPr="002E2A57" w:rsidDel="003B07B0">
          <w:rPr>
            <w:rFonts w:asciiTheme="majorHAnsi" w:hAnsiTheme="majorHAnsi" w:cstheme="majorHAnsi"/>
            <w:noProof/>
          </w:rPr>
          <w:delText xml:space="preserve">. </w:delText>
        </w:r>
        <w:r w:rsidRPr="002E2A57" w:rsidDel="00CD2E51">
          <w:rPr>
            <w:rFonts w:asciiTheme="majorHAnsi" w:hAnsiTheme="majorHAnsi" w:cstheme="majorHAnsi"/>
            <w:noProof/>
          </w:rPr>
          <w:delText xml:space="preserve">Samples of unique SADs are drawn from a community’s feasible set. Feasible sets can range substantially in size, depending on the community size (e.g., a feasible set of 297 unique distributions for S=4 and N=34 vs 6.5e+70 unique distributions for S=44, N=13360). </w:delText>
        </w:r>
      </w:del>
      <w:del w:id="416" w:author="Diaz,Renata M" w:date="2020-12-16T15:20:00Z">
        <w:r w:rsidR="00F542F4" w:rsidRPr="002E2A57" w:rsidDel="00AF2520">
          <w:rPr>
            <w:rFonts w:asciiTheme="majorHAnsi" w:hAnsiTheme="majorHAnsi" w:cstheme="majorHAnsi"/>
            <w:noProof/>
          </w:rPr>
          <w:delText xml:space="preserve">For every </w:delText>
        </w:r>
        <w:r w:rsidRPr="002E2A57" w:rsidDel="00AF2520">
          <w:rPr>
            <w:rFonts w:asciiTheme="majorHAnsi" w:hAnsiTheme="majorHAnsi" w:cstheme="majorHAnsi"/>
            <w:noProof/>
          </w:rPr>
          <w:delText>SAD</w:delText>
        </w:r>
        <w:r w:rsidR="00F542F4" w:rsidRPr="002E2A57" w:rsidDel="00AF2520">
          <w:rPr>
            <w:rFonts w:asciiTheme="majorHAnsi" w:hAnsiTheme="majorHAnsi" w:cstheme="majorHAnsi"/>
            <w:noProof/>
          </w:rPr>
          <w:delText xml:space="preserve"> </w:delText>
        </w:r>
      </w:del>
      <w:del w:id="417" w:author="Diaz,Renata M" w:date="2020-12-15T16:10:00Z">
        <w:r w:rsidR="00F542F4" w:rsidRPr="002E2A57" w:rsidDel="00CD2E51">
          <w:rPr>
            <w:rFonts w:asciiTheme="majorHAnsi" w:hAnsiTheme="majorHAnsi" w:cstheme="majorHAnsi"/>
            <w:noProof/>
          </w:rPr>
          <w:delText xml:space="preserve">drawn </w:delText>
        </w:r>
      </w:del>
      <w:del w:id="418" w:author="Diaz,Renata M" w:date="2020-12-16T15:20:00Z">
        <w:r w:rsidR="00F542F4" w:rsidRPr="002E2A57" w:rsidDel="00AF2520">
          <w:rPr>
            <w:rFonts w:asciiTheme="majorHAnsi" w:hAnsiTheme="majorHAnsi" w:cstheme="majorHAnsi"/>
            <w:noProof/>
          </w:rPr>
          <w:delText>from the feasible set (left</w:delText>
        </w:r>
        <w:r w:rsidR="002218C8" w:rsidRPr="002E2A57" w:rsidDel="00AF2520">
          <w:rPr>
            <w:rFonts w:asciiTheme="majorHAnsi" w:hAnsiTheme="majorHAnsi" w:cstheme="majorHAnsi"/>
            <w:noProof/>
          </w:rPr>
          <w:delText xml:space="preserve"> column</w:delText>
        </w:r>
        <w:r w:rsidR="00F542F4" w:rsidRPr="002E2A57" w:rsidDel="00AF2520">
          <w:rPr>
            <w:rFonts w:asciiTheme="majorHAnsi" w:hAnsiTheme="majorHAnsi" w:cstheme="majorHAnsi"/>
            <w:noProof/>
          </w:rPr>
          <w:delText>), we calculate the skewness</w:delText>
        </w:r>
        <w:r w:rsidR="00B931F2" w:rsidRPr="002E2A57" w:rsidDel="00AF2520">
          <w:rPr>
            <w:rFonts w:asciiTheme="majorHAnsi" w:hAnsiTheme="majorHAnsi" w:cstheme="majorHAnsi"/>
            <w:noProof/>
          </w:rPr>
          <w:delText xml:space="preserve"> (color scale)</w:delText>
        </w:r>
        <w:r w:rsidR="00F542F4" w:rsidRPr="002E2A57" w:rsidDel="00AF2520">
          <w:rPr>
            <w:rFonts w:asciiTheme="majorHAnsi" w:hAnsiTheme="majorHAnsi" w:cstheme="majorHAnsi"/>
            <w:noProof/>
          </w:rPr>
          <w:delText xml:space="preserve"> or evenness (not shown). The</w:delText>
        </w:r>
      </w:del>
      <w:del w:id="419" w:author="Diaz,Renata M" w:date="2020-12-15T16:10:00Z">
        <w:r w:rsidR="00F542F4" w:rsidRPr="002E2A57" w:rsidDel="00E82EB6">
          <w:rPr>
            <w:rFonts w:asciiTheme="majorHAnsi" w:hAnsiTheme="majorHAnsi" w:cstheme="majorHAnsi"/>
            <w:noProof/>
          </w:rPr>
          <w:delText>se values generate the distribution of expected statistic values from the feasible set (right</w:delText>
        </w:r>
        <w:r w:rsidR="002218C8" w:rsidRPr="002E2A57" w:rsidDel="00E82EB6">
          <w:rPr>
            <w:rFonts w:asciiTheme="majorHAnsi" w:hAnsiTheme="majorHAnsi" w:cstheme="majorHAnsi"/>
            <w:noProof/>
          </w:rPr>
          <w:delText xml:space="preserve"> column</w:delText>
        </w:r>
        <w:r w:rsidR="00F542F4" w:rsidRPr="002E2A57" w:rsidDel="00E82EB6">
          <w:rPr>
            <w:rFonts w:asciiTheme="majorHAnsi" w:hAnsiTheme="majorHAnsi" w:cstheme="majorHAnsi"/>
            <w:noProof/>
          </w:rPr>
          <w:delText>)</w:delText>
        </w:r>
      </w:del>
      <w:del w:id="420" w:author="Diaz,Renata M" w:date="2020-12-15T16:11:00Z">
        <w:r w:rsidR="00F542F4" w:rsidRPr="002E2A57" w:rsidDel="00E82EB6">
          <w:rPr>
            <w:rFonts w:asciiTheme="majorHAnsi" w:hAnsiTheme="majorHAnsi" w:cstheme="majorHAnsi"/>
            <w:noProof/>
          </w:rPr>
          <w:delText>. Th</w:delText>
        </w:r>
      </w:del>
      <w:del w:id="421" w:author="Diaz,Renata M" w:date="2020-12-16T15:20:00Z">
        <w:r w:rsidR="00F542F4" w:rsidRPr="002E2A57" w:rsidDel="00AF2520">
          <w:rPr>
            <w:rFonts w:asciiTheme="majorHAnsi" w:hAnsiTheme="majorHAnsi" w:cstheme="majorHAnsi"/>
            <w:noProof/>
          </w:rPr>
          <w:delText xml:space="preserve">e ratio of the range encompassed in the </w:delText>
        </w:r>
        <w:r w:rsidR="001B36D0" w:rsidDel="00AF2520">
          <w:rPr>
            <w:rFonts w:asciiTheme="majorHAnsi" w:hAnsiTheme="majorHAnsi" w:cstheme="majorHAnsi"/>
            <w:noProof/>
          </w:rPr>
          <w:delText xml:space="preserve">one-tailed </w:delText>
        </w:r>
        <w:r w:rsidR="00F542F4" w:rsidRPr="002E2A57" w:rsidDel="00AF2520">
          <w:rPr>
            <w:rFonts w:asciiTheme="majorHAnsi" w:hAnsiTheme="majorHAnsi" w:cstheme="majorHAnsi"/>
            <w:noProof/>
          </w:rPr>
          <w:delText>95% interval (space between red lines, right), compared to the full range of values for the statistic</w:delText>
        </w:r>
      </w:del>
      <w:del w:id="422" w:author="Diaz,Renata M" w:date="2020-12-15T16:12:00Z">
        <w:r w:rsidR="00F542F4" w:rsidRPr="002E2A57" w:rsidDel="00E82EB6">
          <w:rPr>
            <w:rFonts w:asciiTheme="majorHAnsi" w:hAnsiTheme="majorHAnsi" w:cstheme="majorHAnsi"/>
            <w:noProof/>
          </w:rPr>
          <w:delText>, d</w:delText>
        </w:r>
      </w:del>
      <w:del w:id="423" w:author="Diaz,Renata M" w:date="2020-12-15T16:13:00Z">
        <w:r w:rsidR="00F542F4" w:rsidRPr="002E2A57" w:rsidDel="00E82EB6">
          <w:rPr>
            <w:rFonts w:asciiTheme="majorHAnsi" w:hAnsiTheme="majorHAnsi" w:cstheme="majorHAnsi"/>
            <w:noProof/>
          </w:rPr>
          <w:delText>escribes how narrowly peaked or broad the distribution</w:delText>
        </w:r>
        <w:r w:rsidR="00AC7108" w:rsidRPr="002E2A57" w:rsidDel="00E82EB6">
          <w:rPr>
            <w:rFonts w:asciiTheme="majorHAnsi" w:hAnsiTheme="majorHAnsi" w:cstheme="majorHAnsi"/>
            <w:noProof/>
          </w:rPr>
          <w:delText xml:space="preserve"> is</w:delText>
        </w:r>
        <w:r w:rsidR="00A06F73" w:rsidRPr="002E2A57" w:rsidDel="00E82EB6">
          <w:rPr>
            <w:rFonts w:asciiTheme="majorHAnsi" w:hAnsiTheme="majorHAnsi" w:cstheme="majorHAnsi"/>
            <w:noProof/>
          </w:rPr>
          <w:delText xml:space="preserve">. </w:delText>
        </w:r>
        <w:r w:rsidR="00AC7108" w:rsidRPr="002E2A57" w:rsidDel="00E82EB6">
          <w:rPr>
            <w:rFonts w:asciiTheme="majorHAnsi" w:hAnsiTheme="majorHAnsi" w:cstheme="majorHAnsi"/>
            <w:noProof/>
          </w:rPr>
          <w:delText xml:space="preserve">This ratio tends to </w:delText>
        </w:r>
        <w:r w:rsidR="008A70DA" w:rsidRPr="002E2A57" w:rsidDel="00E82EB6">
          <w:rPr>
            <w:rFonts w:asciiTheme="majorHAnsi" w:hAnsiTheme="majorHAnsi" w:cstheme="majorHAnsi"/>
            <w:noProof/>
          </w:rPr>
          <w:delText>decrease</w:delText>
        </w:r>
        <w:r w:rsidR="00AC7108" w:rsidRPr="002E2A57" w:rsidDel="00E82EB6">
          <w:rPr>
            <w:rFonts w:asciiTheme="majorHAnsi" w:hAnsiTheme="majorHAnsi" w:cstheme="majorHAnsi"/>
            <w:noProof/>
          </w:rPr>
          <w:delText xml:space="preserve"> as the size of the feasible set </w:delText>
        </w:r>
        <w:r w:rsidR="008A70DA" w:rsidRPr="002E2A57" w:rsidDel="00E82EB6">
          <w:rPr>
            <w:rFonts w:asciiTheme="majorHAnsi" w:hAnsiTheme="majorHAnsi" w:cstheme="majorHAnsi"/>
            <w:noProof/>
          </w:rPr>
          <w:delText>increases</w:delText>
        </w:r>
        <w:r w:rsidR="00AC7108" w:rsidRPr="002E2A57" w:rsidDel="00E82EB6">
          <w:rPr>
            <w:rFonts w:asciiTheme="majorHAnsi" w:hAnsiTheme="majorHAnsi" w:cstheme="majorHAnsi"/>
            <w:noProof/>
          </w:rPr>
          <w:delText xml:space="preserve"> and the </w:delText>
        </w:r>
        <w:r w:rsidR="00F4491E" w:rsidRPr="002E2A57" w:rsidDel="00E82EB6">
          <w:rPr>
            <w:rFonts w:asciiTheme="majorHAnsi" w:hAnsiTheme="majorHAnsi" w:cstheme="majorHAnsi"/>
            <w:noProof/>
          </w:rPr>
          <w:delText xml:space="preserve">distribution becomes more </w:delText>
        </w:r>
        <w:r w:rsidR="008A70DA" w:rsidRPr="002E2A57" w:rsidDel="00E82EB6">
          <w:rPr>
            <w:rFonts w:asciiTheme="majorHAnsi" w:hAnsiTheme="majorHAnsi" w:cstheme="majorHAnsi"/>
            <w:noProof/>
          </w:rPr>
          <w:delText>narrowly defined</w:delText>
        </w:r>
        <w:r w:rsidR="00F4491E" w:rsidRPr="002E2A57" w:rsidDel="00E82EB6">
          <w:rPr>
            <w:rFonts w:asciiTheme="majorHAnsi" w:hAnsiTheme="majorHAnsi" w:cstheme="majorHAnsi"/>
            <w:noProof/>
          </w:rPr>
          <w:delText xml:space="preserve"> (top to bottom).</w:delText>
        </w:r>
      </w:del>
      <w:del w:id="424" w:author="Diaz,Renata M" w:date="2020-12-16T15:20:00Z">
        <w:r w:rsidRPr="002E2A57" w:rsidDel="00AF2520">
          <w:rPr>
            <w:rFonts w:asciiTheme="majorHAnsi" w:hAnsiTheme="majorHAnsi" w:cstheme="majorHAnsi"/>
            <w:noProof/>
          </w:rPr>
          <w:delText xml:space="preserve"> </w:delText>
        </w:r>
      </w:del>
    </w:p>
    <w:p w14:paraId="2F4A424A" w14:textId="01D02A98" w:rsidR="000A1AD4" w:rsidRPr="002E2A57" w:rsidDel="0065783F" w:rsidRDefault="000A1AD4" w:rsidP="00C30341">
      <w:pPr>
        <w:pStyle w:val="Heading5"/>
        <w:rPr>
          <w:del w:id="425" w:author="Diaz,Renata M" w:date="2020-12-17T15:54:00Z"/>
          <w:rFonts w:cstheme="majorHAnsi"/>
        </w:rPr>
      </w:pPr>
      <w:bookmarkStart w:id="426" w:name="_Figure_3:_Skewness_1"/>
      <w:bookmarkStart w:id="427" w:name="_Figure_3:_Overall"/>
      <w:bookmarkEnd w:id="426"/>
      <w:bookmarkEnd w:id="427"/>
      <w:del w:id="428" w:author="Diaz,Renata M" w:date="2020-12-17T15:54:00Z">
        <w:r w:rsidRPr="002E2A57" w:rsidDel="0065783F">
          <w:rPr>
            <w:rFonts w:cstheme="majorHAnsi"/>
          </w:rPr>
          <w:lastRenderedPageBreak/>
          <w:delText xml:space="preserve">Figure </w:delText>
        </w:r>
      </w:del>
      <w:del w:id="429" w:author="Diaz,Renata M" w:date="2020-12-16T14:49:00Z">
        <w:r w:rsidRPr="002E2A57" w:rsidDel="00283C82">
          <w:rPr>
            <w:rFonts w:cstheme="majorHAnsi"/>
          </w:rPr>
          <w:delText>3</w:delText>
        </w:r>
      </w:del>
      <w:del w:id="430" w:author="Diaz,Renata M" w:date="2020-12-17T15:54:00Z">
        <w:r w:rsidR="00590201" w:rsidRPr="002E2A57" w:rsidDel="0065783F">
          <w:rPr>
            <w:rFonts w:cstheme="majorHAnsi"/>
          </w:rPr>
          <w:delText xml:space="preserve">: Overall percentile </w:delText>
        </w:r>
        <w:commentRangeStart w:id="431"/>
        <w:r w:rsidR="00590201" w:rsidRPr="002E2A57" w:rsidDel="0065783F">
          <w:rPr>
            <w:rFonts w:cstheme="majorHAnsi"/>
          </w:rPr>
          <w:delText>results</w:delText>
        </w:r>
        <w:commentRangeEnd w:id="431"/>
        <w:r w:rsidR="00DA38FB" w:rsidRPr="002E2A57" w:rsidDel="0065783F">
          <w:rPr>
            <w:rStyle w:val="CommentReference"/>
            <w:rFonts w:eastAsiaTheme="minorHAnsi" w:cstheme="majorHAnsi"/>
            <w:color w:val="auto"/>
          </w:rPr>
          <w:commentReference w:id="431"/>
        </w:r>
        <w:r w:rsidR="00DA38FB" w:rsidRPr="002E2A57" w:rsidDel="0065783F">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del>
    </w:p>
    <w:p w14:paraId="008B8521" w14:textId="17D52FD6" w:rsidR="002730AA" w:rsidRPr="002E2A57" w:rsidDel="0065783F" w:rsidRDefault="000A1AD4" w:rsidP="00B42787">
      <w:pPr>
        <w:rPr>
          <w:del w:id="432" w:author="Diaz,Renata M" w:date="2020-12-17T15:54:00Z"/>
          <w:rFonts w:asciiTheme="majorHAnsi" w:hAnsiTheme="majorHAnsi" w:cstheme="majorHAnsi"/>
        </w:rPr>
      </w:pPr>
      <w:del w:id="433" w:author="Diaz,Renata M" w:date="2020-12-17T15:54:00Z">
        <w:r w:rsidRPr="002E2A57" w:rsidDel="0065783F">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del>
    </w:p>
    <w:p w14:paraId="7DF52529" w14:textId="6898F55D" w:rsidR="00103FDD" w:rsidRPr="002E2A57" w:rsidDel="0065783F" w:rsidRDefault="00103FDD" w:rsidP="00103FDD">
      <w:pPr>
        <w:rPr>
          <w:del w:id="434" w:author="Diaz,Renata M" w:date="2020-12-17T15:54:00Z"/>
          <w:rFonts w:asciiTheme="majorHAnsi" w:hAnsiTheme="majorHAnsi" w:cstheme="majorHAnsi"/>
        </w:rPr>
      </w:pPr>
      <w:bookmarkStart w:id="435" w:name="_Figure_4:_Evenness"/>
      <w:bookmarkEnd w:id="435"/>
    </w:p>
    <w:p w14:paraId="1300B5AD" w14:textId="109D39DB" w:rsidR="008E3F4C" w:rsidRPr="002E2A57" w:rsidDel="00F5367E" w:rsidRDefault="002C0ED0" w:rsidP="00643DAC">
      <w:pPr>
        <w:rPr>
          <w:del w:id="436" w:author="Diaz,Renata M" w:date="2020-12-16T15:20:00Z"/>
          <w:rFonts w:asciiTheme="majorHAnsi" w:hAnsiTheme="majorHAnsi" w:cstheme="majorHAnsi"/>
        </w:rPr>
      </w:pPr>
      <w:del w:id="437" w:author="Diaz,Renata M" w:date="2020-12-16T14:46:00Z">
        <w:r w:rsidRPr="002E2A57" w:rsidDel="00062509">
          <w:rPr>
            <w:rFonts w:asciiTheme="majorHAnsi" w:hAnsiTheme="majorHAnsi" w:cstheme="majorHAnsi"/>
          </w:rPr>
          <w:delText>Histograms of percentile</w:delText>
        </w:r>
        <w:r w:rsidR="008A7B99" w:rsidRPr="002E2A57" w:rsidDel="00062509">
          <w:rPr>
            <w:rFonts w:asciiTheme="majorHAnsi" w:hAnsiTheme="majorHAnsi" w:cstheme="majorHAnsi"/>
          </w:rPr>
          <w:delText xml:space="preserve"> ranks for observed values of skewness (top) and evenness (bottom) relative to the distributions of values from the sampled feasible set for all communities</w:delText>
        </w:r>
        <w:r w:rsidRPr="002E2A57" w:rsidDel="00062509">
          <w:rPr>
            <w:rFonts w:asciiTheme="majorHAnsi" w:hAnsiTheme="majorHAnsi" w:cstheme="majorHAnsi"/>
          </w:rPr>
          <w:delText xml:space="preserve">. These plots exclude communities with fewer than 20 </w:delText>
        </w:r>
        <w:r w:rsidR="00F87BF5" w:rsidRPr="002E2A57" w:rsidDel="00062509">
          <w:rPr>
            <w:rFonts w:asciiTheme="majorHAnsi" w:hAnsiTheme="majorHAnsi" w:cstheme="majorHAnsi"/>
          </w:rPr>
          <w:delText>unique values for skewness or evenness in the sampled feasible set</w:delText>
        </w:r>
        <w:r w:rsidRPr="002E2A57" w:rsidDel="00062509">
          <w:rPr>
            <w:rFonts w:asciiTheme="majorHAnsi" w:hAnsiTheme="majorHAnsi" w:cstheme="majorHAnsi"/>
          </w:rPr>
          <w:delText xml:space="preserve">, and plots for skewness exclude communities with fewer than 3 species. </w:delText>
        </w:r>
      </w:del>
      <w:del w:id="438" w:author="Diaz,Renata M" w:date="2020-12-16T15:20:00Z">
        <w:r w:rsidRPr="002E2A57" w:rsidDel="00F5367E">
          <w:rPr>
            <w:rFonts w:asciiTheme="majorHAnsi" w:hAnsiTheme="majorHAnsi" w:cstheme="majorHAnsi"/>
          </w:rPr>
          <w:delText>The vertical red line marks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skewness and the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evenness. At random, percentile ranks should be </w:delText>
        </w:r>
        <w:r w:rsidRPr="002E2A57" w:rsidDel="00F5367E">
          <w:rPr>
            <w:rFonts w:asciiTheme="majorHAnsi" w:hAnsiTheme="majorHAnsi" w:cstheme="majorHAnsi"/>
          </w:rPr>
          <w:lastRenderedPageBreak/>
          <w:delText>uniformly distributed from 0 to 100, and no more than 5% of values should be above or below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and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percentiles, respectively.</w:delText>
        </w:r>
        <w:r w:rsidR="00643DAC" w:rsidRPr="002E2A57" w:rsidDel="00F5367E">
          <w:rPr>
            <w:rFonts w:asciiTheme="majorHAnsi" w:hAnsiTheme="majorHAnsi" w:cstheme="majorHAnsi"/>
          </w:rPr>
          <w:delText xml:space="preserve"> </w:delText>
        </w:r>
      </w:del>
    </w:p>
    <w:p w14:paraId="79740B41" w14:textId="483E904F" w:rsidR="00E43750" w:rsidRPr="002E2A57" w:rsidDel="00710A6D" w:rsidRDefault="00E43750" w:rsidP="00E43750">
      <w:pPr>
        <w:pStyle w:val="Heading5"/>
        <w:rPr>
          <w:del w:id="439" w:author="Diaz,Renata M" w:date="2020-12-16T14:49:00Z"/>
          <w:rFonts w:cstheme="majorHAnsi"/>
        </w:rPr>
      </w:pPr>
      <w:bookmarkStart w:id="440" w:name="_Figure_5:_95%"/>
      <w:bookmarkStart w:id="441" w:name="_Figure_7:_Distribution"/>
      <w:bookmarkEnd w:id="440"/>
      <w:bookmarkEnd w:id="441"/>
      <w:commentRangeStart w:id="442"/>
      <w:del w:id="443" w:author="Diaz,Renata M" w:date="2020-12-17T15:54:00Z">
        <w:r w:rsidRPr="002E2A57" w:rsidDel="0065783F">
          <w:rPr>
            <w:rFonts w:cstheme="majorHAnsi"/>
          </w:rPr>
          <w:delText xml:space="preserve">Figure </w:delText>
        </w:r>
      </w:del>
      <w:del w:id="444" w:author="Diaz,Renata M" w:date="2020-12-16T14:49:00Z">
        <w:r w:rsidR="00764A93" w:rsidDel="00710A6D">
          <w:rPr>
            <w:rFonts w:cstheme="majorHAnsi"/>
          </w:rPr>
          <w:delText>4</w:delText>
        </w:r>
        <w:r w:rsidRPr="002E2A57" w:rsidDel="00710A6D">
          <w:rPr>
            <w:rFonts w:cstheme="majorHAnsi"/>
          </w:rPr>
          <w:delText>: Distribution of 95% intervals by dataset</w:delText>
        </w:r>
        <w:commentRangeEnd w:id="442"/>
        <w:r w:rsidR="00B20261" w:rsidRPr="002E2A57" w:rsidDel="00710A6D">
          <w:rPr>
            <w:rStyle w:val="CommentReference"/>
            <w:rFonts w:eastAsiaTheme="minorHAnsi" w:cstheme="majorHAnsi"/>
            <w:color w:val="auto"/>
          </w:rPr>
          <w:commentReference w:id="442"/>
        </w:r>
      </w:del>
    </w:p>
    <w:p w14:paraId="0D7078D6" w14:textId="6DD32D28" w:rsidR="00E43750" w:rsidRPr="002E2A57" w:rsidDel="0065783F" w:rsidRDefault="002207D8">
      <w:pPr>
        <w:pStyle w:val="Heading5"/>
        <w:rPr>
          <w:del w:id="445" w:author="Diaz,Renata M" w:date="2020-12-17T15:54:00Z"/>
          <w:rFonts w:cstheme="majorHAnsi"/>
        </w:rPr>
        <w:pPrChange w:id="446" w:author="Diaz,Renata M" w:date="2020-12-16T14:49:00Z">
          <w:pPr/>
        </w:pPrChange>
      </w:pPr>
      <w:del w:id="447" w:author="Diaz,Renata M" w:date="2020-12-17T15:54:00Z">
        <w:r w:rsidRPr="002E2A57" w:rsidDel="0065783F">
          <w:rPr>
            <w:rFonts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del>
    </w:p>
    <w:p w14:paraId="3A7D1E70" w14:textId="61CEFCA9" w:rsidR="002207D8" w:rsidRPr="002E2A57" w:rsidDel="0065783F" w:rsidRDefault="002207D8" w:rsidP="00E43750">
      <w:pPr>
        <w:rPr>
          <w:del w:id="448" w:author="Diaz,Renata M" w:date="2020-12-17T15:54:00Z"/>
          <w:rFonts w:asciiTheme="majorHAnsi" w:hAnsiTheme="majorHAnsi" w:cstheme="majorHAnsi"/>
        </w:rPr>
      </w:pPr>
      <w:del w:id="449" w:author="Diaz,Renata M" w:date="2020-12-17T15:54:00Z">
        <w:r w:rsidRPr="002E2A57" w:rsidDel="0065783F">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del>
    </w:p>
    <w:p w14:paraId="5AAB8B61" w14:textId="7BABC17B" w:rsidR="00884657" w:rsidRPr="002E2A57" w:rsidDel="00F5367E" w:rsidRDefault="00884657" w:rsidP="00E43750">
      <w:pPr>
        <w:rPr>
          <w:del w:id="450" w:author="Diaz,Renata M" w:date="2020-12-16T15:21:00Z"/>
          <w:rFonts w:asciiTheme="majorHAnsi" w:hAnsiTheme="majorHAnsi" w:cstheme="majorHAnsi"/>
        </w:rPr>
      </w:pPr>
      <w:del w:id="451" w:author="Diaz,Renata M" w:date="2020-12-16T14:56:00Z">
        <w:r w:rsidRPr="002E2A57" w:rsidDel="00C53525">
          <w:rPr>
            <w:rFonts w:asciiTheme="majorHAnsi" w:hAnsiTheme="majorHAnsi" w:cstheme="majorHAnsi"/>
          </w:rPr>
          <w:delText>Histograms of the narrowness of the distribution of skewness (top) and evenness (bottom) values for the sampled feasible sets for communities from each dataset</w:delText>
        </w:r>
        <w:r w:rsidR="00675130" w:rsidRPr="002E2A57" w:rsidDel="00C53525">
          <w:rPr>
            <w:rFonts w:asciiTheme="majorHAnsi" w:hAnsiTheme="majorHAnsi" w:cstheme="majorHAnsi"/>
          </w:rPr>
          <w:delText xml:space="preserve">, excluding communities with fewer than 20 unique values for skewness or evenness and, for skewness, fewer than 3 species. </w:delText>
        </w:r>
        <w:r w:rsidR="00B939A8" w:rsidRPr="002E2A57" w:rsidDel="00C53525">
          <w:rPr>
            <w:rFonts w:asciiTheme="majorHAnsi" w:hAnsiTheme="majorHAnsi" w:cstheme="majorHAnsi"/>
          </w:rPr>
          <w:delText>The narrowness of the distribution is described as the ratio of the range of the one-tailed 95% interval to the full range of values. This value ranges from 0-1, with higher values indicating broader distributions.</w:delText>
        </w:r>
      </w:del>
    </w:p>
    <w:p w14:paraId="4FB8E299" w14:textId="4603587F" w:rsidR="00E43750" w:rsidRPr="002E2A57" w:rsidDel="0065783F" w:rsidRDefault="00E43750" w:rsidP="00E43750">
      <w:pPr>
        <w:pStyle w:val="Heading5"/>
        <w:rPr>
          <w:del w:id="452" w:author="Diaz,Renata M" w:date="2020-12-17T15:54:00Z"/>
          <w:rFonts w:cstheme="majorHAnsi"/>
        </w:rPr>
      </w:pPr>
      <w:bookmarkStart w:id="453" w:name="_Figure_8:_Direct"/>
      <w:bookmarkEnd w:id="453"/>
      <w:del w:id="454" w:author="Diaz,Renata M" w:date="2020-12-16T15:04:00Z">
        <w:r w:rsidRPr="002E2A57" w:rsidDel="008F4283">
          <w:rPr>
            <w:rFonts w:cstheme="majorHAnsi"/>
          </w:rPr>
          <w:lastRenderedPageBreak/>
          <w:delText xml:space="preserve">Figure </w:delText>
        </w:r>
        <w:r w:rsidR="00764A93" w:rsidDel="008F4283">
          <w:rPr>
            <w:rFonts w:cstheme="majorHAnsi"/>
          </w:rPr>
          <w:delText>5</w:delText>
        </w:r>
        <w:r w:rsidRPr="002E2A57" w:rsidDel="008F4283">
          <w:rPr>
            <w:rFonts w:cstheme="majorHAnsi"/>
          </w:rPr>
          <w:delText xml:space="preserve">: Direct comparison of FIA and similarly sized </w:delText>
        </w:r>
        <w:commentRangeStart w:id="455"/>
        <w:r w:rsidRPr="002E2A57" w:rsidDel="008F4283">
          <w:rPr>
            <w:rFonts w:cstheme="majorHAnsi"/>
          </w:rPr>
          <w:delText>sites</w:delText>
        </w:r>
        <w:commentRangeEnd w:id="455"/>
        <w:r w:rsidR="00F74CD1" w:rsidRPr="002E2A57" w:rsidDel="008F4283">
          <w:rPr>
            <w:rStyle w:val="CommentReference"/>
            <w:rFonts w:eastAsiaTheme="minorHAnsi" w:cstheme="majorHAnsi"/>
            <w:color w:val="auto"/>
          </w:rPr>
          <w:commentReference w:id="455"/>
        </w:r>
      </w:del>
    </w:p>
    <w:p w14:paraId="3F76E841" w14:textId="425104CD" w:rsidR="00E43750" w:rsidRPr="002E2A57" w:rsidDel="0065783F" w:rsidRDefault="00F52A84" w:rsidP="00E43750">
      <w:pPr>
        <w:rPr>
          <w:del w:id="456" w:author="Diaz,Renata M" w:date="2020-12-17T15:54:00Z"/>
          <w:rFonts w:asciiTheme="majorHAnsi" w:hAnsiTheme="majorHAnsi" w:cstheme="majorHAnsi"/>
        </w:rPr>
      </w:pPr>
      <w:del w:id="457" w:author="Diaz,Renata M" w:date="2020-12-17T15:54:00Z">
        <w:r w:rsidRPr="002E2A57" w:rsidDel="0065783F">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sidDel="0065783F">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del>
    </w:p>
    <w:p w14:paraId="3D5E3F28" w14:textId="794B7104" w:rsidR="00400C3F" w:rsidDel="00F5367E" w:rsidRDefault="00E358DF">
      <w:pPr>
        <w:rPr>
          <w:del w:id="458" w:author="Diaz,Renata M" w:date="2020-12-16T15:21:00Z"/>
          <w:rFonts w:asciiTheme="majorHAnsi" w:hAnsiTheme="majorHAnsi" w:cstheme="majorHAnsi"/>
        </w:rPr>
      </w:pPr>
      <w:del w:id="459" w:author="Diaz,Renata M" w:date="2020-12-16T15:07:00Z">
        <w:r w:rsidRPr="002E2A57" w:rsidDel="001A7290">
          <w:rPr>
            <w:rFonts w:asciiTheme="majorHAnsi" w:hAnsiTheme="majorHAnsi" w:cstheme="majorHAnsi"/>
          </w:rPr>
          <w:delText xml:space="preserve">Histograms of percentile ranks for observed values of skewness (left) and evenness (right) relative to the distributions of values from the sampled feasible set for 371 pairs </w:delText>
        </w:r>
        <w:r w:rsidR="000C5706" w:rsidRPr="002E2A57" w:rsidDel="001A7290">
          <w:rPr>
            <w:rFonts w:asciiTheme="majorHAnsi" w:hAnsiTheme="majorHAnsi" w:cstheme="majorHAnsi"/>
          </w:rPr>
          <w:delText>comprising</w:delText>
        </w:r>
        <w:r w:rsidRPr="002E2A57" w:rsidDel="001A7290">
          <w:rPr>
            <w:rFonts w:asciiTheme="majorHAnsi" w:hAnsiTheme="majorHAnsi" w:cstheme="majorHAnsi"/>
          </w:rPr>
          <w:delText xml:space="preserve"> a FIA community and a community from another dataset with the same S and N as the FIA community</w:delText>
        </w:r>
        <w:r w:rsidR="000C5706" w:rsidRPr="002E2A57" w:rsidDel="001A7290">
          <w:rPr>
            <w:rFonts w:asciiTheme="majorHAnsi" w:hAnsiTheme="majorHAnsi" w:cstheme="majorHAnsi"/>
          </w:rPr>
          <w:delText>.</w:delText>
        </w:r>
        <w:r w:rsidRPr="002E2A57" w:rsidDel="001A7290">
          <w:rPr>
            <w:rFonts w:asciiTheme="majorHAnsi" w:hAnsiTheme="majorHAnsi" w:cstheme="majorHAnsi"/>
          </w:rPr>
          <w:delText xml:space="preserve"> These plots exclude communities with fewer than 20 unique </w:delText>
        </w:r>
        <w:r w:rsidR="00456949" w:rsidRPr="002E2A57" w:rsidDel="001A7290">
          <w:rPr>
            <w:rFonts w:asciiTheme="majorHAnsi" w:hAnsiTheme="majorHAnsi" w:cstheme="majorHAnsi"/>
          </w:rPr>
          <w:delText>values for skewness or evenness</w:delText>
        </w:r>
        <w:r w:rsidRPr="002E2A57" w:rsidDel="001A7290">
          <w:rPr>
            <w:rFonts w:asciiTheme="majorHAnsi" w:hAnsiTheme="majorHAnsi" w:cstheme="majorHAnsi"/>
          </w:rPr>
          <w:delText xml:space="preserve"> in the </w:delText>
        </w:r>
        <w:r w:rsidR="00FF44C2" w:rsidRPr="002E2A57" w:rsidDel="001A7290">
          <w:rPr>
            <w:rFonts w:asciiTheme="majorHAnsi" w:hAnsiTheme="majorHAnsi" w:cstheme="majorHAnsi"/>
          </w:rPr>
          <w:delText>sampled f</w:delText>
        </w:r>
        <w:r w:rsidRPr="002E2A57" w:rsidDel="001A7290">
          <w:rPr>
            <w:rFonts w:asciiTheme="majorHAnsi" w:hAnsiTheme="majorHAnsi" w:cstheme="majorHAnsi"/>
          </w:rPr>
          <w:delText>easible se</w:delText>
        </w:r>
        <w:r w:rsidR="00620BA9" w:rsidRPr="002E2A57" w:rsidDel="001A7290">
          <w:rPr>
            <w:rFonts w:asciiTheme="majorHAnsi" w:hAnsiTheme="majorHAnsi" w:cstheme="majorHAnsi"/>
          </w:rPr>
          <w:delText>t</w:delText>
        </w:r>
        <w:r w:rsidRPr="002E2A57" w:rsidDel="001A7290">
          <w:rPr>
            <w:rFonts w:asciiTheme="majorHAnsi" w:hAnsiTheme="majorHAnsi" w:cstheme="majorHAnsi"/>
          </w:rPr>
          <w:delText>. At random, percentile ranks should be uniformly distributed from 0 to 100.</w:delText>
        </w:r>
      </w:del>
    </w:p>
    <w:p w14:paraId="2B97C143" w14:textId="2FA681AD" w:rsidR="00400C3F" w:rsidDel="00F5367E" w:rsidRDefault="00400C3F">
      <w:pPr>
        <w:rPr>
          <w:del w:id="460" w:author="Diaz,Renata M" w:date="2020-12-16T15:21:00Z"/>
          <w:rFonts w:asciiTheme="majorHAnsi" w:hAnsiTheme="majorHAnsi" w:cstheme="majorHAnsi"/>
        </w:rPr>
      </w:pPr>
      <w:del w:id="461" w:author="Diaz,Renata M" w:date="2020-12-16T15:21:00Z">
        <w:r w:rsidDel="00F5367E">
          <w:rPr>
            <w:rFonts w:asciiTheme="majorHAnsi" w:hAnsiTheme="majorHAnsi" w:cstheme="majorHAnsi"/>
          </w:rPr>
          <w:br w:type="page"/>
        </w:r>
      </w:del>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lastRenderedPageBreak/>
        <w:t>References</w:t>
      </w:r>
    </w:p>
    <w:p w14:paraId="1B474566" w14:textId="7F57F5A7" w:rsidR="001E4A8D" w:rsidRPr="0089180E" w:rsidRDefault="001E4A8D" w:rsidP="00892727">
      <w:pPr>
        <w:spacing w:line="480" w:lineRule="auto"/>
        <w:ind w:left="540" w:hanging="540"/>
      </w:pPr>
      <w:r w:rsidRPr="0089180E">
        <w:t>Baldridge, E. (2015).</w:t>
      </w:r>
      <w:ins w:id="462" w:author="Diaz,Renata M" w:date="2020-12-18T15:10:00Z">
        <w:r w:rsidR="00525285" w:rsidRPr="0089180E">
          <w:t xml:space="preserve"> </w:t>
        </w:r>
        <w:r w:rsidR="00525285" w:rsidRPr="003C4E60">
          <w:t>Mi</w:t>
        </w:r>
        <w:r w:rsidR="00525285" w:rsidRPr="0089180E">
          <w:t xml:space="preserve">scellaneous Abundance Database. </w:t>
        </w:r>
      </w:ins>
      <w:ins w:id="463" w:author="Diaz,Renata M" w:date="2020-12-18T15:18:00Z">
        <w:r w:rsidR="003C4E60">
          <w:t>f</w:t>
        </w:r>
      </w:ins>
      <w:ins w:id="464" w:author="Diaz,Renata M" w:date="2020-12-18T15:10:00Z">
        <w:r w:rsidR="00525285" w:rsidRPr="003C4E60">
          <w:t>i</w:t>
        </w:r>
        <w:r w:rsidR="00525285" w:rsidRPr="0089180E">
          <w:t>gshare. Available at:</w:t>
        </w:r>
        <w:r w:rsidR="00AA781C" w:rsidRPr="0089180E">
          <w:t xml:space="preserve"> </w:t>
        </w:r>
      </w:ins>
      <w:del w:id="465" w:author="Diaz,Renata M" w:date="2020-12-18T15:10:00Z">
        <w:r w:rsidRPr="0089180E" w:rsidDel="00525285">
          <w:delText xml:space="preserve"> </w:delText>
        </w:r>
        <w:r w:rsidRPr="0089180E" w:rsidDel="00525285">
          <w:rPr>
            <w:i/>
            <w:iCs/>
          </w:rPr>
          <w:delText>MiscAbundanceDB_main</w:delText>
        </w:r>
        <w:r w:rsidRPr="0089180E" w:rsidDel="00525285">
          <w:delText xml:space="preserve">. </w:delText>
        </w:r>
      </w:del>
      <w:r w:rsidR="00163E6C" w:rsidRPr="003C4E60">
        <w:fldChar w:fldCharType="begin"/>
      </w:r>
      <w:r w:rsidR="00163E6C" w:rsidRPr="0089180E">
        <w:instrText xml:space="preserve"> HYPERLINK "https://doi.org/10.6084/m9.figshare.95843.v4" </w:instrText>
      </w:r>
      <w:r w:rsidR="00163E6C" w:rsidRPr="003C4E60">
        <w:rPr>
          <w:rPrChange w:id="466" w:author="Diaz,Renata M" w:date="2020-12-18T15:16:00Z">
            <w:rPr>
              <w:rStyle w:val="Hyperlink"/>
            </w:rPr>
          </w:rPrChange>
        </w:rPr>
        <w:fldChar w:fldCharType="separate"/>
      </w:r>
      <w:r w:rsidRPr="003C4E60">
        <w:rPr>
          <w:rStyle w:val="Hyperlink"/>
        </w:rPr>
        <w:t>https://doi.org/10.6084/m9.figshare.95843.v4</w:t>
      </w:r>
      <w:r w:rsidR="00163E6C" w:rsidRPr="003C4E60">
        <w:rPr>
          <w:rStyle w:val="Hyperlink"/>
        </w:rPr>
        <w:fldChar w:fldCharType="end"/>
      </w:r>
    </w:p>
    <w:p w14:paraId="50FA4FD4" w14:textId="7C4EBEE9" w:rsidR="0089180E" w:rsidRDefault="0089180E">
      <w:pPr>
        <w:spacing w:after="0" w:line="480" w:lineRule="auto"/>
        <w:ind w:left="540" w:hanging="540"/>
        <w:rPr>
          <w:ins w:id="467" w:author="Diaz,Renata M" w:date="2020-12-18T16:45:00Z"/>
          <w:rFonts w:asciiTheme="majorHAnsi" w:eastAsia="Times New Roman" w:hAnsiTheme="majorHAnsi" w:cstheme="majorHAnsi"/>
        </w:rPr>
      </w:pPr>
      <w:ins w:id="468" w:author="Diaz,Renata M" w:date="2020-12-18T15:15:00Z">
        <w:r w:rsidRPr="0089180E">
          <w:rPr>
            <w:rFonts w:asciiTheme="majorHAnsi" w:eastAsia="Times New Roman" w:hAnsiTheme="majorHAnsi" w:cstheme="majorHAnsi"/>
            <w:rPrChange w:id="469" w:author="Diaz,Renata M" w:date="2020-12-18T15:16:00Z">
              <w:rPr>
                <w:rFonts w:ascii="Times New Roman" w:eastAsia="Times New Roman" w:hAnsi="Times New Roman" w:cs="Times New Roman"/>
                <w:sz w:val="24"/>
                <w:szCs w:val="24"/>
              </w:rPr>
            </w:rPrChange>
          </w:rPr>
          <w:t xml:space="preserve">Baldridge, E., Harris, D.J., Xiao, X. &amp; White, E.P. (2016). An extensive comparison of species-abundance distribution models. </w:t>
        </w:r>
        <w:r w:rsidRPr="0089180E">
          <w:rPr>
            <w:rFonts w:asciiTheme="majorHAnsi" w:eastAsia="Times New Roman" w:hAnsiTheme="majorHAnsi" w:cstheme="majorHAnsi"/>
            <w:i/>
            <w:iCs/>
            <w:rPrChange w:id="470" w:author="Diaz,Renata M" w:date="2020-12-18T15:16:00Z">
              <w:rPr>
                <w:rFonts w:ascii="Times New Roman" w:eastAsia="Times New Roman" w:hAnsi="Times New Roman" w:cs="Times New Roman"/>
                <w:i/>
                <w:iCs/>
                <w:sz w:val="24"/>
                <w:szCs w:val="24"/>
              </w:rPr>
            </w:rPrChange>
          </w:rPr>
          <w:t>PeerJ</w:t>
        </w:r>
        <w:r w:rsidRPr="0089180E">
          <w:rPr>
            <w:rFonts w:asciiTheme="majorHAnsi" w:eastAsia="Times New Roman" w:hAnsiTheme="majorHAnsi" w:cstheme="majorHAnsi"/>
            <w:rPrChange w:id="471" w:author="Diaz,Renata M" w:date="2020-12-18T15:16:00Z">
              <w:rPr>
                <w:rFonts w:ascii="Times New Roman" w:eastAsia="Times New Roman" w:hAnsi="Times New Roman" w:cs="Times New Roman"/>
                <w:sz w:val="24"/>
                <w:szCs w:val="24"/>
              </w:rPr>
            </w:rPrChange>
          </w:rPr>
          <w:t>, 4, e2823.</w:t>
        </w:r>
      </w:ins>
    </w:p>
    <w:p w14:paraId="73FEE814" w14:textId="3FD200D9" w:rsidR="00392706" w:rsidRPr="0089180E" w:rsidRDefault="00392706">
      <w:pPr>
        <w:spacing w:after="0" w:line="480" w:lineRule="auto"/>
        <w:ind w:left="540" w:hanging="540"/>
        <w:rPr>
          <w:ins w:id="472" w:author="Diaz,Renata M" w:date="2020-12-18T15:15:00Z"/>
          <w:rFonts w:asciiTheme="majorHAnsi" w:eastAsia="Times New Roman" w:hAnsiTheme="majorHAnsi" w:cstheme="majorHAnsi"/>
          <w:rPrChange w:id="473" w:author="Diaz,Renata M" w:date="2020-12-18T15:16:00Z">
            <w:rPr>
              <w:ins w:id="474" w:author="Diaz,Renata M" w:date="2020-12-18T15:15:00Z"/>
              <w:rFonts w:ascii="Times New Roman" w:eastAsia="Times New Roman" w:hAnsi="Times New Roman" w:cs="Times New Roman"/>
              <w:sz w:val="24"/>
              <w:szCs w:val="24"/>
            </w:rPr>
          </w:rPrChange>
        </w:rPr>
        <w:pPrChange w:id="475" w:author="Diaz,Renata M" w:date="2020-12-18T16:46:00Z">
          <w:pPr>
            <w:spacing w:after="0" w:line="240" w:lineRule="auto"/>
            <w:ind w:left="540" w:hanging="540"/>
          </w:pPr>
        </w:pPrChange>
      </w:pPr>
      <w:ins w:id="476" w:author="Diaz,Renata M" w:date="2020-12-18T16:45:00Z">
        <w:r w:rsidRPr="00746FA9">
          <w:rPr>
            <w:rFonts w:asciiTheme="majorHAnsi" w:eastAsia="Times New Roman" w:hAnsiTheme="majorHAnsi" w:cstheme="majorHAnsi"/>
          </w:rPr>
          <w:t>Baldridge, E., Harris, D.J., Xiao, X. &amp; White, E.P. (2016).</w:t>
        </w:r>
      </w:ins>
      <w:ins w:id="477" w:author="Diaz,Renata M" w:date="2020-12-18T16:46:00Z">
        <w:r>
          <w:rPr>
            <w:rFonts w:asciiTheme="majorHAnsi" w:eastAsia="Times New Roman" w:hAnsiTheme="majorHAnsi" w:cstheme="majorHAnsi"/>
          </w:rPr>
          <w:t xml:space="preserve"> Data from</w:t>
        </w:r>
      </w:ins>
      <w:ins w:id="478" w:author="Diaz,Renata M" w:date="2020-12-18T16:45:00Z">
        <w:r w:rsidRPr="00746FA9">
          <w:rPr>
            <w:rFonts w:asciiTheme="majorHAnsi" w:eastAsia="Times New Roman" w:hAnsiTheme="majorHAnsi" w:cstheme="majorHAnsi"/>
          </w:rPr>
          <w:t xml:space="preserve"> </w:t>
        </w:r>
        <w:r w:rsidRPr="00392706">
          <w:rPr>
            <w:rFonts w:asciiTheme="majorHAnsi" w:eastAsia="Times New Roman" w:hAnsiTheme="majorHAnsi" w:cstheme="majorHAnsi"/>
            <w:i/>
            <w:iCs/>
            <w:rPrChange w:id="479" w:author="Diaz,Renata M" w:date="2020-12-18T16:46:00Z">
              <w:rPr>
                <w:rFonts w:asciiTheme="majorHAnsi" w:eastAsia="Times New Roman" w:hAnsiTheme="majorHAnsi" w:cstheme="majorHAnsi"/>
              </w:rPr>
            </w:rPrChange>
          </w:rPr>
          <w:t>An extensive comparison of species-abundance distribution models</w:t>
        </w:r>
      </w:ins>
      <w:ins w:id="480" w:author="Diaz,Renata M" w:date="2020-12-18T16:46:00Z">
        <w:r>
          <w:rPr>
            <w:rFonts w:asciiTheme="majorHAnsi" w:eastAsia="Times New Roman" w:hAnsiTheme="majorHAnsi" w:cstheme="majorHAnsi"/>
          </w:rPr>
          <w:t xml:space="preserve">. Zenodo. Available at: </w:t>
        </w:r>
        <w:r w:rsidRPr="00392706">
          <w:rPr>
            <w:rFonts w:asciiTheme="majorHAnsi" w:eastAsia="Times New Roman" w:hAnsiTheme="majorHAnsi" w:cstheme="majorHAnsi"/>
          </w:rPr>
          <w:t>https://zenodo.org/record/166725</w:t>
        </w:r>
      </w:ins>
      <w:ins w:id="481" w:author="Diaz,Renata M" w:date="2020-12-18T16:45:00Z">
        <w:r w:rsidRPr="00746FA9">
          <w:rPr>
            <w:rFonts w:asciiTheme="majorHAnsi" w:eastAsia="Times New Roman" w:hAnsiTheme="majorHAnsi" w:cstheme="majorHAnsi"/>
          </w:rPr>
          <w:t>.</w:t>
        </w:r>
      </w:ins>
    </w:p>
    <w:p w14:paraId="2DD5626A" w14:textId="77777777" w:rsidR="0089180E" w:rsidRPr="0089180E" w:rsidRDefault="0089180E">
      <w:pPr>
        <w:spacing w:after="0" w:line="480" w:lineRule="auto"/>
        <w:ind w:left="540" w:hanging="540"/>
        <w:rPr>
          <w:ins w:id="482" w:author="Diaz,Renata M" w:date="2020-12-18T15:15:00Z"/>
          <w:rFonts w:asciiTheme="majorHAnsi" w:eastAsia="Times New Roman" w:hAnsiTheme="majorHAnsi" w:cstheme="majorHAnsi"/>
          <w:rPrChange w:id="483" w:author="Diaz,Renata M" w:date="2020-12-18T15:16:00Z">
            <w:rPr>
              <w:ins w:id="484" w:author="Diaz,Renata M" w:date="2020-12-18T15:15:00Z"/>
              <w:rFonts w:ascii="Times New Roman" w:eastAsia="Times New Roman" w:hAnsi="Times New Roman" w:cs="Times New Roman"/>
              <w:sz w:val="24"/>
              <w:szCs w:val="24"/>
            </w:rPr>
          </w:rPrChange>
        </w:rPr>
        <w:pPrChange w:id="485" w:author="Diaz,Renata M" w:date="2020-12-18T15:16:00Z">
          <w:pPr>
            <w:spacing w:after="0" w:line="240" w:lineRule="auto"/>
            <w:ind w:hanging="480"/>
          </w:pPr>
        </w:pPrChange>
      </w:pPr>
      <w:ins w:id="486" w:author="Diaz,Renata M" w:date="2020-12-18T15:15:00Z">
        <w:r w:rsidRPr="0089180E">
          <w:rPr>
            <w:rFonts w:asciiTheme="majorHAnsi" w:eastAsia="Times New Roman" w:hAnsiTheme="majorHAnsi" w:cstheme="majorHAnsi"/>
            <w:rPrChange w:id="487" w:author="Diaz,Renata M" w:date="2020-12-18T15:16:00Z">
              <w:rPr>
                <w:rFonts w:ascii="Times New Roman" w:eastAsia="Times New Roman" w:hAnsi="Times New Roman" w:cs="Times New Roman"/>
                <w:sz w:val="24"/>
                <w:szCs w:val="24"/>
              </w:rPr>
            </w:rPrChange>
          </w:rPr>
          <w:t xml:space="preserve">Chesson, P. (2000). Mechanisms of Maintenance of Species Diversity. </w:t>
        </w:r>
        <w:r w:rsidRPr="0089180E">
          <w:rPr>
            <w:rFonts w:asciiTheme="majorHAnsi" w:eastAsia="Times New Roman" w:hAnsiTheme="majorHAnsi" w:cstheme="majorHAnsi"/>
            <w:i/>
            <w:iCs/>
            <w:rPrChange w:id="488" w:author="Diaz,Renata M" w:date="2020-12-18T15:16:00Z">
              <w:rPr>
                <w:rFonts w:ascii="Times New Roman" w:eastAsia="Times New Roman" w:hAnsi="Times New Roman" w:cs="Times New Roman"/>
                <w:i/>
                <w:iCs/>
                <w:sz w:val="24"/>
                <w:szCs w:val="24"/>
              </w:rPr>
            </w:rPrChange>
          </w:rPr>
          <w:t>Annual Review of Ecology and Systematics</w:t>
        </w:r>
        <w:r w:rsidRPr="0089180E">
          <w:rPr>
            <w:rFonts w:asciiTheme="majorHAnsi" w:eastAsia="Times New Roman" w:hAnsiTheme="majorHAnsi" w:cstheme="majorHAnsi"/>
            <w:rPrChange w:id="489" w:author="Diaz,Renata M" w:date="2020-12-18T15:16:00Z">
              <w:rPr>
                <w:rFonts w:ascii="Times New Roman" w:eastAsia="Times New Roman" w:hAnsi="Times New Roman" w:cs="Times New Roman"/>
                <w:sz w:val="24"/>
                <w:szCs w:val="24"/>
              </w:rPr>
            </w:rPrChange>
          </w:rPr>
          <w:t>, 31, 343–366.</w:t>
        </w:r>
      </w:ins>
    </w:p>
    <w:p w14:paraId="6E2D53A6" w14:textId="77777777" w:rsidR="0089180E" w:rsidRPr="0089180E" w:rsidRDefault="0089180E">
      <w:pPr>
        <w:spacing w:after="0" w:line="480" w:lineRule="auto"/>
        <w:ind w:left="540" w:hanging="540"/>
        <w:rPr>
          <w:ins w:id="490" w:author="Diaz,Renata M" w:date="2020-12-18T15:15:00Z"/>
          <w:rFonts w:asciiTheme="majorHAnsi" w:eastAsia="Times New Roman" w:hAnsiTheme="majorHAnsi" w:cstheme="majorHAnsi"/>
          <w:rPrChange w:id="491" w:author="Diaz,Renata M" w:date="2020-12-18T15:16:00Z">
            <w:rPr>
              <w:ins w:id="492" w:author="Diaz,Renata M" w:date="2020-12-18T15:15:00Z"/>
              <w:rFonts w:ascii="Times New Roman" w:eastAsia="Times New Roman" w:hAnsi="Times New Roman" w:cs="Times New Roman"/>
              <w:sz w:val="24"/>
              <w:szCs w:val="24"/>
            </w:rPr>
          </w:rPrChange>
        </w:rPr>
        <w:pPrChange w:id="493" w:author="Diaz,Renata M" w:date="2020-12-18T15:16:00Z">
          <w:pPr>
            <w:spacing w:after="0" w:line="240" w:lineRule="auto"/>
            <w:ind w:hanging="480"/>
          </w:pPr>
        </w:pPrChange>
      </w:pPr>
      <w:ins w:id="494" w:author="Diaz,Renata M" w:date="2020-12-18T15:15:00Z">
        <w:r w:rsidRPr="0089180E">
          <w:rPr>
            <w:rFonts w:asciiTheme="majorHAnsi" w:eastAsia="Times New Roman" w:hAnsiTheme="majorHAnsi" w:cstheme="majorHAnsi"/>
            <w:rPrChange w:id="495" w:author="Diaz,Renata M" w:date="2020-12-18T15:16:00Z">
              <w:rPr>
                <w:rFonts w:ascii="Times New Roman" w:eastAsia="Times New Roman" w:hAnsi="Times New Roman" w:cs="Times New Roman"/>
                <w:sz w:val="24"/>
                <w:szCs w:val="24"/>
              </w:rPr>
            </w:rPrChange>
          </w:rPr>
          <w:t xml:space="preserve">Favretti, M. (2018). Remarks on the Maximum Entropy Principle with Application to the Maximum Entropy Theory of Ecology. </w:t>
        </w:r>
        <w:r w:rsidRPr="0089180E">
          <w:rPr>
            <w:rFonts w:asciiTheme="majorHAnsi" w:eastAsia="Times New Roman" w:hAnsiTheme="majorHAnsi" w:cstheme="majorHAnsi"/>
            <w:i/>
            <w:iCs/>
            <w:rPrChange w:id="496" w:author="Diaz,Renata M" w:date="2020-12-18T15:16:00Z">
              <w:rPr>
                <w:rFonts w:ascii="Times New Roman" w:eastAsia="Times New Roman" w:hAnsi="Times New Roman" w:cs="Times New Roman"/>
                <w:i/>
                <w:iCs/>
                <w:sz w:val="24"/>
                <w:szCs w:val="24"/>
              </w:rPr>
            </w:rPrChange>
          </w:rPr>
          <w:t>Entropy</w:t>
        </w:r>
        <w:r w:rsidRPr="0089180E">
          <w:rPr>
            <w:rFonts w:asciiTheme="majorHAnsi" w:eastAsia="Times New Roman" w:hAnsiTheme="majorHAnsi" w:cstheme="majorHAnsi"/>
            <w:rPrChange w:id="497" w:author="Diaz,Renata M" w:date="2020-12-18T15:16:00Z">
              <w:rPr>
                <w:rFonts w:ascii="Times New Roman" w:eastAsia="Times New Roman" w:hAnsi="Times New Roman" w:cs="Times New Roman"/>
                <w:sz w:val="24"/>
                <w:szCs w:val="24"/>
              </w:rPr>
            </w:rPrChange>
          </w:rPr>
          <w:t>, 20, 11.</w:t>
        </w:r>
      </w:ins>
    </w:p>
    <w:p w14:paraId="5BEEEAA9" w14:textId="77777777" w:rsidR="0089180E" w:rsidRPr="0089180E" w:rsidRDefault="0089180E">
      <w:pPr>
        <w:spacing w:after="0" w:line="480" w:lineRule="auto"/>
        <w:ind w:left="540" w:hanging="540"/>
        <w:rPr>
          <w:ins w:id="498" w:author="Diaz,Renata M" w:date="2020-12-18T15:15:00Z"/>
          <w:rFonts w:asciiTheme="majorHAnsi" w:eastAsia="Times New Roman" w:hAnsiTheme="majorHAnsi" w:cstheme="majorHAnsi"/>
          <w:rPrChange w:id="499" w:author="Diaz,Renata M" w:date="2020-12-18T15:16:00Z">
            <w:rPr>
              <w:ins w:id="500" w:author="Diaz,Renata M" w:date="2020-12-18T15:15:00Z"/>
              <w:rFonts w:ascii="Times New Roman" w:eastAsia="Times New Roman" w:hAnsi="Times New Roman" w:cs="Times New Roman"/>
              <w:sz w:val="24"/>
              <w:szCs w:val="24"/>
            </w:rPr>
          </w:rPrChange>
        </w:rPr>
        <w:pPrChange w:id="501" w:author="Diaz,Renata M" w:date="2020-12-18T15:16:00Z">
          <w:pPr>
            <w:spacing w:after="0" w:line="240" w:lineRule="auto"/>
            <w:ind w:hanging="480"/>
          </w:pPr>
        </w:pPrChange>
      </w:pPr>
      <w:ins w:id="502" w:author="Diaz,Renata M" w:date="2020-12-18T15:15:00Z">
        <w:r w:rsidRPr="0089180E">
          <w:rPr>
            <w:rFonts w:asciiTheme="majorHAnsi" w:eastAsia="Times New Roman" w:hAnsiTheme="majorHAnsi" w:cstheme="majorHAnsi"/>
            <w:rPrChange w:id="503" w:author="Diaz,Renata M" w:date="2020-12-18T15:16:00Z">
              <w:rPr>
                <w:rFonts w:ascii="Times New Roman" w:eastAsia="Times New Roman" w:hAnsi="Times New Roman" w:cs="Times New Roman"/>
                <w:sz w:val="24"/>
                <w:szCs w:val="24"/>
              </w:rPr>
            </w:rPrChange>
          </w:rPr>
          <w:t xml:space="preserve">Fisher, R.A., Corbet, A.S. &amp; Williams, C.B. (1943). The Relation Between the Number of Species and the Number of Individuals in a Random Sample of an Animal Population. </w:t>
        </w:r>
        <w:r w:rsidRPr="0089180E">
          <w:rPr>
            <w:rFonts w:asciiTheme="majorHAnsi" w:eastAsia="Times New Roman" w:hAnsiTheme="majorHAnsi" w:cstheme="majorHAnsi"/>
            <w:i/>
            <w:iCs/>
            <w:rPrChange w:id="504" w:author="Diaz,Renata M" w:date="2020-12-18T15:16:00Z">
              <w:rPr>
                <w:rFonts w:ascii="Times New Roman" w:eastAsia="Times New Roman" w:hAnsi="Times New Roman" w:cs="Times New Roman"/>
                <w:i/>
                <w:iCs/>
                <w:sz w:val="24"/>
                <w:szCs w:val="24"/>
              </w:rPr>
            </w:rPrChange>
          </w:rPr>
          <w:t>Journal of Animal Ecology</w:t>
        </w:r>
        <w:r w:rsidRPr="0089180E">
          <w:rPr>
            <w:rFonts w:asciiTheme="majorHAnsi" w:eastAsia="Times New Roman" w:hAnsiTheme="majorHAnsi" w:cstheme="majorHAnsi"/>
            <w:rPrChange w:id="505" w:author="Diaz,Renata M" w:date="2020-12-18T15:16:00Z">
              <w:rPr>
                <w:rFonts w:ascii="Times New Roman" w:eastAsia="Times New Roman" w:hAnsi="Times New Roman" w:cs="Times New Roman"/>
                <w:sz w:val="24"/>
                <w:szCs w:val="24"/>
              </w:rPr>
            </w:rPrChange>
          </w:rPr>
          <w:t>, 12, 42–58.</w:t>
        </w:r>
      </w:ins>
    </w:p>
    <w:p w14:paraId="77AD29D6" w14:textId="77777777" w:rsidR="0089180E" w:rsidRPr="0089180E" w:rsidRDefault="0089180E">
      <w:pPr>
        <w:spacing w:after="0" w:line="480" w:lineRule="auto"/>
        <w:ind w:left="540" w:hanging="540"/>
        <w:rPr>
          <w:ins w:id="506" w:author="Diaz,Renata M" w:date="2020-12-18T15:15:00Z"/>
          <w:rFonts w:asciiTheme="majorHAnsi" w:eastAsia="Times New Roman" w:hAnsiTheme="majorHAnsi" w:cstheme="majorHAnsi"/>
          <w:rPrChange w:id="507" w:author="Diaz,Renata M" w:date="2020-12-18T15:16:00Z">
            <w:rPr>
              <w:ins w:id="508" w:author="Diaz,Renata M" w:date="2020-12-18T15:15:00Z"/>
              <w:rFonts w:ascii="Times New Roman" w:eastAsia="Times New Roman" w:hAnsi="Times New Roman" w:cs="Times New Roman"/>
              <w:sz w:val="24"/>
              <w:szCs w:val="24"/>
            </w:rPr>
          </w:rPrChange>
        </w:rPr>
        <w:pPrChange w:id="509" w:author="Diaz,Renata M" w:date="2020-12-18T15:16:00Z">
          <w:pPr>
            <w:spacing w:after="0" w:line="240" w:lineRule="auto"/>
            <w:ind w:hanging="480"/>
          </w:pPr>
        </w:pPrChange>
      </w:pPr>
      <w:ins w:id="510" w:author="Diaz,Renata M" w:date="2020-12-18T15:15:00Z">
        <w:r w:rsidRPr="0089180E">
          <w:rPr>
            <w:rFonts w:asciiTheme="majorHAnsi" w:eastAsia="Times New Roman" w:hAnsiTheme="majorHAnsi" w:cstheme="majorHAnsi"/>
            <w:rPrChange w:id="511" w:author="Diaz,Renata M" w:date="2020-12-18T15:16:00Z">
              <w:rPr>
                <w:rFonts w:ascii="Times New Roman" w:eastAsia="Times New Roman" w:hAnsi="Times New Roman" w:cs="Times New Roman"/>
                <w:sz w:val="24"/>
                <w:szCs w:val="24"/>
              </w:rPr>
            </w:rPrChange>
          </w:rPr>
          <w:t xml:space="preserve">Frank, S.A. (2009). The common patterns of nature. </w:t>
        </w:r>
        <w:r w:rsidRPr="0089180E">
          <w:rPr>
            <w:rFonts w:asciiTheme="majorHAnsi" w:eastAsia="Times New Roman" w:hAnsiTheme="majorHAnsi" w:cstheme="majorHAnsi"/>
            <w:i/>
            <w:iCs/>
            <w:rPrChange w:id="512" w:author="Diaz,Renata M" w:date="2020-12-18T15:16:00Z">
              <w:rPr>
                <w:rFonts w:ascii="Times New Roman" w:eastAsia="Times New Roman" w:hAnsi="Times New Roman" w:cs="Times New Roman"/>
                <w:i/>
                <w:iCs/>
                <w:sz w:val="24"/>
                <w:szCs w:val="24"/>
              </w:rPr>
            </w:rPrChange>
          </w:rPr>
          <w:t>Journal of Evolutionary Biology</w:t>
        </w:r>
        <w:r w:rsidRPr="0089180E">
          <w:rPr>
            <w:rFonts w:asciiTheme="majorHAnsi" w:eastAsia="Times New Roman" w:hAnsiTheme="majorHAnsi" w:cstheme="majorHAnsi"/>
            <w:rPrChange w:id="513" w:author="Diaz,Renata M" w:date="2020-12-18T15:16:00Z">
              <w:rPr>
                <w:rFonts w:ascii="Times New Roman" w:eastAsia="Times New Roman" w:hAnsi="Times New Roman" w:cs="Times New Roman"/>
                <w:sz w:val="24"/>
                <w:szCs w:val="24"/>
              </w:rPr>
            </w:rPrChange>
          </w:rPr>
          <w:t>, 22, 1563–1585.</w:t>
        </w:r>
      </w:ins>
    </w:p>
    <w:p w14:paraId="492AEBC8" w14:textId="77777777" w:rsidR="0089180E" w:rsidRPr="0089180E" w:rsidRDefault="0089180E">
      <w:pPr>
        <w:spacing w:after="0" w:line="480" w:lineRule="auto"/>
        <w:ind w:left="540" w:hanging="540"/>
        <w:rPr>
          <w:ins w:id="514" w:author="Diaz,Renata M" w:date="2020-12-18T15:15:00Z"/>
          <w:rFonts w:asciiTheme="majorHAnsi" w:eastAsia="Times New Roman" w:hAnsiTheme="majorHAnsi" w:cstheme="majorHAnsi"/>
          <w:rPrChange w:id="515" w:author="Diaz,Renata M" w:date="2020-12-18T15:16:00Z">
            <w:rPr>
              <w:ins w:id="516" w:author="Diaz,Renata M" w:date="2020-12-18T15:15:00Z"/>
              <w:rFonts w:ascii="Times New Roman" w:eastAsia="Times New Roman" w:hAnsi="Times New Roman" w:cs="Times New Roman"/>
              <w:sz w:val="24"/>
              <w:szCs w:val="24"/>
            </w:rPr>
          </w:rPrChange>
        </w:rPr>
        <w:pPrChange w:id="517" w:author="Diaz,Renata M" w:date="2020-12-18T15:16:00Z">
          <w:pPr>
            <w:spacing w:after="0" w:line="240" w:lineRule="auto"/>
            <w:ind w:hanging="480"/>
          </w:pPr>
        </w:pPrChange>
      </w:pPr>
      <w:ins w:id="518" w:author="Diaz,Renata M" w:date="2020-12-18T15:15:00Z">
        <w:r w:rsidRPr="0089180E">
          <w:rPr>
            <w:rFonts w:asciiTheme="majorHAnsi" w:eastAsia="Times New Roman" w:hAnsiTheme="majorHAnsi" w:cstheme="majorHAnsi"/>
            <w:rPrChange w:id="519" w:author="Diaz,Renata M" w:date="2020-12-18T15:16:00Z">
              <w:rPr>
                <w:rFonts w:ascii="Times New Roman" w:eastAsia="Times New Roman" w:hAnsi="Times New Roman" w:cs="Times New Roman"/>
                <w:sz w:val="24"/>
                <w:szCs w:val="24"/>
              </w:rPr>
            </w:rPrChange>
          </w:rPr>
          <w:t xml:space="preserve">Frank, S.A. (2019). The common patterns of abundance: the log series and Zipf’s law. </w:t>
        </w:r>
        <w:r w:rsidRPr="0089180E">
          <w:rPr>
            <w:rFonts w:asciiTheme="majorHAnsi" w:eastAsia="Times New Roman" w:hAnsiTheme="majorHAnsi" w:cstheme="majorHAnsi"/>
            <w:i/>
            <w:iCs/>
            <w:rPrChange w:id="520" w:author="Diaz,Renata M" w:date="2020-12-18T15:16:00Z">
              <w:rPr>
                <w:rFonts w:ascii="Times New Roman" w:eastAsia="Times New Roman" w:hAnsi="Times New Roman" w:cs="Times New Roman"/>
                <w:i/>
                <w:iCs/>
                <w:sz w:val="24"/>
                <w:szCs w:val="24"/>
              </w:rPr>
            </w:rPrChange>
          </w:rPr>
          <w:t>F1000Res</w:t>
        </w:r>
        <w:r w:rsidRPr="0089180E">
          <w:rPr>
            <w:rFonts w:asciiTheme="majorHAnsi" w:eastAsia="Times New Roman" w:hAnsiTheme="majorHAnsi" w:cstheme="majorHAnsi"/>
            <w:rPrChange w:id="521" w:author="Diaz,Renata M" w:date="2020-12-18T15:16:00Z">
              <w:rPr>
                <w:rFonts w:ascii="Times New Roman" w:eastAsia="Times New Roman" w:hAnsi="Times New Roman" w:cs="Times New Roman"/>
                <w:sz w:val="24"/>
                <w:szCs w:val="24"/>
              </w:rPr>
            </w:rPrChange>
          </w:rPr>
          <w:t>, 8, 334.</w:t>
        </w:r>
      </w:ins>
    </w:p>
    <w:p w14:paraId="0EA42702" w14:textId="77777777" w:rsidR="0089180E" w:rsidRPr="0089180E" w:rsidRDefault="0089180E">
      <w:pPr>
        <w:spacing w:after="0" w:line="480" w:lineRule="auto"/>
        <w:ind w:left="540" w:hanging="540"/>
        <w:rPr>
          <w:ins w:id="522" w:author="Diaz,Renata M" w:date="2020-12-18T15:15:00Z"/>
          <w:rFonts w:asciiTheme="majorHAnsi" w:eastAsia="Times New Roman" w:hAnsiTheme="majorHAnsi" w:cstheme="majorHAnsi"/>
          <w:rPrChange w:id="523" w:author="Diaz,Renata M" w:date="2020-12-18T15:16:00Z">
            <w:rPr>
              <w:ins w:id="524" w:author="Diaz,Renata M" w:date="2020-12-18T15:15:00Z"/>
              <w:rFonts w:ascii="Times New Roman" w:eastAsia="Times New Roman" w:hAnsi="Times New Roman" w:cs="Times New Roman"/>
              <w:sz w:val="24"/>
              <w:szCs w:val="24"/>
            </w:rPr>
          </w:rPrChange>
        </w:rPr>
        <w:pPrChange w:id="525" w:author="Diaz,Renata M" w:date="2020-12-18T15:16:00Z">
          <w:pPr>
            <w:spacing w:after="0" w:line="240" w:lineRule="auto"/>
            <w:ind w:hanging="480"/>
          </w:pPr>
        </w:pPrChange>
      </w:pPr>
      <w:ins w:id="526" w:author="Diaz,Renata M" w:date="2020-12-18T15:15:00Z">
        <w:r w:rsidRPr="0089180E">
          <w:rPr>
            <w:rFonts w:asciiTheme="majorHAnsi" w:eastAsia="Times New Roman" w:hAnsiTheme="majorHAnsi" w:cstheme="majorHAnsi"/>
            <w:rPrChange w:id="527" w:author="Diaz,Renata M" w:date="2020-12-18T15:16:00Z">
              <w:rPr>
                <w:rFonts w:ascii="Times New Roman" w:eastAsia="Times New Roman" w:hAnsi="Times New Roman" w:cs="Times New Roman"/>
                <w:sz w:val="24"/>
                <w:szCs w:val="24"/>
              </w:rPr>
            </w:rPrChange>
          </w:rPr>
          <w:t xml:space="preserve">Haegeman, B. &amp; Loreau, M. (2008). Limitations of entropy maximization in ecology. </w:t>
        </w:r>
        <w:r w:rsidRPr="0089180E">
          <w:rPr>
            <w:rFonts w:asciiTheme="majorHAnsi" w:eastAsia="Times New Roman" w:hAnsiTheme="majorHAnsi" w:cstheme="majorHAnsi"/>
            <w:i/>
            <w:iCs/>
            <w:rPrChange w:id="528" w:author="Diaz,Renata M" w:date="2020-12-18T15:16:00Z">
              <w:rPr>
                <w:rFonts w:ascii="Times New Roman" w:eastAsia="Times New Roman" w:hAnsi="Times New Roman" w:cs="Times New Roman"/>
                <w:i/>
                <w:iCs/>
                <w:sz w:val="24"/>
                <w:szCs w:val="24"/>
              </w:rPr>
            </w:rPrChange>
          </w:rPr>
          <w:t>Oikos</w:t>
        </w:r>
        <w:r w:rsidRPr="0089180E">
          <w:rPr>
            <w:rFonts w:asciiTheme="majorHAnsi" w:eastAsia="Times New Roman" w:hAnsiTheme="majorHAnsi" w:cstheme="majorHAnsi"/>
            <w:rPrChange w:id="529" w:author="Diaz,Renata M" w:date="2020-12-18T15:16:00Z">
              <w:rPr>
                <w:rFonts w:ascii="Times New Roman" w:eastAsia="Times New Roman" w:hAnsi="Times New Roman" w:cs="Times New Roman"/>
                <w:sz w:val="24"/>
                <w:szCs w:val="24"/>
              </w:rPr>
            </w:rPrChange>
          </w:rPr>
          <w:t>, 117, 1700–1710.</w:t>
        </w:r>
      </w:ins>
    </w:p>
    <w:p w14:paraId="4A7938EA" w14:textId="77777777" w:rsidR="0089180E" w:rsidRPr="0089180E" w:rsidRDefault="0089180E">
      <w:pPr>
        <w:spacing w:after="0" w:line="480" w:lineRule="auto"/>
        <w:ind w:left="540" w:hanging="540"/>
        <w:rPr>
          <w:ins w:id="530" w:author="Diaz,Renata M" w:date="2020-12-18T15:15:00Z"/>
          <w:rFonts w:asciiTheme="majorHAnsi" w:eastAsia="Times New Roman" w:hAnsiTheme="majorHAnsi" w:cstheme="majorHAnsi"/>
          <w:rPrChange w:id="531" w:author="Diaz,Renata M" w:date="2020-12-18T15:16:00Z">
            <w:rPr>
              <w:ins w:id="532" w:author="Diaz,Renata M" w:date="2020-12-18T15:15:00Z"/>
              <w:rFonts w:ascii="Times New Roman" w:eastAsia="Times New Roman" w:hAnsi="Times New Roman" w:cs="Times New Roman"/>
              <w:sz w:val="24"/>
              <w:szCs w:val="24"/>
            </w:rPr>
          </w:rPrChange>
        </w:rPr>
        <w:pPrChange w:id="533" w:author="Diaz,Renata M" w:date="2020-12-18T15:16:00Z">
          <w:pPr>
            <w:spacing w:after="0" w:line="240" w:lineRule="auto"/>
            <w:ind w:hanging="480"/>
          </w:pPr>
        </w:pPrChange>
      </w:pPr>
      <w:ins w:id="534" w:author="Diaz,Renata M" w:date="2020-12-18T15:15:00Z">
        <w:r w:rsidRPr="0089180E">
          <w:rPr>
            <w:rFonts w:asciiTheme="majorHAnsi" w:eastAsia="Times New Roman" w:hAnsiTheme="majorHAnsi" w:cstheme="majorHAnsi"/>
            <w:rPrChange w:id="535" w:author="Diaz,Renata M" w:date="2020-12-18T15:16:00Z">
              <w:rPr>
                <w:rFonts w:ascii="Times New Roman" w:eastAsia="Times New Roman" w:hAnsi="Times New Roman" w:cs="Times New Roman"/>
                <w:sz w:val="24"/>
                <w:szCs w:val="24"/>
              </w:rPr>
            </w:rPrChange>
          </w:rPr>
          <w:t xml:space="preserve">Harte, J. (2011). </w:t>
        </w:r>
        <w:r w:rsidRPr="0089180E">
          <w:rPr>
            <w:rFonts w:asciiTheme="majorHAnsi" w:eastAsia="Times New Roman" w:hAnsiTheme="majorHAnsi" w:cstheme="majorHAnsi"/>
            <w:i/>
            <w:iCs/>
            <w:rPrChange w:id="536" w:author="Diaz,Renata M" w:date="2020-12-18T15:16:00Z">
              <w:rPr>
                <w:rFonts w:ascii="Times New Roman" w:eastAsia="Times New Roman" w:hAnsi="Times New Roman" w:cs="Times New Roman"/>
                <w:i/>
                <w:iCs/>
                <w:sz w:val="24"/>
                <w:szCs w:val="24"/>
              </w:rPr>
            </w:rPrChange>
          </w:rPr>
          <w:t>Maximum Entropy and Ecology: A Theory of Abundance, Distribution, and Energetics</w:t>
        </w:r>
        <w:r w:rsidRPr="0089180E">
          <w:rPr>
            <w:rFonts w:asciiTheme="majorHAnsi" w:eastAsia="Times New Roman" w:hAnsiTheme="majorHAnsi" w:cstheme="majorHAnsi"/>
            <w:rPrChange w:id="537" w:author="Diaz,Renata M" w:date="2020-12-18T15:16:00Z">
              <w:rPr>
                <w:rFonts w:ascii="Times New Roman" w:eastAsia="Times New Roman" w:hAnsi="Times New Roman" w:cs="Times New Roman"/>
                <w:sz w:val="24"/>
                <w:szCs w:val="24"/>
              </w:rPr>
            </w:rPrChange>
          </w:rPr>
          <w:t>. Oxford University Press.</w:t>
        </w:r>
      </w:ins>
    </w:p>
    <w:p w14:paraId="278943E6" w14:textId="77777777" w:rsidR="0089180E" w:rsidRPr="0089180E" w:rsidRDefault="0089180E">
      <w:pPr>
        <w:spacing w:after="0" w:line="480" w:lineRule="auto"/>
        <w:ind w:left="540" w:hanging="540"/>
        <w:rPr>
          <w:ins w:id="538" w:author="Diaz,Renata M" w:date="2020-12-18T15:15:00Z"/>
          <w:rFonts w:asciiTheme="majorHAnsi" w:eastAsia="Times New Roman" w:hAnsiTheme="majorHAnsi" w:cstheme="majorHAnsi"/>
          <w:rPrChange w:id="539" w:author="Diaz,Renata M" w:date="2020-12-18T15:16:00Z">
            <w:rPr>
              <w:ins w:id="540" w:author="Diaz,Renata M" w:date="2020-12-18T15:15:00Z"/>
              <w:rFonts w:ascii="Times New Roman" w:eastAsia="Times New Roman" w:hAnsi="Times New Roman" w:cs="Times New Roman"/>
              <w:sz w:val="24"/>
              <w:szCs w:val="24"/>
            </w:rPr>
          </w:rPrChange>
        </w:rPr>
        <w:pPrChange w:id="541" w:author="Diaz,Renata M" w:date="2020-12-18T15:16:00Z">
          <w:pPr>
            <w:spacing w:after="0" w:line="240" w:lineRule="auto"/>
            <w:ind w:hanging="480"/>
          </w:pPr>
        </w:pPrChange>
      </w:pPr>
      <w:ins w:id="542" w:author="Diaz,Renata M" w:date="2020-12-18T15:15:00Z">
        <w:r w:rsidRPr="0089180E">
          <w:rPr>
            <w:rFonts w:asciiTheme="majorHAnsi" w:eastAsia="Times New Roman" w:hAnsiTheme="majorHAnsi" w:cstheme="majorHAnsi"/>
            <w:rPrChange w:id="543" w:author="Diaz,Renata M" w:date="2020-12-18T15:16:00Z">
              <w:rPr>
                <w:rFonts w:ascii="Times New Roman" w:eastAsia="Times New Roman" w:hAnsi="Times New Roman" w:cs="Times New Roman"/>
                <w:sz w:val="24"/>
                <w:szCs w:val="24"/>
              </w:rPr>
            </w:rPrChange>
          </w:rPr>
          <w:t xml:space="preserve">Harte, J. &amp; Newman, E.A. (2014). Maximum information entropy: a foundation for ecological theory. </w:t>
        </w:r>
        <w:r w:rsidRPr="0089180E">
          <w:rPr>
            <w:rFonts w:asciiTheme="majorHAnsi" w:eastAsia="Times New Roman" w:hAnsiTheme="majorHAnsi" w:cstheme="majorHAnsi"/>
            <w:i/>
            <w:iCs/>
            <w:rPrChange w:id="544" w:author="Diaz,Renata M" w:date="2020-12-18T15:16:00Z">
              <w:rPr>
                <w:rFonts w:ascii="Times New Roman" w:eastAsia="Times New Roman" w:hAnsi="Times New Roman" w:cs="Times New Roman"/>
                <w:i/>
                <w:iCs/>
                <w:sz w:val="24"/>
                <w:szCs w:val="24"/>
              </w:rPr>
            </w:rPrChange>
          </w:rPr>
          <w:t>Trends in Ecology &amp; Evolution</w:t>
        </w:r>
        <w:r w:rsidRPr="0089180E">
          <w:rPr>
            <w:rFonts w:asciiTheme="majorHAnsi" w:eastAsia="Times New Roman" w:hAnsiTheme="majorHAnsi" w:cstheme="majorHAnsi"/>
            <w:rPrChange w:id="545" w:author="Diaz,Renata M" w:date="2020-12-18T15:16:00Z">
              <w:rPr>
                <w:rFonts w:ascii="Times New Roman" w:eastAsia="Times New Roman" w:hAnsi="Times New Roman" w:cs="Times New Roman"/>
                <w:sz w:val="24"/>
                <w:szCs w:val="24"/>
              </w:rPr>
            </w:rPrChange>
          </w:rPr>
          <w:t>, 29, 384–389.</w:t>
        </w:r>
      </w:ins>
    </w:p>
    <w:p w14:paraId="57FE8EB1" w14:textId="77777777" w:rsidR="0089180E" w:rsidRPr="0089180E" w:rsidRDefault="0089180E">
      <w:pPr>
        <w:spacing w:after="0" w:line="480" w:lineRule="auto"/>
        <w:ind w:left="540" w:hanging="540"/>
        <w:rPr>
          <w:ins w:id="546" w:author="Diaz,Renata M" w:date="2020-12-18T15:15:00Z"/>
          <w:rFonts w:asciiTheme="majorHAnsi" w:eastAsia="Times New Roman" w:hAnsiTheme="majorHAnsi" w:cstheme="majorHAnsi"/>
          <w:rPrChange w:id="547" w:author="Diaz,Renata M" w:date="2020-12-18T15:16:00Z">
            <w:rPr>
              <w:ins w:id="548" w:author="Diaz,Renata M" w:date="2020-12-18T15:15:00Z"/>
              <w:rFonts w:ascii="Times New Roman" w:eastAsia="Times New Roman" w:hAnsi="Times New Roman" w:cs="Times New Roman"/>
              <w:sz w:val="24"/>
              <w:szCs w:val="24"/>
            </w:rPr>
          </w:rPrChange>
        </w:rPr>
        <w:pPrChange w:id="549" w:author="Diaz,Renata M" w:date="2020-12-18T15:16:00Z">
          <w:pPr>
            <w:spacing w:after="0" w:line="240" w:lineRule="auto"/>
            <w:ind w:hanging="480"/>
          </w:pPr>
        </w:pPrChange>
      </w:pPr>
      <w:ins w:id="550" w:author="Diaz,Renata M" w:date="2020-12-18T15:15:00Z">
        <w:r w:rsidRPr="0089180E">
          <w:rPr>
            <w:rFonts w:asciiTheme="majorHAnsi" w:eastAsia="Times New Roman" w:hAnsiTheme="majorHAnsi" w:cstheme="majorHAnsi"/>
            <w:rPrChange w:id="551" w:author="Diaz,Renata M" w:date="2020-12-18T15:16:00Z">
              <w:rPr>
                <w:rFonts w:ascii="Times New Roman" w:eastAsia="Times New Roman" w:hAnsi="Times New Roman" w:cs="Times New Roman"/>
                <w:sz w:val="24"/>
                <w:szCs w:val="24"/>
              </w:rPr>
            </w:rPrChange>
          </w:rPr>
          <w:t xml:space="preserve">Harte, J., Zillio, T., Conlisk, E. &amp; Smith, A.B. (2008). Maximum Entropy and the State-Variable Approach to Macroecology. </w:t>
        </w:r>
        <w:r w:rsidRPr="0089180E">
          <w:rPr>
            <w:rFonts w:asciiTheme="majorHAnsi" w:eastAsia="Times New Roman" w:hAnsiTheme="majorHAnsi" w:cstheme="majorHAnsi"/>
            <w:i/>
            <w:iCs/>
            <w:rPrChange w:id="552"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553" w:author="Diaz,Renata M" w:date="2020-12-18T15:16:00Z">
              <w:rPr>
                <w:rFonts w:ascii="Times New Roman" w:eastAsia="Times New Roman" w:hAnsi="Times New Roman" w:cs="Times New Roman"/>
                <w:sz w:val="24"/>
                <w:szCs w:val="24"/>
              </w:rPr>
            </w:rPrChange>
          </w:rPr>
          <w:t>, 89, 2700–2711.</w:t>
        </w:r>
      </w:ins>
    </w:p>
    <w:p w14:paraId="5BB508B8" w14:textId="77777777" w:rsidR="0089180E" w:rsidRPr="0089180E" w:rsidRDefault="0089180E">
      <w:pPr>
        <w:spacing w:after="0" w:line="480" w:lineRule="auto"/>
        <w:ind w:left="540" w:hanging="540"/>
        <w:rPr>
          <w:ins w:id="554" w:author="Diaz,Renata M" w:date="2020-12-18T15:15:00Z"/>
          <w:rFonts w:asciiTheme="majorHAnsi" w:eastAsia="Times New Roman" w:hAnsiTheme="majorHAnsi" w:cstheme="majorHAnsi"/>
          <w:rPrChange w:id="555" w:author="Diaz,Renata M" w:date="2020-12-18T15:16:00Z">
            <w:rPr>
              <w:ins w:id="556" w:author="Diaz,Renata M" w:date="2020-12-18T15:15:00Z"/>
              <w:rFonts w:ascii="Times New Roman" w:eastAsia="Times New Roman" w:hAnsi="Times New Roman" w:cs="Times New Roman"/>
              <w:sz w:val="24"/>
              <w:szCs w:val="24"/>
            </w:rPr>
          </w:rPrChange>
        </w:rPr>
        <w:pPrChange w:id="557" w:author="Diaz,Renata M" w:date="2020-12-18T15:16:00Z">
          <w:pPr>
            <w:spacing w:after="0" w:line="240" w:lineRule="auto"/>
            <w:ind w:hanging="480"/>
          </w:pPr>
        </w:pPrChange>
      </w:pPr>
      <w:ins w:id="558" w:author="Diaz,Renata M" w:date="2020-12-18T15:15:00Z">
        <w:r w:rsidRPr="0089180E">
          <w:rPr>
            <w:rFonts w:asciiTheme="majorHAnsi" w:eastAsia="Times New Roman" w:hAnsiTheme="majorHAnsi" w:cstheme="majorHAnsi"/>
            <w:rPrChange w:id="559" w:author="Diaz,Renata M" w:date="2020-12-18T15:16:00Z">
              <w:rPr>
                <w:rFonts w:ascii="Times New Roman" w:eastAsia="Times New Roman" w:hAnsi="Times New Roman" w:cs="Times New Roman"/>
                <w:sz w:val="24"/>
                <w:szCs w:val="24"/>
              </w:rPr>
            </w:rPrChange>
          </w:rPr>
          <w:lastRenderedPageBreak/>
          <w:t xml:space="preserve">Jaynes, E.T. (1957). Information Theory and Statistical Mechanics. </w:t>
        </w:r>
        <w:r w:rsidRPr="0089180E">
          <w:rPr>
            <w:rFonts w:asciiTheme="majorHAnsi" w:eastAsia="Times New Roman" w:hAnsiTheme="majorHAnsi" w:cstheme="majorHAnsi"/>
            <w:i/>
            <w:iCs/>
            <w:rPrChange w:id="560" w:author="Diaz,Renata M" w:date="2020-12-18T15:16:00Z">
              <w:rPr>
                <w:rFonts w:ascii="Times New Roman" w:eastAsia="Times New Roman" w:hAnsi="Times New Roman" w:cs="Times New Roman"/>
                <w:i/>
                <w:iCs/>
                <w:sz w:val="24"/>
                <w:szCs w:val="24"/>
              </w:rPr>
            </w:rPrChange>
          </w:rPr>
          <w:t>Phys. Rev.</w:t>
        </w:r>
        <w:r w:rsidRPr="0089180E">
          <w:rPr>
            <w:rFonts w:asciiTheme="majorHAnsi" w:eastAsia="Times New Roman" w:hAnsiTheme="majorHAnsi" w:cstheme="majorHAnsi"/>
            <w:rPrChange w:id="561" w:author="Diaz,Renata M" w:date="2020-12-18T15:16:00Z">
              <w:rPr>
                <w:rFonts w:ascii="Times New Roman" w:eastAsia="Times New Roman" w:hAnsi="Times New Roman" w:cs="Times New Roman"/>
                <w:sz w:val="24"/>
                <w:szCs w:val="24"/>
              </w:rPr>
            </w:rPrChange>
          </w:rPr>
          <w:t>, 106, 620–630.</w:t>
        </w:r>
      </w:ins>
    </w:p>
    <w:p w14:paraId="4B1C74AD" w14:textId="77777777" w:rsidR="0089180E" w:rsidRPr="0089180E" w:rsidRDefault="0089180E">
      <w:pPr>
        <w:spacing w:after="0" w:line="480" w:lineRule="auto"/>
        <w:ind w:left="540" w:hanging="540"/>
        <w:rPr>
          <w:ins w:id="562" w:author="Diaz,Renata M" w:date="2020-12-18T15:15:00Z"/>
          <w:rFonts w:asciiTheme="majorHAnsi" w:eastAsia="Times New Roman" w:hAnsiTheme="majorHAnsi" w:cstheme="majorHAnsi"/>
          <w:rPrChange w:id="563" w:author="Diaz,Renata M" w:date="2020-12-18T15:16:00Z">
            <w:rPr>
              <w:ins w:id="564" w:author="Diaz,Renata M" w:date="2020-12-18T15:15:00Z"/>
              <w:rFonts w:ascii="Times New Roman" w:eastAsia="Times New Roman" w:hAnsi="Times New Roman" w:cs="Times New Roman"/>
              <w:sz w:val="24"/>
              <w:szCs w:val="24"/>
            </w:rPr>
          </w:rPrChange>
        </w:rPr>
        <w:pPrChange w:id="565" w:author="Diaz,Renata M" w:date="2020-12-18T15:16:00Z">
          <w:pPr>
            <w:spacing w:after="0" w:line="240" w:lineRule="auto"/>
            <w:ind w:hanging="480"/>
          </w:pPr>
        </w:pPrChange>
      </w:pPr>
      <w:ins w:id="566" w:author="Diaz,Renata M" w:date="2020-12-18T15:15:00Z">
        <w:r w:rsidRPr="0089180E">
          <w:rPr>
            <w:rFonts w:asciiTheme="majorHAnsi" w:eastAsia="Times New Roman" w:hAnsiTheme="majorHAnsi" w:cstheme="majorHAnsi"/>
            <w:rPrChange w:id="567" w:author="Diaz,Renata M" w:date="2020-12-18T15:16:00Z">
              <w:rPr>
                <w:rFonts w:ascii="Times New Roman" w:eastAsia="Times New Roman" w:hAnsi="Times New Roman" w:cs="Times New Roman"/>
                <w:sz w:val="24"/>
                <w:szCs w:val="24"/>
              </w:rPr>
            </w:rPrChange>
          </w:rPr>
          <w:t xml:space="preserve">Lawton, J.H. (1999). Are There General Laws in Ecology? </w:t>
        </w:r>
        <w:r w:rsidRPr="0089180E">
          <w:rPr>
            <w:rFonts w:asciiTheme="majorHAnsi" w:eastAsia="Times New Roman" w:hAnsiTheme="majorHAnsi" w:cstheme="majorHAnsi"/>
            <w:i/>
            <w:iCs/>
            <w:rPrChange w:id="568" w:author="Diaz,Renata M" w:date="2020-12-18T15:16:00Z">
              <w:rPr>
                <w:rFonts w:ascii="Times New Roman" w:eastAsia="Times New Roman" w:hAnsi="Times New Roman" w:cs="Times New Roman"/>
                <w:i/>
                <w:iCs/>
                <w:sz w:val="24"/>
                <w:szCs w:val="24"/>
              </w:rPr>
            </w:rPrChange>
          </w:rPr>
          <w:t>Oikos</w:t>
        </w:r>
        <w:r w:rsidRPr="0089180E">
          <w:rPr>
            <w:rFonts w:asciiTheme="majorHAnsi" w:eastAsia="Times New Roman" w:hAnsiTheme="majorHAnsi" w:cstheme="majorHAnsi"/>
            <w:rPrChange w:id="569" w:author="Diaz,Renata M" w:date="2020-12-18T15:16:00Z">
              <w:rPr>
                <w:rFonts w:ascii="Times New Roman" w:eastAsia="Times New Roman" w:hAnsi="Times New Roman" w:cs="Times New Roman"/>
                <w:sz w:val="24"/>
                <w:szCs w:val="24"/>
              </w:rPr>
            </w:rPrChange>
          </w:rPr>
          <w:t>, 84, 177.</w:t>
        </w:r>
      </w:ins>
    </w:p>
    <w:p w14:paraId="1DB4F807" w14:textId="77777777" w:rsidR="0089180E" w:rsidRPr="0089180E" w:rsidRDefault="0089180E">
      <w:pPr>
        <w:spacing w:after="0" w:line="480" w:lineRule="auto"/>
        <w:ind w:left="540" w:hanging="540"/>
        <w:rPr>
          <w:ins w:id="570" w:author="Diaz,Renata M" w:date="2020-12-18T15:15:00Z"/>
          <w:rFonts w:asciiTheme="majorHAnsi" w:eastAsia="Times New Roman" w:hAnsiTheme="majorHAnsi" w:cstheme="majorHAnsi"/>
          <w:rPrChange w:id="571" w:author="Diaz,Renata M" w:date="2020-12-18T15:16:00Z">
            <w:rPr>
              <w:ins w:id="572" w:author="Diaz,Renata M" w:date="2020-12-18T15:15:00Z"/>
              <w:rFonts w:ascii="Times New Roman" w:eastAsia="Times New Roman" w:hAnsi="Times New Roman" w:cs="Times New Roman"/>
              <w:sz w:val="24"/>
              <w:szCs w:val="24"/>
            </w:rPr>
          </w:rPrChange>
        </w:rPr>
        <w:pPrChange w:id="573" w:author="Diaz,Renata M" w:date="2020-12-18T15:16:00Z">
          <w:pPr>
            <w:spacing w:after="0" w:line="240" w:lineRule="auto"/>
            <w:ind w:hanging="480"/>
          </w:pPr>
        </w:pPrChange>
      </w:pPr>
      <w:ins w:id="574" w:author="Diaz,Renata M" w:date="2020-12-18T15:15:00Z">
        <w:r w:rsidRPr="0089180E">
          <w:rPr>
            <w:rFonts w:asciiTheme="majorHAnsi" w:eastAsia="Times New Roman" w:hAnsiTheme="majorHAnsi" w:cstheme="majorHAnsi"/>
            <w:rPrChange w:id="575" w:author="Diaz,Renata M" w:date="2020-12-18T15:16:00Z">
              <w:rPr>
                <w:rFonts w:ascii="Times New Roman" w:eastAsia="Times New Roman" w:hAnsi="Times New Roman" w:cs="Times New Roman"/>
                <w:sz w:val="24"/>
                <w:szCs w:val="24"/>
              </w:rPr>
            </w:rPrChange>
          </w:rPr>
          <w:t xml:space="preserve">Locey, K.J. &amp; White, E.P. (2013). How species richness and total abundance constrain the distribution of abundance. </w:t>
        </w:r>
        <w:r w:rsidRPr="0089180E">
          <w:rPr>
            <w:rFonts w:asciiTheme="majorHAnsi" w:eastAsia="Times New Roman" w:hAnsiTheme="majorHAnsi" w:cstheme="majorHAnsi"/>
            <w:i/>
            <w:iCs/>
            <w:rPrChange w:id="576" w:author="Diaz,Renata M" w:date="2020-12-18T15:16:00Z">
              <w:rPr>
                <w:rFonts w:ascii="Times New Roman" w:eastAsia="Times New Roman" w:hAnsi="Times New Roman" w:cs="Times New Roman"/>
                <w:i/>
                <w:iCs/>
                <w:sz w:val="24"/>
                <w:szCs w:val="24"/>
              </w:rPr>
            </w:rPrChange>
          </w:rPr>
          <w:t>Ecology Letters</w:t>
        </w:r>
        <w:r w:rsidRPr="0089180E">
          <w:rPr>
            <w:rFonts w:asciiTheme="majorHAnsi" w:eastAsia="Times New Roman" w:hAnsiTheme="majorHAnsi" w:cstheme="majorHAnsi"/>
            <w:rPrChange w:id="577" w:author="Diaz,Renata M" w:date="2020-12-18T15:16:00Z">
              <w:rPr>
                <w:rFonts w:ascii="Times New Roman" w:eastAsia="Times New Roman" w:hAnsi="Times New Roman" w:cs="Times New Roman"/>
                <w:sz w:val="24"/>
                <w:szCs w:val="24"/>
              </w:rPr>
            </w:rPrChange>
          </w:rPr>
          <w:t>, 16, 1177–1185.</w:t>
        </w:r>
      </w:ins>
    </w:p>
    <w:p w14:paraId="429BDC97" w14:textId="77777777" w:rsidR="0089180E" w:rsidRPr="0089180E" w:rsidRDefault="0089180E">
      <w:pPr>
        <w:spacing w:after="0" w:line="480" w:lineRule="auto"/>
        <w:ind w:left="540" w:hanging="540"/>
        <w:rPr>
          <w:ins w:id="578" w:author="Diaz,Renata M" w:date="2020-12-18T15:15:00Z"/>
          <w:rFonts w:asciiTheme="majorHAnsi" w:eastAsia="Times New Roman" w:hAnsiTheme="majorHAnsi" w:cstheme="majorHAnsi"/>
          <w:rPrChange w:id="579" w:author="Diaz,Renata M" w:date="2020-12-18T15:16:00Z">
            <w:rPr>
              <w:ins w:id="580" w:author="Diaz,Renata M" w:date="2020-12-18T15:15:00Z"/>
              <w:rFonts w:ascii="Times New Roman" w:eastAsia="Times New Roman" w:hAnsi="Times New Roman" w:cs="Times New Roman"/>
              <w:sz w:val="24"/>
              <w:szCs w:val="24"/>
            </w:rPr>
          </w:rPrChange>
        </w:rPr>
        <w:pPrChange w:id="581" w:author="Diaz,Renata M" w:date="2020-12-18T15:16:00Z">
          <w:pPr>
            <w:spacing w:after="0" w:line="240" w:lineRule="auto"/>
            <w:ind w:hanging="480"/>
          </w:pPr>
        </w:pPrChange>
      </w:pPr>
      <w:ins w:id="582" w:author="Diaz,Renata M" w:date="2020-12-18T15:15:00Z">
        <w:r w:rsidRPr="0089180E">
          <w:rPr>
            <w:rFonts w:asciiTheme="majorHAnsi" w:eastAsia="Times New Roman" w:hAnsiTheme="majorHAnsi" w:cstheme="majorHAnsi"/>
            <w:rPrChange w:id="583" w:author="Diaz,Renata M" w:date="2020-12-18T15:16:00Z">
              <w:rPr>
                <w:rFonts w:ascii="Times New Roman" w:eastAsia="Times New Roman" w:hAnsi="Times New Roman" w:cs="Times New Roman"/>
                <w:sz w:val="24"/>
                <w:szCs w:val="24"/>
              </w:rPr>
            </w:rPrChange>
          </w:rPr>
          <w:t xml:space="preserve">McGill, B.J., Etienne, R.S., Gray, J.S., Alonso, D., Anderson, M.J., Benecha, H.K., </w:t>
        </w:r>
        <w:r w:rsidRPr="0089180E">
          <w:rPr>
            <w:rFonts w:asciiTheme="majorHAnsi" w:eastAsia="Times New Roman" w:hAnsiTheme="majorHAnsi" w:cstheme="majorHAnsi"/>
            <w:i/>
            <w:iCs/>
            <w:rPrChange w:id="584" w:author="Diaz,Renata M" w:date="2020-12-18T15:16:00Z">
              <w:rPr>
                <w:rFonts w:ascii="Times New Roman" w:eastAsia="Times New Roman" w:hAnsi="Times New Roman" w:cs="Times New Roman"/>
                <w:i/>
                <w:iCs/>
                <w:sz w:val="24"/>
                <w:szCs w:val="24"/>
              </w:rPr>
            </w:rPrChange>
          </w:rPr>
          <w:t>et al.</w:t>
        </w:r>
        <w:r w:rsidRPr="0089180E">
          <w:rPr>
            <w:rFonts w:asciiTheme="majorHAnsi" w:eastAsia="Times New Roman" w:hAnsiTheme="majorHAnsi" w:cstheme="majorHAnsi"/>
            <w:rPrChange w:id="585" w:author="Diaz,Renata M" w:date="2020-12-18T15:16:00Z">
              <w:rPr>
                <w:rFonts w:ascii="Times New Roman" w:eastAsia="Times New Roman" w:hAnsi="Times New Roman" w:cs="Times New Roman"/>
                <w:sz w:val="24"/>
                <w:szCs w:val="24"/>
              </w:rPr>
            </w:rPrChange>
          </w:rPr>
          <w:t xml:space="preserve"> (2007). Species abundance distributions: moving beyond single prediction theories to integration within an ecological framework. </w:t>
        </w:r>
        <w:r w:rsidRPr="0089180E">
          <w:rPr>
            <w:rFonts w:asciiTheme="majorHAnsi" w:eastAsia="Times New Roman" w:hAnsiTheme="majorHAnsi" w:cstheme="majorHAnsi"/>
            <w:i/>
            <w:iCs/>
            <w:rPrChange w:id="586" w:author="Diaz,Renata M" w:date="2020-12-18T15:16:00Z">
              <w:rPr>
                <w:rFonts w:ascii="Times New Roman" w:eastAsia="Times New Roman" w:hAnsi="Times New Roman" w:cs="Times New Roman"/>
                <w:i/>
                <w:iCs/>
                <w:sz w:val="24"/>
                <w:szCs w:val="24"/>
              </w:rPr>
            </w:rPrChange>
          </w:rPr>
          <w:t>Ecol Letters</w:t>
        </w:r>
        <w:r w:rsidRPr="0089180E">
          <w:rPr>
            <w:rFonts w:asciiTheme="majorHAnsi" w:eastAsia="Times New Roman" w:hAnsiTheme="majorHAnsi" w:cstheme="majorHAnsi"/>
            <w:rPrChange w:id="587" w:author="Diaz,Renata M" w:date="2020-12-18T15:16:00Z">
              <w:rPr>
                <w:rFonts w:ascii="Times New Roman" w:eastAsia="Times New Roman" w:hAnsi="Times New Roman" w:cs="Times New Roman"/>
                <w:sz w:val="24"/>
                <w:szCs w:val="24"/>
              </w:rPr>
            </w:rPrChange>
          </w:rPr>
          <w:t>, 10, 995–1015.</w:t>
        </w:r>
      </w:ins>
    </w:p>
    <w:p w14:paraId="706A6199" w14:textId="77777777" w:rsidR="0089180E" w:rsidRPr="0089180E" w:rsidRDefault="0089180E">
      <w:pPr>
        <w:spacing w:after="0" w:line="480" w:lineRule="auto"/>
        <w:ind w:left="540" w:hanging="540"/>
        <w:rPr>
          <w:ins w:id="588" w:author="Diaz,Renata M" w:date="2020-12-18T15:15:00Z"/>
          <w:rFonts w:asciiTheme="majorHAnsi" w:eastAsia="Times New Roman" w:hAnsiTheme="majorHAnsi" w:cstheme="majorHAnsi"/>
          <w:rPrChange w:id="589" w:author="Diaz,Renata M" w:date="2020-12-18T15:16:00Z">
            <w:rPr>
              <w:ins w:id="590" w:author="Diaz,Renata M" w:date="2020-12-18T15:15:00Z"/>
              <w:rFonts w:ascii="Times New Roman" w:eastAsia="Times New Roman" w:hAnsi="Times New Roman" w:cs="Times New Roman"/>
              <w:sz w:val="24"/>
              <w:szCs w:val="24"/>
            </w:rPr>
          </w:rPrChange>
        </w:rPr>
        <w:pPrChange w:id="591" w:author="Diaz,Renata M" w:date="2020-12-18T15:16:00Z">
          <w:pPr>
            <w:spacing w:after="0" w:line="240" w:lineRule="auto"/>
            <w:ind w:hanging="480"/>
          </w:pPr>
        </w:pPrChange>
      </w:pPr>
      <w:ins w:id="592" w:author="Diaz,Renata M" w:date="2020-12-18T15:15:00Z">
        <w:r w:rsidRPr="0089180E">
          <w:rPr>
            <w:rFonts w:asciiTheme="majorHAnsi" w:eastAsia="Times New Roman" w:hAnsiTheme="majorHAnsi" w:cstheme="majorHAnsi"/>
            <w:rPrChange w:id="593" w:author="Diaz,Renata M" w:date="2020-12-18T15:16:00Z">
              <w:rPr>
                <w:rFonts w:ascii="Times New Roman" w:eastAsia="Times New Roman" w:hAnsi="Times New Roman" w:cs="Times New Roman"/>
                <w:sz w:val="24"/>
                <w:szCs w:val="24"/>
              </w:rPr>
            </w:rPrChange>
          </w:rPr>
          <w:t xml:space="preserve">Meyer, D., Dimitriadou, E., Hornik, K., Weingessel, A. &amp; Leisch, F. (2019). </w:t>
        </w:r>
        <w:r w:rsidRPr="0089180E">
          <w:rPr>
            <w:rFonts w:asciiTheme="majorHAnsi" w:eastAsia="Times New Roman" w:hAnsiTheme="majorHAnsi" w:cstheme="majorHAnsi"/>
            <w:i/>
            <w:iCs/>
            <w:rPrChange w:id="594" w:author="Diaz,Renata M" w:date="2020-12-18T15:16:00Z">
              <w:rPr>
                <w:rFonts w:ascii="Times New Roman" w:eastAsia="Times New Roman" w:hAnsi="Times New Roman" w:cs="Times New Roman"/>
                <w:i/>
                <w:iCs/>
                <w:sz w:val="24"/>
                <w:szCs w:val="24"/>
              </w:rPr>
            </w:rPrChange>
          </w:rPr>
          <w:t>e1071: Misc Functions of the Department of Statistics, Probability Theory Group (Formerly: E1071), TU Wien</w:t>
        </w:r>
        <w:r w:rsidRPr="0089180E">
          <w:rPr>
            <w:rFonts w:asciiTheme="majorHAnsi" w:eastAsia="Times New Roman" w:hAnsiTheme="majorHAnsi" w:cstheme="majorHAnsi"/>
            <w:rPrChange w:id="595" w:author="Diaz,Renata M" w:date="2020-12-18T15:16:00Z">
              <w:rPr>
                <w:rFonts w:ascii="Times New Roman" w:eastAsia="Times New Roman" w:hAnsi="Times New Roman" w:cs="Times New Roman"/>
                <w:sz w:val="24"/>
                <w:szCs w:val="24"/>
              </w:rPr>
            </w:rPrChange>
          </w:rPr>
          <w:t>.</w:t>
        </w:r>
      </w:ins>
    </w:p>
    <w:p w14:paraId="3C2F1521" w14:textId="77777777" w:rsidR="0089180E" w:rsidRPr="0089180E" w:rsidRDefault="0089180E">
      <w:pPr>
        <w:spacing w:after="0" w:line="480" w:lineRule="auto"/>
        <w:ind w:left="540" w:hanging="540"/>
        <w:rPr>
          <w:ins w:id="596" w:author="Diaz,Renata M" w:date="2020-12-18T15:15:00Z"/>
          <w:rFonts w:asciiTheme="majorHAnsi" w:eastAsia="Times New Roman" w:hAnsiTheme="majorHAnsi" w:cstheme="majorHAnsi"/>
          <w:rPrChange w:id="597" w:author="Diaz,Renata M" w:date="2020-12-18T15:16:00Z">
            <w:rPr>
              <w:ins w:id="598" w:author="Diaz,Renata M" w:date="2020-12-18T15:15:00Z"/>
              <w:rFonts w:ascii="Times New Roman" w:eastAsia="Times New Roman" w:hAnsi="Times New Roman" w:cs="Times New Roman"/>
              <w:sz w:val="24"/>
              <w:szCs w:val="24"/>
            </w:rPr>
          </w:rPrChange>
        </w:rPr>
        <w:pPrChange w:id="599" w:author="Diaz,Renata M" w:date="2020-12-18T15:16:00Z">
          <w:pPr>
            <w:spacing w:after="0" w:line="240" w:lineRule="auto"/>
            <w:ind w:hanging="480"/>
          </w:pPr>
        </w:pPrChange>
      </w:pPr>
      <w:ins w:id="600" w:author="Diaz,Renata M" w:date="2020-12-18T15:15:00Z">
        <w:r w:rsidRPr="0089180E">
          <w:rPr>
            <w:rFonts w:asciiTheme="majorHAnsi" w:eastAsia="Times New Roman" w:hAnsiTheme="majorHAnsi" w:cstheme="majorHAnsi"/>
            <w:rPrChange w:id="601" w:author="Diaz,Renata M" w:date="2020-12-18T15:16:00Z">
              <w:rPr>
                <w:rFonts w:ascii="Times New Roman" w:eastAsia="Times New Roman" w:hAnsi="Times New Roman" w:cs="Times New Roman"/>
                <w:sz w:val="24"/>
                <w:szCs w:val="24"/>
              </w:rPr>
            </w:rPrChange>
          </w:rPr>
          <w:t xml:space="preserve">Phillips, O. &amp; Miller, J.S. (2002). </w:t>
        </w:r>
        <w:r w:rsidRPr="0089180E">
          <w:rPr>
            <w:rFonts w:asciiTheme="majorHAnsi" w:eastAsia="Times New Roman" w:hAnsiTheme="majorHAnsi" w:cstheme="majorHAnsi"/>
            <w:i/>
            <w:iCs/>
            <w:rPrChange w:id="602" w:author="Diaz,Renata M" w:date="2020-12-18T15:16:00Z">
              <w:rPr>
                <w:rFonts w:ascii="Times New Roman" w:eastAsia="Times New Roman" w:hAnsi="Times New Roman" w:cs="Times New Roman"/>
                <w:i/>
                <w:iCs/>
                <w:sz w:val="24"/>
                <w:szCs w:val="24"/>
              </w:rPr>
            </w:rPrChange>
          </w:rPr>
          <w:t>Global patterns of plant diversity: Alwyn H. Gentry’s forest transect data set</w:t>
        </w:r>
        <w:r w:rsidRPr="0089180E">
          <w:rPr>
            <w:rFonts w:asciiTheme="majorHAnsi" w:eastAsia="Times New Roman" w:hAnsiTheme="majorHAnsi" w:cstheme="majorHAnsi"/>
            <w:rPrChange w:id="603" w:author="Diaz,Renata M" w:date="2020-12-18T15:16:00Z">
              <w:rPr>
                <w:rFonts w:ascii="Times New Roman" w:eastAsia="Times New Roman" w:hAnsi="Times New Roman" w:cs="Times New Roman"/>
                <w:sz w:val="24"/>
                <w:szCs w:val="24"/>
              </w:rPr>
            </w:rPrChange>
          </w:rPr>
          <w:t>. Missouri Botanical Press.</w:t>
        </w:r>
      </w:ins>
    </w:p>
    <w:p w14:paraId="754A7837" w14:textId="77777777" w:rsidR="0089180E" w:rsidRPr="0089180E" w:rsidRDefault="0089180E">
      <w:pPr>
        <w:spacing w:after="0" w:line="480" w:lineRule="auto"/>
        <w:ind w:left="540" w:hanging="540"/>
        <w:rPr>
          <w:ins w:id="604" w:author="Diaz,Renata M" w:date="2020-12-18T15:15:00Z"/>
          <w:rFonts w:asciiTheme="majorHAnsi" w:eastAsia="Times New Roman" w:hAnsiTheme="majorHAnsi" w:cstheme="majorHAnsi"/>
          <w:rPrChange w:id="605" w:author="Diaz,Renata M" w:date="2020-12-18T15:16:00Z">
            <w:rPr>
              <w:ins w:id="606" w:author="Diaz,Renata M" w:date="2020-12-18T15:15:00Z"/>
              <w:rFonts w:ascii="Times New Roman" w:eastAsia="Times New Roman" w:hAnsi="Times New Roman" w:cs="Times New Roman"/>
              <w:sz w:val="24"/>
              <w:szCs w:val="24"/>
            </w:rPr>
          </w:rPrChange>
        </w:rPr>
        <w:pPrChange w:id="607" w:author="Diaz,Renata M" w:date="2020-12-18T15:16:00Z">
          <w:pPr>
            <w:spacing w:after="0" w:line="240" w:lineRule="auto"/>
            <w:ind w:hanging="480"/>
          </w:pPr>
        </w:pPrChange>
      </w:pPr>
      <w:ins w:id="608" w:author="Diaz,Renata M" w:date="2020-12-18T15:15:00Z">
        <w:r w:rsidRPr="0089180E">
          <w:rPr>
            <w:rFonts w:asciiTheme="majorHAnsi" w:eastAsia="Times New Roman" w:hAnsiTheme="majorHAnsi" w:cstheme="majorHAnsi"/>
            <w:rPrChange w:id="609" w:author="Diaz,Renata M" w:date="2020-12-18T15:16:00Z">
              <w:rPr>
                <w:rFonts w:ascii="Times New Roman" w:eastAsia="Times New Roman" w:hAnsi="Times New Roman" w:cs="Times New Roman"/>
                <w:sz w:val="24"/>
                <w:szCs w:val="24"/>
              </w:rPr>
            </w:rPrChange>
          </w:rPr>
          <w:t xml:space="preserve">Sauer, J.R., Link, W.A., Fallon, J.E., Pardieck, K.L. &amp; Ziolkowski, D.J. (2013). The North American Breeding Bird Survey 1966–2011: Summary Analysis and Species Accounts. </w:t>
        </w:r>
        <w:r w:rsidRPr="0089180E">
          <w:rPr>
            <w:rFonts w:asciiTheme="majorHAnsi" w:eastAsia="Times New Roman" w:hAnsiTheme="majorHAnsi" w:cstheme="majorHAnsi"/>
            <w:i/>
            <w:iCs/>
            <w:rPrChange w:id="610" w:author="Diaz,Renata M" w:date="2020-12-18T15:16:00Z">
              <w:rPr>
                <w:rFonts w:ascii="Times New Roman" w:eastAsia="Times New Roman" w:hAnsi="Times New Roman" w:cs="Times New Roman"/>
                <w:i/>
                <w:iCs/>
                <w:sz w:val="24"/>
                <w:szCs w:val="24"/>
              </w:rPr>
            </w:rPrChange>
          </w:rPr>
          <w:t>North American Fauna</w:t>
        </w:r>
        <w:r w:rsidRPr="0089180E">
          <w:rPr>
            <w:rFonts w:asciiTheme="majorHAnsi" w:eastAsia="Times New Roman" w:hAnsiTheme="majorHAnsi" w:cstheme="majorHAnsi"/>
            <w:rPrChange w:id="611" w:author="Diaz,Renata M" w:date="2020-12-18T15:16:00Z">
              <w:rPr>
                <w:rFonts w:ascii="Times New Roman" w:eastAsia="Times New Roman" w:hAnsi="Times New Roman" w:cs="Times New Roman"/>
                <w:sz w:val="24"/>
                <w:szCs w:val="24"/>
              </w:rPr>
            </w:rPrChange>
          </w:rPr>
          <w:t>, 1–32.</w:t>
        </w:r>
      </w:ins>
    </w:p>
    <w:p w14:paraId="44F2BF08" w14:textId="77777777" w:rsidR="0089180E" w:rsidRPr="0089180E" w:rsidRDefault="0089180E">
      <w:pPr>
        <w:spacing w:after="0" w:line="480" w:lineRule="auto"/>
        <w:ind w:left="540" w:hanging="540"/>
        <w:rPr>
          <w:ins w:id="612" w:author="Diaz,Renata M" w:date="2020-12-18T15:15:00Z"/>
          <w:rFonts w:asciiTheme="majorHAnsi" w:eastAsia="Times New Roman" w:hAnsiTheme="majorHAnsi" w:cstheme="majorHAnsi"/>
          <w:rPrChange w:id="613" w:author="Diaz,Renata M" w:date="2020-12-18T15:16:00Z">
            <w:rPr>
              <w:ins w:id="614" w:author="Diaz,Renata M" w:date="2020-12-18T15:15:00Z"/>
              <w:rFonts w:ascii="Times New Roman" w:eastAsia="Times New Roman" w:hAnsi="Times New Roman" w:cs="Times New Roman"/>
              <w:sz w:val="24"/>
              <w:szCs w:val="24"/>
            </w:rPr>
          </w:rPrChange>
        </w:rPr>
        <w:pPrChange w:id="615" w:author="Diaz,Renata M" w:date="2020-12-18T15:16:00Z">
          <w:pPr>
            <w:spacing w:after="0" w:line="240" w:lineRule="auto"/>
            <w:ind w:hanging="480"/>
          </w:pPr>
        </w:pPrChange>
      </w:pPr>
      <w:ins w:id="616" w:author="Diaz,Renata M" w:date="2020-12-18T15:15:00Z">
        <w:r w:rsidRPr="0089180E">
          <w:rPr>
            <w:rFonts w:asciiTheme="majorHAnsi" w:eastAsia="Times New Roman" w:hAnsiTheme="majorHAnsi" w:cstheme="majorHAnsi"/>
            <w:rPrChange w:id="617" w:author="Diaz,Renata M" w:date="2020-12-18T15:16:00Z">
              <w:rPr>
                <w:rFonts w:ascii="Times New Roman" w:eastAsia="Times New Roman" w:hAnsi="Times New Roman" w:cs="Times New Roman"/>
                <w:sz w:val="24"/>
                <w:szCs w:val="24"/>
              </w:rPr>
            </w:rPrChange>
          </w:rPr>
          <w:t xml:space="preserve">Supp, S.R. &amp; Ernest, S.K.M. (2014). Species-level and community-level responses to disturbance: a cross-community analysis. </w:t>
        </w:r>
        <w:r w:rsidRPr="0089180E">
          <w:rPr>
            <w:rFonts w:asciiTheme="majorHAnsi" w:eastAsia="Times New Roman" w:hAnsiTheme="majorHAnsi" w:cstheme="majorHAnsi"/>
            <w:i/>
            <w:iCs/>
            <w:rPrChange w:id="618"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619" w:author="Diaz,Renata M" w:date="2020-12-18T15:16:00Z">
              <w:rPr>
                <w:rFonts w:ascii="Times New Roman" w:eastAsia="Times New Roman" w:hAnsi="Times New Roman" w:cs="Times New Roman"/>
                <w:sz w:val="24"/>
                <w:szCs w:val="24"/>
              </w:rPr>
            </w:rPrChange>
          </w:rPr>
          <w:t>, 95, 1717–1723.</w:t>
        </w:r>
      </w:ins>
    </w:p>
    <w:p w14:paraId="2F9762DC" w14:textId="77777777" w:rsidR="0089180E" w:rsidRPr="0089180E" w:rsidRDefault="0089180E">
      <w:pPr>
        <w:spacing w:after="0" w:line="480" w:lineRule="auto"/>
        <w:ind w:left="540" w:hanging="540"/>
        <w:rPr>
          <w:ins w:id="620" w:author="Diaz,Renata M" w:date="2020-12-18T15:15:00Z"/>
          <w:rFonts w:asciiTheme="majorHAnsi" w:eastAsia="Times New Roman" w:hAnsiTheme="majorHAnsi" w:cstheme="majorHAnsi"/>
          <w:rPrChange w:id="621" w:author="Diaz,Renata M" w:date="2020-12-18T15:16:00Z">
            <w:rPr>
              <w:ins w:id="622" w:author="Diaz,Renata M" w:date="2020-12-18T15:15:00Z"/>
              <w:rFonts w:ascii="Times New Roman" w:eastAsia="Times New Roman" w:hAnsi="Times New Roman" w:cs="Times New Roman"/>
              <w:sz w:val="24"/>
              <w:szCs w:val="24"/>
            </w:rPr>
          </w:rPrChange>
        </w:rPr>
        <w:pPrChange w:id="623" w:author="Diaz,Renata M" w:date="2020-12-18T15:16:00Z">
          <w:pPr>
            <w:spacing w:after="0" w:line="240" w:lineRule="auto"/>
            <w:ind w:hanging="480"/>
          </w:pPr>
        </w:pPrChange>
      </w:pPr>
      <w:ins w:id="624" w:author="Diaz,Renata M" w:date="2020-12-18T15:15:00Z">
        <w:r w:rsidRPr="0089180E">
          <w:rPr>
            <w:rFonts w:asciiTheme="majorHAnsi" w:eastAsia="Times New Roman" w:hAnsiTheme="majorHAnsi" w:cstheme="majorHAnsi"/>
            <w:rPrChange w:id="625" w:author="Diaz,Renata M" w:date="2020-12-18T15:16:00Z">
              <w:rPr>
                <w:rFonts w:ascii="Times New Roman" w:eastAsia="Times New Roman" w:hAnsi="Times New Roman" w:cs="Times New Roman"/>
                <w:sz w:val="24"/>
                <w:szCs w:val="24"/>
              </w:rPr>
            </w:rPrChange>
          </w:rPr>
          <w:t xml:space="preserve">Thibault, K.M., Supp, S.R., Giffin, M., White, E.P. &amp; Ernest, S.K.M. (2011). Species composition and abundance of mammalian communities. </w:t>
        </w:r>
        <w:r w:rsidRPr="0089180E">
          <w:rPr>
            <w:rFonts w:asciiTheme="majorHAnsi" w:eastAsia="Times New Roman" w:hAnsiTheme="majorHAnsi" w:cstheme="majorHAnsi"/>
            <w:i/>
            <w:iCs/>
            <w:rPrChange w:id="626"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627" w:author="Diaz,Renata M" w:date="2020-12-18T15:16:00Z">
              <w:rPr>
                <w:rFonts w:ascii="Times New Roman" w:eastAsia="Times New Roman" w:hAnsi="Times New Roman" w:cs="Times New Roman"/>
                <w:sz w:val="24"/>
                <w:szCs w:val="24"/>
              </w:rPr>
            </w:rPrChange>
          </w:rPr>
          <w:t>, 92, 2316–2316.</w:t>
        </w:r>
      </w:ins>
    </w:p>
    <w:p w14:paraId="5DB85A4D" w14:textId="183A1E28" w:rsidR="0089180E" w:rsidRDefault="0089180E">
      <w:pPr>
        <w:spacing w:after="0" w:line="480" w:lineRule="auto"/>
        <w:ind w:left="540" w:hanging="540"/>
        <w:rPr>
          <w:ins w:id="628" w:author="Diaz,Renata M" w:date="2020-12-18T16:37:00Z"/>
          <w:rFonts w:asciiTheme="majorHAnsi" w:eastAsia="Times New Roman" w:hAnsiTheme="majorHAnsi" w:cstheme="majorHAnsi"/>
        </w:rPr>
      </w:pPr>
      <w:ins w:id="629" w:author="Diaz,Renata M" w:date="2020-12-18T15:15:00Z">
        <w:r w:rsidRPr="0089180E">
          <w:rPr>
            <w:rFonts w:asciiTheme="majorHAnsi" w:eastAsia="Times New Roman" w:hAnsiTheme="majorHAnsi" w:cstheme="majorHAnsi"/>
            <w:rPrChange w:id="630" w:author="Diaz,Renata M" w:date="2020-12-18T15:16:00Z">
              <w:rPr>
                <w:rFonts w:ascii="Times New Roman" w:eastAsia="Times New Roman" w:hAnsi="Times New Roman" w:cs="Times New Roman"/>
                <w:sz w:val="24"/>
                <w:szCs w:val="24"/>
              </w:rPr>
            </w:rPrChange>
          </w:rPr>
          <w:t xml:space="preserve">White, E.P., Thibault, K.M. &amp; Xiao, X. (2012). Characterizing species abundance distributions across taxa and ecosystems using a simple maximum entropy model. </w:t>
        </w:r>
        <w:r w:rsidRPr="0089180E">
          <w:rPr>
            <w:rFonts w:asciiTheme="majorHAnsi" w:eastAsia="Times New Roman" w:hAnsiTheme="majorHAnsi" w:cstheme="majorHAnsi"/>
            <w:i/>
            <w:iCs/>
            <w:rPrChange w:id="631"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632" w:author="Diaz,Renata M" w:date="2020-12-18T15:16:00Z">
              <w:rPr>
                <w:rFonts w:ascii="Times New Roman" w:eastAsia="Times New Roman" w:hAnsi="Times New Roman" w:cs="Times New Roman"/>
                <w:sz w:val="24"/>
                <w:szCs w:val="24"/>
              </w:rPr>
            </w:rPrChange>
          </w:rPr>
          <w:t>, 93, 1772–1778.</w:t>
        </w:r>
      </w:ins>
    </w:p>
    <w:p w14:paraId="046D27A6" w14:textId="77777777" w:rsidR="0089180E" w:rsidRPr="0089180E" w:rsidRDefault="0089180E">
      <w:pPr>
        <w:spacing w:after="0" w:line="480" w:lineRule="auto"/>
        <w:ind w:left="540" w:hanging="540"/>
        <w:rPr>
          <w:ins w:id="633" w:author="Diaz,Renata M" w:date="2020-12-18T15:15:00Z"/>
          <w:rFonts w:asciiTheme="majorHAnsi" w:eastAsia="Times New Roman" w:hAnsiTheme="majorHAnsi" w:cstheme="majorHAnsi"/>
          <w:rPrChange w:id="634" w:author="Diaz,Renata M" w:date="2020-12-18T15:16:00Z">
            <w:rPr>
              <w:ins w:id="635" w:author="Diaz,Renata M" w:date="2020-12-18T15:15:00Z"/>
              <w:rFonts w:ascii="Times New Roman" w:eastAsia="Times New Roman" w:hAnsi="Times New Roman" w:cs="Times New Roman"/>
              <w:sz w:val="24"/>
              <w:szCs w:val="24"/>
            </w:rPr>
          </w:rPrChange>
        </w:rPr>
        <w:pPrChange w:id="636" w:author="Diaz,Renata M" w:date="2020-12-18T15:16:00Z">
          <w:pPr>
            <w:spacing w:after="0" w:line="240" w:lineRule="auto"/>
            <w:ind w:hanging="480"/>
          </w:pPr>
        </w:pPrChange>
      </w:pPr>
      <w:ins w:id="637" w:author="Diaz,Renata M" w:date="2020-12-18T15:15:00Z">
        <w:r w:rsidRPr="0089180E">
          <w:rPr>
            <w:rFonts w:asciiTheme="majorHAnsi" w:eastAsia="Times New Roman" w:hAnsiTheme="majorHAnsi" w:cstheme="majorHAnsi"/>
            <w:rPrChange w:id="638" w:author="Diaz,Renata M" w:date="2020-12-18T15:16:00Z">
              <w:rPr>
                <w:rFonts w:ascii="Times New Roman" w:eastAsia="Times New Roman" w:hAnsi="Times New Roman" w:cs="Times New Roman"/>
                <w:sz w:val="24"/>
                <w:szCs w:val="24"/>
              </w:rPr>
            </w:rPrChange>
          </w:rPr>
          <w:t xml:space="preserve">Woudenberg, S.W., Conkling, B.L., O’Connell, B.M., LaPoint, E.B., Turner, J.A. &amp; Waddell, K.L. (2010). The Forest Inventory and Analysis Database: Database description and users manual version 4.0 for Phase 2. </w:t>
        </w:r>
        <w:r w:rsidRPr="0089180E">
          <w:rPr>
            <w:rFonts w:asciiTheme="majorHAnsi" w:eastAsia="Times New Roman" w:hAnsiTheme="majorHAnsi" w:cstheme="majorHAnsi"/>
            <w:i/>
            <w:iCs/>
            <w:rPrChange w:id="639" w:author="Diaz,Renata M" w:date="2020-12-18T15:16:00Z">
              <w:rPr>
                <w:rFonts w:ascii="Times New Roman" w:eastAsia="Times New Roman" w:hAnsi="Times New Roman" w:cs="Times New Roman"/>
                <w:i/>
                <w:iCs/>
                <w:sz w:val="24"/>
                <w:szCs w:val="24"/>
              </w:rPr>
            </w:rPrChange>
          </w:rPr>
          <w:t>Gen. Tech. Rep. RMRS-GTR-245. Fort Collins, CO: U.S. Department of Agriculture, Forest Service, Rocky Mountain Research Station. 336 p.</w:t>
        </w:r>
        <w:r w:rsidRPr="0089180E">
          <w:rPr>
            <w:rFonts w:asciiTheme="majorHAnsi" w:eastAsia="Times New Roman" w:hAnsiTheme="majorHAnsi" w:cstheme="majorHAnsi"/>
            <w:rPrChange w:id="640" w:author="Diaz,Renata M" w:date="2020-12-18T15:16:00Z">
              <w:rPr>
                <w:rFonts w:ascii="Times New Roman" w:eastAsia="Times New Roman" w:hAnsi="Times New Roman" w:cs="Times New Roman"/>
                <w:sz w:val="24"/>
                <w:szCs w:val="24"/>
              </w:rPr>
            </w:rPrChange>
          </w:rPr>
          <w:t>, 245.</w:t>
        </w:r>
      </w:ins>
    </w:p>
    <w:p w14:paraId="6A96BF74" w14:textId="77777777" w:rsidR="0089180E" w:rsidRPr="0089180E" w:rsidRDefault="0089180E">
      <w:pPr>
        <w:spacing w:after="0" w:line="480" w:lineRule="auto"/>
        <w:ind w:left="540" w:hanging="540"/>
        <w:rPr>
          <w:ins w:id="641" w:author="Diaz,Renata M" w:date="2020-12-18T15:15:00Z"/>
          <w:rFonts w:asciiTheme="majorHAnsi" w:eastAsia="Times New Roman" w:hAnsiTheme="majorHAnsi" w:cstheme="majorHAnsi"/>
          <w:rPrChange w:id="642" w:author="Diaz,Renata M" w:date="2020-12-18T15:16:00Z">
            <w:rPr>
              <w:ins w:id="643" w:author="Diaz,Renata M" w:date="2020-12-18T15:15:00Z"/>
              <w:rFonts w:ascii="Times New Roman" w:eastAsia="Times New Roman" w:hAnsi="Times New Roman" w:cs="Times New Roman"/>
              <w:sz w:val="24"/>
              <w:szCs w:val="24"/>
            </w:rPr>
          </w:rPrChange>
        </w:rPr>
        <w:pPrChange w:id="644" w:author="Diaz,Renata M" w:date="2020-12-18T15:16:00Z">
          <w:pPr>
            <w:spacing w:after="0" w:line="240" w:lineRule="auto"/>
            <w:ind w:hanging="480"/>
          </w:pPr>
        </w:pPrChange>
      </w:pPr>
      <w:ins w:id="645" w:author="Diaz,Renata M" w:date="2020-12-18T15:15:00Z">
        <w:r w:rsidRPr="0089180E">
          <w:rPr>
            <w:rFonts w:asciiTheme="majorHAnsi" w:eastAsia="Times New Roman" w:hAnsiTheme="majorHAnsi" w:cstheme="majorHAnsi"/>
            <w:rPrChange w:id="646" w:author="Diaz,Renata M" w:date="2020-12-18T15:16:00Z">
              <w:rPr>
                <w:rFonts w:ascii="Times New Roman" w:eastAsia="Times New Roman" w:hAnsi="Times New Roman" w:cs="Times New Roman"/>
                <w:sz w:val="24"/>
                <w:szCs w:val="24"/>
              </w:rPr>
            </w:rPrChange>
          </w:rPr>
          <w:lastRenderedPageBreak/>
          <w:t xml:space="preserve">Xiao, X., O’Dwyer, J.P. &amp; White, E.P. (2016). Comparing process-based and constraint-based approaches for modeling macroecological patterns. </w:t>
        </w:r>
        <w:r w:rsidRPr="0089180E">
          <w:rPr>
            <w:rFonts w:asciiTheme="majorHAnsi" w:eastAsia="Times New Roman" w:hAnsiTheme="majorHAnsi" w:cstheme="majorHAnsi"/>
            <w:i/>
            <w:iCs/>
            <w:rPrChange w:id="647"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648" w:author="Diaz,Renata M" w:date="2020-12-18T15:16:00Z">
              <w:rPr>
                <w:rFonts w:ascii="Times New Roman" w:eastAsia="Times New Roman" w:hAnsi="Times New Roman" w:cs="Times New Roman"/>
                <w:sz w:val="24"/>
                <w:szCs w:val="24"/>
              </w:rPr>
            </w:rPrChange>
          </w:rPr>
          <w:t>, 97, 1228–1238.</w:t>
        </w:r>
      </w:ins>
    </w:p>
    <w:p w14:paraId="343BAF2A" w14:textId="379A462E" w:rsidR="0089180E" w:rsidRPr="0089180E" w:rsidRDefault="0089180E">
      <w:pPr>
        <w:spacing w:after="0" w:line="480" w:lineRule="auto"/>
        <w:ind w:left="540" w:hanging="540"/>
        <w:rPr>
          <w:ins w:id="649" w:author="Diaz,Renata M" w:date="2020-12-18T15:15:00Z"/>
          <w:rFonts w:asciiTheme="majorHAnsi" w:eastAsia="Times New Roman" w:hAnsiTheme="majorHAnsi" w:cstheme="majorHAnsi"/>
          <w:rPrChange w:id="650" w:author="Diaz,Renata M" w:date="2020-12-18T15:16:00Z">
            <w:rPr>
              <w:ins w:id="651" w:author="Diaz,Renata M" w:date="2020-12-18T15:15:00Z"/>
              <w:rFonts w:ascii="Times New Roman" w:eastAsia="Times New Roman" w:hAnsi="Times New Roman" w:cs="Times New Roman"/>
              <w:sz w:val="24"/>
              <w:szCs w:val="24"/>
            </w:rPr>
          </w:rPrChange>
        </w:rPr>
        <w:pPrChange w:id="652" w:author="Diaz,Renata M" w:date="2020-12-18T15:16:00Z">
          <w:pPr>
            <w:spacing w:after="0" w:line="240" w:lineRule="auto"/>
            <w:ind w:hanging="480"/>
          </w:pPr>
        </w:pPrChange>
      </w:pPr>
      <w:ins w:id="653" w:author="Diaz,Renata M" w:date="2020-12-18T15:15:00Z">
        <w:r w:rsidRPr="0089180E">
          <w:rPr>
            <w:rFonts w:asciiTheme="majorHAnsi" w:eastAsia="Times New Roman" w:hAnsiTheme="majorHAnsi" w:cstheme="majorHAnsi"/>
            <w:rPrChange w:id="654" w:author="Diaz,Renata M" w:date="2020-12-18T15:16:00Z">
              <w:rPr>
                <w:rFonts w:ascii="Times New Roman" w:eastAsia="Times New Roman" w:hAnsi="Times New Roman" w:cs="Times New Roman"/>
                <w:sz w:val="24"/>
                <w:szCs w:val="24"/>
              </w:rPr>
            </w:rPrChange>
          </w:rPr>
          <w:t xml:space="preserve">Yenni, G., Adler, P.B. &amp; Ernest, S.K.M. (2012). Strong self-limitation promotes the persistence of rare species. </w:t>
        </w:r>
        <w:r w:rsidRPr="0089180E">
          <w:rPr>
            <w:rFonts w:asciiTheme="majorHAnsi" w:eastAsia="Times New Roman" w:hAnsiTheme="majorHAnsi" w:cstheme="majorHAnsi"/>
            <w:i/>
            <w:iCs/>
            <w:rPrChange w:id="655" w:author="Diaz,Renata M" w:date="2020-12-18T15:16:00Z">
              <w:rPr>
                <w:rFonts w:ascii="Times New Roman" w:eastAsia="Times New Roman" w:hAnsi="Times New Roman" w:cs="Times New Roman"/>
                <w:i/>
                <w:iCs/>
                <w:sz w:val="24"/>
                <w:szCs w:val="24"/>
              </w:rPr>
            </w:rPrChange>
          </w:rPr>
          <w:t>Ecology</w:t>
        </w:r>
        <w:r w:rsidRPr="0089180E">
          <w:rPr>
            <w:rFonts w:asciiTheme="majorHAnsi" w:eastAsia="Times New Roman" w:hAnsiTheme="majorHAnsi" w:cstheme="majorHAnsi"/>
            <w:rPrChange w:id="656" w:author="Diaz,Renata M" w:date="2020-12-18T15:16:00Z">
              <w:rPr>
                <w:rFonts w:ascii="Times New Roman" w:eastAsia="Times New Roman" w:hAnsi="Times New Roman" w:cs="Times New Roman"/>
                <w:sz w:val="24"/>
                <w:szCs w:val="24"/>
              </w:rPr>
            </w:rPrChange>
          </w:rPr>
          <w:t>, 93, 456–461.</w:t>
        </w:r>
      </w:ins>
    </w:p>
    <w:p w14:paraId="183E24FC" w14:textId="1BB09212" w:rsidR="001E4A8D" w:rsidDel="0089180E" w:rsidRDefault="001E4A8D">
      <w:pPr>
        <w:spacing w:line="480" w:lineRule="auto"/>
        <w:ind w:left="540" w:hanging="540"/>
        <w:rPr>
          <w:del w:id="657" w:author="Diaz,Renata M" w:date="2020-12-18T15:15:00Z"/>
        </w:rPr>
        <w:pPrChange w:id="658" w:author="Diaz,Renata M" w:date="2020-12-18T15:16:00Z">
          <w:pPr>
            <w:spacing w:line="480" w:lineRule="auto"/>
            <w:ind w:hanging="480"/>
          </w:pPr>
        </w:pPrChange>
      </w:pPr>
      <w:del w:id="659" w:author="Diaz,Renata M" w:date="2020-12-18T15:15:00Z">
        <w:r w:rsidRPr="0089180E" w:rsidDel="0089180E">
          <w:rPr>
            <w:rFonts w:asciiTheme="majorHAnsi" w:hAnsiTheme="majorHAnsi" w:cstheme="majorHAnsi"/>
            <w:rPrChange w:id="660" w:author="Diaz,Renata M" w:date="2020-12-18T15:15:00Z">
              <w:rPr/>
            </w:rPrChange>
          </w:rPr>
          <w:delText>Baldridge, E., Harris, D. J., Xiao, X., &amp; White, E. P. (2016</w:delText>
        </w:r>
        <w:r w:rsidDel="0089180E">
          <w:delText xml:space="preserve">). An extensive comparison of species-abundance distribution models. </w:delText>
        </w:r>
        <w:r w:rsidDel="0089180E">
          <w:rPr>
            <w:i/>
            <w:iCs/>
          </w:rPr>
          <w:delText>PeerJ</w:delText>
        </w:r>
        <w:r w:rsidDel="0089180E">
          <w:delText xml:space="preserve">, </w:delText>
        </w:r>
        <w:r w:rsidRPr="006A64B6" w:rsidDel="0089180E">
          <w:rPr>
            <w:rPrChange w:id="661" w:author="Diaz,Renata M" w:date="2020-12-18T15:11:00Z">
              <w:rPr>
                <w:i/>
                <w:iCs/>
              </w:rPr>
            </w:rPrChange>
          </w:rPr>
          <w:delText>4</w:delText>
        </w:r>
        <w:r w:rsidRPr="006A64B6" w:rsidDel="0089180E">
          <w:delText>,</w:delText>
        </w:r>
        <w:r w:rsidDel="0089180E">
          <w:delText xml:space="preserve"> e2823. </w:delText>
        </w:r>
        <w:r w:rsidR="00163E6C" w:rsidDel="0089180E">
          <w:fldChar w:fldCharType="begin"/>
        </w:r>
        <w:r w:rsidR="00163E6C" w:rsidDel="0089180E">
          <w:delInstrText xml:space="preserve"> HYPERLINK "https://doi.org/10.7717/peerj.2823" </w:delInstrText>
        </w:r>
        <w:r w:rsidR="00163E6C" w:rsidDel="0089180E">
          <w:fldChar w:fldCharType="separate"/>
        </w:r>
        <w:r w:rsidDel="0089180E">
          <w:rPr>
            <w:rStyle w:val="Hyperlink"/>
          </w:rPr>
          <w:delText>https://doi.org/10.7717/peerj.2823</w:delText>
        </w:r>
        <w:r w:rsidR="00163E6C" w:rsidDel="0089180E">
          <w:rPr>
            <w:rStyle w:val="Hyperlink"/>
          </w:rPr>
          <w:fldChar w:fldCharType="end"/>
        </w:r>
      </w:del>
    </w:p>
    <w:p w14:paraId="231DA39A" w14:textId="67A8D563" w:rsidR="001E4A8D" w:rsidDel="0089180E" w:rsidRDefault="001E4A8D">
      <w:pPr>
        <w:spacing w:line="480" w:lineRule="auto"/>
        <w:ind w:left="540" w:hanging="540"/>
        <w:rPr>
          <w:del w:id="662" w:author="Diaz,Renata M" w:date="2020-12-18T15:15:00Z"/>
        </w:rPr>
        <w:pPrChange w:id="663" w:author="Diaz,Renata M" w:date="2020-12-18T14:58:00Z">
          <w:pPr>
            <w:spacing w:line="480" w:lineRule="auto"/>
            <w:ind w:hanging="480"/>
          </w:pPr>
        </w:pPrChange>
      </w:pPr>
      <w:del w:id="664" w:author="Diaz,Renata M" w:date="2020-12-18T15:15:00Z">
        <w:r w:rsidDel="0089180E">
          <w:delText xml:space="preserve">Chesson, P. (2000). Mechanisms of Maintenance of Species Diversity. </w:delText>
        </w:r>
        <w:r w:rsidDel="0089180E">
          <w:rPr>
            <w:i/>
            <w:iCs/>
          </w:rPr>
          <w:delText>Annual Review of Ecology and Systematics</w:delText>
        </w:r>
        <w:r w:rsidDel="0089180E">
          <w:delText xml:space="preserve">, </w:delText>
        </w:r>
        <w:r w:rsidDel="0089180E">
          <w:rPr>
            <w:i/>
            <w:iCs/>
          </w:rPr>
          <w:delText>31</w:delText>
        </w:r>
        <w:r w:rsidDel="0089180E">
          <w:delText xml:space="preserve">(1), 343–366. </w:delText>
        </w:r>
        <w:r w:rsidR="00163E6C" w:rsidDel="0089180E">
          <w:fldChar w:fldCharType="begin"/>
        </w:r>
        <w:r w:rsidR="00163E6C" w:rsidDel="0089180E">
          <w:delInstrText xml:space="preserve"> HYPERLINK "https://doi.org/10.1146/annurev.ecolsys.31.1.343" </w:delInstrText>
        </w:r>
        <w:r w:rsidR="00163E6C" w:rsidDel="0089180E">
          <w:fldChar w:fldCharType="separate"/>
        </w:r>
        <w:r w:rsidDel="0089180E">
          <w:rPr>
            <w:rStyle w:val="Hyperlink"/>
          </w:rPr>
          <w:delText>https://doi.org/10.1146/annurev.ecolsys.31.1.343</w:delText>
        </w:r>
        <w:r w:rsidR="00163E6C" w:rsidDel="0089180E">
          <w:rPr>
            <w:rStyle w:val="Hyperlink"/>
          </w:rPr>
          <w:fldChar w:fldCharType="end"/>
        </w:r>
      </w:del>
    </w:p>
    <w:p w14:paraId="431A0C6F" w14:textId="561840E0" w:rsidR="001E4A8D" w:rsidDel="0089180E" w:rsidRDefault="001E4A8D">
      <w:pPr>
        <w:spacing w:line="480" w:lineRule="auto"/>
        <w:ind w:left="540" w:hanging="540"/>
        <w:rPr>
          <w:del w:id="665" w:author="Diaz,Renata M" w:date="2020-12-18T15:15:00Z"/>
        </w:rPr>
        <w:pPrChange w:id="666" w:author="Diaz,Renata M" w:date="2020-12-18T14:58:00Z">
          <w:pPr>
            <w:spacing w:line="480" w:lineRule="auto"/>
            <w:ind w:hanging="480"/>
          </w:pPr>
        </w:pPrChange>
      </w:pPr>
      <w:del w:id="667" w:author="Diaz,Renata M" w:date="2020-12-18T15:15:00Z">
        <w:r w:rsidDel="0089180E">
          <w:delText xml:space="preserve">Favretti, M. (2018). Remarks on the Maximum Entropy Principle with Application to the Maximum Entropy Theory of Ecology. </w:delText>
        </w:r>
        <w:r w:rsidDel="0089180E">
          <w:rPr>
            <w:i/>
            <w:iCs/>
          </w:rPr>
          <w:delText>Entropy</w:delText>
        </w:r>
        <w:r w:rsidDel="0089180E">
          <w:delText xml:space="preserve">, </w:delText>
        </w:r>
        <w:r w:rsidDel="0089180E">
          <w:rPr>
            <w:i/>
            <w:iCs/>
          </w:rPr>
          <w:delText>20</w:delText>
        </w:r>
        <w:r w:rsidDel="0089180E">
          <w:delText xml:space="preserve">(1), 11. </w:delText>
        </w:r>
        <w:r w:rsidR="00163E6C" w:rsidDel="0089180E">
          <w:fldChar w:fldCharType="begin"/>
        </w:r>
        <w:r w:rsidR="00163E6C" w:rsidDel="0089180E">
          <w:delInstrText xml:space="preserve"> HYPERLINK "https://doi.org/10.3390/e20010011" </w:delInstrText>
        </w:r>
        <w:r w:rsidR="00163E6C" w:rsidDel="0089180E">
          <w:fldChar w:fldCharType="separate"/>
        </w:r>
        <w:r w:rsidDel="0089180E">
          <w:rPr>
            <w:rStyle w:val="Hyperlink"/>
          </w:rPr>
          <w:delText>https://doi.org/10.3390/e20010011</w:delText>
        </w:r>
        <w:r w:rsidR="00163E6C" w:rsidDel="0089180E">
          <w:rPr>
            <w:rStyle w:val="Hyperlink"/>
          </w:rPr>
          <w:fldChar w:fldCharType="end"/>
        </w:r>
      </w:del>
    </w:p>
    <w:p w14:paraId="595BCEB9" w14:textId="1A7F1CE5" w:rsidR="001E4A8D" w:rsidDel="0089180E" w:rsidRDefault="001E4A8D">
      <w:pPr>
        <w:spacing w:line="480" w:lineRule="auto"/>
        <w:ind w:left="540" w:hanging="540"/>
        <w:rPr>
          <w:del w:id="668" w:author="Diaz,Renata M" w:date="2020-12-18T15:15:00Z"/>
        </w:rPr>
        <w:pPrChange w:id="669" w:author="Diaz,Renata M" w:date="2020-12-18T14:58:00Z">
          <w:pPr>
            <w:spacing w:line="480" w:lineRule="auto"/>
            <w:ind w:hanging="480"/>
          </w:pPr>
        </w:pPrChange>
      </w:pPr>
      <w:del w:id="670" w:author="Diaz,Renata M" w:date="2020-12-18T15:15:00Z">
        <w:r w:rsidDel="0089180E">
          <w:delText xml:space="preserve">Fisher, R. A., Corbet, A. S., &amp; Williams, C. B. (1943). The Relation Between the Number of Species and the Number of Individuals in a Random Sample of an Animal Population. </w:delText>
        </w:r>
        <w:r w:rsidDel="0089180E">
          <w:rPr>
            <w:i/>
            <w:iCs/>
          </w:rPr>
          <w:delText>Journal of Animal Ecology</w:delText>
        </w:r>
        <w:r w:rsidDel="0089180E">
          <w:delText xml:space="preserve">, </w:delText>
        </w:r>
        <w:r w:rsidDel="0089180E">
          <w:rPr>
            <w:i/>
            <w:iCs/>
          </w:rPr>
          <w:delText>12</w:delText>
        </w:r>
        <w:r w:rsidDel="0089180E">
          <w:delText xml:space="preserve">(1), 42–58. JSTOR. </w:delText>
        </w:r>
        <w:r w:rsidR="00163E6C" w:rsidDel="0089180E">
          <w:fldChar w:fldCharType="begin"/>
        </w:r>
        <w:r w:rsidR="00163E6C" w:rsidDel="0089180E">
          <w:delInstrText xml:space="preserve"> HYPERLINK "https://doi.org/10.2307/1411" </w:delInstrText>
        </w:r>
        <w:r w:rsidR="00163E6C" w:rsidDel="0089180E">
          <w:fldChar w:fldCharType="separate"/>
        </w:r>
        <w:r w:rsidDel="0089180E">
          <w:rPr>
            <w:rStyle w:val="Hyperlink"/>
          </w:rPr>
          <w:delText>https://doi.org/10.2307/1411</w:delText>
        </w:r>
        <w:r w:rsidR="00163E6C" w:rsidDel="0089180E">
          <w:rPr>
            <w:rStyle w:val="Hyperlink"/>
          </w:rPr>
          <w:fldChar w:fldCharType="end"/>
        </w:r>
      </w:del>
    </w:p>
    <w:p w14:paraId="3216653A" w14:textId="68F86D6A" w:rsidR="001E4A8D" w:rsidDel="0089180E" w:rsidRDefault="001E4A8D">
      <w:pPr>
        <w:spacing w:line="480" w:lineRule="auto"/>
        <w:ind w:left="540" w:hanging="540"/>
        <w:rPr>
          <w:del w:id="671" w:author="Diaz,Renata M" w:date="2020-12-18T15:15:00Z"/>
        </w:rPr>
        <w:pPrChange w:id="672" w:author="Diaz,Renata M" w:date="2020-12-18T14:58:00Z">
          <w:pPr>
            <w:spacing w:line="480" w:lineRule="auto"/>
            <w:ind w:hanging="480"/>
          </w:pPr>
        </w:pPrChange>
      </w:pPr>
      <w:del w:id="673" w:author="Diaz,Renata M" w:date="2020-12-18T15:15:00Z">
        <w:r w:rsidDel="0089180E">
          <w:delText xml:space="preserve">Frank, S. A. (2009). The common patterns of nature. </w:delText>
        </w:r>
        <w:r w:rsidDel="0089180E">
          <w:rPr>
            <w:i/>
            <w:iCs/>
          </w:rPr>
          <w:delText>Journal of Evolutionary Biology</w:delText>
        </w:r>
        <w:r w:rsidDel="0089180E">
          <w:delText xml:space="preserve">, </w:delText>
        </w:r>
        <w:r w:rsidDel="0089180E">
          <w:rPr>
            <w:i/>
            <w:iCs/>
          </w:rPr>
          <w:delText>22</w:delText>
        </w:r>
        <w:r w:rsidDel="0089180E">
          <w:delText xml:space="preserve">(8), 1563–1585. </w:delText>
        </w:r>
        <w:r w:rsidR="00163E6C" w:rsidDel="0089180E">
          <w:fldChar w:fldCharType="begin"/>
        </w:r>
        <w:r w:rsidR="00163E6C" w:rsidDel="0089180E">
          <w:delInstrText xml:space="preserve"> HYPERLINK "https://doi.org/10.1111/j.1420-9101.2009.01775.x" </w:delInstrText>
        </w:r>
        <w:r w:rsidR="00163E6C" w:rsidDel="0089180E">
          <w:fldChar w:fldCharType="separate"/>
        </w:r>
        <w:r w:rsidDel="0089180E">
          <w:rPr>
            <w:rStyle w:val="Hyperlink"/>
          </w:rPr>
          <w:delText>https://doi.org/10.1111/j.1420-9101.2009.01775.x</w:delText>
        </w:r>
        <w:r w:rsidR="00163E6C" w:rsidDel="0089180E">
          <w:rPr>
            <w:rStyle w:val="Hyperlink"/>
          </w:rPr>
          <w:fldChar w:fldCharType="end"/>
        </w:r>
      </w:del>
    </w:p>
    <w:p w14:paraId="203629A1" w14:textId="31F4AE88" w:rsidR="001E4A8D" w:rsidDel="0089180E" w:rsidRDefault="001E4A8D">
      <w:pPr>
        <w:spacing w:line="480" w:lineRule="auto"/>
        <w:ind w:left="540" w:hanging="540"/>
        <w:rPr>
          <w:del w:id="674" w:author="Diaz,Renata M" w:date="2020-12-18T15:15:00Z"/>
        </w:rPr>
        <w:pPrChange w:id="675" w:author="Diaz,Renata M" w:date="2020-12-18T14:58:00Z">
          <w:pPr>
            <w:spacing w:line="480" w:lineRule="auto"/>
            <w:ind w:hanging="480"/>
          </w:pPr>
        </w:pPrChange>
      </w:pPr>
      <w:del w:id="676" w:author="Diaz,Renata M" w:date="2020-12-18T15:15:00Z">
        <w:r w:rsidDel="0089180E">
          <w:delText xml:space="preserve">Frank, Steven A. (2019). The common patterns of abundance: The log series and Zipf’s law. </w:delText>
        </w:r>
        <w:r w:rsidDel="0089180E">
          <w:rPr>
            <w:i/>
            <w:iCs/>
          </w:rPr>
          <w:delText>F1000Research</w:delText>
        </w:r>
        <w:r w:rsidDel="0089180E">
          <w:delText xml:space="preserve">, </w:delText>
        </w:r>
        <w:r w:rsidDel="0089180E">
          <w:rPr>
            <w:i/>
            <w:iCs/>
          </w:rPr>
          <w:delText>8</w:delText>
        </w:r>
        <w:r w:rsidDel="0089180E">
          <w:delText xml:space="preserve">, 334. </w:delText>
        </w:r>
        <w:r w:rsidR="00163E6C" w:rsidDel="0089180E">
          <w:fldChar w:fldCharType="begin"/>
        </w:r>
        <w:r w:rsidR="00163E6C" w:rsidDel="0089180E">
          <w:delInstrText xml:space="preserve"> HYPERLINK "https://doi.org/10.12688/f1000research.18681.1" </w:delInstrText>
        </w:r>
        <w:r w:rsidR="00163E6C" w:rsidDel="0089180E">
          <w:fldChar w:fldCharType="separate"/>
        </w:r>
        <w:r w:rsidDel="0089180E">
          <w:rPr>
            <w:rStyle w:val="Hyperlink"/>
          </w:rPr>
          <w:delText>https://doi.org/10.12688/f1000research.18681.1</w:delText>
        </w:r>
        <w:r w:rsidR="00163E6C" w:rsidDel="0089180E">
          <w:rPr>
            <w:rStyle w:val="Hyperlink"/>
          </w:rPr>
          <w:fldChar w:fldCharType="end"/>
        </w:r>
      </w:del>
    </w:p>
    <w:p w14:paraId="58E7CADF" w14:textId="371BF399" w:rsidR="001E4A8D" w:rsidDel="0089180E" w:rsidRDefault="001E4A8D">
      <w:pPr>
        <w:spacing w:line="480" w:lineRule="auto"/>
        <w:ind w:left="540" w:hanging="540"/>
        <w:rPr>
          <w:del w:id="677" w:author="Diaz,Renata M" w:date="2020-12-18T15:15:00Z"/>
        </w:rPr>
        <w:pPrChange w:id="678" w:author="Diaz,Renata M" w:date="2020-12-18T14:58:00Z">
          <w:pPr>
            <w:spacing w:line="480" w:lineRule="auto"/>
            <w:ind w:hanging="480"/>
          </w:pPr>
        </w:pPrChange>
      </w:pPr>
      <w:del w:id="679" w:author="Diaz,Renata M" w:date="2020-12-18T15:15:00Z">
        <w:r w:rsidDel="0089180E">
          <w:delText xml:space="preserve">Haegeman, B., &amp; Loreau, M. (2008). Limitations of entropy maximization in ecology. </w:delText>
        </w:r>
        <w:r w:rsidDel="0089180E">
          <w:rPr>
            <w:i/>
            <w:iCs/>
          </w:rPr>
          <w:delText>Oikos</w:delText>
        </w:r>
        <w:r w:rsidDel="0089180E">
          <w:delText xml:space="preserve">, </w:delText>
        </w:r>
        <w:r w:rsidDel="0089180E">
          <w:rPr>
            <w:i/>
            <w:iCs/>
          </w:rPr>
          <w:delText>117</w:delText>
        </w:r>
        <w:r w:rsidDel="0089180E">
          <w:delText xml:space="preserve">(11), 1700–1710. </w:delText>
        </w:r>
        <w:r w:rsidR="00163E6C" w:rsidDel="0089180E">
          <w:fldChar w:fldCharType="begin"/>
        </w:r>
        <w:r w:rsidR="00163E6C" w:rsidDel="0089180E">
          <w:delInstrText xml:space="preserve"> HYPERLINK "https://doi.org/10.1111/j.1600-0706.2008.16539.x" </w:delInstrText>
        </w:r>
        <w:r w:rsidR="00163E6C" w:rsidDel="0089180E">
          <w:fldChar w:fldCharType="separate"/>
        </w:r>
        <w:r w:rsidDel="0089180E">
          <w:rPr>
            <w:rStyle w:val="Hyperlink"/>
          </w:rPr>
          <w:delText>https://doi.org/10.1111/j.1600-0706.2008.16539.x</w:delText>
        </w:r>
        <w:r w:rsidR="00163E6C" w:rsidDel="0089180E">
          <w:rPr>
            <w:rStyle w:val="Hyperlink"/>
          </w:rPr>
          <w:fldChar w:fldCharType="end"/>
        </w:r>
      </w:del>
    </w:p>
    <w:p w14:paraId="4F5EAE7E" w14:textId="6C246E97" w:rsidR="001E4A8D" w:rsidDel="0089180E" w:rsidRDefault="001E4A8D">
      <w:pPr>
        <w:spacing w:line="480" w:lineRule="auto"/>
        <w:ind w:left="540" w:hanging="540"/>
        <w:rPr>
          <w:del w:id="680" w:author="Diaz,Renata M" w:date="2020-12-18T15:15:00Z"/>
        </w:rPr>
        <w:pPrChange w:id="681" w:author="Diaz,Renata M" w:date="2020-12-18T14:58:00Z">
          <w:pPr>
            <w:spacing w:line="480" w:lineRule="auto"/>
            <w:ind w:hanging="480"/>
          </w:pPr>
        </w:pPrChange>
      </w:pPr>
      <w:del w:id="682" w:author="Diaz,Renata M" w:date="2020-12-18T15:15:00Z">
        <w:r w:rsidDel="0089180E">
          <w:delText xml:space="preserve">Harte, J., Zillio, T., Conlisk, E., &amp; Smith, A. B. (2008). Maximum Entropy and the State-Variable Approach to Macroecology. </w:delText>
        </w:r>
        <w:r w:rsidDel="0089180E">
          <w:rPr>
            <w:i/>
            <w:iCs/>
          </w:rPr>
          <w:delText>Ecology</w:delText>
        </w:r>
        <w:r w:rsidDel="0089180E">
          <w:delText xml:space="preserve">, </w:delText>
        </w:r>
        <w:r w:rsidDel="0089180E">
          <w:rPr>
            <w:i/>
            <w:iCs/>
          </w:rPr>
          <w:delText>89</w:delText>
        </w:r>
        <w:r w:rsidDel="0089180E">
          <w:delText xml:space="preserve">(10), 2700–2711. </w:delText>
        </w:r>
        <w:r w:rsidR="00163E6C" w:rsidDel="0089180E">
          <w:fldChar w:fldCharType="begin"/>
        </w:r>
        <w:r w:rsidR="00163E6C" w:rsidDel="0089180E">
          <w:delInstrText xml:space="preserve"> HYPERLINK "https://doi.org/10.1890/07-1369.1" </w:delInstrText>
        </w:r>
        <w:r w:rsidR="00163E6C" w:rsidDel="0089180E">
          <w:fldChar w:fldCharType="separate"/>
        </w:r>
        <w:r w:rsidDel="0089180E">
          <w:rPr>
            <w:rStyle w:val="Hyperlink"/>
          </w:rPr>
          <w:delText>https://doi.org/10.1890/07-1369.1</w:delText>
        </w:r>
        <w:r w:rsidR="00163E6C" w:rsidDel="0089180E">
          <w:rPr>
            <w:rStyle w:val="Hyperlink"/>
          </w:rPr>
          <w:fldChar w:fldCharType="end"/>
        </w:r>
      </w:del>
    </w:p>
    <w:p w14:paraId="7E58FDAC" w14:textId="38717E92" w:rsidR="001E4A8D" w:rsidDel="0089180E" w:rsidRDefault="001E4A8D">
      <w:pPr>
        <w:spacing w:line="480" w:lineRule="auto"/>
        <w:ind w:left="540" w:hanging="540"/>
        <w:rPr>
          <w:del w:id="683" w:author="Diaz,Renata M" w:date="2020-12-18T15:15:00Z"/>
        </w:rPr>
        <w:pPrChange w:id="684" w:author="Diaz,Renata M" w:date="2020-12-18T14:58:00Z">
          <w:pPr>
            <w:spacing w:line="480" w:lineRule="auto"/>
            <w:ind w:hanging="480"/>
          </w:pPr>
        </w:pPrChange>
      </w:pPr>
      <w:del w:id="685" w:author="Diaz,Renata M" w:date="2020-12-18T15:15:00Z">
        <w:r w:rsidDel="0089180E">
          <w:lastRenderedPageBreak/>
          <w:delText xml:space="preserve">Harte, John. (2011). </w:delText>
        </w:r>
        <w:r w:rsidDel="0089180E">
          <w:rPr>
            <w:i/>
            <w:iCs/>
          </w:rPr>
          <w:delText>Maximum Entropy and Ecology: A Theory of Abundance, Distribution, and Energetics</w:delText>
        </w:r>
        <w:r w:rsidDel="0089180E">
          <w:delText xml:space="preserve">. Oxford University Press. </w:delText>
        </w:r>
        <w:r w:rsidR="00163E6C" w:rsidDel="0089180E">
          <w:fldChar w:fldCharType="begin"/>
        </w:r>
        <w:r w:rsidR="00163E6C" w:rsidDel="0089180E">
          <w:delInstrText xml:space="preserve"> HYPERLINK "https://doi.org/10.1093/acprof:oso/9780199593415.001.0001" </w:delInstrText>
        </w:r>
        <w:r w:rsidR="00163E6C" w:rsidDel="0089180E">
          <w:fldChar w:fldCharType="separate"/>
        </w:r>
        <w:r w:rsidDel="0089180E">
          <w:rPr>
            <w:rStyle w:val="Hyperlink"/>
          </w:rPr>
          <w:delText>https://doi.org/10.1093/acprof:oso/9780199593415.001.0001</w:delText>
        </w:r>
        <w:r w:rsidR="00163E6C" w:rsidDel="0089180E">
          <w:rPr>
            <w:rStyle w:val="Hyperlink"/>
          </w:rPr>
          <w:fldChar w:fldCharType="end"/>
        </w:r>
      </w:del>
    </w:p>
    <w:p w14:paraId="3708B0E3" w14:textId="33F4A1D0" w:rsidR="001E4A8D" w:rsidDel="0089180E" w:rsidRDefault="001E4A8D">
      <w:pPr>
        <w:spacing w:line="480" w:lineRule="auto"/>
        <w:ind w:left="540" w:hanging="540"/>
        <w:rPr>
          <w:del w:id="686" w:author="Diaz,Renata M" w:date="2020-12-18T15:15:00Z"/>
        </w:rPr>
        <w:pPrChange w:id="687" w:author="Diaz,Renata M" w:date="2020-12-18T14:58:00Z">
          <w:pPr>
            <w:spacing w:line="480" w:lineRule="auto"/>
            <w:ind w:hanging="480"/>
          </w:pPr>
        </w:pPrChange>
      </w:pPr>
      <w:del w:id="688" w:author="Diaz,Renata M" w:date="2020-12-18T15:15:00Z">
        <w:r w:rsidDel="0089180E">
          <w:delText xml:space="preserve">Harte, John, &amp; Newman, E. A. (2014). Maximum information entropy: A foundation for ecological theory. </w:delText>
        </w:r>
        <w:r w:rsidDel="0089180E">
          <w:rPr>
            <w:i/>
            <w:iCs/>
          </w:rPr>
          <w:delText>Trends in Ecology &amp; Evolution</w:delText>
        </w:r>
        <w:r w:rsidDel="0089180E">
          <w:delText xml:space="preserve">, </w:delText>
        </w:r>
        <w:r w:rsidDel="0089180E">
          <w:rPr>
            <w:i/>
            <w:iCs/>
          </w:rPr>
          <w:delText>29</w:delText>
        </w:r>
        <w:r w:rsidDel="0089180E">
          <w:delText xml:space="preserve">(7), 384–389. </w:delText>
        </w:r>
        <w:r w:rsidR="00163E6C" w:rsidDel="0089180E">
          <w:fldChar w:fldCharType="begin"/>
        </w:r>
        <w:r w:rsidR="00163E6C" w:rsidDel="0089180E">
          <w:delInstrText xml:space="preserve"> HYPERLINK "https://doi.org/10.1016/j.tree.2014.04.009" </w:delInstrText>
        </w:r>
        <w:r w:rsidR="00163E6C" w:rsidDel="0089180E">
          <w:fldChar w:fldCharType="separate"/>
        </w:r>
        <w:r w:rsidDel="0089180E">
          <w:rPr>
            <w:rStyle w:val="Hyperlink"/>
          </w:rPr>
          <w:delText>https://doi.org/10.1016/j.tree.2014.04.009</w:delText>
        </w:r>
        <w:r w:rsidR="00163E6C" w:rsidDel="0089180E">
          <w:rPr>
            <w:rStyle w:val="Hyperlink"/>
          </w:rPr>
          <w:fldChar w:fldCharType="end"/>
        </w:r>
      </w:del>
    </w:p>
    <w:p w14:paraId="6376C29D" w14:textId="64CCBFD1" w:rsidR="001E4A8D" w:rsidDel="0089180E" w:rsidRDefault="001E4A8D">
      <w:pPr>
        <w:spacing w:line="480" w:lineRule="auto"/>
        <w:ind w:left="540" w:hanging="540"/>
        <w:rPr>
          <w:del w:id="689" w:author="Diaz,Renata M" w:date="2020-12-18T15:15:00Z"/>
        </w:rPr>
        <w:pPrChange w:id="690" w:author="Diaz,Renata M" w:date="2020-12-18T14:58:00Z">
          <w:pPr>
            <w:spacing w:line="480" w:lineRule="auto"/>
            <w:ind w:hanging="480"/>
          </w:pPr>
        </w:pPrChange>
      </w:pPr>
      <w:del w:id="691" w:author="Diaz,Renata M" w:date="2020-12-18T15:15:00Z">
        <w:r w:rsidDel="0089180E">
          <w:delText xml:space="preserve">Jaynes, E. T. (1957). Information Theory and Statistical Mechanics. </w:delText>
        </w:r>
        <w:r w:rsidDel="0089180E">
          <w:rPr>
            <w:i/>
            <w:iCs/>
          </w:rPr>
          <w:delText>Physical Review</w:delText>
        </w:r>
        <w:r w:rsidDel="0089180E">
          <w:delText xml:space="preserve">, </w:delText>
        </w:r>
        <w:r w:rsidDel="0089180E">
          <w:rPr>
            <w:i/>
            <w:iCs/>
          </w:rPr>
          <w:delText>106</w:delText>
        </w:r>
        <w:r w:rsidDel="0089180E">
          <w:delText xml:space="preserve">(4), 620–630. </w:delText>
        </w:r>
        <w:r w:rsidR="00163E6C" w:rsidDel="0089180E">
          <w:fldChar w:fldCharType="begin"/>
        </w:r>
        <w:r w:rsidR="00163E6C" w:rsidDel="0089180E">
          <w:delInstrText xml:space="preserve"> HYPERLINK "https://doi.org/10.1103/PhysRev.106.620" </w:delInstrText>
        </w:r>
        <w:r w:rsidR="00163E6C" w:rsidDel="0089180E">
          <w:fldChar w:fldCharType="separate"/>
        </w:r>
        <w:r w:rsidDel="0089180E">
          <w:rPr>
            <w:rStyle w:val="Hyperlink"/>
          </w:rPr>
          <w:delText>https://doi.org/10.1103/PhysRev.106.620</w:delText>
        </w:r>
        <w:r w:rsidR="00163E6C" w:rsidDel="0089180E">
          <w:rPr>
            <w:rStyle w:val="Hyperlink"/>
          </w:rPr>
          <w:fldChar w:fldCharType="end"/>
        </w:r>
      </w:del>
    </w:p>
    <w:p w14:paraId="5E14EC2E" w14:textId="4958631D" w:rsidR="001E4A8D" w:rsidDel="0089180E" w:rsidRDefault="001E4A8D">
      <w:pPr>
        <w:spacing w:line="480" w:lineRule="auto"/>
        <w:ind w:left="540" w:hanging="540"/>
        <w:rPr>
          <w:del w:id="692" w:author="Diaz,Renata M" w:date="2020-12-18T15:15:00Z"/>
        </w:rPr>
        <w:pPrChange w:id="693" w:author="Diaz,Renata M" w:date="2020-12-18T14:58:00Z">
          <w:pPr>
            <w:spacing w:line="480" w:lineRule="auto"/>
            <w:ind w:hanging="480"/>
          </w:pPr>
        </w:pPrChange>
      </w:pPr>
      <w:del w:id="694" w:author="Diaz,Renata M" w:date="2020-12-18T15:15:00Z">
        <w:r w:rsidDel="0089180E">
          <w:delText xml:space="preserve">Lawton, J. H. (1999). Are There General Laws in Ecology? </w:delText>
        </w:r>
        <w:r w:rsidDel="0089180E">
          <w:rPr>
            <w:i/>
            <w:iCs/>
          </w:rPr>
          <w:delText>Oikos</w:delText>
        </w:r>
        <w:r w:rsidDel="0089180E">
          <w:delText xml:space="preserve">, </w:delText>
        </w:r>
        <w:r w:rsidDel="0089180E">
          <w:rPr>
            <w:i/>
            <w:iCs/>
          </w:rPr>
          <w:delText>84</w:delText>
        </w:r>
        <w:r w:rsidDel="0089180E">
          <w:delText xml:space="preserve">(2), 177. </w:delText>
        </w:r>
        <w:r w:rsidR="00163E6C" w:rsidDel="0089180E">
          <w:fldChar w:fldCharType="begin"/>
        </w:r>
        <w:r w:rsidR="00163E6C" w:rsidDel="0089180E">
          <w:delInstrText xml:space="preserve"> HYPERLINK "https://doi.org/10.2307/3546712" </w:delInstrText>
        </w:r>
        <w:r w:rsidR="00163E6C" w:rsidDel="0089180E">
          <w:fldChar w:fldCharType="separate"/>
        </w:r>
        <w:r w:rsidDel="0089180E">
          <w:rPr>
            <w:rStyle w:val="Hyperlink"/>
          </w:rPr>
          <w:delText>https://doi.org/10.2307/3546712</w:delText>
        </w:r>
        <w:r w:rsidR="00163E6C" w:rsidDel="0089180E">
          <w:rPr>
            <w:rStyle w:val="Hyperlink"/>
          </w:rPr>
          <w:fldChar w:fldCharType="end"/>
        </w:r>
      </w:del>
    </w:p>
    <w:p w14:paraId="63B5972C" w14:textId="2B0E6CAF" w:rsidR="001E4A8D" w:rsidDel="0089180E" w:rsidRDefault="001E4A8D">
      <w:pPr>
        <w:spacing w:line="480" w:lineRule="auto"/>
        <w:ind w:left="540" w:hanging="540"/>
        <w:rPr>
          <w:del w:id="695" w:author="Diaz,Renata M" w:date="2020-12-18T15:15:00Z"/>
        </w:rPr>
        <w:pPrChange w:id="696" w:author="Diaz,Renata M" w:date="2020-12-18T14:58:00Z">
          <w:pPr>
            <w:spacing w:line="480" w:lineRule="auto"/>
            <w:ind w:hanging="480"/>
          </w:pPr>
        </w:pPrChange>
      </w:pPr>
      <w:del w:id="697" w:author="Diaz,Renata M" w:date="2020-12-18T15:15:00Z">
        <w:r w:rsidDel="0089180E">
          <w:delText xml:space="preserve">Locey, K. J., &amp; White, E. P. (2013). How species richness and total abundance constrain the distribution of abundance. </w:delText>
        </w:r>
        <w:r w:rsidDel="0089180E">
          <w:rPr>
            <w:i/>
            <w:iCs/>
          </w:rPr>
          <w:delText>Ecology Letters</w:delText>
        </w:r>
        <w:r w:rsidDel="0089180E">
          <w:delText xml:space="preserve">, </w:delText>
        </w:r>
        <w:r w:rsidDel="0089180E">
          <w:rPr>
            <w:i/>
            <w:iCs/>
          </w:rPr>
          <w:delText>16</w:delText>
        </w:r>
        <w:r w:rsidDel="0089180E">
          <w:delText xml:space="preserve">(9), 1177–1185. </w:delText>
        </w:r>
        <w:r w:rsidR="00163E6C" w:rsidDel="0089180E">
          <w:fldChar w:fldCharType="begin"/>
        </w:r>
        <w:r w:rsidR="00163E6C" w:rsidDel="0089180E">
          <w:delInstrText xml:space="preserve"> HYPERLINK "https://doi.org/10.1111/ele.12154" </w:delInstrText>
        </w:r>
        <w:r w:rsidR="00163E6C" w:rsidDel="0089180E">
          <w:fldChar w:fldCharType="separate"/>
        </w:r>
        <w:r w:rsidDel="0089180E">
          <w:rPr>
            <w:rStyle w:val="Hyperlink"/>
          </w:rPr>
          <w:delText>https://doi.org/10.1111/ele.12154</w:delText>
        </w:r>
        <w:r w:rsidR="00163E6C" w:rsidDel="0089180E">
          <w:rPr>
            <w:rStyle w:val="Hyperlink"/>
          </w:rPr>
          <w:fldChar w:fldCharType="end"/>
        </w:r>
      </w:del>
    </w:p>
    <w:p w14:paraId="4875537E" w14:textId="0A65A7E3" w:rsidR="001E4A8D" w:rsidDel="0089180E" w:rsidRDefault="001E4A8D">
      <w:pPr>
        <w:spacing w:line="480" w:lineRule="auto"/>
        <w:ind w:left="540" w:hanging="540"/>
        <w:rPr>
          <w:del w:id="698" w:author="Diaz,Renata M" w:date="2020-12-18T15:15:00Z"/>
        </w:rPr>
        <w:pPrChange w:id="699" w:author="Diaz,Renata M" w:date="2020-12-18T14:58:00Z">
          <w:pPr>
            <w:spacing w:line="480" w:lineRule="auto"/>
            <w:ind w:hanging="480"/>
          </w:pPr>
        </w:pPrChange>
      </w:pPr>
      <w:del w:id="700" w:author="Diaz,Renata M" w:date="2020-12-18T15:15:00Z">
        <w:r w:rsidDel="0089180E">
          <w:delTex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delText>
        </w:r>
        <w:r w:rsidDel="0089180E">
          <w:rPr>
            <w:i/>
            <w:iCs/>
          </w:rPr>
          <w:delText>Ecology Letters</w:delText>
        </w:r>
        <w:r w:rsidDel="0089180E">
          <w:delText xml:space="preserve">, </w:delText>
        </w:r>
        <w:r w:rsidDel="0089180E">
          <w:rPr>
            <w:i/>
            <w:iCs/>
          </w:rPr>
          <w:delText>10</w:delText>
        </w:r>
        <w:r w:rsidDel="0089180E">
          <w:delText xml:space="preserve">(10), 995–1015. </w:delText>
        </w:r>
        <w:r w:rsidR="00163E6C" w:rsidDel="0089180E">
          <w:fldChar w:fldCharType="begin"/>
        </w:r>
        <w:r w:rsidR="00163E6C" w:rsidDel="0089180E">
          <w:delInstrText xml:space="preserve"> HYPERLINK "https://doi.org/10.1111/j.1461-0248.2007.01094.x" </w:delInstrText>
        </w:r>
        <w:r w:rsidR="00163E6C" w:rsidDel="0089180E">
          <w:fldChar w:fldCharType="separate"/>
        </w:r>
        <w:r w:rsidDel="0089180E">
          <w:rPr>
            <w:rStyle w:val="Hyperlink"/>
          </w:rPr>
          <w:delText>https://doi.org/10.1111/j.1461-0248.2007.01094.x</w:delText>
        </w:r>
        <w:r w:rsidR="00163E6C" w:rsidDel="0089180E">
          <w:rPr>
            <w:rStyle w:val="Hyperlink"/>
          </w:rPr>
          <w:fldChar w:fldCharType="end"/>
        </w:r>
      </w:del>
    </w:p>
    <w:p w14:paraId="5810E0D0" w14:textId="4D0CED20" w:rsidR="001E4A8D" w:rsidDel="0089180E" w:rsidRDefault="001E4A8D">
      <w:pPr>
        <w:spacing w:line="480" w:lineRule="auto"/>
        <w:ind w:left="540" w:hanging="540"/>
        <w:rPr>
          <w:del w:id="701" w:author="Diaz,Renata M" w:date="2020-12-18T15:15:00Z"/>
        </w:rPr>
        <w:pPrChange w:id="702" w:author="Diaz,Renata M" w:date="2020-12-18T14:58:00Z">
          <w:pPr>
            <w:spacing w:line="480" w:lineRule="auto"/>
            <w:ind w:hanging="480"/>
          </w:pPr>
        </w:pPrChange>
      </w:pPr>
      <w:del w:id="703" w:author="Diaz,Renata M" w:date="2020-12-18T15:15:00Z">
        <w:r w:rsidDel="0089180E">
          <w:delText xml:space="preserve">Meyer, D., Dimitriadou, E., Hornik, K., Weingessel, A., &amp; Leisch, F. (2019). </w:delText>
        </w:r>
        <w:r w:rsidDel="0089180E">
          <w:rPr>
            <w:i/>
            <w:iCs/>
          </w:rPr>
          <w:delText>E1071: Misc Functions of the Department of Statistics, Probability Theory Group (Formerly: E1071), TU Wien</w:delText>
        </w:r>
        <w:r w:rsidDel="0089180E">
          <w:delText xml:space="preserve">. </w:delText>
        </w:r>
        <w:r w:rsidR="00163E6C" w:rsidDel="0089180E">
          <w:fldChar w:fldCharType="begin"/>
        </w:r>
        <w:r w:rsidR="00163E6C" w:rsidDel="0089180E">
          <w:delInstrText xml:space="preserve"> HYPERLINK "https://CRAN.R-project.org/package=e1071" </w:delInstrText>
        </w:r>
        <w:r w:rsidR="00163E6C" w:rsidDel="0089180E">
          <w:fldChar w:fldCharType="separate"/>
        </w:r>
        <w:r w:rsidDel="0089180E">
          <w:rPr>
            <w:rStyle w:val="Hyperlink"/>
          </w:rPr>
          <w:delText>https://CRAN.R-project.org/package=e1071</w:delText>
        </w:r>
        <w:r w:rsidR="00163E6C" w:rsidDel="0089180E">
          <w:rPr>
            <w:rStyle w:val="Hyperlink"/>
          </w:rPr>
          <w:fldChar w:fldCharType="end"/>
        </w:r>
      </w:del>
    </w:p>
    <w:p w14:paraId="1A8D75D0" w14:textId="060985FF" w:rsidR="001E4A8D" w:rsidDel="0089180E" w:rsidRDefault="001E4A8D">
      <w:pPr>
        <w:spacing w:line="480" w:lineRule="auto"/>
        <w:ind w:left="540" w:hanging="540"/>
        <w:rPr>
          <w:del w:id="704" w:author="Diaz,Renata M" w:date="2020-12-18T15:15:00Z"/>
        </w:rPr>
        <w:pPrChange w:id="705" w:author="Diaz,Renata M" w:date="2020-12-18T14:58:00Z">
          <w:pPr>
            <w:spacing w:line="480" w:lineRule="auto"/>
            <w:ind w:hanging="480"/>
          </w:pPr>
        </w:pPrChange>
      </w:pPr>
      <w:del w:id="706" w:author="Diaz,Renata M" w:date="2020-12-18T15:15:00Z">
        <w:r w:rsidDel="0089180E">
          <w:delText xml:space="preserve">Phillips, O., &amp; Miller, J. S. (2002). </w:delText>
        </w:r>
        <w:r w:rsidDel="0089180E">
          <w:rPr>
            <w:i/>
            <w:iCs/>
          </w:rPr>
          <w:delText>Global patterns of plant diversity: Alwyn H. Gentry’s forest transect data set</w:delText>
        </w:r>
        <w:r w:rsidDel="0089180E">
          <w:delText xml:space="preserve"> (Vol. 89). Missouri Botanical Press.</w:delText>
        </w:r>
      </w:del>
    </w:p>
    <w:p w14:paraId="3FED75C5" w14:textId="6FB22DA3" w:rsidR="001E4A8D" w:rsidDel="0089180E" w:rsidRDefault="001E4A8D">
      <w:pPr>
        <w:spacing w:line="480" w:lineRule="auto"/>
        <w:ind w:left="540" w:hanging="540"/>
        <w:rPr>
          <w:del w:id="707" w:author="Diaz,Renata M" w:date="2020-12-18T15:15:00Z"/>
        </w:rPr>
        <w:pPrChange w:id="708" w:author="Diaz,Renata M" w:date="2020-12-18T14:58:00Z">
          <w:pPr>
            <w:spacing w:line="480" w:lineRule="auto"/>
            <w:ind w:hanging="480"/>
          </w:pPr>
        </w:pPrChange>
      </w:pPr>
      <w:del w:id="709" w:author="Diaz,Renata M" w:date="2020-12-18T15:15:00Z">
        <w:r w:rsidDel="0089180E">
          <w:lastRenderedPageBreak/>
          <w:delText xml:space="preserve">Sauer, J. R., Link, W. A., Fallon, J. E., Pardieck, K. L., &amp; Ziolkowski, D. J. (2013). The North American Breeding Bird Survey 1966–2011: Summary Analysis and Species Accounts. </w:delText>
        </w:r>
        <w:r w:rsidDel="0089180E">
          <w:rPr>
            <w:i/>
            <w:iCs/>
          </w:rPr>
          <w:delText>North American Fauna</w:delText>
        </w:r>
        <w:r w:rsidDel="0089180E">
          <w:delText xml:space="preserve">, </w:delText>
        </w:r>
        <w:r w:rsidDel="0089180E">
          <w:rPr>
            <w:i/>
            <w:iCs/>
          </w:rPr>
          <w:delText>79 (79)</w:delText>
        </w:r>
        <w:r w:rsidDel="0089180E">
          <w:delText xml:space="preserve">, 1–32. </w:delText>
        </w:r>
        <w:r w:rsidR="00163E6C" w:rsidDel="0089180E">
          <w:fldChar w:fldCharType="begin"/>
        </w:r>
        <w:r w:rsidR="00163E6C" w:rsidDel="0089180E">
          <w:delInstrText xml:space="preserve"> HYPERLINK "https://doi.org/10.3996/nafa.79.0001" </w:delInstrText>
        </w:r>
        <w:r w:rsidR="00163E6C" w:rsidDel="0089180E">
          <w:fldChar w:fldCharType="separate"/>
        </w:r>
        <w:r w:rsidDel="0089180E">
          <w:rPr>
            <w:rStyle w:val="Hyperlink"/>
          </w:rPr>
          <w:delText>https://doi.org/10.3996/nafa.79.0001</w:delText>
        </w:r>
        <w:r w:rsidR="00163E6C" w:rsidDel="0089180E">
          <w:rPr>
            <w:rStyle w:val="Hyperlink"/>
          </w:rPr>
          <w:fldChar w:fldCharType="end"/>
        </w:r>
      </w:del>
    </w:p>
    <w:p w14:paraId="13CBCBCE" w14:textId="46E78374" w:rsidR="001E4A8D" w:rsidDel="0089180E" w:rsidRDefault="001E4A8D">
      <w:pPr>
        <w:spacing w:line="480" w:lineRule="auto"/>
        <w:ind w:left="540" w:hanging="540"/>
        <w:rPr>
          <w:del w:id="710" w:author="Diaz,Renata M" w:date="2020-12-18T15:15:00Z"/>
        </w:rPr>
        <w:pPrChange w:id="711" w:author="Diaz,Renata M" w:date="2020-12-18T14:58:00Z">
          <w:pPr>
            <w:spacing w:line="480" w:lineRule="auto"/>
            <w:ind w:hanging="480"/>
          </w:pPr>
        </w:pPrChange>
      </w:pPr>
      <w:del w:id="712" w:author="Diaz,Renata M" w:date="2020-12-18T15:15:00Z">
        <w:r w:rsidDel="0089180E">
          <w:delText xml:space="preserve">Supp, S. R., &amp; Ernest, S. K. M. (2014). Species-level and community-level responses to disturbance: A cross-community analysis. </w:delText>
        </w:r>
        <w:r w:rsidDel="0089180E">
          <w:rPr>
            <w:i/>
            <w:iCs/>
          </w:rPr>
          <w:delText>Ecology</w:delText>
        </w:r>
        <w:r w:rsidDel="0089180E">
          <w:delText xml:space="preserve">, </w:delText>
        </w:r>
        <w:r w:rsidDel="0089180E">
          <w:rPr>
            <w:i/>
            <w:iCs/>
          </w:rPr>
          <w:delText>95</w:delText>
        </w:r>
        <w:r w:rsidDel="0089180E">
          <w:delText xml:space="preserve">(7), 1717–1723. </w:delText>
        </w:r>
        <w:r w:rsidR="00163E6C" w:rsidDel="0089180E">
          <w:fldChar w:fldCharType="begin"/>
        </w:r>
        <w:r w:rsidR="00163E6C" w:rsidDel="0089180E">
          <w:delInstrText xml:space="preserve"> HYPERLINK "https://doi.org/10.1890/13-2250.1" </w:delInstrText>
        </w:r>
        <w:r w:rsidR="00163E6C" w:rsidDel="0089180E">
          <w:fldChar w:fldCharType="separate"/>
        </w:r>
        <w:r w:rsidDel="0089180E">
          <w:rPr>
            <w:rStyle w:val="Hyperlink"/>
          </w:rPr>
          <w:delText>https://doi.org/10.1890/13-2250.1</w:delText>
        </w:r>
        <w:r w:rsidR="00163E6C" w:rsidDel="0089180E">
          <w:rPr>
            <w:rStyle w:val="Hyperlink"/>
          </w:rPr>
          <w:fldChar w:fldCharType="end"/>
        </w:r>
      </w:del>
    </w:p>
    <w:p w14:paraId="0C564B05" w14:textId="4A926AE7" w:rsidR="001E4A8D" w:rsidDel="0089180E" w:rsidRDefault="001E4A8D">
      <w:pPr>
        <w:spacing w:line="480" w:lineRule="auto"/>
        <w:ind w:left="540" w:hanging="540"/>
        <w:rPr>
          <w:del w:id="713" w:author="Diaz,Renata M" w:date="2020-12-18T15:15:00Z"/>
        </w:rPr>
        <w:pPrChange w:id="714" w:author="Diaz,Renata M" w:date="2020-12-18T14:58:00Z">
          <w:pPr>
            <w:spacing w:line="480" w:lineRule="auto"/>
            <w:ind w:hanging="480"/>
          </w:pPr>
        </w:pPrChange>
      </w:pPr>
      <w:del w:id="715" w:author="Diaz,Renata M" w:date="2020-12-18T15:15:00Z">
        <w:r w:rsidDel="0089180E">
          <w:delText xml:space="preserve">Thibault, K. M., Supp, S. R., Giffin, M., White, E. P., &amp; Ernest, S. K. M. (2011). Species composition and abundance of mammalian communities. </w:delText>
        </w:r>
        <w:r w:rsidDel="0089180E">
          <w:rPr>
            <w:i/>
            <w:iCs/>
          </w:rPr>
          <w:delText>Ecology</w:delText>
        </w:r>
        <w:r w:rsidDel="0089180E">
          <w:delText xml:space="preserve">, </w:delText>
        </w:r>
        <w:r w:rsidDel="0089180E">
          <w:rPr>
            <w:i/>
            <w:iCs/>
          </w:rPr>
          <w:delText>92</w:delText>
        </w:r>
        <w:r w:rsidDel="0089180E">
          <w:delText xml:space="preserve">(12), 2316–2316. </w:delText>
        </w:r>
        <w:r w:rsidR="00163E6C" w:rsidDel="0089180E">
          <w:fldChar w:fldCharType="begin"/>
        </w:r>
        <w:r w:rsidR="00163E6C" w:rsidDel="0089180E">
          <w:delInstrText xml:space="preserve"> HYPERLINK "https://doi.org/10.1890/11-0262.1" </w:delInstrText>
        </w:r>
        <w:r w:rsidR="00163E6C" w:rsidDel="0089180E">
          <w:fldChar w:fldCharType="separate"/>
        </w:r>
        <w:r w:rsidDel="0089180E">
          <w:rPr>
            <w:rStyle w:val="Hyperlink"/>
          </w:rPr>
          <w:delText>https://doi.org/10.1890/11-0262.1</w:delText>
        </w:r>
        <w:r w:rsidR="00163E6C" w:rsidDel="0089180E">
          <w:rPr>
            <w:rStyle w:val="Hyperlink"/>
          </w:rPr>
          <w:fldChar w:fldCharType="end"/>
        </w:r>
      </w:del>
    </w:p>
    <w:p w14:paraId="6588C699" w14:textId="6E6E4DF7" w:rsidR="001E4A8D" w:rsidDel="0089180E" w:rsidRDefault="001E4A8D">
      <w:pPr>
        <w:spacing w:line="480" w:lineRule="auto"/>
        <w:ind w:left="540" w:hanging="540"/>
        <w:rPr>
          <w:del w:id="716" w:author="Diaz,Renata M" w:date="2020-12-18T15:15:00Z"/>
        </w:rPr>
        <w:pPrChange w:id="717" w:author="Diaz,Renata M" w:date="2020-12-18T14:58:00Z">
          <w:pPr>
            <w:spacing w:line="480" w:lineRule="auto"/>
            <w:ind w:hanging="480"/>
          </w:pPr>
        </w:pPrChange>
      </w:pPr>
      <w:del w:id="718" w:author="Diaz,Renata M" w:date="2020-12-18T15:15:00Z">
        <w:r w:rsidDel="0089180E">
          <w:delText xml:space="preserve">White, E. P., Thibault, K. M., &amp; Xiao, X. (2012). Characterizing species abundance distributions across taxa and ecosystems using a simple maximum entropy model. </w:delText>
        </w:r>
        <w:r w:rsidDel="0089180E">
          <w:rPr>
            <w:i/>
            <w:iCs/>
          </w:rPr>
          <w:delText>Ecology</w:delText>
        </w:r>
        <w:r w:rsidDel="0089180E">
          <w:delText xml:space="preserve">, </w:delText>
        </w:r>
        <w:r w:rsidDel="0089180E">
          <w:rPr>
            <w:i/>
            <w:iCs/>
          </w:rPr>
          <w:delText>93</w:delText>
        </w:r>
        <w:r w:rsidDel="0089180E">
          <w:delText xml:space="preserve">(8), 1772–1778. </w:delText>
        </w:r>
        <w:r w:rsidR="00163E6C" w:rsidDel="0089180E">
          <w:fldChar w:fldCharType="begin"/>
        </w:r>
        <w:r w:rsidR="00163E6C" w:rsidDel="0089180E">
          <w:delInstrText xml:space="preserve"> HYPERLINK "https://doi.org/10.1890/11-2177.1" </w:delInstrText>
        </w:r>
        <w:r w:rsidR="00163E6C" w:rsidDel="0089180E">
          <w:fldChar w:fldCharType="separate"/>
        </w:r>
        <w:r w:rsidDel="0089180E">
          <w:rPr>
            <w:rStyle w:val="Hyperlink"/>
          </w:rPr>
          <w:delText>https://doi.org/10.1890/11-2177.1</w:delText>
        </w:r>
        <w:r w:rsidR="00163E6C" w:rsidDel="0089180E">
          <w:rPr>
            <w:rStyle w:val="Hyperlink"/>
          </w:rPr>
          <w:fldChar w:fldCharType="end"/>
        </w:r>
      </w:del>
    </w:p>
    <w:p w14:paraId="4B37B5DF" w14:textId="4D364261" w:rsidR="001E4A8D" w:rsidDel="0089180E" w:rsidRDefault="001E4A8D">
      <w:pPr>
        <w:spacing w:line="480" w:lineRule="auto"/>
        <w:ind w:left="540" w:hanging="540"/>
        <w:rPr>
          <w:del w:id="719" w:author="Diaz,Renata M" w:date="2020-12-18T15:15:00Z"/>
        </w:rPr>
        <w:pPrChange w:id="720" w:author="Diaz,Renata M" w:date="2020-12-18T14:58:00Z">
          <w:pPr>
            <w:spacing w:line="480" w:lineRule="auto"/>
            <w:ind w:hanging="480"/>
          </w:pPr>
        </w:pPrChange>
      </w:pPr>
      <w:del w:id="721" w:author="Diaz,Renata M" w:date="2020-12-18T15:15:00Z">
        <w:r w:rsidDel="0089180E">
          <w:delText xml:space="preserve">Woudenberg, S. W., Conkling, B. L., O’Connell, B. M., LaPoint, E. B., Turner, J. A., &amp; Waddell, K. L. (2010). The Forest Inventory and Analysis Database: Database description and users manual version 4.0 for Phase 2. </w:delText>
        </w:r>
        <w:r w:rsidDel="0089180E">
          <w:rPr>
            <w:i/>
            <w:iCs/>
          </w:rPr>
          <w:delText>Gen. Tech. Rep. RMRS-GTR-245. Fort Collins, CO: U.S. Department of Agriculture, Forest Service, Rocky Mountain Research Station. 336 p.</w:delText>
        </w:r>
        <w:r w:rsidDel="0089180E">
          <w:delText xml:space="preserve">, </w:delText>
        </w:r>
        <w:r w:rsidDel="0089180E">
          <w:rPr>
            <w:i/>
            <w:iCs/>
          </w:rPr>
          <w:delText>245</w:delText>
        </w:r>
        <w:r w:rsidDel="0089180E">
          <w:delText xml:space="preserve">. </w:delText>
        </w:r>
        <w:r w:rsidR="00163E6C" w:rsidDel="0089180E">
          <w:fldChar w:fldCharType="begin"/>
        </w:r>
        <w:r w:rsidR="00163E6C" w:rsidDel="0089180E">
          <w:delInstrText xml:space="preserve"> HYPERLINK "https://doi.org/10.2737/RMRS-GTR-245" </w:delInstrText>
        </w:r>
        <w:r w:rsidR="00163E6C" w:rsidDel="0089180E">
          <w:fldChar w:fldCharType="separate"/>
        </w:r>
        <w:r w:rsidDel="0089180E">
          <w:rPr>
            <w:rStyle w:val="Hyperlink"/>
          </w:rPr>
          <w:delText>https://doi.org/10.2737/RMRS-GTR-245</w:delText>
        </w:r>
        <w:r w:rsidR="00163E6C" w:rsidDel="0089180E">
          <w:rPr>
            <w:rStyle w:val="Hyperlink"/>
          </w:rPr>
          <w:fldChar w:fldCharType="end"/>
        </w:r>
      </w:del>
    </w:p>
    <w:p w14:paraId="33490122" w14:textId="333BB439" w:rsidR="001E4A8D" w:rsidDel="0089180E" w:rsidRDefault="001E4A8D">
      <w:pPr>
        <w:spacing w:line="480" w:lineRule="auto"/>
        <w:ind w:left="540" w:hanging="540"/>
        <w:rPr>
          <w:del w:id="722" w:author="Diaz,Renata M" w:date="2020-12-18T15:15:00Z"/>
        </w:rPr>
        <w:pPrChange w:id="723" w:author="Diaz,Renata M" w:date="2020-12-18T14:58:00Z">
          <w:pPr>
            <w:spacing w:line="480" w:lineRule="auto"/>
            <w:ind w:hanging="480"/>
          </w:pPr>
        </w:pPrChange>
      </w:pPr>
      <w:del w:id="724" w:author="Diaz,Renata M" w:date="2020-12-18T15:15:00Z">
        <w:r w:rsidDel="0089180E">
          <w:delText xml:space="preserve">Xiao, X., O’Dwyer, J. P., &amp; White, E. P. (2016). Comparing process-based and constraint-based approaches for modeling macroecological patterns. </w:delText>
        </w:r>
        <w:r w:rsidDel="0089180E">
          <w:rPr>
            <w:i/>
            <w:iCs/>
          </w:rPr>
          <w:delText>Ecology</w:delText>
        </w:r>
        <w:r w:rsidDel="0089180E">
          <w:delText xml:space="preserve">, </w:delText>
        </w:r>
        <w:r w:rsidDel="0089180E">
          <w:rPr>
            <w:i/>
            <w:iCs/>
          </w:rPr>
          <w:delText>97</w:delText>
        </w:r>
        <w:r w:rsidDel="0089180E">
          <w:delText xml:space="preserve">(5), 1228–1238. </w:delText>
        </w:r>
        <w:r w:rsidR="00163E6C" w:rsidDel="0089180E">
          <w:fldChar w:fldCharType="begin"/>
        </w:r>
        <w:r w:rsidR="00163E6C" w:rsidDel="0089180E">
          <w:delInstrText xml:space="preserve"> HYPERLINK "https://doi.org/10.1890/15-0962.1" </w:delInstrText>
        </w:r>
        <w:r w:rsidR="00163E6C" w:rsidDel="0089180E">
          <w:fldChar w:fldCharType="separate"/>
        </w:r>
        <w:r w:rsidDel="0089180E">
          <w:rPr>
            <w:rStyle w:val="Hyperlink"/>
          </w:rPr>
          <w:delText>https://doi.org/10.1890/15-0962.1</w:delText>
        </w:r>
        <w:r w:rsidR="00163E6C" w:rsidDel="0089180E">
          <w:rPr>
            <w:rStyle w:val="Hyperlink"/>
          </w:rPr>
          <w:fldChar w:fldCharType="end"/>
        </w:r>
      </w:del>
    </w:p>
    <w:p w14:paraId="12BD3605" w14:textId="298AE830" w:rsidR="001E4A8D" w:rsidDel="0089180E" w:rsidRDefault="001E4A8D">
      <w:pPr>
        <w:spacing w:line="480" w:lineRule="auto"/>
        <w:ind w:left="540" w:hanging="540"/>
        <w:rPr>
          <w:del w:id="725" w:author="Diaz,Renata M" w:date="2020-12-18T15:15:00Z"/>
        </w:rPr>
        <w:pPrChange w:id="726" w:author="Diaz,Renata M" w:date="2020-12-18T14:58:00Z">
          <w:pPr>
            <w:spacing w:line="480" w:lineRule="auto"/>
            <w:ind w:hanging="480"/>
          </w:pPr>
        </w:pPrChange>
      </w:pPr>
      <w:del w:id="727" w:author="Diaz,Renata M" w:date="2020-12-18T15:15:00Z">
        <w:r w:rsidDel="0089180E">
          <w:delText xml:space="preserve">Yenni, G., Adler, P. B., &amp; Ernest, S. K. M. (2012). Strong self-limitation promotes the persistence of rare species. </w:delText>
        </w:r>
        <w:r w:rsidDel="0089180E">
          <w:rPr>
            <w:i/>
            <w:iCs/>
          </w:rPr>
          <w:delText>Ecology</w:delText>
        </w:r>
        <w:r w:rsidDel="0089180E">
          <w:delText xml:space="preserve">, </w:delText>
        </w:r>
        <w:r w:rsidDel="0089180E">
          <w:rPr>
            <w:i/>
            <w:iCs/>
          </w:rPr>
          <w:delText>93</w:delText>
        </w:r>
        <w:r w:rsidDel="0089180E">
          <w:delText xml:space="preserve">(3), 456–461. </w:delText>
        </w:r>
        <w:r w:rsidR="00163E6C" w:rsidDel="0089180E">
          <w:fldChar w:fldCharType="begin"/>
        </w:r>
        <w:r w:rsidR="00163E6C" w:rsidDel="0089180E">
          <w:delInstrText xml:space="preserve"> HYPERLINK "https://doi.org/10.1890/11-1087.1" </w:delInstrText>
        </w:r>
        <w:r w:rsidR="00163E6C" w:rsidDel="0089180E">
          <w:fldChar w:fldCharType="separate"/>
        </w:r>
        <w:r w:rsidDel="0089180E">
          <w:rPr>
            <w:rStyle w:val="Hyperlink"/>
          </w:rPr>
          <w:delText>https://doi.org/10.1890/11-1087.1</w:delText>
        </w:r>
        <w:r w:rsidR="00163E6C" w:rsidDel="0089180E">
          <w:rPr>
            <w:rStyle w:val="Hyperlink"/>
          </w:rPr>
          <w:fldChar w:fldCharType="end"/>
        </w:r>
      </w:del>
    </w:p>
    <w:p w14:paraId="57AEAB7D" w14:textId="77777777" w:rsidR="005A1B6E" w:rsidRPr="005A1B6E" w:rsidRDefault="005A1B6E">
      <w:pPr>
        <w:ind w:left="540" w:hanging="540"/>
        <w:rPr>
          <w:rFonts w:asciiTheme="majorHAnsi" w:hAnsiTheme="majorHAnsi" w:cstheme="majorHAnsi"/>
        </w:rPr>
        <w:pPrChange w:id="728" w:author="Diaz,Renata M" w:date="2020-12-18T14:58:00Z">
          <w:pPr/>
        </w:pPrChange>
      </w:pPr>
    </w:p>
    <w:sectPr w:rsidR="005A1B6E" w:rsidRPr="005A1B6E" w:rsidSect="0097354C">
      <w:headerReference w:type="default" r:id="rId2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2-14T14:53:00Z" w:initials="DM">
    <w:p w14:paraId="78F7FBE0" w14:textId="73F16E41" w:rsidR="00273062" w:rsidRDefault="00273062">
      <w:pPr>
        <w:pStyle w:val="CommentText"/>
      </w:pPr>
      <w:r>
        <w:rPr>
          <w:rStyle w:val="CommentReference"/>
        </w:rPr>
        <w:annotationRef/>
      </w:r>
      <w:r>
        <w:t>Does font matter, beyond double spaced (which is all I can find in EL guidelines)</w:t>
      </w:r>
    </w:p>
    <w:p w14:paraId="19336DF6" w14:textId="78EC8982" w:rsidR="00273062" w:rsidRDefault="00273062">
      <w:pPr>
        <w:pStyle w:val="CommentText"/>
      </w:pPr>
      <w:r>
        <w:t>Should there be page numbers? Line numbers?</w:t>
      </w:r>
    </w:p>
  </w:comment>
  <w:comment w:id="1" w:author="Diaz,Renata M" w:date="2020-12-14T14:46:00Z" w:initials="DM">
    <w:p w14:paraId="2AF10B33" w14:textId="25BCCF2D" w:rsidR="00273062" w:rsidRDefault="00273062">
      <w:pPr>
        <w:pStyle w:val="CommentText"/>
      </w:pPr>
      <w:r>
        <w:rPr>
          <w:rStyle w:val="CommentReference"/>
        </w:rPr>
        <w:annotationRef/>
      </w:r>
      <w:r>
        <w:t>Is this how to mark this?</w:t>
      </w:r>
    </w:p>
  </w:comment>
  <w:comment w:id="2" w:author="Diaz,Renata M" w:date="2020-12-14T14:46:00Z" w:initials="DM">
    <w:p w14:paraId="7DEA8940" w14:textId="3275EFF4" w:rsidR="00273062" w:rsidRDefault="00273062">
      <w:pPr>
        <w:pStyle w:val="CommentText"/>
      </w:pPr>
      <w:r>
        <w:rPr>
          <w:rStyle w:val="CommentReference"/>
        </w:rPr>
        <w:annotationRef/>
      </w:r>
      <w:r>
        <w:t>Is this the correct affiliation for Hao?</w:t>
      </w:r>
      <w:r>
        <w:br/>
        <w:t>What email to use?</w:t>
      </w:r>
    </w:p>
  </w:comment>
  <w:comment w:id="3" w:author="Diaz,Renata M" w:date="2020-12-14T14:46:00Z" w:initials="DM">
    <w:p w14:paraId="10B84D34" w14:textId="4BE994C4" w:rsidR="00273062" w:rsidRDefault="00273062">
      <w:pPr>
        <w:pStyle w:val="CommentText"/>
      </w:pPr>
      <w:r>
        <w:rPr>
          <w:rStyle w:val="CommentReference"/>
        </w:rPr>
        <w:annotationRef/>
      </w:r>
      <w:r>
        <w:t>What email to use?</w:t>
      </w:r>
    </w:p>
  </w:comment>
  <w:comment w:id="4" w:author="Diaz,Renata M" w:date="2020-12-14T14:46:00Z" w:initials="DM">
    <w:p w14:paraId="349CA39E" w14:textId="4DA36F74" w:rsidR="00273062" w:rsidRDefault="00273062" w:rsidP="007460AA">
      <w:pPr>
        <w:pStyle w:val="CommentText"/>
      </w:pPr>
      <w:r>
        <w:rPr>
          <w:rStyle w:val="CommentReference"/>
        </w:rPr>
        <w:annotationRef/>
      </w:r>
      <w:r>
        <w:t>Surely this isn’t my home address. Do I have a P.O. box in WEC or something? What phone and fax number?</w:t>
      </w:r>
    </w:p>
  </w:comment>
  <w:comment w:id="5" w:author="Diaz,Renata M" w:date="2020-12-14T14:48:00Z" w:initials="DM">
    <w:p w14:paraId="61029E66" w14:textId="71E941C7" w:rsidR="00273062" w:rsidRDefault="00273062" w:rsidP="00E91DF4">
      <w:pPr>
        <w:pStyle w:val="CommentText"/>
      </w:pPr>
      <w:r>
        <w:rPr>
          <w:rStyle w:val="CommentReference"/>
        </w:rPr>
        <w:annotationRef/>
      </w:r>
      <w:r>
        <w:t xml:space="preserve">Currently downloading datasets from the Baldridge (2016) repo, which is also on Zenodo. I could change it so it downloads from Zenodo, but that seems…a lot? Is it OK to say it is available on Zenodo, but continue to download it from GitHub? </w:t>
      </w:r>
    </w:p>
    <w:p w14:paraId="3C838F30" w14:textId="77777777" w:rsidR="00273062" w:rsidRDefault="00273062" w:rsidP="00E91DF4">
      <w:pPr>
        <w:pStyle w:val="CommentText"/>
      </w:pPr>
      <w:r>
        <w:t>Is figshare even good enough?</w:t>
      </w:r>
    </w:p>
  </w:comment>
  <w:comment w:id="9" w:author="Diaz,Renata M" w:date="2020-12-14T14:54:00Z" w:initials="DM">
    <w:p w14:paraId="5BCC731C" w14:textId="472D1E68" w:rsidR="00273062" w:rsidRDefault="00273062">
      <w:pPr>
        <w:pStyle w:val="CommentText"/>
      </w:pPr>
      <w:r>
        <w:rPr>
          <w:rStyle w:val="CommentReference"/>
        </w:rPr>
        <w:annotationRef/>
      </w:r>
      <w:r>
        <w:t>This is not in the Title Page “must contain” but is included in the submissions “must contain” so I’m putting it in?</w:t>
      </w:r>
    </w:p>
  </w:comment>
  <w:comment w:id="12" w:author="Diaz,Renata M" w:date="2020-12-16T15:24:00Z" w:initials="DM">
    <w:p w14:paraId="416BA092" w14:textId="38875ECC" w:rsidR="00273062" w:rsidRDefault="00273062">
      <w:pPr>
        <w:pStyle w:val="CommentText"/>
      </w:pPr>
      <w:r>
        <w:rPr>
          <w:rStyle w:val="CommentReference"/>
        </w:rPr>
        <w:annotationRef/>
      </w:r>
      <w:r>
        <w:t>In main text. There are more in the appendices</w:t>
      </w:r>
    </w:p>
  </w:comment>
  <w:comment w:id="13" w:author="Ernest, Morgan" w:date="2020-12-10T08:14:00Z" w:initials="EM">
    <w:p w14:paraId="7F988604" w14:textId="77777777" w:rsidR="00273062" w:rsidRDefault="00273062" w:rsidP="00747FEC">
      <w:pPr>
        <w:pStyle w:val="CommentText"/>
      </w:pPr>
      <w:r>
        <w:rPr>
          <w:rStyle w:val="CommentReference"/>
        </w:rPr>
        <w:annotationRef/>
      </w:r>
      <w:r>
        <w:t>In the spirit of explaining why I make certain changes so you can see my thought process: I moved the “failing to account” sentence to the end of the paragraph because many ecologists will not be familiar with how statistical constraints generate the shape of the SAD. Thus, once we introduce that idea we need to explain it because many of our readers will be confused. It made a great concluding sentence though because it really hammers home why this may be a reason for the frustrations we mention in the first paragraph that ecologists have had with using the SAD as a theoretical test.</w:t>
      </w:r>
    </w:p>
  </w:comment>
  <w:comment w:id="14" w:author="Ernest, Morgan" w:date="2020-12-10T08:18:00Z" w:initials="EM">
    <w:p w14:paraId="16632B4C" w14:textId="77777777" w:rsidR="00273062" w:rsidRDefault="00273062" w:rsidP="000C0BEC">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15" w:author="Diaz,Renata M" w:date="2020-12-14T15:34:00Z" w:initials="DM">
    <w:p w14:paraId="7D62EC1C" w14:textId="34283C53" w:rsidR="00273062" w:rsidRDefault="00273062">
      <w:pPr>
        <w:pStyle w:val="CommentText"/>
      </w:pPr>
      <w:r>
        <w:rPr>
          <w:rStyle w:val="CommentReference"/>
        </w:rPr>
        <w:annotationRef/>
      </w:r>
      <w:r>
        <w:t>Slight modification to your modification.</w:t>
      </w:r>
    </w:p>
  </w:comment>
  <w:comment w:id="28" w:author="Ernest, Morgan" w:date="2020-12-10T08:48:00Z" w:initials="EM">
    <w:p w14:paraId="66985B86" w14:textId="77777777" w:rsidR="00273062" w:rsidRDefault="00273062" w:rsidP="00060335">
      <w:pPr>
        <w:pStyle w:val="CommentText"/>
      </w:pPr>
      <w:r>
        <w:rPr>
          <w:rStyle w:val="CommentReference"/>
        </w:rPr>
        <w:annotationRef/>
      </w:r>
      <w:r>
        <w:t>Hard to explain why I changed this except that I worried that the wording might be confusing to novices, so I tried to make the relationship between things more explicit and slow down the explanation a bit to give the reader time to unpack things.</w:t>
      </w:r>
    </w:p>
  </w:comment>
  <w:comment w:id="29" w:author="Diaz,Renata M" w:date="2020-12-14T15:41:00Z" w:initials="DM">
    <w:p w14:paraId="1F8D717B" w14:textId="782AC183" w:rsidR="00273062" w:rsidRDefault="00273062">
      <w:pPr>
        <w:pStyle w:val="CommentText"/>
      </w:pPr>
      <w:r>
        <w:rPr>
          <w:rStyle w:val="CommentReference"/>
        </w:rPr>
        <w:annotationRef/>
      </w:r>
      <w:r>
        <w:t xml:space="preserve">Tried to incorporate the spirit of this change with a couple tweaks. </w:t>
      </w:r>
    </w:p>
  </w:comment>
  <w:comment w:id="49" w:author="Ernest, Morgan" w:date="2020-12-10T09:05:00Z" w:initials="EM">
    <w:p w14:paraId="1FED39FD" w14:textId="77777777" w:rsidR="00273062" w:rsidRDefault="00273062" w:rsidP="009342D9">
      <w:pPr>
        <w:pStyle w:val="CommentText"/>
      </w:pPr>
      <w:r>
        <w:rPr>
          <w:rStyle w:val="CommentReference"/>
        </w:rPr>
        <w:annotationRef/>
      </w:r>
      <w:r>
        <w:t xml:space="preserve">Similar reasoning to what I discussed above. </w:t>
      </w:r>
    </w:p>
  </w:comment>
  <w:comment w:id="50" w:author="Diaz,Renata M" w:date="2020-12-14T15:54:00Z" w:initials="DM">
    <w:p w14:paraId="280F16F5" w14:textId="4F5E3393" w:rsidR="00273062" w:rsidRDefault="00273062">
      <w:pPr>
        <w:pStyle w:val="CommentText"/>
      </w:pPr>
      <w:r>
        <w:rPr>
          <w:rStyle w:val="CommentReference"/>
        </w:rPr>
        <w:annotationRef/>
      </w:r>
      <w:r>
        <w:t>Again, slight modifications here!</w:t>
      </w:r>
    </w:p>
  </w:comment>
  <w:comment w:id="83" w:author="Diaz,Renata M" w:date="2020-12-18T15:23:00Z" w:initials="DM">
    <w:p w14:paraId="60CFFD3C" w14:textId="719AC34B" w:rsidR="00273062" w:rsidRDefault="00273062">
      <w:pPr>
        <w:pStyle w:val="CommentText"/>
      </w:pPr>
      <w:r>
        <w:rPr>
          <w:rStyle w:val="CommentReference"/>
        </w:rPr>
        <w:annotationRef/>
      </w:r>
      <w:r>
        <w:t xml:space="preserve">Possibly cite as “Data from Baldridge (2016)”? </w:t>
      </w:r>
    </w:p>
  </w:comment>
  <w:comment w:id="81" w:author="Diaz,Renata M" w:date="2020-12-14T15:56:00Z" w:initials="DM">
    <w:p w14:paraId="2A88B147" w14:textId="5C5E5025" w:rsidR="00273062" w:rsidRDefault="00273062">
      <w:pPr>
        <w:pStyle w:val="CommentText"/>
      </w:pPr>
      <w:r>
        <w:rPr>
          <w:rStyle w:val="CommentReference"/>
        </w:rPr>
        <w:annotationRef/>
      </w:r>
      <w:r>
        <w:t xml:space="preserve">Most of this is exactly what was in Baldridge (2016), whichis also what was in White et al (2012) </w:t>
      </w:r>
      <w:r>
        <w:br/>
        <w:t xml:space="preserve">Literally downloading the data files from the repo. </w:t>
      </w:r>
    </w:p>
  </w:comment>
  <w:comment w:id="97" w:author="Diaz,Renata M" w:date="2020-12-07T15:29:00Z" w:initials="DM">
    <w:p w14:paraId="4B7D036C" w14:textId="44866B06" w:rsidR="00273062" w:rsidRDefault="00273062">
      <w:pPr>
        <w:pStyle w:val="CommentText"/>
      </w:pPr>
      <w:r>
        <w:rPr>
          <w:rStyle w:val="CommentReference"/>
        </w:rPr>
        <w:annotationRef/>
      </w:r>
      <w:r>
        <w:t>“Approximately” because the actual # varies slightly between skewness and evenness, but we haven’t introduced those ideas yet. I don’t know if it’s OK to leave “approximate” here?</w:t>
      </w:r>
    </w:p>
  </w:comment>
  <w:comment w:id="121" w:author="Diaz,Renata M" w:date="2020-12-20T16:18:00Z" w:initials="DM">
    <w:p w14:paraId="41D0B69D" w14:textId="4C031340" w:rsidR="00806E60" w:rsidRDefault="00806E60">
      <w:pPr>
        <w:pStyle w:val="CommentText"/>
      </w:pPr>
      <w:r>
        <w:rPr>
          <w:rStyle w:val="CommentReference"/>
        </w:rPr>
        <w:annotationRef/>
      </w:r>
      <w:r>
        <w:t>This is an effort to describe the gist of what the algorithm is doing. Hao, does this look accurate to you?</w:t>
      </w:r>
    </w:p>
  </w:comment>
  <w:comment w:id="178" w:author="Diaz,Renata M" w:date="2020-11-30T16:03:00Z" w:initials="DM">
    <w:p w14:paraId="3B08FB7E" w14:textId="2C3F31E1" w:rsidR="00273062" w:rsidRDefault="00273062">
      <w:pPr>
        <w:pStyle w:val="CommentText"/>
      </w:pPr>
      <w:r>
        <w:rPr>
          <w:rStyle w:val="CommentReference"/>
        </w:rPr>
        <w:annotationRef/>
      </w:r>
      <w:r>
        <w:t>This maybe should be a supplement?</w:t>
      </w:r>
    </w:p>
  </w:comment>
  <w:comment w:id="179" w:author="Diaz,Renata M" w:date="2020-12-14T16:52:00Z" w:initials="DM">
    <w:p w14:paraId="09A6211E" w14:textId="344869C6" w:rsidR="00273062" w:rsidRDefault="00273062">
      <w:pPr>
        <w:pStyle w:val="CommentText"/>
      </w:pPr>
      <w:r>
        <w:rPr>
          <w:rStyle w:val="CommentReference"/>
        </w:rPr>
        <w:annotationRef/>
      </w:r>
      <w:r>
        <w:t xml:space="preserve">I changed these opening sentences and have (continued to) directly attribute Locey and White for also taking this approach. I don’t know if this language scans, or if this is hewing to closely to L&amp;W? </w:t>
      </w:r>
    </w:p>
  </w:comment>
  <w:comment w:id="199" w:author="Ernest, Morgan" w:date="2020-12-10T13:38:00Z" w:initials="EM">
    <w:p w14:paraId="0CF2E355" w14:textId="77777777" w:rsidR="00273062" w:rsidRDefault="00273062" w:rsidP="00242D07">
      <w:pPr>
        <w:pStyle w:val="CommentText"/>
      </w:pPr>
      <w:r>
        <w:rPr>
          <w:rStyle w:val="CommentReference"/>
        </w:rPr>
        <w:annotationRef/>
      </w:r>
      <w:r>
        <w:t>Let’s re-name the skew 95%5 ratio to something more intuitive. Something like the breadth index (I’m open to other suggestions). Whatever we change it to, that name change needs to be carried through the manuscript, figures, and figure legend (and maybe the supplements if it gets used there)</w:t>
      </w:r>
    </w:p>
  </w:comment>
  <w:comment w:id="200" w:author="Diaz,Renata M" w:date="2020-12-14T16:58:00Z" w:initials="DM">
    <w:p w14:paraId="3EFA2C83" w14:textId="504C82C0" w:rsidR="00273062" w:rsidRDefault="00273062">
      <w:pPr>
        <w:pStyle w:val="CommentText"/>
      </w:pPr>
      <w:r>
        <w:rPr>
          <w:rStyle w:val="CommentReference"/>
        </w:rPr>
        <w:annotationRef/>
      </w:r>
      <w:r>
        <w:t>Renamed!</w:t>
      </w:r>
    </w:p>
  </w:comment>
  <w:comment w:id="248" w:author="Diaz,Renata M" w:date="2020-12-16T15:32:00Z" w:initials="DM">
    <w:p w14:paraId="000E8F90" w14:textId="15D13FFF" w:rsidR="00273062" w:rsidRDefault="00273062">
      <w:pPr>
        <w:pStyle w:val="CommentText"/>
      </w:pPr>
      <w:r>
        <w:rPr>
          <w:rStyle w:val="CommentReference"/>
        </w:rPr>
        <w:annotationRef/>
      </w:r>
      <w:r>
        <w:t>OK to point to supplement here?</w:t>
      </w:r>
    </w:p>
  </w:comment>
  <w:comment w:id="272" w:author="Ye,Hao" w:date="2020-11-16T16:05:00Z" w:initials="Y">
    <w:p w14:paraId="47CF501E" w14:textId="77777777" w:rsidR="00273062" w:rsidRDefault="00273062"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268" w:author="Diaz,Renata M" w:date="2020-12-15T15:35:00Z" w:initials="DM">
    <w:p w14:paraId="2D064858" w14:textId="6C44C204" w:rsidR="00273062" w:rsidRDefault="00273062">
      <w:pPr>
        <w:pStyle w:val="CommentText"/>
      </w:pPr>
      <w:r>
        <w:rPr>
          <w:rStyle w:val="CommentReference"/>
        </w:rPr>
        <w:annotationRef/>
      </w:r>
      <w:r>
        <w:t>Reworking here in response to comments from Hao and Morgan, removing “hyperdominance”:</w:t>
      </w:r>
    </w:p>
    <w:p w14:paraId="6F60DFB8" w14:textId="77777777" w:rsidR="00273062" w:rsidRDefault="00273062"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273062" w:rsidRDefault="00273062">
      <w:pPr>
        <w:pStyle w:val="CommentText"/>
      </w:pPr>
      <w:r>
        <w:t>M: Preferential survival seems like one example of a mechanism that would allow hyerdominance. I wonder if Hao interpreted hyper-dominance as a mechanisms instead of a descriptor (which is how I think we were using it – as in ‘more dominant than expected from statistical constraints’)</w:t>
      </w:r>
    </w:p>
  </w:comment>
  <w:comment w:id="302" w:author="Diaz,Renata M" w:date="2020-12-15T15:44:00Z" w:initials="DM">
    <w:p w14:paraId="4628DFA1" w14:textId="2CEBFDDC" w:rsidR="00273062" w:rsidRDefault="00273062">
      <w:pPr>
        <w:pStyle w:val="CommentText"/>
      </w:pPr>
      <w:r>
        <w:rPr>
          <w:rStyle w:val="CommentReference"/>
        </w:rPr>
        <w:annotationRef/>
      </w:r>
      <w:r>
        <w:t>Reworking here re: Hao’s comment “stronger assumptions on the SAD”</w:t>
      </w:r>
    </w:p>
  </w:comment>
  <w:comment w:id="328" w:author="Diaz,Renata M" w:date="2020-12-14T15:19:00Z" w:initials="DM">
    <w:p w14:paraId="3D900019" w14:textId="798AD9EC" w:rsidR="00273062" w:rsidRDefault="00273062">
      <w:pPr>
        <w:pStyle w:val="CommentText"/>
      </w:pPr>
      <w:r>
        <w:rPr>
          <w:rStyle w:val="CommentReference"/>
        </w:rPr>
        <w:annotationRef/>
      </w:r>
      <w:r>
        <w:t>Does Hao have anything to add here?</w:t>
      </w:r>
    </w:p>
  </w:comment>
  <w:comment w:id="338" w:author="Diaz,Renata M" w:date="2020-12-15T15:58:00Z" w:initials="DM">
    <w:p w14:paraId="5B8B1B2E" w14:textId="77777777" w:rsidR="00273062" w:rsidRDefault="00273062" w:rsidP="00D51539">
      <w:pPr>
        <w:pStyle w:val="CommentText"/>
      </w:pPr>
      <w:r>
        <w:rPr>
          <w:rStyle w:val="CommentReference"/>
        </w:rPr>
        <w:annotationRef/>
      </w:r>
      <w:r>
        <w:t>I moved the figure showing how the different datasets are distributed in SxN space to the supplement, because it turns out it isn’t actually referenced in the text anymore. It’d be easy to still include anyway, but the fact that it dropped out of the narrative made me suspect it’s not actually so crucial…</w:t>
      </w:r>
    </w:p>
  </w:comment>
  <w:comment w:id="360" w:author="Diaz,Renata M" w:date="2020-12-16T15:11:00Z" w:initials="DM">
    <w:p w14:paraId="51142520" w14:textId="77777777" w:rsidR="00273062" w:rsidRPr="00D45013" w:rsidRDefault="00273062" w:rsidP="00F5367E">
      <w:pPr>
        <w:pStyle w:val="CommentText"/>
      </w:pPr>
      <w:r>
        <w:rPr>
          <w:rStyle w:val="CommentReference"/>
        </w:rPr>
        <w:annotationRef/>
      </w:r>
      <w:r>
        <w:t xml:space="preserve">Changing this figure more substantively to add the </w:t>
      </w:r>
      <w:r>
        <w:rPr>
          <w:b/>
          <w:bCs/>
        </w:rPr>
        <w:t xml:space="preserve">baseline </w:t>
      </w:r>
      <w:r>
        <w:t xml:space="preserve">(breadth index) as well as the </w:t>
      </w:r>
      <w:r>
        <w:rPr>
          <w:b/>
          <w:bCs/>
        </w:rPr>
        <w:t>percentile ranks</w:t>
      </w:r>
      <w:r>
        <w:t>. May be too busy/too many panels? But more transparent and more closely matches the edits M made to the legend. (Which I suspect are picking up on the important bits of evidence we want to present in this figure, hence…tweaking it to include that evidence more clearly)</w:t>
      </w:r>
    </w:p>
  </w:comment>
  <w:comment w:id="369" w:author="Diaz,Renata M" w:date="2020-10-14T12:48:00Z" w:initials="DM">
    <w:p w14:paraId="37761752" w14:textId="77777777" w:rsidR="00273062" w:rsidRDefault="00273062" w:rsidP="00667D2A">
      <w:pPr>
        <w:rPr>
          <w:rFonts w:asciiTheme="majorHAnsi" w:hAnsiTheme="majorHAnsi" w:cstheme="majorHAnsi"/>
        </w:rPr>
      </w:pPr>
      <w:r>
        <w:rPr>
          <w:rStyle w:val="CommentReference"/>
        </w:rPr>
        <w:annotationRef/>
      </w:r>
    </w:p>
    <w:p w14:paraId="48696F45" w14:textId="77777777" w:rsidR="00273062" w:rsidRDefault="00273062" w:rsidP="00667D2A">
      <w:pPr>
        <w:rPr>
          <w:rFonts w:asciiTheme="majorHAnsi" w:hAnsiTheme="majorHAnsi" w:cstheme="majorHAnsi"/>
        </w:rPr>
      </w:pPr>
      <w:r>
        <w:rPr>
          <w:rFonts w:asciiTheme="majorHAnsi" w:hAnsiTheme="majorHAnsi" w:cstheme="majorHAnsi"/>
        </w:rPr>
        <w:t xml:space="preserve">Live version </w:t>
      </w:r>
      <w:hyperlink r:id="rId1"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273062" w:rsidRDefault="00273062">
      <w:pPr>
        <w:pStyle w:val="CommentText"/>
      </w:pPr>
    </w:p>
  </w:comment>
  <w:comment w:id="410" w:author="Diaz,Renata M" w:date="2020-10-14T12:48:00Z" w:initials="DM">
    <w:p w14:paraId="0B9E1BBA" w14:textId="3EDDB794" w:rsidR="00273062" w:rsidRDefault="00273062">
      <w:pPr>
        <w:pStyle w:val="CommentText"/>
      </w:pPr>
      <w:r>
        <w:rPr>
          <w:rStyle w:val="CommentReference"/>
        </w:rPr>
        <w:annotationRef/>
      </w:r>
      <w:r>
        <w:rPr>
          <w:noProof/>
        </w:rPr>
        <w:t xml:space="preserve">Live version: </w:t>
      </w:r>
      <w:hyperlink r:id="rId2" w:anchor="measuring-the-shape-narrowness" w:history="1">
        <w:r w:rsidRPr="00AF0C42">
          <w:rPr>
            <w:rStyle w:val="Hyperlink"/>
            <w:noProof/>
          </w:rPr>
          <w:t>https://github.com/diazrenata/scadsanalysis/blob/clean-and-tests/analysis/reports/rov_metric.md#measuring-the-shape-narrowness</w:t>
        </w:r>
      </w:hyperlink>
    </w:p>
  </w:comment>
  <w:comment w:id="431" w:author="Diaz,Renata M" w:date="2020-10-14T12:48:00Z" w:initials="DM">
    <w:p w14:paraId="2F6236E6" w14:textId="77777777" w:rsidR="00273062" w:rsidRDefault="00273062">
      <w:pPr>
        <w:pStyle w:val="CommentText"/>
      </w:pPr>
      <w:r>
        <w:rPr>
          <w:rStyle w:val="CommentReference"/>
        </w:rPr>
        <w:annotationRef/>
      </w:r>
      <w:r>
        <w:t>Live:</w:t>
      </w:r>
    </w:p>
    <w:p w14:paraId="56CD2267" w14:textId="686B0F99" w:rsidR="00273062" w:rsidRDefault="00273062">
      <w:pPr>
        <w:pStyle w:val="CommentText"/>
      </w:pPr>
      <w:r w:rsidRPr="00DA38FB">
        <w:t>https://github.com/diazrenata/scadsanalysis/blob/clean-and-tests/analysis/reports/manuscript_main.md#skewness-and-evenness-histograms-by-dataset</w:t>
      </w:r>
    </w:p>
  </w:comment>
  <w:comment w:id="442" w:author="Diaz,Renata M" w:date="2020-10-14T12:49:00Z" w:initials="DM">
    <w:p w14:paraId="68BF135A" w14:textId="52B194C7" w:rsidR="00273062" w:rsidRDefault="00273062">
      <w:pPr>
        <w:pStyle w:val="CommentText"/>
      </w:pPr>
      <w:r>
        <w:rPr>
          <w:rStyle w:val="CommentReference"/>
        </w:rPr>
        <w:annotationRef/>
      </w:r>
      <w:r>
        <w:t xml:space="preserve">Live: </w:t>
      </w:r>
      <w:hyperlink r:id="rId3" w:anchor="95-intervals-by-dataset" w:history="1">
        <w:r w:rsidRPr="00AF0C42">
          <w:rPr>
            <w:rStyle w:val="Hyperlink"/>
          </w:rPr>
          <w:t>https://github.com/diazrenata/scadsanalysis/blob/clean-and-tests/analysis/reports/manuscript_main.md#95-intervals-by-dataset</w:t>
        </w:r>
      </w:hyperlink>
      <w:r>
        <w:t xml:space="preserve"> </w:t>
      </w:r>
    </w:p>
  </w:comment>
  <w:comment w:id="455" w:author="Diaz,Renata M" w:date="2020-10-14T12:45:00Z" w:initials="DM">
    <w:p w14:paraId="32A1B3C5" w14:textId="76A7D78E" w:rsidR="00273062" w:rsidRDefault="00273062">
      <w:pPr>
        <w:pStyle w:val="CommentText"/>
      </w:pPr>
      <w:r>
        <w:rPr>
          <w:rStyle w:val="CommentReference"/>
        </w:rPr>
        <w:annotationRef/>
      </w:r>
      <w:r>
        <w:t xml:space="preserve">Live: </w:t>
      </w:r>
      <w:hyperlink r:id="rId4" w:history="1">
        <w:r w:rsidRPr="00AF0C42">
          <w:rPr>
            <w:rStyle w:val="Hyperlink"/>
          </w:rPr>
          <w:t>https://github.com/diazrenata/scadsanalysis/blob/clean-and-tests/analysis/reports/direct_FIA_size_comparison.md</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36DF6" w15:done="0"/>
  <w15:commentEx w15:paraId="2AF10B33" w15:done="0"/>
  <w15:commentEx w15:paraId="7DEA8940" w15:done="0"/>
  <w15:commentEx w15:paraId="10B84D34" w15:done="0"/>
  <w15:commentEx w15:paraId="349CA39E" w15:done="0"/>
  <w15:commentEx w15:paraId="3C838F30" w15:done="0"/>
  <w15:commentEx w15:paraId="5BCC731C" w15:done="0"/>
  <w15:commentEx w15:paraId="416BA092" w15:done="1"/>
  <w15:commentEx w15:paraId="7F988604" w15:done="1"/>
  <w15:commentEx w15:paraId="16632B4C" w15:done="1"/>
  <w15:commentEx w15:paraId="7D62EC1C" w15:paraIdParent="16632B4C" w15:done="1"/>
  <w15:commentEx w15:paraId="66985B86" w15:done="1"/>
  <w15:commentEx w15:paraId="1F8D717B" w15:paraIdParent="66985B86" w15:done="1"/>
  <w15:commentEx w15:paraId="1FED39FD" w15:done="1"/>
  <w15:commentEx w15:paraId="280F16F5" w15:paraIdParent="1FED39FD" w15:done="1"/>
  <w15:commentEx w15:paraId="60CFFD3C" w15:done="0"/>
  <w15:commentEx w15:paraId="2A88B147" w15:done="0"/>
  <w15:commentEx w15:paraId="4B7D036C" w15:done="0"/>
  <w15:commentEx w15:paraId="41D0B69D" w15:done="0"/>
  <w15:commentEx w15:paraId="3B08FB7E" w15:done="0"/>
  <w15:commentEx w15:paraId="09A6211E" w15:done="0"/>
  <w15:commentEx w15:paraId="0CF2E355" w15:done="1"/>
  <w15:commentEx w15:paraId="3EFA2C83" w15:paraIdParent="0CF2E355" w15:done="1"/>
  <w15:commentEx w15:paraId="000E8F90" w15:done="0"/>
  <w15:commentEx w15:paraId="47CF501E" w15:done="0"/>
  <w15:commentEx w15:paraId="10CA8DDA" w15:done="0"/>
  <w15:commentEx w15:paraId="4628DFA1" w15:done="0"/>
  <w15:commentEx w15:paraId="3D900019" w15:done="0"/>
  <w15:commentEx w15:paraId="5B8B1B2E" w15:done="0"/>
  <w15:commentEx w15:paraId="51142520"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AFE" w16cex:dateUtc="2020-12-14T19:53:00Z"/>
  <w16cex:commentExtensible w16cex:durableId="2381F93D" w16cex:dateUtc="2020-12-14T19:46:00Z"/>
  <w16cex:commentExtensible w16cex:durableId="2381F947" w16cex:dateUtc="2020-12-14T19:46:00Z"/>
  <w16cex:commentExtensible w16cex:durableId="2381F954" w16cex:dateUtc="2020-12-14T19:46:00Z"/>
  <w16cex:commentExtensible w16cex:durableId="2381F95D" w16cex:dateUtc="2020-12-14T19:46:00Z"/>
  <w16cex:commentExtensible w16cex:durableId="2381F9C9" w16cex:dateUtc="2020-12-14T19:48:00Z"/>
  <w16cex:commentExtensible w16cex:durableId="2381FB2A" w16cex:dateUtc="2020-12-14T19:54:00Z"/>
  <w16cex:commentExtensible w16cex:durableId="2384A522" w16cex:dateUtc="2020-12-16T20:24:00Z"/>
  <w16cex:commentExtensible w16cex:durableId="237C577E" w16cex:dateUtc="2020-12-10T13:14:00Z"/>
  <w16cex:commentExtensible w16cex:durableId="237C5856" w16cex:dateUtc="2020-12-10T13:18:00Z"/>
  <w16cex:commentExtensible w16cex:durableId="23820480" w16cex:dateUtc="2020-12-14T20:34:00Z"/>
  <w16cex:commentExtensible w16cex:durableId="237C5F76" w16cex:dateUtc="2020-12-10T13:48:00Z"/>
  <w16cex:commentExtensible w16cex:durableId="23820614" w16cex:dateUtc="2020-12-14T20:41:00Z"/>
  <w16cex:commentExtensible w16cex:durableId="237C6342" w16cex:dateUtc="2020-12-10T14:05:00Z"/>
  <w16cex:commentExtensible w16cex:durableId="23820940" w16cex:dateUtc="2020-12-14T20:54:00Z"/>
  <w16cex:commentExtensible w16cex:durableId="238747E4" w16cex:dateUtc="2020-12-18T20:23:00Z"/>
  <w16cex:commentExtensible w16cex:durableId="238209B5" w16cex:dateUtc="2020-12-14T20:56:00Z"/>
  <w16cex:commentExtensible w16cex:durableId="2378C8DB" w16cex:dateUtc="2020-12-07T20:29:00Z"/>
  <w16cex:commentExtensible w16cex:durableId="2389F7D0" w16cex:dateUtc="2020-12-20T21:18:00Z"/>
  <w16cex:commentExtensible w16cex:durableId="236F963F" w16cex:dateUtc="2020-11-30T21:03:00Z"/>
  <w16cex:commentExtensible w16cex:durableId="238216E9" w16cex:dateUtc="2020-12-14T21:52:00Z"/>
  <w16cex:commentExtensible w16cex:durableId="237CA36C" w16cex:dateUtc="2020-12-10T18:38:00Z"/>
  <w16cex:commentExtensible w16cex:durableId="2382181B" w16cex:dateUtc="2020-12-14T21:58:00Z"/>
  <w16cex:commentExtensible w16cex:durableId="2384A6F1" w16cex:dateUtc="2020-12-16T20:32:00Z"/>
  <w16cex:commentExtensible w16cex:durableId="235D21B8" w16cex:dateUtc="2020-11-16T21:05:00Z"/>
  <w16cex:commentExtensible w16cex:durableId="2383564C" w16cex:dateUtc="2020-12-15T20:35:00Z"/>
  <w16cex:commentExtensible w16cex:durableId="2383586B" w16cex:dateUtc="2020-12-15T20:44:00Z"/>
  <w16cex:commentExtensible w16cex:durableId="2382011B" w16cex:dateUtc="2020-12-14T20:19:00Z"/>
  <w16cex:commentExtensible w16cex:durableId="2385FE16" w16cex:dateUtc="2020-12-15T20:58:00Z"/>
  <w16cex:commentExtensible w16cex:durableId="2384A229" w16cex:dateUtc="2020-12-16T20:11: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36DF6" w16cid:durableId="2381FAFE"/>
  <w16cid:commentId w16cid:paraId="2AF10B33" w16cid:durableId="2381F93D"/>
  <w16cid:commentId w16cid:paraId="7DEA8940" w16cid:durableId="2381F947"/>
  <w16cid:commentId w16cid:paraId="10B84D34" w16cid:durableId="2381F954"/>
  <w16cid:commentId w16cid:paraId="349CA39E" w16cid:durableId="2381F95D"/>
  <w16cid:commentId w16cid:paraId="3C838F30" w16cid:durableId="2381F9C9"/>
  <w16cid:commentId w16cid:paraId="5BCC731C" w16cid:durableId="2381FB2A"/>
  <w16cid:commentId w16cid:paraId="416BA092" w16cid:durableId="2384A522"/>
  <w16cid:commentId w16cid:paraId="7F988604" w16cid:durableId="237C577E"/>
  <w16cid:commentId w16cid:paraId="16632B4C" w16cid:durableId="237C5856"/>
  <w16cid:commentId w16cid:paraId="7D62EC1C" w16cid:durableId="23820480"/>
  <w16cid:commentId w16cid:paraId="66985B86" w16cid:durableId="237C5F76"/>
  <w16cid:commentId w16cid:paraId="1F8D717B" w16cid:durableId="23820614"/>
  <w16cid:commentId w16cid:paraId="1FED39FD" w16cid:durableId="237C6342"/>
  <w16cid:commentId w16cid:paraId="280F16F5" w16cid:durableId="23820940"/>
  <w16cid:commentId w16cid:paraId="60CFFD3C" w16cid:durableId="238747E4"/>
  <w16cid:commentId w16cid:paraId="2A88B147" w16cid:durableId="238209B5"/>
  <w16cid:commentId w16cid:paraId="4B7D036C" w16cid:durableId="2378C8DB"/>
  <w16cid:commentId w16cid:paraId="41D0B69D" w16cid:durableId="2389F7D0"/>
  <w16cid:commentId w16cid:paraId="3B08FB7E" w16cid:durableId="236F963F"/>
  <w16cid:commentId w16cid:paraId="09A6211E" w16cid:durableId="238216E9"/>
  <w16cid:commentId w16cid:paraId="0CF2E355" w16cid:durableId="237CA36C"/>
  <w16cid:commentId w16cid:paraId="3EFA2C83" w16cid:durableId="2382181B"/>
  <w16cid:commentId w16cid:paraId="000E8F90" w16cid:durableId="2384A6F1"/>
  <w16cid:commentId w16cid:paraId="47CF501E" w16cid:durableId="235D21B8"/>
  <w16cid:commentId w16cid:paraId="10CA8DDA" w16cid:durableId="2383564C"/>
  <w16cid:commentId w16cid:paraId="4628DFA1" w16cid:durableId="2383586B"/>
  <w16cid:commentId w16cid:paraId="3D900019" w16cid:durableId="2382011B"/>
  <w16cid:commentId w16cid:paraId="5B8B1B2E" w16cid:durableId="2385FE16"/>
  <w16cid:commentId w16cid:paraId="51142520" w16cid:durableId="2384A229"/>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453F0" w14:textId="77777777" w:rsidR="00F15F13" w:rsidRDefault="00F15F13" w:rsidP="0091663F">
      <w:pPr>
        <w:spacing w:after="0" w:line="240" w:lineRule="auto"/>
      </w:pPr>
      <w:r>
        <w:separator/>
      </w:r>
    </w:p>
  </w:endnote>
  <w:endnote w:type="continuationSeparator" w:id="0">
    <w:p w14:paraId="0FA5E59C" w14:textId="77777777" w:rsidR="00F15F13" w:rsidRDefault="00F15F13"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00CCC" w14:textId="77777777" w:rsidR="00F15F13" w:rsidRDefault="00F15F13" w:rsidP="0091663F">
      <w:pPr>
        <w:spacing w:after="0" w:line="240" w:lineRule="auto"/>
      </w:pPr>
      <w:r>
        <w:separator/>
      </w:r>
    </w:p>
  </w:footnote>
  <w:footnote w:type="continuationSeparator" w:id="0">
    <w:p w14:paraId="7B0DCA40" w14:textId="77777777" w:rsidR="00F15F13" w:rsidRDefault="00F15F13"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39EF9E2" w:rsidR="00273062" w:rsidRDefault="00273062">
        <w:pPr>
          <w:pStyle w:val="Header"/>
        </w:pPr>
        <w:r>
          <w:fldChar w:fldCharType="begin"/>
        </w:r>
        <w:r>
          <w:instrText xml:space="preserve"> PAGE   \* MERGEFORMAT </w:instrText>
        </w:r>
        <w:r>
          <w:fldChar w:fldCharType="separate"/>
        </w:r>
        <w:r>
          <w:rPr>
            <w:noProof/>
          </w:rPr>
          <w:t>2</w:t>
        </w:r>
        <w:r>
          <w:rPr>
            <w:noProof/>
          </w:rPr>
          <w:fldChar w:fldCharType="end"/>
        </w:r>
      </w:p>
    </w:sdtContent>
  </w:sdt>
  <w:p w14:paraId="4EBACEEC" w14:textId="77777777" w:rsidR="00273062" w:rsidRDefault="00273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509"/>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90135"/>
    <w:rsid w:val="0009063B"/>
    <w:rsid w:val="00092C03"/>
    <w:rsid w:val="00092D83"/>
    <w:rsid w:val="00093158"/>
    <w:rsid w:val="000931DE"/>
    <w:rsid w:val="000937F8"/>
    <w:rsid w:val="00095155"/>
    <w:rsid w:val="0009570D"/>
    <w:rsid w:val="0009598D"/>
    <w:rsid w:val="00095FEB"/>
    <w:rsid w:val="000974A7"/>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71CF"/>
    <w:rsid w:val="000B7509"/>
    <w:rsid w:val="000B7A82"/>
    <w:rsid w:val="000C0BB0"/>
    <w:rsid w:val="000C0BEC"/>
    <w:rsid w:val="000C15AE"/>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087"/>
    <w:rsid w:val="000D4DE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6F71"/>
    <w:rsid w:val="000E725A"/>
    <w:rsid w:val="000E7276"/>
    <w:rsid w:val="000F04A5"/>
    <w:rsid w:val="000F0E09"/>
    <w:rsid w:val="000F1809"/>
    <w:rsid w:val="000F2604"/>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33F1"/>
    <w:rsid w:val="00123580"/>
    <w:rsid w:val="00124090"/>
    <w:rsid w:val="0012488C"/>
    <w:rsid w:val="0012555A"/>
    <w:rsid w:val="00126D98"/>
    <w:rsid w:val="001270C5"/>
    <w:rsid w:val="0012794F"/>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4CA"/>
    <w:rsid w:val="001B6DA3"/>
    <w:rsid w:val="001B740C"/>
    <w:rsid w:val="001C0312"/>
    <w:rsid w:val="001C1620"/>
    <w:rsid w:val="001C1B85"/>
    <w:rsid w:val="001C3CA6"/>
    <w:rsid w:val="001C45C8"/>
    <w:rsid w:val="001C4853"/>
    <w:rsid w:val="001C4A67"/>
    <w:rsid w:val="001C4E1C"/>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107"/>
    <w:rsid w:val="00254A62"/>
    <w:rsid w:val="00254C91"/>
    <w:rsid w:val="002558D8"/>
    <w:rsid w:val="00255E7A"/>
    <w:rsid w:val="0025646A"/>
    <w:rsid w:val="00256E5E"/>
    <w:rsid w:val="0025717D"/>
    <w:rsid w:val="00257DA6"/>
    <w:rsid w:val="0026138C"/>
    <w:rsid w:val="0026206C"/>
    <w:rsid w:val="00263BAA"/>
    <w:rsid w:val="00264081"/>
    <w:rsid w:val="00265605"/>
    <w:rsid w:val="00265995"/>
    <w:rsid w:val="0026712F"/>
    <w:rsid w:val="0026730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8134D"/>
    <w:rsid w:val="002818D5"/>
    <w:rsid w:val="00282594"/>
    <w:rsid w:val="00282CB6"/>
    <w:rsid w:val="00282FA3"/>
    <w:rsid w:val="00283C82"/>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5F10"/>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29F"/>
    <w:rsid w:val="00345B8E"/>
    <w:rsid w:val="00346A21"/>
    <w:rsid w:val="00350312"/>
    <w:rsid w:val="0035065B"/>
    <w:rsid w:val="00351D25"/>
    <w:rsid w:val="003522BB"/>
    <w:rsid w:val="00355DD5"/>
    <w:rsid w:val="00355EE9"/>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706"/>
    <w:rsid w:val="00392D3C"/>
    <w:rsid w:val="00397FD1"/>
    <w:rsid w:val="003A056C"/>
    <w:rsid w:val="003A0680"/>
    <w:rsid w:val="003A18E6"/>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32F"/>
    <w:rsid w:val="004544A1"/>
    <w:rsid w:val="00456949"/>
    <w:rsid w:val="00457C95"/>
    <w:rsid w:val="004602D0"/>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93"/>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4A2A"/>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131"/>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0E5A"/>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0DA4"/>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44B1"/>
    <w:rsid w:val="00695348"/>
    <w:rsid w:val="00695485"/>
    <w:rsid w:val="006961C7"/>
    <w:rsid w:val="00697CB5"/>
    <w:rsid w:val="006A0177"/>
    <w:rsid w:val="006A0C0F"/>
    <w:rsid w:val="006A1405"/>
    <w:rsid w:val="006A2C03"/>
    <w:rsid w:val="006A3020"/>
    <w:rsid w:val="006A49A5"/>
    <w:rsid w:val="006A54ED"/>
    <w:rsid w:val="006A5892"/>
    <w:rsid w:val="006A64B6"/>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0A6D"/>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7B2"/>
    <w:rsid w:val="007911E5"/>
    <w:rsid w:val="0079354B"/>
    <w:rsid w:val="00796E53"/>
    <w:rsid w:val="007A005F"/>
    <w:rsid w:val="007A0C97"/>
    <w:rsid w:val="007A0F07"/>
    <w:rsid w:val="007A208A"/>
    <w:rsid w:val="007A239A"/>
    <w:rsid w:val="007A25D9"/>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6E60"/>
    <w:rsid w:val="008071D5"/>
    <w:rsid w:val="00807265"/>
    <w:rsid w:val="008079DA"/>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273D3"/>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5031"/>
    <w:rsid w:val="00895C57"/>
    <w:rsid w:val="008963FB"/>
    <w:rsid w:val="00896EA8"/>
    <w:rsid w:val="008A12A3"/>
    <w:rsid w:val="008A29B1"/>
    <w:rsid w:val="008A2C84"/>
    <w:rsid w:val="008A495D"/>
    <w:rsid w:val="008A573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EB6"/>
    <w:rsid w:val="008E3F4C"/>
    <w:rsid w:val="008E493A"/>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6125"/>
    <w:rsid w:val="00976538"/>
    <w:rsid w:val="0097699D"/>
    <w:rsid w:val="0097711A"/>
    <w:rsid w:val="00977165"/>
    <w:rsid w:val="00980002"/>
    <w:rsid w:val="00980B65"/>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449F"/>
    <w:rsid w:val="009B45DC"/>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284C"/>
    <w:rsid w:val="009D331B"/>
    <w:rsid w:val="009D4222"/>
    <w:rsid w:val="009D69A7"/>
    <w:rsid w:val="009E01B5"/>
    <w:rsid w:val="009E172D"/>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0BF"/>
    <w:rsid w:val="00A86655"/>
    <w:rsid w:val="00A87017"/>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A781C"/>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0C8"/>
    <w:rsid w:val="00B62FC2"/>
    <w:rsid w:val="00B648E1"/>
    <w:rsid w:val="00B65893"/>
    <w:rsid w:val="00B664FC"/>
    <w:rsid w:val="00B66774"/>
    <w:rsid w:val="00B670F9"/>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02CC"/>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0E5D"/>
    <w:rsid w:val="00C21730"/>
    <w:rsid w:val="00C222B5"/>
    <w:rsid w:val="00C228E0"/>
    <w:rsid w:val="00C232ED"/>
    <w:rsid w:val="00C23CF6"/>
    <w:rsid w:val="00C253D3"/>
    <w:rsid w:val="00C274CD"/>
    <w:rsid w:val="00C30341"/>
    <w:rsid w:val="00C3044C"/>
    <w:rsid w:val="00C3078A"/>
    <w:rsid w:val="00C3082C"/>
    <w:rsid w:val="00C31932"/>
    <w:rsid w:val="00C32025"/>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4953"/>
    <w:rsid w:val="00D27412"/>
    <w:rsid w:val="00D301CC"/>
    <w:rsid w:val="00D30982"/>
    <w:rsid w:val="00D30F52"/>
    <w:rsid w:val="00D322EC"/>
    <w:rsid w:val="00D333E8"/>
    <w:rsid w:val="00D3340A"/>
    <w:rsid w:val="00D34091"/>
    <w:rsid w:val="00D34C12"/>
    <w:rsid w:val="00D36076"/>
    <w:rsid w:val="00D369CC"/>
    <w:rsid w:val="00D36ED2"/>
    <w:rsid w:val="00D37F06"/>
    <w:rsid w:val="00D403F0"/>
    <w:rsid w:val="00D40C48"/>
    <w:rsid w:val="00D419AA"/>
    <w:rsid w:val="00D4333A"/>
    <w:rsid w:val="00D43669"/>
    <w:rsid w:val="00D44540"/>
    <w:rsid w:val="00D45013"/>
    <w:rsid w:val="00D479C2"/>
    <w:rsid w:val="00D47A68"/>
    <w:rsid w:val="00D47C7E"/>
    <w:rsid w:val="00D50191"/>
    <w:rsid w:val="00D50651"/>
    <w:rsid w:val="00D50874"/>
    <w:rsid w:val="00D51046"/>
    <w:rsid w:val="00D513C6"/>
    <w:rsid w:val="00D51539"/>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160"/>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027"/>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C751C"/>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367E"/>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4D46"/>
    <w:rsid w:val="00F75639"/>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diazrenata/scadsanalysis/blob/clean-and-tests/analysis/reports/manuscript_main.md" TargetMode="External"/><Relationship Id="rId2" Type="http://schemas.openxmlformats.org/officeDocument/2006/relationships/hyperlink" Target="https://github.com/diazrenata/scadsanalysis/blob/clean-and-tests/analysis/reports/rov_metric.md" TargetMode="External"/><Relationship Id="rId1" Type="http://schemas.openxmlformats.org/officeDocument/2006/relationships/hyperlink" Target="https://github.com/diazrenata/scadsanalysis/blob/clean-and-tests/analysis/reports/manuscript_main.md" TargetMode="External"/><Relationship Id="rId4"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nata.diaz@weecology.org"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hyperlink" Target="http://www.github.com/diazrenata/feasiblesads" TargetMode="External"/><Relationship Id="rId20" Type="http://schemas.openxmlformats.org/officeDocument/2006/relationships/image" Target="media/image4.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mailto:renata.diaz@weecology.org" TargetMode="External"/><Relationship Id="rId23" Type="http://schemas.openxmlformats.org/officeDocument/2006/relationships/image" Target="media/image7.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skmorgane@ufl.edu"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30</Pages>
  <Words>7698</Words>
  <Characters>43884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334</cp:revision>
  <dcterms:created xsi:type="dcterms:W3CDTF">2020-12-13T20:50:00Z</dcterms:created>
  <dcterms:modified xsi:type="dcterms:W3CDTF">2020-12-20T21:19:00Z</dcterms:modified>
</cp:coreProperties>
</file>