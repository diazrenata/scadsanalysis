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124458D7" w14:textId="0AC5D069" w:rsidR="00CD4B6A" w:rsidRPr="003B5354" w:rsidRDefault="00E91DF4" w:rsidP="00CD4B6A">
      <w:pPr>
        <w:rPr>
          <w:rFonts w:asciiTheme="majorHAnsi"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w:t>
      </w:r>
      <w:r w:rsidR="00292813">
        <w:rPr>
          <w:rFonts w:asciiTheme="majorHAnsi" w:eastAsia="Times New Roman" w:hAnsiTheme="majorHAnsi" w:cstheme="majorHAnsi"/>
        </w:rPr>
        <w:t xml:space="preserve">The data used </w:t>
      </w:r>
      <w:r w:rsidR="002E0DE7">
        <w:rPr>
          <w:rFonts w:asciiTheme="majorHAnsi" w:eastAsia="Times New Roman" w:hAnsiTheme="majorHAnsi" w:cstheme="majorHAnsi"/>
        </w:rPr>
        <w:t>are available at</w:t>
      </w:r>
      <w:r w:rsidR="00292813">
        <w:rPr>
          <w:rFonts w:asciiTheme="majorHAnsi" w:eastAsia="Times New Roman" w:hAnsiTheme="majorHAnsi" w:cstheme="majorHAnsi"/>
        </w:rPr>
        <w:t xml:space="preserve"> </w:t>
      </w:r>
      <w:hyperlink r:id="rId13" w:history="1">
        <w:r w:rsidR="00292813" w:rsidRPr="0005070C">
          <w:rPr>
            <w:rStyle w:val="Hyperlink"/>
            <w:rFonts w:asciiTheme="majorHAnsi" w:eastAsia="Times New Roman" w:hAnsiTheme="majorHAnsi" w:cstheme="majorHAnsi"/>
          </w:rPr>
          <w:t>https://doi.org/10.6084/m9.figshare.c.3304845.v1</w:t>
        </w:r>
      </w:hyperlink>
      <w:r w:rsidR="00292813">
        <w:rPr>
          <w:rFonts w:asciiTheme="majorHAnsi" w:eastAsia="Times New Roman" w:hAnsiTheme="majorHAnsi" w:cstheme="majorHAnsi"/>
        </w:rPr>
        <w:t xml:space="preserve"> and </w:t>
      </w:r>
      <w:hyperlink r:id="rId14" w:history="1">
        <w:r w:rsidR="00292813" w:rsidRPr="0005070C">
          <w:rPr>
            <w:rStyle w:val="Hyperlink"/>
            <w:rFonts w:asciiTheme="majorHAnsi" w:eastAsia="Times New Roman" w:hAnsiTheme="majorHAnsi" w:cstheme="majorHAnsi"/>
          </w:rPr>
          <w:t>http://dx.doi.org/10.6084/m9.figshare.95843</w:t>
        </w:r>
      </w:hyperlink>
      <w:r w:rsidR="00292813">
        <w:rPr>
          <w:rFonts w:asciiTheme="majorHAnsi" w:eastAsia="Times New Roman" w:hAnsiTheme="majorHAnsi" w:cstheme="majorHAnsi"/>
        </w:rPr>
        <w:t xml:space="preserve">. </w:t>
      </w:r>
      <w:r w:rsidR="00D3291B" w:rsidRPr="00CD4B6A">
        <w:rPr>
          <w:rFonts w:asciiTheme="majorHAnsi" w:eastAsia="Times New Roman" w:hAnsiTheme="majorHAnsi" w:cstheme="majorHAnsi"/>
        </w:rPr>
        <w:t>The</w:t>
      </w:r>
      <w:r w:rsidR="00BA7D09" w:rsidRPr="00CD4B6A">
        <w:rPr>
          <w:rFonts w:asciiTheme="majorHAnsi" w:eastAsia="Times New Roman" w:hAnsiTheme="majorHAnsi" w:cstheme="majorHAnsi"/>
        </w:rPr>
        <w:t xml:space="preserve"> main codebase for these analyses</w:t>
      </w:r>
      <w:r w:rsidR="00292813" w:rsidRPr="00CD4B6A">
        <w:rPr>
          <w:rFonts w:asciiTheme="majorHAnsi" w:eastAsia="Times New Roman" w:hAnsiTheme="majorHAnsi" w:cstheme="majorHAnsi"/>
        </w:rPr>
        <w:t>, including all data,</w:t>
      </w:r>
      <w:r w:rsidR="00BA7D09" w:rsidRPr="00CD4B6A">
        <w:rPr>
          <w:rFonts w:asciiTheme="majorHAnsi" w:eastAsia="Times New Roman" w:hAnsiTheme="majorHAnsi" w:cstheme="majorHAnsi"/>
        </w:rPr>
        <w:t xml:space="preserve"> can be accessed </w:t>
      </w:r>
      <w:r w:rsidR="008E3721">
        <w:rPr>
          <w:rFonts w:asciiTheme="majorHAnsi" w:eastAsia="Times New Roman" w:hAnsiTheme="majorHAnsi" w:cstheme="majorHAnsi"/>
        </w:rPr>
        <w:t>at</w:t>
      </w:r>
      <w:r w:rsidR="003E0224">
        <w:rPr>
          <w:rFonts w:asciiTheme="majorHAnsi" w:eastAsia="Times New Roman" w:hAnsiTheme="majorHAnsi" w:cstheme="majorHAnsi"/>
        </w:rPr>
        <w:t xml:space="preserve"> </w:t>
      </w:r>
      <w:hyperlink r:id="rId15" w:history="1">
        <w:r w:rsidR="00010B06" w:rsidRPr="0005070C">
          <w:rPr>
            <w:rStyle w:val="Hyperlink"/>
            <w:rFonts w:asciiTheme="majorHAnsi" w:eastAsia="Times New Roman" w:hAnsiTheme="majorHAnsi" w:cstheme="majorHAnsi"/>
          </w:rPr>
          <w:t>https://doi.org/10.5281/zenodo.4711104</w:t>
        </w:r>
      </w:hyperlink>
      <w:r w:rsidR="00010B06">
        <w:rPr>
          <w:rFonts w:asciiTheme="majorHAnsi" w:eastAsia="Times New Roman" w:hAnsiTheme="majorHAnsi" w:cstheme="majorHAnsi"/>
        </w:rPr>
        <w:t>,</w:t>
      </w:r>
      <w:r w:rsidR="00BA7D09" w:rsidRPr="00CD4B6A">
        <w:rPr>
          <w:rFonts w:asciiTheme="majorHAnsi" w:eastAsia="Times New Roman" w:hAnsiTheme="majorHAnsi" w:cstheme="majorHAnsi"/>
        </w:rPr>
        <w:t xml:space="preserve"> while the R package for sampling from the feasible set is at </w:t>
      </w:r>
      <w:hyperlink r:id="rId16" w:history="1">
        <w:r w:rsidR="003E0224" w:rsidRPr="0005070C">
          <w:rPr>
            <w:rStyle w:val="Hyperlink"/>
            <w:rFonts w:asciiTheme="majorHAnsi" w:hAnsiTheme="majorHAnsi" w:cstheme="majorHAnsi"/>
          </w:rPr>
          <w:t>https://doi.org/10.5281/zenodo.4710750</w:t>
        </w:r>
      </w:hyperlink>
      <w:r w:rsidR="003E0224">
        <w:rPr>
          <w:rFonts w:asciiTheme="majorHAnsi" w:hAnsiTheme="majorHAnsi" w:cstheme="majorHAnsi"/>
        </w:rPr>
        <w:t xml:space="preserve">. </w:t>
      </w:r>
    </w:p>
    <w:p w14:paraId="2303CF2C" w14:textId="7AEDC926"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0F4ABC41"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xml:space="preserve">: </w:t>
      </w:r>
      <w:r w:rsidR="008C5745">
        <w:rPr>
          <w:rFonts w:asciiTheme="majorHAnsi" w:eastAsia="Times New Roman" w:hAnsiTheme="majorHAnsi" w:cstheme="majorHAnsi"/>
        </w:rPr>
        <w:t>Synthesis</w:t>
      </w:r>
    </w:p>
    <w:p w14:paraId="4C5EAC03" w14:textId="54F7A043" w:rsidR="00C3259D"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r w:rsidR="007F106E">
        <w:rPr>
          <w:rFonts w:asciiTheme="majorHAnsi" w:eastAsia="Times New Roman" w:hAnsiTheme="majorHAnsi" w:cstheme="majorHAnsi"/>
        </w:rPr>
        <w:t xml:space="preserve"> </w:t>
      </w:r>
      <w:r>
        <w:rPr>
          <w:rFonts w:asciiTheme="majorHAnsi" w:eastAsia="Times New Roman" w:hAnsiTheme="majorHAnsi" w:cstheme="majorHAnsi"/>
        </w:rPr>
        <w:t>Abstract:</w:t>
      </w:r>
      <w:r w:rsidR="003565A4">
        <w:rPr>
          <w:rFonts w:asciiTheme="majorHAnsi" w:eastAsia="Times New Roman" w:hAnsiTheme="majorHAnsi" w:cstheme="majorHAnsi"/>
        </w:rPr>
        <w:t xml:space="preserve"> </w:t>
      </w:r>
      <w:r w:rsidR="00191BEE">
        <w:rPr>
          <w:rFonts w:asciiTheme="majorHAnsi" w:eastAsia="Times New Roman" w:hAnsiTheme="majorHAnsi" w:cstheme="majorHAnsi"/>
        </w:rPr>
        <w:t>199</w:t>
      </w:r>
      <w:r w:rsidR="007F106E">
        <w:rPr>
          <w:rFonts w:asciiTheme="majorHAnsi" w:eastAsia="Times New Roman" w:hAnsiTheme="majorHAnsi" w:cstheme="majorHAnsi"/>
        </w:rPr>
        <w:t>; m</w:t>
      </w:r>
      <w:r>
        <w:rPr>
          <w:rFonts w:asciiTheme="majorHAnsi" w:eastAsia="Times New Roman" w:hAnsiTheme="majorHAnsi" w:cstheme="majorHAnsi"/>
        </w:rPr>
        <w:t>ain text:</w:t>
      </w:r>
      <w:r w:rsidR="003565A4">
        <w:rPr>
          <w:rFonts w:asciiTheme="majorHAnsi" w:eastAsia="Times New Roman" w:hAnsiTheme="majorHAnsi" w:cstheme="majorHAnsi"/>
        </w:rPr>
        <w:t xml:space="preserve"> </w:t>
      </w:r>
      <w:r w:rsidR="00D76AB4">
        <w:rPr>
          <w:rFonts w:asciiTheme="majorHAnsi" w:eastAsia="Times New Roman" w:hAnsiTheme="majorHAnsi" w:cstheme="majorHAnsi"/>
        </w:rPr>
        <w:t>749</w:t>
      </w:r>
      <w:r w:rsidR="00AC68E4">
        <w:rPr>
          <w:rFonts w:asciiTheme="majorHAnsi" w:eastAsia="Times New Roman" w:hAnsiTheme="majorHAnsi" w:cstheme="majorHAnsi"/>
        </w:rPr>
        <w:t>7</w:t>
      </w:r>
      <w:r w:rsidR="007F106E">
        <w:rPr>
          <w:rFonts w:asciiTheme="majorHAnsi" w:eastAsia="Times New Roman" w:hAnsiTheme="majorHAnsi" w:cstheme="majorHAnsi"/>
        </w:rPr>
        <w:t>; n</w:t>
      </w:r>
      <w:r w:rsidR="00C3259D">
        <w:rPr>
          <w:rFonts w:asciiTheme="majorHAnsi" w:eastAsia="Times New Roman" w:hAnsiTheme="majorHAnsi" w:cstheme="majorHAnsi"/>
        </w:rPr>
        <w:t>o text boxes</w:t>
      </w:r>
    </w:p>
    <w:p w14:paraId="226A27CA" w14:textId="1E2C1C1A"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C02C88">
        <w:rPr>
          <w:rFonts w:asciiTheme="majorHAnsi" w:eastAsia="Times New Roman" w:hAnsiTheme="majorHAnsi" w:cstheme="majorHAnsi"/>
        </w:rPr>
        <w:t>53</w:t>
      </w:r>
    </w:p>
    <w:p w14:paraId="14FC8D7C" w14:textId="1D3EC7EC"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3C5D85">
        <w:rPr>
          <w:rFonts w:asciiTheme="majorHAnsi" w:eastAsia="Times New Roman" w:hAnsiTheme="majorHAnsi" w:cstheme="majorHAnsi"/>
        </w:rPr>
        <w:t xml:space="preserve">6 </w:t>
      </w:r>
      <w:r w:rsidR="00D30982">
        <w:rPr>
          <w:rFonts w:asciiTheme="majorHAnsi" w:eastAsia="Times New Roman" w:hAnsiTheme="majorHAnsi" w:cstheme="majorHAnsi"/>
        </w:rPr>
        <w:t xml:space="preserve">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318C0859" w:rsidR="001D639B" w:rsidRPr="009E7314" w:rsidRDefault="00296B88" w:rsidP="009E7314">
      <w:pPr>
        <w:spacing w:line="480" w:lineRule="auto"/>
        <w:rPr>
          <w:rFonts w:asciiTheme="majorHAnsi" w:eastAsia="Times New Roman" w:hAnsiTheme="majorHAnsi" w:cstheme="majorHAnsi"/>
        </w:rPr>
      </w:pPr>
      <w:r>
        <w:rPr>
          <w:rFonts w:asciiTheme="majorHAnsi" w:eastAsia="Times New Roman" w:hAnsiTheme="majorHAnsi" w:cstheme="majorHAnsi"/>
        </w:rPr>
        <w:t>Exploring and accounting for</w:t>
      </w:r>
      <w:r w:rsidR="0098201E">
        <w:rPr>
          <w:rFonts w:asciiTheme="majorHAnsi" w:eastAsia="Times New Roman" w:hAnsiTheme="majorHAnsi" w:cstheme="majorHAnsi"/>
        </w:rPr>
        <w:t xml:space="preserve"> the emergent properties of ecosystems as complex systems </w:t>
      </w:r>
      <w:r w:rsidR="00853D5F">
        <w:rPr>
          <w:rFonts w:asciiTheme="majorHAnsi" w:eastAsia="Times New Roman" w:hAnsiTheme="majorHAnsi" w:cstheme="majorHAnsi"/>
        </w:rPr>
        <w:t>is a promising horizon in</w:t>
      </w:r>
      <w:r w:rsidR="0098201E">
        <w:rPr>
          <w:rFonts w:asciiTheme="majorHAnsi" w:eastAsia="Times New Roman" w:hAnsiTheme="majorHAnsi" w:cstheme="majorHAnsi"/>
        </w:rPr>
        <w:t xml:space="preserve"> the</w:t>
      </w:r>
      <w:r w:rsidR="0047302F">
        <w:rPr>
          <w:rFonts w:asciiTheme="majorHAnsi" w:eastAsia="Times New Roman" w:hAnsiTheme="majorHAnsi" w:cstheme="majorHAnsi"/>
        </w:rPr>
        <w:t xml:space="preserve"> search for general processes to explain common</w:t>
      </w:r>
      <w:r w:rsidR="008D0DDF">
        <w:rPr>
          <w:rFonts w:asciiTheme="majorHAnsi" w:eastAsia="Times New Roman" w:hAnsiTheme="majorHAnsi" w:cstheme="majorHAnsi"/>
        </w:rPr>
        <w:t xml:space="preserve"> ecological </w:t>
      </w:r>
      <w:r w:rsidR="001D7EE6">
        <w:rPr>
          <w:rFonts w:asciiTheme="majorHAnsi" w:eastAsia="Times New Roman" w:hAnsiTheme="majorHAnsi" w:cstheme="majorHAnsi"/>
        </w:rPr>
        <w:t>patterns</w:t>
      </w:r>
      <w:r w:rsidR="0047302F">
        <w:rPr>
          <w:rFonts w:asciiTheme="majorHAnsi" w:eastAsia="Times New Roman" w:hAnsiTheme="majorHAnsi" w:cstheme="majorHAnsi"/>
        </w:rPr>
        <w:t xml:space="preserve">. </w:t>
      </w:r>
      <w:r w:rsidR="001D0DB9">
        <w:rPr>
          <w:rFonts w:asciiTheme="majorHAnsi" w:eastAsia="Times New Roman" w:hAnsiTheme="majorHAnsi" w:cstheme="majorHAnsi"/>
        </w:rPr>
        <w:t>For example, the</w:t>
      </w:r>
      <w:r w:rsidR="0047302F">
        <w:rPr>
          <w:rFonts w:asciiTheme="majorHAnsi" w:eastAsia="Times New Roman" w:hAnsiTheme="majorHAnsi" w:cstheme="majorHAnsi"/>
        </w:rPr>
        <w:t xml:space="preserve"> ubiquitous hollow-curve form of the species abundance distribution </w:t>
      </w:r>
      <w:r w:rsidR="00B345B4">
        <w:rPr>
          <w:rFonts w:asciiTheme="majorHAnsi" w:eastAsia="Times New Roman" w:hAnsiTheme="majorHAnsi" w:cstheme="majorHAnsi"/>
        </w:rPr>
        <w:t xml:space="preserve">is frequently assumed to reflect ecological processes structuring </w:t>
      </w:r>
      <w:proofErr w:type="gramStart"/>
      <w:r w:rsidR="00B345B4">
        <w:rPr>
          <w:rFonts w:asciiTheme="majorHAnsi" w:eastAsia="Times New Roman" w:hAnsiTheme="majorHAnsi" w:cstheme="majorHAnsi"/>
        </w:rPr>
        <w:t>communities</w:t>
      </w:r>
      <w:r w:rsidR="0047302F">
        <w:rPr>
          <w:rFonts w:asciiTheme="majorHAnsi" w:eastAsia="Times New Roman" w:hAnsiTheme="majorHAnsi" w:cstheme="majorHAnsi"/>
        </w:rPr>
        <w:t>, but</w:t>
      </w:r>
      <w:proofErr w:type="gramEnd"/>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r w:rsidR="00853D5F">
        <w:rPr>
          <w:rFonts w:asciiTheme="majorHAnsi" w:eastAsia="Times New Roman" w:hAnsiTheme="majorHAnsi" w:cstheme="majorHAnsi"/>
        </w:rPr>
        <w:t xml:space="preserve"> as a statistical phenomenon from the mathematical definition of an abundance distribution</w:t>
      </w:r>
      <w:r w:rsidR="009434FA">
        <w:rPr>
          <w:rFonts w:asciiTheme="majorHAnsi" w:eastAsia="Times New Roman" w:hAnsiTheme="majorHAnsi" w:cstheme="majorHAnsi"/>
        </w:rPr>
        <w:t xml:space="preserve">. </w:t>
      </w:r>
      <w:r w:rsidR="00853D5F">
        <w:rPr>
          <w:rFonts w:asciiTheme="majorHAnsi" w:eastAsia="Times New Roman" w:hAnsiTheme="majorHAnsi" w:cstheme="majorHAnsi"/>
        </w:rPr>
        <w:t>Although</w:t>
      </w:r>
      <w:r w:rsidR="00B345B4">
        <w:rPr>
          <w:rFonts w:asciiTheme="majorHAnsi" w:eastAsia="Times New Roman" w:hAnsiTheme="majorHAnsi" w:cstheme="majorHAnsi"/>
        </w:rPr>
        <w:t xml:space="preserve"> the hollow curve may be a statistical artefact, ecological processes may</w:t>
      </w:r>
      <w:r w:rsidR="00853D5F">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r w:rsidR="00853D5F">
        <w:rPr>
          <w:rFonts w:asciiTheme="majorHAnsi" w:eastAsia="Times New Roman" w:hAnsiTheme="majorHAnsi" w:cstheme="majorHAnsi"/>
        </w:rPr>
        <w:t xml:space="preserve">. These deviations </w:t>
      </w:r>
      <w:r w:rsidR="008B5CA3">
        <w:rPr>
          <w:rFonts w:asciiTheme="majorHAnsi" w:eastAsia="Times New Roman" w:hAnsiTheme="majorHAnsi" w:cstheme="majorHAnsi"/>
        </w:rPr>
        <w:t xml:space="preserve">may reflect biological processes operating on top of mathematical constraints </w:t>
      </w:r>
      <w:r w:rsidR="00B47C0C">
        <w:rPr>
          <w:rFonts w:asciiTheme="majorHAnsi" w:eastAsia="Times New Roman" w:hAnsiTheme="majorHAnsi" w:cstheme="majorHAnsi"/>
        </w:rPr>
        <w:t xml:space="preserve">and provide new avenues for </w:t>
      </w:r>
      <w:r w:rsidR="00597A4E">
        <w:rPr>
          <w:rFonts w:asciiTheme="majorHAnsi" w:eastAsia="Times New Roman" w:hAnsiTheme="majorHAnsi" w:cstheme="majorHAnsi"/>
        </w:rPr>
        <w:t>advancing</w:t>
      </w:r>
      <w:r w:rsidR="00B47C0C">
        <w:rPr>
          <w:rFonts w:asciiTheme="majorHAnsi" w:eastAsia="Times New Roman" w:hAnsiTheme="majorHAnsi" w:cstheme="majorHAnsi"/>
        </w:rPr>
        <w:t xml:space="preserve"> ecological theory.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191BEE">
        <w:rPr>
          <w:rFonts w:asciiTheme="majorHAnsi" w:eastAsia="Times New Roman" w:hAnsiTheme="majorHAnsi" w:cstheme="majorHAnsi"/>
        </w:rPr>
        <w:t>SADs</w:t>
      </w:r>
      <w:r w:rsidR="00F40FD8">
        <w:rPr>
          <w:rFonts w:asciiTheme="majorHAnsi" w:eastAsia="Times New Roman" w:hAnsiTheme="majorHAnsi" w:cstheme="majorHAnsi"/>
        </w:rPr>
        <w:t xml:space="preserve"> </w:t>
      </w:r>
      <w:r w:rsidR="002E0D1A">
        <w:rPr>
          <w:rFonts w:asciiTheme="majorHAnsi" w:eastAsia="Times New Roman" w:hAnsiTheme="majorHAnsi" w:cstheme="majorHAnsi"/>
        </w:rPr>
        <w:t>are</w:t>
      </w:r>
      <w:r w:rsidR="00277079">
        <w:rPr>
          <w:rFonts w:asciiTheme="majorHAnsi" w:eastAsia="Times New Roman" w:hAnsiTheme="majorHAnsi" w:cstheme="majorHAnsi"/>
        </w:rPr>
        <w:t xml:space="preserve"> </w:t>
      </w:r>
      <w:r w:rsidR="00A9548C">
        <w:rPr>
          <w:rFonts w:asciiTheme="majorHAnsi" w:eastAsia="Times New Roman" w:hAnsiTheme="majorHAnsi" w:cstheme="majorHAnsi"/>
        </w:rPr>
        <w:t>highly uneven and dominated by rare species</w:t>
      </w:r>
      <w:r w:rsidR="00F40FD8">
        <w:rPr>
          <w:rFonts w:asciiTheme="majorHAnsi" w:eastAsia="Times New Roman" w:hAnsiTheme="majorHAnsi" w:cstheme="majorHAnsi"/>
        </w:rPr>
        <w:t xml:space="preserve"> </w:t>
      </w:r>
      <w:r w:rsidR="00A9548C">
        <w:rPr>
          <w:rFonts w:asciiTheme="majorHAnsi" w:eastAsia="Times New Roman" w:hAnsiTheme="majorHAnsi" w:cstheme="majorHAnsi"/>
        </w:rPr>
        <w:t>compared</w:t>
      </w:r>
      <w:r w:rsidR="00853D5F">
        <w:rPr>
          <w:rFonts w:asciiTheme="majorHAnsi" w:eastAsia="Times New Roman" w:hAnsiTheme="majorHAnsi" w:cstheme="majorHAnsi"/>
        </w:rPr>
        <w:t xml:space="preserve"> to</w:t>
      </w:r>
      <w:r w:rsidR="00F40FD8">
        <w:rPr>
          <w:rFonts w:asciiTheme="majorHAnsi" w:eastAsia="Times New Roman" w:hAnsiTheme="majorHAnsi" w:cstheme="majorHAnsi"/>
        </w:rPr>
        <w:t xml:space="preserve"> their statistical baselines</w:t>
      </w:r>
      <w:r w:rsidR="00517551">
        <w:rPr>
          <w:rFonts w:asciiTheme="majorHAnsi" w:eastAsia="Times New Roman" w:hAnsiTheme="majorHAnsi" w:cstheme="majorHAnsi"/>
        </w:rPr>
        <w:t>.</w:t>
      </w:r>
      <w:r w:rsidR="005C6F30">
        <w:rPr>
          <w:rFonts w:asciiTheme="majorHAnsi" w:eastAsia="Times New Roman" w:hAnsiTheme="majorHAnsi" w:cstheme="majorHAnsi"/>
        </w:rPr>
        <w:t xml:space="preserve"> </w:t>
      </w:r>
      <w:r w:rsidR="00853D5F">
        <w:rPr>
          <w:rFonts w:asciiTheme="majorHAnsi" w:eastAsia="Times New Roman" w:hAnsiTheme="majorHAnsi" w:cstheme="majorHAnsi"/>
        </w:rPr>
        <w:t>Efforts to detect deviations may be less informative in small</w:t>
      </w:r>
      <w:r w:rsidR="00517551">
        <w:rPr>
          <w:rFonts w:asciiTheme="majorHAnsi" w:eastAsia="Times New Roman" w:hAnsiTheme="majorHAnsi" w:cstheme="majorHAnsi"/>
        </w:rPr>
        <w:t xml:space="preserve"> communities </w:t>
      </w:r>
      <w:r w:rsidR="002E0D1A">
        <w:rPr>
          <w:rFonts w:asciiTheme="majorHAnsi" w:eastAsia="Times New Roman" w:hAnsiTheme="majorHAnsi" w:cstheme="majorHAnsi"/>
        </w:rPr>
        <w:t xml:space="preserve">– those with few species or individuals </w:t>
      </w:r>
      <w:r w:rsidR="00E02B14">
        <w:rPr>
          <w:rFonts w:asciiTheme="majorHAnsi" w:eastAsia="Times New Roman" w:hAnsiTheme="majorHAnsi" w:cstheme="majorHAnsi"/>
        </w:rPr>
        <w:t xml:space="preserve">– </w:t>
      </w:r>
      <w:r w:rsidR="00853D5F">
        <w:rPr>
          <w:rFonts w:asciiTheme="majorHAnsi" w:eastAsia="Times New Roman" w:hAnsiTheme="majorHAnsi" w:cstheme="majorHAnsi"/>
        </w:rPr>
        <w:t xml:space="preserve">because these communities have </w:t>
      </w:r>
      <w:r w:rsidR="00F93EA6">
        <w:rPr>
          <w:rFonts w:asciiTheme="majorHAnsi" w:eastAsia="Times New Roman" w:hAnsiTheme="majorHAnsi" w:cstheme="majorHAnsi"/>
        </w:rPr>
        <w:t>poorly</w:t>
      </w:r>
      <w:r w:rsidR="00853D5F">
        <w:rPr>
          <w:rFonts w:asciiTheme="majorHAnsi" w:eastAsia="Times New Roman" w:hAnsiTheme="majorHAnsi" w:cstheme="majorHAnsi"/>
        </w:rPr>
        <w:t xml:space="preserve">-resolved </w:t>
      </w:r>
      <w:r w:rsidR="00813D26">
        <w:rPr>
          <w:rFonts w:asciiTheme="majorHAnsi" w:eastAsia="Times New Roman" w:hAnsiTheme="majorHAnsi" w:cstheme="majorHAnsi"/>
        </w:rPr>
        <w:t>statistical baselines</w:t>
      </w:r>
      <w:r w:rsidR="00517551">
        <w:rPr>
          <w:rFonts w:asciiTheme="majorHAnsi" w:eastAsia="Times New Roman" w:hAnsiTheme="majorHAnsi" w:cstheme="majorHAnsi"/>
        </w:rPr>
        <w:t xml:space="preserve">. </w:t>
      </w:r>
      <w:r w:rsidR="001B64E7">
        <w:rPr>
          <w:rFonts w:asciiTheme="majorHAnsi" w:eastAsia="Times New Roman" w:hAnsiTheme="majorHAnsi" w:cstheme="majorHAnsi"/>
        </w:rPr>
        <w:t xml:space="preserve">The </w:t>
      </w:r>
      <w:r w:rsidR="002E0D1A">
        <w:rPr>
          <w:rFonts w:asciiTheme="majorHAnsi" w:eastAsia="Times New Roman" w:hAnsiTheme="majorHAnsi" w:cstheme="majorHAnsi"/>
        </w:rPr>
        <w:t xml:space="preserve">uneven nature of </w:t>
      </w:r>
      <w:r w:rsidR="00191BEE">
        <w:rPr>
          <w:rFonts w:asciiTheme="majorHAnsi" w:eastAsia="Times New Roman" w:hAnsiTheme="majorHAnsi" w:cstheme="majorHAnsi"/>
        </w:rPr>
        <w:t>many</w:t>
      </w:r>
      <w:r w:rsidR="002E0D1A">
        <w:rPr>
          <w:rFonts w:asciiTheme="majorHAnsi" w:eastAsia="Times New Roman" w:hAnsiTheme="majorHAnsi" w:cstheme="majorHAnsi"/>
        </w:rPr>
        <w:t xml:space="preserve"> </w:t>
      </w:r>
      <w:r w:rsidR="00491F5C">
        <w:rPr>
          <w:rFonts w:asciiTheme="majorHAnsi" w:eastAsia="Times New Roman" w:hAnsiTheme="majorHAnsi" w:cstheme="majorHAnsi"/>
        </w:rPr>
        <w:t>empirical</w:t>
      </w:r>
      <w:r w:rsidR="002E0D1A">
        <w:rPr>
          <w:rFonts w:asciiTheme="majorHAnsi" w:eastAsia="Times New Roman" w:hAnsiTheme="majorHAnsi" w:cstheme="majorHAnsi"/>
        </w:rPr>
        <w:t xml:space="preserve"> SADs demonstrates</w:t>
      </w:r>
      <w:r w:rsidR="001B64E7">
        <w:rPr>
          <w:rFonts w:asciiTheme="majorHAnsi" w:eastAsia="Times New Roman" w:hAnsiTheme="majorHAnsi" w:cstheme="majorHAnsi"/>
        </w:rPr>
        <w:t xml:space="preserve"> a path forward for leveraging complexity to understand ecological processes</w:t>
      </w:r>
      <w:r w:rsidR="008D345C">
        <w:rPr>
          <w:rFonts w:asciiTheme="majorHAnsi" w:eastAsia="Times New Roman" w:hAnsiTheme="majorHAnsi" w:cstheme="majorHAnsi"/>
        </w:rPr>
        <w:t xml:space="preserve"> governing the distribution of abundance</w:t>
      </w:r>
      <w:r w:rsidR="00517551">
        <w:rPr>
          <w:rFonts w:asciiTheme="majorHAnsi" w:eastAsia="Times New Roman" w:hAnsiTheme="majorHAnsi" w:cstheme="majorHAnsi"/>
        </w:rPr>
        <w:t xml:space="preserve">, while the issues posed by small communities </w:t>
      </w:r>
      <w:r w:rsidR="00440BE4">
        <w:rPr>
          <w:rFonts w:asciiTheme="majorHAnsi" w:eastAsia="Times New Roman" w:hAnsiTheme="majorHAnsi" w:cstheme="majorHAnsi"/>
        </w:rPr>
        <w:t>illustrate</w:t>
      </w:r>
      <w:r w:rsidR="00517551">
        <w:rPr>
          <w:rFonts w:asciiTheme="majorHAnsi" w:eastAsia="Times New Roman" w:hAnsiTheme="majorHAnsi" w:cstheme="majorHAnsi"/>
        </w:rPr>
        <w:t xml:space="preserve"> the limitations of using </w:t>
      </w:r>
      <w:r w:rsidR="001B64E7">
        <w:rPr>
          <w:rFonts w:asciiTheme="majorHAnsi" w:eastAsia="Times New Roman" w:hAnsiTheme="majorHAnsi" w:cstheme="majorHAnsi"/>
        </w:rPr>
        <w:t>this approach</w:t>
      </w:r>
      <w:r w:rsidR="00695A86">
        <w:rPr>
          <w:rFonts w:asciiTheme="majorHAnsi" w:eastAsia="Times New Roman" w:hAnsiTheme="majorHAnsi" w:cstheme="majorHAnsi"/>
        </w:rPr>
        <w:t xml:space="preserve"> </w:t>
      </w:r>
      <w:r w:rsidR="00517551">
        <w:rPr>
          <w:rFonts w:asciiTheme="majorHAnsi" w:eastAsia="Times New Roman" w:hAnsiTheme="majorHAnsi" w:cstheme="majorHAnsi"/>
        </w:rPr>
        <w:t xml:space="preserve">to study ecological patterns in small samples.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416DE04A" w:rsidR="00FF3171" w:rsidRDefault="00ED5D0B" w:rsidP="00021897">
      <w:pPr>
        <w:spacing w:line="480" w:lineRule="auto"/>
        <w:rPr>
          <w:rFonts w:asciiTheme="majorHAnsi" w:eastAsia="Times New Roman" w:hAnsiTheme="majorHAnsi" w:cstheme="majorHAnsi"/>
        </w:rPr>
      </w:pPr>
      <w:r>
        <w:rPr>
          <w:rFonts w:asciiTheme="majorHAnsi" w:eastAsia="Times New Roman" w:hAnsiTheme="majorHAnsi" w:cstheme="majorHAnsi"/>
        </w:rPr>
        <w:t>Ecological communities are complex systems</w:t>
      </w:r>
      <w:r w:rsidR="00DE0C4A">
        <w:rPr>
          <w:rFonts w:asciiTheme="majorHAnsi" w:eastAsia="Times New Roman" w:hAnsiTheme="majorHAnsi" w:cstheme="majorHAnsi"/>
        </w:rPr>
        <w:t xml:space="preserve"> </w:t>
      </w:r>
      <w:r>
        <w:rPr>
          <w:rFonts w:asciiTheme="majorHAnsi" w:eastAsia="Times New Roman" w:hAnsiTheme="majorHAnsi" w:cstheme="majorHAnsi"/>
        </w:rPr>
        <w:t>made of numerous interacting entities subject to a vast array of processes operating in different contexts and at different scales</w:t>
      </w:r>
      <w:r w:rsidR="00BE426B">
        <w:rPr>
          <w:rFonts w:asciiTheme="majorHAnsi" w:eastAsia="Times New Roman" w:hAnsiTheme="majorHAnsi" w:cstheme="majorHAnsi"/>
        </w:rPr>
        <w:t xml:space="preserve"> (</w:t>
      </w:r>
      <w:r w:rsidR="0027171A">
        <w:rPr>
          <w:rFonts w:asciiTheme="majorHAnsi" w:eastAsia="Times New Roman" w:hAnsiTheme="majorHAnsi" w:cstheme="majorHAnsi"/>
        </w:rPr>
        <w:t xml:space="preserve">Levin 1992; </w:t>
      </w:r>
      <w:r w:rsidR="004523FE">
        <w:rPr>
          <w:rFonts w:asciiTheme="majorHAnsi" w:eastAsia="Times New Roman" w:hAnsiTheme="majorHAnsi" w:cstheme="majorHAnsi"/>
        </w:rPr>
        <w:t xml:space="preserve">Lawton 1999; </w:t>
      </w:r>
      <w:r w:rsidR="00A4533D">
        <w:rPr>
          <w:rFonts w:asciiTheme="majorHAnsi" w:eastAsia="Times New Roman" w:hAnsiTheme="majorHAnsi" w:cstheme="majorHAnsi"/>
        </w:rPr>
        <w:t>Maurer 1999</w:t>
      </w:r>
      <w:r w:rsidR="009F432C">
        <w:rPr>
          <w:rFonts w:asciiTheme="majorHAnsi" w:eastAsia="Times New Roman" w:hAnsiTheme="majorHAnsi" w:cstheme="majorHAnsi"/>
        </w:rPr>
        <w:t xml:space="preserve">; </w:t>
      </w:r>
      <w:r w:rsidR="0064132C">
        <w:rPr>
          <w:rFonts w:asciiTheme="majorHAnsi" w:eastAsia="Times New Roman" w:hAnsiTheme="majorHAnsi" w:cstheme="majorHAnsi"/>
        </w:rPr>
        <w:t xml:space="preserve">Brown et al 2002; </w:t>
      </w:r>
      <w:r w:rsidR="00BE426B">
        <w:rPr>
          <w:rFonts w:asciiTheme="majorHAnsi" w:eastAsia="Times New Roman" w:hAnsiTheme="majorHAnsi" w:cstheme="majorHAnsi"/>
        </w:rPr>
        <w:t>Nekola and Brown 2007</w:t>
      </w:r>
      <w:r w:rsidR="001543F4">
        <w:rPr>
          <w:rFonts w:asciiTheme="majorHAnsi" w:eastAsia="Times New Roman" w:hAnsiTheme="majorHAnsi" w:cstheme="majorHAnsi"/>
        </w:rPr>
        <w:t>; McGill 2019</w:t>
      </w:r>
      <w:r w:rsidR="00BE426B">
        <w:rPr>
          <w:rFonts w:asciiTheme="majorHAnsi" w:eastAsia="Times New Roman" w:hAnsiTheme="majorHAnsi" w:cstheme="majorHAnsi"/>
        </w:rPr>
        <w:t>)</w:t>
      </w:r>
      <w:r>
        <w:rPr>
          <w:rFonts w:asciiTheme="majorHAnsi" w:eastAsia="Times New Roman" w:hAnsiTheme="majorHAnsi" w:cstheme="majorHAnsi"/>
        </w:rPr>
        <w:t xml:space="preserve">. One strategy for making sense of this inherent complexity is to identify patterns 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use these </w:t>
      </w:r>
      <w:r w:rsidR="005D3372">
        <w:rPr>
          <w:rFonts w:asciiTheme="majorHAnsi" w:eastAsia="Times New Roman" w:hAnsiTheme="majorHAnsi" w:cstheme="majorHAnsi"/>
        </w:rPr>
        <w:t>common phenomena</w:t>
      </w:r>
      <w:r>
        <w:rPr>
          <w:rFonts w:asciiTheme="majorHAnsi" w:eastAsia="Times New Roman" w:hAnsiTheme="majorHAnsi" w:cstheme="majorHAnsi"/>
        </w:rPr>
        <w:t xml:space="preserve"> to develop and test theories regarding general mechanisms that shape community structure</w:t>
      </w:r>
      <w:r w:rsidR="00B811CC">
        <w:rPr>
          <w:rFonts w:asciiTheme="majorHAnsi" w:eastAsia="Times New Roman" w:hAnsiTheme="majorHAnsi" w:cstheme="majorHAnsi"/>
        </w:rPr>
        <w:t xml:space="preserve"> (Brown and Maurer</w:t>
      </w:r>
      <w:r w:rsidR="0027171A">
        <w:rPr>
          <w:rFonts w:asciiTheme="majorHAnsi" w:eastAsia="Times New Roman" w:hAnsiTheme="majorHAnsi" w:cstheme="majorHAnsi"/>
        </w:rPr>
        <w:t xml:space="preserve"> 1989</w:t>
      </w:r>
      <w:r w:rsidR="00B811CC">
        <w:rPr>
          <w:rFonts w:asciiTheme="majorHAnsi" w:eastAsia="Times New Roman" w:hAnsiTheme="majorHAnsi" w:cstheme="majorHAnsi"/>
        </w:rPr>
        <w:t>; Maurer</w:t>
      </w:r>
      <w:r w:rsidR="00A4533D">
        <w:rPr>
          <w:rFonts w:asciiTheme="majorHAnsi" w:eastAsia="Times New Roman" w:hAnsiTheme="majorHAnsi" w:cstheme="majorHAnsi"/>
        </w:rPr>
        <w:t xml:space="preserve"> 1999</w:t>
      </w:r>
      <w:r w:rsidR="00B811CC">
        <w:rPr>
          <w:rFonts w:asciiTheme="majorHAnsi" w:eastAsia="Times New Roman" w:hAnsiTheme="majorHAnsi" w:cstheme="majorHAnsi"/>
        </w:rPr>
        <w:t>; Lawton</w:t>
      </w:r>
      <w:r w:rsidR="0027171A">
        <w:rPr>
          <w:rFonts w:asciiTheme="majorHAnsi" w:eastAsia="Times New Roman" w:hAnsiTheme="majorHAnsi" w:cstheme="majorHAnsi"/>
        </w:rPr>
        <w:t xml:space="preserve"> 1999</w:t>
      </w:r>
      <w:r w:rsidR="007E1943">
        <w:rPr>
          <w:rFonts w:asciiTheme="majorHAnsi" w:eastAsia="Times New Roman" w:hAnsiTheme="majorHAnsi" w:cstheme="majorHAnsi"/>
        </w:rPr>
        <w:t>; Gaston and Blackburn</w:t>
      </w:r>
      <w:r w:rsidR="003A4DF0">
        <w:rPr>
          <w:rFonts w:asciiTheme="majorHAnsi" w:eastAsia="Times New Roman" w:hAnsiTheme="majorHAnsi" w:cstheme="majorHAnsi"/>
        </w:rPr>
        <w:t xml:space="preserve"> 2000; </w:t>
      </w:r>
      <w:r w:rsidR="001543F4">
        <w:rPr>
          <w:rFonts w:asciiTheme="majorHAnsi" w:eastAsia="Times New Roman" w:hAnsiTheme="majorHAnsi" w:cstheme="majorHAnsi"/>
        </w:rPr>
        <w:t>McGill 2019</w:t>
      </w:r>
      <w:r w:rsidR="00B811CC">
        <w:rPr>
          <w:rFonts w:asciiTheme="majorHAnsi" w:eastAsia="Times New Roman" w:hAnsiTheme="majorHAnsi" w:cstheme="majorHAnsi"/>
        </w:rPr>
        <w:t>)</w:t>
      </w:r>
      <w:r>
        <w:rPr>
          <w:rFonts w:asciiTheme="majorHAnsi" w:eastAsia="Times New Roman" w:hAnsiTheme="majorHAnsi" w:cstheme="majorHAnsi"/>
        </w:rPr>
        <w:t xml:space="preserve">. </w:t>
      </w:r>
      <w:r w:rsidR="00427B91">
        <w:rPr>
          <w:rFonts w:asciiTheme="majorHAnsi" w:eastAsia="Times New Roman" w:hAnsiTheme="majorHAnsi" w:cstheme="majorHAnsi"/>
        </w:rPr>
        <w:t>Some of these patterns</w:t>
      </w:r>
      <w:r w:rsidR="001A1F64">
        <w:rPr>
          <w:rFonts w:asciiTheme="majorHAnsi" w:eastAsia="Times New Roman" w:hAnsiTheme="majorHAnsi" w:cstheme="majorHAnsi"/>
        </w:rPr>
        <w:t xml:space="preserve">, however, </w:t>
      </w:r>
      <w:r w:rsidR="0091787E">
        <w:rPr>
          <w:rFonts w:asciiTheme="majorHAnsi" w:eastAsia="Times New Roman" w:hAnsiTheme="majorHAnsi" w:cstheme="majorHAnsi"/>
        </w:rPr>
        <w:t>can have counterintuitive emergent statistical properties</w:t>
      </w:r>
      <w:r w:rsidR="00B811CC">
        <w:rPr>
          <w:rFonts w:asciiTheme="majorHAnsi" w:eastAsia="Times New Roman" w:hAnsiTheme="majorHAnsi" w:cstheme="majorHAnsi"/>
        </w:rPr>
        <w:t xml:space="preserve"> (Frank</w:t>
      </w:r>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r w:rsidR="00B811CC">
        <w:rPr>
          <w:rFonts w:asciiTheme="majorHAnsi" w:eastAsia="Times New Roman" w:hAnsiTheme="majorHAnsi" w:cstheme="majorHAnsi"/>
        </w:rPr>
        <w:t>)</w:t>
      </w:r>
      <w:r w:rsidR="0091787E">
        <w:rPr>
          <w:rFonts w:asciiTheme="majorHAnsi" w:eastAsia="Times New Roman" w:hAnsiTheme="majorHAnsi" w:cstheme="majorHAnsi"/>
        </w:rPr>
        <w:t xml:space="preserve">. Left unexamined, these </w:t>
      </w:r>
      <w:r w:rsidR="000B2A5D">
        <w:rPr>
          <w:rFonts w:asciiTheme="majorHAnsi" w:eastAsia="Times New Roman" w:hAnsiTheme="majorHAnsi" w:cstheme="majorHAnsi"/>
        </w:rPr>
        <w:t>properties</w:t>
      </w:r>
      <w:r w:rsidR="0091787E">
        <w:rPr>
          <w:rFonts w:asciiTheme="majorHAnsi" w:eastAsia="Times New Roman" w:hAnsiTheme="majorHAnsi" w:cstheme="majorHAnsi"/>
        </w:rPr>
        <w:t xml:space="preserve"> can </w:t>
      </w:r>
      <w:r w:rsidR="00427B91">
        <w:rPr>
          <w:rFonts w:asciiTheme="majorHAnsi" w:eastAsia="Times New Roman" w:hAnsiTheme="majorHAnsi" w:cstheme="majorHAnsi"/>
        </w:rPr>
        <w:t xml:space="preserve">confound the interpretation of the observed patterns: what we interpret to be the result of generative mechanism may be an artifact of statistical constraints. However, when these properties are </w:t>
      </w:r>
      <w:r w:rsidR="0091787E">
        <w:rPr>
          <w:rFonts w:asciiTheme="majorHAnsi" w:eastAsia="Times New Roman" w:hAnsiTheme="majorHAnsi" w:cstheme="majorHAnsi"/>
        </w:rPr>
        <w:t xml:space="preserve">properly understood and accounted for, they can provide leverage for detecting and identifying </w:t>
      </w:r>
      <w:r w:rsidR="0044618D">
        <w:rPr>
          <w:rFonts w:asciiTheme="majorHAnsi" w:eastAsia="Times New Roman" w:hAnsiTheme="majorHAnsi" w:cstheme="majorHAnsi"/>
        </w:rPr>
        <w:t>the processes</w:t>
      </w:r>
      <w:r w:rsidR="0091787E">
        <w:rPr>
          <w:rFonts w:asciiTheme="majorHAnsi" w:eastAsia="Times New Roman" w:hAnsiTheme="majorHAnsi" w:cstheme="majorHAnsi"/>
        </w:rPr>
        <w:t xml:space="preserve"> at work in a system</w:t>
      </w:r>
      <w:r w:rsidR="00502D0D">
        <w:rPr>
          <w:rFonts w:asciiTheme="majorHAnsi" w:eastAsia="Times New Roman" w:hAnsiTheme="majorHAnsi" w:cstheme="majorHAnsi"/>
        </w:rPr>
        <w:t xml:space="preserve"> (Jaynes</w:t>
      </w:r>
      <w:r w:rsidR="008E3576">
        <w:rPr>
          <w:rFonts w:asciiTheme="majorHAnsi" w:eastAsia="Times New Roman" w:hAnsiTheme="majorHAnsi" w:cstheme="majorHAnsi"/>
        </w:rPr>
        <w:t xml:space="preserve"> 1957</w:t>
      </w:r>
      <w:r w:rsidR="00502D0D">
        <w:rPr>
          <w:rFonts w:asciiTheme="majorHAnsi" w:eastAsia="Times New Roman" w:hAnsiTheme="majorHAnsi" w:cstheme="majorHAnsi"/>
        </w:rPr>
        <w:t xml:space="preserve">, </w:t>
      </w:r>
      <w:r w:rsidR="0044618D">
        <w:rPr>
          <w:rFonts w:asciiTheme="majorHAnsi" w:eastAsia="Times New Roman" w:hAnsiTheme="majorHAnsi" w:cstheme="majorHAnsi"/>
        </w:rPr>
        <w:t>Harte and Newman 2014</w:t>
      </w:r>
      <w:r w:rsidR="00502D0D">
        <w:rPr>
          <w:rFonts w:asciiTheme="majorHAnsi" w:eastAsia="Times New Roman" w:hAnsiTheme="majorHAnsi" w:cstheme="majorHAnsi"/>
        </w:rPr>
        <w:t>)</w:t>
      </w:r>
      <w:r w:rsidR="0091787E">
        <w:rPr>
          <w:rFonts w:asciiTheme="majorHAnsi" w:eastAsia="Times New Roman" w:hAnsiTheme="majorHAnsi" w:cstheme="majorHAnsi"/>
        </w:rPr>
        <w:t xml:space="preserve">. </w:t>
      </w:r>
    </w:p>
    <w:p w14:paraId="3218756A" w14:textId="43151E03" w:rsidR="00730D9F" w:rsidRPr="002E2A57" w:rsidRDefault="00ED5D0B" w:rsidP="000818DE">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species abundance distribution (SAD) – the distribution </w:t>
      </w:r>
      <w:r w:rsidR="0027739C">
        <w:rPr>
          <w:rFonts w:asciiTheme="majorHAnsi" w:eastAsia="Times New Roman" w:hAnsiTheme="majorHAnsi" w:cstheme="majorHAnsi"/>
        </w:rPr>
        <w:t xml:space="preserve">of how </w:t>
      </w:r>
      <w:r>
        <w:rPr>
          <w:rFonts w:asciiTheme="majorHAnsi" w:eastAsia="Times New Roman" w:hAnsiTheme="majorHAnsi" w:cstheme="majorHAnsi"/>
        </w:rPr>
        <w:t>all of the</w:t>
      </w:r>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r>
        <w:rPr>
          <w:rFonts w:asciiTheme="majorHAnsi" w:eastAsia="Times New Roman" w:hAnsiTheme="majorHAnsi" w:cstheme="majorHAnsi"/>
        </w:rPr>
        <w:t xml:space="preserve"> </w:t>
      </w:r>
      <w:proofErr w:type="gramStart"/>
      <w:r>
        <w:rPr>
          <w:rFonts w:asciiTheme="majorHAnsi" w:eastAsia="Times New Roman" w:hAnsiTheme="majorHAnsi" w:cstheme="majorHAnsi"/>
        </w:rPr>
        <w:t xml:space="preserve">– </w:t>
      </w:r>
      <w:r w:rsidR="5E487539" w:rsidRPr="002E2A57">
        <w:rPr>
          <w:rFonts w:asciiTheme="majorHAnsi" w:eastAsia="Times New Roman" w:hAnsiTheme="majorHAnsi" w:cstheme="majorHAnsi"/>
        </w:rPr>
        <w:t xml:space="preserve"> </w:t>
      </w:r>
      <w:r w:rsidR="0091787E">
        <w:rPr>
          <w:rFonts w:asciiTheme="majorHAnsi" w:eastAsia="Times New Roman" w:hAnsiTheme="majorHAnsi" w:cstheme="majorHAnsi"/>
        </w:rPr>
        <w:t>is</w:t>
      </w:r>
      <w:proofErr w:type="gramEnd"/>
      <w:r w:rsidR="0091787E">
        <w:rPr>
          <w:rFonts w:asciiTheme="majorHAnsi" w:eastAsia="Times New Roman" w:hAnsiTheme="majorHAnsi" w:cstheme="majorHAnsi"/>
        </w:rPr>
        <w:t xml:space="preserve"> </w:t>
      </w:r>
      <w:r w:rsidR="00133E50">
        <w:rPr>
          <w:rFonts w:asciiTheme="majorHAnsi" w:eastAsia="Times New Roman" w:hAnsiTheme="majorHAnsi" w:cstheme="majorHAnsi"/>
        </w:rPr>
        <w:t xml:space="preserve">a </w:t>
      </w:r>
      <w:r w:rsidR="00427B91">
        <w:rPr>
          <w:rFonts w:asciiTheme="majorHAnsi" w:eastAsia="Times New Roman" w:hAnsiTheme="majorHAnsi" w:cstheme="majorHAnsi"/>
        </w:rPr>
        <w:t>prime</w:t>
      </w:r>
      <w:r w:rsidR="0091787E">
        <w:rPr>
          <w:rFonts w:asciiTheme="majorHAnsi" w:eastAsia="Times New Roman" w:hAnsiTheme="majorHAnsi" w:cstheme="majorHAnsi"/>
        </w:rPr>
        <w:t xml:space="preserve"> example of an ecological </w:t>
      </w:r>
      <w:r w:rsidR="00427B91">
        <w:rPr>
          <w:rFonts w:asciiTheme="majorHAnsi" w:eastAsia="Times New Roman" w:hAnsiTheme="majorHAnsi" w:cstheme="majorHAnsi"/>
        </w:rPr>
        <w:t>pattern</w:t>
      </w:r>
      <w:r w:rsidR="00502D0D">
        <w:rPr>
          <w:rFonts w:asciiTheme="majorHAnsi" w:eastAsia="Times New Roman" w:hAnsiTheme="majorHAnsi" w:cstheme="majorHAnsi"/>
        </w:rPr>
        <w:t xml:space="preserve"> that is both commonly invoked in the search for general processes, and subject to statistical constraints </w:t>
      </w:r>
      <w:r w:rsidR="00133E50">
        <w:rPr>
          <w:rFonts w:asciiTheme="majorHAnsi" w:eastAsia="Times New Roman" w:hAnsiTheme="majorHAnsi" w:cstheme="majorHAnsi"/>
        </w:rPr>
        <w:t xml:space="preserve">that have </w:t>
      </w:r>
      <w:r w:rsidR="009D6A84">
        <w:rPr>
          <w:rFonts w:asciiTheme="majorHAnsi" w:eastAsia="Times New Roman" w:hAnsiTheme="majorHAnsi" w:cstheme="majorHAnsi"/>
        </w:rPr>
        <w:t>thus</w:t>
      </w:r>
      <w:r w:rsidR="00133E50">
        <w:rPr>
          <w:rFonts w:asciiTheme="majorHAnsi" w:eastAsia="Times New Roman" w:hAnsiTheme="majorHAnsi" w:cstheme="majorHAnsi"/>
        </w:rPr>
        <w:t xml:space="preserve"> </w:t>
      </w:r>
      <w:r w:rsidR="007E1943">
        <w:rPr>
          <w:rFonts w:asciiTheme="majorHAnsi" w:eastAsia="Times New Roman" w:hAnsiTheme="majorHAnsi" w:cstheme="majorHAnsi"/>
        </w:rPr>
        <w:t>far complicated</w:t>
      </w:r>
      <w:r w:rsidR="00133E50">
        <w:rPr>
          <w:rFonts w:asciiTheme="majorHAnsi" w:eastAsia="Times New Roman" w:hAnsiTheme="majorHAnsi" w:cstheme="majorHAnsi"/>
        </w:rPr>
        <w:t xml:space="preserve"> efforts to use it in this </w:t>
      </w:r>
      <w:r w:rsidR="0043351C">
        <w:rPr>
          <w:rFonts w:asciiTheme="majorHAnsi" w:eastAsia="Times New Roman" w:hAnsiTheme="majorHAnsi" w:cstheme="majorHAnsi"/>
        </w:rPr>
        <w:t>way</w:t>
      </w:r>
      <w:r w:rsidR="007E1943">
        <w:rPr>
          <w:rFonts w:asciiTheme="majorHAnsi" w:eastAsia="Times New Roman" w:hAnsiTheme="majorHAnsi" w:cstheme="majorHAnsi"/>
        </w:rPr>
        <w:t xml:space="preserve"> (Nekola and Brown</w:t>
      </w:r>
      <w:r w:rsidR="00DA4E44">
        <w:rPr>
          <w:rFonts w:asciiTheme="majorHAnsi" w:eastAsia="Times New Roman" w:hAnsiTheme="majorHAnsi" w:cstheme="majorHAnsi"/>
        </w:rPr>
        <w:t xml:space="preserve"> 2007</w:t>
      </w:r>
      <w:r w:rsidR="007E1943">
        <w:rPr>
          <w:rFonts w:asciiTheme="majorHAnsi" w:eastAsia="Times New Roman" w:hAnsiTheme="majorHAnsi" w:cstheme="majorHAnsi"/>
        </w:rPr>
        <w:t>; McGill et al</w:t>
      </w:r>
      <w:r w:rsidR="00DA4E44">
        <w:rPr>
          <w:rFonts w:asciiTheme="majorHAnsi" w:eastAsia="Times New Roman" w:hAnsiTheme="majorHAnsi" w:cstheme="majorHAnsi"/>
        </w:rPr>
        <w:t>. 2007</w:t>
      </w:r>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r w:rsidR="00286CAD">
        <w:rPr>
          <w:rFonts w:asciiTheme="majorHAnsi" w:eastAsia="Times New Roman" w:hAnsiTheme="majorHAnsi" w:cstheme="majorHAnsi"/>
        </w:rPr>
        <w:t xml:space="preserve"> 2013</w:t>
      </w:r>
      <w:r w:rsidR="007E1943">
        <w:rPr>
          <w:rFonts w:asciiTheme="majorHAnsi" w:eastAsia="Times New Roman" w:hAnsiTheme="majorHAnsi" w:cstheme="majorHAnsi"/>
        </w:rPr>
        <w:t>)</w:t>
      </w:r>
      <w:r w:rsidR="00133E50">
        <w:rPr>
          <w:rFonts w:asciiTheme="majorHAnsi" w:eastAsia="Times New Roman" w:hAnsiTheme="majorHAnsi" w:cstheme="majorHAnsi"/>
        </w:rPr>
        <w:t>.</w:t>
      </w:r>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r w:rsidR="00133E50">
        <w:rPr>
          <w:rFonts w:asciiTheme="majorHAnsi" w:eastAsia="Times New Roman" w:hAnsiTheme="majorHAnsi" w:cstheme="majorHAnsi"/>
        </w:rPr>
        <w:t xml:space="preserve"> </w:t>
      </w:r>
      <w:r w:rsidR="008D4E25">
        <w:rPr>
          <w:rFonts w:asciiTheme="majorHAnsi" w:eastAsia="Times New Roman" w:hAnsiTheme="majorHAnsi" w:cstheme="majorHAnsi"/>
        </w:rPr>
        <w:t>Investigating and accounting</w:t>
      </w:r>
      <w:r w:rsidR="00133E50">
        <w:rPr>
          <w:rFonts w:asciiTheme="majorHAnsi" w:eastAsia="Times New Roman" w:hAnsiTheme="majorHAnsi" w:cstheme="majorHAnsi"/>
        </w:rPr>
        <w:t xml:space="preserve"> for </w:t>
      </w:r>
      <w:r w:rsidR="00FF3171">
        <w:rPr>
          <w:rFonts w:asciiTheme="majorHAnsi" w:eastAsia="Times New Roman" w:hAnsiTheme="majorHAnsi" w:cstheme="majorHAnsi"/>
        </w:rPr>
        <w:t>the</w:t>
      </w:r>
      <w:r w:rsidR="00133E50">
        <w:rPr>
          <w:rFonts w:asciiTheme="majorHAnsi" w:eastAsia="Times New Roman" w:hAnsiTheme="majorHAnsi" w:cstheme="majorHAnsi"/>
        </w:rPr>
        <w:t xml:space="preserve"> statistical considerations</w:t>
      </w:r>
      <w:r w:rsidR="00FF3171">
        <w:rPr>
          <w:rFonts w:asciiTheme="majorHAnsi" w:eastAsia="Times New Roman" w:hAnsiTheme="majorHAnsi" w:cstheme="majorHAnsi"/>
        </w:rPr>
        <w:t xml:space="preserve"> that constrain the shape of the SAD</w:t>
      </w:r>
      <w:r w:rsidR="00133E50">
        <w:rPr>
          <w:rFonts w:asciiTheme="majorHAnsi" w:eastAsia="Times New Roman" w:hAnsiTheme="majorHAnsi" w:cstheme="majorHAnsi"/>
        </w:rPr>
        <w:t xml:space="preserve"> may open up new avenues for ecological interpretations of the SAD</w:t>
      </w:r>
      <w:r w:rsidR="00FF3171">
        <w:rPr>
          <w:rFonts w:asciiTheme="majorHAnsi" w:eastAsia="Times New Roman" w:hAnsiTheme="majorHAnsi" w:cstheme="majorHAnsi"/>
        </w:rPr>
        <w:t>.</w:t>
      </w:r>
    </w:p>
    <w:p w14:paraId="60556270" w14:textId="32031C08" w:rsidR="00C0473A" w:rsidRPr="002E2A57" w:rsidRDefault="00A8507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fact, the </w:t>
      </w:r>
      <w:r w:rsidR="009D6A84">
        <w:rPr>
          <w:rFonts w:asciiTheme="majorHAnsi" w:eastAsia="Times New Roman" w:hAnsiTheme="majorHAnsi" w:cstheme="majorHAnsi"/>
        </w:rPr>
        <w:t xml:space="preserve">nearly ubiquitous shape </w:t>
      </w:r>
      <w:r w:rsidR="003D4234">
        <w:rPr>
          <w:rFonts w:asciiTheme="majorHAnsi" w:eastAsia="Times New Roman" w:hAnsiTheme="majorHAnsi" w:cstheme="majorHAnsi"/>
        </w:rPr>
        <w:t xml:space="preserve">of the SAD </w:t>
      </w:r>
      <w:r w:rsidR="009D6A84">
        <w:rPr>
          <w:rFonts w:asciiTheme="majorHAnsi" w:eastAsia="Times New Roman" w:hAnsiTheme="majorHAnsi" w:cstheme="majorHAnsi"/>
        </w:rPr>
        <w:t xml:space="preserve">may </w:t>
      </w:r>
      <w:r w:rsidR="003D4234">
        <w:rPr>
          <w:rFonts w:asciiTheme="majorHAnsi" w:eastAsia="Times New Roman" w:hAnsiTheme="majorHAnsi" w:cstheme="majorHAnsi"/>
        </w:rPr>
        <w:t xml:space="preserve">transcend ecological processes and instead reflect </w:t>
      </w:r>
      <w:r w:rsidR="000564B5">
        <w:rPr>
          <w:rFonts w:asciiTheme="majorHAnsi" w:eastAsia="Times New Roman" w:hAnsiTheme="majorHAnsi" w:cstheme="majorHAnsi"/>
        </w:rPr>
        <w:t>mathematical properties</w:t>
      </w:r>
      <w:r w:rsidR="007D4357">
        <w:rPr>
          <w:rFonts w:asciiTheme="majorHAnsi" w:eastAsia="Times New Roman" w:hAnsiTheme="majorHAnsi" w:cstheme="majorHAnsi"/>
        </w:rPr>
        <w:t xml:space="preserve"> inherent </w:t>
      </w:r>
      <w:r>
        <w:rPr>
          <w:rFonts w:asciiTheme="majorHAnsi" w:eastAsia="Times New Roman" w:hAnsiTheme="majorHAnsi" w:cstheme="majorHAnsi"/>
        </w:rPr>
        <w:t>to abundance distributions</w:t>
      </w:r>
      <w:r w:rsidR="003D4234">
        <w:rPr>
          <w:rFonts w:asciiTheme="majorHAnsi" w:eastAsia="Times New Roman" w:hAnsiTheme="majorHAnsi" w:cstheme="majorHAnsi"/>
        </w:rPr>
        <w:t xml:space="preserve">. </w:t>
      </w:r>
      <w:r>
        <w:rPr>
          <w:rFonts w:asciiTheme="majorHAnsi" w:eastAsia="Times New Roman" w:hAnsiTheme="majorHAnsi" w:cstheme="majorHAnsi"/>
        </w:rPr>
        <w:t>Complex systems across domains</w:t>
      </w:r>
      <w:r w:rsidR="00067040">
        <w:rPr>
          <w:rFonts w:asciiTheme="majorHAnsi" w:eastAsia="Times New Roman" w:hAnsiTheme="majorHAnsi" w:cstheme="majorHAnsi"/>
        </w:rPr>
        <w:t xml:space="preserve"> r</w:t>
      </w:r>
      <w:r w:rsidR="009D6A84">
        <w:rPr>
          <w:rFonts w:asciiTheme="majorHAnsi" w:eastAsia="Times New Roman" w:hAnsiTheme="majorHAnsi" w:cstheme="majorHAnsi"/>
        </w:rPr>
        <w:t>anging from</w:t>
      </w:r>
      <w:r w:rsidR="003D4234">
        <w:rPr>
          <w:rFonts w:asciiTheme="majorHAnsi" w:eastAsia="Times New Roman" w:hAnsiTheme="majorHAnsi" w:cstheme="majorHAnsi"/>
        </w:rPr>
        <w:t xml:space="preserve"> economic</w:t>
      </w:r>
      <w:r w:rsidR="009D6A84">
        <w:rPr>
          <w:rFonts w:asciiTheme="majorHAnsi" w:eastAsia="Times New Roman" w:hAnsiTheme="majorHAnsi" w:cstheme="majorHAnsi"/>
        </w:rPr>
        <w:t>s to</w:t>
      </w:r>
      <w:r w:rsidR="003D4234">
        <w:rPr>
          <w:rFonts w:asciiTheme="majorHAnsi" w:eastAsia="Times New Roman" w:hAnsiTheme="majorHAnsi" w:cstheme="majorHAnsi"/>
        </w:rPr>
        <w:t xml:space="preserve"> </w:t>
      </w:r>
      <w:r w:rsidR="00DA2508">
        <w:rPr>
          <w:rFonts w:asciiTheme="majorHAnsi" w:eastAsia="Times New Roman" w:hAnsiTheme="majorHAnsi" w:cstheme="majorHAnsi"/>
        </w:rPr>
        <w:t>information technology</w:t>
      </w:r>
      <w:r>
        <w:rPr>
          <w:rFonts w:asciiTheme="majorHAnsi" w:eastAsia="Times New Roman" w:hAnsiTheme="majorHAnsi" w:cstheme="majorHAnsi"/>
        </w:rPr>
        <w:t xml:space="preserve"> often</w:t>
      </w:r>
      <w:r w:rsidR="00DA2508">
        <w:rPr>
          <w:rFonts w:asciiTheme="majorHAnsi" w:eastAsia="Times New Roman" w:hAnsiTheme="majorHAnsi" w:cstheme="majorHAnsi"/>
        </w:rPr>
        <w:t xml:space="preserve"> </w:t>
      </w:r>
      <w:r w:rsidR="00FD30C0">
        <w:rPr>
          <w:rFonts w:asciiTheme="majorHAnsi" w:eastAsia="Times New Roman" w:hAnsiTheme="majorHAnsi" w:cstheme="majorHAnsi"/>
        </w:rPr>
        <w:t xml:space="preserve">exhibit </w:t>
      </w:r>
      <w:r w:rsidR="003D4234">
        <w:rPr>
          <w:rFonts w:asciiTheme="majorHAnsi" w:eastAsia="Times New Roman" w:hAnsiTheme="majorHAnsi" w:cstheme="majorHAnsi"/>
        </w:rPr>
        <w:t xml:space="preserve">empirical abundance distributions </w:t>
      </w:r>
      <w:r w:rsidR="00FD30C0">
        <w:rPr>
          <w:rFonts w:asciiTheme="majorHAnsi" w:eastAsia="Times New Roman" w:hAnsiTheme="majorHAnsi" w:cstheme="majorHAnsi"/>
        </w:rPr>
        <w:t>with</w:t>
      </w:r>
      <w:r w:rsidR="003D4234">
        <w:rPr>
          <w:rFonts w:asciiTheme="majorHAnsi" w:eastAsia="Times New Roman" w:hAnsiTheme="majorHAnsi" w:cstheme="majorHAnsi"/>
        </w:rPr>
        <w:t xml:space="preserve"> hollow-curve forms similar to ecological SADs (</w:t>
      </w:r>
      <w:r w:rsidR="008327B8">
        <w:rPr>
          <w:rFonts w:asciiTheme="majorHAnsi" w:eastAsia="Times New Roman" w:hAnsiTheme="majorHAnsi" w:cstheme="majorHAnsi"/>
        </w:rPr>
        <w:t xml:space="preserve">Shockley 1957; </w:t>
      </w:r>
      <w:r w:rsidR="006537B9">
        <w:rPr>
          <w:rFonts w:asciiTheme="majorHAnsi" w:eastAsia="Times New Roman" w:hAnsiTheme="majorHAnsi" w:cstheme="majorHAnsi"/>
        </w:rPr>
        <w:t>Gaston et al. 1993;</w:t>
      </w:r>
      <w:r w:rsidR="003D4234">
        <w:rPr>
          <w:rFonts w:asciiTheme="majorHAnsi" w:eastAsia="Times New Roman" w:hAnsiTheme="majorHAnsi" w:cstheme="majorHAnsi"/>
        </w:rPr>
        <w:t xml:space="preserve"> </w:t>
      </w:r>
      <w:r w:rsidR="006537B9">
        <w:rPr>
          <w:rFonts w:asciiTheme="majorHAnsi" w:eastAsia="Times New Roman" w:hAnsiTheme="majorHAnsi" w:cstheme="majorHAnsi"/>
        </w:rPr>
        <w:t>Nekola and Brown 2007</w:t>
      </w:r>
      <w:r w:rsidR="003D4234">
        <w:rPr>
          <w:rFonts w:asciiTheme="majorHAnsi" w:eastAsia="Times New Roman" w:hAnsiTheme="majorHAnsi" w:cstheme="majorHAnsi"/>
        </w:rPr>
        <w:t>,</w:t>
      </w:r>
      <w:r w:rsidR="008327B8">
        <w:rPr>
          <w:rFonts w:asciiTheme="majorHAnsi" w:eastAsia="Times New Roman" w:hAnsiTheme="majorHAnsi" w:cstheme="majorHAnsi"/>
        </w:rPr>
        <w:t xml:space="preserve"> Blonder et al. </w:t>
      </w:r>
      <w:proofErr w:type="gramStart"/>
      <w:r w:rsidR="008327B8">
        <w:rPr>
          <w:rFonts w:asciiTheme="majorHAnsi" w:eastAsia="Times New Roman" w:hAnsiTheme="majorHAnsi" w:cstheme="majorHAnsi"/>
        </w:rPr>
        <w:t xml:space="preserve">2014; </w:t>
      </w:r>
      <w:r w:rsidR="003D4234">
        <w:rPr>
          <w:rFonts w:asciiTheme="majorHAnsi" w:eastAsia="Times New Roman" w:hAnsiTheme="majorHAnsi" w:cstheme="majorHAnsi"/>
        </w:rPr>
        <w:t xml:space="preserve"> </w:t>
      </w:r>
      <w:r w:rsidR="00163442">
        <w:rPr>
          <w:rFonts w:asciiTheme="majorHAnsi" w:eastAsia="Times New Roman" w:hAnsiTheme="majorHAnsi" w:cstheme="majorHAnsi"/>
        </w:rPr>
        <w:t>Keil</w:t>
      </w:r>
      <w:proofErr w:type="gramEnd"/>
      <w:r w:rsidR="008327B8">
        <w:rPr>
          <w:rFonts w:asciiTheme="majorHAnsi" w:eastAsia="Times New Roman" w:hAnsiTheme="majorHAnsi" w:cstheme="majorHAnsi"/>
        </w:rPr>
        <w:t xml:space="preserve"> et al. 2018</w:t>
      </w:r>
      <w:r w:rsidR="003D4234">
        <w:rPr>
          <w:rFonts w:asciiTheme="majorHAnsi" w:eastAsia="Times New Roman" w:hAnsiTheme="majorHAnsi" w:cstheme="majorHAnsi"/>
        </w:rPr>
        <w:t>)</w:t>
      </w:r>
      <w:r w:rsidR="00FD30C0">
        <w:rPr>
          <w:rFonts w:asciiTheme="majorHAnsi" w:eastAsia="Times New Roman" w:hAnsiTheme="majorHAnsi" w:cstheme="majorHAnsi"/>
        </w:rPr>
        <w:t>. This suggests</w:t>
      </w:r>
      <w:r w:rsidR="00AE1CFE">
        <w:rPr>
          <w:rFonts w:asciiTheme="majorHAnsi" w:eastAsia="Times New Roman" w:hAnsiTheme="majorHAnsi" w:cstheme="majorHAnsi"/>
        </w:rPr>
        <w:t xml:space="preserve"> that the hollow curve is a </w:t>
      </w:r>
      <w:r>
        <w:rPr>
          <w:rFonts w:asciiTheme="majorHAnsi" w:eastAsia="Times New Roman" w:hAnsiTheme="majorHAnsi" w:cstheme="majorHAnsi"/>
        </w:rPr>
        <w:t xml:space="preserve">common </w:t>
      </w:r>
      <w:r w:rsidR="00AE1CFE">
        <w:rPr>
          <w:rFonts w:asciiTheme="majorHAnsi" w:eastAsia="Times New Roman" w:hAnsiTheme="majorHAnsi" w:cstheme="majorHAnsi"/>
        </w:rPr>
        <w:t>feature of abundance distributions and not necessarily an ecological phenomenon</w:t>
      </w:r>
      <w:r w:rsidR="003D4234">
        <w:rPr>
          <w:rFonts w:asciiTheme="majorHAnsi" w:eastAsia="Times New Roman" w:hAnsiTheme="majorHAnsi" w:cstheme="majorHAnsi"/>
        </w:rPr>
        <w:t xml:space="preserve">. </w:t>
      </w:r>
      <w:r w:rsidR="00FD30C0">
        <w:rPr>
          <w:rFonts w:asciiTheme="majorHAnsi" w:eastAsia="Times New Roman" w:hAnsiTheme="majorHAnsi" w:cstheme="majorHAnsi"/>
        </w:rPr>
        <w:t>Because the hollow-curve is observed in diverse systems and m</w:t>
      </w:r>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r w:rsidR="00BC5D95">
        <w:rPr>
          <w:rFonts w:asciiTheme="majorHAnsi" w:eastAsia="Times New Roman" w:hAnsiTheme="majorHAnsi" w:cstheme="majorHAnsi"/>
        </w:rPr>
        <w:t>converge to</w:t>
      </w:r>
      <w:r w:rsidR="003D4234">
        <w:rPr>
          <w:rFonts w:asciiTheme="majorHAnsi" w:eastAsia="Times New Roman" w:hAnsiTheme="majorHAnsi" w:cstheme="majorHAnsi"/>
        </w:rPr>
        <w:t xml:space="preserve"> power-law or log-series </w:t>
      </w:r>
      <w:r w:rsidR="00FD30C0">
        <w:rPr>
          <w:rFonts w:asciiTheme="majorHAnsi" w:eastAsia="Times New Roman" w:hAnsiTheme="majorHAnsi" w:cstheme="majorHAnsi"/>
        </w:rPr>
        <w:t xml:space="preserve">abundance </w:t>
      </w:r>
      <w:r w:rsidR="003D4234">
        <w:rPr>
          <w:rFonts w:asciiTheme="majorHAnsi" w:eastAsia="Times New Roman" w:hAnsiTheme="majorHAnsi" w:cstheme="majorHAnsi"/>
        </w:rPr>
        <w:t>distributions (i.e. hollow curves) (</w:t>
      </w:r>
      <w:r w:rsidR="00AD6A33">
        <w:rPr>
          <w:rFonts w:asciiTheme="majorHAnsi" w:eastAsia="Times New Roman" w:hAnsiTheme="majorHAnsi" w:cstheme="majorHAnsi"/>
        </w:rPr>
        <w:t xml:space="preserve">Preston 1950; </w:t>
      </w:r>
      <w:r w:rsidR="00BC5D95">
        <w:rPr>
          <w:rFonts w:asciiTheme="majorHAnsi" w:eastAsia="Times New Roman" w:hAnsiTheme="majorHAnsi" w:cstheme="majorHAnsi"/>
        </w:rPr>
        <w:t>McGill 2003</w:t>
      </w:r>
      <w:r w:rsidR="00AD6A33">
        <w:rPr>
          <w:rFonts w:asciiTheme="majorHAnsi" w:eastAsia="Times New Roman" w:hAnsiTheme="majorHAnsi" w:cstheme="majorHAnsi"/>
        </w:rPr>
        <w:t xml:space="preserve">; </w:t>
      </w:r>
      <w:r w:rsidR="00BC5D95">
        <w:rPr>
          <w:rFonts w:asciiTheme="majorHAnsi" w:eastAsia="Times New Roman" w:hAnsiTheme="majorHAnsi" w:cstheme="majorHAnsi"/>
        </w:rPr>
        <w:t>Nekola and Brown 2007</w:t>
      </w:r>
      <w:r w:rsidR="00AD6A33">
        <w:rPr>
          <w:rFonts w:asciiTheme="majorHAnsi" w:eastAsia="Times New Roman" w:hAnsiTheme="majorHAnsi" w:cstheme="majorHAnsi"/>
        </w:rPr>
        <w:t xml:space="preserve">; </w:t>
      </w:r>
      <w:r w:rsidR="003D4234">
        <w:rPr>
          <w:rFonts w:asciiTheme="majorHAnsi" w:eastAsia="Times New Roman" w:hAnsiTheme="majorHAnsi" w:cstheme="majorHAnsi"/>
        </w:rPr>
        <w:t>Frank 2009</w:t>
      </w:r>
      <w:r w:rsidR="00AD6A33">
        <w:rPr>
          <w:rFonts w:asciiTheme="majorHAnsi" w:eastAsia="Times New Roman" w:hAnsiTheme="majorHAnsi" w:cstheme="majorHAnsi"/>
        </w:rPr>
        <w:t>;</w:t>
      </w:r>
      <w:r w:rsidR="003D4234">
        <w:rPr>
          <w:rFonts w:asciiTheme="majorHAnsi" w:eastAsia="Times New Roman" w:hAnsiTheme="majorHAnsi" w:cstheme="majorHAnsi"/>
        </w:rPr>
        <w:t xml:space="preserve"> Frank 2019</w:t>
      </w:r>
      <w:proofErr w:type="gramStart"/>
      <w:r w:rsidR="00AE1CFE">
        <w:rPr>
          <w:rFonts w:asciiTheme="majorHAnsi" w:eastAsia="Times New Roman" w:hAnsiTheme="majorHAnsi" w:cstheme="majorHAnsi"/>
        </w:rPr>
        <w:t>)</w:t>
      </w:r>
      <w:r w:rsidR="00FD30C0">
        <w:rPr>
          <w:rFonts w:asciiTheme="majorHAnsi" w:eastAsia="Times New Roman" w:hAnsiTheme="majorHAnsi" w:cstheme="majorHAnsi"/>
        </w:rPr>
        <w:t xml:space="preserve">, </w:t>
      </w:r>
      <w:r w:rsidR="009A63B0">
        <w:rPr>
          <w:rFonts w:asciiTheme="majorHAnsi" w:eastAsia="Times New Roman" w:hAnsiTheme="majorHAnsi" w:cstheme="majorHAnsi"/>
        </w:rPr>
        <w:t xml:space="preserve"> approaches</w:t>
      </w:r>
      <w:proofErr w:type="gramEnd"/>
      <w:r w:rsidR="009A63B0">
        <w:rPr>
          <w:rFonts w:asciiTheme="majorHAnsi" w:eastAsia="Times New Roman" w:hAnsiTheme="majorHAnsi" w:cstheme="majorHAnsi"/>
        </w:rPr>
        <w:t xml:space="preserve"> from statistical mechanics and complexity </w:t>
      </w:r>
      <w:r w:rsidR="00DE266A">
        <w:rPr>
          <w:rFonts w:asciiTheme="majorHAnsi" w:eastAsia="Times New Roman" w:hAnsiTheme="majorHAnsi" w:cstheme="majorHAnsi"/>
        </w:rPr>
        <w:t xml:space="preserve">science </w:t>
      </w:r>
      <w:r w:rsidR="00FD30C0">
        <w:rPr>
          <w:rFonts w:asciiTheme="majorHAnsi" w:eastAsia="Times New Roman" w:hAnsiTheme="majorHAnsi" w:cstheme="majorHAnsi"/>
        </w:rPr>
        <w:t xml:space="preserve">may best </w:t>
      </w:r>
      <w:r w:rsidR="00DE266A">
        <w:rPr>
          <w:rFonts w:asciiTheme="majorHAnsi" w:eastAsia="Times New Roman" w:hAnsiTheme="majorHAnsi" w:cstheme="majorHAnsi"/>
        </w:rPr>
        <w:t xml:space="preserve"> </w:t>
      </w:r>
      <w:r w:rsidR="00FD30C0">
        <w:rPr>
          <w:rFonts w:asciiTheme="majorHAnsi" w:eastAsia="Times New Roman" w:hAnsiTheme="majorHAnsi" w:cstheme="majorHAnsi"/>
        </w:rPr>
        <w:t>explain</w:t>
      </w:r>
      <w:r w:rsidR="00DE266A">
        <w:rPr>
          <w:rFonts w:asciiTheme="majorHAnsi" w:eastAsia="Times New Roman" w:hAnsiTheme="majorHAnsi" w:cstheme="majorHAnsi"/>
        </w:rPr>
        <w:t xml:space="preserve"> the expected emergent shape for the distribution (</w:t>
      </w:r>
      <w:r w:rsidR="00C1690D">
        <w:rPr>
          <w:rFonts w:asciiTheme="majorHAnsi" w:eastAsia="Times New Roman" w:hAnsiTheme="majorHAnsi" w:cstheme="majorHAnsi"/>
        </w:rPr>
        <w:t xml:space="preserve">Preston 1950; </w:t>
      </w:r>
      <w:r w:rsidR="00DE266A">
        <w:rPr>
          <w:rFonts w:asciiTheme="majorHAnsi" w:eastAsia="Times New Roman" w:hAnsiTheme="majorHAnsi" w:cstheme="majorHAnsi"/>
        </w:rPr>
        <w:t>McGill 2003</w:t>
      </w:r>
      <w:r w:rsidR="001479F3">
        <w:rPr>
          <w:rFonts w:asciiTheme="majorHAnsi" w:eastAsia="Times New Roman" w:hAnsiTheme="majorHAnsi" w:cstheme="majorHAnsi"/>
        </w:rPr>
        <w:t xml:space="preserve">; </w:t>
      </w:r>
      <w:r w:rsidR="00DE266A">
        <w:rPr>
          <w:rFonts w:asciiTheme="majorHAnsi" w:eastAsia="Times New Roman" w:hAnsiTheme="majorHAnsi" w:cstheme="majorHAnsi"/>
        </w:rPr>
        <w:t>Nekola and Brown 2007</w:t>
      </w:r>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r w:rsidR="00DE266A">
        <w:rPr>
          <w:rFonts w:asciiTheme="majorHAnsi" w:eastAsia="Times New Roman" w:hAnsiTheme="majorHAnsi" w:cstheme="majorHAnsi"/>
        </w:rPr>
        <w:t xml:space="preserve">). Indeed, </w:t>
      </w:r>
      <w:r w:rsidR="00BA7D09">
        <w:rPr>
          <w:rFonts w:asciiTheme="majorHAnsi" w:eastAsia="Times New Roman" w:hAnsiTheme="majorHAnsi" w:cstheme="majorHAnsi"/>
        </w:rPr>
        <w:t xml:space="preserve">frameworks grounded in both </w:t>
      </w:r>
      <w:r w:rsidR="00DE266A">
        <w:rPr>
          <w:rFonts w:asciiTheme="majorHAnsi" w:eastAsia="Times New Roman" w:hAnsiTheme="majorHAnsi" w:cstheme="majorHAnsi"/>
        </w:rPr>
        <w:t>entropy maximization</w:t>
      </w:r>
      <w:r w:rsidR="008A2C84" w:rsidRPr="002E2A57">
        <w:rPr>
          <w:rFonts w:asciiTheme="majorHAnsi" w:eastAsia="Times New Roman" w:hAnsiTheme="majorHAnsi" w:cstheme="majorHAnsi"/>
        </w:rPr>
        <w:t xml:space="preserve"> (</w:t>
      </w:r>
      <w:proofErr w:type="gramStart"/>
      <w:r w:rsidR="00F35205">
        <w:rPr>
          <w:rFonts w:asciiTheme="majorHAnsi" w:eastAsia="Times New Roman" w:hAnsiTheme="majorHAnsi" w:cstheme="majorHAnsi"/>
        </w:rPr>
        <w:t>e.g</w:t>
      </w:r>
      <w:r w:rsidR="008A2C84" w:rsidRPr="002E2A57">
        <w:rPr>
          <w:rFonts w:asciiTheme="majorHAnsi" w:eastAsia="Times New Roman" w:hAnsiTheme="majorHAnsi" w:cstheme="majorHAnsi"/>
        </w:rPr>
        <w:t>.</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r w:rsidR="00FC77A2">
        <w:rPr>
          <w:rFonts w:asciiTheme="majorHAnsi" w:eastAsia="Times New Roman" w:hAnsiTheme="majorHAnsi" w:cstheme="majorHAnsi"/>
        </w:rPr>
        <w:t xml:space="preserve">If the SAD is </w:t>
      </w:r>
      <w:r w:rsidR="000E7C33">
        <w:rPr>
          <w:rFonts w:asciiTheme="majorHAnsi" w:eastAsia="Times New Roman" w:hAnsiTheme="majorHAnsi" w:cstheme="majorHAnsi"/>
        </w:rPr>
        <w:t>statistically</w:t>
      </w:r>
      <w:r w:rsidR="00FC77A2">
        <w:rPr>
          <w:rFonts w:asciiTheme="majorHAnsi" w:eastAsia="Times New Roman" w:hAnsiTheme="majorHAnsi" w:cstheme="majorHAnsi"/>
        </w:rPr>
        <w:t xml:space="preserve"> inclined to be a hollow </w:t>
      </w:r>
      <w:r w:rsidR="00606227">
        <w:rPr>
          <w:rFonts w:asciiTheme="majorHAnsi" w:eastAsia="Times New Roman" w:hAnsiTheme="majorHAnsi" w:cstheme="majorHAnsi"/>
        </w:rPr>
        <w:t>curve</w:t>
      </w:r>
      <w:r w:rsidR="00FC77A2">
        <w:rPr>
          <w:rFonts w:asciiTheme="majorHAnsi" w:eastAsia="Times New Roman" w:hAnsiTheme="majorHAnsi" w:cstheme="majorHAnsi"/>
        </w:rPr>
        <w:t>,</w:t>
      </w:r>
      <w:r w:rsidR="00BC5D95">
        <w:rPr>
          <w:rFonts w:asciiTheme="majorHAnsi" w:eastAsia="Times New Roman" w:hAnsiTheme="majorHAnsi" w:cstheme="majorHAnsi"/>
        </w:rPr>
        <w:t xml:space="preserve"> the hollow-curve in itself </w:t>
      </w:r>
      <w:r w:rsidR="009A63B0">
        <w:rPr>
          <w:rFonts w:asciiTheme="majorHAnsi" w:eastAsia="Times New Roman" w:hAnsiTheme="majorHAnsi" w:cstheme="majorHAnsi"/>
        </w:rPr>
        <w:t>may be of limited use for developing and testing ecological theories</w:t>
      </w:r>
      <w:r w:rsidR="0073338F">
        <w:rPr>
          <w:rFonts w:asciiTheme="majorHAnsi" w:eastAsia="Times New Roman" w:hAnsiTheme="majorHAnsi" w:cstheme="majorHAnsi"/>
        </w:rPr>
        <w:t xml:space="preserve">. </w:t>
      </w:r>
    </w:p>
    <w:p w14:paraId="4D0D4FF3" w14:textId="122CA877" w:rsidR="00AC1546" w:rsidRDefault="00FD30C0" w:rsidP="00021897">
      <w:pPr>
        <w:spacing w:line="480" w:lineRule="auto"/>
        <w:rPr>
          <w:rFonts w:asciiTheme="majorHAnsi" w:eastAsia="Times New Roman" w:hAnsiTheme="majorHAnsi" w:cstheme="majorHAnsi"/>
        </w:rPr>
      </w:pPr>
      <w:r>
        <w:rPr>
          <w:rFonts w:asciiTheme="majorHAnsi" w:eastAsia="Times New Roman" w:hAnsiTheme="majorHAnsi" w:cstheme="majorHAnsi"/>
        </w:rPr>
        <w:t>While SADs may be statistically constrained,</w:t>
      </w:r>
      <w:r w:rsidR="002C412E">
        <w:rPr>
          <w:rFonts w:asciiTheme="majorHAnsi" w:eastAsia="Times New Roman" w:hAnsiTheme="majorHAnsi" w:cstheme="majorHAnsi"/>
        </w:rPr>
        <w:t xml:space="preserve"> this does not necessarily mean that </w:t>
      </w:r>
      <w:r>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proofErr w:type="gramStart"/>
      <w:r w:rsidR="00E81E2F">
        <w:rPr>
          <w:rFonts w:asciiTheme="majorHAnsi" w:eastAsia="Times New Roman" w:hAnsiTheme="majorHAnsi" w:cstheme="majorHAnsi"/>
        </w:rPr>
        <w:t>), and</w:t>
      </w:r>
      <w:proofErr w:type="gramEnd"/>
      <w:r w:rsidR="00E81E2F">
        <w:rPr>
          <w:rFonts w:asciiTheme="majorHAnsi" w:eastAsia="Times New Roman" w:hAnsiTheme="majorHAnsi" w:cstheme="majorHAnsi"/>
        </w:rPr>
        <w:t xml:space="preserve"> may be</w:t>
      </w:r>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5E0A89">
        <w:rPr>
          <w:rFonts w:asciiTheme="majorHAnsi" w:eastAsia="Times New Roman" w:hAnsiTheme="majorHAnsi" w:cstheme="majorHAnsi"/>
        </w:rPr>
        <w:t>).</w:t>
      </w:r>
      <w:r w:rsidR="00D7046B">
        <w:rPr>
          <w:rFonts w:asciiTheme="majorHAnsi" w:eastAsia="Times New Roman" w:hAnsiTheme="majorHAnsi" w:cstheme="majorHAnsi"/>
        </w:rPr>
        <w:t xml:space="preserve"> If, over many communities, there are consistent deviations between observed SADs and their statistical baselines, </w:t>
      </w:r>
      <w:r w:rsidR="00AE4BA7">
        <w:rPr>
          <w:rFonts w:asciiTheme="majorHAnsi" w:eastAsia="Times New Roman" w:hAnsiTheme="majorHAnsi" w:cstheme="majorHAnsi"/>
        </w:rPr>
        <w:t xml:space="preserve">these deviations can help </w:t>
      </w:r>
      <w:r w:rsidR="00E81E2F">
        <w:rPr>
          <w:rFonts w:asciiTheme="majorHAnsi" w:eastAsia="Times New Roman" w:hAnsiTheme="majorHAnsi" w:cstheme="majorHAnsi"/>
        </w:rPr>
        <w:t>evaluate and refine</w:t>
      </w:r>
      <w:r w:rsidR="00AE4BA7">
        <w:rPr>
          <w:rFonts w:asciiTheme="majorHAnsi" w:eastAsia="Times New Roman" w:hAnsiTheme="majorHAnsi" w:cstheme="majorHAnsi"/>
        </w:rPr>
        <w:t xml:space="preserve"> ecological theories. For example, </w:t>
      </w:r>
      <w:r w:rsidR="007D6007">
        <w:rPr>
          <w:rFonts w:asciiTheme="majorHAnsi" w:eastAsia="Times New Roman" w:hAnsiTheme="majorHAnsi" w:cstheme="majorHAnsi"/>
        </w:rPr>
        <w:t>the high prevalence of rare species in ecological communities has attracted considerable empirical and theoretical attention (</w:t>
      </w:r>
      <w:proofErr w:type="gramStart"/>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r w:rsidR="00487146">
        <w:rPr>
          <w:rFonts w:asciiTheme="majorHAnsi" w:eastAsia="Times New Roman" w:hAnsiTheme="majorHAnsi" w:cstheme="majorHAnsi"/>
        </w:rPr>
        <w:t xml:space="preserve">Nee </w:t>
      </w:r>
      <w:r w:rsidR="00AE565D">
        <w:rPr>
          <w:rFonts w:asciiTheme="majorHAnsi" w:eastAsia="Times New Roman" w:hAnsiTheme="majorHAnsi" w:cstheme="majorHAnsi"/>
        </w:rPr>
        <w:t xml:space="preserve">et al. </w:t>
      </w:r>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r w:rsidR="00265820">
        <w:rPr>
          <w:rFonts w:asciiTheme="majorHAnsi" w:eastAsia="Times New Roman" w:hAnsiTheme="majorHAnsi" w:cstheme="majorHAnsi"/>
        </w:rPr>
        <w:t xml:space="preserve">and Henderson </w:t>
      </w:r>
      <w:r w:rsidR="00487146">
        <w:rPr>
          <w:rFonts w:asciiTheme="majorHAnsi" w:eastAsia="Times New Roman" w:hAnsiTheme="majorHAnsi" w:cstheme="majorHAnsi"/>
        </w:rPr>
        <w:t>2003</w:t>
      </w:r>
      <w:r w:rsidR="007D6007">
        <w:rPr>
          <w:rFonts w:asciiTheme="majorHAnsi" w:eastAsia="Times New Roman" w:hAnsiTheme="majorHAnsi" w:cstheme="majorHAnsi"/>
        </w:rPr>
        <w:t>)</w:t>
      </w:r>
      <w:r w:rsidR="00921EAC">
        <w:rPr>
          <w:rFonts w:asciiTheme="majorHAnsi" w:eastAsia="Times New Roman" w:hAnsiTheme="majorHAnsi" w:cstheme="majorHAnsi"/>
        </w:rPr>
        <w:t xml:space="preserve">, but it is unclear </w:t>
      </w:r>
      <w:r w:rsidR="00E81E2F">
        <w:rPr>
          <w:rFonts w:asciiTheme="majorHAnsi" w:eastAsia="Times New Roman" w:hAnsiTheme="majorHAnsi" w:cstheme="majorHAnsi"/>
        </w:rPr>
        <w:t>to what extent this</w:t>
      </w:r>
      <w:r w:rsidR="00921EAC">
        <w:rPr>
          <w:rFonts w:asciiTheme="majorHAnsi" w:eastAsia="Times New Roman" w:hAnsiTheme="majorHAnsi" w:cstheme="majorHAnsi"/>
        </w:rPr>
        <w:t xml:space="preserve"> phenomenon may 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r w:rsidR="00B51B3A">
        <w:rPr>
          <w:rFonts w:asciiTheme="majorHAnsi" w:eastAsia="Times New Roman" w:hAnsiTheme="majorHAnsi" w:cstheme="majorHAnsi"/>
        </w:rPr>
        <w:t xml:space="preserve">. </w:t>
      </w:r>
      <w:r w:rsidR="00E81E2F">
        <w:rPr>
          <w:rFonts w:asciiTheme="majorHAnsi" w:eastAsia="Times New Roman" w:hAnsiTheme="majorHAnsi" w:cstheme="majorHAnsi"/>
        </w:rPr>
        <w:t>I</w:t>
      </w:r>
      <w:r w:rsidR="00B51B3A">
        <w:rPr>
          <w:rFonts w:asciiTheme="majorHAnsi" w:eastAsia="Times New Roman" w:hAnsiTheme="majorHAnsi" w:cstheme="majorHAnsi"/>
        </w:rPr>
        <w:t xml:space="preserve">f the prevalence of rare species in observed distributions consistently exceeds what would be expected to emerge from the statistical baseline, </w:t>
      </w:r>
      <w:r w:rsidR="00E81E2F">
        <w:rPr>
          <w:rFonts w:asciiTheme="majorHAnsi" w:eastAsia="Times New Roman" w:hAnsiTheme="majorHAnsi" w:cstheme="majorHAnsi"/>
        </w:rPr>
        <w:t>we would be prompted to look for</w:t>
      </w:r>
      <w:r w:rsidR="00B51B3A">
        <w:rPr>
          <w:rFonts w:asciiTheme="majorHAnsi" w:eastAsia="Times New Roman" w:hAnsiTheme="majorHAnsi" w:cstheme="majorHAnsi"/>
        </w:rPr>
        <w:t xml:space="preserve"> ecological mechanisms promoting rarity. </w:t>
      </w:r>
      <w:r w:rsidR="00E81E2F">
        <w:rPr>
          <w:rFonts w:asciiTheme="majorHAnsi" w:eastAsia="Times New Roman" w:hAnsiTheme="majorHAnsi" w:cstheme="majorHAnsi"/>
        </w:rPr>
        <w:t>C</w:t>
      </w:r>
      <w:r w:rsidR="00EB06C8">
        <w:rPr>
          <w:rFonts w:asciiTheme="majorHAnsi" w:eastAsia="Times New Roman" w:hAnsiTheme="majorHAnsi" w:cstheme="majorHAnsi"/>
        </w:rPr>
        <w:t>andidate theories</w:t>
      </w:r>
      <w:r w:rsidR="00B51B3A">
        <w:rPr>
          <w:rFonts w:asciiTheme="majorHAnsi" w:eastAsia="Times New Roman" w:hAnsiTheme="majorHAnsi" w:cstheme="majorHAnsi"/>
        </w:rPr>
        <w:t xml:space="preserve"> could then be evaluated based on how well </w:t>
      </w:r>
      <w:r w:rsidR="00E81E2F">
        <w:rPr>
          <w:rFonts w:asciiTheme="majorHAnsi" w:eastAsia="Times New Roman" w:hAnsiTheme="majorHAnsi" w:cstheme="majorHAnsi"/>
        </w:rPr>
        <w:t>their predictions for</w:t>
      </w:r>
      <w:r w:rsidR="00B51B3A">
        <w:rPr>
          <w:rFonts w:asciiTheme="majorHAnsi" w:eastAsia="Times New Roman" w:hAnsiTheme="majorHAnsi" w:cstheme="majorHAnsi"/>
        </w:rPr>
        <w:t xml:space="preserve"> the rare tail</w:t>
      </w:r>
      <w:r w:rsidR="00E81E2F">
        <w:rPr>
          <w:rFonts w:asciiTheme="majorHAnsi" w:eastAsia="Times New Roman" w:hAnsiTheme="majorHAnsi" w:cstheme="majorHAnsi"/>
        </w:rPr>
        <w:t xml:space="preserve"> of the SAD matched observed distributions. 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p>
    <w:p w14:paraId="5B4BD063" w14:textId="09E75E1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r w:rsidR="00823024">
        <w:rPr>
          <w:rFonts w:asciiTheme="majorHAnsi" w:eastAsia="Times New Roman" w:hAnsiTheme="majorHAnsi" w:cstheme="majorHAnsi"/>
        </w:rPr>
        <w:t>the</w:t>
      </w:r>
      <w:r w:rsidR="00060335">
        <w:rPr>
          <w:rFonts w:asciiTheme="majorHAnsi" w:eastAsia="Times New Roman" w:hAnsiTheme="majorHAnsi" w:cstheme="majorHAnsi"/>
        </w:rPr>
        <w:t xml:space="preserve"> </w:t>
      </w:r>
      <w:r w:rsidR="00060335" w:rsidRPr="003B5354">
        <w:rPr>
          <w:rFonts w:asciiTheme="majorHAnsi" w:eastAsia="Times New Roman" w:hAnsiTheme="majorHAnsi" w:cstheme="majorHAnsi"/>
          <w:i/>
          <w:iCs/>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r w:rsidR="00823024">
        <w:rPr>
          <w:rFonts w:asciiTheme="majorHAnsi" w:eastAsia="Times New Roman" w:hAnsiTheme="majorHAnsi" w:cstheme="majorHAnsi"/>
        </w:rPr>
        <w:t>the feasible set</w:t>
      </w:r>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r w:rsidR="00823024">
        <w:rPr>
          <w:rFonts w:asciiTheme="majorHAnsi" w:eastAsia="Times New Roman" w:hAnsiTheme="majorHAnsi" w:cstheme="majorHAnsi"/>
        </w:rPr>
        <w:t>therefore allows us to define statistical baselines for assessing deviations between observed SADs and</w:t>
      </w:r>
      <w:r w:rsidR="00B313AC">
        <w:rPr>
          <w:rFonts w:asciiTheme="majorHAnsi" w:eastAsia="Times New Roman" w:hAnsiTheme="majorHAnsi" w:cstheme="majorHAnsi"/>
        </w:rPr>
        <w:t xml:space="preserve"> what is likely to occur due to mathematical constraints</w:t>
      </w:r>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55FA84AB" w:rsidR="00D03647" w:rsidRPr="002E2A57" w:rsidRDefault="00623244" w:rsidP="009342D9">
      <w:pPr>
        <w:spacing w:line="480" w:lineRule="auto"/>
        <w:rPr>
          <w:rFonts w:asciiTheme="majorHAnsi" w:eastAsia="Times New Roman" w:hAnsiTheme="majorHAnsi" w:cstheme="majorHAnsi"/>
        </w:rPr>
      </w:pPr>
      <w:r>
        <w:rPr>
          <w:rFonts w:asciiTheme="majorHAnsi" w:eastAsia="Times New Roman" w:hAnsiTheme="majorHAnsi" w:cstheme="majorHAnsi"/>
        </w:rPr>
        <w:t>The</w:t>
      </w:r>
      <w:r w:rsidR="00C71763">
        <w:rPr>
          <w:rFonts w:asciiTheme="majorHAnsi" w:eastAsia="Times New Roman" w:hAnsiTheme="majorHAnsi" w:cstheme="majorHAnsi"/>
        </w:rPr>
        <w:t xml:space="preserve"> feasible set can </w:t>
      </w:r>
      <w:r>
        <w:rPr>
          <w:rFonts w:asciiTheme="majorHAnsi" w:eastAsia="Times New Roman" w:hAnsiTheme="majorHAnsi" w:cstheme="majorHAnsi"/>
        </w:rPr>
        <w:t>also be</w:t>
      </w:r>
      <w:r w:rsidR="00C71763">
        <w:rPr>
          <w:rFonts w:asciiTheme="majorHAnsi" w:eastAsia="Times New Roman" w:hAnsiTheme="majorHAnsi" w:cstheme="majorHAnsi"/>
        </w:rPr>
        <w:t xml:space="preserve"> used to explore how the characteristics of the statistical baseline, and the presence and nature of any deviations that occur, vary over ranges of values for S and N.</w:t>
      </w:r>
      <w:r>
        <w:rPr>
          <w:rFonts w:asciiTheme="majorHAnsi" w:eastAsia="Times New Roman" w:hAnsiTheme="majorHAnsi" w:cstheme="majorHAnsi"/>
        </w:rPr>
        <w:t xml:space="preserve"> Although most feasible sets are dominated by </w:t>
      </w:r>
      <w:r w:rsidR="000F32C3">
        <w:rPr>
          <w:rFonts w:asciiTheme="majorHAnsi" w:eastAsia="Times New Roman" w:hAnsiTheme="majorHAnsi" w:cstheme="majorHAnsi"/>
        </w:rPr>
        <w:t>the hollow-curve shape</w:t>
      </w:r>
      <w:r>
        <w:rPr>
          <w:rFonts w:asciiTheme="majorHAnsi" w:eastAsia="Times New Roman" w:hAnsiTheme="majorHAnsi" w:cstheme="majorHAnsi"/>
        </w:rPr>
        <w:t xml:space="preserve">, variation in S, N, and the ratio of N to S modulate </w:t>
      </w:r>
      <w:r w:rsidR="000F32C3">
        <w:rPr>
          <w:rFonts w:asciiTheme="majorHAnsi" w:eastAsia="Times New Roman" w:hAnsiTheme="majorHAnsi" w:cstheme="majorHAnsi"/>
        </w:rPr>
        <w:t>the</w:t>
      </w:r>
      <w:r>
        <w:rPr>
          <w:rFonts w:asciiTheme="majorHAnsi" w:eastAsia="Times New Roman" w:hAnsiTheme="majorHAnsi" w:cstheme="majorHAnsi"/>
        </w:rPr>
        <w:t xml:space="preserve"> detailed attributes of the SADs in a feasible set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For example, if the ratio of N to S is </w:t>
      </w:r>
      <w:r w:rsidR="000F32C3">
        <w:rPr>
          <w:rFonts w:asciiTheme="majorHAnsi" w:eastAsia="Times New Roman" w:hAnsiTheme="majorHAnsi" w:cstheme="majorHAnsi"/>
        </w:rPr>
        <w:t>close to 1</w:t>
      </w:r>
      <w:r>
        <w:rPr>
          <w:rFonts w:asciiTheme="majorHAnsi" w:eastAsia="Times New Roman" w:hAnsiTheme="majorHAnsi" w:cstheme="majorHAnsi"/>
        </w:rPr>
        <w:t>, all possible SADs are mathematically constrained to be fairly even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r>
        <w:rPr>
          <w:rFonts w:asciiTheme="majorHAnsi" w:eastAsia="Times New Roman" w:hAnsiTheme="majorHAnsi" w:cstheme="majorHAnsi"/>
        </w:rPr>
        <w:t xml:space="preserve"> </w:t>
      </w:r>
      <w:r w:rsidR="004149F2">
        <w:rPr>
          <w:rFonts w:asciiTheme="majorHAnsi" w:eastAsia="Times New Roman" w:hAnsiTheme="majorHAnsi" w:cstheme="majorHAnsi"/>
        </w:rPr>
        <w:t>The feasible set therefore allows us to appropriately calibrate our expectations for what types of observations would be surprising for an SAD given the specific constraints imposed by its S and N.</w:t>
      </w:r>
      <w:r>
        <w:rPr>
          <w:rFonts w:asciiTheme="majorHAnsi" w:eastAsia="Times New Roman" w:hAnsiTheme="majorHAnsi" w:cstheme="majorHAnsi"/>
        </w:rPr>
        <w:t xml:space="preserve"> </w:t>
      </w:r>
      <w:r w:rsidR="00C71763">
        <w:rPr>
          <w:rFonts w:asciiTheme="majorHAnsi" w:eastAsia="Times New Roman" w:hAnsiTheme="majorHAnsi" w:cstheme="majorHAnsi"/>
        </w:rPr>
        <w:t xml:space="preserve"> </w:t>
      </w:r>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r w:rsidR="007A2804">
        <w:rPr>
          <w:rFonts w:asciiTheme="majorHAnsi" w:eastAsia="Times New Roman" w:hAnsiTheme="majorHAnsi" w:cstheme="majorHAnsi"/>
        </w:rPr>
        <w:t xml:space="preserve">specificity, or vagueness, of the expectations derived from the statistical baseline </w:t>
      </w:r>
      <w:r w:rsidR="00F21AB9">
        <w:rPr>
          <w:rFonts w:asciiTheme="majorHAnsi" w:eastAsia="Times New Roman" w:hAnsiTheme="majorHAnsi" w:cstheme="majorHAnsi"/>
        </w:rPr>
        <w:t xml:space="preserve">may be </w:t>
      </w:r>
      <w:r w:rsidR="009342D9">
        <w:rPr>
          <w:rFonts w:asciiTheme="majorHAnsi" w:eastAsia="Times New Roman" w:hAnsiTheme="majorHAnsi" w:cstheme="majorHAnsi"/>
        </w:rPr>
        <w:t xml:space="preserve">critically important for disentangling the aspects of the SAD that </w:t>
      </w:r>
      <w:r w:rsidR="000F32C3">
        <w:rPr>
          <w:rFonts w:asciiTheme="majorHAnsi" w:eastAsia="Times New Roman" w:hAnsiTheme="majorHAnsi" w:cstheme="majorHAnsi"/>
        </w:rPr>
        <w:t xml:space="preserve">can be attributed to </w:t>
      </w:r>
      <w:r w:rsidR="009342D9">
        <w:rPr>
          <w:rFonts w:asciiTheme="majorHAnsi" w:eastAsia="Times New Roman" w:hAnsiTheme="majorHAnsi" w:cstheme="majorHAnsi"/>
        </w:rPr>
        <w:t xml:space="preserve">statistical constraints from those </w:t>
      </w:r>
      <w:r w:rsidR="000F32C3">
        <w:rPr>
          <w:rFonts w:asciiTheme="majorHAnsi" w:eastAsia="Times New Roman" w:hAnsiTheme="majorHAnsi" w:cstheme="majorHAnsi"/>
        </w:rPr>
        <w:t>that result from</w:t>
      </w:r>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E770B8">
        <w:rPr>
          <w:rFonts w:asciiTheme="majorHAnsi" w:eastAsia="Times New Roman" w:hAnsiTheme="majorHAnsi" w:cstheme="majorHAnsi"/>
        </w:rPr>
        <w:t xml:space="preserve">This is </w:t>
      </w:r>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r w:rsidR="00E770B8">
        <w:rPr>
          <w:rFonts w:asciiTheme="majorHAnsi" w:eastAsia="Times New Roman" w:hAnsiTheme="majorHAnsi" w:cstheme="majorHAnsi"/>
        </w:rPr>
        <w:t xml:space="preserve"> </w:t>
      </w:r>
      <w:r w:rsidR="000F32C3">
        <w:rPr>
          <w:rFonts w:asciiTheme="majorHAnsi" w:eastAsia="Times New Roman" w:hAnsiTheme="majorHAnsi" w:cstheme="majorHAnsi"/>
        </w:rPr>
        <w:t xml:space="preserve">feasible set </w:t>
      </w:r>
      <w:r w:rsidR="00E770B8">
        <w:rPr>
          <w:rFonts w:asciiTheme="majorHAnsi" w:eastAsia="Times New Roman" w:hAnsiTheme="majorHAnsi" w:cstheme="majorHAnsi"/>
        </w:rPr>
        <w:t xml:space="preserve">may be too small </w:t>
      </w:r>
      <w:r w:rsidR="000F32C3">
        <w:rPr>
          <w:rFonts w:asciiTheme="majorHAnsi" w:eastAsia="Times New Roman" w:hAnsiTheme="majorHAnsi" w:cstheme="majorHAnsi"/>
        </w:rPr>
        <w:t xml:space="preserve">for a particular shape to emerge as the most common shape. </w:t>
      </w:r>
      <w:r w:rsidR="00E770B8">
        <w:rPr>
          <w:rFonts w:asciiTheme="majorHAnsi" w:eastAsia="Times New Roman" w:hAnsiTheme="majorHAnsi" w:cstheme="majorHAnsi"/>
        </w:rPr>
        <w:t>These s</w:t>
      </w:r>
      <w:r w:rsidR="000F32C3">
        <w:rPr>
          <w:rFonts w:asciiTheme="majorHAnsi" w:eastAsia="Times New Roman" w:hAnsiTheme="majorHAnsi" w:cstheme="majorHAnsi"/>
        </w:rPr>
        <w:t xml:space="preserve">tatistical baselines with broad distributions may therefore impede our ability to assess whether observed deviations </w:t>
      </w:r>
      <w:r w:rsidR="00E770B8">
        <w:rPr>
          <w:rFonts w:asciiTheme="majorHAnsi" w:eastAsia="Times New Roman" w:hAnsiTheme="majorHAnsi" w:cstheme="majorHAnsi"/>
        </w:rPr>
        <w:t xml:space="preserve">are </w:t>
      </w:r>
      <w:r w:rsidR="000F32C3">
        <w:rPr>
          <w:rFonts w:asciiTheme="majorHAnsi" w:eastAsia="Times New Roman" w:hAnsiTheme="majorHAnsi" w:cstheme="majorHAnsi"/>
        </w:rPr>
        <w:t>ecologically generated or expected to emerge randomly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r w:rsidR="00A8083C">
        <w:rPr>
          <w:rFonts w:asciiTheme="majorHAnsi" w:eastAsia="Times New Roman" w:hAnsiTheme="majorHAnsi" w:cstheme="majorHAnsi"/>
        </w:rPr>
        <w:t xml:space="preserve">compare </w:t>
      </w:r>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06C079E1"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A1DF2">
        <w:rPr>
          <w:rFonts w:asciiTheme="majorHAnsi" w:eastAsia="Times New Roman" w:hAnsiTheme="majorHAnsi" w:cstheme="majorHAnsi"/>
        </w:rPr>
        <w:t xml:space="preserve">characteristics and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8EFE745" w:rsidR="00820335" w:rsidRPr="00820335" w:rsidRDefault="00820335"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Data and code for all of our analyses </w:t>
      </w:r>
      <w:r w:rsidRPr="00FE63B6">
        <w:rPr>
          <w:rFonts w:asciiTheme="majorHAnsi" w:eastAsia="Times New Roman" w:hAnsiTheme="majorHAnsi" w:cstheme="majorHAnsi"/>
          <w:color w:val="000000" w:themeColor="text1"/>
        </w:rPr>
        <w:t>can be</w:t>
      </w:r>
      <w:r w:rsidR="00FE63B6">
        <w:rPr>
          <w:rFonts w:asciiTheme="majorHAnsi" w:eastAsia="Times New Roman" w:hAnsiTheme="majorHAnsi" w:cstheme="majorHAnsi"/>
          <w:color w:val="000000" w:themeColor="text1"/>
        </w:rPr>
        <w:t xml:space="preserve"> accessed at </w:t>
      </w:r>
      <w:hyperlink r:id="rId17" w:history="1">
        <w:r w:rsidR="00FE63B6" w:rsidRPr="00075220">
          <w:rPr>
            <w:rStyle w:val="Hyperlink"/>
            <w:rFonts w:asciiTheme="majorHAnsi" w:eastAsia="Times New Roman" w:hAnsiTheme="majorHAnsi" w:cstheme="majorHAnsi"/>
          </w:rPr>
          <w:t>http://doi.org/10.5281/zenodo.4711104</w:t>
        </w:r>
      </w:hyperlink>
      <w:r w:rsidR="00FE63B6">
        <w:t>.</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9CCF60E" w:rsidR="00001B71"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r w:rsidR="00833DAA">
        <w:rPr>
          <w:rFonts w:asciiTheme="majorHAnsi" w:eastAsia="Times New Roman" w:hAnsiTheme="majorHAnsi" w:cstheme="majorHAnsi"/>
        </w:rPr>
        <w:t xml:space="preserve">4 </w:t>
      </w:r>
      <w:r w:rsidR="00E83529" w:rsidRPr="002E2A57">
        <w:rPr>
          <w:rFonts w:asciiTheme="majorHAnsi" w:eastAsia="Times New Roman" w:hAnsiTheme="majorHAnsi" w:cstheme="majorHAnsi"/>
        </w:rPr>
        <w:t xml:space="preserve">communities </w:t>
      </w:r>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more than </w:t>
      </w:r>
      <w:r w:rsidR="00833DAA" w:rsidRPr="00ED741B">
        <w:rPr>
          <w:rFonts w:asciiTheme="majorHAnsi" w:eastAsia="Times New Roman" w:hAnsiTheme="majorHAnsi" w:cstheme="majorHAnsi"/>
        </w:rPr>
        <w:t>407</w:t>
      </w:r>
      <w:r w:rsidR="00833DAA">
        <w:rPr>
          <w:rFonts w:asciiTheme="majorHAnsi" w:eastAsia="Times New Roman" w:hAnsiTheme="majorHAnsi" w:cstheme="majorHAnsi"/>
        </w:rPr>
        <w:t xml:space="preserve">14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r w:rsidR="00932D41">
        <w:rPr>
          <w:rFonts w:asciiTheme="majorHAnsi" w:eastAsia="Times New Roman" w:hAnsiTheme="majorHAnsi" w:cstheme="majorHAnsi"/>
        </w:rPr>
        <w:t>4</w:t>
      </w:r>
      <w:r w:rsidR="007F6A02" w:rsidRPr="002E2A57">
        <w:rPr>
          <w:rFonts w:asciiTheme="majorHAnsi" w:eastAsia="Times New Roman" w:hAnsiTheme="majorHAnsi" w:cstheme="majorHAnsi"/>
        </w:rPr>
        <w:t xml:space="preserve"> </w:t>
      </w:r>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r w:rsidR="004E4467">
        <w:rPr>
          <w:rFonts w:asciiTheme="majorHAnsi" w:eastAsia="Times New Roman" w:hAnsiTheme="majorHAnsi" w:cstheme="majorHAnsi"/>
        </w:rPr>
        <w:t>Figure 1</w:t>
      </w:r>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r w:rsidR="006A46D3">
        <w:rPr>
          <w:rFonts w:asciiTheme="majorHAnsi" w:eastAsia="Times New Roman" w:hAnsiTheme="majorHAnsi" w:cstheme="majorHAnsi"/>
        </w:rPr>
        <w:t xml:space="preserve">S1 </w:t>
      </w:r>
      <w:r w:rsidR="004E4467">
        <w:rPr>
          <w:rFonts w:asciiTheme="majorHAnsi" w:eastAsia="Times New Roman" w:hAnsiTheme="majorHAnsi" w:cstheme="majorHAnsi"/>
        </w:rPr>
        <w:t>in Supporting Information</w:t>
      </w:r>
      <w:r w:rsidR="00693F58">
        <w:rPr>
          <w:rFonts w:asciiTheme="majorHAnsi" w:eastAsia="Times New Roman" w:hAnsiTheme="majorHAnsi" w:cstheme="majorHAnsi"/>
        </w:rPr>
        <w:t>.</w:t>
      </w:r>
    </w:p>
    <w:p w14:paraId="65420BE9" w14:textId="6E237833" w:rsidR="00001BC4" w:rsidRDefault="00001BC4" w:rsidP="00021897">
      <w:pPr>
        <w:spacing w:line="480" w:lineRule="auto"/>
        <w:rPr>
          <w:rFonts w:asciiTheme="majorHAnsi" w:eastAsia="Times New Roman" w:hAnsiTheme="majorHAnsi" w:cstheme="majorHAnsi"/>
        </w:rPr>
      </w:pPr>
      <w:r>
        <w:rPr>
          <w:rFonts w:asciiTheme="majorHAnsi" w:eastAsia="Times New Roman" w:hAnsiTheme="majorHAnsi" w:cstheme="majorHAnsi"/>
          <w:i/>
          <w:iCs/>
        </w:rPr>
        <w:t>Accounting for empirical sampling error</w:t>
      </w:r>
    </w:p>
    <w:p w14:paraId="61112A59" w14:textId="68DD2EAC" w:rsidR="00AE4D92" w:rsidRDefault="000D51E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Because it is logistically impossible to exhaustively </w:t>
      </w:r>
      <w:r w:rsidR="00BB1D12">
        <w:rPr>
          <w:rFonts w:asciiTheme="majorHAnsi" w:eastAsia="Times New Roman" w:hAnsiTheme="majorHAnsi" w:cstheme="majorHAnsi"/>
        </w:rPr>
        <w:t>cens</w:t>
      </w:r>
      <w:r w:rsidR="00EB0298">
        <w:rPr>
          <w:rFonts w:asciiTheme="majorHAnsi" w:eastAsia="Times New Roman" w:hAnsiTheme="majorHAnsi" w:cstheme="majorHAnsi"/>
        </w:rPr>
        <w:t>us</w:t>
      </w:r>
      <w:r>
        <w:rPr>
          <w:rFonts w:asciiTheme="majorHAnsi" w:eastAsia="Times New Roman" w:hAnsiTheme="majorHAnsi" w:cstheme="majorHAnsi"/>
        </w:rPr>
        <w:t xml:space="preserve"> all individuals present in most empirical systems, SADs derived from field sampling will inevitably be subject </w:t>
      </w:r>
      <w:r w:rsidR="00FD258C">
        <w:rPr>
          <w:rFonts w:asciiTheme="majorHAnsi" w:eastAsia="Times New Roman" w:hAnsiTheme="majorHAnsi" w:cstheme="majorHAnsi"/>
        </w:rPr>
        <w:t xml:space="preserve">to </w:t>
      </w:r>
      <w:r>
        <w:rPr>
          <w:rFonts w:asciiTheme="majorHAnsi" w:eastAsia="Times New Roman" w:hAnsiTheme="majorHAnsi" w:cstheme="majorHAnsi"/>
        </w:rPr>
        <w:t>some degree of sampling error</w:t>
      </w:r>
      <w:r w:rsidR="00B57CAC">
        <w:rPr>
          <w:rFonts w:asciiTheme="majorHAnsi" w:eastAsia="Times New Roman" w:hAnsiTheme="majorHAnsi" w:cstheme="majorHAnsi"/>
        </w:rPr>
        <w:t xml:space="preserve"> (Bonar et al. 2011)</w:t>
      </w:r>
      <w:r>
        <w:rPr>
          <w:rFonts w:asciiTheme="majorHAnsi" w:eastAsia="Times New Roman" w:hAnsiTheme="majorHAnsi" w:cstheme="majorHAnsi"/>
        </w:rPr>
        <w:t xml:space="preserve">.  </w:t>
      </w:r>
      <w:r w:rsidR="00EE7D9C">
        <w:rPr>
          <w:rFonts w:asciiTheme="majorHAnsi" w:eastAsia="Times New Roman" w:hAnsiTheme="majorHAnsi" w:cstheme="majorHAnsi"/>
        </w:rPr>
        <w:t>Therefore, in addition to analyzing the raw SADs in our database, we</w:t>
      </w:r>
      <w:r>
        <w:rPr>
          <w:rFonts w:asciiTheme="majorHAnsi" w:eastAsia="Times New Roman" w:hAnsiTheme="majorHAnsi" w:cstheme="majorHAnsi"/>
        </w:rPr>
        <w:t xml:space="preserve"> employed two resampling schemes to test if, and how, different forms of observation error affect our results. </w:t>
      </w:r>
    </w:p>
    <w:p w14:paraId="0FA21F1C"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we explored the possibility that empirical sampling systematically undercounts the true number of rare species in a community (Preston 1948; </w:t>
      </w:r>
      <w:proofErr w:type="spellStart"/>
      <w:r>
        <w:rPr>
          <w:rFonts w:asciiTheme="majorHAnsi" w:eastAsia="Times New Roman" w:hAnsiTheme="majorHAnsi" w:cstheme="majorHAnsi"/>
        </w:rPr>
        <w:t>Gotelli</w:t>
      </w:r>
      <w:proofErr w:type="spellEnd"/>
      <w:r>
        <w:rPr>
          <w:rFonts w:asciiTheme="majorHAnsi" w:eastAsia="Times New Roman" w:hAnsiTheme="majorHAnsi" w:cstheme="majorHAnsi"/>
        </w:rPr>
        <w:t xml:space="preserve">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 xml:space="preserve">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  This yields a generous estimate of the true number of species in the system. If this estimate exceeded the observed species richness, we added the missing species each with abundance 1. These adjusted SADs allowed us to explore the consequences of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rare species while making the smallest possible changes to S and N. </w:t>
      </w:r>
    </w:p>
    <w:p w14:paraId="59902BA5"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Second, we tested the sensitivity of our results to sampling variability across all species in the SAD – not just rare species - using subsampling. For each observed community, we constructed subsamples by randomly drawing 60</w:t>
      </w:r>
      <w:proofErr w:type="gramStart"/>
      <w:r>
        <w:rPr>
          <w:rFonts w:asciiTheme="majorHAnsi" w:eastAsia="Times New Roman" w:hAnsiTheme="majorHAnsi" w:cstheme="majorHAnsi"/>
        </w:rPr>
        <w:t>%  of</w:t>
      </w:r>
      <w:proofErr w:type="gramEnd"/>
      <w:r>
        <w:rPr>
          <w:rFonts w:asciiTheme="majorHAnsi" w:eastAsia="Times New Roman" w:hAnsiTheme="majorHAnsi" w:cstheme="majorHAnsi"/>
        </w:rPr>
        <w:t xml:space="preserve">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w:t>
      </w:r>
      <w:proofErr w:type="gramStart"/>
      <w:r w:rsidRPr="00427CF0">
        <w:rPr>
          <w:rFonts w:asciiTheme="majorHAnsi" w:eastAsia="Times New Roman" w:hAnsiTheme="majorHAnsi" w:cstheme="majorHAnsi"/>
        </w:rPr>
        <w:t>e.g.</w:t>
      </w:r>
      <w:proofErr w:type="gramEnd"/>
      <w:r w:rsidRPr="00427CF0">
        <w:rPr>
          <w:rFonts w:asciiTheme="majorHAnsi" w:eastAsia="Times New Roman" w:hAnsiTheme="majorHAnsi" w:cstheme="majorHAnsi"/>
        </w:rPr>
        <w:t xml:space="preserve">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p>
    <w:p w14:paraId="5A2500AF" w14:textId="02719E17" w:rsidR="00F84FE6" w:rsidRPr="00284424" w:rsidRDefault="00F84FE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rare species. Because </w:t>
      </w:r>
      <w:r w:rsidR="00A65F9E">
        <w:rPr>
          <w:rFonts w:asciiTheme="majorHAnsi" w:eastAsia="Times New Roman" w:hAnsiTheme="majorHAnsi" w:cstheme="majorHAnsi"/>
        </w:rPr>
        <w:t xml:space="preserve">the </w:t>
      </w:r>
      <w:r w:rsidR="00B44722">
        <w:rPr>
          <w:rFonts w:asciiTheme="majorHAnsi" w:eastAsia="Times New Roman" w:hAnsiTheme="majorHAnsi" w:cstheme="majorHAnsi"/>
        </w:rPr>
        <w:t>subsampling</w:t>
      </w:r>
      <w:r w:rsidR="00A65F9E">
        <w:rPr>
          <w:rFonts w:asciiTheme="majorHAnsi" w:eastAsia="Times New Roman" w:hAnsiTheme="majorHAnsi" w:cstheme="majorHAnsi"/>
        </w:rPr>
        <w:t xml:space="preserve"> approach</w:t>
      </w:r>
      <w:r w:rsidR="006E7665">
        <w:rPr>
          <w:rFonts w:asciiTheme="majorHAnsi" w:eastAsia="Times New Roman" w:hAnsiTheme="majorHAnsi" w:cstheme="majorHAnsi"/>
        </w:rPr>
        <w:t xml:space="preserve"> </w:t>
      </w:r>
      <w:r>
        <w:rPr>
          <w:rFonts w:asciiTheme="majorHAnsi" w:eastAsia="Times New Roman" w:hAnsiTheme="majorHAnsi" w:cstheme="majorHAnsi"/>
        </w:rPr>
        <w:t xml:space="preserve">increased computational effort </w:t>
      </w:r>
      <w:r w:rsidR="00A65F9E">
        <w:rPr>
          <w:rFonts w:asciiTheme="majorHAnsi" w:eastAsia="Times New Roman" w:hAnsiTheme="majorHAnsi" w:cstheme="majorHAnsi"/>
        </w:rPr>
        <w:t>approximately</w:t>
      </w:r>
      <w:r>
        <w:rPr>
          <w:rFonts w:asciiTheme="majorHAnsi" w:eastAsia="Times New Roman" w:hAnsiTheme="majorHAnsi" w:cstheme="majorHAnsi"/>
        </w:rPr>
        <w:t xml:space="preserve"> tenfold, we analyzed all </w:t>
      </w:r>
      <w:r w:rsidR="008007CC">
        <w:rPr>
          <w:rFonts w:asciiTheme="majorHAnsi" w:eastAsia="Times New Roman" w:hAnsiTheme="majorHAnsi" w:cstheme="majorHAnsi"/>
        </w:rPr>
        <w:t>subsampled</w:t>
      </w:r>
      <w:r>
        <w:rPr>
          <w:rFonts w:asciiTheme="majorHAnsi" w:eastAsia="Times New Roman" w:hAnsiTheme="majorHAnsi" w:cstheme="majorHAnsi"/>
        </w:rPr>
        <w:t xml:space="preserve"> communities for the Mammal Community, Miscellaneous Abundance, and Gentry databases, but only </w:t>
      </w:r>
      <w:r w:rsidR="00DF68A1">
        <w:rPr>
          <w:rFonts w:asciiTheme="majorHAnsi" w:eastAsia="Times New Roman" w:hAnsiTheme="majorHAnsi" w:cstheme="majorHAnsi"/>
        </w:rPr>
        <w:t xml:space="preserve">a random subset of </w:t>
      </w:r>
      <w:r>
        <w:rPr>
          <w:rFonts w:asciiTheme="majorHAnsi" w:eastAsia="Times New Roman" w:hAnsiTheme="majorHAnsi" w:cstheme="majorHAnsi"/>
        </w:rPr>
        <w:t xml:space="preserve">300 (of 2773) </w:t>
      </w:r>
      <w:r w:rsidR="002270B2">
        <w:rPr>
          <w:rFonts w:asciiTheme="majorHAnsi" w:eastAsia="Times New Roman" w:hAnsiTheme="majorHAnsi" w:cstheme="majorHAnsi"/>
        </w:rPr>
        <w:t xml:space="preserve">communities from the Breeding Bird Survey and 2000 (of 20179) from the FIA – 1,000 with S &lt; 10, and 1,000 with S &gt;= 10. </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67EDEEA"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5A5906">
        <w:rPr>
          <w:rFonts w:asciiTheme="majorHAnsi" w:eastAsia="Times New Roman" w:hAnsiTheme="majorHAnsi" w:cstheme="majorHAnsi"/>
        </w:rPr>
        <w:t>In</w:t>
      </w:r>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r w:rsidR="005A5906">
        <w:rPr>
          <w:rFonts w:asciiTheme="majorHAnsi" w:eastAsia="Times New Roman" w:hAnsiTheme="majorHAnsi" w:cstheme="majorHAnsi"/>
        </w:rPr>
        <w:t xml:space="preserve">; </w:t>
      </w:r>
      <w:proofErr w:type="gramStart"/>
      <w:r w:rsidR="005A5906">
        <w:rPr>
          <w:rFonts w:asciiTheme="majorHAnsi" w:eastAsia="Times New Roman" w:hAnsiTheme="majorHAnsi" w:cstheme="majorHAnsi"/>
        </w:rPr>
        <w:t>thus</w:t>
      </w:r>
      <w:proofErr w:type="gramEnd"/>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CE1A35">
        <w:rPr>
          <w:rFonts w:asciiTheme="majorHAnsi" w:eastAsia="Times New Roman" w:hAnsiTheme="majorHAnsi" w:cstheme="majorHAnsi"/>
        </w:rPr>
        <w:t>SADs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r w:rsidR="00320F52">
        <w:rPr>
          <w:rFonts w:asciiTheme="majorHAnsi" w:eastAsia="Times New Roman" w:hAnsiTheme="majorHAnsi" w:cstheme="majorHAnsi"/>
        </w:rPr>
        <w:t>s</w:t>
      </w:r>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5BAD44EE" w14:textId="0EF77829" w:rsidR="00AD3992" w:rsidRDefault="004360B9" w:rsidP="00AD3992">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1D3918">
        <w:rPr>
          <w:rFonts w:asciiTheme="majorHAnsi" w:eastAsia="Times New Roman" w:hAnsiTheme="majorHAnsi" w:cstheme="majorHAnsi"/>
        </w:rPr>
        <w:t>An</w:t>
      </w:r>
      <w:r w:rsidR="00C63FE6">
        <w:rPr>
          <w:rFonts w:asciiTheme="majorHAnsi" w:eastAsia="Times New Roman" w:hAnsiTheme="majorHAnsi" w:cstheme="majorHAnsi"/>
        </w:rPr>
        <w:t xml:space="preserve"> exhaustive </w:t>
      </w:r>
      <w:r>
        <w:rPr>
          <w:rFonts w:asciiTheme="majorHAnsi" w:eastAsia="Times New Roman" w:hAnsiTheme="majorHAnsi" w:cstheme="majorHAnsi"/>
        </w:rPr>
        <w:t>c</w:t>
      </w:r>
      <w:r w:rsidRPr="002E2A57">
        <w:rPr>
          <w:rFonts w:asciiTheme="majorHAnsi" w:eastAsia="Times New Roman" w:hAnsiTheme="majorHAnsi" w:cstheme="majorHAnsi"/>
        </w:rPr>
        <w:t>haracteriz</w:t>
      </w:r>
      <w:r w:rsidR="00C63FE6">
        <w:rPr>
          <w:rFonts w:asciiTheme="majorHAnsi" w:eastAsia="Times New Roman" w:hAnsiTheme="majorHAnsi" w:cstheme="majorHAnsi"/>
        </w:rPr>
        <w:t>ation of</w:t>
      </w:r>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C63FE6">
        <w:rPr>
          <w:rFonts w:asciiTheme="majorHAnsi" w:eastAsia="Times New Roman" w:hAnsiTheme="majorHAnsi" w:cstheme="majorHAnsi"/>
        </w:rPr>
        <w:t>quickly becomes</w:t>
      </w:r>
      <w:r w:rsidR="00425C14" w:rsidRPr="002E2A57">
        <w:rPr>
          <w:rFonts w:asciiTheme="majorHAnsi" w:eastAsia="Times New Roman" w:hAnsiTheme="majorHAnsi" w:cstheme="majorHAnsi"/>
        </w:rPr>
        <w:t xml:space="preserve"> computationally </w:t>
      </w:r>
      <w:r w:rsidR="00C63FE6">
        <w:rPr>
          <w:rFonts w:asciiTheme="majorHAnsi" w:eastAsia="Times New Roman" w:hAnsiTheme="majorHAnsi" w:cstheme="majorHAnsi"/>
        </w:rPr>
        <w:t>intractable</w:t>
      </w:r>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r w:rsidR="00425C14" w:rsidRPr="002E2A57">
        <w:rPr>
          <w:rFonts w:asciiTheme="majorHAnsi" w:eastAsia="Times New Roman" w:hAnsiTheme="majorHAnsi" w:cstheme="majorHAnsi"/>
        </w:rPr>
        <w:t xml:space="preserve">nbiased sampling of large feasible sets.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C63FE6">
        <w:rPr>
          <w:rFonts w:asciiTheme="majorHAnsi" w:eastAsia="Times New Roman" w:hAnsiTheme="majorHAnsi" w:cstheme="majorHAnsi"/>
        </w:rPr>
        <w:t xml:space="preserve"> </w:t>
      </w:r>
      <w:r w:rsidR="00273062">
        <w:rPr>
          <w:rFonts w:asciiTheme="majorHAnsi" w:eastAsia="Times New Roman" w:hAnsiTheme="majorHAnsi" w:cstheme="majorHAnsi"/>
        </w:rPr>
        <w:t xml:space="preserve">In brief, the algorithm takes a generative approach to </w:t>
      </w:r>
      <w:r w:rsidR="00663F70">
        <w:rPr>
          <w:rFonts w:asciiTheme="majorHAnsi" w:eastAsia="Times New Roman" w:hAnsiTheme="majorHAnsi" w:cstheme="majorHAnsi"/>
        </w:rPr>
        <w:t xml:space="preserve">sample </w:t>
      </w:r>
      <w:r w:rsidR="00273062">
        <w:rPr>
          <w:rFonts w:asciiTheme="majorHAnsi" w:eastAsia="Times New Roman" w:hAnsiTheme="majorHAnsi" w:cstheme="majorHAnsi"/>
        </w:rPr>
        <w:t>the feasible set</w:t>
      </w:r>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r w:rsidR="00C63FE6">
        <w:rPr>
          <w:rFonts w:asciiTheme="majorHAnsi" w:eastAsia="Times New Roman" w:hAnsiTheme="majorHAnsi" w:cstheme="majorHAnsi"/>
        </w:rPr>
        <w:t>, based on recurrence relation</w:t>
      </w:r>
      <w:r w:rsidR="004C0543">
        <w:rPr>
          <w:rFonts w:asciiTheme="majorHAnsi" w:eastAsia="Times New Roman" w:hAnsiTheme="majorHAnsi" w:cstheme="majorHAnsi"/>
        </w:rPr>
        <w:t>s</w:t>
      </w:r>
      <w:r w:rsidR="00C63FE6">
        <w:rPr>
          <w:rFonts w:asciiTheme="majorHAnsi" w:eastAsia="Times New Roman" w:hAnsiTheme="majorHAnsi" w:cstheme="majorHAnsi"/>
        </w:rPr>
        <w:t xml:space="preserve"> used to calculate the size of the feasible </w:t>
      </w:r>
      <w:r w:rsidR="00663F70">
        <w:rPr>
          <w:rFonts w:asciiTheme="majorHAnsi" w:eastAsia="Times New Roman" w:hAnsiTheme="majorHAnsi" w:cstheme="majorHAnsi"/>
        </w:rPr>
        <w:t>set.</w:t>
      </w:r>
      <w:r w:rsidR="005C291E">
        <w:rPr>
          <w:rFonts w:asciiTheme="majorHAnsi" w:eastAsia="Times New Roman" w:hAnsiTheme="majorHAnsi" w:cstheme="majorHAnsi"/>
        </w:rPr>
        <w:t xml:space="preserve"> </w:t>
      </w:r>
      <w:r w:rsidR="00215539">
        <w:rPr>
          <w:rFonts w:asciiTheme="majorHAnsi" w:eastAsia="Times New Roman" w:hAnsiTheme="majorHAnsi" w:cstheme="majorHAnsi"/>
        </w:rPr>
        <w:t>Let</w:t>
      </w:r>
      <w:r w:rsidR="00C63FE6">
        <w:rPr>
          <w:rFonts w:asciiTheme="majorHAnsi" w:eastAsia="Times New Roman" w:hAnsiTheme="majorHAnsi" w:cstheme="majorHAnsi"/>
        </w:rPr>
        <w:t xml:space="preserve"> </w:t>
      </w:r>
      <w:proofErr w:type="gramStart"/>
      <w:r w:rsidR="00C63FE6">
        <w:rPr>
          <w:rFonts w:asciiTheme="majorHAnsi" w:eastAsia="Times New Roman" w:hAnsiTheme="majorHAnsi" w:cstheme="majorHAnsi"/>
        </w:rPr>
        <w:t>f(</w:t>
      </w:r>
      <w:proofErr w:type="gramEnd"/>
      <w:r w:rsidR="00C63FE6">
        <w:rPr>
          <w:rFonts w:asciiTheme="majorHAnsi" w:eastAsia="Times New Roman" w:hAnsiTheme="majorHAnsi" w:cstheme="majorHAnsi"/>
        </w:rPr>
        <w:t xml:space="preserve">S, N) be the number of </w:t>
      </w:r>
      <w:r w:rsidR="005C291E">
        <w:rPr>
          <w:rFonts w:asciiTheme="majorHAnsi" w:eastAsia="Times New Roman" w:hAnsiTheme="majorHAnsi" w:cstheme="majorHAnsi"/>
        </w:rPr>
        <w:t>possible partitions</w:t>
      </w:r>
      <w:r w:rsidR="00C63FE6">
        <w:rPr>
          <w:rFonts w:asciiTheme="majorHAnsi" w:eastAsia="Times New Roman" w:hAnsiTheme="majorHAnsi" w:cstheme="majorHAnsi"/>
        </w:rPr>
        <w:t xml:space="preserve"> of N</w:t>
      </w:r>
      <w:r w:rsidR="005C291E">
        <w:rPr>
          <w:rFonts w:asciiTheme="majorHAnsi" w:eastAsia="Times New Roman" w:hAnsiTheme="majorHAnsi" w:cstheme="majorHAnsi"/>
        </w:rPr>
        <w:t xml:space="preserve"> individuals</w:t>
      </w:r>
      <w:r w:rsidR="00C63FE6">
        <w:rPr>
          <w:rFonts w:asciiTheme="majorHAnsi" w:eastAsia="Times New Roman" w:hAnsiTheme="majorHAnsi" w:cstheme="majorHAnsi"/>
        </w:rPr>
        <w:t xml:space="preserve"> into exactly S </w:t>
      </w:r>
      <w:r w:rsidR="005C291E">
        <w:rPr>
          <w:rFonts w:asciiTheme="majorHAnsi" w:eastAsia="Times New Roman" w:hAnsiTheme="majorHAnsi" w:cstheme="majorHAnsi"/>
        </w:rPr>
        <w:t>species</w:t>
      </w:r>
      <w:r w:rsidR="00C63FE6">
        <w:rPr>
          <w:rFonts w:asciiTheme="majorHAnsi" w:eastAsia="Times New Roman" w:hAnsiTheme="majorHAnsi" w:cstheme="majorHAnsi"/>
        </w:rPr>
        <w:t>, i.e. the size of the feasible set</w:t>
      </w:r>
      <w:r w:rsidR="005C291E">
        <w:rPr>
          <w:rFonts w:asciiTheme="majorHAnsi" w:eastAsia="Times New Roman" w:hAnsiTheme="majorHAnsi" w:cstheme="majorHAnsi"/>
        </w:rPr>
        <w:t xml:space="preserve"> for given values of S and N</w:t>
      </w:r>
      <w:r w:rsidR="00C63FE6" w:rsidRPr="00C63FE6">
        <w:rPr>
          <w:rFonts w:asciiTheme="majorHAnsi" w:eastAsia="Times New Roman" w:hAnsiTheme="majorHAnsi" w:cstheme="majorHAnsi"/>
        </w:rPr>
        <w:t>.</w:t>
      </w:r>
      <w:r w:rsidR="00C63FE6">
        <w:rPr>
          <w:rFonts w:asciiTheme="majorHAnsi" w:eastAsia="Times New Roman" w:hAnsiTheme="majorHAnsi" w:cstheme="majorHAnsi"/>
        </w:rPr>
        <w:t xml:space="preserve"> </w:t>
      </w:r>
      <w:r w:rsidR="00433049">
        <w:rPr>
          <w:rFonts w:asciiTheme="majorHAnsi" w:eastAsia="Times New Roman" w:hAnsiTheme="majorHAnsi" w:cstheme="majorHAnsi"/>
        </w:rPr>
        <w:t xml:space="preserve">Computation of f(S, N) can be achieved without enumerating the </w:t>
      </w:r>
      <w:r w:rsidR="00E4577C">
        <w:rPr>
          <w:rFonts w:asciiTheme="majorHAnsi" w:eastAsia="Times New Roman" w:hAnsiTheme="majorHAnsi" w:cstheme="majorHAnsi"/>
        </w:rPr>
        <w:t xml:space="preserve">entire </w:t>
      </w:r>
      <w:r w:rsidR="00433049">
        <w:rPr>
          <w:rFonts w:asciiTheme="majorHAnsi" w:eastAsia="Times New Roman" w:hAnsiTheme="majorHAnsi" w:cstheme="majorHAnsi"/>
        </w:rPr>
        <w:t xml:space="preserve">feasible set through the recurrence relation f(S, N) = f(S-1, N-1) + f(S, N-S) (originally documented in a 1742 letter from Euler to Bernoulli; 1862). </w:t>
      </w:r>
      <w:r w:rsidR="00AD3992">
        <w:rPr>
          <w:rFonts w:asciiTheme="majorHAnsi" w:eastAsia="Times New Roman" w:hAnsiTheme="majorHAnsi" w:cstheme="majorHAnsi"/>
        </w:rPr>
        <w:t xml:space="preserve">For example, consider </w:t>
      </w:r>
      <w:r w:rsidR="00F354E2">
        <w:rPr>
          <w:rFonts w:asciiTheme="majorHAnsi" w:eastAsia="Times New Roman" w:hAnsiTheme="majorHAnsi" w:cstheme="majorHAnsi"/>
        </w:rPr>
        <w:t xml:space="preserve">the feasible set with </w:t>
      </w:r>
      <w:r w:rsidR="00772C9E">
        <w:rPr>
          <w:rFonts w:asciiTheme="majorHAnsi" w:eastAsia="Times New Roman" w:hAnsiTheme="majorHAnsi" w:cstheme="majorHAnsi"/>
        </w:rPr>
        <w:t xml:space="preserve">S = 3 and N = 7. </w:t>
      </w:r>
      <w:r w:rsidR="005C291E">
        <w:rPr>
          <w:rFonts w:asciiTheme="majorHAnsi" w:eastAsia="Times New Roman" w:hAnsiTheme="majorHAnsi" w:cstheme="majorHAnsi"/>
        </w:rPr>
        <w:t>For all possible partitions, either</w:t>
      </w:r>
      <w:r w:rsidR="00772C9E">
        <w:rPr>
          <w:rFonts w:asciiTheme="majorHAnsi" w:eastAsia="Times New Roman" w:hAnsiTheme="majorHAnsi" w:cstheme="majorHAnsi"/>
        </w:rPr>
        <w:t xml:space="preserve"> (a) </w:t>
      </w:r>
      <w:r w:rsidR="005C291E">
        <w:rPr>
          <w:rFonts w:asciiTheme="majorHAnsi" w:eastAsia="Times New Roman" w:hAnsiTheme="majorHAnsi" w:cstheme="majorHAnsi"/>
        </w:rPr>
        <w:t>at least one species has an abundance equal to 1</w:t>
      </w:r>
      <w:r w:rsidR="00772C9E">
        <w:rPr>
          <w:rFonts w:asciiTheme="majorHAnsi" w:eastAsia="Times New Roman" w:hAnsiTheme="majorHAnsi" w:cstheme="majorHAnsi"/>
        </w:rPr>
        <w:t xml:space="preserve">, or (b) all of the </w:t>
      </w:r>
      <w:r w:rsidR="00772C9E">
        <w:rPr>
          <w:rFonts w:asciiTheme="majorHAnsi" w:eastAsia="Times New Roman" w:hAnsiTheme="majorHAnsi" w:cstheme="majorHAnsi"/>
        </w:rPr>
        <w:lastRenderedPageBreak/>
        <w:t>species have abundance greater than</w:t>
      </w:r>
      <w:r w:rsidR="005C291E">
        <w:rPr>
          <w:rFonts w:asciiTheme="majorHAnsi" w:eastAsia="Times New Roman" w:hAnsiTheme="majorHAnsi" w:cstheme="majorHAnsi"/>
        </w:rPr>
        <w:t xml:space="preserve"> 1.</w:t>
      </w:r>
      <w:r w:rsidR="00772C9E">
        <w:rPr>
          <w:rFonts w:asciiTheme="majorHAnsi" w:eastAsia="Times New Roman" w:hAnsiTheme="majorHAnsi" w:cstheme="majorHAnsi"/>
        </w:rPr>
        <w:t xml:space="preserve"> In the case of (a), </w:t>
      </w:r>
      <w:r w:rsidR="00AD3992">
        <w:rPr>
          <w:rFonts w:asciiTheme="majorHAnsi" w:eastAsia="Times New Roman" w:hAnsiTheme="majorHAnsi" w:cstheme="majorHAnsi"/>
        </w:rPr>
        <w:t>removing one species</w:t>
      </w:r>
      <w:r w:rsidR="00772C9E">
        <w:rPr>
          <w:rFonts w:asciiTheme="majorHAnsi" w:eastAsia="Times New Roman" w:hAnsiTheme="majorHAnsi" w:cstheme="majorHAnsi"/>
        </w:rPr>
        <w:t xml:space="preserve"> with abundance equal to 1 </w:t>
      </w:r>
      <w:r w:rsidR="00AD3992">
        <w:rPr>
          <w:rFonts w:asciiTheme="majorHAnsi" w:eastAsia="Times New Roman" w:hAnsiTheme="majorHAnsi" w:cstheme="majorHAnsi"/>
        </w:rPr>
        <w:t xml:space="preserve">must result in a partition of 6 individuals into 2 species. In fact, all of the unique partitions in (a) must have a corresponding unique partition in the feasible set for S = 2 and N = 6, and vice versa. </w:t>
      </w:r>
      <w:r w:rsidR="00772C9E">
        <w:rPr>
          <w:rFonts w:asciiTheme="majorHAnsi" w:eastAsia="Times New Roman" w:hAnsiTheme="majorHAnsi" w:cstheme="majorHAnsi"/>
        </w:rPr>
        <w:t xml:space="preserve">In the case of (b), </w:t>
      </w:r>
      <w:r w:rsidR="00AD3992">
        <w:rPr>
          <w:rFonts w:asciiTheme="majorHAnsi" w:eastAsia="Times New Roman" w:hAnsiTheme="majorHAnsi" w:cstheme="majorHAnsi"/>
        </w:rPr>
        <w:t>removing</w:t>
      </w:r>
      <w:r w:rsidR="00772C9E">
        <w:rPr>
          <w:rFonts w:asciiTheme="majorHAnsi" w:eastAsia="Times New Roman" w:hAnsiTheme="majorHAnsi" w:cstheme="majorHAnsi"/>
        </w:rPr>
        <w:t xml:space="preserve"> </w:t>
      </w:r>
      <w:r w:rsidR="00F11571">
        <w:rPr>
          <w:rFonts w:asciiTheme="majorHAnsi" w:eastAsia="Times New Roman" w:hAnsiTheme="majorHAnsi" w:cstheme="majorHAnsi"/>
        </w:rPr>
        <w:t>1</w:t>
      </w:r>
      <w:r w:rsidR="00772C9E">
        <w:rPr>
          <w:rFonts w:asciiTheme="majorHAnsi" w:eastAsia="Times New Roman" w:hAnsiTheme="majorHAnsi" w:cstheme="majorHAnsi"/>
        </w:rPr>
        <w:t xml:space="preserve"> individual from each species </w:t>
      </w:r>
      <w:r w:rsidR="00AD3992">
        <w:rPr>
          <w:rFonts w:asciiTheme="majorHAnsi" w:eastAsia="Times New Roman" w:hAnsiTheme="majorHAnsi" w:cstheme="majorHAnsi"/>
        </w:rPr>
        <w:t>must result in a partition</w:t>
      </w:r>
      <w:r w:rsidR="00772C9E">
        <w:rPr>
          <w:rFonts w:asciiTheme="majorHAnsi" w:eastAsia="Times New Roman" w:hAnsiTheme="majorHAnsi" w:cstheme="majorHAnsi"/>
        </w:rPr>
        <w:t xml:space="preserve"> </w:t>
      </w:r>
      <w:r w:rsidR="00AD3992">
        <w:rPr>
          <w:rFonts w:asciiTheme="majorHAnsi" w:eastAsia="Times New Roman" w:hAnsiTheme="majorHAnsi" w:cstheme="majorHAnsi"/>
        </w:rPr>
        <w:t>from</w:t>
      </w:r>
      <w:r w:rsidR="00772C9E">
        <w:rPr>
          <w:rFonts w:asciiTheme="majorHAnsi" w:eastAsia="Times New Roman" w:hAnsiTheme="majorHAnsi" w:cstheme="majorHAnsi"/>
        </w:rPr>
        <w:t xml:space="preserve"> the feasible set with S = 3 and N = 4</w:t>
      </w:r>
      <w:r w:rsidR="00AD3992">
        <w:rPr>
          <w:rFonts w:asciiTheme="majorHAnsi" w:eastAsia="Times New Roman" w:hAnsiTheme="majorHAnsi" w:cstheme="majorHAnsi"/>
        </w:rPr>
        <w:t xml:space="preserve">. </w:t>
      </w:r>
      <w:r w:rsidR="00663F70">
        <w:rPr>
          <w:rFonts w:asciiTheme="majorHAnsi" w:eastAsia="Times New Roman" w:hAnsiTheme="majorHAnsi" w:cstheme="majorHAnsi"/>
        </w:rPr>
        <w:t>Here</w:t>
      </w:r>
      <w:r w:rsidR="00772C9E">
        <w:rPr>
          <w:rFonts w:asciiTheme="majorHAnsi" w:eastAsia="Times New Roman" w:hAnsiTheme="majorHAnsi" w:cstheme="majorHAnsi"/>
        </w:rPr>
        <w:t xml:space="preserve">, all the partitions in (b) must have a corresponding unique partition in the feasible set with S = </w:t>
      </w:r>
      <w:r w:rsidR="00AD3992">
        <w:rPr>
          <w:rFonts w:asciiTheme="majorHAnsi" w:eastAsia="Times New Roman" w:hAnsiTheme="majorHAnsi" w:cstheme="majorHAnsi"/>
        </w:rPr>
        <w:t>3</w:t>
      </w:r>
      <w:r w:rsidR="00772C9E">
        <w:rPr>
          <w:rFonts w:asciiTheme="majorHAnsi" w:eastAsia="Times New Roman" w:hAnsiTheme="majorHAnsi" w:cstheme="majorHAnsi"/>
        </w:rPr>
        <w:t xml:space="preserve"> and N = </w:t>
      </w:r>
      <w:r w:rsidR="00F354E2">
        <w:rPr>
          <w:rFonts w:asciiTheme="majorHAnsi" w:eastAsia="Times New Roman" w:hAnsiTheme="majorHAnsi" w:cstheme="majorHAnsi"/>
        </w:rPr>
        <w:t>4</w:t>
      </w:r>
      <w:r w:rsidR="00AD3992">
        <w:rPr>
          <w:rFonts w:asciiTheme="majorHAnsi" w:eastAsia="Times New Roman" w:hAnsiTheme="majorHAnsi" w:cstheme="majorHAnsi"/>
        </w:rPr>
        <w:t>,</w:t>
      </w:r>
      <w:r w:rsidR="00772C9E">
        <w:rPr>
          <w:rFonts w:asciiTheme="majorHAnsi" w:eastAsia="Times New Roman" w:hAnsiTheme="majorHAnsi" w:cstheme="majorHAnsi"/>
        </w:rPr>
        <w:t xml:space="preserve"> and vice-versa.</w:t>
      </w:r>
      <w:r w:rsidR="00AD3992">
        <w:rPr>
          <w:rFonts w:asciiTheme="majorHAnsi" w:eastAsia="Times New Roman" w:hAnsiTheme="majorHAnsi" w:cstheme="majorHAnsi"/>
        </w:rPr>
        <w:t xml:space="preserve"> 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p>
    <w:p w14:paraId="773523CE" w14:textId="3B68B74C" w:rsidR="00D73A3B" w:rsidRPr="002E2A57" w:rsidRDefault="00AD3992" w:rsidP="00AD3992">
      <w:pPr>
        <w:spacing w:line="480" w:lineRule="auto"/>
        <w:rPr>
          <w:rFonts w:asciiTheme="majorHAnsi" w:eastAsia="Times New Roman" w:hAnsiTheme="majorHAnsi" w:cstheme="majorHAnsi"/>
        </w:rPr>
      </w:pPr>
      <w:r>
        <w:rPr>
          <w:rFonts w:asciiTheme="majorHAnsi" w:eastAsia="Times New Roman" w:hAnsiTheme="majorHAnsi" w:cstheme="majorHAnsi"/>
        </w:rPr>
        <w:t xml:space="preserve">This recurrence relation </w:t>
      </w:r>
      <w:r w:rsidR="00663F70">
        <w:rPr>
          <w:rFonts w:asciiTheme="majorHAnsi" w:eastAsia="Times New Roman" w:hAnsiTheme="majorHAnsi" w:cstheme="majorHAnsi"/>
        </w:rPr>
        <w:t xml:space="preserve">also </w:t>
      </w:r>
      <w:r>
        <w:rPr>
          <w:rFonts w:asciiTheme="majorHAnsi" w:eastAsia="Times New Roman" w:hAnsiTheme="majorHAnsi" w:cstheme="majorHAnsi"/>
        </w:rPr>
        <w:t xml:space="preserve">makes it possible to draw random samples from the feasible set without enumerating all possible partitions of N into S. For the example of S = 3 and N = 7, there are a total of 4 possible partitions (i.e. </w:t>
      </w:r>
      <w:proofErr w:type="gramStart"/>
      <w:r>
        <w:rPr>
          <w:rFonts w:asciiTheme="majorHAnsi" w:eastAsia="Times New Roman" w:hAnsiTheme="majorHAnsi" w:cstheme="majorHAnsi"/>
        </w:rPr>
        <w:t>f(</w:t>
      </w:r>
      <w:proofErr w:type="gramEnd"/>
      <w:r>
        <w:rPr>
          <w:rFonts w:asciiTheme="majorHAnsi" w:eastAsia="Times New Roman" w:hAnsiTheme="majorHAnsi" w:cstheme="majorHAnsi"/>
        </w:rPr>
        <w:t xml:space="preserve">S, N) = 4). </w:t>
      </w:r>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we know that (a) 3 of the 4 partitions must correspond to a partition of the feasible set with S = 2 and N = 6 (but with a species of abundance equal to 1 removed), and (b) 1 of the 4 partitions must correspond to a partition of the feasible set with S = 3 and N = 4 (but with 1 individual removed from each species). Thus, we can determine</w:t>
      </w:r>
      <w:r>
        <w:rPr>
          <w:rFonts w:asciiTheme="majorHAnsi" w:eastAsia="Times New Roman" w:hAnsiTheme="majorHAnsi" w:cstheme="majorHAnsi"/>
        </w:rPr>
        <w:t xml:space="preserve"> the probability that a partition drawn at random from the feasible set for S = 3 and N = 4</w:t>
      </w:r>
      <w:r w:rsidR="004C4B1F">
        <w:rPr>
          <w:rFonts w:asciiTheme="majorHAnsi" w:eastAsia="Times New Roman" w:hAnsiTheme="majorHAnsi" w:cstheme="majorHAnsi"/>
        </w:rPr>
        <w:t xml:space="preserve"> is in case (a)</w:t>
      </w:r>
      <w:r>
        <w:rPr>
          <w:rFonts w:asciiTheme="majorHAnsi" w:eastAsia="Times New Roman" w:hAnsiTheme="majorHAnsi" w:cstheme="majorHAnsi"/>
        </w:rPr>
        <w:t xml:space="preserve"> – probability ¾ - o</w:t>
      </w:r>
      <w:r w:rsidR="004C4B1F">
        <w:rPr>
          <w:rFonts w:asciiTheme="majorHAnsi" w:eastAsia="Times New Roman" w:hAnsiTheme="majorHAnsi" w:cstheme="majorHAnsi"/>
        </w:rPr>
        <w:t>r case (b)</w:t>
      </w:r>
      <w:r>
        <w:rPr>
          <w:rFonts w:asciiTheme="majorHAnsi" w:eastAsia="Times New Roman" w:hAnsiTheme="majorHAnsi" w:cstheme="majorHAnsi"/>
        </w:rPr>
        <w:t xml:space="preserve"> – probability ¼.</w:t>
      </w:r>
      <w:r w:rsidR="004C4B1F">
        <w:rPr>
          <w:rFonts w:asciiTheme="majorHAnsi" w:eastAsia="Times New Roman" w:hAnsiTheme="majorHAnsi" w:cstheme="majorHAnsi"/>
        </w:rPr>
        <w:t xml:space="preserve"> </w:t>
      </w:r>
      <w:r w:rsidR="00F336B3">
        <w:rPr>
          <w:rFonts w:asciiTheme="majorHAnsi" w:eastAsia="Times New Roman" w:hAnsiTheme="majorHAnsi" w:cstheme="majorHAnsi"/>
        </w:rPr>
        <w:t>To generate a partition in</w:t>
      </w:r>
      <w:r w:rsidR="00F11571">
        <w:rPr>
          <w:rFonts w:asciiTheme="majorHAnsi" w:eastAsia="Times New Roman" w:hAnsiTheme="majorHAnsi" w:cstheme="majorHAnsi"/>
        </w:rPr>
        <w:t xml:space="preserve"> case (a), </w:t>
      </w:r>
      <w:r>
        <w:rPr>
          <w:rFonts w:asciiTheme="majorHAnsi" w:eastAsia="Times New Roman" w:hAnsiTheme="majorHAnsi" w:cstheme="majorHAnsi"/>
        </w:rPr>
        <w:t>we</w:t>
      </w:r>
      <w:r w:rsidR="00F11571">
        <w:rPr>
          <w:rFonts w:asciiTheme="majorHAnsi" w:eastAsia="Times New Roman" w:hAnsiTheme="majorHAnsi" w:cstheme="majorHAnsi"/>
        </w:rPr>
        <w:t xml:space="preserve"> sample a partition for S = 2 and N = 6 and then add a species with abundance equal to 1; </w:t>
      </w:r>
      <w:r w:rsidR="00F336B3">
        <w:rPr>
          <w:rFonts w:asciiTheme="majorHAnsi" w:eastAsia="Times New Roman" w:hAnsiTheme="majorHAnsi" w:cstheme="majorHAnsi"/>
        </w:rPr>
        <w:t xml:space="preserve">for </w:t>
      </w:r>
      <w:proofErr w:type="gramStart"/>
      <w:r w:rsidR="00F336B3">
        <w:rPr>
          <w:rFonts w:asciiTheme="majorHAnsi" w:eastAsia="Times New Roman" w:hAnsiTheme="majorHAnsi" w:cstheme="majorHAnsi"/>
        </w:rPr>
        <w:t xml:space="preserve">case </w:t>
      </w:r>
      <w:r w:rsidR="0032675C">
        <w:rPr>
          <w:rFonts w:asciiTheme="majorHAnsi" w:eastAsia="Times New Roman" w:hAnsiTheme="majorHAnsi" w:cstheme="majorHAnsi"/>
        </w:rPr>
        <w:t xml:space="preserve"> </w:t>
      </w:r>
      <w:r w:rsidR="00F11571">
        <w:rPr>
          <w:rFonts w:asciiTheme="majorHAnsi" w:eastAsia="Times New Roman" w:hAnsiTheme="majorHAnsi" w:cstheme="majorHAnsi"/>
        </w:rPr>
        <w:t>(</w:t>
      </w:r>
      <w:proofErr w:type="gramEnd"/>
      <w:r w:rsidR="00F11571">
        <w:rPr>
          <w:rFonts w:asciiTheme="majorHAnsi" w:eastAsia="Times New Roman" w:hAnsiTheme="majorHAnsi" w:cstheme="majorHAnsi"/>
        </w:rPr>
        <w:t xml:space="preserve">b), we sample a partition for S = 3 and N = 4 and then add 1 individual to each species. In this way, we use the recurrence relation to transform the problem of sampling from a large feasible </w:t>
      </w:r>
      <w:r w:rsidR="00077456">
        <w:rPr>
          <w:rFonts w:asciiTheme="majorHAnsi" w:eastAsia="Times New Roman" w:hAnsiTheme="majorHAnsi" w:cstheme="majorHAnsi"/>
        </w:rPr>
        <w:t xml:space="preserve">set </w:t>
      </w:r>
      <w:r w:rsidR="00F11571">
        <w:rPr>
          <w:rFonts w:asciiTheme="majorHAnsi" w:eastAsia="Times New Roman" w:hAnsiTheme="majorHAnsi" w:cstheme="majorHAnsi"/>
        </w:rPr>
        <w:t>into the problem of sampling from a smaller, different feasible set</w:t>
      </w:r>
      <w:r w:rsidR="00F336B3">
        <w:rPr>
          <w:rFonts w:asciiTheme="majorHAnsi" w:eastAsia="Times New Roman" w:hAnsiTheme="majorHAnsi" w:cstheme="majorHAnsi"/>
        </w:rPr>
        <w:t>. This procedure continues</w:t>
      </w:r>
      <w:r w:rsidR="00F11571">
        <w:rPr>
          <w:rFonts w:asciiTheme="majorHAnsi" w:eastAsia="Times New Roman" w:hAnsiTheme="majorHAnsi" w:cstheme="majorHAnsi"/>
        </w:rPr>
        <w:t xml:space="preserve"> until a partition is uniquely determined, </w:t>
      </w:r>
      <w:r w:rsidR="00F336B3">
        <w:rPr>
          <w:rFonts w:asciiTheme="majorHAnsi" w:eastAsia="Times New Roman" w:hAnsiTheme="majorHAnsi" w:cstheme="majorHAnsi"/>
        </w:rPr>
        <w:t>after which</w:t>
      </w:r>
      <w:r w:rsidR="00F11571">
        <w:rPr>
          <w:rFonts w:asciiTheme="majorHAnsi" w:eastAsia="Times New Roman" w:hAnsiTheme="majorHAnsi" w:cstheme="majorHAnsi"/>
        </w:rPr>
        <w:t xml:space="preserve"> some back-transformation yields a unique partition for the feasible set of interest.</w:t>
      </w:r>
      <w:r w:rsidR="004C4B1F">
        <w:rPr>
          <w:rFonts w:asciiTheme="majorHAnsi" w:eastAsia="Times New Roman" w:hAnsiTheme="majorHAnsi" w:cstheme="majorHAnsi"/>
        </w:rPr>
        <w:t xml:space="preserve"> A detailed description of the algorithm</w:t>
      </w:r>
      <w:r w:rsidR="006E6447">
        <w:rPr>
          <w:rFonts w:asciiTheme="majorHAnsi" w:eastAsia="Times New Roman" w:hAnsiTheme="majorHAnsi" w:cstheme="majorHAnsi"/>
        </w:rPr>
        <w:t xml:space="preserve"> we use</w:t>
      </w:r>
      <w:r w:rsidR="004C4B1F">
        <w:rPr>
          <w:rFonts w:asciiTheme="majorHAnsi" w:eastAsia="Times New Roman" w:hAnsiTheme="majorHAnsi" w:cstheme="majorHAnsi"/>
        </w:rPr>
        <w:t xml:space="preserve">, </w:t>
      </w:r>
      <w:r w:rsidR="006E6447">
        <w:rPr>
          <w:rFonts w:asciiTheme="majorHAnsi" w:eastAsia="Times New Roman" w:hAnsiTheme="majorHAnsi" w:cstheme="majorHAnsi"/>
        </w:rPr>
        <w:t>based on</w:t>
      </w:r>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r w:rsidR="006E6447">
        <w:rPr>
          <w:rFonts w:asciiTheme="majorHAnsi" w:eastAsia="Times New Roman" w:hAnsiTheme="majorHAnsi" w:cstheme="majorHAnsi"/>
        </w:rPr>
        <w:t xml:space="preserve">is </w:t>
      </w:r>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proofErr w:type="spellEnd"/>
      <w:r w:rsidR="004C4B1F">
        <w:rPr>
          <w:rFonts w:asciiTheme="majorHAnsi" w:eastAsia="Times New Roman" w:hAnsiTheme="majorHAnsi" w:cstheme="majorHAnsi"/>
        </w:rPr>
        <w:t xml:space="preserve"> </w:t>
      </w:r>
      <w:r w:rsidR="004C0543" w:rsidRPr="00C63FE6">
        <w:rPr>
          <w:rFonts w:asciiTheme="majorHAnsi" w:eastAsia="Times New Roman" w:hAnsiTheme="majorHAnsi" w:cstheme="majorHAnsi"/>
        </w:rPr>
        <w:t xml:space="preserve">available at </w:t>
      </w:r>
      <w:hyperlink r:id="rId18" w:history="1">
        <w:r w:rsidR="00B55C49" w:rsidRPr="00075220">
          <w:rPr>
            <w:rStyle w:val="Hyperlink"/>
          </w:rPr>
          <w:t>http://doi.org/10.5281/zenodo.4710750</w:t>
        </w:r>
      </w:hyperlink>
      <w:r w:rsidR="00B55C49">
        <w:t>.</w:t>
      </w:r>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r w:rsidR="008B7804">
        <w:rPr>
          <w:rFonts w:asciiTheme="majorHAnsi" w:eastAsia="Times New Roman" w:hAnsiTheme="majorHAnsi" w:cstheme="majorHAnsi"/>
          <w:i/>
          <w:iCs/>
        </w:rPr>
        <w:t xml:space="preserve"> statistical</w:t>
      </w:r>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r w:rsidR="000C299D">
        <w:rPr>
          <w:rFonts w:asciiTheme="majorHAnsi" w:eastAsia="Times New Roman" w:hAnsiTheme="majorHAnsi" w:cstheme="majorHAnsi"/>
        </w:rPr>
        <w:t xml:space="preserve">to describe the shape of the SAD, each of which </w:t>
      </w:r>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p>
    <w:p w14:paraId="292ECAF2" w14:textId="50EBABCA" w:rsidR="0058590F" w:rsidRDefault="008B780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as a general characterization of whether observed SADs have rare or common shapes relative to their feasible sets, we computed a dissimilarity score comparing SADs to the central tendencies of their feasible sets (following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We defined the </w:t>
      </w:r>
      <w:r w:rsidR="000E7651">
        <w:rPr>
          <w:rFonts w:asciiTheme="majorHAnsi" w:eastAsia="Times New Roman" w:hAnsiTheme="majorHAnsi" w:cstheme="majorHAnsi"/>
        </w:rPr>
        <w:t xml:space="preserve">degree of </w:t>
      </w:r>
      <w:r w:rsidR="00CD6413">
        <w:rPr>
          <w:rFonts w:asciiTheme="majorHAnsi" w:eastAsia="Times New Roman" w:hAnsiTheme="majorHAnsi" w:cstheme="majorHAnsi"/>
        </w:rPr>
        <w:t>dis</w:t>
      </w:r>
      <w:r w:rsidR="000E7651">
        <w:rPr>
          <w:rFonts w:asciiTheme="majorHAnsi" w:eastAsia="Times New Roman" w:hAnsiTheme="majorHAnsi" w:cstheme="majorHAnsi"/>
        </w:rPr>
        <w:t xml:space="preserve">similarity between two SADs </w:t>
      </w:r>
      <w:r w:rsidR="00E9400A">
        <w:rPr>
          <w:rFonts w:asciiTheme="majorHAnsi" w:eastAsia="Times New Roman" w:hAnsiTheme="majorHAnsi" w:cstheme="majorHAnsi"/>
        </w:rPr>
        <w:t xml:space="preserve">with the same S and N </w:t>
      </w:r>
      <w:r w:rsidR="000E7651">
        <w:rPr>
          <w:rFonts w:asciiTheme="majorHAnsi" w:eastAsia="Times New Roman" w:hAnsiTheme="majorHAnsi" w:cstheme="majorHAnsi"/>
        </w:rPr>
        <w:t xml:space="preserve">as </w:t>
      </w:r>
      <w:r w:rsidR="00E9400A">
        <w:rPr>
          <w:rFonts w:asciiTheme="majorHAnsi" w:eastAsia="Times New Roman" w:hAnsiTheme="majorHAnsi" w:cstheme="majorHAnsi"/>
        </w:rPr>
        <w:t>the proportion of individuals allocated to species with different abundances between the two SADs, calculated</w:t>
      </w:r>
      <w:r w:rsidR="0058590F">
        <w:rPr>
          <w:rFonts w:asciiTheme="majorHAnsi" w:eastAsia="Times New Roman" w:hAnsiTheme="majorHAnsi" w:cstheme="majorHAnsi"/>
        </w:rPr>
        <w:t xml:space="preserve"> as: </w:t>
      </w:r>
    </w:p>
    <w:p w14:paraId="52E84F1C" w14:textId="77777777" w:rsidR="0058590F" w:rsidRDefault="0058590F" w:rsidP="00021897">
      <w:pPr>
        <w:spacing w:line="480" w:lineRule="auto"/>
        <w:rPr>
          <w:rFonts w:asciiTheme="majorHAnsi" w:eastAsia="Times New Roman" w:hAnsiTheme="majorHAnsi" w:cstheme="majorHAnsi"/>
        </w:rPr>
      </w:pPr>
      <m:oMath>
        <m:r>
          <w:rPr>
            <w:rFonts w:ascii="Cambria Math" w:eastAsia="Times New Roman" w:hAnsi="Cambria Math" w:cstheme="majorHAnsi"/>
          </w:rPr>
          <m:t xml:space="preserve">1- </m:t>
        </m:r>
        <m:f>
          <m:fPr>
            <m:ctrlPr>
              <w:rPr>
                <w:rFonts w:ascii="Cambria Math" w:eastAsia="Times New Roman" w:hAnsi="Cambria Math" w:cstheme="majorHAnsi"/>
                <w:i/>
              </w:rPr>
            </m:ctrlPr>
          </m:fPr>
          <m:num>
            <m:nary>
              <m:naryPr>
                <m:chr m:val="∑"/>
                <m:limLoc m:val="undOvr"/>
                <m:ctrlPr>
                  <w:rPr>
                    <w:rFonts w:ascii="Cambria Math" w:eastAsia="Times New Roman" w:hAnsi="Cambria Math" w:cstheme="majorHAnsi"/>
                    <w:i/>
                  </w:rPr>
                </m:ctrlPr>
              </m:naryPr>
              <m:sub>
                <m:r>
                  <w:rPr>
                    <w:rFonts w:ascii="Cambria Math" w:eastAsia="Times New Roman" w:hAnsi="Cambria Math" w:cstheme="majorHAnsi"/>
                  </w:rPr>
                  <m:t>i=1</m:t>
                </m:r>
              </m:sub>
              <m:sup>
                <m:r>
                  <w:rPr>
                    <w:rFonts w:ascii="Cambria Math" w:eastAsia="Times New Roman" w:hAnsi="Cambria Math" w:cstheme="majorHAnsi"/>
                  </w:rPr>
                  <m:t>S</m:t>
                </m:r>
              </m:sup>
              <m:e>
                <m:d>
                  <m:dPr>
                    <m:begChr m:val="|"/>
                    <m:endChr m:val="|"/>
                    <m:ctrlPr>
                      <w:rPr>
                        <w:rFonts w:ascii="Cambria Math" w:eastAsia="Times New Roman" w:hAnsi="Cambria Math" w:cstheme="majorHAnsi"/>
                        <w:i/>
                      </w:rPr>
                    </m:ctrlPr>
                  </m:dPr>
                  <m:e>
                    <m:sSub>
                      <m:sSubPr>
                        <m:ctrlPr>
                          <w:rPr>
                            <w:rFonts w:ascii="Cambria Math" w:eastAsia="Times New Roman" w:hAnsi="Cambria Math" w:cstheme="majorHAnsi"/>
                            <w:i/>
                          </w:rPr>
                        </m:ctrlPr>
                      </m:sSubPr>
                      <m:e>
                        <m:r>
                          <w:rPr>
                            <w:rFonts w:ascii="Cambria Math" w:eastAsia="Times New Roman" w:hAnsi="Cambria Math" w:cstheme="majorHAnsi"/>
                          </w:rPr>
                          <m:t>n1</m:t>
                        </m:r>
                      </m:e>
                      <m:sub>
                        <m:r>
                          <w:rPr>
                            <w:rFonts w:ascii="Cambria Math" w:eastAsia="Times New Roman" w:hAnsi="Cambria Math" w:cstheme="majorHAnsi"/>
                          </w:rPr>
                          <m:t>i</m:t>
                        </m:r>
                      </m:sub>
                    </m:sSub>
                    <m:r>
                      <w:rPr>
                        <w:rFonts w:ascii="Cambria Math" w:eastAsia="Times New Roman" w:hAnsi="Cambria Math" w:cstheme="majorHAnsi"/>
                      </w:rPr>
                      <m:t xml:space="preserve">- </m:t>
                    </m:r>
                    <m:sSub>
                      <m:sSubPr>
                        <m:ctrlPr>
                          <w:rPr>
                            <w:rFonts w:ascii="Cambria Math" w:eastAsia="Times New Roman" w:hAnsi="Cambria Math" w:cstheme="majorHAnsi"/>
                            <w:i/>
                          </w:rPr>
                        </m:ctrlPr>
                      </m:sSubPr>
                      <m:e>
                        <m:r>
                          <w:rPr>
                            <w:rFonts w:ascii="Cambria Math" w:eastAsia="Times New Roman" w:hAnsi="Cambria Math" w:cstheme="majorHAnsi"/>
                          </w:rPr>
                          <m:t>n2</m:t>
                        </m:r>
                      </m:e>
                      <m:sub>
                        <m:r>
                          <w:rPr>
                            <w:rFonts w:ascii="Cambria Math" w:eastAsia="Times New Roman" w:hAnsi="Cambria Math" w:cstheme="majorHAnsi"/>
                          </w:rPr>
                          <m:t>i</m:t>
                        </m:r>
                      </m:sub>
                    </m:sSub>
                  </m:e>
                </m:d>
              </m:e>
            </m:nary>
          </m:num>
          <m:den>
            <m:r>
              <w:rPr>
                <w:rFonts w:ascii="Cambria Math" w:eastAsia="Times New Roman" w:hAnsi="Cambria Math" w:cstheme="majorHAnsi"/>
              </w:rPr>
              <m:t>2N</m:t>
            </m:r>
          </m:den>
        </m:f>
      </m:oMath>
      <w:r w:rsidR="00E9400A">
        <w:rPr>
          <w:rFonts w:asciiTheme="majorHAnsi" w:eastAsia="Times New Roman" w:hAnsiTheme="majorHAnsi" w:cstheme="majorHAnsi"/>
        </w:rPr>
        <w:t xml:space="preserve"> </w:t>
      </w:r>
    </w:p>
    <w:p w14:paraId="5C94F264" w14:textId="1E4555BD" w:rsidR="004F3FF8" w:rsidRDefault="0058590F"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 xml:space="preserve">where </w:t>
      </w:r>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r w:rsidR="000E7651">
        <w:rPr>
          <w:rFonts w:asciiTheme="majorHAnsi" w:eastAsia="Times New Roman" w:hAnsiTheme="majorHAnsi" w:cstheme="majorHAnsi"/>
        </w:rPr>
        <w:t>.</w:t>
      </w:r>
      <w:r w:rsidR="00E9400A">
        <w:rPr>
          <w:rFonts w:asciiTheme="majorHAnsi" w:eastAsia="Times New Roman" w:hAnsiTheme="majorHAnsi" w:cstheme="majorHAnsi"/>
        </w:rPr>
        <w:t xml:space="preserve"> This</w:t>
      </w:r>
      <w:r w:rsidR="000E7651">
        <w:rPr>
          <w:rFonts w:asciiTheme="majorHAnsi" w:eastAsia="Times New Roman" w:hAnsiTheme="majorHAnsi" w:cstheme="majorHAnsi"/>
        </w:rPr>
        <w:t xml:space="preserve"> value ranges from 0 to 1, with 1 being high </w:t>
      </w:r>
      <w:r w:rsidR="002F63CE">
        <w:rPr>
          <w:rFonts w:asciiTheme="majorHAnsi" w:eastAsia="Times New Roman" w:hAnsiTheme="majorHAnsi" w:cstheme="majorHAnsi"/>
        </w:rPr>
        <w:t>dis</w:t>
      </w:r>
      <w:r w:rsidR="000E7651">
        <w:rPr>
          <w:rFonts w:asciiTheme="majorHAnsi" w:eastAsia="Times New Roman" w:hAnsiTheme="majorHAnsi" w:cstheme="majorHAnsi"/>
        </w:rPr>
        <w:t xml:space="preserve">similarity. </w:t>
      </w:r>
      <w:r w:rsidR="00077456">
        <w:rPr>
          <w:rFonts w:asciiTheme="majorHAnsi" w:eastAsia="Times New Roman" w:hAnsiTheme="majorHAnsi" w:cstheme="majorHAnsi"/>
        </w:rPr>
        <w:t xml:space="preserve">To find the central tendency of </w:t>
      </w:r>
      <w:r w:rsidR="000E7651">
        <w:rPr>
          <w:rFonts w:asciiTheme="majorHAnsi" w:eastAsia="Times New Roman" w:hAnsiTheme="majorHAnsi" w:cstheme="majorHAnsi"/>
        </w:rPr>
        <w:t xml:space="preserve">a given sampled feasible set, we </w:t>
      </w:r>
      <w:r w:rsidR="008B7804">
        <w:rPr>
          <w:rFonts w:asciiTheme="majorHAnsi" w:eastAsia="Times New Roman" w:hAnsiTheme="majorHAnsi" w:cstheme="majorHAnsi"/>
        </w:rPr>
        <w:t xml:space="preserve">identified the sampled SAD with the lowest mean dissimilarity compared to the rest of the SADs in the feasible set. We </w:t>
      </w:r>
      <w:r w:rsidR="000E7651">
        <w:rPr>
          <w:rFonts w:asciiTheme="majorHAnsi" w:eastAsia="Times New Roman" w:hAnsiTheme="majorHAnsi" w:cstheme="majorHAnsi"/>
        </w:rPr>
        <w:t xml:space="preserve">calculated the </w:t>
      </w:r>
      <w:r w:rsidR="00384593">
        <w:rPr>
          <w:rFonts w:asciiTheme="majorHAnsi" w:eastAsia="Times New Roman" w:hAnsiTheme="majorHAnsi" w:cstheme="majorHAnsi"/>
        </w:rPr>
        <w:t>dis</w:t>
      </w:r>
      <w:r w:rsidR="000E7651">
        <w:rPr>
          <w:rFonts w:asciiTheme="majorHAnsi" w:eastAsia="Times New Roman" w:hAnsiTheme="majorHAnsi" w:cstheme="majorHAnsi"/>
        </w:rPr>
        <w:t>similarity between e</w:t>
      </w:r>
      <w:r w:rsidR="00616911">
        <w:rPr>
          <w:rFonts w:asciiTheme="majorHAnsi" w:eastAsia="Times New Roman" w:hAnsiTheme="majorHAnsi" w:cstheme="majorHAnsi"/>
        </w:rPr>
        <w:t>very sample drawn from the feasible set and a random set of 5</w:t>
      </w:r>
      <w:r w:rsidR="000E7651">
        <w:rPr>
          <w:rFonts w:asciiTheme="majorHAnsi" w:eastAsia="Times New Roman" w:hAnsiTheme="majorHAnsi" w:cstheme="majorHAnsi"/>
        </w:rPr>
        <w:t>00 other samples</w:t>
      </w:r>
      <w:r w:rsidR="000818DE">
        <w:rPr>
          <w:rFonts w:asciiTheme="majorHAnsi" w:eastAsia="Times New Roman" w:hAnsiTheme="majorHAnsi" w:cstheme="majorHAnsi"/>
        </w:rPr>
        <w:t>, using</w:t>
      </w:r>
      <w:r w:rsidR="001D0B33">
        <w:rPr>
          <w:rFonts w:asciiTheme="majorHAnsi" w:eastAsia="Times New Roman" w:hAnsiTheme="majorHAnsi" w:cstheme="majorHAnsi"/>
        </w:rPr>
        <w:t xml:space="preserve"> a subset of samples </w:t>
      </w:r>
      <w:r w:rsidR="008B7804">
        <w:rPr>
          <w:rFonts w:asciiTheme="majorHAnsi" w:eastAsia="Times New Roman" w:hAnsiTheme="majorHAnsi" w:cstheme="majorHAnsi"/>
        </w:rPr>
        <w:t xml:space="preserve">for comparisons </w:t>
      </w:r>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r w:rsidR="008B7804">
        <w:rPr>
          <w:rFonts w:asciiTheme="majorHAnsi" w:eastAsia="Times New Roman" w:hAnsiTheme="majorHAnsi" w:cstheme="majorHAnsi"/>
        </w:rPr>
        <w:t xml:space="preserve">. </w:t>
      </w:r>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r w:rsidR="0058732D">
        <w:rPr>
          <w:rFonts w:asciiTheme="majorHAnsi" w:eastAsia="Times New Roman" w:hAnsiTheme="majorHAnsi" w:cstheme="majorHAnsi"/>
        </w:rPr>
        <w:t>was highly dissimilar to its central tendency</w:t>
      </w:r>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r w:rsidR="0052577B">
        <w:rPr>
          <w:rFonts w:asciiTheme="majorHAnsi" w:eastAsia="Times New Roman" w:hAnsiTheme="majorHAnsi" w:cstheme="majorHAnsi"/>
        </w:rPr>
        <w:t>dis</w:t>
      </w:r>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818DE">
        <w:rPr>
          <w:rFonts w:asciiTheme="majorHAnsi" w:eastAsia="Times New Roman" w:hAnsiTheme="majorHAnsi" w:cstheme="majorHAnsi"/>
        </w:rPr>
        <w:t xml:space="preserve">Although the dissimilarity score is scaled from 0 to 1, the distributions of dissimilarity scores for </w:t>
      </w:r>
      <w:r w:rsidR="00A92B92">
        <w:rPr>
          <w:rFonts w:asciiTheme="majorHAnsi" w:eastAsia="Times New Roman" w:hAnsiTheme="majorHAnsi" w:cstheme="majorHAnsi"/>
        </w:rPr>
        <w:t>samples from the</w:t>
      </w:r>
      <w:r w:rsidR="000818DE">
        <w:rPr>
          <w:rFonts w:asciiTheme="majorHAnsi" w:eastAsia="Times New Roman" w:hAnsiTheme="majorHAnsi" w:cstheme="majorHAnsi"/>
        </w:rPr>
        <w:t xml:space="preserve"> feasible set can vary over broad ranges in S and N. We therefore used the</w:t>
      </w:r>
      <w:r w:rsidR="00A92281">
        <w:rPr>
          <w:rFonts w:asciiTheme="majorHAnsi" w:eastAsia="Times New Roman" w:hAnsiTheme="majorHAnsi" w:cstheme="majorHAnsi"/>
        </w:rPr>
        <w:t xml:space="preserve"> percentile rank of the observed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score</w:t>
      </w:r>
      <w:r w:rsidR="008D0C56">
        <w:rPr>
          <w:rFonts w:asciiTheme="majorHAnsi" w:eastAsia="Times New Roman" w:hAnsiTheme="majorHAnsi" w:cstheme="majorHAnsi"/>
        </w:rPr>
        <w:t>s,</w:t>
      </w:r>
      <w:r w:rsidR="00A92281">
        <w:rPr>
          <w:rFonts w:asciiTheme="majorHAnsi" w:eastAsia="Times New Roman" w:hAnsiTheme="majorHAnsi" w:cstheme="majorHAnsi"/>
        </w:rPr>
        <w:t xml:space="preserve"> relative to the </w:t>
      </w:r>
      <w:r w:rsidR="00AD593E">
        <w:rPr>
          <w:rFonts w:asciiTheme="majorHAnsi" w:eastAsia="Times New Roman" w:hAnsiTheme="majorHAnsi" w:cstheme="majorHAnsi"/>
        </w:rPr>
        <w:t xml:space="preserve">distribution of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 xml:space="preserve">scores from the </w:t>
      </w:r>
      <w:r w:rsidR="008D0C56">
        <w:rPr>
          <w:rFonts w:asciiTheme="majorHAnsi" w:eastAsia="Times New Roman" w:hAnsiTheme="majorHAnsi" w:cstheme="majorHAnsi"/>
        </w:rPr>
        <w:t xml:space="preserve">corresponding </w:t>
      </w:r>
      <w:r w:rsidR="00AD593E">
        <w:rPr>
          <w:rFonts w:asciiTheme="majorHAnsi" w:eastAsia="Times New Roman" w:hAnsiTheme="majorHAnsi" w:cstheme="majorHAnsi"/>
        </w:rPr>
        <w:t>sampled feasible set</w:t>
      </w:r>
      <w:r w:rsidR="008D0C56">
        <w:rPr>
          <w:rFonts w:asciiTheme="majorHAnsi" w:eastAsia="Times New Roman" w:hAnsiTheme="majorHAnsi" w:cstheme="majorHAnsi"/>
        </w:rPr>
        <w:t>s</w:t>
      </w:r>
      <w:r w:rsidR="000818DE">
        <w:rPr>
          <w:rFonts w:asciiTheme="majorHAnsi" w:eastAsia="Times New Roman" w:hAnsiTheme="majorHAnsi" w:cstheme="majorHAnsi"/>
        </w:rPr>
        <w:t>, to quantify how likely or unlikely observed dissimilarity scores are across the range of S and N in our datasets</w:t>
      </w:r>
      <w:r w:rsidR="00F3282D">
        <w:rPr>
          <w:rFonts w:asciiTheme="majorHAnsi" w:eastAsia="Times New Roman" w:hAnsiTheme="majorHAnsi" w:cstheme="majorHAnsi"/>
        </w:rPr>
        <w:t>.</w:t>
      </w:r>
      <w:r w:rsidR="00A92281">
        <w:rPr>
          <w:rFonts w:asciiTheme="majorHAnsi" w:eastAsia="Times New Roman" w:hAnsiTheme="majorHAnsi" w:cstheme="majorHAnsi"/>
        </w:rPr>
        <w:t xml:space="preserve"> </w:t>
      </w:r>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r w:rsidR="00DB0573">
        <w:rPr>
          <w:rFonts w:asciiTheme="majorHAnsi" w:eastAsia="Times New Roman" w:hAnsiTheme="majorHAnsi" w:cstheme="majorHAnsi"/>
        </w:rPr>
        <w:t>indicates</w:t>
      </w:r>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r w:rsidR="00632D4D">
        <w:rPr>
          <w:rFonts w:asciiTheme="majorHAnsi" w:eastAsia="Times New Roman" w:hAnsiTheme="majorHAnsi" w:cstheme="majorHAnsi"/>
        </w:rPr>
        <w:t>A</w:t>
      </w:r>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r w:rsidR="00DB3C45">
        <w:rPr>
          <w:rFonts w:asciiTheme="majorHAnsi" w:eastAsia="Times New Roman" w:hAnsiTheme="majorHAnsi" w:cstheme="majorHAnsi"/>
        </w:rPr>
        <w:t>more</w:t>
      </w:r>
      <w:r w:rsidR="00E95439">
        <w:rPr>
          <w:rFonts w:asciiTheme="majorHAnsi" w:eastAsia="Times New Roman" w:hAnsiTheme="majorHAnsi" w:cstheme="majorHAnsi"/>
        </w:rPr>
        <w:t xml:space="preserve"> dissimilar </w:t>
      </w:r>
      <w:r w:rsidR="00DB3C45">
        <w:rPr>
          <w:rFonts w:asciiTheme="majorHAnsi" w:eastAsia="Times New Roman" w:hAnsiTheme="majorHAnsi" w:cstheme="majorHAnsi"/>
        </w:rPr>
        <w:t>to</w:t>
      </w:r>
      <w:r w:rsidR="00E95439">
        <w:rPr>
          <w:rFonts w:asciiTheme="majorHAnsi" w:eastAsia="Times New Roman" w:hAnsiTheme="majorHAnsi" w:cstheme="majorHAnsi"/>
        </w:rPr>
        <w:t xml:space="preserve"> their</w:t>
      </w:r>
      <w:r w:rsidR="00A92281" w:rsidRPr="002E2A57">
        <w:rPr>
          <w:rFonts w:asciiTheme="majorHAnsi" w:eastAsia="Times New Roman" w:hAnsiTheme="majorHAnsi" w:cstheme="majorHAnsi"/>
        </w:rPr>
        <w:t xml:space="preserve"> feasible sets</w:t>
      </w:r>
      <w:r w:rsidR="00DB3C45">
        <w:rPr>
          <w:rFonts w:asciiTheme="majorHAnsi" w:eastAsia="Times New Roman" w:hAnsiTheme="majorHAnsi" w:cstheme="majorHAnsi"/>
        </w:rPr>
        <w:t xml:space="preserve"> that expected at random</w:t>
      </w:r>
      <w:r w:rsidR="00A92281" w:rsidRPr="002E2A57">
        <w:rPr>
          <w:rFonts w:asciiTheme="majorHAnsi" w:eastAsia="Times New Roman" w:hAnsiTheme="majorHAnsi" w:cstheme="majorHAnsi"/>
        </w:rPr>
        <w:t xml:space="preserve">, the percentile values will be disproportionately concentrated </w:t>
      </w:r>
      <w:r w:rsidR="00464A94">
        <w:rPr>
          <w:rFonts w:asciiTheme="majorHAnsi" w:eastAsia="Times New Roman" w:hAnsiTheme="majorHAnsi" w:cstheme="majorHAnsi"/>
        </w:rPr>
        <w:t xml:space="preserve">at </w:t>
      </w:r>
      <w:r w:rsidR="00245662">
        <w:rPr>
          <w:rFonts w:asciiTheme="majorHAnsi" w:eastAsia="Times New Roman" w:hAnsiTheme="majorHAnsi" w:cstheme="majorHAnsi"/>
        </w:rPr>
        <w:t>high</w:t>
      </w:r>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r w:rsidR="00865E0C">
        <w:rPr>
          <w:rFonts w:asciiTheme="majorHAnsi" w:eastAsia="Times New Roman" w:hAnsiTheme="majorHAnsi" w:cstheme="majorHAnsi"/>
        </w:rPr>
        <w:t xml:space="preserve">We used a one-tailed 95 confidence interval and tested whether the percentile values for </w:t>
      </w:r>
      <w:r w:rsidR="00A2050D">
        <w:rPr>
          <w:rFonts w:asciiTheme="majorHAnsi" w:eastAsia="Times New Roman" w:hAnsiTheme="majorHAnsi" w:cstheme="majorHAnsi"/>
        </w:rPr>
        <w:t xml:space="preserve">the dissimilarity scores of </w:t>
      </w:r>
      <w:r w:rsidR="00865E0C">
        <w:rPr>
          <w:rFonts w:asciiTheme="majorHAnsi" w:eastAsia="Times New Roman" w:hAnsiTheme="majorHAnsi" w:cstheme="majorHAnsi"/>
        </w:rPr>
        <w:t xml:space="preserve">observed SADs fell </w:t>
      </w:r>
      <w:r w:rsidR="00245662">
        <w:rPr>
          <w:rFonts w:asciiTheme="majorHAnsi" w:eastAsia="Times New Roman" w:hAnsiTheme="majorHAnsi" w:cstheme="majorHAnsi"/>
        </w:rPr>
        <w:t>above 9</w:t>
      </w:r>
      <w:r w:rsidR="00865E0C">
        <w:rPr>
          <w:rFonts w:asciiTheme="majorHAnsi" w:eastAsia="Times New Roman" w:hAnsiTheme="majorHAnsi" w:cstheme="majorHAnsi"/>
        </w:rPr>
        <w:t>5 more than 5% of the time</w:t>
      </w:r>
      <w:r w:rsidR="006D58F6">
        <w:rPr>
          <w:rFonts w:asciiTheme="majorHAnsi" w:eastAsia="Times New Roman" w:hAnsiTheme="majorHAnsi" w:cstheme="majorHAnsi"/>
        </w:rPr>
        <w:t xml:space="preserve">. </w:t>
      </w:r>
      <w:r w:rsidR="00A45D46">
        <w:rPr>
          <w:rFonts w:asciiTheme="majorHAnsi" w:eastAsia="Times New Roman" w:hAnsiTheme="majorHAnsi" w:cstheme="majorHAnsi"/>
        </w:rPr>
        <w:t>We note that it is impossible for an observation fall above the 95</w:t>
      </w:r>
      <w:r w:rsidR="00A45D46" w:rsidRPr="003B5354">
        <w:rPr>
          <w:rFonts w:asciiTheme="majorHAnsi" w:eastAsia="Times New Roman" w:hAnsiTheme="majorHAnsi" w:cstheme="majorHAnsi"/>
          <w:vertAlign w:val="superscript"/>
        </w:rPr>
        <w:t>th</w:t>
      </w:r>
      <w:r w:rsidR="00A45D46">
        <w:rPr>
          <w:rFonts w:asciiTheme="majorHAnsi" w:eastAsia="Times New Roman" w:hAnsiTheme="majorHAnsi" w:cstheme="majorHAnsi"/>
        </w:rPr>
        <w:t xml:space="preserve"> percentile if there are fewer </w:t>
      </w:r>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r w:rsidR="00A45D46">
        <w:rPr>
          <w:rFonts w:asciiTheme="majorHAnsi" w:eastAsia="Times New Roman" w:hAnsiTheme="majorHAnsi" w:cstheme="majorHAnsi"/>
        </w:rPr>
        <w:t xml:space="preserve">distribution. </w:t>
      </w:r>
      <w:r w:rsidR="006D58F6">
        <w:rPr>
          <w:rFonts w:asciiTheme="majorHAnsi" w:eastAsia="Times New Roman" w:hAnsiTheme="majorHAnsi" w:cstheme="majorHAnsi"/>
        </w:rPr>
        <w:t xml:space="preserve">We therefore excluded from </w:t>
      </w:r>
      <w:r w:rsidR="00967DC4">
        <w:rPr>
          <w:rFonts w:asciiTheme="majorHAnsi" w:eastAsia="Times New Roman" w:hAnsiTheme="majorHAnsi" w:cstheme="majorHAnsi"/>
        </w:rPr>
        <w:t>this</w:t>
      </w:r>
      <w:r w:rsidR="006D58F6">
        <w:rPr>
          <w:rFonts w:asciiTheme="majorHAnsi" w:eastAsia="Times New Roman" w:hAnsiTheme="majorHAnsi" w:cstheme="majorHAnsi"/>
        </w:rPr>
        <w:t xml:space="preserve"> analys</w:t>
      </w:r>
      <w:r w:rsidR="00967DC4">
        <w:rPr>
          <w:rFonts w:asciiTheme="majorHAnsi" w:eastAsia="Times New Roman" w:hAnsiTheme="majorHAnsi" w:cstheme="majorHAnsi"/>
        </w:rPr>
        <w:t>i</w:t>
      </w:r>
      <w:r w:rsidR="006D58F6">
        <w:rPr>
          <w:rFonts w:asciiTheme="majorHAnsi" w:eastAsia="Times New Roman" w:hAnsiTheme="majorHAnsi" w:cstheme="majorHAnsi"/>
        </w:rPr>
        <w:t xml:space="preserve">s communities with fewer than </w:t>
      </w:r>
      <w:r w:rsidR="002226F6">
        <w:rPr>
          <w:rFonts w:asciiTheme="majorHAnsi" w:eastAsia="Times New Roman" w:hAnsiTheme="majorHAnsi" w:cstheme="majorHAnsi"/>
        </w:rPr>
        <w:t>20</w:t>
      </w:r>
      <w:r w:rsidR="006D58F6">
        <w:rPr>
          <w:rFonts w:asciiTheme="majorHAnsi" w:eastAsia="Times New Roman" w:hAnsiTheme="majorHAnsi" w:cstheme="majorHAnsi"/>
        </w:rPr>
        <w:t xml:space="preserve"> unique SADs in their feasible sets</w:t>
      </w:r>
      <w:r w:rsidR="00D35112">
        <w:rPr>
          <w:rFonts w:asciiTheme="majorHAnsi" w:eastAsia="Times New Roman" w:hAnsiTheme="majorHAnsi" w:cstheme="majorHAnsi"/>
        </w:rPr>
        <w:t xml:space="preserve">, yielding a total of </w:t>
      </w:r>
      <w:r w:rsidR="00855887">
        <w:rPr>
          <w:rFonts w:asciiTheme="majorHAnsi" w:eastAsia="Times New Roman" w:hAnsiTheme="majorHAnsi" w:cstheme="majorHAnsi"/>
        </w:rPr>
        <w:t>22,490</w:t>
      </w:r>
      <w:r w:rsidR="00031C94">
        <w:rPr>
          <w:rFonts w:asciiTheme="majorHAnsi" w:eastAsia="Times New Roman" w:hAnsiTheme="majorHAnsi" w:cstheme="majorHAnsi"/>
        </w:rPr>
        <w:t xml:space="preserve"> communities</w:t>
      </w:r>
      <w:r w:rsidR="006D58F6">
        <w:rPr>
          <w:rFonts w:asciiTheme="majorHAnsi" w:eastAsia="Times New Roman" w:hAnsiTheme="majorHAnsi" w:cstheme="majorHAnsi"/>
        </w:rPr>
        <w:t>.</w:t>
      </w:r>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r w:rsidR="008B372E">
        <w:rPr>
          <w:rFonts w:asciiTheme="majorHAnsi" w:eastAsia="Times New Roman" w:hAnsiTheme="majorHAnsi" w:cstheme="majorHAnsi"/>
        </w:rPr>
        <w:t xml:space="preserve">s, 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p>
    <w:p w14:paraId="1771D527" w14:textId="18F19769" w:rsidR="00D7407E" w:rsidRPr="002E2A57" w:rsidRDefault="00037309"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r w:rsidR="00E00E72">
        <w:rPr>
          <w:rFonts w:asciiTheme="majorHAnsi" w:eastAsia="Times New Roman" w:hAnsiTheme="majorHAnsi" w:cstheme="majorHAnsi"/>
        </w:rPr>
        <w:t xml:space="preserve"> used </w:t>
      </w:r>
      <w:r w:rsidR="006837E7">
        <w:rPr>
          <w:rFonts w:asciiTheme="majorHAnsi" w:eastAsia="Times New Roman" w:hAnsiTheme="majorHAnsi" w:cstheme="majorHAnsi"/>
        </w:rPr>
        <w:t>a set of more targeted</w:t>
      </w:r>
      <w:r w:rsidR="00FE281E">
        <w:rPr>
          <w:rFonts w:asciiTheme="majorHAnsi" w:eastAsia="Times New Roman" w:hAnsiTheme="majorHAnsi" w:cstheme="majorHAnsi"/>
        </w:rPr>
        <w:t xml:space="preserve">, ecologically interpretable </w:t>
      </w:r>
      <w:r w:rsidR="006837E7">
        <w:rPr>
          <w:rFonts w:asciiTheme="majorHAnsi" w:eastAsia="Times New Roman" w:hAnsiTheme="majorHAnsi" w:cstheme="majorHAnsi"/>
        </w:rPr>
        <w:t>metrics to explore how observed SADs compare to their feasible sets in their shape and proportion of rare species.</w:t>
      </w:r>
      <w:r w:rsidR="00847018">
        <w:rPr>
          <w:rFonts w:asciiTheme="majorHAnsi" w:eastAsia="Times New Roman" w:hAnsiTheme="majorHAnsi" w:cstheme="majorHAnsi"/>
        </w:rPr>
        <w:t xml:space="preserve"> </w:t>
      </w:r>
      <w:r w:rsidR="004B3BBB">
        <w:rPr>
          <w:rFonts w:asciiTheme="majorHAnsi" w:eastAsia="Times New Roman" w:hAnsiTheme="majorHAnsi" w:cstheme="majorHAnsi"/>
        </w:rPr>
        <w:t>W</w:t>
      </w:r>
      <w:r w:rsidR="00C743D4">
        <w:rPr>
          <w:rFonts w:asciiTheme="majorHAnsi" w:eastAsia="Times New Roman" w:hAnsiTheme="majorHAnsi" w:cstheme="majorHAnsi"/>
        </w:rPr>
        <w:t>e</w:t>
      </w:r>
      <w:r w:rsidR="00D7407E" w:rsidRPr="002E2A57">
        <w:rPr>
          <w:rFonts w:asciiTheme="majorHAnsi" w:eastAsia="Times New Roman" w:hAnsiTheme="majorHAnsi" w:cstheme="majorHAnsi"/>
        </w:rPr>
        <w:t xml:space="preserve"> </w:t>
      </w:r>
      <w:r>
        <w:rPr>
          <w:rFonts w:asciiTheme="majorHAnsi" w:eastAsia="Times New Roman" w:hAnsiTheme="majorHAnsi" w:cstheme="majorHAnsi"/>
        </w:rPr>
        <w:t>examined</w:t>
      </w:r>
      <w:r w:rsidR="006A7205">
        <w:rPr>
          <w:rFonts w:asciiTheme="majorHAnsi" w:eastAsia="Times New Roman" w:hAnsiTheme="majorHAnsi" w:cstheme="majorHAnsi"/>
        </w:rPr>
        <w:t xml:space="preserve"> </w:t>
      </w:r>
      <w:r w:rsidR="007522F2">
        <w:rPr>
          <w:rFonts w:asciiTheme="majorHAnsi" w:eastAsia="Times New Roman" w:hAnsiTheme="majorHAnsi" w:cstheme="majorHAnsi"/>
        </w:rPr>
        <w:t>three</w:t>
      </w:r>
      <w:r w:rsidR="008A73B5">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metrics </w:t>
      </w:r>
      <w:r>
        <w:rPr>
          <w:rFonts w:asciiTheme="majorHAnsi" w:eastAsia="Times New Roman" w:hAnsiTheme="majorHAnsi" w:cstheme="majorHAnsi"/>
        </w:rPr>
        <w:t>for</w:t>
      </w:r>
      <w:r w:rsidR="00D7407E" w:rsidRPr="002E2A57">
        <w:rPr>
          <w:rFonts w:asciiTheme="majorHAnsi" w:eastAsia="Times New Roman" w:hAnsiTheme="majorHAnsi" w:cstheme="majorHAnsi"/>
        </w:rPr>
        <w:t xml:space="preserve"> the</w:t>
      </w:r>
      <w:r w:rsidR="00F46B82">
        <w:rPr>
          <w:rFonts w:asciiTheme="majorHAnsi" w:eastAsia="Times New Roman" w:hAnsiTheme="majorHAnsi" w:cstheme="majorHAnsi"/>
        </w:rPr>
        <w:t xml:space="preserve"> </w:t>
      </w:r>
      <w:r w:rsidR="00D7407E" w:rsidRPr="002E2A57">
        <w:rPr>
          <w:rFonts w:asciiTheme="majorHAnsi" w:eastAsia="Times New Roman" w:hAnsiTheme="majorHAnsi" w:cstheme="majorHAnsi"/>
        </w:rPr>
        <w:t>shape of the SAD</w:t>
      </w:r>
      <w:r w:rsidR="00AA56A1">
        <w:rPr>
          <w:rFonts w:asciiTheme="majorHAnsi" w:eastAsia="Times New Roman" w:hAnsiTheme="majorHAnsi" w:cstheme="majorHAnsi"/>
        </w:rPr>
        <w:t xml:space="preserve"> - s</w:t>
      </w:r>
      <w:r w:rsidR="00D7407E" w:rsidRPr="002E2A57">
        <w:rPr>
          <w:rFonts w:asciiTheme="majorHAnsi" w:eastAsia="Times New Roman" w:hAnsiTheme="majorHAnsi" w:cstheme="majorHAnsi"/>
        </w:rPr>
        <w:t>kewness</w:t>
      </w:r>
      <w:r w:rsidR="007522F2">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Simpson’s </w:t>
      </w:r>
      <w:r w:rsidR="00343829">
        <w:rPr>
          <w:rFonts w:asciiTheme="majorHAnsi" w:eastAsia="Times New Roman" w:hAnsiTheme="majorHAnsi" w:cstheme="majorHAnsi"/>
        </w:rPr>
        <w:t>evenness</w:t>
      </w:r>
      <w:r w:rsidR="00B84F8A">
        <w:rPr>
          <w:rFonts w:asciiTheme="majorHAnsi" w:eastAsia="Times New Roman" w:hAnsiTheme="majorHAnsi" w:cstheme="majorHAnsi"/>
        </w:rPr>
        <w:t xml:space="preserve"> (1-D)</w:t>
      </w:r>
      <w:r w:rsidR="007522F2">
        <w:rPr>
          <w:rFonts w:asciiTheme="majorHAnsi" w:eastAsia="Times New Roman" w:hAnsiTheme="majorHAnsi" w:cstheme="majorHAnsi"/>
        </w:rPr>
        <w:t>, and Shanno</w:t>
      </w:r>
      <w:r w:rsidR="00B84F8A">
        <w:rPr>
          <w:rFonts w:asciiTheme="majorHAnsi" w:eastAsia="Times New Roman" w:hAnsiTheme="majorHAnsi" w:cstheme="majorHAnsi"/>
        </w:rPr>
        <w:t>n’s index</w:t>
      </w:r>
      <w:r w:rsidR="004B3BBB">
        <w:rPr>
          <w:rFonts w:asciiTheme="majorHAnsi" w:eastAsia="Times New Roman" w:hAnsiTheme="majorHAnsi" w:cstheme="majorHAnsi"/>
        </w:rPr>
        <w:t xml:space="preserve">. </w:t>
      </w:r>
      <w:r w:rsidR="006A2C03" w:rsidRPr="002E2A57">
        <w:rPr>
          <w:rFonts w:asciiTheme="majorHAnsi" w:eastAsia="Times New Roman" w:hAnsiTheme="majorHAnsi" w:cstheme="majorHAnsi"/>
        </w:rPr>
        <w:t>Skewness measures the asymmetry of a distribution around its mean</w:t>
      </w:r>
      <w:r w:rsidR="00593741">
        <w:rPr>
          <w:rFonts w:asciiTheme="majorHAnsi" w:eastAsia="Times New Roman" w:hAnsiTheme="majorHAnsi" w:cstheme="majorHAnsi"/>
        </w:rPr>
        <w:t>. The Simpson and Shannon indices</w:t>
      </w:r>
      <w:r w:rsidR="00ED46D4" w:rsidRPr="002E2A57">
        <w:rPr>
          <w:rFonts w:asciiTheme="majorHAnsi" w:eastAsia="Times New Roman" w:hAnsiTheme="majorHAnsi" w:cstheme="majorHAnsi"/>
        </w:rPr>
        <w:t xml:space="preserve"> </w:t>
      </w:r>
      <w:r w:rsidR="006A2C03" w:rsidRPr="002E2A57">
        <w:rPr>
          <w:rFonts w:asciiTheme="majorHAnsi" w:eastAsia="Times New Roman" w:hAnsiTheme="majorHAnsi" w:cstheme="majorHAnsi"/>
        </w:rPr>
        <w:t>a</w:t>
      </w:r>
      <w:r w:rsidR="00ED46D4">
        <w:rPr>
          <w:rFonts w:asciiTheme="majorHAnsi" w:eastAsia="Times New Roman" w:hAnsiTheme="majorHAnsi" w:cstheme="majorHAnsi"/>
        </w:rPr>
        <w:t>re</w:t>
      </w:r>
      <w:r w:rsidR="006A2C03" w:rsidRPr="002E2A57">
        <w:rPr>
          <w:rFonts w:asciiTheme="majorHAnsi" w:eastAsia="Times New Roman" w:hAnsiTheme="majorHAnsi" w:cstheme="majorHAnsi"/>
        </w:rPr>
        <w:t xml:space="preserve"> commonly used metric</w:t>
      </w:r>
      <w:r w:rsidR="00ED46D4">
        <w:rPr>
          <w:rFonts w:asciiTheme="majorHAnsi" w:eastAsia="Times New Roman" w:hAnsiTheme="majorHAnsi" w:cstheme="majorHAnsi"/>
        </w:rPr>
        <w:t>s</w:t>
      </w:r>
      <w:r w:rsidR="006A2C03" w:rsidRPr="002E2A57">
        <w:rPr>
          <w:rFonts w:asciiTheme="majorHAnsi" w:eastAsia="Times New Roman" w:hAnsiTheme="majorHAnsi" w:cstheme="majorHAnsi"/>
        </w:rPr>
        <w:t xml:space="preserve"> for assessing how equitably abundance is distributed across </w:t>
      </w:r>
      <w:r w:rsidR="00CC5029">
        <w:rPr>
          <w:rFonts w:asciiTheme="majorHAnsi" w:eastAsia="Times New Roman" w:hAnsiTheme="majorHAnsi" w:cstheme="majorHAnsi"/>
        </w:rPr>
        <w:t>species</w:t>
      </w:r>
      <w:r w:rsidR="00ED46D4">
        <w:rPr>
          <w:rFonts w:asciiTheme="majorHAnsi" w:eastAsia="Times New Roman" w:hAnsiTheme="majorHAnsi" w:cstheme="majorHAnsi"/>
        </w:rPr>
        <w:t xml:space="preserve"> (</w:t>
      </w:r>
      <w:r w:rsidR="005A3A69">
        <w:rPr>
          <w:rFonts w:asciiTheme="majorHAnsi" w:eastAsia="Times New Roman" w:hAnsiTheme="majorHAnsi" w:cstheme="majorHAnsi"/>
        </w:rPr>
        <w:t>Maurer and McGill 2011</w:t>
      </w:r>
      <w:r w:rsidR="00ED46D4">
        <w:rPr>
          <w:rFonts w:asciiTheme="majorHAnsi" w:eastAsia="Times New Roman" w:hAnsiTheme="majorHAnsi" w:cstheme="majorHAnsi"/>
        </w:rPr>
        <w:t>)</w:t>
      </w:r>
      <w:r w:rsidR="0033109D">
        <w:rPr>
          <w:rFonts w:asciiTheme="majorHAnsi" w:eastAsia="Times New Roman" w:hAnsiTheme="majorHAnsi" w:cstheme="majorHAnsi"/>
        </w:rPr>
        <w:t xml:space="preserve">. </w:t>
      </w:r>
      <w:r w:rsidR="004E09D0">
        <w:rPr>
          <w:rFonts w:asciiTheme="majorHAnsi" w:eastAsia="Times New Roman" w:hAnsiTheme="majorHAnsi" w:cstheme="majorHAnsi"/>
        </w:rPr>
        <w:t xml:space="preserve">We also calculated the proportion of rare species (species with abundance = 1) 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p>
    <w:p w14:paraId="57C8202C" w14:textId="2B246295" w:rsidR="00493851" w:rsidRPr="002E2A57" w:rsidRDefault="007917E8"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As with the </w:t>
      </w:r>
      <w:r w:rsidR="00341781">
        <w:rPr>
          <w:rFonts w:asciiTheme="majorHAnsi" w:eastAsia="Times New Roman" w:hAnsiTheme="majorHAnsi" w:cstheme="majorHAnsi"/>
        </w:rPr>
        <w:t>degree of dissimilarity score</w:t>
      </w:r>
      <w:r>
        <w:rPr>
          <w:rFonts w:asciiTheme="majorHAnsi" w:eastAsia="Times New Roman" w:hAnsiTheme="majorHAnsi" w:cstheme="majorHAnsi"/>
        </w:rPr>
        <w:t>, t</w:t>
      </w:r>
      <w:r w:rsidR="004D1737" w:rsidRPr="002E2A57">
        <w:rPr>
          <w:rFonts w:asciiTheme="majorHAnsi" w:eastAsia="Times New Roman" w:hAnsiTheme="majorHAnsi" w:cstheme="majorHAnsi"/>
        </w:rPr>
        <w:t>o assess whether the shape of an observed SAD was statistically unlikely, we</w:t>
      </w:r>
      <w:r w:rsidR="00454822">
        <w:rPr>
          <w:rFonts w:asciiTheme="majorHAnsi" w:eastAsia="Times New Roman" w:hAnsiTheme="majorHAnsi" w:cstheme="majorHAnsi"/>
        </w:rPr>
        <w:t xml:space="preserve"> used percentile ranks to</w:t>
      </w:r>
      <w:r w:rsidR="004D1737" w:rsidRPr="002E2A57">
        <w:rPr>
          <w:rFonts w:asciiTheme="majorHAnsi" w:eastAsia="Times New Roman" w:hAnsiTheme="majorHAnsi" w:cstheme="majorHAnsi"/>
        </w:rPr>
        <w:t xml:space="preserve"> </w:t>
      </w:r>
      <w:r w:rsidR="00D5580A">
        <w:rPr>
          <w:rFonts w:asciiTheme="majorHAnsi" w:eastAsia="Times New Roman" w:hAnsiTheme="majorHAnsi" w:cstheme="majorHAnsi"/>
        </w:rPr>
        <w:t>compare the observed values of the summary metrics</w:t>
      </w:r>
      <w:r w:rsidR="004D1737" w:rsidRPr="002E2A57">
        <w:rPr>
          <w:rFonts w:asciiTheme="majorHAnsi" w:eastAsia="Times New Roman" w:hAnsiTheme="majorHAnsi" w:cstheme="majorHAnsi"/>
        </w:rPr>
        <w:t xml:space="preserve"> to the distributions of </w:t>
      </w:r>
      <w:r w:rsidR="00644BE0">
        <w:rPr>
          <w:rFonts w:asciiTheme="majorHAnsi" w:eastAsia="Times New Roman" w:hAnsiTheme="majorHAnsi" w:cstheme="majorHAnsi"/>
        </w:rPr>
        <w:t xml:space="preserve">values for those </w:t>
      </w:r>
      <w:r w:rsidR="006459D3">
        <w:rPr>
          <w:rFonts w:asciiTheme="majorHAnsi" w:eastAsia="Times New Roman" w:hAnsiTheme="majorHAnsi" w:cstheme="majorHAnsi"/>
        </w:rPr>
        <w:t>metrics</w:t>
      </w:r>
      <w:r w:rsidR="004D1737" w:rsidRPr="002E2A57">
        <w:rPr>
          <w:rFonts w:asciiTheme="majorHAnsi" w:eastAsia="Times New Roman" w:hAnsiTheme="majorHAnsi" w:cstheme="majorHAnsi"/>
        </w:rPr>
        <w:t xml:space="preserve"> obtained from </w:t>
      </w:r>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r w:rsidR="004D1737" w:rsidRPr="002E2A57">
        <w:rPr>
          <w:rFonts w:asciiTheme="majorHAnsi" w:eastAsia="Times New Roman" w:hAnsiTheme="majorHAnsi" w:cstheme="majorHAnsi"/>
        </w:rPr>
        <w:t>community’s sampled feasible</w:t>
      </w:r>
      <w:r w:rsidR="00383A65">
        <w:rPr>
          <w:rFonts w:asciiTheme="majorHAnsi" w:eastAsia="Times New Roman" w:hAnsiTheme="majorHAnsi" w:cstheme="majorHAnsi"/>
        </w:rPr>
        <w:t xml:space="preserve"> set</w:t>
      </w:r>
      <w:r w:rsidR="00BF05FE">
        <w:rPr>
          <w:rFonts w:asciiTheme="majorHAnsi" w:eastAsia="Times New Roman" w:hAnsiTheme="majorHAnsi" w:cstheme="majorHAnsi"/>
        </w:rPr>
        <w:t>.</w:t>
      </w:r>
      <w:r w:rsidR="00654DAA">
        <w:rPr>
          <w:rFonts w:asciiTheme="majorHAnsi" w:eastAsia="Times New Roman" w:hAnsiTheme="majorHAnsi" w:cstheme="majorHAnsi"/>
        </w:rPr>
        <w:t xml:space="preserve"> </w:t>
      </w:r>
      <w:r w:rsidR="00240341">
        <w:rPr>
          <w:rFonts w:asciiTheme="majorHAnsi" w:eastAsia="Times New Roman" w:hAnsiTheme="majorHAnsi" w:cstheme="majorHAnsi"/>
        </w:rPr>
        <w:t>T</w:t>
      </w:r>
      <w:r w:rsidR="00091E28">
        <w:rPr>
          <w:rFonts w:asciiTheme="majorHAnsi" w:eastAsia="Times New Roman" w:hAnsiTheme="majorHAnsi" w:cstheme="majorHAnsi"/>
        </w:rPr>
        <w:t xml:space="preserve">he actual ranges and values of summary metrics vary widely over </w:t>
      </w:r>
      <w:r w:rsidR="00573BCB">
        <w:rPr>
          <w:rFonts w:asciiTheme="majorHAnsi" w:eastAsia="Times New Roman" w:hAnsiTheme="majorHAnsi" w:cstheme="majorHAnsi"/>
        </w:rPr>
        <w:t>the ranges of</w:t>
      </w:r>
      <w:r w:rsidR="00091E28">
        <w:rPr>
          <w:rFonts w:asciiTheme="majorHAnsi" w:eastAsia="Times New Roman" w:hAnsiTheme="majorHAnsi" w:cstheme="majorHAnsi"/>
        </w:rPr>
        <w:t xml:space="preserve"> S and N</w:t>
      </w:r>
      <w:r w:rsidR="00AF2369">
        <w:rPr>
          <w:rFonts w:asciiTheme="majorHAnsi" w:eastAsia="Times New Roman" w:hAnsiTheme="majorHAnsi" w:cstheme="majorHAnsi"/>
        </w:rPr>
        <w:t xml:space="preserve"> </w:t>
      </w:r>
      <w:r w:rsidR="00573BCB">
        <w:rPr>
          <w:rFonts w:asciiTheme="majorHAnsi" w:eastAsia="Times New Roman" w:hAnsiTheme="majorHAnsi" w:cstheme="majorHAnsi"/>
        </w:rPr>
        <w:t xml:space="preserve">in our data </w:t>
      </w:r>
      <w:r w:rsidR="00AF2369">
        <w:rPr>
          <w:rFonts w:asciiTheme="majorHAnsi" w:eastAsia="Times New Roman" w:hAnsiTheme="majorHAnsi" w:cstheme="majorHAnsi"/>
        </w:rPr>
        <w:t xml:space="preserve">and thus cannot </w:t>
      </w:r>
      <w:r w:rsidR="00573BCB">
        <w:rPr>
          <w:rFonts w:asciiTheme="majorHAnsi" w:eastAsia="Times New Roman" w:hAnsiTheme="majorHAnsi" w:cstheme="majorHAnsi"/>
        </w:rPr>
        <w:t>directly compared</w:t>
      </w:r>
      <w:r w:rsidR="00091E28">
        <w:rPr>
          <w:rFonts w:asciiTheme="majorHAnsi" w:eastAsia="Times New Roman" w:hAnsiTheme="majorHAnsi" w:cstheme="majorHAnsi"/>
        </w:rPr>
        <w:t>,</w:t>
      </w:r>
      <w:r w:rsidR="00240341">
        <w:rPr>
          <w:rFonts w:asciiTheme="majorHAnsi" w:eastAsia="Times New Roman" w:hAnsiTheme="majorHAnsi" w:cstheme="majorHAnsi"/>
        </w:rPr>
        <w:t xml:space="preserve"> but</w:t>
      </w:r>
      <w:r w:rsidR="00091E28">
        <w:rPr>
          <w:rFonts w:asciiTheme="majorHAnsi" w:eastAsia="Times New Roman" w:hAnsiTheme="majorHAnsi" w:cstheme="majorHAnsi"/>
        </w:rPr>
        <w:t xml:space="preserve"> p</w:t>
      </w:r>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216E86">
        <w:rPr>
          <w:rFonts w:asciiTheme="majorHAnsi" w:eastAsia="Times New Roman" w:hAnsiTheme="majorHAnsi" w:cstheme="majorHAnsi"/>
        </w:rPr>
        <w:t>are</w:t>
      </w:r>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r w:rsidR="00216E86">
        <w:rPr>
          <w:rFonts w:asciiTheme="majorHAnsi" w:eastAsia="Times New Roman" w:hAnsiTheme="majorHAnsi" w:cstheme="majorHAnsi"/>
        </w:rPr>
        <w:t xml:space="preserve"> and allow</w:t>
      </w:r>
      <w:r w:rsidR="00AD6291" w:rsidRPr="002E2A57">
        <w:rPr>
          <w:rFonts w:asciiTheme="majorHAnsi" w:eastAsia="Times New Roman" w:hAnsiTheme="majorHAnsi" w:cstheme="majorHAnsi"/>
        </w:rPr>
        <w:t xml:space="preserve"> assessment across </w:t>
      </w:r>
      <w:r w:rsidR="00BA4601">
        <w:rPr>
          <w:rFonts w:asciiTheme="majorHAnsi" w:eastAsia="Times New Roman" w:hAnsiTheme="majorHAnsi" w:cstheme="majorHAnsi"/>
        </w:rPr>
        <w:t>our entire dataset</w:t>
      </w:r>
      <w:r w:rsidR="00AD6291" w:rsidRPr="002E2A57">
        <w:rPr>
          <w:rFonts w:asciiTheme="majorHAnsi" w:eastAsia="Times New Roman" w:hAnsiTheme="majorHAnsi" w:cstheme="majorHAnsi"/>
        </w:rPr>
        <w:t xml:space="preserve">. </w:t>
      </w:r>
      <w:r w:rsidR="00447F50">
        <w:rPr>
          <w:rFonts w:asciiTheme="majorHAnsi" w:eastAsia="Times New Roman" w:hAnsiTheme="majorHAnsi" w:cstheme="majorHAnsi"/>
        </w:rPr>
        <w:t>We used two-tailed 95% interval</w:t>
      </w:r>
      <w:r w:rsidR="005B1650">
        <w:rPr>
          <w:rFonts w:asciiTheme="majorHAnsi" w:eastAsia="Times New Roman" w:hAnsiTheme="majorHAnsi" w:cstheme="majorHAnsi"/>
        </w:rPr>
        <w:t>s</w:t>
      </w:r>
      <w:r w:rsidR="00447F50">
        <w:rPr>
          <w:rFonts w:asciiTheme="majorHAnsi" w:eastAsia="Times New Roman" w:hAnsiTheme="majorHAnsi" w:cstheme="majorHAnsi"/>
        </w:rPr>
        <w:t xml:space="preserve"> </w:t>
      </w:r>
      <w:r w:rsidR="00D52E84">
        <w:rPr>
          <w:rFonts w:asciiTheme="majorHAnsi" w:eastAsia="Times New Roman" w:hAnsiTheme="majorHAnsi" w:cstheme="majorHAnsi"/>
        </w:rPr>
        <w:t>to</w:t>
      </w:r>
      <w:r w:rsidR="00447F50">
        <w:rPr>
          <w:rFonts w:asciiTheme="majorHAnsi" w:eastAsia="Times New Roman" w:hAnsiTheme="majorHAnsi" w:cstheme="majorHAnsi"/>
        </w:rPr>
        <w:t xml:space="preserve"> </w:t>
      </w:r>
      <w:r w:rsidR="00DD126E">
        <w:rPr>
          <w:rFonts w:asciiTheme="majorHAnsi" w:eastAsia="Times New Roman" w:hAnsiTheme="majorHAnsi" w:cstheme="majorHAnsi"/>
        </w:rPr>
        <w:t>test</w:t>
      </w:r>
      <w:r w:rsidR="00447F50">
        <w:rPr>
          <w:rFonts w:asciiTheme="majorHAnsi" w:eastAsia="Times New Roman" w:hAnsiTheme="majorHAnsi" w:cstheme="majorHAnsi"/>
        </w:rPr>
        <w:t xml:space="preserve"> whether observed communities’ percentile values for each metric were disproportionately concentrated below 2.5 or above 97.5</w:t>
      </w:r>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r w:rsidR="00F80696">
        <w:rPr>
          <w:rFonts w:asciiTheme="majorHAnsi" w:eastAsia="Times New Roman" w:hAnsiTheme="majorHAnsi" w:cstheme="majorHAnsi"/>
        </w:rPr>
        <w:t xml:space="preserve"> for unusually </w:t>
      </w:r>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percentile scores, we defined the percentile score as the proportion of values in the sampled distribution strictly less than the observed value, </w:t>
      </w:r>
      <w:r w:rsidR="00066B0E">
        <w:rPr>
          <w:rFonts w:asciiTheme="majorHAnsi" w:eastAsia="Times New Roman" w:hAnsiTheme="majorHAnsi" w:cstheme="majorHAnsi"/>
        </w:rPr>
        <w:t xml:space="preserve">while in testing for low </w:t>
      </w:r>
      <w:r w:rsidR="00F80696">
        <w:rPr>
          <w:rFonts w:asciiTheme="majorHAnsi" w:eastAsia="Times New Roman" w:hAnsiTheme="majorHAnsi" w:cstheme="majorHAnsi"/>
        </w:rPr>
        <w:t>values, we defined it as the proportion of sampled values less than or equal to the observed value.</w:t>
      </w:r>
      <w:r w:rsidR="004031C8">
        <w:rPr>
          <w:rFonts w:asciiTheme="majorHAnsi" w:eastAsia="Times New Roman" w:hAnsiTheme="majorHAnsi" w:cstheme="majorHAnsi"/>
        </w:rPr>
        <w:t xml:space="preserve"> This ensured a conservative estimate of how extreme the observed values were relative to the sampled </w:t>
      </w:r>
      <w:r w:rsidR="004031C8">
        <w:rPr>
          <w:rFonts w:asciiTheme="majorHAnsi" w:eastAsia="Times New Roman" w:hAnsiTheme="majorHAnsi" w:cstheme="majorHAnsi"/>
        </w:rPr>
        <w:lastRenderedPageBreak/>
        <w:t>distribution</w:t>
      </w:r>
      <w:r w:rsidR="0034106A">
        <w:rPr>
          <w:rFonts w:asciiTheme="majorHAnsi" w:eastAsia="Times New Roman" w:hAnsiTheme="majorHAnsi" w:cstheme="majorHAnsi"/>
        </w:rPr>
        <w:t>.</w:t>
      </w:r>
      <w:r w:rsidR="00924AA6">
        <w:rPr>
          <w:rFonts w:asciiTheme="majorHAnsi" w:eastAsia="Times New Roman" w:hAnsiTheme="majorHAnsi" w:cstheme="majorHAnsi"/>
        </w:rPr>
        <w:t xml:space="preserve"> Because it is impossible for an observed percentile score to be above or below the 97.5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or 2.5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percentile if there are fewer than 40 values in the sample distribution, we excluded from these </w:t>
      </w:r>
      <w:proofErr w:type="gramStart"/>
      <w:r w:rsidR="00924AA6">
        <w:rPr>
          <w:rFonts w:asciiTheme="majorHAnsi" w:eastAsia="Times New Roman" w:hAnsiTheme="majorHAnsi" w:cstheme="majorHAnsi"/>
        </w:rPr>
        <w:t>analyses</w:t>
      </w:r>
      <w:proofErr w:type="gramEnd"/>
      <w:r w:rsidR="00924AA6">
        <w:rPr>
          <w:rFonts w:asciiTheme="majorHAnsi" w:eastAsia="Times New Roman" w:hAnsiTheme="majorHAnsi" w:cstheme="majorHAnsi"/>
        </w:rPr>
        <w:t xml:space="preserve"> communities with fewer than 40 SADs in their feasible sets. </w:t>
      </w:r>
      <w:r w:rsidR="00455139">
        <w:rPr>
          <w:rFonts w:asciiTheme="majorHAnsi" w:eastAsia="Times New Roman" w:hAnsiTheme="majorHAnsi" w:cstheme="majorHAnsi"/>
        </w:rPr>
        <w:t>Finally</w:t>
      </w:r>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0C30A6">
        <w:rPr>
          <w:rFonts w:asciiTheme="majorHAnsi" w:eastAsia="Times New Roman" w:hAnsiTheme="majorHAnsi" w:cstheme="majorHAnsi"/>
        </w:rPr>
        <w:t xml:space="preserve">. </w:t>
      </w:r>
      <w:r w:rsidR="004903D5">
        <w:rPr>
          <w:rFonts w:asciiTheme="majorHAnsi" w:eastAsia="Times New Roman" w:hAnsiTheme="majorHAnsi" w:cstheme="majorHAnsi"/>
        </w:rPr>
        <w:t>Our final an</w:t>
      </w:r>
      <w:r w:rsidR="00D97AEE">
        <w:rPr>
          <w:rFonts w:asciiTheme="majorHAnsi" w:eastAsia="Times New Roman" w:hAnsiTheme="majorHAnsi" w:cstheme="majorHAnsi"/>
        </w:rPr>
        <w:t>alysis included</w:t>
      </w:r>
      <w:r w:rsidR="00F33321">
        <w:rPr>
          <w:rFonts w:asciiTheme="majorHAnsi" w:eastAsia="Times New Roman" w:hAnsiTheme="majorHAnsi" w:cstheme="majorHAnsi"/>
        </w:rPr>
        <w:t xml:space="preserve"> </w:t>
      </w:r>
      <w:r w:rsidR="005E5DD9">
        <w:rPr>
          <w:rFonts w:asciiTheme="majorHAnsi" w:eastAsia="Times New Roman" w:hAnsiTheme="majorHAnsi" w:cstheme="majorHAnsi"/>
        </w:rPr>
        <w:t>21,395</w:t>
      </w:r>
      <w:r w:rsidR="002914B7">
        <w:rPr>
          <w:rFonts w:asciiTheme="majorHAnsi" w:eastAsia="Times New Roman" w:hAnsiTheme="majorHAnsi" w:cstheme="majorHAnsi"/>
        </w:rPr>
        <w:t xml:space="preserve"> communities for skewness and </w:t>
      </w:r>
      <w:r w:rsidR="005E5DD9">
        <w:rPr>
          <w:rFonts w:asciiTheme="majorHAnsi" w:eastAsia="Times New Roman" w:hAnsiTheme="majorHAnsi" w:cstheme="majorHAnsi"/>
        </w:rPr>
        <w:t>21,403</w:t>
      </w:r>
      <w:r w:rsidR="002914B7">
        <w:rPr>
          <w:rFonts w:asciiTheme="majorHAnsi" w:eastAsia="Times New Roman" w:hAnsiTheme="majorHAnsi" w:cstheme="majorHAnsi"/>
        </w:rPr>
        <w:t xml:space="preserve"> communities for all other</w:t>
      </w:r>
      <w:r w:rsidR="00E764E5">
        <w:rPr>
          <w:rFonts w:asciiTheme="majorHAnsi" w:eastAsia="Times New Roman" w:hAnsiTheme="majorHAnsi" w:cstheme="majorHAnsi"/>
        </w:rPr>
        <w:t xml:space="preserve"> shape</w:t>
      </w:r>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1B006D16" w:rsidR="004F3FF8" w:rsidRPr="003B5354" w:rsidRDefault="00311C60">
      <w:pPr>
        <w:spacing w:line="480" w:lineRule="auto"/>
        <w:rPr>
          <w:rFonts w:asciiTheme="majorHAnsi" w:eastAsia="Times New Roman" w:hAnsiTheme="majorHAnsi" w:cstheme="majorHAnsi"/>
          <w:iCs/>
        </w:rPr>
      </w:pPr>
      <w:r w:rsidRPr="002E2A57">
        <w:rPr>
          <w:rFonts w:asciiTheme="majorHAnsi" w:eastAsia="Times New Roman" w:hAnsiTheme="majorHAnsi" w:cstheme="majorHAnsi"/>
        </w:rPr>
        <w:t xml:space="preserve">We also used the distributions </w:t>
      </w:r>
      <w:r>
        <w:rPr>
          <w:rFonts w:asciiTheme="majorHAnsi" w:eastAsia="Times New Roman" w:hAnsiTheme="majorHAnsi" w:cstheme="majorHAnsi"/>
        </w:rPr>
        <w:t>of dissimilarity scores and shape metrics</w:t>
      </w:r>
      <w:r w:rsidRPr="002E2A57">
        <w:rPr>
          <w:rFonts w:asciiTheme="majorHAnsi" w:eastAsia="Times New Roman" w:hAnsiTheme="majorHAnsi" w:cstheme="majorHAnsi"/>
        </w:rPr>
        <w:t xml:space="preserve"> to </w:t>
      </w:r>
      <w:r w:rsidR="007C7B3D">
        <w:rPr>
          <w:rFonts w:asciiTheme="majorHAnsi" w:eastAsia="Times New Roman" w:hAnsiTheme="majorHAnsi" w:cstheme="majorHAnsi"/>
        </w:rPr>
        <w:t>quantify</w:t>
      </w:r>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r w:rsidR="007C7B3D">
        <w:rPr>
          <w:rFonts w:asciiTheme="majorHAnsi" w:eastAsia="Times New Roman" w:hAnsiTheme="majorHAnsi" w:cstheme="majorHAnsi"/>
        </w:rPr>
        <w:t>assess when there</w:t>
      </w:r>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r>
        <w:rPr>
          <w:rFonts w:asciiTheme="majorHAnsi" w:eastAsia="Times New Roman" w:hAnsiTheme="majorHAnsi" w:cstheme="majorHAnsi"/>
        </w:rPr>
        <w:t xml:space="preserve">For an overall sense of how tightly elements of the feasible set </w:t>
      </w:r>
      <w:r w:rsidR="00C02264">
        <w:rPr>
          <w:rFonts w:asciiTheme="majorHAnsi" w:eastAsia="Times New Roman" w:hAnsiTheme="majorHAnsi" w:cstheme="majorHAnsi"/>
        </w:rPr>
        <w:t>were</w:t>
      </w:r>
      <w:r>
        <w:rPr>
          <w:rFonts w:asciiTheme="majorHAnsi" w:eastAsia="Times New Roman" w:hAnsiTheme="majorHAnsi" w:cstheme="majorHAnsi"/>
        </w:rPr>
        <w:t xml:space="preserve"> clustered around </w:t>
      </w:r>
      <w:r w:rsidR="007C7B3D">
        <w:rPr>
          <w:rFonts w:asciiTheme="majorHAnsi" w:eastAsia="Times New Roman" w:hAnsiTheme="majorHAnsi" w:cstheme="majorHAnsi"/>
        </w:rPr>
        <w:t>its</w:t>
      </w:r>
      <w:r>
        <w:rPr>
          <w:rFonts w:asciiTheme="majorHAnsi" w:eastAsia="Times New Roman" w:hAnsiTheme="majorHAnsi" w:cstheme="majorHAnsi"/>
        </w:rPr>
        <w:t xml:space="preserve"> central tendency, we </w:t>
      </w:r>
      <w:r w:rsidR="005A0F3F">
        <w:rPr>
          <w:rFonts w:asciiTheme="majorHAnsi" w:eastAsia="Times New Roman" w:hAnsiTheme="majorHAnsi" w:cstheme="majorHAnsi"/>
        </w:rPr>
        <w:t>calculated</w:t>
      </w:r>
      <w:r>
        <w:rPr>
          <w:rFonts w:asciiTheme="majorHAnsi" w:eastAsia="Times New Roman" w:hAnsiTheme="majorHAnsi" w:cstheme="majorHAnsi"/>
        </w:rPr>
        <w:t xml:space="preserve"> the </w:t>
      </w:r>
      <w:r w:rsidR="00B249D5">
        <w:rPr>
          <w:rFonts w:asciiTheme="majorHAnsi" w:eastAsia="Times New Roman" w:hAnsiTheme="majorHAnsi" w:cstheme="majorHAnsi"/>
        </w:rPr>
        <w:t>95</w:t>
      </w:r>
      <w:r w:rsidR="00B249D5" w:rsidRPr="002F3020">
        <w:rPr>
          <w:rFonts w:asciiTheme="majorHAnsi" w:eastAsia="Times New Roman" w:hAnsiTheme="majorHAnsi" w:cstheme="majorHAnsi"/>
          <w:vertAlign w:val="superscript"/>
        </w:rPr>
        <w:t>th</w:t>
      </w:r>
      <w:r w:rsidR="00B249D5">
        <w:rPr>
          <w:rFonts w:asciiTheme="majorHAnsi" w:eastAsia="Times New Roman" w:hAnsiTheme="majorHAnsi" w:cstheme="majorHAnsi"/>
        </w:rPr>
        <w:t xml:space="preserve"> percentile </w:t>
      </w:r>
      <w:r w:rsidR="00A96BB3">
        <w:rPr>
          <w:rFonts w:asciiTheme="majorHAnsi" w:eastAsia="Times New Roman" w:hAnsiTheme="majorHAnsi" w:cstheme="majorHAnsi"/>
        </w:rPr>
        <w:t xml:space="preserve">of </w:t>
      </w:r>
      <w:r>
        <w:rPr>
          <w:rFonts w:asciiTheme="majorHAnsi" w:eastAsia="Times New Roman" w:hAnsiTheme="majorHAnsi" w:cstheme="majorHAnsi"/>
        </w:rPr>
        <w:t>dissimilarity score</w:t>
      </w:r>
      <w:r w:rsidR="00A96BB3">
        <w:rPr>
          <w:rFonts w:asciiTheme="majorHAnsi" w:eastAsia="Times New Roman" w:hAnsiTheme="majorHAnsi" w:cstheme="majorHAnsi"/>
        </w:rPr>
        <w:t>s</w:t>
      </w:r>
      <w:r>
        <w:rPr>
          <w:rFonts w:asciiTheme="majorHAnsi" w:eastAsia="Times New Roman" w:hAnsiTheme="majorHAnsi" w:cstheme="majorHAnsi"/>
        </w:rPr>
        <w:t xml:space="preserve"> </w:t>
      </w:r>
      <w:r w:rsidR="00A96BB3">
        <w:rPr>
          <w:rFonts w:asciiTheme="majorHAnsi" w:eastAsia="Times New Roman" w:hAnsiTheme="majorHAnsi" w:cstheme="majorHAnsi"/>
        </w:rPr>
        <w:t xml:space="preserve">for </w:t>
      </w:r>
      <w:r>
        <w:rPr>
          <w:rFonts w:asciiTheme="majorHAnsi" w:eastAsia="Times New Roman" w:hAnsiTheme="majorHAnsi" w:cstheme="majorHAnsi"/>
        </w:rPr>
        <w:t xml:space="preserve">all samples from a feasible set </w:t>
      </w:r>
      <w:r w:rsidR="00A96BB3">
        <w:rPr>
          <w:rFonts w:asciiTheme="majorHAnsi" w:eastAsia="Times New Roman" w:hAnsiTheme="majorHAnsi" w:cstheme="majorHAnsi"/>
        </w:rPr>
        <w:t xml:space="preserve">compared to </w:t>
      </w:r>
      <w:r>
        <w:rPr>
          <w:rFonts w:asciiTheme="majorHAnsi" w:eastAsia="Times New Roman" w:hAnsiTheme="majorHAnsi" w:cstheme="majorHAnsi"/>
        </w:rPr>
        <w:t xml:space="preserve">the central tendency of that feasible set. </w:t>
      </w:r>
      <w:r w:rsidR="002A7F45">
        <w:rPr>
          <w:rFonts w:asciiTheme="majorHAnsi" w:eastAsia="Times New Roman" w:hAnsiTheme="majorHAnsi" w:cstheme="majorHAnsi"/>
        </w:rPr>
        <w:t>This value shows how dissimilar to the central tendency an observed SAD would need to be to count as “extreme”</w:t>
      </w:r>
      <w:r w:rsidR="00C2127C">
        <w:rPr>
          <w:rFonts w:asciiTheme="majorHAnsi" w:eastAsia="Times New Roman" w:hAnsiTheme="majorHAnsi" w:cstheme="majorHAnsi"/>
        </w:rPr>
        <w:t xml:space="preserve"> relative to the feasible set</w:t>
      </w:r>
      <w:r w:rsidR="0008100F">
        <w:rPr>
          <w:rFonts w:asciiTheme="majorHAnsi" w:eastAsia="Times New Roman" w:hAnsiTheme="majorHAnsi" w:cstheme="majorHAnsi"/>
        </w:rPr>
        <w:t xml:space="preserve">. </w:t>
      </w:r>
      <w:r w:rsidR="002A7F45">
        <w:rPr>
          <w:rFonts w:asciiTheme="majorHAnsi" w:eastAsia="Times New Roman" w:hAnsiTheme="majorHAnsi" w:cstheme="majorHAnsi"/>
        </w:rPr>
        <w:t xml:space="preserve"> </w:t>
      </w:r>
      <w:r w:rsidR="003A6101">
        <w:rPr>
          <w:rFonts w:asciiTheme="majorHAnsi" w:eastAsia="Times New Roman" w:hAnsiTheme="majorHAnsi" w:cstheme="majorHAnsi"/>
        </w:rPr>
        <w:t xml:space="preserve">For </w:t>
      </w:r>
      <w:r w:rsidR="008241EF">
        <w:rPr>
          <w:rFonts w:asciiTheme="majorHAnsi" w:eastAsia="Times New Roman" w:hAnsiTheme="majorHAnsi" w:cstheme="majorHAnsi"/>
        </w:rPr>
        <w:t xml:space="preserve">the </w:t>
      </w:r>
      <w:r w:rsidR="003A6101">
        <w:rPr>
          <w:rFonts w:asciiTheme="majorHAnsi" w:eastAsia="Times New Roman" w:hAnsiTheme="majorHAnsi" w:cstheme="majorHAnsi"/>
        </w:rPr>
        <w:t xml:space="preserve">shape metrics, we </w:t>
      </w:r>
      <w:r w:rsidR="00C64B24">
        <w:rPr>
          <w:rFonts w:asciiTheme="majorHAnsi" w:eastAsia="Times New Roman" w:hAnsiTheme="majorHAnsi" w:cstheme="majorHAnsi"/>
        </w:rPr>
        <w:t>calculated</w:t>
      </w:r>
      <w:r w:rsidR="003A6101">
        <w:rPr>
          <w:rFonts w:asciiTheme="majorHAnsi" w:eastAsia="Times New Roman" w:hAnsiTheme="majorHAnsi" w:cstheme="majorHAnsi"/>
        </w:rPr>
        <w:t xml:space="preserve"> a breadth index </w:t>
      </w:r>
      <w:r w:rsidR="00C64B24">
        <w:rPr>
          <w:rFonts w:asciiTheme="majorHAnsi" w:eastAsia="Times New Roman" w:hAnsiTheme="majorHAnsi" w:cstheme="majorHAnsi"/>
        </w:rPr>
        <w:t xml:space="preserve">defined </w:t>
      </w:r>
      <w:r w:rsidR="003A6101">
        <w:rPr>
          <w:rFonts w:asciiTheme="majorHAnsi" w:eastAsia="Times New Roman" w:hAnsiTheme="majorHAnsi" w:cstheme="majorHAnsi"/>
        </w:rPr>
        <w:t>as the</w:t>
      </w:r>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r w:rsidR="00621939">
        <w:rPr>
          <w:rFonts w:asciiTheme="majorHAnsi" w:eastAsia="Times New Roman" w:hAnsiTheme="majorHAnsi" w:cstheme="majorHAnsi"/>
        </w:rPr>
        <w:t xml:space="preserve">two-sided </w:t>
      </w:r>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r w:rsidR="00621939">
        <w:rPr>
          <w:rFonts w:asciiTheme="majorHAnsi" w:eastAsia="Times New Roman" w:hAnsiTheme="majorHAnsi" w:cstheme="majorHAnsi"/>
        </w:rPr>
        <w:t>2</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C52B56">
        <w:rPr>
          <w:rFonts w:asciiTheme="majorHAnsi" w:eastAsia="Times New Roman" w:hAnsiTheme="majorHAnsi" w:cstheme="majorHAnsi"/>
        </w:rPr>
        <w:t>These approaches correspond</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r w:rsidR="003E0F7A">
        <w:rPr>
          <w:rFonts w:asciiTheme="majorHAnsi" w:eastAsia="Times New Roman" w:hAnsiTheme="majorHAnsi" w:cstheme="majorHAnsi"/>
        </w:rPr>
        <w:t>3</w:t>
      </w:r>
      <w:r w:rsidR="00E66986" w:rsidRPr="002E2A57">
        <w:rPr>
          <w:rFonts w:asciiTheme="majorHAnsi" w:eastAsia="Times New Roman" w:hAnsiTheme="majorHAnsi" w:cstheme="majorHAnsi"/>
        </w:rPr>
        <w:t xml:space="preserve">). </w:t>
      </w:r>
      <w:r w:rsidR="00457733">
        <w:rPr>
          <w:rFonts w:asciiTheme="majorHAnsi" w:eastAsia="Times New Roman" w:hAnsiTheme="majorHAnsi" w:cstheme="majorHAnsi"/>
        </w:rPr>
        <w:t xml:space="preserve">We explored how the narrowness of the statistical baseline varies with the </w:t>
      </w:r>
      <w:r w:rsidR="008241EF">
        <w:rPr>
          <w:rFonts w:asciiTheme="majorHAnsi" w:eastAsia="Times New Roman" w:hAnsiTheme="majorHAnsi" w:cstheme="majorHAnsi"/>
        </w:rPr>
        <w:t>size of</w:t>
      </w:r>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rFonts w:asciiTheme="majorHAnsi" w:eastAsia="Times New Roman" w:hAnsiTheme="majorHAnsi" w:cstheme="majorHAnsi"/>
          <w:i/>
          <w:iCs/>
        </w:rPr>
      </w:pPr>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p>
    <w:p w14:paraId="281F1245" w14:textId="7C328C91" w:rsidR="00C86E22" w:rsidRPr="006361DB" w:rsidRDefault="00F7016C" w:rsidP="00C86E22">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For</w:t>
      </w:r>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four of the five datasets we analyzed – BBS, Gentry, Mammal Communities, and Misc</w:t>
      </w:r>
      <w:r w:rsidR="00052AAF">
        <w:rPr>
          <w:rFonts w:asciiTheme="majorHAnsi" w:eastAsia="Times New Roman" w:hAnsiTheme="majorHAnsi" w:cstheme="majorHAnsi"/>
        </w:rPr>
        <w:t>ellaneous</w:t>
      </w:r>
      <w:r w:rsidR="00C24427" w:rsidRPr="006361DB">
        <w:rPr>
          <w:rFonts w:asciiTheme="majorHAnsi" w:eastAsia="Times New Roman" w:hAnsiTheme="majorHAnsi" w:cstheme="majorHAnsi"/>
        </w:rPr>
        <w:t xml:space="preserve"> Abund</w:t>
      </w:r>
      <w:r w:rsidR="00052AAF">
        <w:rPr>
          <w:rFonts w:asciiTheme="majorHAnsi" w:eastAsia="Times New Roman" w:hAnsiTheme="majorHAnsi" w:cstheme="majorHAnsi"/>
        </w:rPr>
        <w:t>ance</w:t>
      </w:r>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r>
        <w:rPr>
          <w:rFonts w:asciiTheme="majorHAnsi" w:eastAsia="Times New Roman" w:hAnsiTheme="majorHAnsi" w:cstheme="majorHAnsi"/>
        </w:rPr>
        <w:t xml:space="preserve"> observed SADs are more dissimilar to </w:t>
      </w:r>
      <w:r w:rsidR="0034562E">
        <w:rPr>
          <w:rFonts w:asciiTheme="majorHAnsi" w:eastAsia="Times New Roman" w:hAnsiTheme="majorHAnsi" w:cstheme="majorHAnsi"/>
        </w:rPr>
        <w:t>their statistical baselines</w:t>
      </w:r>
      <w:r>
        <w:rPr>
          <w:rFonts w:asciiTheme="majorHAnsi" w:eastAsia="Times New Roman" w:hAnsiTheme="majorHAnsi" w:cstheme="majorHAnsi"/>
        </w:rPr>
        <w:t xml:space="preserve"> than would be expected by chance</w:t>
      </w:r>
      <w:r w:rsidR="00A96033">
        <w:rPr>
          <w:rFonts w:asciiTheme="majorHAnsi" w:eastAsia="Times New Roman" w:hAnsiTheme="majorHAnsi" w:cstheme="majorHAnsi"/>
        </w:rPr>
        <w:t xml:space="preserve"> (Figure 3)</w:t>
      </w:r>
      <w:r>
        <w:rPr>
          <w:rFonts w:asciiTheme="majorHAnsi" w:eastAsia="Times New Roman" w:hAnsiTheme="majorHAnsi" w:cstheme="majorHAnsi"/>
        </w:rPr>
        <w:t xml:space="preserve">. </w:t>
      </w:r>
      <w:r w:rsidR="000604BC">
        <w:rPr>
          <w:rFonts w:asciiTheme="majorHAnsi" w:eastAsia="Times New Roman" w:hAnsiTheme="majorHAnsi" w:cstheme="majorHAnsi"/>
        </w:rPr>
        <w:t>Combined over these four datasets, 29%</w:t>
      </w:r>
      <w:r>
        <w:rPr>
          <w:rFonts w:asciiTheme="majorHAnsi" w:eastAsia="Times New Roman" w:hAnsiTheme="majorHAnsi" w:cstheme="majorHAnsi"/>
        </w:rPr>
        <w:t xml:space="preserve"> of observed SADs are more dissimilar to the central tendency than are 95% of samples from the</w:t>
      </w:r>
      <w:r w:rsidR="00846EC6">
        <w:rPr>
          <w:rFonts w:asciiTheme="majorHAnsi" w:eastAsia="Times New Roman" w:hAnsiTheme="majorHAnsi" w:cstheme="majorHAnsi"/>
        </w:rPr>
        <w:t xml:space="preserve"> corresponding</w:t>
      </w:r>
      <w:r>
        <w:rPr>
          <w:rFonts w:asciiTheme="majorHAnsi" w:eastAsia="Times New Roman" w:hAnsiTheme="majorHAnsi" w:cstheme="majorHAnsi"/>
        </w:rPr>
        <w:t xml:space="preserve"> feasible set</w:t>
      </w:r>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r w:rsidR="00383A65">
        <w:rPr>
          <w:rFonts w:asciiTheme="majorHAnsi" w:eastAsia="Times New Roman" w:hAnsiTheme="majorHAnsi" w:cstheme="majorHAnsi"/>
        </w:rPr>
        <w:t xml:space="preserve">. If observed SADs </w:t>
      </w:r>
      <w:r w:rsidR="00675BD8">
        <w:rPr>
          <w:rFonts w:asciiTheme="majorHAnsi" w:eastAsia="Times New Roman" w:hAnsiTheme="majorHAnsi" w:cstheme="majorHAnsi"/>
        </w:rPr>
        <w:t>reflected</w:t>
      </w:r>
      <w:r w:rsidR="00383A65">
        <w:rPr>
          <w:rFonts w:asciiTheme="majorHAnsi" w:eastAsia="Times New Roman" w:hAnsiTheme="majorHAnsi" w:cstheme="majorHAnsi"/>
        </w:rPr>
        <w:t xml:space="preserve"> random draws from the feasible set, we would expect only </w:t>
      </w:r>
      <w:r w:rsidR="0080295D">
        <w:rPr>
          <w:rFonts w:asciiTheme="majorHAnsi" w:eastAsia="Times New Roman" w:hAnsiTheme="majorHAnsi" w:cstheme="majorHAnsi"/>
        </w:rPr>
        <w:t xml:space="preserve">5% </w:t>
      </w:r>
      <w:r w:rsidR="007D0A3D">
        <w:rPr>
          <w:rFonts w:asciiTheme="majorHAnsi" w:eastAsia="Times New Roman" w:hAnsiTheme="majorHAnsi" w:cstheme="majorHAnsi"/>
        </w:rPr>
        <w:t>to be that dissimila</w:t>
      </w:r>
      <w:r w:rsidR="002E0BF0">
        <w:rPr>
          <w:rFonts w:asciiTheme="majorHAnsi" w:eastAsia="Times New Roman" w:hAnsiTheme="majorHAnsi" w:cstheme="majorHAnsi"/>
        </w:rPr>
        <w:t>r</w:t>
      </w:r>
      <w:r w:rsidR="003B10DF">
        <w:rPr>
          <w:rFonts w:asciiTheme="majorHAnsi" w:eastAsia="Times New Roman" w:hAnsiTheme="majorHAnsi" w:cstheme="majorHAnsi"/>
        </w:rPr>
        <w:t xml:space="preserve">. These highly unlikely SADs have dissimilarity scores from </w:t>
      </w:r>
      <w:r w:rsidR="00A7133E">
        <w:rPr>
          <w:rFonts w:asciiTheme="majorHAnsi" w:eastAsia="Times New Roman" w:hAnsiTheme="majorHAnsi" w:cstheme="majorHAnsi"/>
        </w:rPr>
        <w:t>1.007</w:t>
      </w:r>
      <w:r w:rsidR="003B10DF">
        <w:rPr>
          <w:rFonts w:asciiTheme="majorHAnsi" w:eastAsia="Times New Roman" w:hAnsiTheme="majorHAnsi" w:cstheme="majorHAnsi"/>
        </w:rPr>
        <w:t xml:space="preserve"> to </w:t>
      </w:r>
      <w:r w:rsidR="00A7133E">
        <w:rPr>
          <w:rFonts w:asciiTheme="majorHAnsi" w:eastAsia="Times New Roman" w:hAnsiTheme="majorHAnsi" w:cstheme="majorHAnsi"/>
        </w:rPr>
        <w:t>6.</w:t>
      </w:r>
      <w:r w:rsidR="00E67CE8">
        <w:rPr>
          <w:rFonts w:asciiTheme="majorHAnsi" w:eastAsia="Times New Roman" w:hAnsiTheme="majorHAnsi" w:cstheme="majorHAnsi"/>
        </w:rPr>
        <w:t>3</w:t>
      </w:r>
      <w:r w:rsidR="003B10DF">
        <w:rPr>
          <w:rFonts w:asciiTheme="majorHAnsi" w:eastAsia="Times New Roman" w:hAnsiTheme="majorHAnsi" w:cstheme="majorHAnsi"/>
        </w:rPr>
        <w:t xml:space="preserve"> times the </w:t>
      </w:r>
      <w:r w:rsidR="001C3A8B">
        <w:rPr>
          <w:rFonts w:asciiTheme="majorHAnsi" w:eastAsia="Times New Roman" w:hAnsiTheme="majorHAnsi" w:cstheme="majorHAnsi"/>
        </w:rPr>
        <w:t>95</w:t>
      </w:r>
      <w:r w:rsidR="001C3A8B" w:rsidRPr="00C907B8">
        <w:rPr>
          <w:rFonts w:asciiTheme="majorHAnsi" w:eastAsia="Times New Roman" w:hAnsiTheme="majorHAnsi" w:cstheme="majorHAnsi"/>
          <w:vertAlign w:val="superscript"/>
        </w:rPr>
        <w:t>th</w:t>
      </w:r>
      <w:r w:rsidR="001C3A8B">
        <w:rPr>
          <w:rFonts w:asciiTheme="majorHAnsi" w:eastAsia="Times New Roman" w:hAnsiTheme="majorHAnsi" w:cstheme="majorHAnsi"/>
        </w:rPr>
        <w:t xml:space="preserve"> percentile of </w:t>
      </w:r>
      <w:r w:rsidR="003B10DF">
        <w:rPr>
          <w:rFonts w:asciiTheme="majorHAnsi" w:eastAsia="Times New Roman" w:hAnsiTheme="majorHAnsi" w:cstheme="majorHAnsi"/>
        </w:rPr>
        <w:t xml:space="preserve">dissimilarity </w:t>
      </w:r>
      <w:r w:rsidR="001C3A8B">
        <w:rPr>
          <w:rFonts w:asciiTheme="majorHAnsi" w:eastAsia="Times New Roman" w:hAnsiTheme="majorHAnsi" w:cstheme="majorHAnsi"/>
        </w:rPr>
        <w:t xml:space="preserve">scores comparing </w:t>
      </w:r>
      <w:r w:rsidR="003B10DF">
        <w:rPr>
          <w:rFonts w:asciiTheme="majorHAnsi" w:eastAsia="Times New Roman" w:hAnsiTheme="majorHAnsi" w:cstheme="majorHAnsi"/>
        </w:rPr>
        <w:t xml:space="preserve">the central tendency </w:t>
      </w:r>
      <w:r w:rsidR="001C3A8B">
        <w:rPr>
          <w:rFonts w:asciiTheme="majorHAnsi" w:eastAsia="Times New Roman" w:hAnsiTheme="majorHAnsi" w:cstheme="majorHAnsi"/>
        </w:rPr>
        <w:t xml:space="preserve">to </w:t>
      </w:r>
      <w:r w:rsidR="003B10DF">
        <w:rPr>
          <w:rFonts w:asciiTheme="majorHAnsi" w:eastAsia="Times New Roman" w:hAnsiTheme="majorHAnsi" w:cstheme="majorHAnsi"/>
        </w:rPr>
        <w:t xml:space="preserve">samples from the feasible set, an </w:t>
      </w:r>
      <w:r w:rsidR="009543AB">
        <w:rPr>
          <w:rFonts w:asciiTheme="majorHAnsi" w:eastAsia="Times New Roman" w:hAnsiTheme="majorHAnsi" w:cstheme="majorHAnsi"/>
        </w:rPr>
        <w:t xml:space="preserve">absolute </w:t>
      </w:r>
      <w:r w:rsidR="003B10DF">
        <w:rPr>
          <w:rFonts w:asciiTheme="majorHAnsi" w:eastAsia="Times New Roman" w:hAnsiTheme="majorHAnsi" w:cstheme="majorHAnsi"/>
        </w:rPr>
        <w:t>increase ranging from .</w:t>
      </w:r>
      <w:r w:rsidR="001C3A8B">
        <w:rPr>
          <w:rFonts w:asciiTheme="majorHAnsi" w:eastAsia="Times New Roman" w:hAnsiTheme="majorHAnsi" w:cstheme="majorHAnsi"/>
        </w:rPr>
        <w:t xml:space="preserve">001 </w:t>
      </w:r>
      <w:r w:rsidR="003B10DF">
        <w:rPr>
          <w:rFonts w:asciiTheme="majorHAnsi" w:eastAsia="Times New Roman" w:hAnsiTheme="majorHAnsi" w:cstheme="majorHAnsi"/>
        </w:rPr>
        <w:t>to .</w:t>
      </w:r>
      <w:r w:rsidR="001C3A8B">
        <w:rPr>
          <w:rFonts w:asciiTheme="majorHAnsi" w:eastAsia="Times New Roman" w:hAnsiTheme="majorHAnsi" w:cstheme="majorHAnsi"/>
        </w:rPr>
        <w:t xml:space="preserve">54 </w:t>
      </w:r>
      <w:r w:rsidR="00A7321D">
        <w:rPr>
          <w:rFonts w:asciiTheme="majorHAnsi" w:eastAsia="Times New Roman" w:hAnsiTheme="majorHAnsi" w:cstheme="majorHAnsi"/>
        </w:rPr>
        <w:t>on a scale from 0-1</w:t>
      </w:r>
      <w:r w:rsidR="000C22F2">
        <w:rPr>
          <w:rFonts w:asciiTheme="majorHAnsi" w:eastAsia="Times New Roman" w:hAnsiTheme="majorHAnsi" w:cstheme="majorHAnsi"/>
        </w:rPr>
        <w:t xml:space="preserve"> (Figure S</w:t>
      </w:r>
      <w:r w:rsidR="00CC18D9">
        <w:rPr>
          <w:rFonts w:asciiTheme="majorHAnsi" w:eastAsia="Times New Roman" w:hAnsiTheme="majorHAnsi" w:cstheme="majorHAnsi"/>
        </w:rPr>
        <w:t>4</w:t>
      </w:r>
      <w:r w:rsidR="000C22F2">
        <w:rPr>
          <w:rFonts w:asciiTheme="majorHAnsi" w:eastAsia="Times New Roman" w:hAnsiTheme="majorHAnsi" w:cstheme="majorHAnsi"/>
        </w:rPr>
        <w:t>)</w:t>
      </w:r>
      <w:r w:rsidR="003B10DF">
        <w:rPr>
          <w:rFonts w:asciiTheme="majorHAnsi" w:eastAsia="Times New Roman" w:hAnsiTheme="majorHAnsi" w:cstheme="majorHAnsi"/>
        </w:rPr>
        <w:t xml:space="preserve">. </w:t>
      </w:r>
      <w:r w:rsidR="00956787">
        <w:rPr>
          <w:rFonts w:asciiTheme="majorHAnsi" w:eastAsia="Times New Roman" w:hAnsiTheme="majorHAnsi" w:cstheme="majorHAnsi"/>
        </w:rPr>
        <w:t xml:space="preserve">These </w:t>
      </w:r>
      <w:r w:rsidR="0043718F">
        <w:rPr>
          <w:rFonts w:asciiTheme="majorHAnsi" w:eastAsia="Times New Roman" w:hAnsiTheme="majorHAnsi" w:cstheme="majorHAnsi"/>
        </w:rPr>
        <w:t>datasets also contain highly unlikely</w:t>
      </w:r>
      <w:r w:rsidR="007D0A3D">
        <w:rPr>
          <w:rFonts w:asciiTheme="majorHAnsi" w:eastAsia="Times New Roman" w:hAnsiTheme="majorHAnsi" w:cstheme="majorHAnsi"/>
        </w:rPr>
        <w:t xml:space="preserve"> observed</w:t>
      </w:r>
      <w:r w:rsidR="0043718F">
        <w:rPr>
          <w:rFonts w:asciiTheme="majorHAnsi" w:eastAsia="Times New Roman" w:hAnsiTheme="majorHAnsi" w:cstheme="majorHAnsi"/>
        </w:rPr>
        <w:t xml:space="preserve"> SADs in terms of their shape metrics.</w:t>
      </w:r>
      <w:r w:rsidR="00836462">
        <w:rPr>
          <w:rFonts w:asciiTheme="majorHAnsi" w:eastAsia="Times New Roman" w:hAnsiTheme="majorHAnsi" w:cstheme="majorHAnsi"/>
        </w:rPr>
        <w:t xml:space="preserve"> </w:t>
      </w:r>
      <w:r w:rsidR="00D97B5F">
        <w:rPr>
          <w:rFonts w:asciiTheme="majorHAnsi" w:eastAsia="Times New Roman" w:hAnsiTheme="majorHAnsi" w:cstheme="majorHAnsi"/>
        </w:rPr>
        <w:t xml:space="preserve">At random, </w:t>
      </w:r>
      <w:r w:rsidR="007F78BE">
        <w:rPr>
          <w:rFonts w:asciiTheme="majorHAnsi" w:eastAsia="Times New Roman" w:hAnsiTheme="majorHAnsi" w:cstheme="majorHAnsi"/>
        </w:rPr>
        <w:t xml:space="preserve">roughly </w:t>
      </w:r>
      <w:r w:rsidR="00D97B5F">
        <w:rPr>
          <w:rFonts w:asciiTheme="majorHAnsi" w:eastAsia="Times New Roman" w:hAnsiTheme="majorHAnsi" w:cstheme="majorHAnsi"/>
        </w:rPr>
        <w:t xml:space="preserve">2.5% of observed percentile scores for these metrics should be very high (&gt;97.5) or very low (&lt;2.5). </w:t>
      </w:r>
      <w:r w:rsidR="0034562E">
        <w:rPr>
          <w:rFonts w:asciiTheme="majorHAnsi" w:eastAsia="Times New Roman" w:hAnsiTheme="majorHAnsi" w:cstheme="majorHAnsi"/>
        </w:rPr>
        <w:t>Compared to their feasible sets</w:t>
      </w:r>
      <w:r w:rsidR="00B9735A">
        <w:rPr>
          <w:rFonts w:asciiTheme="majorHAnsi" w:eastAsia="Times New Roman" w:hAnsiTheme="majorHAnsi" w:cstheme="majorHAnsi"/>
        </w:rPr>
        <w:t xml:space="preserve">, </w:t>
      </w:r>
      <w:r w:rsidR="00FB1F90">
        <w:rPr>
          <w:rFonts w:asciiTheme="majorHAnsi" w:eastAsia="Times New Roman" w:hAnsiTheme="majorHAnsi" w:cstheme="majorHAnsi"/>
        </w:rPr>
        <w:t>these four</w:t>
      </w:r>
      <w:r w:rsidR="00B9735A">
        <w:rPr>
          <w:rFonts w:asciiTheme="majorHAnsi" w:eastAsia="Times New Roman" w:hAnsiTheme="majorHAnsi" w:cstheme="majorHAnsi"/>
        </w:rPr>
        <w:t xml:space="preserve"> datasets contain </w:t>
      </w:r>
      <w:r w:rsidR="00836462">
        <w:rPr>
          <w:rFonts w:asciiTheme="majorHAnsi" w:eastAsia="Times New Roman" w:hAnsiTheme="majorHAnsi" w:cstheme="majorHAnsi"/>
        </w:rPr>
        <w:t xml:space="preserve">a disproportionate number of communities with very low </w:t>
      </w:r>
      <w:r w:rsidR="00544C00">
        <w:rPr>
          <w:rFonts w:asciiTheme="majorHAnsi" w:eastAsia="Times New Roman" w:hAnsiTheme="majorHAnsi" w:cstheme="majorHAnsi"/>
        </w:rPr>
        <w:t xml:space="preserve">values for </w:t>
      </w:r>
      <w:r w:rsidR="00836462">
        <w:rPr>
          <w:rFonts w:asciiTheme="majorHAnsi" w:eastAsia="Times New Roman" w:hAnsiTheme="majorHAnsi" w:cstheme="majorHAnsi"/>
        </w:rPr>
        <w:t xml:space="preserve">Simpson’s </w:t>
      </w:r>
      <w:r w:rsidR="0061002A">
        <w:rPr>
          <w:rFonts w:asciiTheme="majorHAnsi" w:eastAsia="Times New Roman" w:hAnsiTheme="majorHAnsi" w:cstheme="majorHAnsi"/>
        </w:rPr>
        <w:t>evenness</w:t>
      </w:r>
      <w:r w:rsidR="006619CB">
        <w:rPr>
          <w:rFonts w:asciiTheme="majorHAnsi" w:eastAsia="Times New Roman" w:hAnsiTheme="majorHAnsi" w:cstheme="majorHAnsi"/>
        </w:rPr>
        <w:t xml:space="preserve"> </w:t>
      </w:r>
      <w:r w:rsidR="00453C9A">
        <w:rPr>
          <w:rFonts w:asciiTheme="majorHAnsi" w:eastAsia="Times New Roman" w:hAnsiTheme="majorHAnsi" w:cstheme="majorHAnsi"/>
        </w:rPr>
        <w:t xml:space="preserve">and </w:t>
      </w:r>
      <w:r w:rsidR="00836462">
        <w:rPr>
          <w:rFonts w:asciiTheme="majorHAnsi" w:eastAsia="Times New Roman" w:hAnsiTheme="majorHAnsi" w:cstheme="majorHAnsi"/>
        </w:rPr>
        <w:t>Shannon diversity</w:t>
      </w:r>
      <w:r w:rsidR="00453C9A">
        <w:rPr>
          <w:rFonts w:asciiTheme="majorHAnsi" w:eastAsia="Times New Roman" w:hAnsiTheme="majorHAnsi" w:cstheme="majorHAnsi"/>
        </w:rPr>
        <w:t>,</w:t>
      </w:r>
      <w:r w:rsidR="00836462">
        <w:rPr>
          <w:rFonts w:asciiTheme="majorHAnsi" w:eastAsia="Times New Roman" w:hAnsiTheme="majorHAnsi" w:cstheme="majorHAnsi"/>
        </w:rPr>
        <w:t xml:space="preserve"> and very high skewness</w:t>
      </w:r>
      <w:r w:rsidR="0061002A">
        <w:rPr>
          <w:rFonts w:asciiTheme="majorHAnsi" w:eastAsia="Times New Roman" w:hAnsiTheme="majorHAnsi" w:cstheme="majorHAnsi"/>
        </w:rPr>
        <w:t>,</w:t>
      </w:r>
      <w:r w:rsidR="00453C9A">
        <w:rPr>
          <w:rFonts w:asciiTheme="majorHAnsi" w:eastAsia="Times New Roman" w:hAnsiTheme="majorHAnsi" w:cstheme="majorHAnsi"/>
        </w:rPr>
        <w:t xml:space="preserve"> </w:t>
      </w:r>
      <w:r w:rsidR="00836462">
        <w:rPr>
          <w:rFonts w:asciiTheme="majorHAnsi" w:eastAsia="Times New Roman" w:hAnsiTheme="majorHAnsi" w:cstheme="majorHAnsi"/>
        </w:rPr>
        <w:t>relative to their feasible sets</w:t>
      </w:r>
      <w:r w:rsidR="0061002A">
        <w:rPr>
          <w:rFonts w:asciiTheme="majorHAnsi" w:eastAsia="Times New Roman" w:hAnsiTheme="majorHAnsi" w:cstheme="majorHAnsi"/>
        </w:rPr>
        <w:t xml:space="preserve"> (Table 1)</w:t>
      </w:r>
      <w:r w:rsidR="00836462">
        <w:rPr>
          <w:rFonts w:asciiTheme="majorHAnsi" w:eastAsia="Times New Roman" w:hAnsiTheme="majorHAnsi" w:cstheme="majorHAnsi"/>
        </w:rPr>
        <w:t xml:space="preserve">. </w:t>
      </w:r>
      <w:r w:rsidR="00193667">
        <w:rPr>
          <w:rFonts w:asciiTheme="majorHAnsi" w:eastAsia="Times New Roman" w:hAnsiTheme="majorHAnsi" w:cstheme="majorHAnsi"/>
        </w:rPr>
        <w:t>The Mammal Community and Miscellaneous Abundance databases also have high proportions of rare species</w:t>
      </w:r>
      <w:r w:rsidR="00342C55">
        <w:rPr>
          <w:rFonts w:asciiTheme="majorHAnsi" w:eastAsia="Times New Roman" w:hAnsiTheme="majorHAnsi" w:cstheme="majorHAnsi"/>
        </w:rPr>
        <w:t>, but this tendency is weaker for BBS</w:t>
      </w:r>
      <w:r w:rsidR="00391ABB">
        <w:rPr>
          <w:rFonts w:asciiTheme="majorHAnsi" w:eastAsia="Times New Roman" w:hAnsiTheme="majorHAnsi" w:cstheme="majorHAnsi"/>
        </w:rPr>
        <w:t xml:space="preserve"> </w:t>
      </w:r>
      <w:r w:rsidR="00342C55">
        <w:rPr>
          <w:rFonts w:asciiTheme="majorHAnsi" w:eastAsia="Times New Roman" w:hAnsiTheme="majorHAnsi" w:cstheme="majorHAnsi"/>
        </w:rPr>
        <w:t xml:space="preserve">and nonexistent for </w:t>
      </w:r>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r w:rsidR="00207B6C">
        <w:rPr>
          <w:rFonts w:asciiTheme="majorHAnsi" w:eastAsia="Times New Roman" w:hAnsiTheme="majorHAnsi" w:cstheme="majorHAnsi"/>
        </w:rPr>
        <w:t>– i</w:t>
      </w:r>
      <w:r w:rsidR="00342C55">
        <w:rPr>
          <w:rFonts w:asciiTheme="majorHAnsi" w:eastAsia="Times New Roman" w:hAnsiTheme="majorHAnsi" w:cstheme="majorHAnsi"/>
        </w:rPr>
        <w:t>n fact,</w:t>
      </w:r>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r w:rsidR="0026597C">
        <w:rPr>
          <w:rFonts w:asciiTheme="majorHAnsi" w:eastAsia="Times New Roman" w:hAnsiTheme="majorHAnsi" w:cstheme="majorHAnsi"/>
        </w:rPr>
        <w:t xml:space="preserve"> (20%</w:t>
      </w:r>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r w:rsidR="00207B6C">
        <w:rPr>
          <w:rFonts w:asciiTheme="majorHAnsi" w:eastAsia="Times New Roman" w:hAnsiTheme="majorHAnsi" w:cstheme="majorHAnsi"/>
        </w:rPr>
        <w:t>S5</w:t>
      </w:r>
      <w:r w:rsidR="0026597C">
        <w:rPr>
          <w:rFonts w:asciiTheme="majorHAnsi" w:eastAsia="Times New Roman" w:hAnsiTheme="majorHAnsi" w:cstheme="majorHAnsi"/>
        </w:rPr>
        <w:t>)</w:t>
      </w:r>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r w:rsidR="00707340">
        <w:rPr>
          <w:rFonts w:asciiTheme="majorHAnsi" w:eastAsia="Times New Roman" w:hAnsiTheme="majorHAnsi" w:cstheme="majorHAnsi"/>
        </w:rPr>
        <w:t>to the other datasets for the other shape metrics</w:t>
      </w:r>
      <w:r w:rsidR="00C86E22">
        <w:rPr>
          <w:rFonts w:asciiTheme="majorHAnsi" w:eastAsia="Times New Roman" w:hAnsiTheme="majorHAnsi" w:cstheme="majorHAnsi"/>
        </w:rPr>
        <w:t xml:space="preserve">– </w:t>
      </w:r>
      <w:r w:rsidR="000C299D">
        <w:rPr>
          <w:rFonts w:asciiTheme="majorHAnsi" w:eastAsia="Times New Roman" w:hAnsiTheme="majorHAnsi" w:cstheme="majorHAnsi"/>
        </w:rPr>
        <w:t>i.e.,</w:t>
      </w:r>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r w:rsidR="00780803">
        <w:rPr>
          <w:rFonts w:asciiTheme="majorHAnsi" w:eastAsia="Times New Roman" w:hAnsiTheme="majorHAnsi" w:cstheme="majorHAnsi"/>
        </w:rPr>
        <w:t xml:space="preserve">, </w:t>
      </w:r>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p>
    <w:p w14:paraId="21CD10BC" w14:textId="5EA21DB9" w:rsidR="0081077A" w:rsidRPr="006361DB" w:rsidRDefault="009C239F">
      <w:pPr>
        <w:spacing w:line="480" w:lineRule="auto"/>
        <w:rPr>
          <w:rFonts w:asciiTheme="majorHAnsi" w:eastAsia="Times New Roman" w:hAnsiTheme="majorHAnsi" w:cstheme="majorHAnsi"/>
        </w:rPr>
      </w:pPr>
      <w:r>
        <w:rPr>
          <w:rFonts w:asciiTheme="majorHAnsi" w:eastAsia="Times New Roman" w:hAnsiTheme="majorHAnsi" w:cstheme="majorHAnsi"/>
        </w:rPr>
        <w:t>In contrast to the other datasets, percentile scores for sites from the FIA dataset are more uniformly distributed, and the proportion</w:t>
      </w:r>
      <w:r w:rsidR="001F3DA6">
        <w:rPr>
          <w:rFonts w:asciiTheme="majorHAnsi" w:eastAsia="Times New Roman" w:hAnsiTheme="majorHAnsi" w:cstheme="majorHAnsi"/>
        </w:rPr>
        <w:t>s</w:t>
      </w:r>
      <w:r>
        <w:rPr>
          <w:rFonts w:asciiTheme="majorHAnsi" w:eastAsia="Times New Roman" w:hAnsiTheme="majorHAnsi" w:cstheme="majorHAnsi"/>
        </w:rPr>
        <w:t xml:space="preserve"> of extreme values</w:t>
      </w:r>
      <w:r w:rsidR="00471BA7">
        <w:rPr>
          <w:rFonts w:asciiTheme="majorHAnsi" w:eastAsia="Times New Roman" w:hAnsiTheme="majorHAnsi" w:cstheme="majorHAnsi"/>
        </w:rPr>
        <w:t xml:space="preserve"> are</w:t>
      </w:r>
      <w:r>
        <w:rPr>
          <w:rFonts w:asciiTheme="majorHAnsi" w:eastAsia="Times New Roman" w:hAnsiTheme="majorHAnsi" w:cstheme="majorHAnsi"/>
        </w:rPr>
        <w:t xml:space="preserve"> closer to what would be expected by chance</w:t>
      </w:r>
      <w:r w:rsidR="007447C1">
        <w:rPr>
          <w:rFonts w:asciiTheme="majorHAnsi" w:eastAsia="Times New Roman" w:hAnsiTheme="majorHAnsi" w:cstheme="majorHAnsi"/>
        </w:rPr>
        <w:t xml:space="preserve"> (</w:t>
      </w:r>
      <w:r w:rsidR="007C6369">
        <w:rPr>
          <w:rFonts w:asciiTheme="majorHAnsi" w:eastAsia="Times New Roman" w:hAnsiTheme="majorHAnsi" w:cstheme="majorHAnsi"/>
        </w:rPr>
        <w:t xml:space="preserve">Figure 3, </w:t>
      </w:r>
      <w:r w:rsidR="007447C1">
        <w:rPr>
          <w:rFonts w:asciiTheme="majorHAnsi" w:eastAsia="Times New Roman" w:hAnsiTheme="majorHAnsi" w:cstheme="majorHAnsi"/>
        </w:rPr>
        <w:t>Table 1)</w:t>
      </w:r>
      <w:r>
        <w:rPr>
          <w:rFonts w:asciiTheme="majorHAnsi" w:eastAsia="Times New Roman" w:hAnsiTheme="majorHAnsi" w:cstheme="majorHAnsi"/>
        </w:rPr>
        <w:t xml:space="preserve">. </w:t>
      </w:r>
      <w:r w:rsidR="00A66038">
        <w:rPr>
          <w:rFonts w:asciiTheme="majorHAnsi" w:eastAsia="Times New Roman" w:hAnsiTheme="majorHAnsi" w:cstheme="majorHAnsi"/>
        </w:rPr>
        <w:t xml:space="preserve">Only 7% of FIA communities are highly dissimilar to their feasible sets (compared to a random expectation of 5%). </w:t>
      </w:r>
      <w:r w:rsidR="00724402">
        <w:rPr>
          <w:rFonts w:asciiTheme="majorHAnsi" w:eastAsia="Times New Roman" w:hAnsiTheme="majorHAnsi" w:cstheme="majorHAnsi"/>
        </w:rPr>
        <w:t>Among the shape metrics, only 2.</w:t>
      </w:r>
      <w:r w:rsidR="00422BB9">
        <w:rPr>
          <w:rFonts w:asciiTheme="majorHAnsi" w:eastAsia="Times New Roman" w:hAnsiTheme="majorHAnsi" w:cstheme="majorHAnsi"/>
        </w:rPr>
        <w:t>8</w:t>
      </w:r>
      <w:r w:rsidR="00724402">
        <w:rPr>
          <w:rFonts w:asciiTheme="majorHAnsi" w:eastAsia="Times New Roman" w:hAnsiTheme="majorHAnsi" w:cstheme="majorHAnsi"/>
        </w:rPr>
        <w:t xml:space="preserve">% (compared to 2.5% at random) of sites have high values for skewness, 1.3% have high proportions of rare species, </w:t>
      </w:r>
      <w:r w:rsidR="00646E9A">
        <w:rPr>
          <w:rFonts w:asciiTheme="majorHAnsi" w:eastAsia="Times New Roman" w:hAnsiTheme="majorHAnsi" w:cstheme="majorHAnsi"/>
        </w:rPr>
        <w:t>5.7% have low Simpson’s evenness, and 5.4% have low Shannon diversity.</w:t>
      </w:r>
      <w:r w:rsidR="006A4A05">
        <w:rPr>
          <w:rFonts w:asciiTheme="majorHAnsi" w:eastAsia="Times New Roman" w:hAnsiTheme="majorHAnsi" w:cstheme="majorHAnsi"/>
        </w:rPr>
        <w:t xml:space="preserve">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 xml:space="preserve">The narrowness of the expectation </w:t>
      </w:r>
    </w:p>
    <w:p w14:paraId="4F70F28E" w14:textId="2EA768C2" w:rsidR="000F50D3"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r w:rsidR="00943F5D">
        <w:rPr>
          <w:rFonts w:asciiTheme="majorHAnsi" w:eastAsia="Times New Roman" w:hAnsiTheme="majorHAnsi" w:cstheme="majorHAnsi"/>
        </w:rPr>
        <w:t xml:space="preserve">in part </w:t>
      </w:r>
      <w:r>
        <w:rPr>
          <w:rFonts w:asciiTheme="majorHAnsi" w:eastAsia="Times New Roman" w:hAnsiTheme="majorHAnsi" w:cstheme="majorHAnsi"/>
        </w:rPr>
        <w:t xml:space="preserve">on the distribution of SADs in the feasible set. </w:t>
      </w:r>
      <w:r w:rsidR="0079078B">
        <w:rPr>
          <w:rFonts w:asciiTheme="majorHAnsi" w:eastAsia="Times New Roman" w:hAnsiTheme="majorHAnsi" w:cstheme="majorHAnsi"/>
        </w:rPr>
        <w:t xml:space="preserve">Overall, </w:t>
      </w:r>
      <w:r w:rsidR="0034562E">
        <w:rPr>
          <w:rFonts w:asciiTheme="majorHAnsi" w:eastAsia="Times New Roman" w:hAnsiTheme="majorHAnsi" w:cstheme="majorHAnsi"/>
        </w:rPr>
        <w:t xml:space="preserve">as the size of the feasible set increases, </w:t>
      </w:r>
      <w:r w:rsidR="0079078B">
        <w:rPr>
          <w:rFonts w:asciiTheme="majorHAnsi" w:eastAsia="Times New Roman" w:hAnsiTheme="majorHAnsi" w:cstheme="majorHAnsi"/>
        </w:rPr>
        <w:t>the SADs in a feasible set become more narrowly clustered around the central tendency of that feasible set</w:t>
      </w:r>
      <w:r w:rsidR="0034562E">
        <w:rPr>
          <w:rFonts w:asciiTheme="majorHAnsi" w:eastAsia="Times New Roman" w:hAnsiTheme="majorHAnsi" w:cstheme="majorHAnsi"/>
        </w:rPr>
        <w:t>, and the sampled distributions for shape metrics generally become less variable</w:t>
      </w:r>
      <w:r w:rsidR="0079078B">
        <w:rPr>
          <w:rFonts w:asciiTheme="majorHAnsi" w:eastAsia="Times New Roman" w:hAnsiTheme="majorHAnsi" w:cstheme="majorHAnsi"/>
        </w:rPr>
        <w:t xml:space="preserve"> </w:t>
      </w:r>
      <w:r w:rsidR="00B72CE9">
        <w:rPr>
          <w:rFonts w:asciiTheme="majorHAnsi" w:eastAsia="Times New Roman" w:hAnsiTheme="majorHAnsi" w:cstheme="majorHAnsi"/>
        </w:rPr>
        <w:t>(Figure 4)</w:t>
      </w:r>
      <w:r w:rsidR="0079078B">
        <w:rPr>
          <w:rFonts w:asciiTheme="majorHAnsi" w:eastAsia="Times New Roman" w:hAnsiTheme="majorHAnsi" w:cstheme="majorHAnsi"/>
        </w:rPr>
        <w:t xml:space="preserve">. </w:t>
      </w:r>
      <w:r w:rsidR="0034562E">
        <w:rPr>
          <w:rFonts w:asciiTheme="majorHAnsi" w:eastAsia="Times New Roman" w:hAnsiTheme="majorHAnsi" w:cstheme="majorHAnsi"/>
        </w:rPr>
        <w:t>In small communities, t</w:t>
      </w:r>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r w:rsidR="00C13A87">
        <w:rPr>
          <w:rFonts w:asciiTheme="majorHAnsi" w:eastAsia="Times New Roman" w:hAnsiTheme="majorHAnsi" w:cstheme="majorHAnsi"/>
        </w:rPr>
        <w:t xml:space="preserve">, </w:t>
      </w:r>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r w:rsidR="00F50E4A">
        <w:rPr>
          <w:rFonts w:asciiTheme="majorHAnsi" w:eastAsia="Times New Roman" w:hAnsiTheme="majorHAnsi" w:cstheme="majorHAnsi"/>
        </w:rPr>
        <w:t>values</w:t>
      </w:r>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r w:rsidR="00CF2A65">
        <w:rPr>
          <w:rFonts w:asciiTheme="majorHAnsi" w:eastAsia="Times New Roman" w:hAnsiTheme="majorHAnsi" w:cstheme="majorHAnsi"/>
        </w:rPr>
        <w:t>exceed ~.7</w:t>
      </w:r>
      <w:r w:rsidR="00BB452A">
        <w:rPr>
          <w:rFonts w:asciiTheme="majorHAnsi" w:eastAsia="Times New Roman" w:hAnsiTheme="majorHAnsi" w:cstheme="majorHAnsi"/>
        </w:rPr>
        <w:t xml:space="preserve"> for skewness, Simpson evenness, and Shannon diversity, and ~.8 for the proportion of rare species</w:t>
      </w:r>
      <w:r w:rsidR="00F50E4A">
        <w:rPr>
          <w:rFonts w:asciiTheme="majorHAnsi" w:eastAsia="Times New Roman" w:hAnsiTheme="majorHAnsi" w:cstheme="majorHAnsi"/>
        </w:rPr>
        <w:t>.</w:t>
      </w:r>
      <w:r w:rsidR="00B1778D">
        <w:rPr>
          <w:rFonts w:asciiTheme="majorHAnsi" w:eastAsia="Times New Roman" w:hAnsiTheme="majorHAnsi" w:cstheme="majorHAnsi"/>
        </w:rPr>
        <w:t xml:space="preserve"> </w:t>
      </w:r>
      <w:r w:rsidR="00E115D2">
        <w:rPr>
          <w:rFonts w:asciiTheme="majorHAnsi" w:eastAsia="Times New Roman" w:hAnsiTheme="majorHAnsi" w:cstheme="majorHAnsi"/>
        </w:rPr>
        <w:t xml:space="preserve">Among our datasets, the FIA and Mammal Community databases have the smallest communities, in terms of S and N, and tend to </w:t>
      </w:r>
      <w:r w:rsidR="0034562E">
        <w:rPr>
          <w:rFonts w:asciiTheme="majorHAnsi" w:eastAsia="Times New Roman" w:hAnsiTheme="majorHAnsi" w:cstheme="majorHAnsi"/>
        </w:rPr>
        <w:t>have the largest proportions of feasible sets with</w:t>
      </w:r>
      <w:r w:rsidR="00E115D2">
        <w:rPr>
          <w:rFonts w:asciiTheme="majorHAnsi" w:eastAsia="Times New Roman" w:hAnsiTheme="majorHAnsi" w:cstheme="majorHAnsi"/>
        </w:rPr>
        <w:t xml:space="preserve"> high breadth indices</w:t>
      </w:r>
      <w:r w:rsidR="00FE59EC">
        <w:rPr>
          <w:rFonts w:asciiTheme="majorHAnsi" w:eastAsia="Times New Roman" w:hAnsiTheme="majorHAnsi" w:cstheme="majorHAnsi"/>
        </w:rPr>
        <w:t xml:space="preserve"> (Figure S6)</w:t>
      </w:r>
      <w:r w:rsidR="00E115D2">
        <w:rPr>
          <w:rFonts w:asciiTheme="majorHAnsi" w:eastAsia="Times New Roman" w:hAnsiTheme="majorHAnsi" w:cstheme="majorHAnsi"/>
        </w:rPr>
        <w:t>.</w:t>
      </w:r>
      <w:r w:rsidR="00297DB0">
        <w:rPr>
          <w:rFonts w:asciiTheme="majorHAnsi" w:eastAsia="Times New Roman" w:hAnsiTheme="majorHAnsi" w:cstheme="majorHAnsi"/>
        </w:rPr>
        <w:t xml:space="preserve">  </w:t>
      </w:r>
    </w:p>
    <w:p w14:paraId="59AF66A8" w14:textId="01862369" w:rsidR="00F7016C" w:rsidRDefault="00F7016C" w:rsidP="00021897">
      <w:pPr>
        <w:spacing w:line="480" w:lineRule="auto"/>
        <w:rPr>
          <w:rFonts w:asciiTheme="majorHAnsi" w:eastAsia="Times New Roman" w:hAnsiTheme="majorHAnsi" w:cstheme="majorHAnsi"/>
          <w:i/>
          <w:iCs/>
        </w:rPr>
      </w:pPr>
      <w:r>
        <w:rPr>
          <w:rFonts w:asciiTheme="majorHAnsi" w:eastAsia="Times New Roman" w:hAnsiTheme="majorHAnsi" w:cstheme="majorHAnsi"/>
          <w:i/>
          <w:iCs/>
        </w:rPr>
        <w:t xml:space="preserve">Sensitivity to sampling </w:t>
      </w:r>
      <w:r w:rsidR="00C27CD2">
        <w:rPr>
          <w:rFonts w:asciiTheme="majorHAnsi" w:eastAsia="Times New Roman" w:hAnsiTheme="majorHAnsi" w:cstheme="majorHAnsi"/>
          <w:i/>
          <w:iCs/>
        </w:rPr>
        <w:t>variability</w:t>
      </w:r>
    </w:p>
    <w:p w14:paraId="12093383" w14:textId="492AE3D3" w:rsidR="0073360F" w:rsidRDefault="0073360F" w:rsidP="00021897">
      <w:pPr>
        <w:spacing w:line="480" w:lineRule="auto"/>
        <w:rPr>
          <w:rFonts w:asciiTheme="majorHAnsi" w:eastAsia="Times New Roman" w:hAnsiTheme="majorHAnsi" w:cstheme="majorHAnsi"/>
        </w:rPr>
      </w:pPr>
      <w:r>
        <w:rPr>
          <w:rFonts w:asciiTheme="majorHAnsi" w:eastAsia="Times New Roman" w:hAnsiTheme="majorHAnsi" w:cstheme="majorHAnsi"/>
        </w:rPr>
        <w:t>In al</w:t>
      </w:r>
      <w:r w:rsidR="00A72227">
        <w:rPr>
          <w:rFonts w:asciiTheme="majorHAnsi" w:eastAsia="Times New Roman" w:hAnsiTheme="majorHAnsi" w:cstheme="majorHAnsi"/>
        </w:rPr>
        <w:t>most all</w:t>
      </w:r>
      <w:r>
        <w:rPr>
          <w:rFonts w:asciiTheme="majorHAnsi" w:eastAsia="Times New Roman" w:hAnsiTheme="majorHAnsi" w:cstheme="majorHAnsi"/>
        </w:rPr>
        <w:t xml:space="preserve"> cases, SADs adjusted for the under-observation of rare species are even more extreme relative to their feasible sets than unadjusted SADs</w:t>
      </w:r>
      <w:r w:rsidR="0066366A">
        <w:rPr>
          <w:rFonts w:asciiTheme="majorHAnsi" w:eastAsia="Times New Roman" w:hAnsiTheme="majorHAnsi" w:cstheme="majorHAnsi"/>
        </w:rPr>
        <w:t xml:space="preserve"> (Figure 5; see </w:t>
      </w:r>
      <w:r w:rsidR="0013454F">
        <w:rPr>
          <w:rFonts w:asciiTheme="majorHAnsi" w:eastAsia="Times New Roman" w:hAnsiTheme="majorHAnsi" w:cstheme="majorHAnsi"/>
        </w:rPr>
        <w:t>A</w:t>
      </w:r>
      <w:r w:rsidR="0066366A">
        <w:rPr>
          <w:rFonts w:asciiTheme="majorHAnsi" w:eastAsia="Times New Roman" w:hAnsiTheme="majorHAnsi" w:cstheme="majorHAnsi"/>
        </w:rPr>
        <w:t>ppendix A7 for complete results of resampling)</w:t>
      </w:r>
      <w:r>
        <w:rPr>
          <w:rFonts w:asciiTheme="majorHAnsi" w:eastAsia="Times New Roman" w:hAnsiTheme="majorHAnsi" w:cstheme="majorHAnsi"/>
        </w:rPr>
        <w:t xml:space="preserve">. </w:t>
      </w:r>
      <w:r w:rsidR="00034941">
        <w:rPr>
          <w:rFonts w:asciiTheme="majorHAnsi" w:eastAsia="Times New Roman" w:hAnsiTheme="majorHAnsi" w:cstheme="majorHAnsi"/>
        </w:rPr>
        <w:t xml:space="preserve">For </w:t>
      </w:r>
      <w:r w:rsidR="00B452C1">
        <w:rPr>
          <w:rFonts w:asciiTheme="majorHAnsi" w:eastAsia="Times New Roman" w:hAnsiTheme="majorHAnsi" w:cstheme="majorHAnsi"/>
        </w:rPr>
        <w:t>all da</w:t>
      </w:r>
      <w:r w:rsidR="00034941">
        <w:rPr>
          <w:rFonts w:asciiTheme="majorHAnsi" w:eastAsia="Times New Roman" w:hAnsiTheme="majorHAnsi" w:cstheme="majorHAnsi"/>
        </w:rPr>
        <w:t xml:space="preserve">tasets, adjusted SADs </w:t>
      </w:r>
      <w:r w:rsidR="00F84481">
        <w:rPr>
          <w:rFonts w:asciiTheme="majorHAnsi" w:eastAsia="Times New Roman" w:hAnsiTheme="majorHAnsi" w:cstheme="majorHAnsi"/>
        </w:rPr>
        <w:t>show more</w:t>
      </w:r>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r w:rsidR="00E15675">
        <w:rPr>
          <w:rFonts w:asciiTheme="majorHAnsi" w:eastAsia="Times New Roman" w:hAnsiTheme="majorHAnsi" w:cstheme="majorHAnsi"/>
        </w:rPr>
        <w:t xml:space="preserve"> </w:t>
      </w:r>
    </w:p>
    <w:p w14:paraId="14175519" w14:textId="495BB457" w:rsidR="008C5F52" w:rsidRPr="0073360F" w:rsidRDefault="007D1022" w:rsidP="00021897">
      <w:pPr>
        <w:spacing w:line="480" w:lineRule="auto"/>
        <w:rPr>
          <w:rFonts w:asciiTheme="majorHAnsi" w:eastAsia="Times New Roman" w:hAnsiTheme="majorHAnsi" w:cstheme="majorHAnsi"/>
        </w:rPr>
      </w:pPr>
      <w:r>
        <w:rPr>
          <w:rFonts w:asciiTheme="majorHAnsi" w:eastAsia="Times New Roman" w:hAnsiTheme="majorHAnsi" w:cstheme="majorHAnsi"/>
        </w:rPr>
        <w:t>Subsampling</w:t>
      </w:r>
      <w:r w:rsidR="00463C88">
        <w:rPr>
          <w:rFonts w:asciiTheme="majorHAnsi" w:eastAsia="Times New Roman" w:hAnsiTheme="majorHAnsi" w:cstheme="majorHAnsi"/>
        </w:rPr>
        <w:t xml:space="preserve"> </w:t>
      </w:r>
      <w:r w:rsidR="00040FCD">
        <w:rPr>
          <w:rFonts w:asciiTheme="majorHAnsi" w:eastAsia="Times New Roman" w:hAnsiTheme="majorHAnsi" w:cstheme="majorHAnsi"/>
        </w:rPr>
        <w:t>consistently reduces the proportion of extreme observations across all datasets and metrics</w:t>
      </w:r>
      <w:r w:rsidR="00613125">
        <w:rPr>
          <w:rFonts w:asciiTheme="majorHAnsi" w:eastAsia="Times New Roman" w:hAnsiTheme="majorHAnsi" w:cstheme="majorHAnsi"/>
        </w:rPr>
        <w:t xml:space="preserve"> (</w:t>
      </w:r>
      <w:r w:rsidR="005B7223">
        <w:rPr>
          <w:rFonts w:asciiTheme="majorHAnsi" w:eastAsia="Times New Roman" w:hAnsiTheme="majorHAnsi" w:cstheme="majorHAnsi"/>
        </w:rPr>
        <w:t xml:space="preserve">Figure </w:t>
      </w:r>
      <w:r w:rsidR="001F2DC7">
        <w:rPr>
          <w:rFonts w:asciiTheme="majorHAnsi" w:eastAsia="Times New Roman" w:hAnsiTheme="majorHAnsi" w:cstheme="majorHAnsi"/>
        </w:rPr>
        <w:t>5; Appendix A7</w:t>
      </w:r>
      <w:r w:rsidR="00613125">
        <w:rPr>
          <w:rFonts w:asciiTheme="majorHAnsi" w:eastAsia="Times New Roman" w:hAnsiTheme="majorHAnsi" w:cstheme="majorHAnsi"/>
        </w:rPr>
        <w:t>)</w:t>
      </w:r>
      <w:r w:rsidR="00040FCD">
        <w:rPr>
          <w:rFonts w:asciiTheme="majorHAnsi" w:eastAsia="Times New Roman" w:hAnsiTheme="majorHAnsi" w:cstheme="majorHAnsi"/>
        </w:rPr>
        <w:t xml:space="preserve">. </w:t>
      </w:r>
      <w:r w:rsidR="00606540">
        <w:rPr>
          <w:rFonts w:asciiTheme="majorHAnsi" w:eastAsia="Times New Roman" w:hAnsiTheme="majorHAnsi" w:cstheme="majorHAnsi"/>
        </w:rPr>
        <w:t xml:space="preserve">In most instances, the proportion of extreme observations still exceeds the proportion that would be expected by </w:t>
      </w:r>
      <w:r w:rsidR="00613125">
        <w:rPr>
          <w:rFonts w:asciiTheme="majorHAnsi" w:eastAsia="Times New Roman" w:hAnsiTheme="majorHAnsi" w:cstheme="majorHAnsi"/>
        </w:rPr>
        <w:t>chance</w:t>
      </w:r>
      <w:r w:rsidR="00606540">
        <w:rPr>
          <w:rFonts w:asciiTheme="majorHAnsi" w:eastAsia="Times New Roman" w:hAnsiTheme="majorHAnsi" w:cstheme="majorHAnsi"/>
        </w:rPr>
        <w:t xml:space="preserve">. </w:t>
      </w:r>
      <w:r w:rsidR="00B51B4F">
        <w:rPr>
          <w:rFonts w:asciiTheme="majorHAnsi" w:eastAsia="Times New Roman" w:hAnsiTheme="majorHAnsi" w:cstheme="majorHAnsi"/>
        </w:rPr>
        <w:t xml:space="preserve">However, the </w:t>
      </w:r>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r w:rsidR="004A461C">
        <w:rPr>
          <w:rFonts w:asciiTheme="majorHAnsi" w:eastAsia="Times New Roman" w:hAnsiTheme="majorHAnsi" w:cstheme="majorHAnsi"/>
        </w:rPr>
        <w:t xml:space="preserve"> BBS and</w:t>
      </w:r>
      <w:r w:rsidR="00543E62">
        <w:rPr>
          <w:rFonts w:asciiTheme="majorHAnsi" w:eastAsia="Times New Roman" w:hAnsiTheme="majorHAnsi" w:cstheme="majorHAnsi"/>
        </w:rPr>
        <w:t xml:space="preserve"> Mammal Community database</w:t>
      </w:r>
      <w:r w:rsidR="00A43518">
        <w:rPr>
          <w:rFonts w:asciiTheme="majorHAnsi" w:eastAsia="Times New Roman" w:hAnsiTheme="majorHAnsi" w:cstheme="majorHAnsi"/>
        </w:rPr>
        <w:t>s</w:t>
      </w:r>
      <w:r w:rsidR="008E0901">
        <w:rPr>
          <w:rFonts w:asciiTheme="majorHAnsi" w:eastAsia="Times New Roman" w:hAnsiTheme="majorHAnsi" w:cstheme="majorHAnsi"/>
        </w:rPr>
        <w:t xml:space="preserve"> </w:t>
      </w:r>
      <w:r w:rsidR="00263FD7">
        <w:rPr>
          <w:rFonts w:asciiTheme="majorHAnsi" w:eastAsia="Times New Roman" w:hAnsiTheme="majorHAnsi" w:cstheme="majorHAnsi"/>
        </w:rPr>
        <w:t xml:space="preserve">drop from </w:t>
      </w:r>
      <w:r w:rsidR="00F165D4">
        <w:rPr>
          <w:rFonts w:asciiTheme="majorHAnsi" w:eastAsia="Times New Roman" w:hAnsiTheme="majorHAnsi" w:cstheme="majorHAnsi"/>
        </w:rPr>
        <w:t xml:space="preserve">4.5% to 1% and </w:t>
      </w:r>
      <w:r w:rsidR="00263FD7">
        <w:rPr>
          <w:rFonts w:asciiTheme="majorHAnsi" w:eastAsia="Times New Roman" w:hAnsiTheme="majorHAnsi" w:cstheme="majorHAnsi"/>
        </w:rPr>
        <w:t>~13% to 3.5% with resampling</w:t>
      </w:r>
      <w:r w:rsidR="00B4107B">
        <w:rPr>
          <w:rFonts w:asciiTheme="majorHAnsi" w:eastAsia="Times New Roman" w:hAnsiTheme="majorHAnsi" w:cstheme="majorHAnsi"/>
        </w:rPr>
        <w:t xml:space="preserve">. For </w:t>
      </w:r>
      <w:r w:rsidR="00A32665">
        <w:rPr>
          <w:rFonts w:asciiTheme="majorHAnsi" w:eastAsia="Times New Roman" w:hAnsiTheme="majorHAnsi" w:cstheme="majorHAnsi"/>
        </w:rPr>
        <w:t>FIA</w:t>
      </w:r>
      <w:r w:rsidR="00B4107B">
        <w:rPr>
          <w:rFonts w:asciiTheme="majorHAnsi" w:eastAsia="Times New Roman" w:hAnsiTheme="majorHAnsi" w:cstheme="majorHAnsi"/>
        </w:rPr>
        <w:t>, the</w:t>
      </w:r>
      <w:r w:rsidR="00F165D4">
        <w:rPr>
          <w:rFonts w:asciiTheme="majorHAnsi" w:eastAsia="Times New Roman" w:hAnsiTheme="majorHAnsi" w:cstheme="majorHAnsi"/>
        </w:rPr>
        <w:t xml:space="preserve"> proportions of sites with</w:t>
      </w:r>
      <w:r w:rsidR="00D57C6E">
        <w:rPr>
          <w:rFonts w:asciiTheme="majorHAnsi" w:eastAsia="Times New Roman" w:hAnsiTheme="majorHAnsi" w:cstheme="majorHAnsi"/>
        </w:rPr>
        <w:t xml:space="preserve"> high dissimilarity,</w:t>
      </w:r>
      <w:r w:rsidR="00F165D4">
        <w:rPr>
          <w:rFonts w:asciiTheme="majorHAnsi" w:eastAsia="Times New Roman" w:hAnsiTheme="majorHAnsi" w:cstheme="majorHAnsi"/>
        </w:rPr>
        <w:t xml:space="preserve"> low evenness and Shannon diversity </w:t>
      </w:r>
      <w:r w:rsidR="00D57C6E">
        <w:rPr>
          <w:rFonts w:asciiTheme="majorHAnsi" w:eastAsia="Times New Roman" w:hAnsiTheme="majorHAnsi" w:cstheme="majorHAnsi"/>
        </w:rPr>
        <w:t>all drop from 6-8% to 2-3%. Note that</w:t>
      </w:r>
      <w:r w:rsidR="00017FD3">
        <w:rPr>
          <w:rFonts w:asciiTheme="majorHAnsi" w:eastAsia="Times New Roman" w:hAnsiTheme="majorHAnsi" w:cstheme="majorHAnsi"/>
        </w:rPr>
        <w:t xml:space="preserve">, for FIA, </w:t>
      </w:r>
      <w:r w:rsidR="00D57C6E">
        <w:rPr>
          <w:rFonts w:asciiTheme="majorHAnsi" w:eastAsia="Times New Roman" w:hAnsiTheme="majorHAnsi" w:cstheme="majorHAnsi"/>
        </w:rPr>
        <w:t xml:space="preserve">neither the raw nor the resampled SADs </w:t>
      </w:r>
      <w:r w:rsidR="00770062">
        <w:rPr>
          <w:rFonts w:asciiTheme="majorHAnsi" w:eastAsia="Times New Roman" w:hAnsiTheme="majorHAnsi" w:cstheme="majorHAnsi"/>
        </w:rPr>
        <w:t xml:space="preserve">have a disproportionate representation of </w:t>
      </w:r>
      <w:r w:rsidR="0030467A">
        <w:rPr>
          <w:rFonts w:asciiTheme="majorHAnsi" w:eastAsia="Times New Roman" w:hAnsiTheme="majorHAnsi" w:cstheme="majorHAnsi"/>
        </w:rPr>
        <w:t>extreme values for the remaining metrics</w:t>
      </w:r>
      <w:r w:rsidR="00770062">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D</w:t>
      </w:r>
      <w:r w:rsidR="00D6678E" w:rsidRPr="002E2A57">
        <w:rPr>
          <w:rFonts w:asciiTheme="majorHAnsi" w:eastAsia="Times New Roman" w:hAnsiTheme="majorHAnsi" w:cstheme="majorHAnsi"/>
          <w:b/>
          <w:bCs/>
        </w:rPr>
        <w:t>iscussion</w:t>
      </w:r>
    </w:p>
    <w:p w14:paraId="2F33E723" w14:textId="5507C228" w:rsidR="00C4388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5452A3">
        <w:rPr>
          <w:rFonts w:asciiTheme="majorHAnsi" w:eastAsia="Times New Roman" w:hAnsiTheme="majorHAnsi" w:cstheme="majorHAnsi"/>
        </w:rPr>
        <w:t>deviate from the forms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E91ECC">
        <w:rPr>
          <w:rFonts w:asciiTheme="majorHAnsi" w:eastAsia="Times New Roman" w:hAnsiTheme="majorHAnsi" w:cstheme="majorHAnsi"/>
        </w:rPr>
        <w:t>Overall, t</w:t>
      </w:r>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shapes </w:t>
      </w:r>
      <w:r w:rsidR="007D0A3D">
        <w:rPr>
          <w:rFonts w:asciiTheme="majorHAnsi" w:eastAsia="Times New Roman" w:hAnsiTheme="majorHAnsi" w:cstheme="majorHAnsi"/>
        </w:rPr>
        <w:t>generated by purely statistical processes</w:t>
      </w:r>
      <w:r w:rsidR="003725E8" w:rsidRPr="002E2A57">
        <w:rPr>
          <w:rFonts w:asciiTheme="majorHAnsi" w:eastAsia="Times New Roman" w:hAnsiTheme="majorHAnsi" w:cstheme="majorHAnsi"/>
        </w:rPr>
        <w:t xml:space="preserve">. </w:t>
      </w:r>
      <w:r w:rsidR="002D562F">
        <w:rPr>
          <w:rFonts w:asciiTheme="majorHAnsi" w:eastAsia="Times New Roman" w:hAnsiTheme="majorHAnsi" w:cstheme="majorHAnsi"/>
        </w:rPr>
        <w:t xml:space="preserve">We also found that </w:t>
      </w:r>
      <w:r w:rsidR="006700A7">
        <w:rPr>
          <w:rFonts w:asciiTheme="majorHAnsi" w:eastAsia="Times New Roman" w:hAnsiTheme="majorHAnsi" w:cstheme="majorHAnsi"/>
        </w:rPr>
        <w:t>the</w:t>
      </w:r>
      <w:r w:rsidR="002D562F">
        <w:rPr>
          <w:rFonts w:asciiTheme="majorHAnsi" w:eastAsia="Times New Roman" w:hAnsiTheme="majorHAnsi" w:cstheme="majorHAnsi"/>
        </w:rPr>
        <w:t xml:space="preserve"> </w:t>
      </w:r>
      <w:r w:rsidR="00F84481">
        <w:rPr>
          <w:rFonts w:asciiTheme="majorHAnsi" w:eastAsia="Times New Roman" w:hAnsiTheme="majorHAnsi" w:cstheme="majorHAnsi"/>
        </w:rPr>
        <w:t>magnitude and form of deviation</w:t>
      </w:r>
      <w:r w:rsidR="002D562F">
        <w:rPr>
          <w:rFonts w:asciiTheme="majorHAnsi" w:eastAsia="Times New Roman" w:hAnsiTheme="majorHAnsi" w:cstheme="majorHAnsi"/>
        </w:rPr>
        <w:t xml:space="preserve"> varied among the datasets we considered. </w:t>
      </w:r>
      <w:r w:rsidR="00342DFA">
        <w:rPr>
          <w:rFonts w:asciiTheme="majorHAnsi" w:eastAsia="Times New Roman" w:hAnsiTheme="majorHAnsi" w:cstheme="majorHAnsi"/>
        </w:rPr>
        <w:t xml:space="preserve">This variability may reflect statistical phenomena related </w:t>
      </w:r>
      <w:r w:rsidR="00012393">
        <w:rPr>
          <w:rFonts w:asciiTheme="majorHAnsi" w:eastAsia="Times New Roman" w:hAnsiTheme="majorHAnsi" w:cstheme="majorHAnsi"/>
        </w:rPr>
        <w:t xml:space="preserve">to </w:t>
      </w:r>
      <w:r w:rsidR="00342DFA">
        <w:rPr>
          <w:rFonts w:asciiTheme="majorHAnsi" w:eastAsia="Times New Roman" w:hAnsiTheme="majorHAnsi" w:cstheme="majorHAnsi"/>
        </w:rPr>
        <w:t>the size of S</w:t>
      </w:r>
      <w:r w:rsidR="005A21F4">
        <w:rPr>
          <w:rFonts w:asciiTheme="majorHAnsi" w:eastAsia="Times New Roman" w:hAnsiTheme="majorHAnsi" w:cstheme="majorHAnsi"/>
        </w:rPr>
        <w:t xml:space="preserve"> and </w:t>
      </w:r>
      <w:r w:rsidR="00342DFA">
        <w:rPr>
          <w:rFonts w:asciiTheme="majorHAnsi" w:eastAsia="Times New Roman" w:hAnsiTheme="majorHAnsi" w:cstheme="majorHAnsi"/>
        </w:rPr>
        <w:t xml:space="preserve">N and their ratio, or it may reflect different biological processes dominating in different contexts. </w:t>
      </w:r>
      <w:r w:rsidR="002D562F">
        <w:rPr>
          <w:rFonts w:asciiTheme="majorHAnsi" w:eastAsia="Times New Roman" w:hAnsiTheme="majorHAnsi" w:cstheme="majorHAnsi"/>
        </w:rPr>
        <w:t xml:space="preserve">Finally, </w:t>
      </w:r>
      <w:r w:rsidR="00863017">
        <w:rPr>
          <w:rFonts w:asciiTheme="majorHAnsi" w:eastAsia="Times New Roman" w:hAnsiTheme="majorHAnsi" w:cstheme="majorHAnsi"/>
        </w:rPr>
        <w:t>although</w:t>
      </w:r>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012393">
        <w:rPr>
          <w:rFonts w:asciiTheme="majorHAnsi" w:eastAsia="Times New Roman" w:hAnsiTheme="majorHAnsi" w:cstheme="majorHAnsi"/>
        </w:rPr>
        <w:t xml:space="preserve">This does not </w:t>
      </w:r>
      <w:r w:rsidR="007E40ED">
        <w:rPr>
          <w:rFonts w:asciiTheme="majorHAnsi" w:eastAsia="Times New Roman" w:hAnsiTheme="majorHAnsi" w:cstheme="majorHAnsi"/>
        </w:rPr>
        <w:t>imply the absence of</w:t>
      </w:r>
      <w:r w:rsidR="00012393">
        <w:rPr>
          <w:rFonts w:asciiTheme="majorHAnsi" w:eastAsia="Times New Roman" w:hAnsiTheme="majorHAnsi" w:cstheme="majorHAnsi"/>
        </w:rPr>
        <w:t xml:space="preserve"> ecological processes </w:t>
      </w:r>
      <w:r w:rsidR="007E40ED">
        <w:rPr>
          <w:rFonts w:asciiTheme="majorHAnsi" w:eastAsia="Times New Roman" w:hAnsiTheme="majorHAnsi" w:cstheme="majorHAnsi"/>
        </w:rPr>
        <w:t xml:space="preserve">operating </w:t>
      </w:r>
      <w:r w:rsidR="000C299D">
        <w:rPr>
          <w:rFonts w:asciiTheme="majorHAnsi" w:eastAsia="Times New Roman" w:hAnsiTheme="majorHAnsi" w:cstheme="majorHAnsi"/>
        </w:rPr>
        <w:t>on these SADs</w:t>
      </w:r>
      <w:r w:rsidR="007E40ED">
        <w:rPr>
          <w:rFonts w:asciiTheme="majorHAnsi" w:eastAsia="Times New Roman" w:hAnsiTheme="majorHAnsi" w:cstheme="majorHAnsi"/>
        </w:rPr>
        <w:t>. Rather, one possible explanation is tha</w:t>
      </w:r>
      <w:r w:rsidR="00012393">
        <w:rPr>
          <w:rFonts w:asciiTheme="majorHAnsi" w:eastAsia="Times New Roman" w:hAnsiTheme="majorHAnsi" w:cstheme="majorHAnsi"/>
        </w:rPr>
        <w:t xml:space="preserve">t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r w:rsidR="00750DFC">
        <w:rPr>
          <w:rFonts w:asciiTheme="majorHAnsi" w:eastAsia="Times New Roman" w:hAnsiTheme="majorHAnsi" w:cstheme="majorHAnsi"/>
        </w:rPr>
        <w:t>are</w:t>
      </w:r>
      <w:r w:rsidR="00012393">
        <w:rPr>
          <w:rFonts w:asciiTheme="majorHAnsi" w:eastAsia="Times New Roman" w:hAnsiTheme="majorHAnsi" w:cstheme="majorHAnsi"/>
        </w:rPr>
        <w:t xml:space="preserve"> </w:t>
      </w:r>
      <w:r w:rsidR="00863017" w:rsidRPr="002E2A57">
        <w:rPr>
          <w:rFonts w:asciiTheme="majorHAnsi" w:eastAsia="Times New Roman" w:hAnsiTheme="majorHAnsi" w:cstheme="majorHAnsi"/>
        </w:rPr>
        <w:t>operat</w:t>
      </w:r>
      <w:r w:rsidR="00012393">
        <w:rPr>
          <w:rFonts w:asciiTheme="majorHAnsi" w:eastAsia="Times New Roman" w:hAnsiTheme="majorHAnsi" w:cstheme="majorHAnsi"/>
        </w:rPr>
        <w:t>ing</w:t>
      </w:r>
      <w:r w:rsidR="00863017" w:rsidRPr="002E2A57">
        <w:rPr>
          <w:rFonts w:asciiTheme="majorHAnsi" w:eastAsia="Times New Roman" w:hAnsiTheme="majorHAnsi" w:cstheme="majorHAnsi"/>
        </w:rPr>
        <w:t xml:space="preserve"> simultaneously and with countervailing </w:t>
      </w:r>
      <w:r w:rsidR="000C299D">
        <w:rPr>
          <w:rFonts w:asciiTheme="majorHAnsi" w:eastAsia="Times New Roman" w:hAnsiTheme="majorHAnsi" w:cstheme="majorHAnsi"/>
        </w:rPr>
        <w:t>effects,</w:t>
      </w:r>
      <w:r w:rsidR="00863017" w:rsidRPr="002E2A57">
        <w:rPr>
          <w:rFonts w:asciiTheme="majorHAnsi" w:eastAsia="Times New Roman" w:hAnsiTheme="majorHAnsi" w:cstheme="majorHAnsi"/>
        </w:rPr>
        <w:t xml:space="preserve"> resulting in no dominating net </w:t>
      </w:r>
      <w:r w:rsidR="000C299D">
        <w:rPr>
          <w:rFonts w:asciiTheme="majorHAnsi" w:eastAsia="Times New Roman" w:hAnsiTheme="majorHAnsi" w:cstheme="majorHAnsi"/>
        </w:rPr>
        <w:t>impact</w:t>
      </w:r>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w:t>
      </w:r>
      <w:r w:rsidR="007E40ED">
        <w:rPr>
          <w:rFonts w:asciiTheme="majorHAnsi" w:eastAsia="Times New Roman" w:hAnsiTheme="majorHAnsi" w:cstheme="majorHAnsi"/>
        </w:rPr>
        <w:t>the</w:t>
      </w:r>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r w:rsidR="007538C8">
        <w:rPr>
          <w:rFonts w:asciiTheme="majorHAnsi" w:eastAsia="Times New Roman" w:hAnsiTheme="majorHAnsi" w:cstheme="majorHAnsi"/>
        </w:rPr>
        <w:t>may</w:t>
      </w:r>
      <w:r w:rsidR="003F41B3" w:rsidRPr="002E2A57">
        <w:rPr>
          <w:rFonts w:asciiTheme="majorHAnsi" w:eastAsia="Times New Roman" w:hAnsiTheme="majorHAnsi" w:cstheme="majorHAnsi"/>
        </w:rPr>
        <w:t xml:space="preserve"> be much more fruitful than focusing only on the general form of the </w:t>
      </w:r>
      <w:r w:rsidR="000D47BA">
        <w:rPr>
          <w:rFonts w:asciiTheme="majorHAnsi" w:eastAsia="Times New Roman" w:hAnsiTheme="majorHAnsi" w:cstheme="majorHAnsi"/>
        </w:rPr>
        <w:t>SAD</w:t>
      </w:r>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r w:rsidR="007E3F38">
        <w:rPr>
          <w:rFonts w:asciiTheme="majorHAnsi" w:eastAsia="Times New Roman" w:hAnsiTheme="majorHAnsi" w:cstheme="majorHAnsi"/>
        </w:rPr>
        <w:t>; Harte and Newman 2014</w:t>
      </w:r>
      <w:r w:rsidR="003F41B3" w:rsidRPr="002E2A57">
        <w:rPr>
          <w:rFonts w:asciiTheme="majorHAnsi" w:eastAsia="Times New Roman" w:hAnsiTheme="majorHAnsi" w:cstheme="majorHAnsi"/>
        </w:rPr>
        <w:t>).</w:t>
      </w:r>
    </w:p>
    <w:p w14:paraId="7A19E4EC" w14:textId="3792294E" w:rsidR="002A3191" w:rsidRDefault="00FB430A"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most cases, and </w:t>
      </w:r>
      <w:r w:rsidR="00A975F5">
        <w:rPr>
          <w:rFonts w:asciiTheme="majorHAnsi" w:eastAsia="Times New Roman" w:hAnsiTheme="majorHAnsi" w:cstheme="majorHAnsi"/>
        </w:rPr>
        <w:t>most pronouncedly</w:t>
      </w:r>
      <w:r>
        <w:rPr>
          <w:rFonts w:asciiTheme="majorHAnsi" w:eastAsia="Times New Roman" w:hAnsiTheme="majorHAnsi" w:cstheme="majorHAnsi"/>
        </w:rPr>
        <w:t xml:space="preserve"> for the</w:t>
      </w:r>
      <w:r w:rsidR="00594806">
        <w:rPr>
          <w:rFonts w:asciiTheme="majorHAnsi" w:eastAsia="Times New Roman" w:hAnsiTheme="majorHAnsi" w:cstheme="majorHAnsi"/>
        </w:rPr>
        <w:t xml:space="preserve"> Breeding Bird Survey, Mammal Community</w:t>
      </w:r>
      <w:r w:rsidR="00FE2026">
        <w:rPr>
          <w:rFonts w:asciiTheme="majorHAnsi" w:eastAsia="Times New Roman" w:hAnsiTheme="majorHAnsi" w:cstheme="majorHAnsi"/>
        </w:rPr>
        <w:t>, and</w:t>
      </w:r>
      <w:r w:rsidR="00594806">
        <w:rPr>
          <w:rFonts w:asciiTheme="majorHAnsi" w:eastAsia="Times New Roman" w:hAnsiTheme="majorHAnsi" w:cstheme="majorHAnsi"/>
        </w:rPr>
        <w:t xml:space="preserve"> Miscellaneous Abundance</w:t>
      </w:r>
      <w:r>
        <w:rPr>
          <w:rFonts w:asciiTheme="majorHAnsi" w:eastAsia="Times New Roman" w:hAnsiTheme="majorHAnsi" w:cstheme="majorHAnsi"/>
        </w:rPr>
        <w:t xml:space="preserve"> databases</w:t>
      </w:r>
      <w:r w:rsidR="00FE2026">
        <w:rPr>
          <w:rFonts w:asciiTheme="majorHAnsi" w:eastAsia="Times New Roman" w:hAnsiTheme="majorHAnsi" w:cstheme="majorHAnsi"/>
        </w:rPr>
        <w:t xml:space="preserve">, </w:t>
      </w:r>
      <w:r w:rsidR="00594806">
        <w:rPr>
          <w:rFonts w:asciiTheme="majorHAnsi" w:eastAsia="Times New Roman" w:hAnsiTheme="majorHAnsi" w:cstheme="majorHAnsi"/>
        </w:rPr>
        <w:t xml:space="preserve">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uneven</w:t>
      </w:r>
      <w:r w:rsidR="00CF7D17">
        <w:rPr>
          <w:rFonts w:asciiTheme="majorHAnsi" w:eastAsia="Times New Roman" w:hAnsiTheme="majorHAnsi" w:cstheme="majorHAnsi"/>
        </w:rPr>
        <w:t xml:space="preserve">, </w:t>
      </w:r>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r w:rsidR="00D53138">
        <w:rPr>
          <w:rFonts w:asciiTheme="majorHAnsi" w:eastAsia="Times New Roman" w:hAnsiTheme="majorHAnsi" w:cstheme="majorHAnsi"/>
        </w:rPr>
        <w:t>unusually skewed and uneven</w:t>
      </w:r>
      <w:r w:rsidR="004D2832">
        <w:rPr>
          <w:rFonts w:asciiTheme="majorHAnsi" w:eastAsia="Times New Roman" w:hAnsiTheme="majorHAnsi" w:cstheme="majorHAnsi"/>
        </w:rPr>
        <w:t>, and to have a high proportion of rare species, compared to their feasible sets.</w:t>
      </w:r>
      <w:r w:rsidR="00FC676B">
        <w:rPr>
          <w:rFonts w:asciiTheme="majorHAnsi" w:eastAsia="Times New Roman" w:hAnsiTheme="majorHAnsi" w:cstheme="majorHAnsi"/>
        </w:rPr>
        <w:t xml:space="preserve"> </w:t>
      </w:r>
      <w:r w:rsidR="00C13252">
        <w:rPr>
          <w:rFonts w:asciiTheme="majorHAnsi" w:eastAsia="Times New Roman" w:hAnsiTheme="majorHAnsi" w:cstheme="majorHAnsi"/>
        </w:rPr>
        <w:t>Accounting for</w:t>
      </w:r>
      <w:r w:rsidR="00FC676B">
        <w:rPr>
          <w:rFonts w:asciiTheme="majorHAnsi" w:eastAsia="Times New Roman" w:hAnsiTheme="majorHAnsi" w:cstheme="majorHAnsi"/>
        </w:rPr>
        <w:t xml:space="preserve">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 strengthened these effects, while </w:t>
      </w:r>
      <w:r w:rsidR="00843A41">
        <w:rPr>
          <w:rFonts w:asciiTheme="majorHAnsi" w:eastAsia="Times New Roman" w:hAnsiTheme="majorHAnsi" w:cstheme="majorHAnsi"/>
        </w:rPr>
        <w:t>subsampling</w:t>
      </w:r>
      <w:r w:rsidR="00FC676B">
        <w:rPr>
          <w:rFonts w:asciiTheme="majorHAnsi" w:eastAsia="Times New Roman" w:hAnsiTheme="majorHAnsi" w:cstheme="majorHAnsi"/>
        </w:rPr>
        <w:t xml:space="preserve"> weakened them</w:t>
      </w:r>
      <w:r w:rsidR="00C13252">
        <w:rPr>
          <w:rFonts w:asciiTheme="majorHAnsi" w:eastAsia="Times New Roman" w:hAnsiTheme="majorHAnsi" w:cstheme="majorHAnsi"/>
        </w:rPr>
        <w:t xml:space="preserve">. </w:t>
      </w:r>
      <w:r w:rsidR="00070D42">
        <w:rPr>
          <w:rFonts w:asciiTheme="majorHAnsi" w:eastAsia="Times New Roman" w:hAnsiTheme="majorHAnsi" w:cstheme="majorHAnsi"/>
        </w:rPr>
        <w:t>Perhaps unsurprisingly, the</w:t>
      </w:r>
      <w:r w:rsidR="00750DFC">
        <w:rPr>
          <w:rFonts w:asciiTheme="majorHAnsi" w:eastAsia="Times New Roman" w:hAnsiTheme="majorHAnsi" w:cstheme="majorHAnsi"/>
        </w:rPr>
        <w:t xml:space="preserve"> effect of these two resampling approaches</w:t>
      </w:r>
      <w:r w:rsidR="00C13252">
        <w:rPr>
          <w:rFonts w:asciiTheme="majorHAnsi" w:eastAsia="Times New Roman" w:hAnsiTheme="majorHAnsi" w:cstheme="majorHAnsi"/>
        </w:rPr>
        <w:t xml:space="preserve"> was especially noticeable </w:t>
      </w:r>
      <w:r w:rsidR="00740E13">
        <w:rPr>
          <w:rFonts w:asciiTheme="majorHAnsi" w:eastAsia="Times New Roman" w:hAnsiTheme="majorHAnsi" w:cstheme="majorHAnsi"/>
        </w:rPr>
        <w:t>for</w:t>
      </w:r>
      <w:r w:rsidR="00FC676B">
        <w:rPr>
          <w:rFonts w:asciiTheme="majorHAnsi" w:eastAsia="Times New Roman" w:hAnsiTheme="majorHAnsi" w:cstheme="majorHAnsi"/>
        </w:rPr>
        <w:t xml:space="preserve"> the proportion of rare </w:t>
      </w:r>
      <w:r w:rsidR="00E67C96">
        <w:rPr>
          <w:rFonts w:asciiTheme="majorHAnsi" w:eastAsia="Times New Roman" w:hAnsiTheme="majorHAnsi" w:cstheme="majorHAnsi"/>
        </w:rPr>
        <w:t>species</w:t>
      </w:r>
      <w:r w:rsidR="00750DFC">
        <w:rPr>
          <w:rFonts w:asciiTheme="majorHAnsi" w:eastAsia="Times New Roman" w:hAnsiTheme="majorHAnsi" w:cstheme="majorHAnsi"/>
        </w:rPr>
        <w:t xml:space="preserve">; enriching </w:t>
      </w:r>
      <w:r w:rsidR="00750DFC">
        <w:rPr>
          <w:rFonts w:asciiTheme="majorHAnsi" w:eastAsia="Times New Roman" w:hAnsiTheme="majorHAnsi" w:cstheme="majorHAnsi"/>
        </w:rPr>
        <w:lastRenderedPageBreak/>
        <w:t xml:space="preserve">the SAD directly adds rare species, while </w:t>
      </w:r>
      <w:r w:rsidR="00430FE1">
        <w:rPr>
          <w:rFonts w:asciiTheme="majorHAnsi" w:eastAsia="Times New Roman" w:hAnsiTheme="majorHAnsi" w:cstheme="majorHAnsi"/>
        </w:rPr>
        <w:t xml:space="preserve">subsampling is likely to </w:t>
      </w:r>
      <w:r w:rsidR="00750DFC">
        <w:rPr>
          <w:rFonts w:asciiTheme="majorHAnsi" w:eastAsia="Times New Roman" w:hAnsiTheme="majorHAnsi" w:cstheme="majorHAnsi"/>
        </w:rPr>
        <w:t>drop</w:t>
      </w:r>
      <w:r w:rsidR="00430FE1">
        <w:rPr>
          <w:rFonts w:asciiTheme="majorHAnsi" w:eastAsia="Times New Roman" w:hAnsiTheme="majorHAnsi" w:cstheme="majorHAnsi"/>
        </w:rPr>
        <w:t xml:space="preserve"> rare species even if it otherwise recaptures the general shape of a distribution</w:t>
      </w:r>
      <w:r w:rsidR="003566F2">
        <w:rPr>
          <w:rFonts w:asciiTheme="majorHAnsi" w:eastAsia="Times New Roman" w:hAnsiTheme="majorHAnsi" w:cstheme="majorHAnsi"/>
        </w:rPr>
        <w:t>.</w:t>
      </w:r>
      <w:r w:rsidR="00FC676B">
        <w:rPr>
          <w:rFonts w:asciiTheme="majorHAnsi" w:eastAsia="Times New Roman" w:hAnsiTheme="majorHAnsi" w:cstheme="majorHAnsi"/>
        </w:rPr>
        <w:t xml:space="preserve"> </w:t>
      </w:r>
      <w:r w:rsidR="00522238">
        <w:rPr>
          <w:rFonts w:asciiTheme="majorHAnsi" w:eastAsia="Times New Roman" w:hAnsiTheme="majorHAnsi" w:cstheme="majorHAnsi"/>
        </w:rPr>
        <w:t xml:space="preserve">The long </w:t>
      </w:r>
      <w:r w:rsidR="00C13252">
        <w:rPr>
          <w:rFonts w:asciiTheme="majorHAnsi" w:eastAsia="Times New Roman" w:hAnsiTheme="majorHAnsi" w:cstheme="majorHAnsi"/>
        </w:rPr>
        <w:t>tail of rare species in the</w:t>
      </w:r>
      <w:r w:rsidR="00522238">
        <w:rPr>
          <w:rFonts w:asciiTheme="majorHAnsi" w:eastAsia="Times New Roman" w:hAnsiTheme="majorHAnsi" w:cstheme="majorHAnsi"/>
        </w:rPr>
        <w:t xml:space="preserve"> SAD has been a consistent focus in SAD research, and our results highlight that the </w:t>
      </w:r>
      <w:r w:rsidR="004F5F0B">
        <w:rPr>
          <w:rFonts w:asciiTheme="majorHAnsi" w:eastAsia="Times New Roman" w:hAnsiTheme="majorHAnsi" w:cstheme="majorHAnsi"/>
        </w:rPr>
        <w:t>rare</w:t>
      </w:r>
      <w:r w:rsidR="00522238">
        <w:rPr>
          <w:rFonts w:asciiTheme="majorHAnsi" w:eastAsia="Times New Roman" w:hAnsiTheme="majorHAnsi" w:cstheme="majorHAnsi"/>
        </w:rPr>
        <w:t xml:space="preserve"> tails of observed SADs are extraordinary</w:t>
      </w:r>
      <w:r w:rsidR="00012393">
        <w:rPr>
          <w:rFonts w:asciiTheme="majorHAnsi" w:eastAsia="Times New Roman" w:hAnsiTheme="majorHAnsi" w:cstheme="majorHAnsi"/>
        </w:rPr>
        <w:t>,</w:t>
      </w:r>
      <w:r w:rsidR="00522238">
        <w:rPr>
          <w:rFonts w:asciiTheme="majorHAnsi" w:eastAsia="Times New Roman" w:hAnsiTheme="majorHAnsi" w:cstheme="majorHAnsi"/>
        </w:rPr>
        <w:t xml:space="preserve"> even among the hollow-curve shapes that dominate the feasible set. </w:t>
      </w:r>
      <w:r w:rsidR="00321F4E">
        <w:rPr>
          <w:rFonts w:asciiTheme="majorHAnsi" w:eastAsia="Times New Roman" w:hAnsiTheme="majorHAnsi" w:cstheme="majorHAnsi"/>
        </w:rPr>
        <w:t>Ecological processes may lengthen the rare tail</w:t>
      </w:r>
      <w:r w:rsidR="00B11D1E">
        <w:rPr>
          <w:rFonts w:asciiTheme="majorHAnsi" w:eastAsia="Times New Roman" w:hAnsiTheme="majorHAnsi" w:cstheme="majorHAnsi"/>
        </w:rPr>
        <w:t xml:space="preserve"> and decrease the evenness</w:t>
      </w:r>
      <w:r w:rsidR="00321F4E">
        <w:rPr>
          <w:rFonts w:asciiTheme="majorHAnsi" w:eastAsia="Times New Roman" w:hAnsiTheme="majorHAnsi" w:cstheme="majorHAnsi"/>
        </w:rPr>
        <w:t xml:space="preserve"> of the SAD, for example by promoting the persistence of rare species at very low abundances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w:t>
      </w:r>
      <w:r w:rsidR="00012393">
        <w:rPr>
          <w:rFonts w:asciiTheme="majorHAnsi" w:eastAsia="Times New Roman" w:hAnsiTheme="majorHAnsi" w:cstheme="majorHAnsi"/>
        </w:rPr>
        <w:t>n</w:t>
      </w:r>
      <w:r w:rsidR="00321F4E">
        <w:rPr>
          <w:rFonts w:asciiTheme="majorHAnsi" w:eastAsia="Times New Roman" w:hAnsiTheme="majorHAnsi" w:cstheme="majorHAnsi"/>
        </w:rPr>
        <w:t xml:space="preserve"> would be statistically expected, without </w:t>
      </w:r>
      <w:r w:rsidR="00992418">
        <w:rPr>
          <w:rFonts w:asciiTheme="majorHAnsi" w:eastAsia="Times New Roman" w:hAnsiTheme="majorHAnsi" w:cstheme="majorHAnsi"/>
        </w:rPr>
        <w:t xml:space="preserve">also </w:t>
      </w:r>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r w:rsidR="003D353F">
        <w:rPr>
          <w:rFonts w:asciiTheme="majorHAnsi" w:eastAsia="Times New Roman" w:hAnsiTheme="majorHAnsi" w:cstheme="majorHAnsi"/>
        </w:rPr>
        <w:t xml:space="preserve"> </w:t>
      </w:r>
    </w:p>
    <w:p w14:paraId="12E91207" w14:textId="35474DD0" w:rsidR="002A3191" w:rsidRDefault="002A319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Gentry database also exhibits </w:t>
      </w:r>
      <w:r w:rsidR="00E10390">
        <w:rPr>
          <w:rFonts w:asciiTheme="majorHAnsi" w:eastAsia="Times New Roman" w:hAnsiTheme="majorHAnsi" w:cstheme="majorHAnsi"/>
        </w:rPr>
        <w:t>deviations tending towards</w:t>
      </w:r>
      <w:r>
        <w:rPr>
          <w:rFonts w:asciiTheme="majorHAnsi" w:eastAsia="Times New Roman" w:hAnsiTheme="majorHAnsi" w:cstheme="majorHAnsi"/>
        </w:rPr>
        <w:t xml:space="preserve"> high unevenness,</w:t>
      </w:r>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 xml:space="preserve">even, and have </w:t>
      </w:r>
      <w:r w:rsidR="00955818">
        <w:rPr>
          <w:rFonts w:asciiTheme="majorHAnsi" w:eastAsia="Times New Roman" w:hAnsiTheme="majorHAnsi" w:cstheme="majorHAnsi"/>
        </w:rPr>
        <w:t>a lower proportion of rare species</w:t>
      </w:r>
      <w:r w:rsidR="00070D42">
        <w:rPr>
          <w:rFonts w:asciiTheme="majorHAnsi" w:eastAsia="Times New Roman" w:hAnsiTheme="majorHAnsi" w:cstheme="majorHAnsi"/>
        </w:rPr>
        <w:t>,</w:t>
      </w:r>
      <w:r w:rsidR="00955818">
        <w:rPr>
          <w:rFonts w:asciiTheme="majorHAnsi" w:eastAsia="Times New Roman" w:hAnsiTheme="majorHAnsi" w:cstheme="majorHAnsi"/>
        </w:rPr>
        <w:t xml:space="preserve"> than would be expected given their feasible sets. </w:t>
      </w:r>
      <w:r w:rsidR="001D3258">
        <w:rPr>
          <w:rFonts w:asciiTheme="majorHAnsi" w:eastAsia="Times New Roman" w:hAnsiTheme="majorHAnsi" w:cstheme="majorHAnsi"/>
        </w:rPr>
        <w:t xml:space="preserve">This could indicate that </w:t>
      </w:r>
      <w:r w:rsidR="00AD68E3">
        <w:rPr>
          <w:rFonts w:asciiTheme="majorHAnsi" w:eastAsia="Times New Roman" w:hAnsiTheme="majorHAnsi" w:cstheme="majorHAnsi"/>
        </w:rPr>
        <w:t xml:space="preserve">there are biological differences between </w:t>
      </w:r>
      <w:r w:rsidR="00A15DAE">
        <w:rPr>
          <w:rFonts w:asciiTheme="majorHAnsi" w:eastAsia="Times New Roman" w:hAnsiTheme="majorHAnsi" w:cstheme="majorHAnsi"/>
        </w:rPr>
        <w:t xml:space="preserve">the systems in the </w:t>
      </w:r>
      <w:r w:rsidR="00AD68E3">
        <w:rPr>
          <w:rFonts w:asciiTheme="majorHAnsi" w:eastAsia="Times New Roman" w:hAnsiTheme="majorHAnsi" w:cstheme="majorHAnsi"/>
        </w:rPr>
        <w:t xml:space="preserve">Gentry and other datasets that </w:t>
      </w:r>
      <w:r w:rsidR="008A760C">
        <w:rPr>
          <w:rFonts w:asciiTheme="majorHAnsi" w:eastAsia="Times New Roman" w:hAnsiTheme="majorHAnsi" w:cstheme="majorHAnsi"/>
        </w:rPr>
        <w:t>result</w:t>
      </w:r>
      <w:r w:rsidR="00AD68E3">
        <w:rPr>
          <w:rFonts w:asciiTheme="majorHAnsi" w:eastAsia="Times New Roman" w:hAnsiTheme="majorHAnsi" w:cstheme="majorHAnsi"/>
        </w:rPr>
        <w:t xml:space="preserve"> in different forms for the SAD</w:t>
      </w:r>
      <w:r w:rsidR="00A15DAE">
        <w:rPr>
          <w:rFonts w:asciiTheme="majorHAnsi" w:eastAsia="Times New Roman" w:hAnsiTheme="majorHAnsi" w:cstheme="majorHAnsi"/>
        </w:rPr>
        <w:t>. Alternatively, the</w:t>
      </w:r>
      <w:r w:rsidR="001D3258">
        <w:rPr>
          <w:rFonts w:asciiTheme="majorHAnsi" w:eastAsia="Times New Roman" w:hAnsiTheme="majorHAnsi" w:cstheme="majorHAnsi"/>
        </w:rPr>
        <w:t xml:space="preserve"> statistical characteristics of the feasible set</w:t>
      </w:r>
      <w:r w:rsidR="00A15DAE">
        <w:rPr>
          <w:rFonts w:asciiTheme="majorHAnsi" w:eastAsia="Times New Roman" w:hAnsiTheme="majorHAnsi" w:cstheme="majorHAnsi"/>
        </w:rPr>
        <w:t>s</w:t>
      </w:r>
      <w:r w:rsidR="001D3258">
        <w:rPr>
          <w:rFonts w:asciiTheme="majorHAnsi" w:eastAsia="Times New Roman" w:hAnsiTheme="majorHAnsi" w:cstheme="majorHAnsi"/>
        </w:rPr>
        <w:t xml:space="preserve"> for these communities </w:t>
      </w:r>
      <w:r w:rsidR="00A15DAE">
        <w:rPr>
          <w:rFonts w:asciiTheme="majorHAnsi" w:eastAsia="Times New Roman" w:hAnsiTheme="majorHAnsi" w:cstheme="majorHAnsi"/>
        </w:rPr>
        <w:t xml:space="preserve">could </w:t>
      </w:r>
      <w:r w:rsidR="001D3258">
        <w:rPr>
          <w:rFonts w:asciiTheme="majorHAnsi" w:eastAsia="Times New Roman" w:hAnsiTheme="majorHAnsi" w:cstheme="majorHAnsi"/>
        </w:rPr>
        <w:t xml:space="preserve">modulate the </w:t>
      </w:r>
      <w:r w:rsidR="00A15DAE">
        <w:rPr>
          <w:rFonts w:asciiTheme="majorHAnsi" w:eastAsia="Times New Roman" w:hAnsiTheme="majorHAnsi" w:cstheme="majorHAnsi"/>
        </w:rPr>
        <w:t xml:space="preserve">detected </w:t>
      </w:r>
      <w:r w:rsidR="001D3258">
        <w:rPr>
          <w:rFonts w:asciiTheme="majorHAnsi" w:eastAsia="Times New Roman" w:hAnsiTheme="majorHAnsi" w:cstheme="majorHAnsi"/>
        </w:rPr>
        <w:t xml:space="preserve">deviations. </w:t>
      </w:r>
      <w:r w:rsidR="00A642BA">
        <w:rPr>
          <w:rFonts w:asciiTheme="majorHAnsi" w:eastAsia="Times New Roman" w:hAnsiTheme="majorHAnsi" w:cstheme="majorHAnsi"/>
        </w:rPr>
        <w:t>Communities</w:t>
      </w:r>
      <w:r w:rsidR="00393E96">
        <w:rPr>
          <w:rFonts w:asciiTheme="majorHAnsi" w:eastAsia="Times New Roman" w:hAnsiTheme="majorHAnsi" w:cstheme="majorHAnsi"/>
        </w:rPr>
        <w:t xml:space="preserve"> </w:t>
      </w:r>
      <w:r w:rsidR="00A15DAE">
        <w:rPr>
          <w:rFonts w:asciiTheme="majorHAnsi" w:eastAsia="Times New Roman" w:hAnsiTheme="majorHAnsi" w:cstheme="majorHAnsi"/>
        </w:rPr>
        <w:t>in</w:t>
      </w:r>
      <w:r w:rsidR="00393E96">
        <w:rPr>
          <w:rFonts w:asciiTheme="majorHAnsi" w:eastAsia="Times New Roman" w:hAnsiTheme="majorHAnsi" w:cstheme="majorHAnsi"/>
        </w:rPr>
        <w:t xml:space="preserve"> the Gentry database have high species richness and low average abundance (</w:t>
      </w:r>
      <w:r w:rsidR="008D7B39">
        <w:rPr>
          <w:rFonts w:asciiTheme="majorHAnsi" w:eastAsia="Times New Roman" w:hAnsiTheme="majorHAnsi" w:cstheme="majorHAnsi"/>
        </w:rPr>
        <w:t>Figure 1)</w:t>
      </w:r>
      <w:r w:rsidR="0093428C">
        <w:rPr>
          <w:rFonts w:asciiTheme="majorHAnsi" w:eastAsia="Times New Roman" w:hAnsiTheme="majorHAnsi" w:cstheme="majorHAnsi"/>
        </w:rPr>
        <w:t>. Among these,</w:t>
      </w:r>
      <w:r w:rsidR="00912359">
        <w:rPr>
          <w:rFonts w:asciiTheme="majorHAnsi" w:eastAsia="Times New Roman" w:hAnsiTheme="majorHAnsi" w:cstheme="majorHAnsi"/>
        </w:rPr>
        <w:t xml:space="preserve"> </w:t>
      </w:r>
      <w:r w:rsidR="0069097A">
        <w:rPr>
          <w:rFonts w:asciiTheme="majorHAnsi" w:eastAsia="Times New Roman" w:hAnsiTheme="majorHAnsi" w:cstheme="majorHAnsi"/>
        </w:rPr>
        <w:t xml:space="preserve">many of </w:t>
      </w:r>
      <w:r w:rsidR="009E60B8">
        <w:rPr>
          <w:rFonts w:asciiTheme="majorHAnsi" w:eastAsia="Times New Roman" w:hAnsiTheme="majorHAnsi" w:cstheme="majorHAnsi"/>
        </w:rPr>
        <w:t xml:space="preserve">the </w:t>
      </w:r>
      <w:r w:rsidR="00912359">
        <w:rPr>
          <w:rFonts w:asciiTheme="majorHAnsi" w:eastAsia="Times New Roman" w:hAnsiTheme="majorHAnsi" w:cstheme="majorHAnsi"/>
        </w:rPr>
        <w:t>communit</w:t>
      </w:r>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r w:rsidR="00FE1934">
        <w:rPr>
          <w:rFonts w:asciiTheme="majorHAnsi" w:eastAsia="Times New Roman" w:hAnsiTheme="majorHAnsi" w:cstheme="majorHAnsi"/>
        </w:rPr>
        <w:t>exhibiting</w:t>
      </w:r>
      <w:r w:rsidR="009E60B8">
        <w:rPr>
          <w:rFonts w:asciiTheme="majorHAnsi" w:eastAsia="Times New Roman" w:hAnsiTheme="majorHAnsi" w:cstheme="majorHAnsi"/>
        </w:rPr>
        <w:t xml:space="preserve"> high evenness and</w:t>
      </w:r>
      <w:r w:rsidR="0069097A">
        <w:rPr>
          <w:rFonts w:asciiTheme="majorHAnsi" w:eastAsia="Times New Roman" w:hAnsiTheme="majorHAnsi" w:cstheme="majorHAnsi"/>
        </w:rPr>
        <w:t xml:space="preserve"> </w:t>
      </w:r>
      <w:r w:rsidR="009E60B8">
        <w:rPr>
          <w:rFonts w:asciiTheme="majorHAnsi" w:eastAsia="Times New Roman" w:hAnsiTheme="majorHAnsi" w:cstheme="majorHAnsi"/>
        </w:rPr>
        <w:t xml:space="preserve">low proportions of rare species </w:t>
      </w:r>
      <w:r w:rsidR="002D1A6E">
        <w:rPr>
          <w:rFonts w:asciiTheme="majorHAnsi" w:eastAsia="Times New Roman" w:hAnsiTheme="majorHAnsi" w:cstheme="majorHAnsi"/>
        </w:rPr>
        <w:t>are</w:t>
      </w:r>
      <w:r w:rsidR="00912359">
        <w:rPr>
          <w:rFonts w:asciiTheme="majorHAnsi" w:eastAsia="Times New Roman" w:hAnsiTheme="majorHAnsi" w:cstheme="majorHAnsi"/>
        </w:rPr>
        <w:t xml:space="preserve"> those with very high species richness and low average abundance (N/S &lt; ~</w:t>
      </w:r>
      <w:r w:rsidR="00E10390">
        <w:rPr>
          <w:rFonts w:asciiTheme="majorHAnsi" w:eastAsia="Times New Roman" w:hAnsiTheme="majorHAnsi" w:cstheme="majorHAnsi"/>
        </w:rPr>
        <w:t>3</w:t>
      </w:r>
      <w:r w:rsidR="009E60B8">
        <w:rPr>
          <w:rFonts w:asciiTheme="majorHAnsi" w:eastAsia="Times New Roman" w:hAnsiTheme="majorHAnsi" w:cstheme="majorHAnsi"/>
        </w:rPr>
        <w:t>)</w:t>
      </w:r>
      <w:r w:rsidR="00084D74">
        <w:rPr>
          <w:rFonts w:asciiTheme="majorHAnsi" w:eastAsia="Times New Roman" w:hAnsiTheme="majorHAnsi" w:cstheme="majorHAnsi"/>
        </w:rPr>
        <w:t xml:space="preserve"> (see Appendix A</w:t>
      </w:r>
      <w:r w:rsidR="00DA2F79">
        <w:rPr>
          <w:rFonts w:asciiTheme="majorHAnsi" w:eastAsia="Times New Roman" w:hAnsiTheme="majorHAnsi" w:cstheme="majorHAnsi"/>
        </w:rPr>
        <w:t>8</w:t>
      </w:r>
      <w:r w:rsidR="00084D74">
        <w:rPr>
          <w:rFonts w:asciiTheme="majorHAnsi" w:eastAsia="Times New Roman" w:hAnsiTheme="majorHAnsi" w:cstheme="majorHAnsi"/>
        </w:rPr>
        <w:t>)</w:t>
      </w:r>
      <w:r w:rsidR="009E60B8">
        <w:rPr>
          <w:rFonts w:asciiTheme="majorHAnsi" w:eastAsia="Times New Roman" w:hAnsiTheme="majorHAnsi" w:cstheme="majorHAnsi"/>
        </w:rPr>
        <w:t xml:space="preserve">. </w:t>
      </w:r>
      <w:r w:rsidR="0069097A">
        <w:rPr>
          <w:rFonts w:asciiTheme="majorHAnsi" w:eastAsia="Times New Roman" w:hAnsiTheme="majorHAnsi" w:cstheme="majorHAnsi"/>
        </w:rPr>
        <w:t>As a result, these communities have unusual statistical baseline</w:t>
      </w:r>
      <w:r w:rsidR="00FE1934">
        <w:rPr>
          <w:rFonts w:asciiTheme="majorHAnsi" w:eastAsia="Times New Roman" w:hAnsiTheme="majorHAnsi" w:cstheme="majorHAnsi"/>
        </w:rPr>
        <w:t>s</w:t>
      </w:r>
      <w:r w:rsidR="0069097A">
        <w:rPr>
          <w:rFonts w:asciiTheme="majorHAnsi" w:eastAsia="Times New Roman" w:hAnsiTheme="majorHAnsi" w:cstheme="majorHAnsi"/>
        </w:rPr>
        <w:t>:</w:t>
      </w:r>
      <w:r w:rsidR="00AD2197">
        <w:rPr>
          <w:rFonts w:asciiTheme="majorHAnsi" w:eastAsia="Times New Roman" w:hAnsiTheme="majorHAnsi" w:cstheme="majorHAnsi"/>
        </w:rPr>
        <w:t xml:space="preserve"> </w:t>
      </w:r>
      <w:r w:rsidR="004E5831">
        <w:rPr>
          <w:rFonts w:asciiTheme="majorHAnsi" w:eastAsia="Times New Roman" w:hAnsiTheme="majorHAnsi" w:cstheme="majorHAnsi"/>
        </w:rPr>
        <w:t xml:space="preserve">for example, </w:t>
      </w:r>
      <w:r w:rsidR="0069097A">
        <w:rPr>
          <w:rFonts w:asciiTheme="majorHAnsi" w:eastAsia="Times New Roman" w:hAnsiTheme="majorHAnsi" w:cstheme="majorHAnsi"/>
        </w:rPr>
        <w:t>the corresponding</w:t>
      </w:r>
      <w:r w:rsidR="00AD2197">
        <w:rPr>
          <w:rFonts w:asciiTheme="majorHAnsi" w:eastAsia="Times New Roman" w:hAnsiTheme="majorHAnsi" w:cstheme="majorHAnsi"/>
        </w:rPr>
        <w:t xml:space="preserve"> feasible sets have the highest proportions of rare species of any of the feasible sets in our analysis. Although observed SADs for these communities also have high proportions of rare species, taking the statistical baseline into account would suggest that the extraordinary thing about these SADs is that they do not have even more</w:t>
      </w:r>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r w:rsidR="00EB42B7">
        <w:rPr>
          <w:rFonts w:asciiTheme="majorHAnsi" w:eastAsia="Times New Roman" w:hAnsiTheme="majorHAnsi" w:cstheme="majorHAnsi"/>
        </w:rPr>
        <w:t>Simultaneously, there may be biological reasons why the species-rich</w:t>
      </w:r>
      <w:r w:rsidR="00784D38">
        <w:rPr>
          <w:rFonts w:asciiTheme="majorHAnsi" w:eastAsia="Times New Roman" w:hAnsiTheme="majorHAnsi" w:cstheme="majorHAnsi"/>
        </w:rPr>
        <w:t xml:space="preserve"> but relatively low-abundance</w:t>
      </w:r>
      <w:r w:rsidR="00EB42B7">
        <w:rPr>
          <w:rFonts w:asciiTheme="majorHAnsi" w:eastAsia="Times New Roman" w:hAnsiTheme="majorHAnsi" w:cstheme="majorHAnsi"/>
        </w:rPr>
        <w:t xml:space="preserve"> tropical tree communities</w:t>
      </w:r>
      <w:r w:rsidR="00134A25">
        <w:rPr>
          <w:rFonts w:asciiTheme="majorHAnsi" w:eastAsia="Times New Roman" w:hAnsiTheme="majorHAnsi" w:cstheme="majorHAnsi"/>
        </w:rPr>
        <w:t xml:space="preserve"> of</w:t>
      </w:r>
      <w:r w:rsidR="00EB42B7">
        <w:rPr>
          <w:rFonts w:asciiTheme="majorHAnsi" w:eastAsia="Times New Roman" w:hAnsiTheme="majorHAnsi" w:cstheme="majorHAnsi"/>
        </w:rPr>
        <w:t xml:space="preserve"> the Gentry database differ from those in other datasets. The same mechanisms that promote high diversity may manifest in high evenness</w:t>
      </w:r>
      <w:r w:rsidR="00C8471B">
        <w:rPr>
          <w:rFonts w:asciiTheme="majorHAnsi" w:eastAsia="Times New Roman" w:hAnsiTheme="majorHAnsi" w:cstheme="majorHAnsi"/>
        </w:rPr>
        <w:t xml:space="preserve">, </w:t>
      </w:r>
      <w:r w:rsidR="0069097A">
        <w:rPr>
          <w:rFonts w:asciiTheme="majorHAnsi" w:eastAsia="Times New Roman" w:hAnsiTheme="majorHAnsi" w:cstheme="majorHAnsi"/>
        </w:rPr>
        <w:t>and/</w:t>
      </w:r>
      <w:r w:rsidR="00C8471B">
        <w:rPr>
          <w:rFonts w:asciiTheme="majorHAnsi" w:eastAsia="Times New Roman" w:hAnsiTheme="majorHAnsi" w:cstheme="majorHAnsi"/>
        </w:rPr>
        <w:t xml:space="preserve">or ecological </w:t>
      </w:r>
      <w:r w:rsidR="00784D38">
        <w:rPr>
          <w:rFonts w:asciiTheme="majorHAnsi" w:eastAsia="Times New Roman" w:hAnsiTheme="majorHAnsi" w:cstheme="majorHAnsi"/>
        </w:rPr>
        <w:t>features</w:t>
      </w:r>
      <w:r w:rsidR="00C8471B">
        <w:rPr>
          <w:rFonts w:asciiTheme="majorHAnsi" w:eastAsia="Times New Roman" w:hAnsiTheme="majorHAnsi" w:cstheme="majorHAnsi"/>
        </w:rPr>
        <w:t xml:space="preserve"> particular to </w:t>
      </w:r>
      <w:r w:rsidR="00A87C67">
        <w:rPr>
          <w:rFonts w:asciiTheme="majorHAnsi" w:eastAsia="Times New Roman" w:hAnsiTheme="majorHAnsi" w:cstheme="majorHAnsi"/>
        </w:rPr>
        <w:t>these</w:t>
      </w:r>
      <w:r w:rsidR="00C8471B">
        <w:rPr>
          <w:rFonts w:asciiTheme="majorHAnsi" w:eastAsia="Times New Roman" w:hAnsiTheme="majorHAnsi" w:cstheme="majorHAnsi"/>
        </w:rPr>
        <w:t xml:space="preserve"> forests may </w:t>
      </w:r>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r w:rsidR="00784D38">
        <w:rPr>
          <w:rFonts w:asciiTheme="majorHAnsi" w:eastAsia="Times New Roman" w:hAnsiTheme="majorHAnsi" w:cstheme="majorHAnsi"/>
        </w:rPr>
        <w:t xml:space="preserve">. </w:t>
      </w:r>
      <w:r w:rsidR="003D13EC">
        <w:rPr>
          <w:rFonts w:asciiTheme="majorHAnsi" w:eastAsia="Times New Roman" w:hAnsiTheme="majorHAnsi" w:cstheme="majorHAnsi"/>
        </w:rPr>
        <w:t xml:space="preserve">Because no </w:t>
      </w:r>
      <w:r w:rsidR="003D13EC">
        <w:rPr>
          <w:rFonts w:asciiTheme="majorHAnsi" w:eastAsia="Times New Roman" w:hAnsiTheme="majorHAnsi" w:cstheme="majorHAnsi"/>
        </w:rPr>
        <w:lastRenderedPageBreak/>
        <w:t xml:space="preserve">communities from our other datasets </w:t>
      </w:r>
      <w:r w:rsidR="008963A9">
        <w:rPr>
          <w:rFonts w:asciiTheme="majorHAnsi" w:eastAsia="Times New Roman" w:hAnsiTheme="majorHAnsi" w:cstheme="majorHAnsi"/>
        </w:rPr>
        <w:t>are comparable</w:t>
      </w:r>
      <w:r w:rsidR="003D13EC">
        <w:rPr>
          <w:rFonts w:asciiTheme="majorHAnsi" w:eastAsia="Times New Roman" w:hAnsiTheme="majorHAnsi" w:cstheme="majorHAnsi"/>
        </w:rPr>
        <w:t xml:space="preserve"> in S and N, we cannot</w:t>
      </w:r>
      <w:r w:rsidR="00EB42B7">
        <w:rPr>
          <w:rFonts w:asciiTheme="majorHAnsi" w:eastAsia="Times New Roman" w:hAnsiTheme="majorHAnsi" w:cstheme="majorHAnsi"/>
        </w:rPr>
        <w:t xml:space="preserve"> disentangle</w:t>
      </w:r>
      <w:r w:rsidR="00CD2FB3">
        <w:rPr>
          <w:rFonts w:asciiTheme="majorHAnsi" w:eastAsia="Times New Roman" w:hAnsiTheme="majorHAnsi" w:cstheme="majorHAnsi"/>
        </w:rPr>
        <w:t xml:space="preserve"> these</w:t>
      </w:r>
      <w:r w:rsidR="00EB42B7">
        <w:rPr>
          <w:rFonts w:asciiTheme="majorHAnsi" w:eastAsia="Times New Roman" w:hAnsiTheme="majorHAnsi" w:cstheme="majorHAnsi"/>
        </w:rPr>
        <w:t xml:space="preserve"> statistical and biological explanations. This is an excellent opportunity </w:t>
      </w:r>
      <w:r w:rsidR="00181E5E">
        <w:rPr>
          <w:rFonts w:asciiTheme="majorHAnsi" w:eastAsia="Times New Roman" w:hAnsiTheme="majorHAnsi" w:cstheme="majorHAnsi"/>
        </w:rPr>
        <w:t>to develop</w:t>
      </w:r>
      <w:r w:rsidR="00EB42B7">
        <w:rPr>
          <w:rFonts w:asciiTheme="majorHAnsi" w:eastAsia="Times New Roman" w:hAnsiTheme="majorHAnsi" w:cstheme="majorHAnsi"/>
        </w:rPr>
        <w:t xml:space="preserve"> additional theoretical and empirical approaches </w:t>
      </w:r>
      <w:r w:rsidR="0032351E">
        <w:rPr>
          <w:rFonts w:asciiTheme="majorHAnsi" w:eastAsia="Times New Roman" w:hAnsiTheme="majorHAnsi" w:cstheme="majorHAnsi"/>
        </w:rPr>
        <w:t>to</w:t>
      </w:r>
      <w:r w:rsidR="00EB42B7">
        <w:rPr>
          <w:rFonts w:asciiTheme="majorHAnsi" w:eastAsia="Times New Roman" w:hAnsiTheme="majorHAnsi" w:cstheme="majorHAnsi"/>
        </w:rPr>
        <w:t xml:space="preserve"> predict</w:t>
      </w:r>
      <w:r w:rsidR="0032351E">
        <w:rPr>
          <w:rFonts w:asciiTheme="majorHAnsi" w:eastAsia="Times New Roman" w:hAnsiTheme="majorHAnsi" w:cstheme="majorHAnsi"/>
        </w:rPr>
        <w:t xml:space="preserve"> and explain</w:t>
      </w:r>
      <w:r w:rsidR="00EB42B7">
        <w:rPr>
          <w:rFonts w:asciiTheme="majorHAnsi" w:eastAsia="Times New Roman" w:hAnsiTheme="majorHAnsi" w:cstheme="majorHAnsi"/>
        </w:rPr>
        <w:t xml:space="preserve"> variation in the deviations between SADs and their feasible sets, in particular for species-rich communities</w:t>
      </w:r>
      <w:r w:rsidR="005B12F3">
        <w:rPr>
          <w:rFonts w:asciiTheme="majorHAnsi" w:eastAsia="Times New Roman" w:hAnsiTheme="majorHAnsi" w:cstheme="majorHAnsi"/>
        </w:rPr>
        <w:t xml:space="preserve"> </w:t>
      </w:r>
      <w:r w:rsidR="008963A9">
        <w:rPr>
          <w:rFonts w:asciiTheme="majorHAnsi" w:eastAsia="Times New Roman" w:hAnsiTheme="majorHAnsi" w:cstheme="majorHAnsi"/>
        </w:rPr>
        <w:t>across ecosystems</w:t>
      </w:r>
      <w:r w:rsidR="005B12F3">
        <w:rPr>
          <w:rFonts w:asciiTheme="majorHAnsi" w:eastAsia="Times New Roman" w:hAnsiTheme="majorHAnsi" w:cstheme="majorHAnsi"/>
        </w:rPr>
        <w:t xml:space="preserve">. </w:t>
      </w:r>
    </w:p>
    <w:p w14:paraId="43B3E6DD" w14:textId="17212531" w:rsidR="007656DC" w:rsidRPr="002E2A57" w:rsidRDefault="00C97CB6" w:rsidP="007656DC">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0B005B">
        <w:rPr>
          <w:rFonts w:asciiTheme="majorHAnsi" w:eastAsia="Times New Roman" w:hAnsiTheme="majorHAnsi" w:cstheme="majorHAnsi"/>
        </w:rPr>
        <w:t xml:space="preserve">We entertained two general classes of explanation for why the FIA dataset differs from the others in our analysis: first, that biological attributes of the FIA communities </w:t>
      </w:r>
      <w:r w:rsidR="00554F93">
        <w:rPr>
          <w:rFonts w:asciiTheme="majorHAnsi" w:eastAsia="Times New Roman" w:hAnsiTheme="majorHAnsi" w:cstheme="majorHAnsi"/>
        </w:rPr>
        <w:t>cause the</w:t>
      </w:r>
      <w:r w:rsidR="000B005B">
        <w:rPr>
          <w:rFonts w:asciiTheme="majorHAnsi" w:eastAsia="Times New Roman" w:hAnsiTheme="majorHAnsi" w:cstheme="majorHAnsi"/>
        </w:rPr>
        <w:t xml:space="preserve"> SADs for these communities </w:t>
      </w:r>
      <w:r w:rsidR="00554F93">
        <w:rPr>
          <w:rFonts w:asciiTheme="majorHAnsi" w:eastAsia="Times New Roman" w:hAnsiTheme="majorHAnsi" w:cstheme="majorHAnsi"/>
        </w:rPr>
        <w:t xml:space="preserve">to </w:t>
      </w:r>
      <w:r w:rsidR="000B005B">
        <w:rPr>
          <w:rFonts w:asciiTheme="majorHAnsi" w:eastAsia="Times New Roman" w:hAnsiTheme="majorHAnsi" w:cstheme="majorHAnsi"/>
        </w:rPr>
        <w:t xml:space="preserve">differ from the others in our database, and second, that </w:t>
      </w:r>
      <w:r w:rsidR="00C548C7">
        <w:rPr>
          <w:rFonts w:asciiTheme="majorHAnsi" w:eastAsia="Times New Roman" w:hAnsiTheme="majorHAnsi" w:cstheme="majorHAnsi"/>
        </w:rPr>
        <w:t>statistical</w:t>
      </w:r>
      <w:r w:rsidR="000B005B">
        <w:rPr>
          <w:rFonts w:asciiTheme="majorHAnsi" w:eastAsia="Times New Roman" w:hAnsiTheme="majorHAnsi" w:cstheme="majorHAnsi"/>
        </w:rPr>
        <w:t xml:space="preserve"> phenomena related to S and N may modulate the capacity to detect deviations for these communities. To </w:t>
      </w:r>
      <w:r w:rsidR="007656DC">
        <w:rPr>
          <w:rFonts w:asciiTheme="majorHAnsi" w:eastAsia="Times New Roman" w:hAnsiTheme="majorHAnsi" w:cstheme="majorHAnsi"/>
        </w:rPr>
        <w:t>distinguish between possible</w:t>
      </w:r>
      <w:r w:rsidR="000B005B">
        <w:rPr>
          <w:rFonts w:asciiTheme="majorHAnsi" w:eastAsia="Times New Roman" w:hAnsiTheme="majorHAnsi" w:cstheme="majorHAnsi"/>
        </w:rPr>
        <w:t xml:space="preserve"> biological drivers causing FIA to differ from the other datasets</w:t>
      </w:r>
      <w:r w:rsidR="007656DC">
        <w:rPr>
          <w:rFonts w:asciiTheme="majorHAnsi" w:eastAsia="Times New Roman" w:hAnsiTheme="majorHAnsi" w:cstheme="majorHAnsi"/>
        </w:rPr>
        <w:t xml:space="preserve">, and </w:t>
      </w:r>
      <w:r w:rsidR="000B005B">
        <w:rPr>
          <w:rFonts w:asciiTheme="majorHAnsi" w:eastAsia="Times New Roman" w:hAnsiTheme="majorHAnsi" w:cstheme="majorHAnsi"/>
        </w:rPr>
        <w:t xml:space="preserve">factors intrinsic to S and N, we compared </w:t>
      </w:r>
      <w:r w:rsidR="007656DC">
        <w:rPr>
          <w:rFonts w:asciiTheme="majorHAnsi" w:eastAsia="Times New Roman" w:hAnsiTheme="majorHAnsi" w:cstheme="majorHAnsi"/>
        </w:rPr>
        <w:t xml:space="preserve">a subset of ~300 FIA communities to communities from other datasets with directly </w:t>
      </w:r>
      <w:r w:rsidR="00CD2FB3">
        <w:rPr>
          <w:rFonts w:asciiTheme="majorHAnsi" w:eastAsia="Times New Roman" w:hAnsiTheme="majorHAnsi" w:cstheme="majorHAnsi"/>
        </w:rPr>
        <w:t>matching</w:t>
      </w:r>
      <w:r w:rsidR="007656DC">
        <w:rPr>
          <w:rFonts w:asciiTheme="majorHAnsi" w:eastAsia="Times New Roman" w:hAnsiTheme="majorHAnsi" w:cstheme="majorHAnsi"/>
        </w:rPr>
        <w:t xml:space="preserve"> S and N. We </w:t>
      </w:r>
      <w:r w:rsidR="00C548C7">
        <w:rPr>
          <w:rFonts w:asciiTheme="majorHAnsi" w:eastAsia="Times New Roman" w:hAnsiTheme="majorHAnsi" w:cstheme="majorHAnsi"/>
        </w:rPr>
        <w:t>did not find differences in the</w:t>
      </w:r>
      <w:r w:rsidR="007656DC" w:rsidRPr="002E2A57">
        <w:rPr>
          <w:rFonts w:asciiTheme="majorHAnsi" w:eastAsia="Times New Roman" w:hAnsiTheme="majorHAnsi" w:cstheme="majorHAnsi"/>
        </w:rPr>
        <w:t xml:space="preserve"> distribution of percentile scores </w:t>
      </w:r>
      <w:r w:rsidR="007656DC">
        <w:rPr>
          <w:rFonts w:asciiTheme="majorHAnsi" w:eastAsia="Times New Roman" w:hAnsiTheme="majorHAnsi" w:cstheme="majorHAnsi"/>
        </w:rPr>
        <w:t xml:space="preserve">for any metrics </w:t>
      </w:r>
      <w:r w:rsidR="007656DC" w:rsidRPr="002E2A57">
        <w:rPr>
          <w:rFonts w:asciiTheme="majorHAnsi" w:eastAsia="Times New Roman" w:hAnsiTheme="majorHAnsi" w:cstheme="majorHAnsi"/>
        </w:rPr>
        <w:t>between communities from FIA and communities from other</w:t>
      </w:r>
      <w:r w:rsidR="001951F9">
        <w:rPr>
          <w:rFonts w:asciiTheme="majorHAnsi" w:eastAsia="Times New Roman" w:hAnsiTheme="majorHAnsi" w:cstheme="majorHAnsi"/>
        </w:rPr>
        <w:t xml:space="preserve"> datasets, con</w:t>
      </w:r>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r w:rsidR="001951F9">
        <w:rPr>
          <w:rFonts w:asciiTheme="majorHAnsi" w:hAnsiTheme="majorHAnsi" w:cstheme="majorHAnsi"/>
          <w:iCs/>
        </w:rPr>
        <w:t>Appendix A9</w:t>
      </w:r>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r w:rsidR="000947EE">
        <w:rPr>
          <w:rFonts w:asciiTheme="majorHAnsi" w:eastAsia="Times New Roman" w:hAnsiTheme="majorHAnsi" w:cstheme="majorHAnsi"/>
        </w:rPr>
        <w:t>300</w:t>
      </w:r>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r w:rsidR="007656DC">
        <w:rPr>
          <w:rFonts w:asciiTheme="majorHAnsi" w:eastAsia="Times New Roman" w:hAnsiTheme="majorHAnsi" w:cstheme="majorHAnsi"/>
        </w:rPr>
        <w:t>statistical phenomena</w:t>
      </w:r>
      <w:r w:rsidR="007656DC" w:rsidRPr="002E2A57">
        <w:rPr>
          <w:rFonts w:asciiTheme="majorHAnsi" w:eastAsia="Times New Roman" w:hAnsiTheme="majorHAnsi" w:cstheme="majorHAnsi"/>
        </w:rPr>
        <w:t>, and not</w:t>
      </w:r>
      <w:r w:rsidR="003E267D">
        <w:rPr>
          <w:rFonts w:asciiTheme="majorHAnsi" w:eastAsia="Times New Roman" w:hAnsiTheme="majorHAnsi" w:cstheme="majorHAnsi"/>
        </w:rPr>
        <w:t xml:space="preserve"> biological</w:t>
      </w:r>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r w:rsidR="003E267D">
        <w:rPr>
          <w:rFonts w:asciiTheme="majorHAnsi" w:eastAsia="Times New Roman" w:hAnsiTheme="majorHAnsi" w:cstheme="majorHAnsi"/>
        </w:rPr>
        <w:t>unique</w:t>
      </w:r>
      <w:r w:rsidR="007656DC" w:rsidRPr="002E2A57">
        <w:rPr>
          <w:rFonts w:asciiTheme="majorHAnsi" w:eastAsia="Times New Roman" w:hAnsiTheme="majorHAnsi" w:cstheme="majorHAnsi"/>
        </w:rPr>
        <w:t xml:space="preserve"> to FIA, as </w:t>
      </w:r>
      <w:r w:rsidR="003E267D">
        <w:rPr>
          <w:rFonts w:asciiTheme="majorHAnsi" w:eastAsia="Times New Roman" w:hAnsiTheme="majorHAnsi" w:cstheme="majorHAnsi"/>
        </w:rPr>
        <w:t>the</w:t>
      </w:r>
      <w:r w:rsidR="007656DC" w:rsidRPr="002E2A57">
        <w:rPr>
          <w:rFonts w:asciiTheme="majorHAnsi" w:eastAsia="Times New Roman" w:hAnsiTheme="majorHAnsi" w:cstheme="majorHAnsi"/>
        </w:rPr>
        <w:t xml:space="preserve"> likely explanation for the </w:t>
      </w:r>
      <w:r w:rsidR="000947EE">
        <w:rPr>
          <w:rFonts w:asciiTheme="majorHAnsi" w:eastAsia="Times New Roman" w:hAnsiTheme="majorHAnsi" w:cstheme="majorHAnsi"/>
        </w:rPr>
        <w:t>differences</w:t>
      </w:r>
      <w:r w:rsidR="003E267D">
        <w:rPr>
          <w:rFonts w:asciiTheme="majorHAnsi" w:eastAsia="Times New Roman" w:hAnsiTheme="majorHAnsi" w:cstheme="majorHAnsi"/>
        </w:rPr>
        <w:t>.</w:t>
      </w:r>
      <w:r w:rsidR="007656DC" w:rsidRPr="002E2A57">
        <w:rPr>
          <w:rFonts w:asciiTheme="majorHAnsi" w:eastAsia="Times New Roman" w:hAnsiTheme="majorHAnsi" w:cstheme="majorHAnsi"/>
        </w:rPr>
        <w:t xml:space="preserve"> </w:t>
      </w:r>
    </w:p>
    <w:p w14:paraId="50E05166" w14:textId="18F39A1B" w:rsidR="00814D2C" w:rsidRDefault="007C3B73">
      <w:pPr>
        <w:spacing w:line="480" w:lineRule="auto"/>
        <w:rPr>
          <w:rFonts w:asciiTheme="majorHAnsi" w:eastAsia="Times New Roman" w:hAnsiTheme="majorHAnsi" w:cstheme="majorHAnsi"/>
        </w:rPr>
      </w:pPr>
      <w:r>
        <w:rPr>
          <w:rFonts w:asciiTheme="majorHAnsi" w:eastAsia="Times New Roman" w:hAnsiTheme="majorHAnsi" w:cstheme="majorHAnsi"/>
        </w:rPr>
        <w:t xml:space="preserve">A second possibility is that these differences reflect </w:t>
      </w:r>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DF2151">
        <w:rPr>
          <w:rFonts w:asciiTheme="majorHAnsi" w:eastAsia="Times New Roman" w:hAnsiTheme="majorHAnsi" w:cstheme="majorHAnsi"/>
        </w:rPr>
        <w:t xml:space="preserve"> in terms of S, N, and as a result, the number of possible SADs in a community’s feasible set</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r w:rsidR="003F0B59">
        <w:rPr>
          <w:rFonts w:asciiTheme="majorHAnsi" w:eastAsia="Times New Roman" w:hAnsiTheme="majorHAnsi" w:cstheme="majorHAnsi"/>
        </w:rPr>
        <w:t>1</w:t>
      </w:r>
      <w:r w:rsidR="00DF2151">
        <w:rPr>
          <w:rFonts w:asciiTheme="majorHAnsi" w:eastAsia="Times New Roman" w:hAnsiTheme="majorHAnsi" w:cstheme="majorHAnsi"/>
        </w:rPr>
        <w:t>), and c</w:t>
      </w:r>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E12303">
        <w:rPr>
          <w:rFonts w:asciiTheme="majorHAnsi" w:eastAsia="Times New Roman" w:hAnsiTheme="majorHAnsi" w:cstheme="majorHAnsi"/>
        </w:rPr>
        <w:t>.</w:t>
      </w:r>
      <w:r w:rsidR="00342C92">
        <w:rPr>
          <w:rFonts w:asciiTheme="majorHAnsi" w:eastAsia="Times New Roman" w:hAnsiTheme="majorHAnsi" w:cstheme="majorHAnsi"/>
        </w:rPr>
        <w:t xml:space="preserve"> </w:t>
      </w:r>
      <w:r w:rsidR="00FE1934">
        <w:rPr>
          <w:rFonts w:asciiTheme="majorHAnsi" w:eastAsia="Times New Roman" w:hAnsiTheme="majorHAnsi" w:cstheme="majorHAnsi"/>
        </w:rPr>
        <w:t>When there are relatively few</w:t>
      </w:r>
      <w:r w:rsidR="007A3132">
        <w:rPr>
          <w:rFonts w:asciiTheme="majorHAnsi" w:eastAsia="Times New Roman" w:hAnsiTheme="majorHAnsi" w:cstheme="majorHAnsi"/>
        </w:rPr>
        <w:t xml:space="preserve"> possible SADs</w:t>
      </w:r>
      <w:r w:rsidR="003E267D">
        <w:rPr>
          <w:rFonts w:asciiTheme="majorHAnsi" w:eastAsia="Times New Roman" w:hAnsiTheme="majorHAnsi" w:cstheme="majorHAnsi"/>
        </w:rPr>
        <w:t xml:space="preserve"> in the feasible set</w:t>
      </w:r>
      <w:r w:rsidR="00CF344C">
        <w:rPr>
          <w:rFonts w:asciiTheme="majorHAnsi" w:eastAsia="Times New Roman" w:hAnsiTheme="majorHAnsi" w:cstheme="majorHAnsi"/>
        </w:rPr>
        <w:t xml:space="preserve">, they </w:t>
      </w:r>
      <w:r w:rsidR="00EE628C">
        <w:rPr>
          <w:rFonts w:asciiTheme="majorHAnsi" w:eastAsia="Times New Roman" w:hAnsiTheme="majorHAnsi" w:cstheme="majorHAnsi"/>
        </w:rPr>
        <w:t>may be</w:t>
      </w:r>
      <w:r w:rsidR="00CF344C">
        <w:rPr>
          <w:rFonts w:asciiTheme="majorHAnsi" w:eastAsia="Times New Roman" w:hAnsiTheme="majorHAnsi" w:cstheme="majorHAnsi"/>
        </w:rPr>
        <w:t xml:space="preserve"> </w:t>
      </w:r>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r w:rsidR="00CF344C">
        <w:rPr>
          <w:rFonts w:asciiTheme="majorHAnsi" w:eastAsia="Times New Roman" w:hAnsiTheme="majorHAnsi" w:cstheme="majorHAnsi"/>
        </w:rPr>
        <w:t xml:space="preserve"> clustered around their central tendencies, and </w:t>
      </w:r>
      <w:r w:rsidR="00FE1934">
        <w:rPr>
          <w:rFonts w:asciiTheme="majorHAnsi" w:eastAsia="Times New Roman" w:hAnsiTheme="majorHAnsi" w:cstheme="majorHAnsi"/>
        </w:rPr>
        <w:t>the distributions for their shape metrics may be less narrowly peaked</w:t>
      </w:r>
      <w:r w:rsidR="003E267D">
        <w:rPr>
          <w:rFonts w:asciiTheme="majorHAnsi" w:eastAsia="Times New Roman" w:hAnsiTheme="majorHAnsi" w:cstheme="majorHAnsi"/>
        </w:rPr>
        <w:t xml:space="preserve">, </w:t>
      </w:r>
      <w:r w:rsidR="00FE1934">
        <w:rPr>
          <w:rFonts w:asciiTheme="majorHAnsi" w:eastAsia="Times New Roman" w:hAnsiTheme="majorHAnsi" w:cstheme="majorHAnsi"/>
        </w:rPr>
        <w:t>than when</w:t>
      </w:r>
      <w:r w:rsidR="00CF344C">
        <w:rPr>
          <w:rFonts w:asciiTheme="majorHAnsi" w:eastAsia="Times New Roman" w:hAnsiTheme="majorHAnsi" w:cstheme="majorHAnsi"/>
        </w:rPr>
        <w:t xml:space="preserve"> there are very large numbers of possible SADs</w:t>
      </w:r>
      <w:r w:rsidR="00243C48">
        <w:rPr>
          <w:rFonts w:asciiTheme="majorHAnsi" w:eastAsia="Times New Roman" w:hAnsiTheme="majorHAnsi" w:cstheme="majorHAnsi"/>
        </w:rPr>
        <w:t xml:space="preserve">. </w:t>
      </w:r>
      <w:r w:rsidR="007B77DD">
        <w:rPr>
          <w:rFonts w:asciiTheme="majorHAnsi" w:eastAsia="Times New Roman" w:hAnsiTheme="majorHAnsi" w:cstheme="majorHAnsi"/>
        </w:rPr>
        <w:t>High</w:t>
      </w:r>
      <w:r w:rsidR="00243C48">
        <w:rPr>
          <w:rFonts w:asciiTheme="majorHAnsi" w:eastAsia="Times New Roman" w:hAnsiTheme="majorHAnsi" w:cstheme="majorHAnsi"/>
        </w:rPr>
        <w:t xml:space="preserve"> </w:t>
      </w:r>
      <w:r w:rsidR="00DF2151">
        <w:rPr>
          <w:rFonts w:asciiTheme="majorHAnsi" w:eastAsia="Times New Roman" w:hAnsiTheme="majorHAnsi" w:cstheme="majorHAnsi"/>
        </w:rPr>
        <w:t>variability within the feasible set weakens</w:t>
      </w:r>
      <w:r w:rsidR="00243C48">
        <w:rPr>
          <w:rFonts w:asciiTheme="majorHAnsi" w:eastAsia="Times New Roman" w:hAnsiTheme="majorHAnsi" w:cstheme="majorHAnsi"/>
        </w:rPr>
        <w:t xml:space="preserve"> the</w:t>
      </w:r>
      <w:r w:rsidR="007A3132">
        <w:rPr>
          <w:rFonts w:asciiTheme="majorHAnsi" w:eastAsia="Times New Roman" w:hAnsiTheme="majorHAnsi" w:cstheme="majorHAnsi"/>
        </w:rPr>
        <w:t xml:space="preserve"> statistical distinction between “common” and “extreme” </w:t>
      </w:r>
      <w:r w:rsidR="007B77DD">
        <w:rPr>
          <w:rFonts w:asciiTheme="majorHAnsi" w:eastAsia="Times New Roman" w:hAnsiTheme="majorHAnsi" w:cstheme="majorHAnsi"/>
        </w:rPr>
        <w:t>shapes</w:t>
      </w:r>
      <w:r w:rsidR="00243C48">
        <w:rPr>
          <w:rFonts w:asciiTheme="majorHAnsi" w:eastAsia="Times New Roman" w:hAnsiTheme="majorHAnsi" w:cstheme="majorHAnsi"/>
        </w:rPr>
        <w:t xml:space="preserve"> </w:t>
      </w:r>
      <w:r w:rsidR="002E7372">
        <w:rPr>
          <w:rFonts w:asciiTheme="majorHAnsi" w:eastAsia="Times New Roman" w:hAnsiTheme="majorHAnsi" w:cstheme="majorHAnsi"/>
        </w:rPr>
        <w:t>(Figure</w:t>
      </w:r>
      <w:r w:rsidR="006D080B">
        <w:rPr>
          <w:rFonts w:asciiTheme="majorHAnsi" w:eastAsia="Times New Roman" w:hAnsiTheme="majorHAnsi" w:cstheme="majorHAnsi"/>
        </w:rPr>
        <w:t xml:space="preserve"> 2</w:t>
      </w:r>
      <w:r w:rsidR="00E779C8">
        <w:rPr>
          <w:rFonts w:asciiTheme="majorHAnsi" w:eastAsia="Times New Roman" w:hAnsiTheme="majorHAnsi" w:cstheme="majorHAnsi"/>
        </w:rPr>
        <w:t>)</w:t>
      </w:r>
      <w:r w:rsidR="00C37FC1">
        <w:rPr>
          <w:rFonts w:asciiTheme="majorHAnsi" w:eastAsia="Times New Roman" w:hAnsiTheme="majorHAnsi" w:cstheme="majorHAnsi"/>
        </w:rPr>
        <w:t>. Under these circumstance</w:t>
      </w:r>
      <w:r w:rsidR="00BC124B">
        <w:rPr>
          <w:rFonts w:asciiTheme="majorHAnsi" w:eastAsia="Times New Roman" w:hAnsiTheme="majorHAnsi" w:cstheme="majorHAnsi"/>
        </w:rPr>
        <w:t>s</w:t>
      </w:r>
      <w:r w:rsidR="00C37FC1">
        <w:rPr>
          <w:rFonts w:asciiTheme="majorHAnsi" w:eastAsia="Times New Roman" w:hAnsiTheme="majorHAnsi" w:cstheme="majorHAnsi"/>
        </w:rPr>
        <w:t>, any</w:t>
      </w:r>
      <w:r w:rsidR="00D71717">
        <w:rPr>
          <w:rFonts w:asciiTheme="majorHAnsi" w:eastAsia="Times New Roman" w:hAnsiTheme="majorHAnsi" w:cstheme="majorHAnsi"/>
        </w:rPr>
        <w:t xml:space="preserve"> deviations – or lack thereof – </w:t>
      </w:r>
      <w:r w:rsidR="003E267D">
        <w:rPr>
          <w:rFonts w:asciiTheme="majorHAnsi" w:eastAsia="Times New Roman" w:hAnsiTheme="majorHAnsi" w:cstheme="majorHAnsi"/>
        </w:rPr>
        <w:t>will</w:t>
      </w:r>
      <w:r w:rsidR="00EE628C">
        <w:rPr>
          <w:rFonts w:asciiTheme="majorHAnsi" w:eastAsia="Times New Roman" w:hAnsiTheme="majorHAnsi" w:cstheme="majorHAnsi"/>
        </w:rPr>
        <w:t xml:space="preserve"> be </w:t>
      </w:r>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r w:rsidR="00687ED9">
        <w:rPr>
          <w:rFonts w:asciiTheme="majorHAnsi" w:eastAsia="Times New Roman" w:hAnsiTheme="majorHAnsi" w:cstheme="majorHAnsi"/>
        </w:rPr>
        <w:lastRenderedPageBreak/>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r w:rsidR="00EE628C">
        <w:rPr>
          <w:rFonts w:asciiTheme="majorHAnsi" w:eastAsia="Times New Roman" w:hAnsiTheme="majorHAnsi" w:cstheme="majorHAnsi"/>
        </w:rPr>
        <w:t xml:space="preserve"> The dissimilarity to the central tendency</w:t>
      </w:r>
      <w:r w:rsidR="00FE1934">
        <w:rPr>
          <w:rFonts w:asciiTheme="majorHAnsi" w:eastAsia="Times New Roman" w:hAnsiTheme="majorHAnsi" w:cstheme="majorHAnsi"/>
        </w:rPr>
        <w:t>,</w:t>
      </w:r>
      <w:r w:rsidR="00EE628C">
        <w:rPr>
          <w:rFonts w:asciiTheme="majorHAnsi" w:eastAsia="Times New Roman" w:hAnsiTheme="majorHAnsi" w:cstheme="majorHAnsi"/>
        </w:rPr>
        <w:t xml:space="preserve"> and the distributions of breath indices for specific metrics, broadly </w:t>
      </w:r>
      <w:r w:rsidR="00814D2C">
        <w:rPr>
          <w:rFonts w:asciiTheme="majorHAnsi" w:eastAsia="Times New Roman" w:hAnsiTheme="majorHAnsi" w:cstheme="majorHAnsi"/>
        </w:rPr>
        <w:t>align with</w:t>
      </w:r>
      <w:r w:rsidR="00EE628C">
        <w:rPr>
          <w:rFonts w:asciiTheme="majorHAnsi" w:eastAsia="Times New Roman" w:hAnsiTheme="majorHAnsi" w:cstheme="majorHAnsi"/>
        </w:rPr>
        <w:t xml:space="preserve"> this principle.</w:t>
      </w:r>
      <w:r w:rsidR="0001472B">
        <w:rPr>
          <w:rFonts w:asciiTheme="majorHAnsi" w:eastAsia="Times New Roman" w:hAnsiTheme="majorHAnsi" w:cstheme="majorHAnsi"/>
        </w:rPr>
        <w:t xml:space="preserve"> </w:t>
      </w:r>
      <w:r w:rsidR="00DF2151">
        <w:rPr>
          <w:rFonts w:asciiTheme="majorHAnsi" w:eastAsia="Times New Roman" w:hAnsiTheme="majorHAnsi" w:cstheme="majorHAnsi"/>
        </w:rPr>
        <w:t xml:space="preserve">Across the range of community sizes represented </w:t>
      </w:r>
      <w:r w:rsidR="007B77DD">
        <w:rPr>
          <w:rFonts w:asciiTheme="majorHAnsi" w:eastAsia="Times New Roman" w:hAnsiTheme="majorHAnsi" w:cstheme="majorHAnsi"/>
        </w:rPr>
        <w:t>in</w:t>
      </w:r>
      <w:r w:rsidR="00DF2151">
        <w:rPr>
          <w:rFonts w:asciiTheme="majorHAnsi" w:eastAsia="Times New Roman" w:hAnsiTheme="majorHAnsi" w:cstheme="majorHAnsi"/>
        </w:rPr>
        <w:t xml:space="preserve"> our datasets, </w:t>
      </w:r>
      <w:r w:rsidR="00862FF3">
        <w:rPr>
          <w:rFonts w:asciiTheme="majorHAnsi" w:eastAsia="Times New Roman" w:hAnsiTheme="majorHAnsi" w:cstheme="majorHAnsi"/>
        </w:rPr>
        <w:t>small feasible sets have highly variable, and often very broad, feasible sets (</w:t>
      </w:r>
      <w:r w:rsidR="007B0D18">
        <w:rPr>
          <w:rFonts w:asciiTheme="majorHAnsi" w:eastAsia="Times New Roman" w:hAnsiTheme="majorHAnsi" w:cstheme="majorHAnsi"/>
        </w:rPr>
        <w:t>Figure 4</w:t>
      </w:r>
      <w:r w:rsidR="00862FF3">
        <w:rPr>
          <w:rFonts w:asciiTheme="majorHAnsi" w:eastAsia="Times New Roman" w:hAnsiTheme="majorHAnsi" w:cstheme="majorHAnsi"/>
        </w:rPr>
        <w:t xml:space="preserve">). </w:t>
      </w:r>
      <w:r w:rsidR="00F845FF">
        <w:rPr>
          <w:rFonts w:asciiTheme="majorHAnsi" w:eastAsia="Times New Roman" w:hAnsiTheme="majorHAnsi" w:cstheme="majorHAnsi"/>
        </w:rPr>
        <w:t>More specifically, very</w:t>
      </w:r>
      <w:r w:rsidR="004A709E">
        <w:rPr>
          <w:rFonts w:asciiTheme="majorHAnsi" w:eastAsia="Times New Roman" w:hAnsiTheme="majorHAnsi" w:cstheme="majorHAnsi"/>
        </w:rPr>
        <w:t xml:space="preserve"> small communities – for example, those with fewer than 2000 possible SADs in their feasible sets, or S ~20 and N ~40 – exhibit </w:t>
      </w:r>
      <w:r w:rsidR="00E45D6E">
        <w:rPr>
          <w:rFonts w:asciiTheme="majorHAnsi" w:eastAsia="Times New Roman" w:hAnsiTheme="majorHAnsi" w:cstheme="majorHAnsi"/>
        </w:rPr>
        <w:t xml:space="preserve">more </w:t>
      </w:r>
      <w:r w:rsidR="00814D2C">
        <w:rPr>
          <w:rFonts w:asciiTheme="majorHAnsi" w:eastAsia="Times New Roman" w:hAnsiTheme="majorHAnsi" w:cstheme="majorHAnsi"/>
        </w:rPr>
        <w:t>highly variable</w:t>
      </w:r>
      <w:r w:rsidR="00065C2C">
        <w:rPr>
          <w:rFonts w:asciiTheme="majorHAnsi" w:eastAsia="Times New Roman" w:hAnsiTheme="majorHAnsi" w:cstheme="majorHAnsi"/>
        </w:rPr>
        <w:t xml:space="preserve"> feasible sets</w:t>
      </w:r>
      <w:r w:rsidR="004A709E">
        <w:rPr>
          <w:rFonts w:asciiTheme="majorHAnsi" w:eastAsia="Times New Roman" w:hAnsiTheme="majorHAnsi" w:cstheme="majorHAnsi"/>
        </w:rPr>
        <w:t xml:space="preserve"> than large </w:t>
      </w:r>
      <w:r w:rsidR="00E45D6E">
        <w:rPr>
          <w:rFonts w:asciiTheme="majorHAnsi" w:eastAsia="Times New Roman" w:hAnsiTheme="majorHAnsi" w:cstheme="majorHAnsi"/>
        </w:rPr>
        <w:t>communities</w:t>
      </w:r>
      <w:r w:rsidR="004A709E">
        <w:rPr>
          <w:rFonts w:asciiTheme="majorHAnsi" w:eastAsia="Times New Roman" w:hAnsiTheme="majorHAnsi" w:cstheme="majorHAnsi"/>
        </w:rPr>
        <w:t xml:space="preserve">, and these </w:t>
      </w:r>
      <w:r w:rsidR="00814D2C">
        <w:rPr>
          <w:rFonts w:asciiTheme="majorHAnsi" w:eastAsia="Times New Roman" w:hAnsiTheme="majorHAnsi" w:cstheme="majorHAnsi"/>
        </w:rPr>
        <w:t xml:space="preserve">small </w:t>
      </w:r>
      <w:r w:rsidR="004A709E">
        <w:rPr>
          <w:rFonts w:asciiTheme="majorHAnsi" w:eastAsia="Times New Roman" w:hAnsiTheme="majorHAnsi" w:cstheme="majorHAnsi"/>
        </w:rPr>
        <w:t xml:space="preserve">communities </w:t>
      </w:r>
      <w:r w:rsidR="00E45D6E">
        <w:rPr>
          <w:rFonts w:asciiTheme="majorHAnsi" w:eastAsia="Times New Roman" w:hAnsiTheme="majorHAnsi" w:cstheme="majorHAnsi"/>
        </w:rPr>
        <w:t xml:space="preserve">also </w:t>
      </w:r>
      <w:r w:rsidR="004A709E">
        <w:rPr>
          <w:rFonts w:asciiTheme="majorHAnsi" w:eastAsia="Times New Roman" w:hAnsiTheme="majorHAnsi" w:cstheme="majorHAnsi"/>
        </w:rPr>
        <w:t>show less consistent deviations (</w:t>
      </w:r>
      <w:r w:rsidR="009457BC">
        <w:rPr>
          <w:rFonts w:asciiTheme="majorHAnsi" w:eastAsia="Times New Roman" w:hAnsiTheme="majorHAnsi" w:cstheme="majorHAnsi"/>
        </w:rPr>
        <w:t>Figure 6</w:t>
      </w:r>
      <w:r w:rsidR="00097095">
        <w:rPr>
          <w:rFonts w:asciiTheme="majorHAnsi" w:eastAsia="Times New Roman" w:hAnsiTheme="majorHAnsi" w:cstheme="majorHAnsi"/>
        </w:rPr>
        <w:t>; Appendix A10</w:t>
      </w:r>
      <w:r w:rsidR="004A709E">
        <w:rPr>
          <w:rFonts w:asciiTheme="majorHAnsi" w:eastAsia="Times New Roman" w:hAnsiTheme="majorHAnsi" w:cstheme="majorHAnsi"/>
        </w:rPr>
        <w:t>).</w:t>
      </w:r>
      <w:r w:rsidR="007E0AA9">
        <w:rPr>
          <w:rFonts w:asciiTheme="majorHAnsi" w:eastAsia="Times New Roman" w:hAnsiTheme="majorHAnsi" w:cstheme="majorHAnsi"/>
        </w:rPr>
        <w:t xml:space="preserve"> Of our datasets, FIA is most dominated by small communities (68% of communities have fewer than 2000 possible SADs)</w:t>
      </w:r>
      <w:r w:rsidR="006B0E06">
        <w:rPr>
          <w:rFonts w:asciiTheme="majorHAnsi" w:eastAsia="Times New Roman" w:hAnsiTheme="majorHAnsi" w:cstheme="majorHAnsi"/>
        </w:rPr>
        <w:t>, and these small-community phenomena may therefore have the greatest impact on results aggregated over the FIA dataset</w:t>
      </w:r>
      <w:r w:rsidR="00862FF3">
        <w:rPr>
          <w:rFonts w:asciiTheme="majorHAnsi" w:eastAsia="Times New Roman" w:hAnsiTheme="majorHAnsi" w:cstheme="majorHAnsi"/>
        </w:rPr>
        <w:t>.</w:t>
      </w:r>
      <w:r w:rsidR="006B0E06">
        <w:rPr>
          <w:rFonts w:asciiTheme="majorHAnsi" w:eastAsia="Times New Roman" w:hAnsiTheme="majorHAnsi" w:cstheme="majorHAnsi"/>
        </w:rPr>
        <w:t xml:space="preserve"> </w:t>
      </w:r>
    </w:p>
    <w:p w14:paraId="5C385BA5" w14:textId="1D1CAEB7"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r w:rsidR="00862FF3">
        <w:rPr>
          <w:rFonts w:asciiTheme="majorHAnsi" w:eastAsia="Times New Roman" w:hAnsiTheme="majorHAnsi" w:cstheme="majorHAnsi"/>
        </w:rPr>
        <w:t xml:space="preserve">it is true that the highly variable feasible sets associated with small communities </w:t>
      </w:r>
      <w:r w:rsidR="00F77292">
        <w:rPr>
          <w:rFonts w:asciiTheme="majorHAnsi" w:eastAsia="Times New Roman" w:hAnsiTheme="majorHAnsi" w:cstheme="majorHAnsi"/>
        </w:rPr>
        <w:t>contribute to</w:t>
      </w:r>
      <w:r w:rsidR="00862FF3">
        <w:rPr>
          <w:rFonts w:asciiTheme="majorHAnsi" w:eastAsia="Times New Roman" w:hAnsiTheme="majorHAnsi" w:cstheme="majorHAnsi"/>
        </w:rPr>
        <w:t xml:space="preserve"> the weak evidence of deviations </w:t>
      </w:r>
      <w:r w:rsidR="00AC29CB">
        <w:rPr>
          <w:rFonts w:asciiTheme="majorHAnsi" w:eastAsia="Times New Roman" w:hAnsiTheme="majorHAnsi" w:cstheme="majorHAnsi"/>
        </w:rPr>
        <w:t>observed for</w:t>
      </w:r>
      <w:r w:rsidR="00862FF3">
        <w:rPr>
          <w:rFonts w:asciiTheme="majorHAnsi" w:eastAsia="Times New Roman" w:hAnsiTheme="majorHAnsi" w:cstheme="majorHAnsi"/>
        </w:rPr>
        <w:t xml:space="preserve"> the FIA dataset</w:t>
      </w:r>
      <w:r w:rsidRPr="002E2A57">
        <w:rPr>
          <w:rFonts w:asciiTheme="majorHAnsi" w:eastAsia="Times New Roman" w:hAnsiTheme="majorHAnsi" w:cstheme="majorHAnsi"/>
        </w:rPr>
        <w:t xml:space="preserve">, </w:t>
      </w:r>
      <w:r w:rsidR="006B0E06">
        <w:rPr>
          <w:rFonts w:asciiTheme="majorHAnsi" w:eastAsia="Times New Roman" w:hAnsiTheme="majorHAnsi" w:cstheme="majorHAnsi"/>
        </w:rPr>
        <w:t>such considerations</w:t>
      </w:r>
      <w:r w:rsidRPr="002E2A57">
        <w:rPr>
          <w:rFonts w:asciiTheme="majorHAnsi" w:eastAsia="Times New Roman" w:hAnsiTheme="majorHAnsi" w:cstheme="majorHAnsi"/>
        </w:rPr>
        <w:t xml:space="preserve"> affect our capacity to </w:t>
      </w:r>
      <w:r w:rsidR="009D15D7">
        <w:rPr>
          <w:rFonts w:asciiTheme="majorHAnsi" w:eastAsia="Times New Roman" w:hAnsiTheme="majorHAnsi" w:cstheme="majorHAnsi"/>
        </w:rPr>
        <w:t xml:space="preserve">use this approach to distinguish signal from </w:t>
      </w:r>
      <w:r w:rsidR="00F845FF">
        <w:rPr>
          <w:rFonts w:asciiTheme="majorHAnsi" w:eastAsia="Times New Roman" w:hAnsiTheme="majorHAnsi" w:cstheme="majorHAnsi"/>
        </w:rPr>
        <w:t>noise</w:t>
      </w:r>
      <w:r w:rsidR="009D15D7">
        <w:rPr>
          <w:rFonts w:asciiTheme="majorHAnsi" w:eastAsia="Times New Roman" w:hAnsiTheme="majorHAnsi" w:cstheme="majorHAnsi"/>
        </w:rPr>
        <w:t xml:space="preserve"> for a</w:t>
      </w:r>
      <w:r w:rsidR="006B0E06">
        <w:rPr>
          <w:rFonts w:asciiTheme="majorHAnsi" w:eastAsia="Times New Roman" w:hAnsiTheme="majorHAnsi" w:cstheme="majorHAnsi"/>
        </w:rPr>
        <w:t xml:space="preserve"> substantial </w:t>
      </w:r>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r w:rsidR="006A2E3A">
        <w:rPr>
          <w:rFonts w:asciiTheme="majorHAnsi" w:eastAsia="Times New Roman" w:hAnsiTheme="majorHAnsi" w:cstheme="majorHAnsi"/>
        </w:rPr>
        <w:t xml:space="preserve">. </w:t>
      </w:r>
      <w:r w:rsidR="002E7DE3">
        <w:rPr>
          <w:rFonts w:asciiTheme="majorHAnsi" w:eastAsia="Times New Roman" w:hAnsiTheme="majorHAnsi" w:cstheme="majorHAnsi"/>
        </w:rPr>
        <w:t>Because the combinations of S and N represented in our analyses are irregularly distributed among different datasets</w:t>
      </w:r>
      <w:r w:rsidR="003C558A">
        <w:rPr>
          <w:rFonts w:asciiTheme="majorHAnsi" w:eastAsia="Times New Roman" w:hAnsiTheme="majorHAnsi" w:cstheme="majorHAnsi"/>
        </w:rPr>
        <w:t xml:space="preserve"> (Figure 1)</w:t>
      </w:r>
      <w:r w:rsidR="002E7DE3">
        <w:rPr>
          <w:rFonts w:asciiTheme="majorHAnsi" w:eastAsia="Times New Roman" w:hAnsiTheme="majorHAnsi" w:cstheme="majorHAnsi"/>
        </w:rPr>
        <w:t xml:space="preserve">, </w:t>
      </w:r>
      <w:r w:rsidR="009D3F44">
        <w:rPr>
          <w:rFonts w:asciiTheme="majorHAnsi" w:eastAsia="Times New Roman" w:hAnsiTheme="majorHAnsi" w:cstheme="majorHAnsi"/>
        </w:rPr>
        <w:t>and because there is a great deal of variation in our breadth indices not accounted for by the size of the feasible set</w:t>
      </w:r>
      <w:r w:rsidR="00DC6641">
        <w:rPr>
          <w:rFonts w:asciiTheme="majorHAnsi" w:eastAsia="Times New Roman" w:hAnsiTheme="majorHAnsi" w:cstheme="majorHAnsi"/>
        </w:rPr>
        <w:t xml:space="preserve"> (Figure 4)</w:t>
      </w:r>
      <w:r w:rsidR="009D3F44">
        <w:rPr>
          <w:rFonts w:asciiTheme="majorHAnsi" w:eastAsia="Times New Roman" w:hAnsiTheme="majorHAnsi" w:cstheme="majorHAnsi"/>
        </w:rPr>
        <w:t xml:space="preserve">, </w:t>
      </w:r>
      <w:r w:rsidR="00721997">
        <w:rPr>
          <w:rFonts w:asciiTheme="majorHAnsi" w:eastAsia="Times New Roman" w:hAnsiTheme="majorHAnsi" w:cstheme="majorHAnsi"/>
        </w:rPr>
        <w:t xml:space="preserve">we </w:t>
      </w:r>
      <w:r w:rsidR="00CE2BE4">
        <w:rPr>
          <w:rFonts w:asciiTheme="majorHAnsi" w:eastAsia="Times New Roman" w:hAnsiTheme="majorHAnsi" w:cstheme="majorHAnsi"/>
        </w:rPr>
        <w:t>do not interpret these results as showing a</w:t>
      </w:r>
      <w:r w:rsidR="007102E1">
        <w:rPr>
          <w:rFonts w:asciiTheme="majorHAnsi" w:eastAsia="Times New Roman" w:hAnsiTheme="majorHAnsi" w:cstheme="majorHAnsi"/>
        </w:rPr>
        <w:t xml:space="preserve"> </w:t>
      </w:r>
      <w:r w:rsidR="002B550E">
        <w:rPr>
          <w:rFonts w:asciiTheme="majorHAnsi" w:eastAsia="Times New Roman" w:hAnsiTheme="majorHAnsi" w:cstheme="majorHAnsi"/>
        </w:rPr>
        <w:t xml:space="preserve">threshold for </w:t>
      </w:r>
      <w:r w:rsidR="007102E1">
        <w:rPr>
          <w:rFonts w:asciiTheme="majorHAnsi" w:eastAsia="Times New Roman" w:hAnsiTheme="majorHAnsi" w:cstheme="majorHAnsi"/>
        </w:rPr>
        <w:t>defining problematically small</w:t>
      </w:r>
      <w:r w:rsidR="002B550E">
        <w:rPr>
          <w:rFonts w:asciiTheme="majorHAnsi" w:eastAsia="Times New Roman" w:hAnsiTheme="majorHAnsi" w:cstheme="majorHAnsi"/>
        </w:rPr>
        <w:t xml:space="preserve"> communities. A more systematic exploration of the S and N state space, combined with more nuanced metrics for characterizing the variability of the feasible set, could clarify the relationship between S and N, the size of the feasible set, and statistical power.</w:t>
      </w:r>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r w:rsidR="001426CD" w:rsidRPr="002E2A57">
        <w:rPr>
          <w:rFonts w:asciiTheme="majorHAnsi" w:eastAsia="Times New Roman" w:hAnsiTheme="majorHAnsi" w:cstheme="majorHAnsi"/>
        </w:rPr>
        <w:t>FIA</w:t>
      </w:r>
      <w:r w:rsidR="002D7DBE">
        <w:rPr>
          <w:rFonts w:asciiTheme="majorHAnsi" w:eastAsia="Times New Roman" w:hAnsiTheme="majorHAnsi" w:cstheme="majorHAnsi"/>
        </w:rPr>
        <w:t xml:space="preserve"> and other small, highly variable</w:t>
      </w:r>
      <w:r w:rsidR="001426CD" w:rsidRPr="002E2A57">
        <w:rPr>
          <w:rFonts w:asciiTheme="majorHAnsi" w:eastAsia="Times New Roman" w:hAnsiTheme="majorHAnsi" w:cstheme="majorHAnsi"/>
        </w:rPr>
        <w:t xml:space="preserve"> communities</w:t>
      </w:r>
      <w:r w:rsidR="00FA3612">
        <w:rPr>
          <w:rFonts w:asciiTheme="majorHAnsi" w:eastAsia="Times New Roman" w:hAnsiTheme="majorHAnsi" w:cstheme="majorHAnsi"/>
        </w:rPr>
        <w:t xml:space="preserve">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r w:rsidR="002D7DBE">
        <w:rPr>
          <w:rFonts w:asciiTheme="majorHAnsi" w:eastAsia="Times New Roman" w:hAnsiTheme="majorHAnsi" w:cstheme="majorHAnsi"/>
        </w:rPr>
        <w:t>-20</w:t>
      </w:r>
      <w:r w:rsidR="000C678C" w:rsidRPr="002E2A57">
        <w:rPr>
          <w:rFonts w:asciiTheme="majorHAnsi" w:eastAsia="Times New Roman" w:hAnsiTheme="majorHAnsi" w:cstheme="majorHAnsi"/>
        </w:rPr>
        <w:t xml:space="preserve"> species and </w:t>
      </w:r>
      <w:r w:rsidR="002D7DBE">
        <w:rPr>
          <w:rFonts w:asciiTheme="majorHAnsi" w:eastAsia="Times New Roman" w:hAnsiTheme="majorHAnsi" w:cstheme="majorHAnsi"/>
        </w:rPr>
        <w:t>30-60</w:t>
      </w:r>
      <w:r w:rsidR="000C678C" w:rsidRPr="002E2A57">
        <w:rPr>
          <w:rFonts w:asciiTheme="majorHAnsi" w:eastAsia="Times New Roman" w:hAnsiTheme="majorHAnsi" w:cstheme="majorHAnsi"/>
        </w:rPr>
        <w:t xml:space="preserve"> individuals</w:t>
      </w:r>
      <w:r w:rsidR="00CF3D3B">
        <w:rPr>
          <w:rFonts w:asciiTheme="majorHAnsi" w:eastAsia="Times New Roman" w:hAnsiTheme="majorHAnsi" w:cstheme="majorHAnsi"/>
        </w:rPr>
        <w:t xml:space="preserve">, </w:t>
      </w:r>
      <w:r w:rsidR="00E45D6E">
        <w:rPr>
          <w:rFonts w:asciiTheme="majorHAnsi" w:eastAsia="Times New Roman" w:hAnsiTheme="majorHAnsi" w:cstheme="majorHAnsi"/>
        </w:rPr>
        <w:t>suggesting</w:t>
      </w:r>
      <w:r w:rsidRPr="002E2A57">
        <w:rPr>
          <w:rFonts w:asciiTheme="majorHAnsi" w:eastAsia="Times New Roman" w:hAnsiTheme="majorHAnsi" w:cstheme="majorHAnsi"/>
        </w:rPr>
        <w:t xml:space="preserve"> a general range of values below which we have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r w:rsidR="00255143">
        <w:rPr>
          <w:rFonts w:asciiTheme="majorHAnsi" w:eastAsia="Times New Roman" w:hAnsiTheme="majorHAnsi" w:cstheme="majorHAnsi"/>
        </w:rPr>
        <w:t xml:space="preserve">Communities with on the order of 5 species, or 100s to 1000s of individuals, have previously been </w:t>
      </w:r>
      <w:r w:rsidR="00D26279">
        <w:rPr>
          <w:rFonts w:asciiTheme="majorHAnsi" w:eastAsia="Times New Roman" w:hAnsiTheme="majorHAnsi" w:cstheme="majorHAnsi"/>
        </w:rPr>
        <w:t>suggested</w:t>
      </w:r>
      <w:r w:rsidR="00255143">
        <w:rPr>
          <w:rFonts w:asciiTheme="majorHAnsi" w:eastAsia="Times New Roman" w:hAnsiTheme="majorHAnsi" w:cstheme="majorHAnsi"/>
        </w:rPr>
        <w:t xml:space="preserve"> as “small” in this context (Preston 1948; McGill et al. 2007). </w:t>
      </w:r>
      <w:r w:rsidR="00BB0580">
        <w:rPr>
          <w:rFonts w:asciiTheme="majorHAnsi" w:eastAsia="Times New Roman" w:hAnsiTheme="majorHAnsi" w:cstheme="majorHAnsi"/>
        </w:rPr>
        <w:t xml:space="preserve">To meaningfully draw inferences </w:t>
      </w:r>
      <w:r w:rsidR="00430E98">
        <w:rPr>
          <w:rFonts w:asciiTheme="majorHAnsi" w:eastAsia="Times New Roman" w:hAnsiTheme="majorHAnsi" w:cstheme="majorHAnsi"/>
        </w:rPr>
        <w:t xml:space="preserve">using </w:t>
      </w:r>
      <w:r w:rsidR="00BB0580">
        <w:rPr>
          <w:rFonts w:asciiTheme="majorHAnsi" w:eastAsia="Times New Roman" w:hAnsiTheme="majorHAnsi" w:cstheme="majorHAnsi"/>
        </w:rPr>
        <w:t>deviations in these small communities, we will need more sensitive</w:t>
      </w:r>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w:t>
      </w:r>
      <w:r w:rsidR="00BB0580">
        <w:rPr>
          <w:rFonts w:asciiTheme="majorHAnsi" w:eastAsia="Times New Roman" w:hAnsiTheme="majorHAnsi" w:cstheme="majorHAnsi"/>
        </w:rPr>
        <w:lastRenderedPageBreak/>
        <w:t xml:space="preserve">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70CF6D2"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BA21AC">
        <w:rPr>
          <w:rFonts w:asciiTheme="majorHAnsi" w:eastAsia="Times New Roman" w:hAnsiTheme="majorHAnsi" w:cstheme="majorHAnsi"/>
        </w:rPr>
        <w:t>This philosophy reflects</w:t>
      </w:r>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r w:rsidR="005D7E26">
        <w:rPr>
          <w:rFonts w:asciiTheme="majorHAnsi" w:eastAsia="Times New Roman" w:hAnsiTheme="majorHAnsi" w:cstheme="majorHAnsi"/>
        </w:rPr>
        <w:t xml:space="preserve">et al </w:t>
      </w:r>
      <w:r w:rsidR="001178C2">
        <w:rPr>
          <w:rFonts w:asciiTheme="majorHAnsi" w:eastAsia="Times New Roman" w:hAnsiTheme="majorHAnsi" w:cstheme="majorHAnsi"/>
        </w:rPr>
        <w:t xml:space="preserve">2007). </w:t>
      </w:r>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r w:rsidR="008574BA">
        <w:rPr>
          <w:rFonts w:asciiTheme="majorHAnsi" w:eastAsia="Times New Roman" w:hAnsiTheme="majorHAnsi" w:cstheme="majorHAnsi"/>
        </w:rPr>
        <w:t>in what ways</w:t>
      </w:r>
      <w:r w:rsidR="00382B9A">
        <w:rPr>
          <w:rFonts w:asciiTheme="majorHAnsi" w:eastAsia="Times New Roman" w:hAnsiTheme="majorHAnsi" w:cstheme="majorHAnsi"/>
        </w:rPr>
        <w:t>, empirical distributions appear unusual.</w:t>
      </w:r>
      <w:r w:rsidR="00E54034">
        <w:rPr>
          <w:rFonts w:asciiTheme="majorHAnsi" w:eastAsia="Times New Roman" w:hAnsiTheme="majorHAnsi" w:cstheme="majorHAnsi"/>
        </w:rPr>
        <w:t xml:space="preserve"> For example, </w:t>
      </w:r>
      <w:r w:rsidR="00023887">
        <w:rPr>
          <w:rFonts w:asciiTheme="majorHAnsi" w:eastAsia="Times New Roman" w:hAnsiTheme="majorHAnsi" w:cstheme="majorHAnsi"/>
        </w:rPr>
        <w:t xml:space="preserve">incorporating differences in species order </w:t>
      </w:r>
      <w:r w:rsidR="001178C2">
        <w:rPr>
          <w:rFonts w:asciiTheme="majorHAnsi" w:eastAsia="Times New Roman" w:hAnsiTheme="majorHAnsi" w:cstheme="majorHAnsi"/>
        </w:rPr>
        <w:t>in</w:t>
      </w:r>
      <w:r w:rsidR="00C36459">
        <w:rPr>
          <w:rFonts w:asciiTheme="majorHAnsi" w:eastAsia="Times New Roman" w:hAnsiTheme="majorHAnsi" w:cstheme="majorHAnsi"/>
        </w:rPr>
        <w:t>to</w:t>
      </w:r>
      <w:r w:rsidR="001178C2">
        <w:rPr>
          <w:rFonts w:asciiTheme="majorHAnsi" w:eastAsia="Times New Roman" w:hAnsiTheme="majorHAnsi" w:cstheme="majorHAnsi"/>
        </w:rPr>
        <w:t xml:space="preserve"> the statistical baseline</w:t>
      </w:r>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r w:rsidR="00732DAE">
        <w:rPr>
          <w:rFonts w:asciiTheme="majorHAnsi" w:eastAsia="Times New Roman" w:hAnsiTheme="majorHAnsi" w:cstheme="majorHAnsi"/>
        </w:rPr>
        <w:t>– m</w:t>
      </w:r>
      <w:r w:rsidR="005E26C8">
        <w:rPr>
          <w:rFonts w:asciiTheme="majorHAnsi" w:eastAsia="Times New Roman" w:hAnsiTheme="majorHAnsi" w:cstheme="majorHAnsi"/>
        </w:rPr>
        <w:t>ight reduce the representation of long-tailed, highly uneven SADs within the feasible set</w:t>
      </w:r>
      <w:r w:rsidR="00275A5A">
        <w:rPr>
          <w:rFonts w:asciiTheme="majorHAnsi" w:eastAsia="Times New Roman" w:hAnsiTheme="majorHAnsi" w:cstheme="majorHAnsi"/>
        </w:rPr>
        <w:t xml:space="preserve">, and </w:t>
      </w:r>
      <w:r w:rsidR="005E26C8">
        <w:rPr>
          <w:rFonts w:asciiTheme="majorHAnsi" w:eastAsia="Times New Roman" w:hAnsiTheme="majorHAnsi" w:cstheme="majorHAnsi"/>
        </w:rPr>
        <w:t>make the rare tail observed for real SADs appear more unlikely than it does here. U</w:t>
      </w:r>
      <w:r w:rsidR="009740FF">
        <w:rPr>
          <w:rFonts w:asciiTheme="majorHAnsi" w:eastAsia="Times New Roman" w:hAnsiTheme="majorHAnsi" w:cstheme="majorHAnsi"/>
        </w:rPr>
        <w:t xml:space="preserve">nder </w:t>
      </w:r>
      <w:r w:rsidR="009B63DD">
        <w:rPr>
          <w:rFonts w:asciiTheme="majorHAnsi" w:eastAsia="Times New Roman" w:hAnsiTheme="majorHAnsi" w:cstheme="majorHAnsi"/>
        </w:rPr>
        <w:t xml:space="preserve">our assumptions, the SADs (1,2,3,4) and (1, 1, 1, </w:t>
      </w:r>
      <w:r w:rsidR="006E6AC9">
        <w:rPr>
          <w:rFonts w:asciiTheme="majorHAnsi" w:eastAsia="Times New Roman" w:hAnsiTheme="majorHAnsi" w:cstheme="majorHAnsi"/>
        </w:rPr>
        <w:t>7</w:t>
      </w:r>
      <w:r w:rsidR="009B63DD">
        <w:rPr>
          <w:rFonts w:asciiTheme="majorHAnsi" w:eastAsia="Times New Roman" w:hAnsiTheme="majorHAnsi" w:cstheme="majorHAnsi"/>
        </w:rPr>
        <w:t>) each count as only one unique SAD. Taking species order into account</w:t>
      </w:r>
      <w:r w:rsidR="00FC4332">
        <w:rPr>
          <w:rFonts w:asciiTheme="majorHAnsi" w:eastAsia="Times New Roman" w:hAnsiTheme="majorHAnsi" w:cstheme="majorHAnsi"/>
        </w:rPr>
        <w:t xml:space="preserve"> would</w:t>
      </w:r>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r w:rsidR="009B63DD">
        <w:rPr>
          <w:rFonts w:asciiTheme="majorHAnsi" w:eastAsia="Times New Roman" w:hAnsiTheme="majorHAnsi" w:cstheme="majorHAnsi"/>
        </w:rPr>
        <w:t xml:space="preserve"> (1,2,3,4) </w:t>
      </w:r>
      <w:r w:rsidR="00FC4332">
        <w:rPr>
          <w:rFonts w:asciiTheme="majorHAnsi" w:eastAsia="Times New Roman" w:hAnsiTheme="majorHAnsi" w:cstheme="majorHAnsi"/>
        </w:rPr>
        <w:t>would count</w:t>
      </w:r>
      <w:r w:rsidR="009B63DD">
        <w:rPr>
          <w:rFonts w:asciiTheme="majorHAnsi" w:eastAsia="Times New Roman" w:hAnsiTheme="majorHAnsi" w:cstheme="majorHAnsi"/>
        </w:rPr>
        <w:t xml:space="preserve"> as </w:t>
      </w:r>
      <w:r w:rsidR="004E703E">
        <w:rPr>
          <w:rFonts w:asciiTheme="majorHAnsi" w:eastAsia="Times New Roman" w:hAnsiTheme="majorHAnsi" w:cstheme="majorHAnsi"/>
        </w:rPr>
        <w:t>24 (</w:t>
      </w:r>
      <w:r w:rsidR="009B63DD">
        <w:rPr>
          <w:rFonts w:asciiTheme="majorHAnsi" w:eastAsia="Times New Roman" w:hAnsiTheme="majorHAnsi" w:cstheme="majorHAnsi"/>
        </w:rPr>
        <w:t>4!</w:t>
      </w:r>
      <w:r w:rsidR="004E703E">
        <w:rPr>
          <w:rFonts w:asciiTheme="majorHAnsi" w:eastAsia="Times New Roman" w:hAnsiTheme="majorHAnsi" w:cstheme="majorHAnsi"/>
        </w:rPr>
        <w:t>)</w:t>
      </w:r>
      <w:r w:rsidR="009B63DD">
        <w:rPr>
          <w:rFonts w:asciiTheme="majorHAnsi" w:eastAsia="Times New Roman" w:hAnsiTheme="majorHAnsi" w:cstheme="majorHAnsi"/>
        </w:rPr>
        <w:t xml:space="preserve"> unique SADs, because there are 4! ways to </w:t>
      </w:r>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r w:rsidR="00BC1543">
        <w:rPr>
          <w:rFonts w:asciiTheme="majorHAnsi" w:eastAsia="Times New Roman" w:hAnsiTheme="majorHAnsi" w:cstheme="majorHAnsi"/>
        </w:rPr>
        <w:t xml:space="preserve">However, </w:t>
      </w:r>
      <w:r w:rsidR="00D37B6E">
        <w:rPr>
          <w:rFonts w:asciiTheme="majorHAnsi" w:eastAsia="Times New Roman" w:hAnsiTheme="majorHAnsi" w:cstheme="majorHAnsi"/>
        </w:rPr>
        <w:t xml:space="preserve">an SAD </w:t>
      </w:r>
      <w:r w:rsidR="00430E98">
        <w:rPr>
          <w:rFonts w:asciiTheme="majorHAnsi" w:eastAsia="Times New Roman" w:hAnsiTheme="majorHAnsi" w:cstheme="majorHAnsi"/>
        </w:rPr>
        <w:t xml:space="preserve">containing species with equal abundances, </w:t>
      </w:r>
      <w:r w:rsidR="00D37B6E">
        <w:rPr>
          <w:rFonts w:asciiTheme="majorHAnsi" w:eastAsia="Times New Roman" w:hAnsiTheme="majorHAnsi" w:cstheme="majorHAnsi"/>
        </w:rPr>
        <w:t xml:space="preserve">such as </w:t>
      </w:r>
      <w:r w:rsidR="00BC1543">
        <w:rPr>
          <w:rFonts w:asciiTheme="majorHAnsi" w:eastAsia="Times New Roman" w:hAnsiTheme="majorHAnsi" w:cstheme="majorHAnsi"/>
        </w:rPr>
        <w:t xml:space="preserve">(1, 1, 1, </w:t>
      </w:r>
      <w:r w:rsidR="003D3BC2">
        <w:rPr>
          <w:rFonts w:asciiTheme="majorHAnsi" w:eastAsia="Times New Roman" w:hAnsiTheme="majorHAnsi" w:cstheme="majorHAnsi"/>
        </w:rPr>
        <w:t>7</w:t>
      </w:r>
      <w:r w:rsidR="00BC1543">
        <w:rPr>
          <w:rFonts w:asciiTheme="majorHAnsi" w:eastAsia="Times New Roman" w:hAnsiTheme="majorHAnsi" w:cstheme="majorHAnsi"/>
        </w:rPr>
        <w:t>)</w:t>
      </w:r>
      <w:r w:rsidR="00430E98">
        <w:rPr>
          <w:rFonts w:asciiTheme="majorHAnsi" w:eastAsia="Times New Roman" w:hAnsiTheme="majorHAnsi" w:cstheme="majorHAnsi"/>
        </w:rPr>
        <w:t>,</w:t>
      </w:r>
      <w:r w:rsidR="00BC1543">
        <w:rPr>
          <w:rFonts w:asciiTheme="majorHAnsi" w:eastAsia="Times New Roman" w:hAnsiTheme="majorHAnsi" w:cstheme="majorHAnsi"/>
        </w:rPr>
        <w:t xml:space="preserve"> would only count as 4 unique SADs. </w:t>
      </w:r>
      <w:r w:rsidR="00BF784C">
        <w:rPr>
          <w:rFonts w:asciiTheme="majorHAnsi" w:eastAsia="Times New Roman" w:hAnsiTheme="majorHAnsi" w:cstheme="majorHAnsi"/>
        </w:rPr>
        <w:t xml:space="preserve">For SADs, </w:t>
      </w:r>
      <w:r w:rsidR="00430E98">
        <w:rPr>
          <w:rFonts w:asciiTheme="majorHAnsi" w:eastAsia="Times New Roman" w:hAnsiTheme="majorHAnsi" w:cstheme="majorHAnsi"/>
        </w:rPr>
        <w:t xml:space="preserve">equal abundances </w:t>
      </w:r>
      <w:r w:rsidR="00120066">
        <w:rPr>
          <w:rFonts w:asciiTheme="majorHAnsi" w:eastAsia="Times New Roman" w:hAnsiTheme="majorHAnsi" w:cstheme="majorHAnsi"/>
        </w:rPr>
        <w:t>a</w:t>
      </w:r>
      <w:r w:rsidR="008805D8">
        <w:rPr>
          <w:rFonts w:asciiTheme="majorHAnsi" w:eastAsia="Times New Roman" w:hAnsiTheme="majorHAnsi" w:cstheme="majorHAnsi"/>
        </w:rPr>
        <w:t>re likely most prevalent among rare species</w:t>
      </w:r>
      <w:r w:rsidR="00117138">
        <w:rPr>
          <w:rFonts w:asciiTheme="majorHAnsi" w:eastAsia="Times New Roman" w:hAnsiTheme="majorHAnsi" w:cstheme="majorHAnsi"/>
        </w:rPr>
        <w:t xml:space="preserve">. </w:t>
      </w:r>
      <w:r w:rsidR="00B430CD">
        <w:rPr>
          <w:rFonts w:asciiTheme="majorHAnsi" w:eastAsia="Times New Roman" w:hAnsiTheme="majorHAnsi" w:cstheme="majorHAnsi"/>
        </w:rPr>
        <w:t xml:space="preserve">If this is true, </w:t>
      </w:r>
      <w:r w:rsidR="00B965DA">
        <w:rPr>
          <w:rFonts w:asciiTheme="majorHAnsi" w:eastAsia="Times New Roman" w:hAnsiTheme="majorHAnsi" w:cstheme="majorHAnsi"/>
        </w:rPr>
        <w:t>then this set of assumptions would generate feasible sets where rare-tailed SADs are relatively scarce</w:t>
      </w:r>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r w:rsidR="00ED0C23">
        <w:rPr>
          <w:rFonts w:asciiTheme="majorHAnsi" w:eastAsia="Times New Roman" w:hAnsiTheme="majorHAnsi" w:cstheme="majorHAnsi"/>
        </w:rPr>
        <w:t xml:space="preserve">. </w:t>
      </w:r>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r w:rsidR="00945CD6">
        <w:rPr>
          <w:rFonts w:asciiTheme="majorHAnsi" w:eastAsia="Times New Roman" w:hAnsiTheme="majorHAnsi" w:cstheme="majorHAnsi"/>
        </w:rPr>
        <w:t>Investigating and comparing</w:t>
      </w:r>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5E84CB2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r w:rsidR="00E45D6E">
        <w:rPr>
          <w:rFonts w:asciiTheme="majorHAnsi" w:eastAsia="Times New Roman" w:hAnsiTheme="majorHAnsi" w:cstheme="majorHAnsi"/>
        </w:rPr>
        <w:t>are rare</w:t>
      </w:r>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r w:rsidR="00740ED1">
        <w:rPr>
          <w:rFonts w:asciiTheme="majorHAnsi" w:eastAsia="Times New Roman" w:hAnsiTheme="majorHAnsi" w:cstheme="majorHAnsi"/>
        </w:rPr>
        <w:t xml:space="preserve">more resolved </w:t>
      </w:r>
      <w:r w:rsidR="001D7EC7">
        <w:rPr>
          <w:rFonts w:asciiTheme="majorHAnsi" w:eastAsia="Times New Roman" w:hAnsiTheme="majorHAnsi" w:cstheme="majorHAnsi"/>
        </w:rPr>
        <w:t>effects on the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r w:rsidR="004F3DF7">
        <w:rPr>
          <w:rFonts w:asciiTheme="majorHAnsi" w:eastAsia="Times New Roman" w:hAnsiTheme="majorHAnsi" w:cstheme="majorHAnsi"/>
        </w:rPr>
        <w:t>time</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FAF4A09"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and Ethan White for helpful and illuminating discussions</w:t>
      </w:r>
      <w:r w:rsidR="00DE61A2">
        <w:rPr>
          <w:rFonts w:asciiTheme="majorHAnsi" w:eastAsia="Times New Roman" w:hAnsiTheme="majorHAnsi" w:cstheme="majorHAnsi"/>
        </w:rPr>
        <w:t>, and three reviewers whose comments greatly improved the manuscript.</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rsidP="003B5354">
      <w:pPr>
        <w:spacing w:line="480" w:lineRule="auto"/>
        <w:rPr>
          <w:rFonts w:asciiTheme="majorHAnsi" w:hAnsiTheme="majorHAnsi" w:cstheme="majorHAnsi"/>
          <w:b/>
          <w:bCs/>
        </w:rPr>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rFonts w:asciiTheme="majorHAnsi" w:hAnsiTheme="majorHAnsi" w:cstheme="majorHAnsi"/>
        </w:rPr>
      </w:pPr>
      <w:r w:rsidRPr="003B5354">
        <w:rPr>
          <w:rFonts w:asciiTheme="majorHAnsi" w:eastAsia="Times New Roman" w:hAnsiTheme="majorHAnsi" w:cstheme="majorHAnsi"/>
        </w:rPr>
        <w:t xml:space="preserve">Baldridge, E. (2015). </w:t>
      </w:r>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hyperlink r:id="rId19" w:history="1">
        <w:r w:rsidR="00C97D94" w:rsidRPr="000701CA">
          <w:rPr>
            <w:rStyle w:val="Hyperlink"/>
            <w:rFonts w:asciiTheme="majorHAnsi" w:hAnsiTheme="majorHAnsi" w:cstheme="majorHAnsi"/>
          </w:rPr>
          <w:t>https://doi.org/10.6084/m9.figshare.95843.v4</w:t>
        </w:r>
      </w:hyperlink>
    </w:p>
    <w:p w14:paraId="47F79251" w14:textId="79DC1C3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3B5354">
        <w:rPr>
          <w:rFonts w:asciiTheme="majorHAnsi" w:eastAsia="Times New Roman" w:hAnsiTheme="majorHAnsi" w:cstheme="majorHAnsi"/>
          <w:i/>
          <w:iCs/>
        </w:rPr>
        <w:t>PeerJ</w:t>
      </w:r>
      <w:proofErr w:type="spellEnd"/>
      <w:r w:rsidRPr="003B5354">
        <w:rPr>
          <w:rFonts w:asciiTheme="majorHAnsi" w:eastAsia="Times New Roman" w:hAnsiTheme="majorHAnsi" w:cstheme="majorHAnsi"/>
        </w:rPr>
        <w:t>, 4, e2823.</w:t>
      </w:r>
    </w:p>
    <w:p w14:paraId="7FB51BD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Blonder, B., </w:t>
      </w:r>
      <w:proofErr w:type="spellStart"/>
      <w:r w:rsidRPr="003B5354">
        <w:rPr>
          <w:rFonts w:asciiTheme="majorHAnsi" w:eastAsia="Times New Roman" w:hAnsiTheme="majorHAnsi" w:cstheme="majorHAnsi"/>
        </w:rPr>
        <w:t>Sloat</w:t>
      </w:r>
      <w:proofErr w:type="spellEnd"/>
      <w:r w:rsidRPr="003B5354">
        <w:rPr>
          <w:rFonts w:asciiTheme="majorHAnsi" w:eastAsia="Times New Roman" w:hAnsiTheme="majorHAnsi" w:cstheme="majorHAnsi"/>
        </w:rPr>
        <w:t xml:space="preserve">, L., </w:t>
      </w:r>
      <w:proofErr w:type="spellStart"/>
      <w:r w:rsidRPr="003B5354">
        <w:rPr>
          <w:rFonts w:asciiTheme="majorHAnsi" w:eastAsia="Times New Roman" w:hAnsiTheme="majorHAnsi" w:cstheme="majorHAnsi"/>
        </w:rPr>
        <w:t>Enquist</w:t>
      </w:r>
      <w:proofErr w:type="spellEnd"/>
      <w:r w:rsidRPr="003B5354">
        <w:rPr>
          <w:rFonts w:asciiTheme="majorHAnsi" w:eastAsia="Times New Roman" w:hAnsiTheme="majorHAnsi" w:cstheme="majorHAnsi"/>
        </w:rPr>
        <w:t xml:space="preserve">, B.J. &amp; McGill, B. (2014). Separating Macroecological Pattern and Process: Comparing Ecological, Economic, and Geological Systems. </w:t>
      </w:r>
      <w:r w:rsidRPr="003B5354">
        <w:rPr>
          <w:rFonts w:asciiTheme="majorHAnsi" w:eastAsia="Times New Roman" w:hAnsiTheme="majorHAnsi" w:cstheme="majorHAnsi"/>
          <w:i/>
          <w:iCs/>
        </w:rPr>
        <w:t>PLOS ONE</w:t>
      </w:r>
      <w:r w:rsidRPr="003B5354">
        <w:rPr>
          <w:rFonts w:asciiTheme="majorHAnsi" w:eastAsia="Times New Roman" w:hAnsiTheme="majorHAnsi" w:cstheme="majorHAnsi"/>
        </w:rPr>
        <w:t>, 9, e112850.</w:t>
      </w:r>
    </w:p>
    <w:p w14:paraId="61FB09C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Bonar, S.A., </w:t>
      </w:r>
      <w:proofErr w:type="spellStart"/>
      <w:r w:rsidRPr="003B5354">
        <w:rPr>
          <w:rFonts w:asciiTheme="majorHAnsi" w:eastAsia="Times New Roman" w:hAnsiTheme="majorHAnsi" w:cstheme="majorHAnsi"/>
        </w:rPr>
        <w:t>Fehmi</w:t>
      </w:r>
      <w:proofErr w:type="spellEnd"/>
      <w:r w:rsidRPr="003B5354">
        <w:rPr>
          <w:rFonts w:asciiTheme="majorHAnsi" w:eastAsia="Times New Roman" w:hAnsiTheme="majorHAnsi" w:cstheme="majorHAnsi"/>
        </w:rPr>
        <w:t xml:space="preserve">, J.S. &amp; Mercado-Silva, N. (2011). An overview of sampling issues in species diversity and abundance surveys.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A.E. &amp; McGill, B.J.). Oxford University Press, Oxford, UNITED KINGDOM, pp. 11–24.</w:t>
      </w:r>
    </w:p>
    <w:p w14:paraId="76B4354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Gupta, V.K., Li, B.-L., Milne, B.T., Restrepo, C. &amp; West, G.B. (2002). The fractal nature of nature: power laws, ecological complexity and biodiversity. </w:t>
      </w:r>
      <w:r w:rsidRPr="003B5354">
        <w:rPr>
          <w:rFonts w:asciiTheme="majorHAnsi" w:eastAsia="Times New Roman" w:hAnsiTheme="majorHAnsi" w:cstheme="majorHAnsi"/>
          <w:i/>
          <w:iCs/>
        </w:rPr>
        <w:t xml:space="preserve">Phil. Trans. R. Soc. </w:t>
      </w:r>
      <w:proofErr w:type="spellStart"/>
      <w:r w:rsidRPr="003B5354">
        <w:rPr>
          <w:rFonts w:asciiTheme="majorHAnsi" w:eastAsia="Times New Roman" w:hAnsiTheme="majorHAnsi" w:cstheme="majorHAnsi"/>
          <w:i/>
          <w:iCs/>
        </w:rPr>
        <w:t>Lond</w:t>
      </w:r>
      <w:proofErr w:type="spellEnd"/>
      <w:r w:rsidRPr="003B5354">
        <w:rPr>
          <w:rFonts w:asciiTheme="majorHAnsi" w:eastAsia="Times New Roman" w:hAnsiTheme="majorHAnsi" w:cstheme="majorHAnsi"/>
          <w:i/>
          <w:iCs/>
        </w:rPr>
        <w:t>. B</w:t>
      </w:r>
      <w:r w:rsidRPr="003B5354">
        <w:rPr>
          <w:rFonts w:asciiTheme="majorHAnsi" w:eastAsia="Times New Roman" w:hAnsiTheme="majorHAnsi" w:cstheme="majorHAnsi"/>
        </w:rPr>
        <w:t>, 357, 619–626.</w:t>
      </w:r>
    </w:p>
    <w:p w14:paraId="7A6C878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&amp; Maurer, B.A. (1989). Macroecology: The Division of Food and Space Among Species on Continents. </w:t>
      </w:r>
      <w:r w:rsidRPr="003B5354">
        <w:rPr>
          <w:rFonts w:asciiTheme="majorHAnsi" w:eastAsia="Times New Roman" w:hAnsiTheme="majorHAnsi" w:cstheme="majorHAnsi"/>
          <w:i/>
          <w:iCs/>
        </w:rPr>
        <w:t>Science</w:t>
      </w:r>
      <w:r w:rsidRPr="003B5354">
        <w:rPr>
          <w:rFonts w:asciiTheme="majorHAnsi" w:eastAsia="Times New Roman" w:hAnsiTheme="majorHAnsi" w:cstheme="majorHAnsi"/>
        </w:rPr>
        <w:t>, 243, 1145–1150.</w:t>
      </w:r>
    </w:p>
    <w:p w14:paraId="30995D9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Chesson, P. (2000). Mechanisms of Maintenance of Species Diversity. </w:t>
      </w:r>
      <w:r w:rsidRPr="003B5354">
        <w:rPr>
          <w:rFonts w:asciiTheme="majorHAnsi" w:eastAsia="Times New Roman" w:hAnsiTheme="majorHAnsi" w:cstheme="majorHAnsi"/>
          <w:i/>
          <w:iCs/>
        </w:rPr>
        <w:t>Annual Review of Ecology and Systematics</w:t>
      </w:r>
      <w:r w:rsidRPr="003B5354">
        <w:rPr>
          <w:rFonts w:asciiTheme="majorHAnsi" w:eastAsia="Times New Roman" w:hAnsiTheme="majorHAnsi" w:cstheme="majorHAnsi"/>
        </w:rPr>
        <w:t>, 31, 343–366.</w:t>
      </w:r>
    </w:p>
    <w:p w14:paraId="06A7CE83"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Chiu, C.-H., Wang, Y.-T., Walther, B.A. &amp; Chao, A. (2014). An improved nonparametric lower bound of species richness via a modified good-</w:t>
      </w:r>
      <w:proofErr w:type="spellStart"/>
      <w:r w:rsidRPr="003B5354">
        <w:rPr>
          <w:rFonts w:asciiTheme="majorHAnsi" w:eastAsia="Times New Roman" w:hAnsiTheme="majorHAnsi" w:cstheme="majorHAnsi"/>
        </w:rPr>
        <w:t>turing</w:t>
      </w:r>
      <w:proofErr w:type="spellEnd"/>
      <w:r w:rsidRPr="003B5354">
        <w:rPr>
          <w:rFonts w:asciiTheme="majorHAnsi" w:eastAsia="Times New Roman" w:hAnsiTheme="majorHAnsi" w:cstheme="majorHAnsi"/>
        </w:rPr>
        <w:t xml:space="preserve"> frequency formula. </w:t>
      </w:r>
      <w:r w:rsidRPr="003B5354">
        <w:rPr>
          <w:rFonts w:asciiTheme="majorHAnsi" w:eastAsia="Times New Roman" w:hAnsiTheme="majorHAnsi" w:cstheme="majorHAnsi"/>
          <w:i/>
          <w:iCs/>
        </w:rPr>
        <w:t>Biometrics</w:t>
      </w:r>
      <w:r w:rsidRPr="003B5354">
        <w:rPr>
          <w:rFonts w:asciiTheme="majorHAnsi" w:eastAsia="Times New Roman" w:hAnsiTheme="majorHAnsi" w:cstheme="majorHAnsi"/>
        </w:rPr>
        <w:t>, 70, 671–682.</w:t>
      </w:r>
    </w:p>
    <w:p w14:paraId="6EAA1F9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Dewar, R.C. &amp; </w:t>
      </w:r>
      <w:proofErr w:type="spellStart"/>
      <w:r w:rsidRPr="003B5354">
        <w:rPr>
          <w:rFonts w:asciiTheme="majorHAnsi" w:eastAsia="Times New Roman" w:hAnsiTheme="majorHAnsi" w:cstheme="majorHAnsi"/>
        </w:rPr>
        <w:t>Porté</w:t>
      </w:r>
      <w:proofErr w:type="spellEnd"/>
      <w:r w:rsidRPr="003B5354">
        <w:rPr>
          <w:rFonts w:asciiTheme="majorHAnsi" w:eastAsia="Times New Roman" w:hAnsiTheme="majorHAnsi" w:cstheme="majorHAnsi"/>
        </w:rPr>
        <w:t xml:space="preserve">, A. (2008). Statistical mechanics unifies different ecological patterns. </w:t>
      </w:r>
      <w:r w:rsidRPr="003B5354">
        <w:rPr>
          <w:rFonts w:asciiTheme="majorHAnsi" w:eastAsia="Times New Roman" w:hAnsiTheme="majorHAnsi" w:cstheme="majorHAnsi"/>
          <w:i/>
          <w:iCs/>
        </w:rPr>
        <w:t>Journal of Theoretical Biology</w:t>
      </w:r>
      <w:r w:rsidRPr="003B5354">
        <w:rPr>
          <w:rFonts w:asciiTheme="majorHAnsi" w:eastAsia="Times New Roman" w:hAnsiTheme="majorHAnsi" w:cstheme="majorHAnsi"/>
        </w:rPr>
        <w:t>, 251, 389–403.</w:t>
      </w:r>
    </w:p>
    <w:p w14:paraId="0F8B30A3" w14:textId="29117D4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Euler, L. (1862). Sex </w:t>
      </w:r>
      <w:proofErr w:type="spellStart"/>
      <w:r w:rsidRPr="003B5354">
        <w:rPr>
          <w:rFonts w:asciiTheme="majorHAnsi" w:eastAsia="Times New Roman" w:hAnsiTheme="majorHAnsi" w:cstheme="majorHAnsi"/>
        </w:rPr>
        <w:t>litterae</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ad</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Nicolaum</w:t>
      </w:r>
      <w:proofErr w:type="spellEnd"/>
      <w:r w:rsidRPr="003B5354">
        <w:rPr>
          <w:rFonts w:asciiTheme="majorHAnsi" w:eastAsia="Times New Roman" w:hAnsiTheme="majorHAnsi" w:cstheme="majorHAnsi"/>
        </w:rPr>
        <w:t xml:space="preserve"> </w:t>
      </w:r>
      <w:proofErr w:type="spellStart"/>
      <w:r w:rsidRPr="003B5354">
        <w:rPr>
          <w:rFonts w:asciiTheme="majorHAnsi" w:eastAsia="Times New Roman" w:hAnsiTheme="majorHAnsi" w:cstheme="majorHAnsi"/>
        </w:rPr>
        <w:t>Bernoullium</w:t>
      </w:r>
      <w:proofErr w:type="spellEnd"/>
      <w:r w:rsidRPr="003B5354">
        <w:rPr>
          <w:rFonts w:asciiTheme="majorHAnsi" w:eastAsia="Times New Roman" w:hAnsiTheme="majorHAnsi" w:cstheme="majorHAnsi"/>
        </w:rPr>
        <w:t xml:space="preserve"> II, </w:t>
      </w:r>
      <w:proofErr w:type="spellStart"/>
      <w:r w:rsidRPr="003B5354">
        <w:rPr>
          <w:rFonts w:asciiTheme="majorHAnsi" w:eastAsia="Times New Roman" w:hAnsiTheme="majorHAnsi" w:cstheme="majorHAnsi"/>
        </w:rPr>
        <w:t>Basileensem</w:t>
      </w:r>
      <w:proofErr w:type="spellEnd"/>
      <w:r w:rsidRPr="003B5354">
        <w:rPr>
          <w:rFonts w:asciiTheme="majorHAnsi" w:eastAsia="Times New Roman" w:hAnsiTheme="majorHAnsi" w:cstheme="majorHAnsi"/>
        </w:rPr>
        <w:t xml:space="preserve"> J. U. D. </w:t>
      </w:r>
      <w:proofErr w:type="spellStart"/>
      <w:r w:rsidRPr="003B5354">
        <w:rPr>
          <w:rFonts w:asciiTheme="majorHAnsi" w:eastAsia="Times New Roman" w:hAnsiTheme="majorHAnsi" w:cstheme="majorHAnsi"/>
        </w:rPr>
        <w:t>datae</w:t>
      </w:r>
      <w:proofErr w:type="spellEnd"/>
      <w:r w:rsidRPr="003B5354">
        <w:rPr>
          <w:rFonts w:asciiTheme="majorHAnsi" w:eastAsia="Times New Roman" w:hAnsiTheme="majorHAnsi" w:cstheme="majorHAnsi"/>
        </w:rPr>
        <w:t xml:space="preserve"> 1742 </w:t>
      </w:r>
      <w:proofErr w:type="spellStart"/>
      <w:r w:rsidRPr="003B5354">
        <w:rPr>
          <w:rFonts w:asciiTheme="majorHAnsi" w:eastAsia="Times New Roman" w:hAnsiTheme="majorHAnsi" w:cstheme="majorHAnsi"/>
        </w:rPr>
        <w:t>ad</w:t>
      </w:r>
      <w:proofErr w:type="spellEnd"/>
      <w:r w:rsidRPr="003B5354">
        <w:rPr>
          <w:rFonts w:asciiTheme="majorHAnsi" w:eastAsia="Times New Roman" w:hAnsiTheme="majorHAnsi" w:cstheme="majorHAnsi"/>
        </w:rPr>
        <w:t xml:space="preserve"> 1745. </w:t>
      </w:r>
      <w:r w:rsidRPr="003B5354">
        <w:rPr>
          <w:rFonts w:asciiTheme="majorHAnsi" w:eastAsia="Times New Roman" w:hAnsiTheme="majorHAnsi" w:cstheme="majorHAnsi"/>
          <w:i/>
          <w:iCs/>
        </w:rPr>
        <w:t xml:space="preserve">Opera </w:t>
      </w:r>
      <w:proofErr w:type="spellStart"/>
      <w:r w:rsidRPr="003B5354">
        <w:rPr>
          <w:rFonts w:asciiTheme="majorHAnsi" w:eastAsia="Times New Roman" w:hAnsiTheme="majorHAnsi" w:cstheme="majorHAnsi"/>
          <w:i/>
          <w:iCs/>
        </w:rPr>
        <w:t>Postuma</w:t>
      </w:r>
      <w:proofErr w:type="spellEnd"/>
      <w:r w:rsidR="007E6FA9">
        <w:rPr>
          <w:rFonts w:asciiTheme="majorHAnsi" w:eastAsia="Times New Roman" w:hAnsiTheme="majorHAnsi" w:cstheme="majorHAnsi"/>
        </w:rPr>
        <w:t>,</w:t>
      </w:r>
      <w:r w:rsidRPr="003B5354">
        <w:rPr>
          <w:rFonts w:asciiTheme="majorHAnsi" w:eastAsia="Times New Roman" w:hAnsiTheme="majorHAnsi" w:cstheme="majorHAnsi"/>
        </w:rPr>
        <w:t xml:space="preserve"> 519–549.</w:t>
      </w:r>
    </w:p>
    <w:p w14:paraId="69D5A106"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lastRenderedPageBreak/>
        <w:t>Favretti</w:t>
      </w:r>
      <w:proofErr w:type="spellEnd"/>
      <w:r w:rsidRPr="003B5354">
        <w:rPr>
          <w:rFonts w:asciiTheme="majorHAnsi" w:eastAsia="Times New Roman" w:hAnsiTheme="majorHAnsi" w:cstheme="majorHAnsi"/>
        </w:rPr>
        <w:t xml:space="preserve">, M. (2018). Remarks on the Maximum Entropy Principle with Application to the Maximum Entropy Theory of Ecology. </w:t>
      </w:r>
      <w:r w:rsidRPr="003B5354">
        <w:rPr>
          <w:rFonts w:asciiTheme="majorHAnsi" w:eastAsia="Times New Roman" w:hAnsiTheme="majorHAnsi" w:cstheme="majorHAnsi"/>
          <w:i/>
          <w:iCs/>
        </w:rPr>
        <w:t>Entropy</w:t>
      </w:r>
      <w:r w:rsidRPr="003B5354">
        <w:rPr>
          <w:rFonts w:asciiTheme="majorHAnsi" w:eastAsia="Times New Roman" w:hAnsiTheme="majorHAnsi" w:cstheme="majorHAnsi"/>
        </w:rPr>
        <w:t>, 20, 11.</w:t>
      </w:r>
    </w:p>
    <w:p w14:paraId="438F4BC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12, 42–58.</w:t>
      </w:r>
    </w:p>
    <w:p w14:paraId="6B5B010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(2009). The common patterns of nature. </w:t>
      </w:r>
      <w:r w:rsidRPr="003B5354">
        <w:rPr>
          <w:rFonts w:asciiTheme="majorHAnsi" w:eastAsia="Times New Roman" w:hAnsiTheme="majorHAnsi" w:cstheme="majorHAnsi"/>
          <w:i/>
          <w:iCs/>
        </w:rPr>
        <w:t>Journal of Evolutionary Biology</w:t>
      </w:r>
      <w:r w:rsidRPr="003B5354">
        <w:rPr>
          <w:rFonts w:asciiTheme="majorHAnsi" w:eastAsia="Times New Roman" w:hAnsiTheme="majorHAnsi" w:cstheme="majorHAnsi"/>
        </w:rPr>
        <w:t>, 22, 1563–1585.</w:t>
      </w:r>
    </w:p>
    <w:p w14:paraId="1D42A343" w14:textId="254348A4"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(2019). The common patterns of abundance: the log series and </w:t>
      </w:r>
      <w:proofErr w:type="spellStart"/>
      <w:r w:rsidRPr="003B5354">
        <w:rPr>
          <w:rFonts w:asciiTheme="majorHAnsi" w:eastAsia="Times New Roman" w:hAnsiTheme="majorHAnsi" w:cstheme="majorHAnsi"/>
        </w:rPr>
        <w:t>Zipf’s</w:t>
      </w:r>
      <w:proofErr w:type="spellEnd"/>
      <w:r w:rsidRPr="003B5354">
        <w:rPr>
          <w:rFonts w:asciiTheme="majorHAnsi" w:eastAsia="Times New Roman" w:hAnsiTheme="majorHAnsi" w:cstheme="majorHAnsi"/>
        </w:rPr>
        <w:t xml:space="preserve"> law. </w:t>
      </w:r>
      <w:r w:rsidRPr="003B5354">
        <w:rPr>
          <w:rFonts w:asciiTheme="majorHAnsi" w:eastAsia="Times New Roman" w:hAnsiTheme="majorHAnsi" w:cstheme="majorHAnsi"/>
          <w:i/>
          <w:iCs/>
        </w:rPr>
        <w:t>F1000Res</w:t>
      </w:r>
      <w:r w:rsidRPr="003B5354">
        <w:rPr>
          <w:rFonts w:asciiTheme="majorHAnsi" w:eastAsia="Times New Roman" w:hAnsiTheme="majorHAnsi" w:cstheme="majorHAnsi"/>
        </w:rPr>
        <w:t>, 8, 334.</w:t>
      </w:r>
    </w:p>
    <w:p w14:paraId="24B47789" w14:textId="77777777" w:rsidR="007D26F7" w:rsidRDefault="007D26F7" w:rsidP="00945A53">
      <w:pPr>
        <w:spacing w:after="0" w:line="480" w:lineRule="auto"/>
        <w:ind w:left="720" w:hanging="720"/>
        <w:rPr>
          <w:rFonts w:asciiTheme="majorHAnsi" w:eastAsia="Times New Roman" w:hAnsiTheme="majorHAnsi" w:cstheme="majorHAnsi"/>
        </w:rPr>
      </w:pPr>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3B5354">
        <w:rPr>
          <w:rFonts w:asciiTheme="majorHAnsi" w:eastAsia="Times New Roman" w:hAnsiTheme="majorHAnsi" w:cstheme="majorHAnsi"/>
          <w:i/>
          <w:iCs/>
        </w:rPr>
        <w:t>Oikos</w:t>
      </w:r>
      <w:r w:rsidRPr="007D26F7">
        <w:rPr>
          <w:rFonts w:asciiTheme="majorHAnsi" w:eastAsia="Times New Roman" w:hAnsiTheme="majorHAnsi" w:cstheme="majorHAnsi"/>
        </w:rPr>
        <w:t>, 66, 172–179.</w:t>
      </w:r>
    </w:p>
    <w:p w14:paraId="207E0CCB" w14:textId="76DD593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Gaston, Kevin J &amp; Blackburn, Tim M. (2000). </w:t>
      </w:r>
      <w:r w:rsidRPr="003B5354">
        <w:rPr>
          <w:rFonts w:asciiTheme="majorHAnsi" w:eastAsia="Times New Roman" w:hAnsiTheme="majorHAnsi" w:cstheme="majorHAnsi"/>
          <w:i/>
          <w:iCs/>
        </w:rPr>
        <w:t>Pattern and Process in Macroecology</w:t>
      </w:r>
      <w:r w:rsidRPr="003B5354">
        <w:rPr>
          <w:rFonts w:asciiTheme="majorHAnsi" w:eastAsia="Times New Roman" w:hAnsiTheme="majorHAnsi" w:cstheme="majorHAnsi"/>
        </w:rPr>
        <w:t>. Blackwell Science Ltd.</w:t>
      </w:r>
    </w:p>
    <w:p w14:paraId="1EBD9E37"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Gotelli</w:t>
      </w:r>
      <w:proofErr w:type="spellEnd"/>
      <w:r w:rsidRPr="003B5354">
        <w:rPr>
          <w:rFonts w:asciiTheme="majorHAnsi" w:eastAsia="Times New Roman" w:hAnsiTheme="majorHAnsi" w:cstheme="majorHAnsi"/>
        </w:rPr>
        <w:t xml:space="preserve">, N.J. &amp; Colwell, R.K. (2011). Estimating species richness.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A.E. &amp; McGill, B.J.). Oxford University Press, Oxford, UNITED KINGDOM, pp. 39–54.</w:t>
      </w:r>
    </w:p>
    <w:p w14:paraId="6B6B6EFB"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Haegeman</w:t>
      </w:r>
      <w:proofErr w:type="spellEnd"/>
      <w:r w:rsidRPr="003B5354">
        <w:rPr>
          <w:rFonts w:asciiTheme="majorHAnsi" w:eastAsia="Times New Roman" w:hAnsiTheme="majorHAnsi" w:cstheme="majorHAnsi"/>
        </w:rPr>
        <w:t xml:space="preserve">, B. &amp; </w:t>
      </w:r>
      <w:proofErr w:type="spellStart"/>
      <w:r w:rsidRPr="003B5354">
        <w:rPr>
          <w:rFonts w:asciiTheme="majorHAnsi" w:eastAsia="Times New Roman" w:hAnsiTheme="majorHAnsi" w:cstheme="majorHAnsi"/>
        </w:rPr>
        <w:t>Loreau</w:t>
      </w:r>
      <w:proofErr w:type="spellEnd"/>
      <w:r w:rsidRPr="003B5354">
        <w:rPr>
          <w:rFonts w:asciiTheme="majorHAnsi" w:eastAsia="Times New Roman" w:hAnsiTheme="majorHAnsi" w:cstheme="majorHAnsi"/>
        </w:rPr>
        <w:t xml:space="preserve">, M. (2008). Limitations of entropy maximization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117, 1700–1710.</w:t>
      </w:r>
    </w:p>
    <w:p w14:paraId="138D8C9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(2011). </w:t>
      </w:r>
      <w:r w:rsidRPr="003B5354">
        <w:rPr>
          <w:rFonts w:asciiTheme="majorHAnsi" w:eastAsia="Times New Roman" w:hAnsiTheme="majorHAnsi" w:cstheme="majorHAnsi"/>
          <w:i/>
          <w:iCs/>
        </w:rPr>
        <w:t>Maximum Entropy and Ecology: A Theory of Abundance, Distribution, and Energetics</w:t>
      </w:r>
      <w:r w:rsidRPr="003B5354">
        <w:rPr>
          <w:rFonts w:asciiTheme="majorHAnsi" w:eastAsia="Times New Roman" w:hAnsiTheme="majorHAnsi" w:cstheme="majorHAnsi"/>
        </w:rPr>
        <w:t>. Oxford University Press.</w:t>
      </w:r>
    </w:p>
    <w:p w14:paraId="38567A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&amp; Newman, E.A. (2014). Maximum information entropy: a foundation for ecological theory. </w:t>
      </w:r>
      <w:r w:rsidRPr="003B5354">
        <w:rPr>
          <w:rFonts w:asciiTheme="majorHAnsi" w:eastAsia="Times New Roman" w:hAnsiTheme="majorHAnsi" w:cstheme="majorHAnsi"/>
          <w:i/>
          <w:iCs/>
        </w:rPr>
        <w:t>Trends in Ecology &amp; Evolution</w:t>
      </w:r>
      <w:r w:rsidRPr="003B5354">
        <w:rPr>
          <w:rFonts w:asciiTheme="majorHAnsi" w:eastAsia="Times New Roman" w:hAnsiTheme="majorHAnsi" w:cstheme="majorHAnsi"/>
        </w:rPr>
        <w:t>, 29, 384–389.</w:t>
      </w:r>
    </w:p>
    <w:p w14:paraId="68A2B88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w:t>
      </w:r>
      <w:proofErr w:type="spellStart"/>
      <w:r w:rsidRPr="003B5354">
        <w:rPr>
          <w:rFonts w:asciiTheme="majorHAnsi" w:eastAsia="Times New Roman" w:hAnsiTheme="majorHAnsi" w:cstheme="majorHAnsi"/>
        </w:rPr>
        <w:t>Zillio</w:t>
      </w:r>
      <w:proofErr w:type="spellEnd"/>
      <w:r w:rsidRPr="003B5354">
        <w:rPr>
          <w:rFonts w:asciiTheme="majorHAnsi" w:eastAsia="Times New Roman" w:hAnsiTheme="majorHAnsi" w:cstheme="majorHAnsi"/>
        </w:rPr>
        <w:t xml:space="preserve">, T., </w:t>
      </w:r>
      <w:proofErr w:type="spellStart"/>
      <w:r w:rsidRPr="003B5354">
        <w:rPr>
          <w:rFonts w:asciiTheme="majorHAnsi" w:eastAsia="Times New Roman" w:hAnsiTheme="majorHAnsi" w:cstheme="majorHAnsi"/>
        </w:rPr>
        <w:t>Conlisk</w:t>
      </w:r>
      <w:proofErr w:type="spellEnd"/>
      <w:r w:rsidRPr="003B5354">
        <w:rPr>
          <w:rFonts w:asciiTheme="majorHAnsi" w:eastAsia="Times New Roman" w:hAnsiTheme="majorHAnsi" w:cstheme="majorHAnsi"/>
        </w:rPr>
        <w:t xml:space="preserve">, E. &amp; Smith, A.B. (2008). Maximum Entropy and the State-Variable Approach to Macroecology.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89, 2700–2711.</w:t>
      </w:r>
    </w:p>
    <w:p w14:paraId="458EF2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Jaynes, E.T. (1957). Information Theory and Statistical Mechanics. </w:t>
      </w:r>
      <w:r w:rsidRPr="003B5354">
        <w:rPr>
          <w:rFonts w:asciiTheme="majorHAnsi" w:eastAsia="Times New Roman" w:hAnsiTheme="majorHAnsi" w:cstheme="majorHAnsi"/>
          <w:i/>
          <w:iCs/>
        </w:rPr>
        <w:t>Phys. Rev.</w:t>
      </w:r>
      <w:r w:rsidRPr="003B5354">
        <w:rPr>
          <w:rFonts w:asciiTheme="majorHAnsi" w:eastAsia="Times New Roman" w:hAnsiTheme="majorHAnsi" w:cstheme="majorHAnsi"/>
        </w:rPr>
        <w:t>, 106, 620–630.</w:t>
      </w:r>
    </w:p>
    <w:p w14:paraId="039A532D" w14:textId="3D261EC1"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Keil, P., MacDonald, A. a. M., Ramirez, K.S., Bennett, J.M., García-Peña, G.E., </w:t>
      </w:r>
      <w:proofErr w:type="spellStart"/>
      <w:r w:rsidRPr="003B5354">
        <w:rPr>
          <w:rFonts w:asciiTheme="majorHAnsi" w:eastAsia="Times New Roman" w:hAnsiTheme="majorHAnsi" w:cstheme="majorHAnsi"/>
        </w:rPr>
        <w:t>Yguel</w:t>
      </w:r>
      <w:proofErr w:type="spellEnd"/>
      <w:r w:rsidRPr="003B5354">
        <w:rPr>
          <w:rFonts w:asciiTheme="majorHAnsi" w:eastAsia="Times New Roman" w:hAnsiTheme="majorHAnsi" w:cstheme="majorHAnsi"/>
        </w:rPr>
        <w:t xml:space="preserve">, B.,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(2018). Macroecological and macroevolutionary patterns emerge in the universe of GNU/Linux operating systems. </w:t>
      </w:r>
      <w:proofErr w:type="spellStart"/>
      <w:r w:rsidRPr="003B5354">
        <w:rPr>
          <w:rFonts w:asciiTheme="majorHAnsi" w:eastAsia="Times New Roman" w:hAnsiTheme="majorHAnsi" w:cstheme="majorHAnsi"/>
          <w:i/>
          <w:iCs/>
        </w:rPr>
        <w:t>Ecography</w:t>
      </w:r>
      <w:proofErr w:type="spellEnd"/>
      <w:r w:rsidRPr="003B5354">
        <w:rPr>
          <w:rFonts w:asciiTheme="majorHAnsi" w:eastAsia="Times New Roman" w:hAnsiTheme="majorHAnsi" w:cstheme="majorHAnsi"/>
        </w:rPr>
        <w:t>, 41, 1788–1800.</w:t>
      </w:r>
    </w:p>
    <w:p w14:paraId="52758EDB" w14:textId="08DC5F5D"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Lawton, J.H. (1999). Are There General Laws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84, 177.</w:t>
      </w:r>
    </w:p>
    <w:p w14:paraId="3FD54E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Levin, S.A. (1992). The Problem of Pattern and Scale in Ecology: The Robert H. MacArthur Award Lecture.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73, 1943–1967.</w:t>
      </w:r>
    </w:p>
    <w:p w14:paraId="752164C1"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Locey</w:t>
      </w:r>
      <w:proofErr w:type="spellEnd"/>
      <w:r w:rsidRPr="003B5354">
        <w:rPr>
          <w:rFonts w:asciiTheme="majorHAnsi" w:eastAsia="Times New Roman" w:hAnsiTheme="majorHAnsi" w:cstheme="majorHAnsi"/>
        </w:rPr>
        <w:t xml:space="preserve">, K.J. &amp; White, E.P. (2013). How species richness and total abundance constrain the distribution of abundance.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16, 1177–1185.</w:t>
      </w:r>
    </w:p>
    <w:p w14:paraId="69311A28" w14:textId="334C52CA"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xml:space="preserve">, A.E. &amp; Henderson, P.A. (2003). Explaining the excess of rare species in natural species abundance distributions. </w:t>
      </w:r>
      <w:r w:rsidRPr="003B5354">
        <w:rPr>
          <w:rFonts w:asciiTheme="majorHAnsi" w:eastAsia="Times New Roman" w:hAnsiTheme="majorHAnsi" w:cstheme="majorHAnsi"/>
          <w:i/>
          <w:iCs/>
        </w:rPr>
        <w:t>Nature</w:t>
      </w:r>
      <w:r w:rsidRPr="003B5354">
        <w:rPr>
          <w:rFonts w:asciiTheme="majorHAnsi" w:eastAsia="Times New Roman" w:hAnsiTheme="majorHAnsi" w:cstheme="majorHAnsi"/>
        </w:rPr>
        <w:t>, 422, 714–716.</w:t>
      </w:r>
    </w:p>
    <w:p w14:paraId="1BC56C9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(1999). </w:t>
      </w:r>
      <w:r w:rsidRPr="003B5354">
        <w:rPr>
          <w:rFonts w:asciiTheme="majorHAnsi" w:eastAsia="Times New Roman" w:hAnsiTheme="majorHAnsi" w:cstheme="majorHAnsi"/>
          <w:i/>
          <w:iCs/>
        </w:rPr>
        <w:t xml:space="preserve">Untangling ecological </w:t>
      </w:r>
      <w:proofErr w:type="gramStart"/>
      <w:r w:rsidRPr="003B5354">
        <w:rPr>
          <w:rFonts w:asciiTheme="majorHAnsi" w:eastAsia="Times New Roman" w:hAnsiTheme="majorHAnsi" w:cstheme="majorHAnsi"/>
          <w:i/>
          <w:iCs/>
        </w:rPr>
        <w:t>complexity :</w:t>
      </w:r>
      <w:proofErr w:type="gramEnd"/>
      <w:r w:rsidRPr="003B5354">
        <w:rPr>
          <w:rFonts w:asciiTheme="majorHAnsi" w:eastAsia="Times New Roman" w:hAnsiTheme="majorHAnsi" w:cstheme="majorHAnsi"/>
          <w:i/>
          <w:iCs/>
        </w:rPr>
        <w:t xml:space="preserve"> the macroscopic perspective</w:t>
      </w:r>
      <w:r w:rsidRPr="003B5354">
        <w:rPr>
          <w:rFonts w:asciiTheme="majorHAnsi" w:eastAsia="Times New Roman" w:hAnsiTheme="majorHAnsi" w:cstheme="majorHAnsi"/>
        </w:rPr>
        <w:t>. University of Chicago Press.</w:t>
      </w:r>
    </w:p>
    <w:p w14:paraId="7FE49514" w14:textId="23E0308B"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&amp; McGill, B.J. (2011). Measurement of species diversity.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w:t>
      </w:r>
      <w:proofErr w:type="spellStart"/>
      <w:r w:rsidRPr="003B5354">
        <w:rPr>
          <w:rFonts w:asciiTheme="majorHAnsi" w:eastAsia="Times New Roman" w:hAnsiTheme="majorHAnsi" w:cstheme="majorHAnsi"/>
        </w:rPr>
        <w:t>Magurran</w:t>
      </w:r>
      <w:proofErr w:type="spellEnd"/>
      <w:r w:rsidRPr="003B5354">
        <w:rPr>
          <w:rFonts w:asciiTheme="majorHAnsi" w:eastAsia="Times New Roman" w:hAnsiTheme="majorHAnsi" w:cstheme="majorHAnsi"/>
        </w:rPr>
        <w:t>, A.E. &amp; McGill, B.J.). Oxford University Press, Oxford, UNITED KINGDOM, pp. 55–61.</w:t>
      </w:r>
    </w:p>
    <w:p w14:paraId="6AB30827" w14:textId="73496F2A" w:rsidR="00EA44AB" w:rsidRPr="003B5354" w:rsidRDefault="00EA44AB" w:rsidP="003B5354">
      <w:pPr>
        <w:spacing w:after="0" w:line="480" w:lineRule="auto"/>
        <w:ind w:left="720" w:hanging="720"/>
        <w:rPr>
          <w:rFonts w:asciiTheme="majorHAnsi" w:eastAsia="Times New Roman" w:hAnsiTheme="majorHAnsi" w:cstheme="majorHAnsi"/>
        </w:rPr>
      </w:pPr>
      <w:r w:rsidRPr="00EA44AB">
        <w:rPr>
          <w:rFonts w:asciiTheme="majorHAnsi" w:eastAsia="Times New Roman" w:hAnsiTheme="majorHAnsi" w:cstheme="majorHAnsi"/>
        </w:rPr>
        <w:t xml:space="preserve">McGill, B. (2003). Strong and weak tests of macroecological theory. </w:t>
      </w:r>
      <w:r w:rsidRPr="003B5354">
        <w:rPr>
          <w:rFonts w:asciiTheme="majorHAnsi" w:eastAsia="Times New Roman" w:hAnsiTheme="majorHAnsi" w:cstheme="majorHAnsi"/>
          <w:i/>
          <w:iCs/>
        </w:rPr>
        <w:t>Oikos</w:t>
      </w:r>
      <w:r w:rsidRPr="00EA44AB">
        <w:rPr>
          <w:rFonts w:asciiTheme="majorHAnsi" w:eastAsia="Times New Roman" w:hAnsiTheme="majorHAnsi" w:cstheme="majorHAnsi"/>
        </w:rPr>
        <w:t>, 102, 679–685.</w:t>
      </w:r>
    </w:p>
    <w:p w14:paraId="7F381C7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(2019). </w:t>
      </w:r>
      <w:proofErr w:type="gramStart"/>
      <w:r w:rsidRPr="003B5354">
        <w:rPr>
          <w:rFonts w:asciiTheme="majorHAnsi" w:eastAsia="Times New Roman" w:hAnsiTheme="majorHAnsi" w:cstheme="majorHAnsi"/>
        </w:rPr>
        <w:t>The what</w:t>
      </w:r>
      <w:proofErr w:type="gramEnd"/>
      <w:r w:rsidRPr="003B5354">
        <w:rPr>
          <w:rFonts w:asciiTheme="majorHAnsi" w:eastAsia="Times New Roman" w:hAnsiTheme="majorHAnsi" w:cstheme="majorHAnsi"/>
        </w:rPr>
        <w:t xml:space="preserve">, how and why of doing macroecology. </w:t>
      </w:r>
      <w:r w:rsidRPr="003B5354">
        <w:rPr>
          <w:rFonts w:asciiTheme="majorHAnsi" w:eastAsia="Times New Roman" w:hAnsiTheme="majorHAnsi" w:cstheme="majorHAnsi"/>
          <w:i/>
          <w:iCs/>
        </w:rPr>
        <w:t>Global Ecology and Biogeography</w:t>
      </w:r>
      <w:r w:rsidRPr="003B5354">
        <w:rPr>
          <w:rFonts w:asciiTheme="majorHAnsi" w:eastAsia="Times New Roman" w:hAnsiTheme="majorHAnsi" w:cstheme="majorHAnsi"/>
        </w:rPr>
        <w:t>, 28, 6–17.</w:t>
      </w:r>
    </w:p>
    <w:p w14:paraId="26AA144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Etienne, R.S., Gray, J.S., Alonso, D., Anderson, M.J., </w:t>
      </w:r>
      <w:proofErr w:type="spellStart"/>
      <w:r w:rsidRPr="003B5354">
        <w:rPr>
          <w:rFonts w:asciiTheme="majorHAnsi" w:eastAsia="Times New Roman" w:hAnsiTheme="majorHAnsi" w:cstheme="majorHAnsi"/>
        </w:rPr>
        <w:t>Benecha</w:t>
      </w:r>
      <w:proofErr w:type="spellEnd"/>
      <w:r w:rsidRPr="003B5354">
        <w:rPr>
          <w:rFonts w:asciiTheme="majorHAnsi" w:eastAsia="Times New Roman" w:hAnsiTheme="majorHAnsi" w:cstheme="majorHAnsi"/>
        </w:rPr>
        <w:t xml:space="preserve">, H.K.,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3B5354">
        <w:rPr>
          <w:rFonts w:asciiTheme="majorHAnsi" w:eastAsia="Times New Roman" w:hAnsiTheme="majorHAnsi" w:cstheme="majorHAnsi"/>
          <w:i/>
          <w:iCs/>
        </w:rPr>
        <w:t>Ecol</w:t>
      </w:r>
      <w:proofErr w:type="spellEnd"/>
      <w:r w:rsidRPr="003B5354">
        <w:rPr>
          <w:rFonts w:asciiTheme="majorHAnsi" w:eastAsia="Times New Roman" w:hAnsiTheme="majorHAnsi" w:cstheme="majorHAnsi"/>
          <w:i/>
          <w:iCs/>
        </w:rPr>
        <w:t xml:space="preserve"> Letters</w:t>
      </w:r>
      <w:r w:rsidRPr="003B5354">
        <w:rPr>
          <w:rFonts w:asciiTheme="majorHAnsi" w:eastAsia="Times New Roman" w:hAnsiTheme="majorHAnsi" w:cstheme="majorHAnsi"/>
        </w:rPr>
        <w:t>, 10, 995–1015.</w:t>
      </w:r>
    </w:p>
    <w:p w14:paraId="65D876B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Meyer, D., </w:t>
      </w:r>
      <w:proofErr w:type="spellStart"/>
      <w:r w:rsidRPr="003B5354">
        <w:rPr>
          <w:rFonts w:asciiTheme="majorHAnsi" w:eastAsia="Times New Roman" w:hAnsiTheme="majorHAnsi" w:cstheme="majorHAnsi"/>
        </w:rPr>
        <w:t>Dimitriadou</w:t>
      </w:r>
      <w:proofErr w:type="spellEnd"/>
      <w:r w:rsidRPr="003B5354">
        <w:rPr>
          <w:rFonts w:asciiTheme="majorHAnsi" w:eastAsia="Times New Roman" w:hAnsiTheme="majorHAnsi" w:cstheme="majorHAnsi"/>
        </w:rPr>
        <w:t xml:space="preserve">, E., </w:t>
      </w:r>
      <w:proofErr w:type="spellStart"/>
      <w:r w:rsidRPr="003B5354">
        <w:rPr>
          <w:rFonts w:asciiTheme="majorHAnsi" w:eastAsia="Times New Roman" w:hAnsiTheme="majorHAnsi" w:cstheme="majorHAnsi"/>
        </w:rPr>
        <w:t>Hornik</w:t>
      </w:r>
      <w:proofErr w:type="spellEnd"/>
      <w:r w:rsidRPr="003B5354">
        <w:rPr>
          <w:rFonts w:asciiTheme="majorHAnsi" w:eastAsia="Times New Roman" w:hAnsiTheme="majorHAnsi" w:cstheme="majorHAnsi"/>
        </w:rPr>
        <w:t xml:space="preserve">, K., </w:t>
      </w:r>
      <w:proofErr w:type="spellStart"/>
      <w:r w:rsidRPr="003B5354">
        <w:rPr>
          <w:rFonts w:asciiTheme="majorHAnsi" w:eastAsia="Times New Roman" w:hAnsiTheme="majorHAnsi" w:cstheme="majorHAnsi"/>
        </w:rPr>
        <w:t>Weingessel</w:t>
      </w:r>
      <w:proofErr w:type="spellEnd"/>
      <w:r w:rsidRPr="003B5354">
        <w:rPr>
          <w:rFonts w:asciiTheme="majorHAnsi" w:eastAsia="Times New Roman" w:hAnsiTheme="majorHAnsi" w:cstheme="majorHAnsi"/>
        </w:rPr>
        <w:t xml:space="preserve">, A. &amp; </w:t>
      </w:r>
      <w:proofErr w:type="spellStart"/>
      <w:r w:rsidRPr="003B5354">
        <w:rPr>
          <w:rFonts w:asciiTheme="majorHAnsi" w:eastAsia="Times New Roman" w:hAnsiTheme="majorHAnsi" w:cstheme="majorHAnsi"/>
        </w:rPr>
        <w:t>Leisch</w:t>
      </w:r>
      <w:proofErr w:type="spellEnd"/>
      <w:r w:rsidRPr="003B5354">
        <w:rPr>
          <w:rFonts w:asciiTheme="majorHAnsi" w:eastAsia="Times New Roman" w:hAnsiTheme="majorHAnsi" w:cstheme="majorHAnsi"/>
        </w:rPr>
        <w:t xml:space="preserve">, F. (2019). </w:t>
      </w:r>
      <w:r w:rsidRPr="003B5354">
        <w:rPr>
          <w:rFonts w:asciiTheme="majorHAnsi" w:eastAsia="Times New Roman" w:hAnsiTheme="majorHAnsi" w:cstheme="majorHAnsi"/>
          <w:i/>
          <w:iCs/>
        </w:rPr>
        <w:t xml:space="preserve">e1071: </w:t>
      </w:r>
      <w:proofErr w:type="spellStart"/>
      <w:r w:rsidRPr="003B5354">
        <w:rPr>
          <w:rFonts w:asciiTheme="majorHAnsi" w:eastAsia="Times New Roman" w:hAnsiTheme="majorHAnsi" w:cstheme="majorHAnsi"/>
          <w:i/>
          <w:iCs/>
        </w:rPr>
        <w:t>Misc</w:t>
      </w:r>
      <w:proofErr w:type="spellEnd"/>
      <w:r w:rsidRPr="003B5354">
        <w:rPr>
          <w:rFonts w:asciiTheme="majorHAnsi" w:eastAsia="Times New Roman" w:hAnsiTheme="majorHAnsi" w:cstheme="majorHAnsi"/>
          <w:i/>
          <w:iCs/>
        </w:rPr>
        <w:t xml:space="preserve"> Functions of the Department of Statistics, Probability Theory Group (Formerly: E1071), TU Wien</w:t>
      </w:r>
      <w:r w:rsidRPr="003B5354">
        <w:rPr>
          <w:rFonts w:asciiTheme="majorHAnsi" w:eastAsia="Times New Roman" w:hAnsiTheme="majorHAnsi" w:cstheme="majorHAnsi"/>
        </w:rPr>
        <w:t>.</w:t>
      </w:r>
    </w:p>
    <w:p w14:paraId="3C4EB6D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Nee, S., Harvey, P.H., May, R.M. &amp; Krebs, J.R. (1991). Lifting the veil on abundance patterns. </w:t>
      </w:r>
      <w:r w:rsidRPr="003B5354">
        <w:rPr>
          <w:rFonts w:asciiTheme="majorHAnsi" w:eastAsia="Times New Roman" w:hAnsiTheme="majorHAnsi" w:cstheme="majorHAnsi"/>
          <w:i/>
          <w:iCs/>
        </w:rPr>
        <w:t>Proceedings of the Royal Society of London. Series B: Biological Sciences</w:t>
      </w:r>
      <w:r w:rsidRPr="003B5354">
        <w:rPr>
          <w:rFonts w:asciiTheme="majorHAnsi" w:eastAsia="Times New Roman" w:hAnsiTheme="majorHAnsi" w:cstheme="majorHAnsi"/>
        </w:rPr>
        <w:t>, 243, 161–163.</w:t>
      </w:r>
    </w:p>
    <w:p w14:paraId="32C98C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Nekola, J.C. &amp; Brown, J.H. (2007). The wealth of species: ecological communities, complex systems and the legacy of Frank Preston.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10, 188–196.</w:t>
      </w:r>
    </w:p>
    <w:p w14:paraId="791C48FF" w14:textId="0E1A9659" w:rsidR="00945A53" w:rsidRDefault="00945A53" w:rsidP="00945A53">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O’hara</w:t>
      </w:r>
      <w:proofErr w:type="spellEnd"/>
      <w:r w:rsidRPr="003B5354">
        <w:rPr>
          <w:rFonts w:asciiTheme="majorHAnsi" w:eastAsia="Times New Roman" w:hAnsiTheme="majorHAnsi" w:cstheme="majorHAnsi"/>
        </w:rPr>
        <w:t xml:space="preserve">, R.B. (2005). Species richness estimators: how many species can dance on the head of a pin?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74, 375–386.</w:t>
      </w:r>
    </w:p>
    <w:p w14:paraId="2D069FC9" w14:textId="3242510F" w:rsidR="00C7459F" w:rsidRPr="003B5354" w:rsidRDefault="00C7459F" w:rsidP="003B5354">
      <w:pPr>
        <w:spacing w:after="0" w:line="480" w:lineRule="auto"/>
        <w:ind w:left="720" w:hanging="720"/>
        <w:rPr>
          <w:rFonts w:asciiTheme="majorHAnsi" w:eastAsia="Times New Roman" w:hAnsiTheme="majorHAnsi" w:cstheme="majorHAnsi"/>
        </w:rPr>
      </w:pPr>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p>
    <w:p w14:paraId="4D2948F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Phillips, O. &amp; Miller, J.S. (2002). </w:t>
      </w:r>
      <w:r w:rsidRPr="003B5354">
        <w:rPr>
          <w:rFonts w:asciiTheme="majorHAnsi" w:eastAsia="Times New Roman" w:hAnsiTheme="majorHAnsi" w:cstheme="majorHAnsi"/>
          <w:i/>
          <w:iCs/>
        </w:rPr>
        <w:t>Global patterns of plant diversity: Alwyn H. Gentry’s forest transect data set</w:t>
      </w:r>
      <w:r w:rsidRPr="003B5354">
        <w:rPr>
          <w:rFonts w:asciiTheme="majorHAnsi" w:eastAsia="Times New Roman" w:hAnsiTheme="majorHAnsi" w:cstheme="majorHAnsi"/>
        </w:rPr>
        <w:t>. Missouri Botanical Press.</w:t>
      </w:r>
    </w:p>
    <w:p w14:paraId="43E0D59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(1948). The Commonness, And Rarity, of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29, 254–283.</w:t>
      </w:r>
    </w:p>
    <w:p w14:paraId="236FD67B"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(1950). Gas Laws and Wealth Laws. </w:t>
      </w:r>
      <w:r w:rsidRPr="003B5354">
        <w:rPr>
          <w:rFonts w:asciiTheme="majorHAnsi" w:eastAsia="Times New Roman" w:hAnsiTheme="majorHAnsi" w:cstheme="majorHAnsi"/>
          <w:i/>
          <w:iCs/>
        </w:rPr>
        <w:t>The Scientific Monthly</w:t>
      </w:r>
      <w:r w:rsidRPr="003B5354">
        <w:rPr>
          <w:rFonts w:asciiTheme="majorHAnsi" w:eastAsia="Times New Roman" w:hAnsiTheme="majorHAnsi" w:cstheme="majorHAnsi"/>
        </w:rPr>
        <w:t>, 71, 309–311.</w:t>
      </w:r>
    </w:p>
    <w:p w14:paraId="1483FC7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(1962a). The Canonical Distribution of Commonness and Rarity: Part 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185–215.</w:t>
      </w:r>
    </w:p>
    <w:p w14:paraId="2679E5A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(1962b). The Canonical Distribution of Commonness and Rarity: Part II.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410–432.</w:t>
      </w:r>
    </w:p>
    <w:p w14:paraId="2D6D2CB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(1980). Noncanonical Distributions of Commonness and Rarity.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61, 88–97.</w:t>
      </w:r>
    </w:p>
    <w:p w14:paraId="505A110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Sauer, J.R., Link, W.A., Fallon, J.E., </w:t>
      </w:r>
      <w:proofErr w:type="spellStart"/>
      <w:r w:rsidRPr="003B5354">
        <w:rPr>
          <w:rFonts w:asciiTheme="majorHAnsi" w:eastAsia="Times New Roman" w:hAnsiTheme="majorHAnsi" w:cstheme="majorHAnsi"/>
        </w:rPr>
        <w:t>Pardieck</w:t>
      </w:r>
      <w:proofErr w:type="spellEnd"/>
      <w:r w:rsidRPr="003B5354">
        <w:rPr>
          <w:rFonts w:asciiTheme="majorHAnsi" w:eastAsia="Times New Roman" w:hAnsiTheme="majorHAnsi" w:cstheme="majorHAnsi"/>
        </w:rPr>
        <w:t xml:space="preserve">, K.L. &amp; </w:t>
      </w:r>
      <w:proofErr w:type="spellStart"/>
      <w:r w:rsidRPr="003B5354">
        <w:rPr>
          <w:rFonts w:asciiTheme="majorHAnsi" w:eastAsia="Times New Roman" w:hAnsiTheme="majorHAnsi" w:cstheme="majorHAnsi"/>
        </w:rPr>
        <w:t>Ziolkowski</w:t>
      </w:r>
      <w:proofErr w:type="spellEnd"/>
      <w:r w:rsidRPr="003B5354">
        <w:rPr>
          <w:rFonts w:asciiTheme="majorHAnsi" w:eastAsia="Times New Roman" w:hAnsiTheme="majorHAnsi" w:cstheme="majorHAnsi"/>
        </w:rPr>
        <w:t xml:space="preserve">, D.J. (2013). The North American Breeding Bird Survey 1966–2011: Summary Analysis and Species Accounts. </w:t>
      </w:r>
      <w:r w:rsidRPr="003B5354">
        <w:rPr>
          <w:rFonts w:asciiTheme="majorHAnsi" w:eastAsia="Times New Roman" w:hAnsiTheme="majorHAnsi" w:cstheme="majorHAnsi"/>
          <w:i/>
          <w:iCs/>
        </w:rPr>
        <w:t>North American Fauna</w:t>
      </w:r>
      <w:r w:rsidRPr="003B5354">
        <w:rPr>
          <w:rFonts w:asciiTheme="majorHAnsi" w:eastAsia="Times New Roman" w:hAnsiTheme="majorHAnsi" w:cstheme="majorHAnsi"/>
        </w:rPr>
        <w:t>, 1–32.</w:t>
      </w:r>
    </w:p>
    <w:p w14:paraId="2A4CD0A7"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Shockley, W. (1957). On the Statistics of Individual Variations of Productivity in Research Laboratories. </w:t>
      </w:r>
      <w:r w:rsidRPr="003B5354">
        <w:rPr>
          <w:rFonts w:asciiTheme="majorHAnsi" w:eastAsia="Times New Roman" w:hAnsiTheme="majorHAnsi" w:cstheme="majorHAnsi"/>
          <w:i/>
          <w:iCs/>
        </w:rPr>
        <w:t>Proc. IRE</w:t>
      </w:r>
      <w:r w:rsidRPr="003B5354">
        <w:rPr>
          <w:rFonts w:asciiTheme="majorHAnsi" w:eastAsia="Times New Roman" w:hAnsiTheme="majorHAnsi" w:cstheme="majorHAnsi"/>
        </w:rPr>
        <w:t>, 45, 279–290.</w:t>
      </w:r>
    </w:p>
    <w:p w14:paraId="5FED619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Supp, S.R. &amp; Ernest, S.K.M. (2014). Species-level and community-level responses to disturbance: a cross-community analysis.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95, 1717–1723.</w:t>
      </w:r>
    </w:p>
    <w:p w14:paraId="35938CB4" w14:textId="23043999" w:rsidR="00945A53" w:rsidRDefault="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Thibault, K.M., Supp, S.R., </w:t>
      </w:r>
      <w:proofErr w:type="spellStart"/>
      <w:r w:rsidRPr="003B5354">
        <w:rPr>
          <w:rFonts w:asciiTheme="majorHAnsi" w:eastAsia="Times New Roman" w:hAnsiTheme="majorHAnsi" w:cstheme="majorHAnsi"/>
        </w:rPr>
        <w:t>Giffin</w:t>
      </w:r>
      <w:proofErr w:type="spellEnd"/>
      <w:r w:rsidRPr="003B5354">
        <w:rPr>
          <w:rFonts w:asciiTheme="majorHAnsi" w:eastAsia="Times New Roman" w:hAnsiTheme="majorHAnsi" w:cstheme="majorHAnsi"/>
        </w:rPr>
        <w:t xml:space="preserve">, M., White, E.P. &amp; Ernest, S.K.M. (2011). Species composition and abundance of mammalian communities.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92, 2316–2316.</w:t>
      </w:r>
    </w:p>
    <w:p w14:paraId="74226EB5" w14:textId="1BE08487" w:rsidR="006D0445" w:rsidRPr="003B5354" w:rsidRDefault="006D0445" w:rsidP="003B5354">
      <w:pPr>
        <w:spacing w:after="0" w:line="480" w:lineRule="auto"/>
        <w:ind w:left="720" w:hanging="720"/>
        <w:rPr>
          <w:rFonts w:asciiTheme="majorHAnsi" w:eastAsia="Times New Roman" w:hAnsiTheme="majorHAnsi" w:cstheme="majorHAnsi"/>
        </w:rPr>
      </w:pPr>
      <w:r w:rsidRPr="008A1EE8">
        <w:rPr>
          <w:rFonts w:asciiTheme="majorHAnsi" w:eastAsia="Times New Roman" w:hAnsiTheme="majorHAnsi" w:cstheme="majorHAnsi"/>
        </w:rPr>
        <w:t xml:space="preserve">Ulrich, W., </w:t>
      </w:r>
      <w:proofErr w:type="spellStart"/>
      <w:r w:rsidRPr="008A1EE8">
        <w:rPr>
          <w:rFonts w:asciiTheme="majorHAnsi" w:eastAsia="Times New Roman" w:hAnsiTheme="majorHAnsi" w:cstheme="majorHAnsi"/>
        </w:rPr>
        <w:t>Ollik</w:t>
      </w:r>
      <w:proofErr w:type="spellEnd"/>
      <w:r w:rsidRPr="008A1EE8">
        <w:rPr>
          <w:rFonts w:asciiTheme="majorHAnsi" w:eastAsia="Times New Roman" w:hAnsiTheme="majorHAnsi" w:cstheme="majorHAnsi"/>
        </w:rPr>
        <w:t xml:space="preserve">, M. &amp; </w:t>
      </w:r>
      <w:proofErr w:type="spellStart"/>
      <w:r w:rsidRPr="008A1EE8">
        <w:rPr>
          <w:rFonts w:asciiTheme="majorHAnsi" w:eastAsia="Times New Roman" w:hAnsiTheme="majorHAnsi" w:cstheme="majorHAnsi"/>
        </w:rPr>
        <w:t>Ugland</w:t>
      </w:r>
      <w:proofErr w:type="spellEnd"/>
      <w:r w:rsidRPr="008A1EE8">
        <w:rPr>
          <w:rFonts w:asciiTheme="majorHAnsi" w:eastAsia="Times New Roman" w:hAnsiTheme="majorHAnsi" w:cstheme="majorHAnsi"/>
        </w:rPr>
        <w:t xml:space="preserve">,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p>
    <w:p w14:paraId="7889A5C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1772–1778.</w:t>
      </w:r>
    </w:p>
    <w:p w14:paraId="12B59D3E" w14:textId="00150A8C" w:rsidR="006C6667" w:rsidRDefault="006C6667" w:rsidP="006C6667">
      <w:pPr>
        <w:spacing w:after="0" w:line="480" w:lineRule="auto"/>
        <w:ind w:left="720" w:hanging="720"/>
        <w:rPr>
          <w:rFonts w:asciiTheme="majorHAnsi" w:eastAsia="Times New Roman" w:hAnsiTheme="majorHAnsi" w:cstheme="majorHAnsi"/>
        </w:rPr>
      </w:pPr>
      <w:r w:rsidRPr="009E76CE">
        <w:rPr>
          <w:rFonts w:asciiTheme="majorHAnsi" w:eastAsia="Times New Roman" w:hAnsiTheme="majorHAnsi" w:cstheme="majorHAnsi"/>
        </w:rPr>
        <w:t>White, E.P., Thibault, K.M. &amp; Xiao, X. (201</w:t>
      </w:r>
      <w:r>
        <w:rPr>
          <w:rFonts w:asciiTheme="majorHAnsi" w:eastAsia="Times New Roman" w:hAnsiTheme="majorHAnsi" w:cstheme="majorHAnsi"/>
        </w:rPr>
        <w:t>6</w:t>
      </w:r>
      <w:r w:rsidRPr="009E76CE">
        <w:rPr>
          <w:rFonts w:asciiTheme="majorHAnsi" w:eastAsia="Times New Roman" w:hAnsiTheme="majorHAnsi" w:cstheme="majorHAnsi"/>
        </w:rPr>
        <w:t xml:space="preserve">). </w:t>
      </w:r>
      <w:r>
        <w:rPr>
          <w:rFonts w:asciiTheme="majorHAnsi" w:eastAsia="Times New Roman" w:hAnsiTheme="majorHAnsi" w:cstheme="majorHAnsi"/>
        </w:rPr>
        <w:t>Data from: “</w:t>
      </w:r>
      <w:r w:rsidRPr="006C6667">
        <w:rPr>
          <w:rFonts w:asciiTheme="majorHAnsi" w:eastAsia="Times New Roman" w:hAnsiTheme="majorHAnsi" w:cstheme="majorHAnsi"/>
        </w:rPr>
        <w:t>Characterizing species abundance distributions across taxa and ecosystems using a simple maximum entropy model</w:t>
      </w:r>
      <w:r>
        <w:rPr>
          <w:rFonts w:asciiTheme="majorHAnsi" w:eastAsia="Times New Roman" w:hAnsiTheme="majorHAnsi" w:cstheme="majorHAnsi"/>
        </w:rPr>
        <w:t>”</w:t>
      </w:r>
      <w:r w:rsidRPr="006C6667">
        <w:rPr>
          <w:rFonts w:asciiTheme="majorHAnsi" w:eastAsia="Times New Roman" w:hAnsiTheme="majorHAnsi" w:cstheme="majorHAnsi"/>
        </w:rPr>
        <w:t>.</w:t>
      </w:r>
      <w:r>
        <w:rPr>
          <w:rFonts w:asciiTheme="majorHAnsi" w:eastAsia="Times New Roman" w:hAnsiTheme="majorHAnsi" w:cstheme="majorHAnsi"/>
          <w:i/>
          <w:iCs/>
        </w:rPr>
        <w:t xml:space="preserve">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 xml:space="preserve">. Available at: </w:t>
      </w:r>
      <w:hyperlink r:id="rId20" w:history="1">
        <w:r w:rsidRPr="0005070C">
          <w:rPr>
            <w:rStyle w:val="Hyperlink"/>
            <w:rFonts w:asciiTheme="majorHAnsi" w:eastAsia="Times New Roman" w:hAnsiTheme="majorHAnsi" w:cstheme="majorHAnsi"/>
          </w:rPr>
          <w:t>https://doi.org/10.6084/m9.figshare.c.3304845.v1</w:t>
        </w:r>
      </w:hyperlink>
      <w:r>
        <w:rPr>
          <w:rFonts w:asciiTheme="majorHAnsi" w:eastAsia="Times New Roman" w:hAnsiTheme="majorHAnsi" w:cstheme="majorHAnsi"/>
        </w:rPr>
        <w:t xml:space="preserve">. </w:t>
      </w:r>
    </w:p>
    <w:p w14:paraId="53AA0C66" w14:textId="50DB937A"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Woudenberg</w:t>
      </w:r>
      <w:proofErr w:type="spellEnd"/>
      <w:r w:rsidRPr="003B5354">
        <w:rPr>
          <w:rFonts w:asciiTheme="majorHAnsi" w:eastAsia="Times New Roman" w:hAnsiTheme="majorHAnsi" w:cstheme="majorHAnsi"/>
        </w:rPr>
        <w:t xml:space="preserve">, S.W., Conkling, B.L., O’Connell, B.M., </w:t>
      </w:r>
      <w:proofErr w:type="spellStart"/>
      <w:r w:rsidRPr="003B5354">
        <w:rPr>
          <w:rFonts w:asciiTheme="majorHAnsi" w:eastAsia="Times New Roman" w:hAnsiTheme="majorHAnsi" w:cstheme="majorHAnsi"/>
        </w:rPr>
        <w:t>LaPoint</w:t>
      </w:r>
      <w:proofErr w:type="spellEnd"/>
      <w:r w:rsidRPr="003B5354">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3B5354">
        <w:rPr>
          <w:rFonts w:asciiTheme="majorHAnsi" w:eastAsia="Times New Roman" w:hAnsiTheme="majorHAnsi" w:cstheme="majorHAnsi"/>
        </w:rPr>
        <w:t>users</w:t>
      </w:r>
      <w:proofErr w:type="gramEnd"/>
      <w:r w:rsidRPr="003B5354">
        <w:rPr>
          <w:rFonts w:asciiTheme="majorHAnsi" w:eastAsia="Times New Roman" w:hAnsiTheme="majorHAnsi" w:cstheme="majorHAnsi"/>
        </w:rPr>
        <w:t xml:space="preserve"> manual</w:t>
      </w:r>
      <w:proofErr w:type="spellEnd"/>
      <w:r w:rsidRPr="003B5354">
        <w:rPr>
          <w:rFonts w:asciiTheme="majorHAnsi" w:eastAsia="Times New Roman" w:hAnsiTheme="majorHAnsi" w:cstheme="majorHAnsi"/>
        </w:rPr>
        <w:t xml:space="preserve"> version 4.0 for Phase 2. </w:t>
      </w:r>
      <w:r w:rsidRPr="003B5354">
        <w:rPr>
          <w:rFonts w:asciiTheme="majorHAnsi" w:eastAsia="Times New Roman" w:hAnsiTheme="majorHAnsi" w:cstheme="majorHAnsi"/>
          <w:i/>
          <w:iCs/>
        </w:rPr>
        <w:t>Gen. Tech. Rep. RMRS-GTR-245. Fort Collins, CO: U.S. Department of Agriculture, Forest Service, Rocky Mountain Research Station. 336 p.</w:t>
      </w:r>
      <w:r w:rsidRPr="003B5354">
        <w:rPr>
          <w:rFonts w:asciiTheme="majorHAnsi" w:eastAsia="Times New Roman" w:hAnsiTheme="majorHAnsi" w:cstheme="majorHAnsi"/>
        </w:rPr>
        <w:t>, 245.</w:t>
      </w:r>
    </w:p>
    <w:p w14:paraId="3DAA92F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Xiao, X., </w:t>
      </w:r>
      <w:proofErr w:type="spellStart"/>
      <w:r w:rsidRPr="003B5354">
        <w:rPr>
          <w:rFonts w:asciiTheme="majorHAnsi" w:eastAsia="Times New Roman" w:hAnsiTheme="majorHAnsi" w:cstheme="majorHAnsi"/>
        </w:rPr>
        <w:t>O’Dwyer</w:t>
      </w:r>
      <w:proofErr w:type="spellEnd"/>
      <w:r w:rsidRPr="003B5354">
        <w:rPr>
          <w:rFonts w:asciiTheme="majorHAnsi" w:eastAsia="Times New Roman" w:hAnsiTheme="majorHAnsi" w:cstheme="majorHAnsi"/>
        </w:rPr>
        <w:t xml:space="preserve">, J.P. &amp; White, E.P. (2016). Comparing process-based and constraint-based approaches for modeling macroecological patterns.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97, 1228–1238.</w:t>
      </w:r>
    </w:p>
    <w:p w14:paraId="53D54634" w14:textId="77777777" w:rsidR="00945A53" w:rsidRPr="003B5354" w:rsidRDefault="00945A53" w:rsidP="003B5354">
      <w:pPr>
        <w:spacing w:after="0" w:line="480" w:lineRule="auto"/>
        <w:ind w:left="720" w:hanging="720"/>
        <w:rPr>
          <w:rFonts w:asciiTheme="majorHAnsi" w:eastAsia="Times New Roman" w:hAnsiTheme="majorHAnsi" w:cstheme="majorHAnsi"/>
        </w:rPr>
      </w:pPr>
      <w:proofErr w:type="spellStart"/>
      <w:r w:rsidRPr="003B5354">
        <w:rPr>
          <w:rFonts w:asciiTheme="majorHAnsi" w:eastAsia="Times New Roman" w:hAnsiTheme="majorHAnsi" w:cstheme="majorHAnsi"/>
        </w:rPr>
        <w:t>Yenni</w:t>
      </w:r>
      <w:proofErr w:type="spellEnd"/>
      <w:r w:rsidRPr="003B5354">
        <w:rPr>
          <w:rFonts w:asciiTheme="majorHAnsi" w:eastAsia="Times New Roman" w:hAnsiTheme="majorHAnsi" w:cstheme="majorHAnsi"/>
        </w:rPr>
        <w:t xml:space="preserve">, G., Adler, P.B. &amp; Ernest, S.K.M. (2012). Strong self-limitation promotes the persistence of rare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456–461.</w:t>
      </w:r>
    </w:p>
    <w:p w14:paraId="524DF51A" w14:textId="1967891A" w:rsidR="00135607" w:rsidRPr="00945A53" w:rsidRDefault="00135607" w:rsidP="003B5354">
      <w:pPr>
        <w:spacing w:line="480" w:lineRule="auto"/>
        <w:rPr>
          <w:rFonts w:asciiTheme="majorHAnsi" w:hAnsiTheme="majorHAnsi" w:cstheme="majorHAnsi"/>
        </w:rPr>
      </w:pPr>
    </w:p>
    <w:p w14:paraId="308476CF" w14:textId="0404BA63" w:rsidR="00A950D6" w:rsidRPr="00945A53" w:rsidRDefault="00A950D6" w:rsidP="003B5354">
      <w:pPr>
        <w:spacing w:line="480" w:lineRule="auto"/>
        <w:rPr>
          <w:rFonts w:asciiTheme="majorHAnsi" w:eastAsia="Times New Roman" w:hAnsiTheme="majorHAnsi" w:cstheme="majorHAnsi"/>
          <w:b/>
          <w:bCs/>
        </w:rPr>
      </w:pPr>
    </w:p>
    <w:p w14:paraId="5D5AF4A9" w14:textId="19851F4E" w:rsidR="0034427A" w:rsidRDefault="0034427A">
      <w:pPr>
        <w:rPr>
          <w:rFonts w:asciiTheme="majorHAnsi" w:hAnsiTheme="majorHAnsi" w:cstheme="majorHAnsi"/>
        </w:rPr>
      </w:pPr>
      <w:bookmarkStart w:id="0" w:name="_Figure_1:_Communities"/>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Start w:id="27" w:name="_Figure_2:_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heme="majorHAnsi" w:hAnsiTheme="majorHAnsi" w:cstheme="majorHAnsi"/>
        </w:rPr>
        <w:br w:type="page"/>
      </w:r>
    </w:p>
    <w:p w14:paraId="468A168F" w14:textId="77777777" w:rsidR="0034427A" w:rsidRDefault="0034427A" w:rsidP="0034427A">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Pr>
          <w:rFonts w:asciiTheme="majorHAnsi" w:eastAsia="Times New Roman" w:hAnsiTheme="majorHAnsi" w:cstheme="majorHAnsi"/>
          <w:b/>
          <w:bCs/>
        </w:rPr>
        <w:t xml:space="preserve"> legends</w:t>
      </w:r>
    </w:p>
    <w:p w14:paraId="3A90420B" w14:textId="77777777" w:rsidR="0034427A" w:rsidRDefault="0034427A" w:rsidP="0034427A">
      <w:pPr>
        <w:spacing w:line="480" w:lineRule="auto"/>
        <w:rPr>
          <w:rFonts w:asciiTheme="majorHAnsi" w:hAnsiTheme="majorHAnsi" w:cstheme="majorHAnsi"/>
          <w:noProof/>
        </w:rPr>
      </w:pPr>
      <w:r>
        <w:rPr>
          <w:rFonts w:asciiTheme="majorHAnsi" w:hAnsiTheme="majorHAnsi" w:cstheme="majorHAnsi"/>
          <w:noProof/>
        </w:rPr>
        <w:t xml:space="preserve">Figure 1. </w:t>
      </w:r>
      <w:r w:rsidRPr="00E414AC">
        <w:rPr>
          <w:rFonts w:asciiTheme="majorHAnsi" w:hAnsiTheme="majorHAnsi" w:cstheme="majorHAnsi"/>
          <w:noProof/>
        </w:rPr>
        <w:t>Distribution of communities from each dataset in term</w:t>
      </w:r>
      <w:r>
        <w:rPr>
          <w:rFonts w:asciiTheme="majorHAnsi" w:hAnsiTheme="majorHAnsi" w:cstheme="majorHAnsi"/>
          <w:noProof/>
        </w:rPr>
        <w:t xml:space="preserve">s </w:t>
      </w:r>
      <w:r w:rsidRPr="00E414AC">
        <w:rPr>
          <w:rFonts w:asciiTheme="majorHAnsi" w:hAnsiTheme="majorHAnsi" w:cstheme="majorHAnsi"/>
          <w:noProof/>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Pr>
          <w:rFonts w:asciiTheme="majorHAnsi" w:hAnsiTheme="majorHAnsi" w:cstheme="majorHAnsi"/>
          <w:noProof/>
        </w:rPr>
        <w:t xml:space="preserve"> In particular, note that the FIA dataset comprises very small communities, and communities from the Gentry dataset are extreme in both their high species richness and low average abundance. </w:t>
      </w:r>
    </w:p>
    <w:p w14:paraId="4B426E85" w14:textId="77777777" w:rsidR="0034427A" w:rsidRPr="002E2A57" w:rsidRDefault="0034427A" w:rsidP="0034427A">
      <w:pPr>
        <w:spacing w:line="480" w:lineRule="auto"/>
        <w:rPr>
          <w:rFonts w:asciiTheme="majorHAnsi" w:hAnsiTheme="majorHAnsi" w:cstheme="majorHAnsi"/>
        </w:rPr>
      </w:pPr>
      <w:r>
        <w:rPr>
          <w:rFonts w:asciiTheme="majorHAnsi" w:hAnsiTheme="majorHAnsi" w:cstheme="majorHAnsi"/>
          <w:noProof/>
        </w:rPr>
        <w:t>Figure 2.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13, </w:t>
      </w:r>
      <w:r w:rsidRPr="003052E4">
        <w:rPr>
          <w:rFonts w:asciiTheme="majorHAnsi" w:hAnsiTheme="majorHAnsi" w:cstheme="majorHAnsi"/>
          <w:i/>
          <w:iCs/>
          <w:noProof/>
        </w:rPr>
        <w:t>N</w:t>
      </w:r>
      <w:r>
        <w:rPr>
          <w:rFonts w:asciiTheme="majorHAnsi" w:hAnsiTheme="majorHAnsi" w:cstheme="majorHAnsi"/>
          <w:noProof/>
        </w:rPr>
        <w:t xml:space="preserve"> = 315;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1.001e+12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w:t>
      </w:r>
      <w:r>
        <w:rPr>
          <w:rFonts w:asciiTheme="majorHAnsi" w:hAnsiTheme="majorHAnsi" w:cstheme="majorHAnsi"/>
          <w:noProof/>
        </w:rPr>
        <w:t xml:space="preserve"> or other summary metrics (not shown). </w:t>
      </w:r>
      <w:r w:rsidRPr="002E2A57">
        <w:rPr>
          <w:rFonts w:asciiTheme="majorHAnsi" w:hAnsiTheme="majorHAnsi" w:cstheme="majorHAnsi"/>
          <w:noProof/>
        </w:rPr>
        <w:t>The</w:t>
      </w:r>
      <w:r>
        <w:rPr>
          <w:rFonts w:asciiTheme="majorHAnsi" w:hAnsiTheme="majorHAnsi" w:cstheme="majorHAnsi"/>
          <w:noProof/>
        </w:rPr>
        <w:t xml:space="preserve"> distributions of these values (right column) 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two-tailed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Pr>
          <w:rFonts w:asciiTheme="majorHAnsi" w:hAnsiTheme="majorHAnsi" w:cstheme="majorHAnsi"/>
          <w:noProof/>
        </w:rPr>
        <w:t>distance</w:t>
      </w:r>
      <w:r w:rsidRPr="002E2A57">
        <w:rPr>
          <w:rFonts w:asciiTheme="majorHAnsi" w:hAnsiTheme="majorHAnsi" w:cstheme="majorHAnsi"/>
          <w:noProof/>
        </w:rPr>
        <w:t xml:space="preserve"> between red lines, right), compared to the full range of values for the statistic</w:t>
      </w:r>
      <w:r>
        <w:rPr>
          <w:rFonts w:asciiTheme="majorHAnsi" w:hAnsiTheme="majorHAnsi" w:cstheme="majorHAnsi"/>
          <w:noProof/>
        </w:rPr>
        <w:t xml:space="preserve"> (distance between the maximum and minimum values). As </w:t>
      </w:r>
      <w:r>
        <w:rPr>
          <w:rFonts w:asciiTheme="majorHAnsi" w:hAnsiTheme="majorHAnsi" w:cstheme="majorHAnsi"/>
          <w:i/>
          <w:iCs/>
          <w:noProof/>
        </w:rPr>
        <w:t xml:space="preserve">S </w:t>
      </w:r>
      <w:r>
        <w:rPr>
          <w:rFonts w:asciiTheme="majorHAnsi" w:hAnsiTheme="majorHAnsi" w:cstheme="majorHAnsi"/>
          <w:noProof/>
        </w:rPr>
        <w:t xml:space="preserve">and </w:t>
      </w:r>
      <w:r>
        <w:rPr>
          <w:rFonts w:asciiTheme="majorHAnsi" w:hAnsiTheme="majorHAnsi" w:cstheme="majorHAnsi"/>
          <w:i/>
          <w:iCs/>
          <w:noProof/>
        </w:rPr>
        <w:t>N</w:t>
      </w:r>
      <w:r>
        <w:rPr>
          <w:rFonts w:asciiTheme="majorHAnsi" w:hAnsiTheme="majorHAnsi" w:cstheme="majorHAnsi"/>
          <w:noProof/>
        </w:rPr>
        <w:t xml:space="preserve"> increase, the size of the feasible set increases, resulting in a narrower statistical baseline (smaller breadth index) – thus enabling easier detection of deviations that may be the result of ecological processes affecting the SAD. </w:t>
      </w:r>
    </w:p>
    <w:p w14:paraId="4E96CBF1" w14:textId="77777777" w:rsidR="0034427A" w:rsidRDefault="0034427A" w:rsidP="0034427A">
      <w:pPr>
        <w:spacing w:line="480" w:lineRule="auto"/>
        <w:rPr>
          <w:rFonts w:asciiTheme="majorHAnsi" w:eastAsia="Times New Roman" w:hAnsiTheme="majorHAnsi" w:cstheme="majorHAnsi"/>
          <w:b/>
          <w:bCs/>
        </w:rPr>
      </w:pPr>
    </w:p>
    <w:p w14:paraId="0A1ABE69" w14:textId="77777777" w:rsidR="0034427A" w:rsidRDefault="0034427A" w:rsidP="0034427A">
      <w:pPr>
        <w:spacing w:line="480" w:lineRule="auto"/>
        <w:rPr>
          <w:rFonts w:asciiTheme="majorHAnsi" w:hAnsiTheme="majorHAnsi" w:cstheme="majorHAnsi"/>
        </w:rPr>
      </w:pPr>
      <w:r>
        <w:rPr>
          <w:rFonts w:asciiTheme="majorHAnsi" w:hAnsiTheme="majorHAnsi" w:cstheme="majorHAnsi"/>
        </w:rPr>
        <w:lastRenderedPageBreak/>
        <w:t xml:space="preserve">Figure 3. Many ecological communities are highly unusual compared to their statistical baselines. Percentile ranks are calculated by comparing each community to its sampled feasible set, with very high or very low percentile ranks reflecting extreme values relative to statistical baselines. </w:t>
      </w:r>
      <w:r w:rsidRPr="002E2A57">
        <w:rPr>
          <w:rFonts w:asciiTheme="majorHAnsi" w:hAnsiTheme="majorHAnsi" w:cstheme="majorHAnsi"/>
        </w:rPr>
        <w:t>The vertical red line</w:t>
      </w:r>
      <w:r>
        <w:rPr>
          <w:rFonts w:asciiTheme="majorHAnsi" w:hAnsiTheme="majorHAnsi" w:cstheme="majorHAnsi"/>
        </w:rPr>
        <w:t>s</w:t>
      </w:r>
      <w:r w:rsidRPr="002E2A57">
        <w:rPr>
          <w:rFonts w:asciiTheme="majorHAnsi" w:hAnsiTheme="majorHAnsi" w:cstheme="majorHAnsi"/>
        </w:rPr>
        <w:t xml:space="preserve"> mark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w:t>
      </w:r>
      <w:r>
        <w:rPr>
          <w:rFonts w:asciiTheme="majorHAnsi" w:hAnsiTheme="majorHAnsi" w:cstheme="majorHAnsi"/>
        </w:rPr>
        <w:t>the dissimilarity to the central tendency, and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for all other metrics</w:t>
      </w:r>
      <w:r w:rsidRPr="002E2A57">
        <w:rPr>
          <w:rFonts w:asciiTheme="majorHAnsi" w:hAnsiTheme="majorHAnsi" w:cstheme="majorHAnsi"/>
        </w:rPr>
        <w:t xml:space="preserve">. </w:t>
      </w:r>
      <w:r>
        <w:rPr>
          <w:rFonts w:asciiTheme="majorHAnsi" w:hAnsiTheme="majorHAnsi" w:cstheme="majorHAnsi"/>
        </w:rPr>
        <w:t>Species abundance distributions that are sampled at random from the feasible set will produce percentile ranks that are roughly uniformly distributed from 0 to 100, with approximately 5% of values above the 95</w:t>
      </w:r>
      <w:r w:rsidRPr="00E414AC">
        <w:rPr>
          <w:rFonts w:asciiTheme="majorHAnsi" w:hAnsiTheme="majorHAnsi" w:cstheme="majorHAnsi"/>
          <w:vertAlign w:val="superscript"/>
        </w:rPr>
        <w:t>th</w:t>
      </w:r>
      <w:r>
        <w:rPr>
          <w:rFonts w:asciiTheme="majorHAnsi" w:hAnsiTheme="majorHAnsi" w:cstheme="majorHAnsi"/>
        </w:rPr>
        <w:t xml:space="preserve"> percentile or 2.5% of values above and below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respectively. In contrast, most datasets have more communities that are highly skewed or uneven than would be expected by chance. The percentile values shown are the mean of the percentile scores defined as the proportion of comparison values &lt;=, and &lt;, the focal value. In calculating the proportion of sites with extreme values, the &lt;= designation gives an appropriately conservative estimate of the proportion of high values, but overestimates the proportion of very low values, and the reverse occurs for the &lt; designation. </w:t>
      </w:r>
    </w:p>
    <w:p w14:paraId="3F077E2A" w14:textId="5247728C" w:rsidR="0034427A" w:rsidRDefault="0034427A" w:rsidP="0034427A">
      <w:pPr>
        <w:spacing w:line="480" w:lineRule="auto"/>
        <w:rPr>
          <w:rFonts w:asciiTheme="majorHAnsi" w:hAnsiTheme="majorHAnsi" w:cstheme="majorHAnsi"/>
        </w:rPr>
      </w:pPr>
      <w:r>
        <w:rPr>
          <w:rFonts w:asciiTheme="majorHAnsi" w:hAnsiTheme="majorHAnsi" w:cstheme="majorHAnsi"/>
        </w:rPr>
        <w:t xml:space="preserve">Figure 4. The variability of the feasible set, defined as either the </w:t>
      </w:r>
      <w:r w:rsidR="003A1B9F">
        <w:rPr>
          <w:rFonts w:asciiTheme="majorHAnsi" w:hAnsiTheme="majorHAnsi" w:cstheme="majorHAnsi"/>
        </w:rPr>
        <w:t>95</w:t>
      </w:r>
      <w:r w:rsidR="003A1B9F" w:rsidRPr="002F3020">
        <w:rPr>
          <w:rFonts w:asciiTheme="majorHAnsi" w:hAnsiTheme="majorHAnsi" w:cstheme="majorHAnsi"/>
          <w:vertAlign w:val="superscript"/>
        </w:rPr>
        <w:t>th</w:t>
      </w:r>
      <w:r w:rsidR="003A1B9F">
        <w:rPr>
          <w:rFonts w:asciiTheme="majorHAnsi" w:hAnsiTheme="majorHAnsi" w:cstheme="majorHAnsi"/>
        </w:rPr>
        <w:t xml:space="preserve"> percentile of dissimilarity scores comparing </w:t>
      </w:r>
      <w:r>
        <w:rPr>
          <w:rFonts w:asciiTheme="majorHAnsi" w:hAnsiTheme="majorHAnsi" w:cstheme="majorHAnsi"/>
        </w:rPr>
        <w:t xml:space="preserve">elements of </w:t>
      </w:r>
      <w:r w:rsidR="00E70DA1">
        <w:rPr>
          <w:rFonts w:asciiTheme="majorHAnsi" w:hAnsiTheme="majorHAnsi" w:cstheme="majorHAnsi"/>
        </w:rPr>
        <w:t xml:space="preserve">a </w:t>
      </w:r>
      <w:r>
        <w:rPr>
          <w:rFonts w:asciiTheme="majorHAnsi" w:hAnsiTheme="majorHAnsi" w:cstheme="majorHAnsi"/>
        </w:rPr>
        <w:t xml:space="preserve">feasible set to the central tendency of </w:t>
      </w:r>
      <w:r w:rsidR="003A1B9F">
        <w:rPr>
          <w:rFonts w:asciiTheme="majorHAnsi" w:hAnsiTheme="majorHAnsi" w:cstheme="majorHAnsi"/>
        </w:rPr>
        <w:t xml:space="preserve">that </w:t>
      </w:r>
      <w:r>
        <w:rPr>
          <w:rFonts w:asciiTheme="majorHAnsi" w:hAnsiTheme="majorHAnsi" w:cstheme="majorHAnsi"/>
        </w:rPr>
        <w:t xml:space="preserve">feasible set, or via a breadth index (see Figure 1), decreases as the number of possible SADs in the feasible set becomes very large. Highly variable feasible sets constitute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and what is expected given the baseline. Small feasible sets, which occur for small combinations of S and N, are often highly variable. The majority of these small, highly variable feasible sets occur for communities in the FIA and Mammal Community databases. Although the Gentry dataset also contains communities with small feasible sets, these communities also have a very low ratio of N to S, meaning their entire feasible sets may be constrained to be more self-similar than small feasible sets in general (see Dissimilarity to central tendency). There is, </w:t>
      </w:r>
      <w:r>
        <w:rPr>
          <w:rFonts w:asciiTheme="majorHAnsi" w:hAnsiTheme="majorHAnsi" w:cstheme="majorHAnsi"/>
        </w:rPr>
        <w:lastRenderedPageBreak/>
        <w:t xml:space="preserve">however, substantial additional variation in the dissimilarity and breadth indices not accounted for by the size of the feasible set or the ratio of N to S.   </w:t>
      </w:r>
    </w:p>
    <w:p w14:paraId="1D7FD7B1" w14:textId="77777777" w:rsidR="0034427A" w:rsidRDefault="0034427A" w:rsidP="0034427A">
      <w:pPr>
        <w:spacing w:line="480" w:lineRule="auto"/>
        <w:rPr>
          <w:rFonts w:asciiTheme="majorHAnsi" w:hAnsiTheme="majorHAnsi" w:cstheme="majorHAnsi"/>
        </w:rPr>
      </w:pPr>
      <w:r>
        <w:rPr>
          <w:rFonts w:asciiTheme="majorHAnsi" w:hAnsiTheme="majorHAnsi" w:cstheme="majorHAnsi"/>
        </w:rPr>
        <w:t xml:space="preserve">Figure 5. Summaries of how resampling to adjust for under-detection of rare species (green) and subsampling (blue) change the proportion of extreme values observed for each metric and dataset. The horizontal black lines mark the approximate proportions of extreme values that would be expected at random: 5% for dissimilarity to the central tendency, and 2.5% for all other metrics. Adjusting for rare species consistently increases the proportion of extreme values relative to the raw SADs, while subsampling often decreases it but generally does not eliminate or change the direction of the effect. The exception is for the FIA dataset, which does not show strong deviations for either raw or resampled SADs. Shown are the effects and directions observed for most datasets; for complete results of resampling, including the opposite direction effects, see A7. </w:t>
      </w:r>
    </w:p>
    <w:p w14:paraId="4C827140" w14:textId="77777777" w:rsidR="0034427A" w:rsidRDefault="0034427A" w:rsidP="0034427A">
      <w:pPr>
        <w:spacing w:line="480" w:lineRule="auto"/>
        <w:rPr>
          <w:rFonts w:asciiTheme="majorHAnsi" w:eastAsia="Times New Roman" w:hAnsiTheme="majorHAnsi" w:cstheme="majorHAnsi"/>
          <w:b/>
          <w:bCs/>
        </w:rPr>
      </w:pPr>
      <w:r>
        <w:rPr>
          <w:rFonts w:asciiTheme="majorHAnsi" w:hAnsiTheme="majorHAnsi" w:cstheme="majorHAnsi"/>
        </w:rPr>
        <w:t>Figure 6. Very small communities (</w:t>
      </w:r>
      <w:proofErr w:type="gramStart"/>
      <w:r>
        <w:rPr>
          <w:rFonts w:asciiTheme="majorHAnsi" w:hAnsiTheme="majorHAnsi" w:cstheme="majorHAnsi"/>
        </w:rPr>
        <w:t>e.g.</w:t>
      </w:r>
      <w:proofErr w:type="gramEnd"/>
      <w:r>
        <w:rPr>
          <w:rFonts w:asciiTheme="majorHAnsi" w:hAnsiTheme="majorHAnsi" w:cstheme="majorHAnsi"/>
        </w:rPr>
        <w:t xml:space="preserve"> those with fewer than 2000 possible SADs in the feasible set; upper rows) exhibit more variable, broadly-defined statistical baselines (top) and less consistently extreme observed values relative to their feasible sets (bottom). 2000 possible SADs is used as a cutoff because it allows for a comparison using a substantial number of communities from the FIA and two other datasets. Of these datasets, the FIA is the most dominated by very small communities (68% of FIA sites have fewer than 2000 possible SADs, compared to 34% for the Mammal Community and 7% for the Miscellaneous Abundance databases). Results shown are for skewness; for complete results see Appendix A10.</w:t>
      </w:r>
    </w:p>
    <w:p w14:paraId="433F76D2" w14:textId="77777777" w:rsidR="0034427A" w:rsidRPr="00C204AE" w:rsidRDefault="0034427A" w:rsidP="0034427A">
      <w:pPr>
        <w:rPr>
          <w:rFonts w:asciiTheme="majorHAnsi" w:hAnsiTheme="majorHAnsi" w:cstheme="majorHAnsi"/>
        </w:rPr>
      </w:pPr>
    </w:p>
    <w:p w14:paraId="230EAA90" w14:textId="77777777" w:rsidR="00C204AE" w:rsidRPr="00945A53" w:rsidRDefault="00C204AE" w:rsidP="003B5354">
      <w:pPr>
        <w:spacing w:line="480" w:lineRule="auto"/>
        <w:rPr>
          <w:rFonts w:asciiTheme="majorHAnsi" w:hAnsiTheme="majorHAnsi" w:cstheme="majorHAnsi"/>
        </w:rPr>
      </w:pPr>
    </w:p>
    <w:sectPr w:rsidR="00C204AE" w:rsidRPr="00945A53" w:rsidSect="00343F80">
      <w:headerReference w:type="default" r:id="rId21"/>
      <w:headerReference w:type="first" r:id="rId22"/>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EAB6B" w14:textId="77777777" w:rsidR="00C02CBD" w:rsidRDefault="00C02CBD" w:rsidP="0091663F">
      <w:pPr>
        <w:spacing w:after="0" w:line="240" w:lineRule="auto"/>
      </w:pPr>
      <w:r>
        <w:separator/>
      </w:r>
    </w:p>
  </w:endnote>
  <w:endnote w:type="continuationSeparator" w:id="0">
    <w:p w14:paraId="430D6C83" w14:textId="77777777" w:rsidR="00C02CBD" w:rsidRDefault="00C02CB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81435" w14:textId="77777777" w:rsidR="00C02CBD" w:rsidRDefault="00C02CBD" w:rsidP="0091663F">
      <w:pPr>
        <w:spacing w:after="0" w:line="240" w:lineRule="auto"/>
      </w:pPr>
      <w:r>
        <w:separator/>
      </w:r>
    </w:p>
  </w:footnote>
  <w:footnote w:type="continuationSeparator" w:id="0">
    <w:p w14:paraId="5F4897D8" w14:textId="77777777" w:rsidR="00C02CBD" w:rsidRDefault="00C02CB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0B06"/>
    <w:rsid w:val="000120D5"/>
    <w:rsid w:val="00012393"/>
    <w:rsid w:val="0001250D"/>
    <w:rsid w:val="00013C16"/>
    <w:rsid w:val="00013F4F"/>
    <w:rsid w:val="0001472B"/>
    <w:rsid w:val="00014EC1"/>
    <w:rsid w:val="00015878"/>
    <w:rsid w:val="00016C7F"/>
    <w:rsid w:val="000178FD"/>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2AAF"/>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C46"/>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0F"/>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0BE"/>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584"/>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A8B"/>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813"/>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A7F45"/>
    <w:rsid w:val="002B06A1"/>
    <w:rsid w:val="002B0D91"/>
    <w:rsid w:val="002B18E6"/>
    <w:rsid w:val="002B1C68"/>
    <w:rsid w:val="002B2D4F"/>
    <w:rsid w:val="002B2D8E"/>
    <w:rsid w:val="002B34E2"/>
    <w:rsid w:val="002B400A"/>
    <w:rsid w:val="002B550E"/>
    <w:rsid w:val="002B5E9D"/>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C46"/>
    <w:rsid w:val="002D7D03"/>
    <w:rsid w:val="002D7DBE"/>
    <w:rsid w:val="002D7E1A"/>
    <w:rsid w:val="002E0253"/>
    <w:rsid w:val="002E03B5"/>
    <w:rsid w:val="002E0BF0"/>
    <w:rsid w:val="002E0D1A"/>
    <w:rsid w:val="002E0DE7"/>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3020"/>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482E"/>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27A"/>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4BB2"/>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B9F"/>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354"/>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D85"/>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224"/>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2BB9"/>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8EF"/>
    <w:rsid w:val="00451EB8"/>
    <w:rsid w:val="004523FE"/>
    <w:rsid w:val="00452574"/>
    <w:rsid w:val="004530CB"/>
    <w:rsid w:val="0045333D"/>
    <w:rsid w:val="00453C9A"/>
    <w:rsid w:val="00454133"/>
    <w:rsid w:val="0045416E"/>
    <w:rsid w:val="0045432F"/>
    <w:rsid w:val="004544A1"/>
    <w:rsid w:val="00454822"/>
    <w:rsid w:val="00455139"/>
    <w:rsid w:val="00456327"/>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258B"/>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C02"/>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831"/>
    <w:rsid w:val="004E5C22"/>
    <w:rsid w:val="004E6498"/>
    <w:rsid w:val="004E64F5"/>
    <w:rsid w:val="004E703E"/>
    <w:rsid w:val="004E7097"/>
    <w:rsid w:val="004E7269"/>
    <w:rsid w:val="004E7643"/>
    <w:rsid w:val="004E77DF"/>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4CB"/>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6F61"/>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667"/>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3FB8"/>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1F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06E"/>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5D8"/>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0D0"/>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008A"/>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C1B"/>
    <w:rsid w:val="008C0E96"/>
    <w:rsid w:val="008C10D8"/>
    <w:rsid w:val="008C11D0"/>
    <w:rsid w:val="008C1968"/>
    <w:rsid w:val="008C19B6"/>
    <w:rsid w:val="008C24D8"/>
    <w:rsid w:val="008C3CF4"/>
    <w:rsid w:val="008C45DA"/>
    <w:rsid w:val="008C471B"/>
    <w:rsid w:val="008C4CD4"/>
    <w:rsid w:val="008C502C"/>
    <w:rsid w:val="008C5745"/>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5604"/>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721"/>
    <w:rsid w:val="008E3DE1"/>
    <w:rsid w:val="008E3EB6"/>
    <w:rsid w:val="008E3F4C"/>
    <w:rsid w:val="008E4908"/>
    <w:rsid w:val="008E493A"/>
    <w:rsid w:val="008E4FEF"/>
    <w:rsid w:val="008F0D96"/>
    <w:rsid w:val="008F0EF8"/>
    <w:rsid w:val="008F2495"/>
    <w:rsid w:val="008F2B8A"/>
    <w:rsid w:val="008F2D24"/>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4C9"/>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6DF"/>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208"/>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1E8"/>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33E"/>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6BB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8E4"/>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49D5"/>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5C49"/>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2C88"/>
    <w:rsid w:val="00C02CBD"/>
    <w:rsid w:val="00C03294"/>
    <w:rsid w:val="00C0473A"/>
    <w:rsid w:val="00C0595F"/>
    <w:rsid w:val="00C05E17"/>
    <w:rsid w:val="00C06307"/>
    <w:rsid w:val="00C0652B"/>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27C"/>
    <w:rsid w:val="00C21730"/>
    <w:rsid w:val="00C222B5"/>
    <w:rsid w:val="00C228E0"/>
    <w:rsid w:val="00C232ED"/>
    <w:rsid w:val="00C23CF6"/>
    <w:rsid w:val="00C24166"/>
    <w:rsid w:val="00C24427"/>
    <w:rsid w:val="00C245D6"/>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4DF"/>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07B8"/>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4B6A"/>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AB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680"/>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1A2"/>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14B"/>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CE8"/>
    <w:rsid w:val="00E67E28"/>
    <w:rsid w:val="00E70078"/>
    <w:rsid w:val="00E702D7"/>
    <w:rsid w:val="00E70DA1"/>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87698"/>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453D"/>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3B6"/>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482503543">
      <w:bodyDiv w:val="1"/>
      <w:marLeft w:val="0"/>
      <w:marRight w:val="0"/>
      <w:marTop w:val="0"/>
      <w:marBottom w:val="0"/>
      <w:divBdr>
        <w:top w:val="none" w:sz="0" w:space="0" w:color="auto"/>
        <w:left w:val="none" w:sz="0" w:space="0" w:color="auto"/>
        <w:bottom w:val="none" w:sz="0" w:space="0" w:color="auto"/>
        <w:right w:val="none" w:sz="0" w:space="0" w:color="auto"/>
      </w:divBdr>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34595381">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1974171637">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6084/m9.figshare.c.3304845.v1" TargetMode="External"/><Relationship Id="rId18" Type="http://schemas.openxmlformats.org/officeDocument/2006/relationships/hyperlink" Target="http://doi.org/10.5281/zenodo.4710750"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doi.org/10.5281/zenodo.4711104" TargetMode="External"/><Relationship Id="rId2" Type="http://schemas.openxmlformats.org/officeDocument/2006/relationships/customXml" Target="../customXml/item1.xml"/><Relationship Id="rId16" Type="http://schemas.openxmlformats.org/officeDocument/2006/relationships/hyperlink" Target="https://doi.org/10.5281/zenodo.4710750" TargetMode="External"/><Relationship Id="rId20" Type="http://schemas.openxmlformats.org/officeDocument/2006/relationships/hyperlink" Target="https://doi.org/10.6084/m9.figshare.c.3304845.v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5281/zenodo.4711104" TargetMode="External"/><Relationship Id="rId23" Type="http://schemas.openxmlformats.org/officeDocument/2006/relationships/fontTable" Target="fontTable.xml"/><Relationship Id="rId10" Type="http://schemas.openxmlformats.org/officeDocument/2006/relationships/hyperlink" Target="mailto:haoye@ufl.edu" TargetMode="External"/><Relationship Id="rId19" Type="http://schemas.openxmlformats.org/officeDocument/2006/relationships/hyperlink" Target="https://doi.org/10.6084/m9.figshare.95843.v4"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dx.doi.org/10.6084/m9.figshare.95843"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32</Pages>
  <Words>9898</Words>
  <Characters>56424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47</cp:revision>
  <cp:lastPrinted>2021-04-22T19:13:00Z</cp:lastPrinted>
  <dcterms:created xsi:type="dcterms:W3CDTF">2021-05-07T22:09:00Z</dcterms:created>
  <dcterms:modified xsi:type="dcterms:W3CDTF">2021-05-09T20:12:00Z</dcterms:modified>
</cp:coreProperties>
</file>