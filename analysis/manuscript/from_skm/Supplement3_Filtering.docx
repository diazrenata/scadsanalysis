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E951" w14:textId="77777777" w:rsidR="007963E0" w:rsidRDefault="00664F52">
      <w:pPr>
        <w:pStyle w:val="Title"/>
      </w:pPr>
      <w:r>
        <w:t>Filtering datasets</w:t>
      </w:r>
    </w:p>
    <w:p w14:paraId="46D28CE9" w14:textId="77777777" w:rsidR="007963E0" w:rsidRDefault="00664F52">
      <w:pPr>
        <w:pStyle w:val="Author"/>
      </w:pPr>
      <w:r>
        <w:t>Renata Diaz</w:t>
      </w:r>
    </w:p>
    <w:p w14:paraId="1674A13C" w14:textId="77777777" w:rsidR="007963E0" w:rsidRDefault="00664F52">
      <w:pPr>
        <w:pStyle w:val="Date"/>
      </w:pPr>
      <w:commentRangeStart w:id="0"/>
      <w:r>
        <w:t>2020-12-07</w:t>
      </w:r>
    </w:p>
    <w:p w14:paraId="5F3662EA" w14:textId="588578E4" w:rsidR="004F2A58" w:rsidRDefault="00664F52">
      <w:pPr>
        <w:pStyle w:val="FirstParagraph"/>
        <w:rPr>
          <w:ins w:id="1" w:author="Ernest, Morgan" w:date="2020-12-10T10:01:00Z"/>
        </w:rPr>
      </w:pPr>
      <w:r>
        <w:t>We filter datasets in two stages. First</w:t>
      </w:r>
      <w:ins w:id="2" w:author="Ernest, Morgan" w:date="2020-12-10T10:00:00Z">
        <w:r w:rsidR="004F2A58">
          <w:t xml:space="preserve">, we filter </w:t>
        </w:r>
      </w:ins>
      <w:del w:id="3" w:author="Ernest, Morgan" w:date="2020-12-10T10:00:00Z">
        <w:r w:rsidDel="004F2A58">
          <w:delText>,</w:delText>
        </w:r>
      </w:del>
      <w:r>
        <w:t xml:space="preserve"> </w:t>
      </w:r>
      <w:r>
        <w:rPr>
          <w:b/>
        </w:rPr>
        <w:t>prior to trying to sample from the feasible set</w:t>
      </w:r>
      <w:r>
        <w:t xml:space="preserve">, </w:t>
      </w:r>
      <w:ins w:id="4" w:author="Ernest, Morgan" w:date="2020-12-10T10:00:00Z">
        <w:r w:rsidR="004F2A58">
          <w:t xml:space="preserve">in order to </w:t>
        </w:r>
      </w:ins>
      <w:del w:id="5" w:author="Ernest, Morgan" w:date="2020-12-10T10:00:00Z">
        <w:r w:rsidDel="004F2A58">
          <w:delText xml:space="preserve">we </w:delText>
        </w:r>
      </w:del>
      <w:r>
        <w:t>remove communities that have a combined S and N too high for us to sample the feasible set</w:t>
      </w:r>
      <w:ins w:id="6" w:author="Ernest, Morgan" w:date="2020-12-10T10:00:00Z">
        <w:r w:rsidR="004F2A58">
          <w:t xml:space="preserve"> and the reduce the FIA dataset to a manageable size. </w:t>
        </w:r>
      </w:ins>
      <w:del w:id="7" w:author="Ernest, Morgan" w:date="2020-12-10T10:00:00Z">
        <w:r w:rsidDel="004F2A58">
          <w:delText>. We also create a sub-sample of the FIA dataset, because it has so many communities</w:delText>
        </w:r>
        <w:r w:rsidR="00BE6FF1" w:rsidDel="004F2A58">
          <w:delText xml:space="preserve"> (103,343</w:delText>
        </w:r>
        <w:r w:rsidDel="004F2A58">
          <w:delText xml:space="preserve">) and so many of them are extremely small </w:delText>
        </w:r>
        <w:r w:rsidR="00BE6FF1" w:rsidDel="004F2A58">
          <w:delText xml:space="preserve">(92,988 </w:delText>
        </w:r>
        <w:r w:rsidDel="004F2A58">
          <w:delText xml:space="preserve">with fewer than 10 species). Sampling all 100,000 communities overwhelms our computational pipeline, so we create a subsample of </w:delText>
        </w:r>
        <w:commentRangeStart w:id="8"/>
        <w:r w:rsidDel="004F2A58">
          <w:delText>20</w:delText>
        </w:r>
        <w:commentRangeEnd w:id="8"/>
        <w:r w:rsidR="00456312" w:rsidDel="004F2A58">
          <w:rPr>
            <w:rStyle w:val="CommentReference"/>
          </w:rPr>
          <w:commentReference w:id="8"/>
        </w:r>
        <w:r w:rsidDel="004F2A58">
          <w:delText>,000 communities comprising all communities with more than 10 species (</w:delText>
        </w:r>
        <w:r w:rsidR="00BE6FF1" w:rsidDel="004F2A58">
          <w:delText>10,355</w:delText>
        </w:r>
        <w:r w:rsidDel="004F2A58">
          <w:delText xml:space="preserve">) and 10,000 randomly selected communities with 3-10 species. </w:delText>
        </w:r>
      </w:del>
      <w:r>
        <w:t xml:space="preserve">Second, </w:t>
      </w:r>
      <w:ins w:id="9" w:author="Ernest, Morgan" w:date="2020-12-10T10:00:00Z">
        <w:r w:rsidR="004F2A58">
          <w:t xml:space="preserve">we filter </w:t>
        </w:r>
      </w:ins>
      <w:r>
        <w:rPr>
          <w:b/>
        </w:rPr>
        <w:t xml:space="preserve">after sampling </w:t>
      </w:r>
      <w:commentRangeStart w:id="10"/>
      <w:ins w:id="11" w:author="Ernest, Morgan" w:date="2020-12-10T09:50:00Z">
        <w:r w:rsidR="00456312">
          <w:rPr>
            <w:b/>
          </w:rPr>
          <w:t xml:space="preserve">the feasible set </w:t>
        </w:r>
        <w:commentRangeEnd w:id="10"/>
        <w:r w:rsidR="00456312">
          <w:rPr>
            <w:rStyle w:val="CommentReference"/>
          </w:rPr>
          <w:commentReference w:id="10"/>
        </w:r>
      </w:ins>
      <w:r>
        <w:rPr>
          <w:b/>
        </w:rPr>
        <w:t>but before we aggregate results across communities</w:t>
      </w:r>
      <w:r>
        <w:t xml:space="preserve">, </w:t>
      </w:r>
      <w:ins w:id="12" w:author="Ernest, Morgan" w:date="2020-12-10T10:01:00Z">
        <w:r w:rsidR="004F2A58">
          <w:t xml:space="preserve">where mathematical constraints result in uninformative results.  </w:t>
        </w:r>
        <w:r w:rsidR="004F2A58">
          <w:t>Below we elaborate on the logic and methods for these filtering processes, including code to allow others to see precis</w:t>
        </w:r>
      </w:ins>
      <w:ins w:id="13" w:author="Ernest, Morgan" w:date="2020-12-10T10:02:00Z">
        <w:r w:rsidR="004F2A58">
          <w:t>ely what we implemented</w:t>
        </w:r>
        <w:r w:rsidR="00F04C35">
          <w:t>.</w:t>
        </w:r>
      </w:ins>
      <w:commentRangeEnd w:id="0"/>
      <w:ins w:id="14" w:author="Ernest, Morgan" w:date="2020-12-10T10:06:00Z">
        <w:r w:rsidR="00F04C35">
          <w:rPr>
            <w:rStyle w:val="CommentReference"/>
          </w:rPr>
          <w:commentReference w:id="0"/>
        </w:r>
      </w:ins>
    </w:p>
    <w:p w14:paraId="135A456E" w14:textId="4A70D3C7" w:rsidR="007963E0" w:rsidDel="00F04C35" w:rsidRDefault="00664F52">
      <w:pPr>
        <w:pStyle w:val="FirstParagraph"/>
        <w:rPr>
          <w:del w:id="15" w:author="Ernest, Morgan" w:date="2020-12-10T10:02:00Z"/>
        </w:rPr>
      </w:pPr>
      <w:del w:id="16" w:author="Ernest, Morgan" w:date="2020-12-10T10:02:00Z">
        <w:r w:rsidDel="00F04C35">
          <w:delText xml:space="preserve">we remove communities </w:delText>
        </w:r>
      </w:del>
      <w:del w:id="17" w:author="Ernest, Morgan" w:date="2020-12-10T09:51:00Z">
        <w:r w:rsidDel="00456312">
          <w:delText>that are problematic for a number of more nuanced reasons. This includes having</w:delText>
        </w:r>
      </w:del>
      <w:del w:id="18" w:author="Ernest, Morgan" w:date="2020-12-10T10:02:00Z">
        <w:r w:rsidDel="00F04C35">
          <w:delText xml:space="preserve"> only 1 possible SAD (S = 1, N = S, or N = S + 1). We also filter </w:delText>
        </w:r>
      </w:del>
      <w:del w:id="19" w:author="Ernest, Morgan" w:date="2020-12-10T09:51:00Z">
        <w:r w:rsidDel="004F2A58">
          <w:delText xml:space="preserve">to </w:delText>
        </w:r>
      </w:del>
      <w:del w:id="20" w:author="Ernest, Morgan" w:date="2020-12-10T10:02:00Z">
        <w:r w:rsidDel="00F04C35">
          <w:delText xml:space="preserve">communities </w:delText>
        </w:r>
      </w:del>
      <w:del w:id="21" w:author="Ernest, Morgan" w:date="2020-12-10T09:54:00Z">
        <w:r w:rsidDel="004F2A58">
          <w:delText xml:space="preserve">whose </w:delText>
        </w:r>
      </w:del>
      <w:del w:id="22" w:author="Ernest, Morgan" w:date="2020-12-10T10:02:00Z">
        <w:r w:rsidDel="00F04C35">
          <w:delText xml:space="preserve">sampled feasible sets yield </w:delText>
        </w:r>
        <w:commentRangeStart w:id="23"/>
        <w:r w:rsidDel="00F04C35">
          <w:delText xml:space="preserve">more </w:delText>
        </w:r>
        <w:commentRangeEnd w:id="23"/>
        <w:r w:rsidR="004F2A58" w:rsidDel="00F04C35">
          <w:rPr>
            <w:rStyle w:val="CommentReference"/>
          </w:rPr>
          <w:commentReference w:id="23"/>
        </w:r>
        <w:r w:rsidDel="00F04C35">
          <w:delText xml:space="preserve">than 20 unique </w:delText>
        </w:r>
        <w:commentRangeStart w:id="24"/>
        <w:r w:rsidDel="00F04C35">
          <w:delText>values for skewness/evenness</w:delText>
        </w:r>
        <w:commentRangeEnd w:id="24"/>
        <w:r w:rsidR="004F2A58" w:rsidDel="00F04C35">
          <w:rPr>
            <w:rStyle w:val="CommentReference"/>
          </w:rPr>
          <w:commentReference w:id="24"/>
        </w:r>
        <w:r w:rsidDel="00F04C35">
          <w:delText xml:space="preserve">. </w:delText>
        </w:r>
      </w:del>
      <w:del w:id="25" w:author="Ernest, Morgan" w:date="2020-12-10T09:55:00Z">
        <w:r w:rsidDel="004F2A58">
          <w:delText>We do this because, i</w:delText>
        </w:r>
      </w:del>
      <w:del w:id="26" w:author="Ernest, Morgan" w:date="2020-12-10T10:02:00Z">
        <w:r w:rsidDel="00F04C35">
          <w:delText xml:space="preserve">f there are fewer than 20 unique values in the comparison vector, it’s impossible to be in the 5th or 95th percentile. </w:delText>
        </w:r>
      </w:del>
      <w:del w:id="27" w:author="Ernest, Morgan" w:date="2020-12-10T09:57:00Z">
        <w:r w:rsidDel="004F2A58">
          <w:delText>Finally,</w:delText>
        </w:r>
      </w:del>
      <w:del w:id="28" w:author="Ernest, Morgan" w:date="2020-12-10T10:02:00Z">
        <w:r w:rsidDel="00F04C35">
          <w:delText xml:space="preserve"> we remove communities with only 2 species from analyses for skewness, because </w:delText>
        </w:r>
        <w:r w:rsidDel="00F04C35">
          <w:rPr>
            <w:rStyle w:val="VerbatimChar"/>
          </w:rPr>
          <w:delText>e1071::skewness()</w:delText>
        </w:r>
        <w:r w:rsidDel="00F04C35">
          <w:delText xml:space="preserve"> always = 0 if S = 2.</w:delText>
        </w:r>
      </w:del>
    </w:p>
    <w:p w14:paraId="09263D25" w14:textId="2A64A06B" w:rsidR="007963E0" w:rsidRDefault="00664F52">
      <w:pPr>
        <w:pStyle w:val="Heading2"/>
      </w:pPr>
      <w:bookmarkStart w:id="29" w:name="pre-sampling"/>
      <w:r>
        <w:t>Pre-</w:t>
      </w:r>
      <w:ins w:id="30" w:author="Ernest, Morgan" w:date="2020-12-10T09:58:00Z">
        <w:r w:rsidR="004F2A58">
          <w:t xml:space="preserve">feasible set </w:t>
        </w:r>
      </w:ins>
      <w:r>
        <w:t>sampling</w:t>
      </w:r>
      <w:bookmarkEnd w:id="29"/>
    </w:p>
    <w:p w14:paraId="4F04C113" w14:textId="3A35309B" w:rsidR="00F04C35" w:rsidRDefault="00F04C35">
      <w:pPr>
        <w:pStyle w:val="FirstParagraph"/>
        <w:rPr>
          <w:ins w:id="31" w:author="Ernest, Morgan" w:date="2020-12-10T10:04:00Z"/>
        </w:rPr>
      </w:pPr>
      <w:ins w:id="32" w:author="Ernest, Morgan" w:date="2020-12-10T10:03:00Z">
        <w:r>
          <w:t xml:space="preserve">While our algorithm for sampling the feasible set improved our ability to assess the shape of the feasible set for larger communities, there were still </w:t>
        </w:r>
      </w:ins>
      <w:ins w:id="33" w:author="Ernest, Morgan" w:date="2020-12-10T10:04:00Z">
        <w:r>
          <w:t>computational</w:t>
        </w:r>
      </w:ins>
      <w:ins w:id="34" w:author="Ernest, Morgan" w:date="2020-12-10T10:03:00Z">
        <w:r>
          <w:t xml:space="preserve"> </w:t>
        </w:r>
      </w:ins>
      <w:ins w:id="35" w:author="Ernest, Morgan" w:date="2020-12-10T10:04:00Z">
        <w:r>
          <w:t xml:space="preserve">limits on what we could do. </w:t>
        </w:r>
        <w:r>
          <w:t xml:space="preserve">We </w:t>
        </w:r>
        <w:r>
          <w:t xml:space="preserve">filtered out all communities with more than </w:t>
        </w:r>
        <w:r>
          <w:t>40720</w:t>
        </w:r>
      </w:ins>
      <w:ins w:id="36" w:author="Ernest, Morgan" w:date="2020-12-10T10:05:00Z">
        <w:r>
          <w:t xml:space="preserve"> individuals</w:t>
        </w:r>
      </w:ins>
      <w:ins w:id="37" w:author="Ernest, Morgan" w:date="2020-12-10T10:04:00Z">
        <w:r>
          <w:t>, because this is the largest community we were able to sample given the available resources. This upper limit results in the removal of a total of 4 communities, all of them from the Miscellaneous Abundance Database</w:t>
        </w:r>
      </w:ins>
    </w:p>
    <w:p w14:paraId="41752BA4" w14:textId="5BA3D7E7" w:rsidR="004F2A58" w:rsidRDefault="00F04C35">
      <w:pPr>
        <w:pStyle w:val="FirstParagraph"/>
        <w:rPr>
          <w:ins w:id="38" w:author="Ernest, Morgan" w:date="2020-12-10T09:59:00Z"/>
        </w:rPr>
      </w:pPr>
      <w:ins w:id="39" w:author="Ernest, Morgan" w:date="2020-12-10T10:05:00Z">
        <w:r>
          <w:t xml:space="preserve">For computational reasons, we </w:t>
        </w:r>
      </w:ins>
      <w:ins w:id="40" w:author="Ernest, Morgan" w:date="2020-12-10T09:59:00Z">
        <w:r w:rsidR="004F2A58">
          <w:t>also create</w:t>
        </w:r>
      </w:ins>
      <w:ins w:id="41" w:author="Ernest, Morgan" w:date="2020-12-10T10:05:00Z">
        <w:r>
          <w:t>d</w:t>
        </w:r>
      </w:ins>
      <w:ins w:id="42" w:author="Ernest, Morgan" w:date="2020-12-10T09:59:00Z">
        <w:r w:rsidR="004F2A58">
          <w:t xml:space="preserve"> a sub-sample of the FIA dataset, </w:t>
        </w:r>
      </w:ins>
      <w:ins w:id="43" w:author="Ernest, Morgan" w:date="2020-12-10T10:05:00Z">
        <w:r>
          <w:t>because s</w:t>
        </w:r>
        <w:r>
          <w:t xml:space="preserve">ampling the feasible set for all </w:t>
        </w:r>
      </w:ins>
      <w:ins w:id="44" w:author="Ernest, Morgan" w:date="2020-12-10T10:06:00Z">
        <w:r>
          <w:t>103,343</w:t>
        </w:r>
      </w:ins>
      <w:ins w:id="45" w:author="Ernest, Morgan" w:date="2020-12-10T10:08:00Z">
        <w:r>
          <w:t xml:space="preserve"> FIA </w:t>
        </w:r>
      </w:ins>
      <w:ins w:id="46" w:author="Ernest, Morgan" w:date="2020-12-10T10:05:00Z">
        <w:r>
          <w:t>communities overwhelms our computational pipeline</w:t>
        </w:r>
      </w:ins>
      <w:ins w:id="47" w:author="Ernest, Morgan" w:date="2020-12-10T10:06:00Z">
        <w:r>
          <w:t>. B</w:t>
        </w:r>
      </w:ins>
      <w:ins w:id="48" w:author="Ernest, Morgan" w:date="2020-12-10T09:59:00Z">
        <w:r w:rsidR="004F2A58">
          <w:t>ecause</w:t>
        </w:r>
      </w:ins>
      <w:ins w:id="49" w:author="Ernest, Morgan" w:date="2020-12-10T10:06:00Z">
        <w:r>
          <w:t xml:space="preserve"> the FIA</w:t>
        </w:r>
      </w:ins>
      <w:ins w:id="50" w:author="Ernest, Morgan" w:date="2020-12-10T09:59:00Z">
        <w:r w:rsidR="004F2A58">
          <w:t xml:space="preserve"> has so many extremely small</w:t>
        </w:r>
      </w:ins>
      <w:ins w:id="51" w:author="Ernest, Morgan" w:date="2020-12-10T10:08:00Z">
        <w:r>
          <w:t xml:space="preserve"> communities</w:t>
        </w:r>
      </w:ins>
      <w:ins w:id="52" w:author="Ernest, Morgan" w:date="2020-12-10T09:59:00Z">
        <w:r w:rsidR="004F2A58">
          <w:t xml:space="preserve"> (92,988 with fewer than 10 species</w:t>
        </w:r>
      </w:ins>
      <w:ins w:id="53" w:author="Ernest, Morgan" w:date="2020-12-10T10:08:00Z">
        <w:r>
          <w:t xml:space="preserve">), </w:t>
        </w:r>
      </w:ins>
      <w:ins w:id="54" w:author="Ernest, Morgan" w:date="2020-12-10T09:59:00Z">
        <w:r w:rsidR="004F2A58">
          <w:t xml:space="preserve">we </w:t>
        </w:r>
      </w:ins>
      <w:ins w:id="55" w:author="Ernest, Morgan" w:date="2020-12-10T10:08:00Z">
        <w:r>
          <w:t>decided to randomly select a sample of the small communities</w:t>
        </w:r>
      </w:ins>
      <w:ins w:id="56" w:author="Ernest, Morgan" w:date="2020-12-10T10:09:00Z">
        <w:r>
          <w:t xml:space="preserve"> for analysis</w:t>
        </w:r>
      </w:ins>
      <w:ins w:id="57" w:author="Ernest, Morgan" w:date="2020-12-10T10:08:00Z">
        <w:r>
          <w:t xml:space="preserve">. </w:t>
        </w:r>
      </w:ins>
      <w:ins w:id="58" w:author="Ernest, Morgan" w:date="2020-12-10T10:09:00Z">
        <w:r>
          <w:t xml:space="preserve">Thus our FIA dataset consisted of  </w:t>
        </w:r>
      </w:ins>
      <w:ins w:id="59" w:author="Ernest, Morgan" w:date="2020-12-10T09:59:00Z">
        <w:r w:rsidR="004F2A58">
          <w:t>~</w:t>
        </w:r>
        <w:commentRangeStart w:id="60"/>
        <w:r w:rsidR="004F2A58">
          <w:t>20</w:t>
        </w:r>
        <w:commentRangeEnd w:id="60"/>
        <w:r w:rsidR="004F2A58">
          <w:rPr>
            <w:rStyle w:val="CommentReference"/>
          </w:rPr>
          <w:commentReference w:id="60"/>
        </w:r>
        <w:r w:rsidR="004F2A58">
          <w:t xml:space="preserve">,000 communities comprising all communities with more than 10 species (10,355) </w:t>
        </w:r>
      </w:ins>
      <w:ins w:id="61" w:author="Ernest, Morgan" w:date="2020-12-10T10:09:00Z">
        <w:r>
          <w:t>plus</w:t>
        </w:r>
      </w:ins>
      <w:ins w:id="62" w:author="Ernest, Morgan" w:date="2020-12-10T09:59:00Z">
        <w:r w:rsidR="004F2A58">
          <w:t xml:space="preserve"> 10,000 randomly selected communities with 3-10 species.</w:t>
        </w:r>
      </w:ins>
    </w:p>
    <w:p w14:paraId="1B04600D" w14:textId="2E84DB1D" w:rsidR="007963E0" w:rsidDel="00F04C35" w:rsidRDefault="00F04C35">
      <w:pPr>
        <w:pStyle w:val="FirstParagraph"/>
        <w:rPr>
          <w:del w:id="63" w:author="Ernest, Morgan" w:date="2020-12-10T10:09:00Z"/>
        </w:rPr>
      </w:pPr>
      <w:ins w:id="64" w:author="Ernest, Morgan" w:date="2020-12-10T10:10:00Z">
        <w:r>
          <w:t xml:space="preserve">Code for downloading the data used for this project can be found </w:t>
        </w:r>
        <w:commentRangeStart w:id="65"/>
        <w:r>
          <w:t xml:space="preserve">[INSERT REPO HERE]. </w:t>
        </w:r>
      </w:ins>
      <w:commentRangeEnd w:id="65"/>
      <w:ins w:id="66" w:author="Ernest, Morgan" w:date="2020-12-10T10:11:00Z">
        <w:r>
          <w:rPr>
            <w:rStyle w:val="CommentReference"/>
          </w:rPr>
          <w:commentReference w:id="65"/>
        </w:r>
      </w:ins>
      <w:del w:id="67" w:author="Ernest, Morgan" w:date="2020-12-10T10:09:00Z">
        <w:r w:rsidR="00664F52" w:rsidDel="00F04C35">
          <w:delText>The only filtering at this stage is removing large communities and subsampling the FIA database. Communities with very large numbers of individuals become computationally intractable.</w:delText>
        </w:r>
      </w:del>
      <w:del w:id="68" w:author="Ernest, Morgan" w:date="2020-12-10T10:04:00Z">
        <w:r w:rsidR="00664F52" w:rsidDel="00F04C35">
          <w:delText xml:space="preserve"> We set the upper limit at 40720, because this is the largest community we were able to sample given the available resources. This upper limit results in the removal of a total of 4 communities, all of them from the Miscellaneous Abundance Database</w:delText>
        </w:r>
      </w:del>
      <w:del w:id="69" w:author="Ernest, Morgan" w:date="2020-12-10T10:09:00Z">
        <w:r w:rsidR="00664F52" w:rsidDel="00F04C35">
          <w:delText>.</w:delText>
        </w:r>
      </w:del>
    </w:p>
    <w:p w14:paraId="11E5A1A0" w14:textId="77777777" w:rsidR="007963E0" w:rsidRDefault="00664F52">
      <w:pPr>
        <w:pStyle w:val="BodyText"/>
      </w:pPr>
      <w:r>
        <w:t xml:space="preserve">The </w:t>
      </w:r>
      <w:proofErr w:type="spellStart"/>
      <w:r>
        <w:rPr>
          <w:rStyle w:val="VerbatimChar"/>
        </w:rPr>
        <w:t>download_data</w:t>
      </w:r>
      <w:proofErr w:type="spellEnd"/>
      <w:r>
        <w:t xml:space="preserve"> function downloads raw data files from </w:t>
      </w:r>
      <w:hyperlink r:id="rId11">
        <w:r>
          <w:rPr>
            <w:rStyle w:val="Hyperlink"/>
          </w:rPr>
          <w:t>https://github.com/weecology/sad-comparison/</w:t>
        </w:r>
      </w:hyperlink>
      <w:r>
        <w:t xml:space="preserve"> (for BBS, Gentry, Mammal Community Database, and FIA) and figshare </w:t>
      </w:r>
      <w:hyperlink r:id="rId12">
        <w:r>
          <w:rPr>
            <w:rStyle w:val="Hyperlink"/>
          </w:rPr>
          <w:t>http://figshare.com/files/3097079</w:t>
        </w:r>
      </w:hyperlink>
      <w:r>
        <w:t xml:space="preserve"> (for the Miscellaneous Abundance Database). These raw files are stored in </w:t>
      </w:r>
      <w:r>
        <w:rPr>
          <w:rStyle w:val="VerbatimChar"/>
        </w:rPr>
        <w:t>working-data\abund_data</w:t>
      </w:r>
      <w:r>
        <w:t xml:space="preserve"> and are not edited.</w:t>
      </w:r>
    </w:p>
    <w:p w14:paraId="317634DE" w14:textId="6BEB8237" w:rsidR="007963E0" w:rsidRDefault="00664F52">
      <w:pPr>
        <w:pStyle w:val="BodyText"/>
      </w:pPr>
      <w:del w:id="70" w:author="Ernest, Morgan" w:date="2020-12-10T10:20:00Z">
        <w:r w:rsidDel="006C1E6E">
          <w:delText>To filter</w:delText>
        </w:r>
      </w:del>
      <w:ins w:id="71" w:author="Ernest, Morgan" w:date="2020-12-10T10:25:00Z">
        <w:r w:rsidR="0099641C">
          <w:t xml:space="preserve">Below code </w:t>
        </w:r>
        <w:proofErr w:type="spellStart"/>
        <w:r w:rsidR="0099641C">
          <w:t>for</w:t>
        </w:r>
      </w:ins>
      <w:del w:id="72" w:author="Ernest, Morgan" w:date="2020-12-10T10:25:00Z">
        <w:r w:rsidDel="0099641C">
          <w:delText xml:space="preserve">, </w:delText>
        </w:r>
      </w:del>
      <w:del w:id="73" w:author="Ernest, Morgan" w:date="2020-12-10T10:26:00Z">
        <w:r w:rsidDel="0099641C">
          <w:delText>we can re-</w:delText>
        </w:r>
      </w:del>
      <w:r>
        <w:t>load</w:t>
      </w:r>
      <w:ins w:id="74" w:author="Ernest, Morgan" w:date="2020-12-10T10:26:00Z">
        <w:r w:rsidR="0099641C">
          <w:t>ing</w:t>
        </w:r>
      </w:ins>
      <w:proofErr w:type="spellEnd"/>
      <w:r>
        <w:t xml:space="preserve"> the raw data files and go</w:t>
      </w:r>
      <w:ins w:id="75" w:author="Ernest, Morgan" w:date="2020-12-10T10:26:00Z">
        <w:r w:rsidR="0099641C">
          <w:t>ing</w:t>
        </w:r>
      </w:ins>
      <w:r>
        <w:t xml:space="preserve"> through the filtering process step by step</w:t>
      </w:r>
      <w:ins w:id="76" w:author="Ernest, Morgan" w:date="2020-12-10T10:26:00Z">
        <w:r w:rsidR="0099641C">
          <w:t xml:space="preserve"> are provided for each dataset </w:t>
        </w:r>
      </w:ins>
      <w:del w:id="77" w:author="Ernest, Morgan" w:date="2020-12-10T10:26:00Z">
        <w:r w:rsidDel="0099641C">
          <w:delText>.</w:delText>
        </w:r>
      </w:del>
      <w:r>
        <w:t xml:space="preserve"> In the analysis this is accomplished by running dataset-specific filtering scripts and saving new .</w:t>
      </w:r>
      <w:proofErr w:type="spellStart"/>
      <w:r>
        <w:t>csvs</w:t>
      </w:r>
      <w:proofErr w:type="spellEnd"/>
      <w:r>
        <w:t xml:space="preserve">, which are then loaded using </w:t>
      </w:r>
      <w:proofErr w:type="spellStart"/>
      <w:r>
        <w:rPr>
          <w:rStyle w:val="VerbatimChar"/>
        </w:rPr>
        <w:t>load_dataset</w:t>
      </w:r>
      <w:proofErr w:type="spellEnd"/>
      <w:r>
        <w:t xml:space="preserve">. </w:t>
      </w:r>
      <w:commentRangeStart w:id="78"/>
      <w:r>
        <w:t xml:space="preserve">We can manually load the datasets and then compare them to what is returned from </w:t>
      </w:r>
      <w:proofErr w:type="spellStart"/>
      <w:r>
        <w:rPr>
          <w:rStyle w:val="VerbatimChar"/>
        </w:rPr>
        <w:t>load_dataset</w:t>
      </w:r>
      <w:proofErr w:type="spellEnd"/>
      <w:r>
        <w:t>.</w:t>
      </w:r>
      <w:commentRangeEnd w:id="78"/>
      <w:r w:rsidR="0099641C">
        <w:rPr>
          <w:rStyle w:val="CommentReference"/>
        </w:rPr>
        <w:commentReference w:id="78"/>
      </w:r>
    </w:p>
    <w:p w14:paraId="1ED6F5E7" w14:textId="77777777" w:rsidR="007963E0" w:rsidRPr="0099641C" w:rsidRDefault="00664F52" w:rsidP="0099641C">
      <w:pPr>
        <w:pStyle w:val="Heading3"/>
      </w:pPr>
      <w:bookmarkStart w:id="79" w:name="miscellaneous-abundance-database"/>
      <w:commentRangeStart w:id="80"/>
      <w:r w:rsidRPr="0099641C">
        <w:lastRenderedPageBreak/>
        <w:t>Miscellaneous Abundance Database</w:t>
      </w:r>
      <w:bookmarkEnd w:id="79"/>
      <w:commentRangeEnd w:id="80"/>
      <w:r w:rsidR="0099641C">
        <w:rPr>
          <w:rStyle w:val="CommentReference"/>
          <w:rFonts w:asciiTheme="minorHAnsi" w:eastAsiaTheme="minorHAnsi" w:hAnsiTheme="minorHAnsi" w:cstheme="minorBidi"/>
          <w:b w:val="0"/>
          <w:bCs w:val="0"/>
          <w:color w:val="auto"/>
        </w:rPr>
        <w:commentReference w:id="80"/>
      </w:r>
    </w:p>
    <w:p w14:paraId="37A45CCF" w14:textId="407E4D09" w:rsidR="007963E0" w:rsidRDefault="00664F52" w:rsidP="0099641C">
      <w:pPr>
        <w:pStyle w:val="Compact"/>
        <w:rPr>
          <w:ins w:id="81" w:author="Ernest, Morgan" w:date="2020-12-10T10:24:00Z"/>
        </w:rPr>
      </w:pPr>
      <w:r>
        <w:t xml:space="preserve">Misc. Abund includes datasets reported as relative abundance in addition to count data. We don’t want any communities without counts, so we filter out records where </w:t>
      </w:r>
      <w:proofErr w:type="spellStart"/>
      <w:r>
        <w:t>abund</w:t>
      </w:r>
      <w:proofErr w:type="spellEnd"/>
      <w:r>
        <w:t xml:space="preserve"> = 0.</w:t>
      </w:r>
    </w:p>
    <w:p w14:paraId="485E37A6" w14:textId="271EE201" w:rsidR="0099641C" w:rsidRDefault="0099641C" w:rsidP="0099641C">
      <w:pPr>
        <w:pStyle w:val="Compact"/>
        <w:numPr>
          <w:ilvl w:val="0"/>
          <w:numId w:val="2"/>
        </w:numPr>
      </w:pPr>
    </w:p>
    <w:p w14:paraId="37894C63" w14:textId="77777777" w:rsidR="007963E0" w:rsidRDefault="00664F52">
      <w:pPr>
        <w:pStyle w:val="SourceCode"/>
      </w:pPr>
      <w:proofErr w:type="spellStart"/>
      <w:r>
        <w:rPr>
          <w:rStyle w:val="NormalTok"/>
        </w:rPr>
        <w:t>misc_abund_raw</w:t>
      </w:r>
      <w:proofErr w:type="spellEnd"/>
      <w:r>
        <w:rPr>
          <w:rStyle w:val="NormalTok"/>
        </w:rPr>
        <w:t xml:space="preserve">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w:t>
      </w:r>
      <w:proofErr w:type="spellStart"/>
      <w:r>
        <w:rPr>
          <w:rStyle w:val="StringTok"/>
        </w:rPr>
        <w:t>abund_data</w:t>
      </w:r>
      <w:proofErr w:type="spellEnd"/>
      <w:r>
        <w:rPr>
          <w:rStyle w:val="StringTok"/>
        </w:rPr>
        <w:t>"</w:t>
      </w:r>
      <w:r>
        <w:rPr>
          <w:rStyle w:val="NormalTok"/>
        </w:rPr>
        <w:t xml:space="preserve">, </w:t>
      </w:r>
      <w:r>
        <w:rPr>
          <w:rStyle w:val="StringTok"/>
        </w:rPr>
        <w:t>"misc_abund_spab.csv"</w:t>
      </w:r>
      <w:r>
        <w:rPr>
          <w:rStyle w:val="NormalTok"/>
        </w:rPr>
        <w:t>))</w:t>
      </w:r>
      <w:r>
        <w:br/>
      </w:r>
      <w:r>
        <w:br/>
      </w:r>
      <w:r>
        <w:rPr>
          <w:rStyle w:val="NormalTok"/>
        </w:rPr>
        <w:t>misc_abund_raw &lt;-</w:t>
      </w:r>
      <w:r>
        <w:rPr>
          <w:rStyle w:val="StringTok"/>
        </w:rPr>
        <w:t xml:space="preserve"> </w:t>
      </w:r>
      <w:r>
        <w:rPr>
          <w:rStyle w:val="NormalTok"/>
        </w:rPr>
        <w:t xml:space="preserve">misc_abund_raw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site =</w:t>
      </w:r>
      <w:r>
        <w:rPr>
          <w:rStyle w:val="NormalTok"/>
        </w:rPr>
        <w:t xml:space="preserve"> Site_ID,</w:t>
      </w:r>
      <w:r>
        <w:br/>
      </w:r>
      <w:r>
        <w:rPr>
          <w:rStyle w:val="NormalTok"/>
        </w:rPr>
        <w:t xml:space="preserve">                </w:t>
      </w:r>
      <w:r>
        <w:rPr>
          <w:rStyle w:val="DataTypeTok"/>
        </w:rPr>
        <w:t>abund =</w:t>
      </w:r>
      <w:r>
        <w:rPr>
          <w:rStyle w:val="NormalTok"/>
        </w:rPr>
        <w:t xml:space="preserve"> Abundance)</w:t>
      </w:r>
      <w:r>
        <w:br/>
      </w:r>
      <w:r>
        <w:br/>
      </w:r>
      <w:r>
        <w:rPr>
          <w:rStyle w:val="NormalTok"/>
        </w:rPr>
        <w:t>misc_abund_raw &lt;-</w:t>
      </w:r>
      <w:r>
        <w:rPr>
          <w:rStyle w:val="StringTok"/>
        </w:rPr>
        <w:t xml:space="preserve"> </w:t>
      </w:r>
      <w:r>
        <w:rPr>
          <w:rStyle w:val="NormalTok"/>
        </w:rPr>
        <w:t xml:space="preserve">misc_abund_raw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"misc_abund"</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(abund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misc_abund_loaded &lt;-</w:t>
      </w:r>
      <w:r>
        <w:rPr>
          <w:rStyle w:val="StringTok"/>
        </w:rPr>
        <w:t xml:space="preserve"> </w:t>
      </w:r>
      <w:r>
        <w:rPr>
          <w:rStyle w:val="KeywordTok"/>
        </w:rPr>
        <w:t>load_dataset</w:t>
      </w:r>
      <w:r>
        <w:rPr>
          <w:rStyle w:val="NormalTok"/>
        </w:rPr>
        <w:t>(</w:t>
      </w:r>
      <w:r>
        <w:rPr>
          <w:rStyle w:val="StringTok"/>
        </w:rPr>
        <w:t>"misc_abund"</w:t>
      </w:r>
      <w:r>
        <w:rPr>
          <w:rStyle w:val="NormalTok"/>
        </w:rPr>
        <w:t>)</w:t>
      </w:r>
    </w:p>
    <w:p w14:paraId="29444DFA" w14:textId="77777777" w:rsidR="007963E0" w:rsidRDefault="00664F52">
      <w:pPr>
        <w:pStyle w:val="SourceCode"/>
      </w:pPr>
      <w:r>
        <w:rPr>
          <w:rStyle w:val="KeywordTok"/>
        </w:rPr>
        <w:t>any</w:t>
      </w:r>
      <w:r>
        <w:rPr>
          <w:rStyle w:val="NormalTok"/>
        </w:rPr>
        <w:t>(</w:t>
      </w:r>
      <w:r>
        <w:rPr>
          <w:rStyle w:val="OperatorTok"/>
        </w:rPr>
        <w:t>!</w:t>
      </w:r>
      <w:r>
        <w:rPr>
          <w:rStyle w:val="NormalTok"/>
        </w:rPr>
        <w:t>(misc_abund_loaded</w:t>
      </w:r>
      <w:r>
        <w:rPr>
          <w:rStyle w:val="OperatorTok"/>
        </w:rPr>
        <w:t>$</w:t>
      </w:r>
      <w:r>
        <w:rPr>
          <w:rStyle w:val="NormalTok"/>
        </w:rPr>
        <w:t xml:space="preserve">abund </w:t>
      </w:r>
      <w:r>
        <w:rPr>
          <w:rStyle w:val="OperatorTok"/>
        </w:rPr>
        <w:t>==</w:t>
      </w:r>
      <w:r>
        <w:rPr>
          <w:rStyle w:val="StringTok"/>
        </w:rPr>
        <w:t xml:space="preserve"> </w:t>
      </w:r>
      <w:r>
        <w:rPr>
          <w:rStyle w:val="NormalTok"/>
        </w:rPr>
        <w:t>misc_abund_raw</w:t>
      </w:r>
      <w:r>
        <w:rPr>
          <w:rStyle w:val="OperatorTok"/>
        </w:rPr>
        <w:t>$</w:t>
      </w:r>
      <w:r>
        <w:rPr>
          <w:rStyle w:val="NormalTok"/>
        </w:rPr>
        <w:t>abund))</w:t>
      </w:r>
    </w:p>
    <w:p w14:paraId="3C704BC2" w14:textId="77777777" w:rsidR="007963E0" w:rsidRDefault="00664F52">
      <w:pPr>
        <w:pStyle w:val="SourceCode"/>
      </w:pPr>
      <w:r>
        <w:rPr>
          <w:rStyle w:val="VerbatimChar"/>
        </w:rPr>
        <w:t>## [1] FALSE</w:t>
      </w:r>
    </w:p>
    <w:p w14:paraId="3B172672" w14:textId="77777777" w:rsidR="007963E0" w:rsidRDefault="00664F52">
      <w:pPr>
        <w:pStyle w:val="SourceCode"/>
      </w:pPr>
      <w:r>
        <w:rPr>
          <w:rStyle w:val="KeywordTok"/>
        </w:rPr>
        <w:t>any</w:t>
      </w:r>
      <w:r>
        <w:rPr>
          <w:rStyle w:val="NormalTok"/>
        </w:rPr>
        <w:t>(</w:t>
      </w:r>
      <w:r>
        <w:rPr>
          <w:rStyle w:val="OperatorTok"/>
        </w:rPr>
        <w:t>!</w:t>
      </w:r>
      <w:r>
        <w:rPr>
          <w:rStyle w:val="NormalTok"/>
        </w:rPr>
        <w:t>(misc_abund_loaded</w:t>
      </w:r>
      <w:r>
        <w:rPr>
          <w:rStyle w:val="OperatorTok"/>
        </w:rPr>
        <w:t>$</w:t>
      </w:r>
      <w:r>
        <w:rPr>
          <w:rStyle w:val="NormalTok"/>
        </w:rPr>
        <w:t xml:space="preserve">site </w:t>
      </w:r>
      <w:r>
        <w:rPr>
          <w:rStyle w:val="OperatorTok"/>
        </w:rPr>
        <w:t>==</w:t>
      </w:r>
      <w:r>
        <w:rPr>
          <w:rStyle w:val="StringTok"/>
        </w:rPr>
        <w:t xml:space="preserve"> </w:t>
      </w:r>
      <w:r>
        <w:rPr>
          <w:rStyle w:val="NormalTok"/>
        </w:rPr>
        <w:t>misc_abund_raw</w:t>
      </w:r>
      <w:r>
        <w:rPr>
          <w:rStyle w:val="OperatorTok"/>
        </w:rPr>
        <w:t>$</w:t>
      </w:r>
      <w:r>
        <w:rPr>
          <w:rStyle w:val="NormalTok"/>
        </w:rPr>
        <w:t>site))</w:t>
      </w:r>
    </w:p>
    <w:p w14:paraId="022ABC82" w14:textId="77777777" w:rsidR="007963E0" w:rsidRDefault="00664F52">
      <w:pPr>
        <w:pStyle w:val="SourceCode"/>
      </w:pPr>
      <w:r>
        <w:rPr>
          <w:rStyle w:val="VerbatimChar"/>
        </w:rPr>
        <w:t>## [1] FALSE</w:t>
      </w:r>
    </w:p>
    <w:p w14:paraId="3C8E7994" w14:textId="5C4851D0" w:rsidR="007963E0" w:rsidRDefault="00664F52">
      <w:pPr>
        <w:pStyle w:val="FirstParagraph"/>
      </w:pPr>
      <w:r>
        <w:t>Check community sizes</w:t>
      </w:r>
      <w:ins w:id="82" w:author="Ernest, Morgan" w:date="2020-12-10T10:33:00Z">
        <w:r w:rsidR="007D0287">
          <w:t xml:space="preserve"> to determine whether any exceed the community size </w:t>
        </w:r>
      </w:ins>
      <w:ins w:id="83" w:author="Ernest, Morgan" w:date="2020-12-10T10:34:00Z">
        <w:r w:rsidR="007D0287">
          <w:t>limits:</w:t>
        </w:r>
      </w:ins>
      <w:del w:id="84" w:author="Ernest, Morgan" w:date="2020-12-10T10:33:00Z">
        <w:r w:rsidDel="007D0287">
          <w:delText>:</w:delText>
        </w:r>
      </w:del>
    </w:p>
    <w:p w14:paraId="40DAFF01" w14:textId="77777777" w:rsidR="007963E0" w:rsidRDefault="00664F52">
      <w:pPr>
        <w:pStyle w:val="SourceCode"/>
      </w:pPr>
      <w:r>
        <w:rPr>
          <w:rStyle w:val="NormalTok"/>
        </w:rPr>
        <w:t>misc_abund_statevars &lt;-</w:t>
      </w:r>
      <w:r>
        <w:rPr>
          <w:rStyle w:val="StringTok"/>
        </w:rPr>
        <w:t xml:space="preserve"> </w:t>
      </w:r>
      <w:r>
        <w:rPr>
          <w:rStyle w:val="KeywordTok"/>
        </w:rPr>
        <w:t>get_statevars</w:t>
      </w:r>
      <w:r>
        <w:rPr>
          <w:rStyle w:val="NormalTok"/>
        </w:rPr>
        <w:t>(misc_abund_raw)</w:t>
      </w:r>
      <w:r>
        <w:br/>
      </w:r>
      <w:r>
        <w:br/>
      </w:r>
      <w:r>
        <w:rPr>
          <w:rStyle w:val="KeywordTok"/>
        </w:rPr>
        <w:t>ggplot</w:t>
      </w:r>
      <w:r>
        <w:rPr>
          <w:rStyle w:val="NormalTok"/>
        </w:rPr>
        <w:t xml:space="preserve">(misc_abund_statevars,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2C75AAD9" w14:textId="77777777" w:rsidR="007963E0" w:rsidRDefault="00664F52">
      <w:pPr>
        <w:pStyle w:val="FirstParagraph"/>
      </w:pPr>
      <w:r>
        <w:rPr>
          <w:noProof/>
        </w:rPr>
        <w:lastRenderedPageBreak/>
        <w:drawing>
          <wp:inline distT="0" distB="0" distL="0" distR="0" wp14:anchorId="13E7D0E1" wp14:editId="3F450375">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3-1.png"/>
                    <pic:cNvPicPr>
                      <a:picLocks noChangeAspect="1" noChangeArrowheads="1"/>
                    </pic:cNvPicPr>
                  </pic:nvPicPr>
                  <pic:blipFill>
                    <a:blip r:embed="rId13"/>
                    <a:stretch>
                      <a:fillRect/>
                    </a:stretch>
                  </pic:blipFill>
                  <pic:spPr bwMode="auto">
                    <a:xfrm>
                      <a:off x="0" y="0"/>
                      <a:ext cx="2772075" cy="2310063"/>
                    </a:xfrm>
                    <a:prstGeom prst="rect">
                      <a:avLst/>
                    </a:prstGeom>
                    <a:noFill/>
                    <a:ln w="9525">
                      <a:noFill/>
                      <a:headEnd/>
                      <a:tailEnd/>
                    </a:ln>
                  </pic:spPr>
                </pic:pic>
              </a:graphicData>
            </a:graphic>
          </wp:inline>
        </w:drawing>
      </w:r>
    </w:p>
    <w:p w14:paraId="3928065F" w14:textId="3FDC336A" w:rsidR="007963E0" w:rsidRDefault="00664F52">
      <w:pPr>
        <w:pStyle w:val="BodyText"/>
      </w:pPr>
      <w:r>
        <w:t>Misc abund has 4 communities that get removed</w:t>
      </w:r>
      <w:del w:id="85" w:author="Ernest, Morgan" w:date="2020-12-10T10:22:00Z">
        <w:r w:rsidDel="0099641C">
          <w:delText>. They are all removed</w:delText>
        </w:r>
      </w:del>
      <w:r>
        <w:t xml:space="preserve"> because they have high numbers of individuals.</w:t>
      </w:r>
    </w:p>
    <w:p w14:paraId="4F89458D" w14:textId="77777777" w:rsidR="007963E0" w:rsidRDefault="00664F52">
      <w:pPr>
        <w:pStyle w:val="BodyText"/>
      </w:pPr>
      <w:r>
        <w:t xml:space="preserve">The filtered database is saved as a .csv and can be loaded with </w:t>
      </w:r>
      <w:r>
        <w:rPr>
          <w:rStyle w:val="VerbatimChar"/>
        </w:rPr>
        <w:t>load_dataset</w:t>
      </w:r>
      <w:r>
        <w:t xml:space="preserve">. </w:t>
      </w:r>
      <w:commentRangeStart w:id="86"/>
      <w:r>
        <w:t>We can check that it matches the filtering we have done here:</w:t>
      </w:r>
      <w:commentRangeEnd w:id="86"/>
      <w:r w:rsidR="007D0287">
        <w:rPr>
          <w:rStyle w:val="CommentReference"/>
        </w:rPr>
        <w:commentReference w:id="86"/>
      </w:r>
    </w:p>
    <w:p w14:paraId="603E004C" w14:textId="77777777" w:rsidR="007963E0" w:rsidRDefault="00664F52">
      <w:pPr>
        <w:pStyle w:val="SourceCode"/>
      </w:pPr>
      <w:r>
        <w:rPr>
          <w:rStyle w:val="NormalTok"/>
        </w:rPr>
        <w:t>misc_abund_sv_filtered &lt;-</w:t>
      </w:r>
      <w:r>
        <w:rPr>
          <w:rStyle w:val="StringTok"/>
        </w:rPr>
        <w:t xml:space="preserve"> </w:t>
      </w:r>
      <w:r>
        <w:rPr>
          <w:rStyle w:val="NormalTok"/>
        </w:rPr>
        <w:t xml:space="preserve">misc_abund_statevars </w:t>
      </w:r>
      <w:r>
        <w:rPr>
          <w:rStyle w:val="OperatorTok"/>
        </w:rPr>
        <w:t>%&gt;%</w:t>
      </w:r>
      <w:r>
        <w:br/>
      </w:r>
      <w:r>
        <w:rPr>
          <w:rStyle w:val="StringTok"/>
        </w:rPr>
        <w:t xml:space="preserve">  </w:t>
      </w:r>
      <w:r>
        <w:rPr>
          <w:rStyle w:val="KeywordTok"/>
        </w:rPr>
        <w:t>filter</w:t>
      </w:r>
      <w:r>
        <w:rPr>
          <w:rStyle w:val="NormalTok"/>
        </w:rPr>
        <w:t xml:space="preserve">(n0 </w:t>
      </w:r>
      <w:r>
        <w:rPr>
          <w:rStyle w:val="OperatorTok"/>
        </w:rPr>
        <w:t>&lt;=</w:t>
      </w:r>
      <w:r>
        <w:rPr>
          <w:rStyle w:val="StringTok"/>
        </w:rPr>
        <w:t xml:space="preserve"> </w:t>
      </w:r>
      <w:r>
        <w:rPr>
          <w:rStyle w:val="DecValTok"/>
        </w:rPr>
        <w:t>40720</w:t>
      </w:r>
      <w:r>
        <w:rPr>
          <w:rStyle w:val="NormalTok"/>
        </w:rPr>
        <w:t>)</w:t>
      </w:r>
      <w:r>
        <w:br/>
      </w:r>
      <w:r>
        <w:br/>
      </w:r>
      <w:r>
        <w:rPr>
          <w:rStyle w:val="NormalTok"/>
        </w:rPr>
        <w:t>misc_abund_filtered &lt;-</w:t>
      </w:r>
      <w:r>
        <w:rPr>
          <w:rStyle w:val="StringTok"/>
        </w:rPr>
        <w:t xml:space="preserve"> </w:t>
      </w:r>
      <w:r>
        <w:rPr>
          <w:rStyle w:val="KeywordTok"/>
        </w:rPr>
        <w:t>filter</w:t>
      </w:r>
      <w:r>
        <w:rPr>
          <w:rStyle w:val="NormalTok"/>
        </w:rPr>
        <w:t xml:space="preserve">(misc_abund_raw, site </w:t>
      </w:r>
      <w:r>
        <w:rPr>
          <w:rStyle w:val="OperatorTok"/>
        </w:rPr>
        <w:t>%in%</w:t>
      </w:r>
      <w:r>
        <w:rPr>
          <w:rStyle w:val="StringTok"/>
        </w:rPr>
        <w:t xml:space="preserve"> </w:t>
      </w:r>
      <w:r>
        <w:rPr>
          <w:rStyle w:val="NormalTok"/>
        </w:rPr>
        <w:t>misc_abund_sv_filtered</w:t>
      </w:r>
      <w:r>
        <w:rPr>
          <w:rStyle w:val="OperatorTok"/>
        </w:rPr>
        <w:t>$</w:t>
      </w:r>
      <w:r>
        <w:rPr>
          <w:rStyle w:val="NormalTok"/>
        </w:rPr>
        <w:t>site)</w:t>
      </w:r>
      <w:r>
        <w:br/>
      </w:r>
      <w:r>
        <w:br/>
      </w:r>
      <w:r>
        <w:rPr>
          <w:rStyle w:val="NormalTok"/>
        </w:rPr>
        <w:t>misc_abund_short_loaded &lt;-</w:t>
      </w:r>
      <w:r>
        <w:rPr>
          <w:rStyle w:val="StringTok"/>
        </w:rPr>
        <w:t xml:space="preserve"> </w:t>
      </w:r>
      <w:r>
        <w:rPr>
          <w:rStyle w:val="KeywordTok"/>
        </w:rPr>
        <w:t>load_dataset</w:t>
      </w:r>
      <w:r>
        <w:rPr>
          <w:rStyle w:val="NormalTok"/>
        </w:rPr>
        <w:t>(</w:t>
      </w:r>
      <w:r>
        <w:rPr>
          <w:rStyle w:val="StringTok"/>
        </w:rPr>
        <w:t>"misc_abund_short"</w:t>
      </w:r>
      <w:r>
        <w:rPr>
          <w:rStyle w:val="NormalTok"/>
        </w:rPr>
        <w:t>)</w:t>
      </w:r>
      <w:r>
        <w:br/>
      </w:r>
      <w:r>
        <w:br/>
      </w:r>
      <w:r>
        <w:rPr>
          <w:rStyle w:val="KeywordTok"/>
        </w:rPr>
        <w:t>any</w:t>
      </w:r>
      <w:r>
        <w:rPr>
          <w:rStyle w:val="NormalTok"/>
        </w:rPr>
        <w:t>(</w:t>
      </w:r>
      <w:r>
        <w:rPr>
          <w:rStyle w:val="OperatorTok"/>
        </w:rPr>
        <w:t>!</w:t>
      </w:r>
      <w:r>
        <w:rPr>
          <w:rStyle w:val="NormalTok"/>
        </w:rPr>
        <w:t>(misc_abund_short_loaded</w:t>
      </w:r>
      <w:r>
        <w:rPr>
          <w:rStyle w:val="OperatorTok"/>
        </w:rPr>
        <w:t>$</w:t>
      </w:r>
      <w:r>
        <w:rPr>
          <w:rStyle w:val="NormalTok"/>
        </w:rPr>
        <w:t xml:space="preserve">abund </w:t>
      </w:r>
      <w:r>
        <w:rPr>
          <w:rStyle w:val="OperatorTok"/>
        </w:rPr>
        <w:t>==</w:t>
      </w:r>
      <w:r>
        <w:rPr>
          <w:rStyle w:val="StringTok"/>
        </w:rPr>
        <w:t xml:space="preserve"> </w:t>
      </w:r>
      <w:r>
        <w:rPr>
          <w:rStyle w:val="NormalTok"/>
        </w:rPr>
        <w:t>misc_abund_filtered</w:t>
      </w:r>
      <w:r>
        <w:rPr>
          <w:rStyle w:val="OperatorTok"/>
        </w:rPr>
        <w:t>$</w:t>
      </w:r>
      <w:r>
        <w:rPr>
          <w:rStyle w:val="NormalTok"/>
        </w:rPr>
        <w:t>abund))</w:t>
      </w:r>
    </w:p>
    <w:p w14:paraId="459E47CA" w14:textId="77777777" w:rsidR="007963E0" w:rsidRDefault="00664F52">
      <w:pPr>
        <w:pStyle w:val="SourceCode"/>
      </w:pPr>
      <w:r>
        <w:rPr>
          <w:rStyle w:val="VerbatimChar"/>
        </w:rPr>
        <w:t>## [1] FALSE</w:t>
      </w:r>
    </w:p>
    <w:p w14:paraId="6434E49A" w14:textId="77777777" w:rsidR="007963E0" w:rsidRDefault="00664F52">
      <w:pPr>
        <w:pStyle w:val="SourceCode"/>
      </w:pPr>
      <w:r>
        <w:rPr>
          <w:rStyle w:val="KeywordTok"/>
        </w:rPr>
        <w:t>any</w:t>
      </w:r>
      <w:r>
        <w:rPr>
          <w:rStyle w:val="NormalTok"/>
        </w:rPr>
        <w:t>(</w:t>
      </w:r>
      <w:r>
        <w:rPr>
          <w:rStyle w:val="OperatorTok"/>
        </w:rPr>
        <w:t>!</w:t>
      </w:r>
      <w:r>
        <w:rPr>
          <w:rStyle w:val="NormalTok"/>
        </w:rPr>
        <w:t>(misc_abund_short_loaded</w:t>
      </w:r>
      <w:r>
        <w:rPr>
          <w:rStyle w:val="OperatorTok"/>
        </w:rPr>
        <w:t>$</w:t>
      </w:r>
      <w:r>
        <w:rPr>
          <w:rStyle w:val="NormalTok"/>
        </w:rPr>
        <w:t xml:space="preserve">site </w:t>
      </w:r>
      <w:r>
        <w:rPr>
          <w:rStyle w:val="OperatorTok"/>
        </w:rPr>
        <w:t>==</w:t>
      </w:r>
      <w:r>
        <w:rPr>
          <w:rStyle w:val="StringTok"/>
        </w:rPr>
        <w:t xml:space="preserve"> </w:t>
      </w:r>
      <w:r>
        <w:rPr>
          <w:rStyle w:val="NormalTok"/>
        </w:rPr>
        <w:t>misc_abund_filtered</w:t>
      </w:r>
      <w:r>
        <w:rPr>
          <w:rStyle w:val="OperatorTok"/>
        </w:rPr>
        <w:t>$</w:t>
      </w:r>
      <w:r>
        <w:rPr>
          <w:rStyle w:val="NormalTok"/>
        </w:rPr>
        <w:t>site))</w:t>
      </w:r>
    </w:p>
    <w:p w14:paraId="5C32C814" w14:textId="77777777" w:rsidR="007963E0" w:rsidRDefault="00664F52">
      <w:pPr>
        <w:pStyle w:val="SourceCode"/>
      </w:pPr>
      <w:r>
        <w:rPr>
          <w:rStyle w:val="VerbatimChar"/>
        </w:rPr>
        <w:t>## [1] FALSE</w:t>
      </w:r>
    </w:p>
    <w:p w14:paraId="233282D5" w14:textId="77777777" w:rsidR="007963E0" w:rsidRDefault="00664F52" w:rsidP="0099641C">
      <w:pPr>
        <w:pStyle w:val="Heading4"/>
        <w:pPrChange w:id="87" w:author="Ernest, Morgan" w:date="2020-12-10T10:23:00Z">
          <w:pPr>
            <w:pStyle w:val="Heading3"/>
          </w:pPr>
        </w:pPrChange>
      </w:pPr>
      <w:bookmarkStart w:id="88" w:name="fia"/>
      <w:r>
        <w:t>FIA</w:t>
      </w:r>
      <w:bookmarkEnd w:id="88"/>
    </w:p>
    <w:p w14:paraId="63D1D781" w14:textId="77777777" w:rsidR="007963E0" w:rsidRDefault="00664F52">
      <w:pPr>
        <w:pStyle w:val="Compact"/>
        <w:numPr>
          <w:ilvl w:val="0"/>
          <w:numId w:val="3"/>
        </w:numPr>
      </w:pPr>
      <w:commentRangeStart w:id="89"/>
      <w:r>
        <w:t>Load raw FIA data</w:t>
      </w:r>
    </w:p>
    <w:p w14:paraId="04455D90" w14:textId="77777777" w:rsidR="007963E0" w:rsidRDefault="00664F52">
      <w:pPr>
        <w:pStyle w:val="Compact"/>
        <w:numPr>
          <w:ilvl w:val="0"/>
          <w:numId w:val="3"/>
        </w:numPr>
      </w:pPr>
      <w:r>
        <w:t xml:space="preserve">Add columns to match what we will get from </w:t>
      </w:r>
      <w:r>
        <w:rPr>
          <w:rStyle w:val="VerbatimChar"/>
        </w:rPr>
        <w:t>load_dataset</w:t>
      </w:r>
    </w:p>
    <w:p w14:paraId="74230DCA" w14:textId="77777777" w:rsidR="007963E0" w:rsidRDefault="00664F52">
      <w:pPr>
        <w:pStyle w:val="Compact"/>
        <w:numPr>
          <w:ilvl w:val="0"/>
          <w:numId w:val="3"/>
        </w:numPr>
      </w:pPr>
      <w:r>
        <w:t xml:space="preserve">Load from </w:t>
      </w:r>
      <w:proofErr w:type="spellStart"/>
      <w:r>
        <w:rPr>
          <w:rStyle w:val="VerbatimChar"/>
        </w:rPr>
        <w:t>load_dataset</w:t>
      </w:r>
      <w:commentRangeEnd w:id="89"/>
      <w:proofErr w:type="spellEnd"/>
      <w:r w:rsidR="007D0287">
        <w:rPr>
          <w:rStyle w:val="CommentReference"/>
        </w:rPr>
        <w:commentReference w:id="89"/>
      </w:r>
    </w:p>
    <w:p w14:paraId="7FD4EC39" w14:textId="77777777" w:rsidR="007963E0" w:rsidRDefault="00664F52">
      <w:pPr>
        <w:pStyle w:val="SourceCode"/>
      </w:pPr>
      <w:r>
        <w:rPr>
          <w:rStyle w:val="NormalTok"/>
        </w:rPr>
        <w:t>fia_raw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"fia_spab.csv"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(fia_raw)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fia_raw &lt;-</w:t>
      </w:r>
      <w:r>
        <w:rPr>
          <w:rStyle w:val="StringTok"/>
        </w:rPr>
        <w:t xml:space="preserve"> </w:t>
      </w:r>
      <w:r>
        <w:rPr>
          <w:rStyle w:val="NormalTok"/>
        </w:rPr>
        <w:t xml:space="preserve">fia_raw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"fia"</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lastRenderedPageBreak/>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(abund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fia_loaded &lt;-</w:t>
      </w:r>
      <w:r>
        <w:rPr>
          <w:rStyle w:val="StringTok"/>
        </w:rPr>
        <w:t xml:space="preserve"> </w:t>
      </w:r>
      <w:r>
        <w:rPr>
          <w:rStyle w:val="KeywordTok"/>
        </w:rPr>
        <w:t>load_dataset</w:t>
      </w:r>
      <w:r>
        <w:rPr>
          <w:rStyle w:val="NormalTok"/>
        </w:rPr>
        <w:t>(</w:t>
      </w:r>
      <w:r>
        <w:rPr>
          <w:rStyle w:val="StringTok"/>
        </w:rPr>
        <w:t>"fia"</w:t>
      </w:r>
      <w:r>
        <w:rPr>
          <w:rStyle w:val="NormalTok"/>
        </w:rPr>
        <w:t>)</w:t>
      </w:r>
    </w:p>
    <w:p w14:paraId="26775200" w14:textId="77777777" w:rsidR="007963E0" w:rsidRDefault="00664F52">
      <w:pPr>
        <w:pStyle w:val="SourceCode"/>
      </w:pPr>
      <w:r>
        <w:rPr>
          <w:rStyle w:val="KeywordTok"/>
        </w:rPr>
        <w:t>any</w:t>
      </w:r>
      <w:r>
        <w:rPr>
          <w:rStyle w:val="NormalTok"/>
        </w:rPr>
        <w:t>(</w:t>
      </w:r>
      <w:r>
        <w:rPr>
          <w:rStyle w:val="OperatorTok"/>
        </w:rPr>
        <w:t>!</w:t>
      </w:r>
      <w:r>
        <w:rPr>
          <w:rStyle w:val="NormalTok"/>
        </w:rPr>
        <w:t>(fia_loaded</w:t>
      </w:r>
      <w:r>
        <w:rPr>
          <w:rStyle w:val="OperatorTok"/>
        </w:rPr>
        <w:t>$</w:t>
      </w:r>
      <w:r>
        <w:rPr>
          <w:rStyle w:val="NormalTok"/>
        </w:rPr>
        <w:t xml:space="preserve">abund </w:t>
      </w:r>
      <w:r>
        <w:rPr>
          <w:rStyle w:val="OperatorTok"/>
        </w:rPr>
        <w:t>==</w:t>
      </w:r>
      <w:r>
        <w:rPr>
          <w:rStyle w:val="StringTok"/>
        </w:rPr>
        <w:t xml:space="preserve"> </w:t>
      </w:r>
      <w:r>
        <w:rPr>
          <w:rStyle w:val="NormalTok"/>
        </w:rPr>
        <w:t>fia_raw</w:t>
      </w:r>
      <w:r>
        <w:rPr>
          <w:rStyle w:val="OperatorTok"/>
        </w:rPr>
        <w:t>$</w:t>
      </w:r>
      <w:r>
        <w:rPr>
          <w:rStyle w:val="NormalTok"/>
        </w:rPr>
        <w:t>abund))</w:t>
      </w:r>
    </w:p>
    <w:p w14:paraId="4A919740" w14:textId="77777777" w:rsidR="007963E0" w:rsidRDefault="00664F52">
      <w:pPr>
        <w:pStyle w:val="SourceCode"/>
      </w:pPr>
      <w:r>
        <w:rPr>
          <w:rStyle w:val="VerbatimChar"/>
        </w:rPr>
        <w:t>## [1] FALSE</w:t>
      </w:r>
    </w:p>
    <w:p w14:paraId="4E645681" w14:textId="77777777" w:rsidR="007963E0" w:rsidRDefault="00664F52">
      <w:pPr>
        <w:pStyle w:val="SourceCode"/>
      </w:pPr>
      <w:r>
        <w:rPr>
          <w:rStyle w:val="KeywordTok"/>
        </w:rPr>
        <w:t>any</w:t>
      </w:r>
      <w:r>
        <w:rPr>
          <w:rStyle w:val="NormalTok"/>
        </w:rPr>
        <w:t>(</w:t>
      </w:r>
      <w:r>
        <w:rPr>
          <w:rStyle w:val="OperatorTok"/>
        </w:rPr>
        <w:t>!</w:t>
      </w:r>
      <w:r>
        <w:rPr>
          <w:rStyle w:val="NormalTok"/>
        </w:rPr>
        <w:t>(fia_loaded</w:t>
      </w:r>
      <w:r>
        <w:rPr>
          <w:rStyle w:val="OperatorTok"/>
        </w:rPr>
        <w:t>$</w:t>
      </w:r>
      <w:r>
        <w:rPr>
          <w:rStyle w:val="NormalTok"/>
        </w:rPr>
        <w:t xml:space="preserve">site </w:t>
      </w:r>
      <w:r>
        <w:rPr>
          <w:rStyle w:val="OperatorTok"/>
        </w:rPr>
        <w:t>==</w:t>
      </w:r>
      <w:r>
        <w:rPr>
          <w:rStyle w:val="StringTok"/>
        </w:rPr>
        <w:t xml:space="preserve"> </w:t>
      </w:r>
      <w:r>
        <w:rPr>
          <w:rStyle w:val="NormalTok"/>
        </w:rPr>
        <w:t>fia_raw</w:t>
      </w:r>
      <w:r>
        <w:rPr>
          <w:rStyle w:val="OperatorTok"/>
        </w:rPr>
        <w:t>$</w:t>
      </w:r>
      <w:r>
        <w:rPr>
          <w:rStyle w:val="NormalTok"/>
        </w:rPr>
        <w:t>site))</w:t>
      </w:r>
    </w:p>
    <w:p w14:paraId="7A576E0C" w14:textId="77777777" w:rsidR="007963E0" w:rsidRDefault="00664F52">
      <w:pPr>
        <w:pStyle w:val="SourceCode"/>
      </w:pPr>
      <w:r>
        <w:rPr>
          <w:rStyle w:val="VerbatimChar"/>
        </w:rPr>
        <w:t>## [1] FALSE</w:t>
      </w:r>
    </w:p>
    <w:p w14:paraId="10ECCBD7" w14:textId="77777777" w:rsidR="007D0287" w:rsidRDefault="007D0287">
      <w:pPr>
        <w:pStyle w:val="FirstParagraph"/>
        <w:rPr>
          <w:ins w:id="90" w:author="Ernest, Morgan" w:date="2020-12-10T10:36:00Z"/>
        </w:rPr>
      </w:pPr>
    </w:p>
    <w:p w14:paraId="0725C4BD" w14:textId="38397FE8" w:rsidR="007963E0" w:rsidRDefault="007D0287">
      <w:pPr>
        <w:pStyle w:val="FirstParagraph"/>
      </w:pPr>
      <w:ins w:id="91" w:author="Ernest, Morgan" w:date="2020-12-10T10:36:00Z">
        <w:r>
          <w:t>Check community sizes to determine whether any exceed the community size limits:</w:t>
        </w:r>
      </w:ins>
      <w:del w:id="92" w:author="Ernest, Morgan" w:date="2020-12-10T10:36:00Z">
        <w:r w:rsidR="00664F52" w:rsidDel="007D0287">
          <w:delText>Check community sizes:</w:delText>
        </w:r>
      </w:del>
    </w:p>
    <w:p w14:paraId="4EF93C3C" w14:textId="77777777" w:rsidR="007963E0" w:rsidRDefault="00664F52">
      <w:pPr>
        <w:pStyle w:val="SourceCode"/>
      </w:pPr>
      <w:proofErr w:type="spellStart"/>
      <w:r>
        <w:rPr>
          <w:rStyle w:val="NormalTok"/>
        </w:rPr>
        <w:t>fia_statevars</w:t>
      </w:r>
      <w:proofErr w:type="spellEnd"/>
      <w:r>
        <w:rPr>
          <w:rStyle w:val="NormalTok"/>
        </w:rPr>
        <w:t xml:space="preserve"> &lt;-</w:t>
      </w:r>
      <w:r>
        <w:rPr>
          <w:rStyle w:val="StringTok"/>
        </w:rPr>
        <w:t xml:space="preserve"> </w:t>
      </w:r>
      <w:proofErr w:type="spellStart"/>
      <w:r>
        <w:rPr>
          <w:rStyle w:val="KeywordTok"/>
        </w:rPr>
        <w:t>get_statevars</w:t>
      </w:r>
      <w:proofErr w:type="spellEnd"/>
      <w:r>
        <w:rPr>
          <w:rStyle w:val="NormalTok"/>
        </w:rPr>
        <w:t>(</w:t>
      </w:r>
      <w:proofErr w:type="spellStart"/>
      <w:r>
        <w:rPr>
          <w:rStyle w:val="NormalTok"/>
        </w:rPr>
        <w:t>fia_raw</w:t>
      </w:r>
      <w:proofErr w:type="spellEnd"/>
      <w:r>
        <w:rPr>
          <w:rStyle w:val="NormalTok"/>
        </w:rPr>
        <w:t>)</w:t>
      </w:r>
      <w:r>
        <w:br/>
      </w:r>
      <w:r>
        <w:br/>
      </w:r>
      <w:proofErr w:type="spellStart"/>
      <w:r>
        <w:rPr>
          <w:rStyle w:val="KeywordTok"/>
        </w:rPr>
        <w:t>ggplot</w:t>
      </w:r>
      <w:proofErr w:type="spellEnd"/>
      <w:r>
        <w:rPr>
          <w:rStyle w:val="NormalTok"/>
        </w:rPr>
        <w:t>(</w:t>
      </w:r>
      <w:proofErr w:type="spellStart"/>
      <w:r>
        <w:rPr>
          <w:rStyle w:val="NormalTok"/>
        </w:rPr>
        <w:t>fia_statevars</w:t>
      </w:r>
      <w:proofErr w:type="spellEnd"/>
      <w:r>
        <w:rPr>
          <w:rStyle w:val="NormalTok"/>
        </w:rPr>
        <w:t xml:space="preserve">,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c</w:t>
      </w:r>
      <w:r>
        <w:rPr>
          <w:rStyle w:val="NormalTok"/>
        </w:rPr>
        <w:t>(</w:t>
      </w:r>
      <w:r>
        <w:rPr>
          <w:rStyle w:val="FloatTok"/>
        </w:rPr>
        <w:t>1.5</w:t>
      </w:r>
      <w:r>
        <w:rPr>
          <w:rStyle w:val="NormalTok"/>
        </w:rPr>
        <w:t xml:space="preserve">, </w:t>
      </w:r>
      <w:r>
        <w:rPr>
          <w:rStyle w:val="FloatTok"/>
        </w:rPr>
        <w:t>2.5</w:t>
      </w:r>
      <w:r>
        <w:rPr>
          <w:rStyle w:val="NormalTok"/>
        </w:rPr>
        <w:t xml:space="preserve">, </w:t>
      </w:r>
      <w:r>
        <w:rPr>
          <w:rStyle w:val="FloatTok"/>
        </w:rPr>
        <w:t>9.5</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4A889EC4" w14:textId="77777777" w:rsidR="007963E0" w:rsidRDefault="00664F52">
      <w:pPr>
        <w:pStyle w:val="FirstParagraph"/>
      </w:pPr>
      <w:r>
        <w:rPr>
          <w:noProof/>
        </w:rPr>
        <w:drawing>
          <wp:inline distT="0" distB="0" distL="0" distR="0" wp14:anchorId="55A2706D" wp14:editId="53BFE608">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7-1.png"/>
                    <pic:cNvPicPr>
                      <a:picLocks noChangeAspect="1" noChangeArrowheads="1"/>
                    </pic:cNvPicPr>
                  </pic:nvPicPr>
                  <pic:blipFill>
                    <a:blip r:embed="rId14"/>
                    <a:stretch>
                      <a:fillRect/>
                    </a:stretch>
                  </pic:blipFill>
                  <pic:spPr bwMode="auto">
                    <a:xfrm>
                      <a:off x="0" y="0"/>
                      <a:ext cx="2772075" cy="2310063"/>
                    </a:xfrm>
                    <a:prstGeom prst="rect">
                      <a:avLst/>
                    </a:prstGeom>
                    <a:noFill/>
                    <a:ln w="9525">
                      <a:noFill/>
                      <a:headEnd/>
                      <a:tailEnd/>
                    </a:ln>
                  </pic:spPr>
                </pic:pic>
              </a:graphicData>
            </a:graphic>
          </wp:inline>
        </w:drawing>
      </w:r>
    </w:p>
    <w:p w14:paraId="763F9E4A" w14:textId="77777777" w:rsidR="007963E0" w:rsidRDefault="00664F52">
      <w:pPr>
        <w:pStyle w:val="BodyText"/>
      </w:pPr>
      <w:r>
        <w:t xml:space="preserve">FIA has no extremely large datasets; the largest number of individuals is 178. However, it has 103343 communities, of which 92988 have fewer than 10 species. This many communities overwhelms our computational pipeline. We therefore sample all 10355 communities with 10 or more species, and a random subsample of 10,000 communities with 3-9 species. We then run these through the pipeline as two separate databases. </w:t>
      </w:r>
      <w:r>
        <w:rPr>
          <w:rStyle w:val="VerbatimChar"/>
        </w:rPr>
        <w:t>fia_short</w:t>
      </w:r>
      <w:r>
        <w:t xml:space="preserve"> is the communities with 10 or more species, and </w:t>
      </w:r>
      <w:r>
        <w:rPr>
          <w:rStyle w:val="VerbatimChar"/>
        </w:rPr>
        <w:t>fia_small</w:t>
      </w:r>
      <w:r>
        <w:t xml:space="preserve"> is the 10,000 communities with 3-9 species. We re-combine them as “FIA” for aggregate analyses.</w:t>
      </w:r>
    </w:p>
    <w:p w14:paraId="01A87BF7" w14:textId="77777777" w:rsidR="007963E0" w:rsidRDefault="00664F52">
      <w:pPr>
        <w:pStyle w:val="SourceCode"/>
      </w:pPr>
      <w:r>
        <w:rPr>
          <w:rStyle w:val="NormalTok"/>
        </w:rPr>
        <w:lastRenderedPageBreak/>
        <w:t>fia_sv_short &lt;-</w:t>
      </w:r>
      <w:r>
        <w:rPr>
          <w:rStyle w:val="StringTok"/>
        </w:rPr>
        <w:t xml:space="preserve"> </w:t>
      </w:r>
      <w:r>
        <w:rPr>
          <w:rStyle w:val="NormalTok"/>
        </w:rPr>
        <w:t xml:space="preserve">fia_statevars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&gt;=</w:t>
      </w:r>
      <w:r>
        <w:rPr>
          <w:rStyle w:val="StringTok"/>
        </w:rPr>
        <w:t xml:space="preserve"> </w:t>
      </w:r>
      <w:r>
        <w:rPr>
          <w:rStyle w:val="DecValTok"/>
        </w:rPr>
        <w:t>10</w:t>
      </w:r>
      <w:r>
        <w:rPr>
          <w:rStyle w:val="NormalTok"/>
        </w:rPr>
        <w:t>)</w:t>
      </w:r>
      <w:r>
        <w:br/>
      </w:r>
      <w:r>
        <w:br/>
      </w:r>
      <w:r>
        <w:rPr>
          <w:rStyle w:val="NormalTok"/>
        </w:rPr>
        <w:t>fia_short &lt;-</w:t>
      </w:r>
      <w:r>
        <w:rPr>
          <w:rStyle w:val="StringTok"/>
        </w:rPr>
        <w:t xml:space="preserve"> </w:t>
      </w:r>
      <w:r>
        <w:rPr>
          <w:rStyle w:val="NormalTok"/>
        </w:rPr>
        <w:t xml:space="preserve">fia_raw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(site </w:t>
      </w:r>
      <w:r>
        <w:rPr>
          <w:rStyle w:val="OperatorTok"/>
        </w:rPr>
        <w:t>%in%</w:t>
      </w:r>
      <w:r>
        <w:rPr>
          <w:rStyle w:val="StringTok"/>
        </w:rPr>
        <w:t xml:space="preserve"> </w:t>
      </w:r>
      <w:r>
        <w:rPr>
          <w:rStyle w:val="NormalTok"/>
        </w:rPr>
        <w:t>fia_sv_short</w:t>
      </w:r>
      <w:r>
        <w:rPr>
          <w:rStyle w:val="OperatorTok"/>
        </w:rPr>
        <w:t>$</w:t>
      </w:r>
      <w:r>
        <w:rPr>
          <w:rStyle w:val="NormalTok"/>
        </w:rPr>
        <w:t xml:space="preserve">site)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dat =</w:t>
      </w:r>
      <w:r>
        <w:rPr>
          <w:rStyle w:val="NormalTok"/>
        </w:rPr>
        <w:t xml:space="preserve"> </w:t>
      </w:r>
      <w:r>
        <w:rPr>
          <w:rStyle w:val="StringTok"/>
        </w:rPr>
        <w:t>"fia_short"</w:t>
      </w:r>
      <w:r>
        <w:rPr>
          <w:rStyle w:val="NormalTok"/>
        </w:rPr>
        <w:t>)</w:t>
      </w:r>
      <w:r>
        <w:br/>
      </w:r>
      <w:r>
        <w:br/>
      </w:r>
      <w:r>
        <w:rPr>
          <w:rStyle w:val="NormalTok"/>
        </w:rPr>
        <w:t>fia_short_statevars &lt;-</w:t>
      </w:r>
      <w:r>
        <w:rPr>
          <w:rStyle w:val="StringTok"/>
        </w:rPr>
        <w:t xml:space="preserve"> </w:t>
      </w:r>
      <w:r>
        <w:rPr>
          <w:rStyle w:val="KeywordTok"/>
        </w:rPr>
        <w:t>get_statevars</w:t>
      </w:r>
      <w:r>
        <w:rPr>
          <w:rStyle w:val="NormalTok"/>
        </w:rPr>
        <w:t>(fia_short)</w:t>
      </w:r>
      <w:r>
        <w:br/>
      </w:r>
      <w:r>
        <w:br/>
      </w:r>
      <w:r>
        <w:rPr>
          <w:rStyle w:val="KeywordTok"/>
        </w:rPr>
        <w:t>ggplot</w:t>
      </w:r>
      <w:r>
        <w:rPr>
          <w:rStyle w:val="NormalTok"/>
        </w:rPr>
        <w:t xml:space="preserve">(fia_short_statevars,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"fia short, &gt;= 10 species"</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14:paraId="37A8689B" w14:textId="77777777" w:rsidR="007963E0" w:rsidRDefault="00664F52">
      <w:pPr>
        <w:pStyle w:val="FirstParagraph"/>
      </w:pPr>
      <w:r>
        <w:rPr>
          <w:noProof/>
        </w:rPr>
        <w:drawing>
          <wp:inline distT="0" distB="0" distL="0" distR="0" wp14:anchorId="03E891FC" wp14:editId="0C351231">
            <wp:extent cx="277207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8-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52C1CCCA" w14:textId="77777777" w:rsidR="007963E0" w:rsidRDefault="00664F52">
      <w:pPr>
        <w:pStyle w:val="SourceCode"/>
      </w:pPr>
      <w:r>
        <w:rPr>
          <w:rStyle w:val="NormalTok"/>
        </w:rPr>
        <w:t>fia_sv_small &lt;-</w:t>
      </w:r>
      <w:r>
        <w:rPr>
          <w:rStyle w:val="StringTok"/>
        </w:rPr>
        <w:t xml:space="preserve"> </w:t>
      </w:r>
      <w:r>
        <w:rPr>
          <w:rStyle w:val="NormalTok"/>
        </w:rPr>
        <w:t xml:space="preserve">fia_statevars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&gt;=</w:t>
      </w:r>
      <w:r>
        <w:rPr>
          <w:rStyle w:val="StringTok"/>
        </w:rPr>
        <w:t xml:space="preserve"> </w:t>
      </w:r>
      <w:r>
        <w:rPr>
          <w:rStyle w:val="DecValTok"/>
        </w:rPr>
        <w:t>3</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(s0 </w:t>
      </w:r>
      <w:r>
        <w:rPr>
          <w:rStyle w:val="OperatorTok"/>
        </w:rPr>
        <w:t>&lt;=</w:t>
      </w:r>
      <w:r>
        <w:rPr>
          <w:rStyle w:val="StringTok"/>
        </w:rPr>
        <w:t xml:space="preserve"> </w:t>
      </w:r>
      <w:r>
        <w:rPr>
          <w:rStyle w:val="DecValTok"/>
        </w:rPr>
        <w:t>9</w:t>
      </w:r>
      <w:r>
        <w:rPr>
          <w:rStyle w:val="NormalTok"/>
        </w:rPr>
        <w:t>)</w:t>
      </w:r>
      <w:r>
        <w:br/>
      </w:r>
      <w:r>
        <w:br/>
      </w:r>
      <w:r>
        <w:rPr>
          <w:rStyle w:val="NormalTok"/>
        </w:rPr>
        <w:t xml:space="preserve">  </w:t>
      </w:r>
      <w:r>
        <w:rPr>
          <w:rStyle w:val="KeywordTok"/>
        </w:rPr>
        <w:t>set.seed</w:t>
      </w:r>
      <w:r>
        <w:rPr>
          <w:rStyle w:val="NormalTok"/>
        </w:rPr>
        <w:t>(</w:t>
      </w:r>
      <w:r>
        <w:rPr>
          <w:rStyle w:val="DecValTok"/>
        </w:rPr>
        <w:t>1977</w:t>
      </w:r>
      <w:r>
        <w:rPr>
          <w:rStyle w:val="NormalTok"/>
        </w:rPr>
        <w:t>)</w:t>
      </w:r>
      <w:r>
        <w:br/>
      </w:r>
      <w:r>
        <w:rPr>
          <w:rStyle w:val="NormalTok"/>
        </w:rPr>
        <w:t xml:space="preserve">  fia_sv_small &lt;-</w:t>
      </w:r>
      <w:r>
        <w:rPr>
          <w:rStyle w:val="StringTok"/>
        </w:rPr>
        <w:t xml:space="preserve"> </w:t>
      </w:r>
      <w:r>
        <w:rPr>
          <w:rStyle w:val="NormalTok"/>
        </w:rPr>
        <w:t xml:space="preserve">fia_sv_small[ </w:t>
      </w:r>
      <w:r>
        <w:rPr>
          <w:rStyle w:val="KeywordTok"/>
        </w:rPr>
        <w:t>sample.int</w:t>
      </w:r>
      <w:r>
        <w:rPr>
          <w:rStyle w:val="NormalTok"/>
        </w:rPr>
        <w:t>(</w:t>
      </w:r>
      <w:r>
        <w:rPr>
          <w:rStyle w:val="KeywordTok"/>
        </w:rPr>
        <w:t>nrow</w:t>
      </w:r>
      <w:r>
        <w:rPr>
          <w:rStyle w:val="NormalTok"/>
        </w:rPr>
        <w:t xml:space="preserve">(fia_sv_small), </w:t>
      </w:r>
      <w:r>
        <w:rPr>
          <w:rStyle w:val="DataTypeTok"/>
        </w:rPr>
        <w:t>size =</w:t>
      </w:r>
      <w:r>
        <w:rPr>
          <w:rStyle w:val="NormalTok"/>
        </w:rPr>
        <w:t xml:space="preserve"> </w:t>
      </w:r>
      <w:r>
        <w:rPr>
          <w:rStyle w:val="DecValTok"/>
        </w:rPr>
        <w:t>10000</w:t>
      </w:r>
      <w:r>
        <w:rPr>
          <w:rStyle w:val="NormalTok"/>
        </w:rPr>
        <w:t xml:space="preserve">, </w:t>
      </w:r>
      <w:r>
        <w:rPr>
          <w:rStyle w:val="DataTypeTok"/>
        </w:rPr>
        <w:t>replace =</w:t>
      </w:r>
      <w:r>
        <w:rPr>
          <w:rStyle w:val="NormalTok"/>
        </w:rPr>
        <w:t xml:space="preserve"> F), ]</w:t>
      </w:r>
      <w:r>
        <w:br/>
      </w:r>
      <w:r>
        <w:br/>
      </w:r>
      <w:r>
        <w:br/>
      </w:r>
      <w:r>
        <w:br/>
      </w:r>
      <w:r>
        <w:rPr>
          <w:rStyle w:val="NormalTok"/>
        </w:rPr>
        <w:t>fia_small &lt;-</w:t>
      </w:r>
      <w:r>
        <w:rPr>
          <w:rStyle w:val="StringTok"/>
        </w:rPr>
        <w:t xml:space="preserve"> </w:t>
      </w:r>
      <w:r>
        <w:rPr>
          <w:rStyle w:val="NormalTok"/>
        </w:rPr>
        <w:t xml:space="preserve">fia_raw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(site </w:t>
      </w:r>
      <w:r>
        <w:rPr>
          <w:rStyle w:val="OperatorTok"/>
        </w:rPr>
        <w:t>%in%</w:t>
      </w:r>
      <w:r>
        <w:rPr>
          <w:rStyle w:val="StringTok"/>
        </w:rPr>
        <w:t xml:space="preserve"> </w:t>
      </w:r>
      <w:r>
        <w:rPr>
          <w:rStyle w:val="NormalTok"/>
        </w:rPr>
        <w:t>fia_sv_small</w:t>
      </w:r>
      <w:r>
        <w:rPr>
          <w:rStyle w:val="OperatorTok"/>
        </w:rPr>
        <w:t>$</w:t>
      </w:r>
      <w:r>
        <w:rPr>
          <w:rStyle w:val="NormalTok"/>
        </w:rPr>
        <w:t xml:space="preserve">site)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dat =</w:t>
      </w:r>
      <w:r>
        <w:rPr>
          <w:rStyle w:val="NormalTok"/>
        </w:rPr>
        <w:t xml:space="preserve"> </w:t>
      </w:r>
      <w:r>
        <w:rPr>
          <w:rStyle w:val="StringTok"/>
        </w:rPr>
        <w:t>"fia_small"</w:t>
      </w:r>
      <w:r>
        <w:rPr>
          <w:rStyle w:val="NormalTok"/>
        </w:rPr>
        <w:t>)</w:t>
      </w:r>
      <w:r>
        <w:br/>
      </w:r>
      <w:r>
        <w:br/>
      </w:r>
      <w:r>
        <w:rPr>
          <w:rStyle w:val="NormalTok"/>
        </w:rPr>
        <w:t>fia_small_statevars &lt;-</w:t>
      </w:r>
      <w:r>
        <w:rPr>
          <w:rStyle w:val="StringTok"/>
        </w:rPr>
        <w:t xml:space="preserve"> </w:t>
      </w:r>
      <w:r>
        <w:rPr>
          <w:rStyle w:val="KeywordTok"/>
        </w:rPr>
        <w:t>get_statevars</w:t>
      </w:r>
      <w:r>
        <w:rPr>
          <w:rStyle w:val="NormalTok"/>
        </w:rPr>
        <w:t>(fia_small)</w:t>
      </w:r>
      <w:r>
        <w:br/>
      </w:r>
      <w:r>
        <w:br/>
      </w:r>
      <w:r>
        <w:rPr>
          <w:rStyle w:val="KeywordTok"/>
        </w:rPr>
        <w:t>ggplot</w:t>
      </w:r>
      <w:r>
        <w:rPr>
          <w:rStyle w:val="NormalTok"/>
        </w:rPr>
        <w:t xml:space="preserve">(fia_small_statevars,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"fia small, 3-9 species"</w:t>
      </w:r>
      <w:r>
        <w:rPr>
          <w:rStyle w:val="NormalTok"/>
        </w:rPr>
        <w:t>)</w:t>
      </w:r>
    </w:p>
    <w:p w14:paraId="6FDA3573" w14:textId="77777777" w:rsidR="007963E0" w:rsidRDefault="00664F52">
      <w:pPr>
        <w:pStyle w:val="FirstParagraph"/>
      </w:pPr>
      <w:r>
        <w:rPr>
          <w:noProof/>
        </w:rPr>
        <w:lastRenderedPageBreak/>
        <w:drawing>
          <wp:inline distT="0" distB="0" distL="0" distR="0" wp14:anchorId="6B07AAA1" wp14:editId="2029D19C">
            <wp:extent cx="2772075"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8-2.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p>
    <w:p w14:paraId="21417557" w14:textId="77777777" w:rsidR="007963E0" w:rsidRDefault="00664F52">
      <w:pPr>
        <w:pStyle w:val="BodyText"/>
      </w:pPr>
      <w:r>
        <w:t xml:space="preserve">The “short” and “small” datasets are saved as .csvs and can be loaded using </w:t>
      </w:r>
      <w:r>
        <w:rPr>
          <w:rStyle w:val="VerbatimChar"/>
        </w:rPr>
        <w:t>load_dataset</w:t>
      </w:r>
      <w:r>
        <w:t>:</w:t>
      </w:r>
    </w:p>
    <w:p w14:paraId="673F481F" w14:textId="77777777" w:rsidR="007963E0" w:rsidRDefault="00664F52">
      <w:pPr>
        <w:pStyle w:val="SourceCode"/>
      </w:pPr>
      <w:r>
        <w:rPr>
          <w:rStyle w:val="NormalTok"/>
        </w:rPr>
        <w:t>fia_small_loaded &lt;-</w:t>
      </w:r>
      <w:r>
        <w:rPr>
          <w:rStyle w:val="StringTok"/>
        </w:rPr>
        <w:t xml:space="preserve"> </w:t>
      </w:r>
      <w:r>
        <w:rPr>
          <w:rStyle w:val="KeywordTok"/>
        </w:rPr>
        <w:t>load_dataset</w:t>
      </w:r>
      <w:r>
        <w:rPr>
          <w:rStyle w:val="NormalTok"/>
        </w:rPr>
        <w:t>(</w:t>
      </w:r>
      <w:r>
        <w:rPr>
          <w:rStyle w:val="StringTok"/>
        </w:rPr>
        <w:t>"fia_small"</w:t>
      </w:r>
      <w:r>
        <w:rPr>
          <w:rStyle w:val="NormalTok"/>
        </w:rPr>
        <w:t>)</w:t>
      </w:r>
      <w:r>
        <w:br/>
      </w:r>
      <w:r>
        <w:br/>
      </w:r>
      <w:r>
        <w:rPr>
          <w:rStyle w:val="KeywordTok"/>
        </w:rPr>
        <w:t>any</w:t>
      </w:r>
      <w:r>
        <w:rPr>
          <w:rStyle w:val="NormalTok"/>
        </w:rPr>
        <w:t>(</w:t>
      </w:r>
      <w:r>
        <w:rPr>
          <w:rStyle w:val="OperatorTok"/>
        </w:rPr>
        <w:t>!</w:t>
      </w:r>
      <w:r>
        <w:rPr>
          <w:rStyle w:val="NormalTok"/>
        </w:rPr>
        <w:t>(fia_small_loaded</w:t>
      </w:r>
      <w:r>
        <w:rPr>
          <w:rStyle w:val="OperatorTok"/>
        </w:rPr>
        <w:t>$</w:t>
      </w:r>
      <w:r>
        <w:rPr>
          <w:rStyle w:val="NormalTok"/>
        </w:rPr>
        <w:t xml:space="preserve">abund </w:t>
      </w:r>
      <w:r>
        <w:rPr>
          <w:rStyle w:val="OperatorTok"/>
        </w:rPr>
        <w:t>==</w:t>
      </w:r>
      <w:r>
        <w:rPr>
          <w:rStyle w:val="StringTok"/>
        </w:rPr>
        <w:t xml:space="preserve"> </w:t>
      </w:r>
      <w:r>
        <w:rPr>
          <w:rStyle w:val="NormalTok"/>
        </w:rPr>
        <w:t>fia_small</w:t>
      </w:r>
      <w:r>
        <w:rPr>
          <w:rStyle w:val="OperatorTok"/>
        </w:rPr>
        <w:t>$</w:t>
      </w:r>
      <w:r>
        <w:rPr>
          <w:rStyle w:val="NormalTok"/>
        </w:rPr>
        <w:t>abund))</w:t>
      </w:r>
    </w:p>
    <w:p w14:paraId="01BEABFA" w14:textId="77777777" w:rsidR="007963E0" w:rsidRDefault="00664F52">
      <w:pPr>
        <w:pStyle w:val="SourceCode"/>
      </w:pPr>
      <w:r>
        <w:rPr>
          <w:rStyle w:val="VerbatimChar"/>
        </w:rPr>
        <w:t>## [1] FALSE</w:t>
      </w:r>
    </w:p>
    <w:p w14:paraId="0AD839B7" w14:textId="77777777" w:rsidR="007963E0" w:rsidRDefault="00664F52">
      <w:pPr>
        <w:pStyle w:val="SourceCode"/>
      </w:pPr>
      <w:r>
        <w:rPr>
          <w:rStyle w:val="KeywordTok"/>
        </w:rPr>
        <w:t>any</w:t>
      </w:r>
      <w:r>
        <w:rPr>
          <w:rStyle w:val="NormalTok"/>
        </w:rPr>
        <w:t>(</w:t>
      </w:r>
      <w:r>
        <w:rPr>
          <w:rStyle w:val="OperatorTok"/>
        </w:rPr>
        <w:t>!</w:t>
      </w:r>
      <w:r>
        <w:rPr>
          <w:rStyle w:val="NormalTok"/>
        </w:rPr>
        <w:t>(fia_small_loaded</w:t>
      </w:r>
      <w:r>
        <w:rPr>
          <w:rStyle w:val="OperatorTok"/>
        </w:rPr>
        <w:t>$</w:t>
      </w:r>
      <w:r>
        <w:rPr>
          <w:rStyle w:val="NormalTok"/>
        </w:rPr>
        <w:t xml:space="preserve">site </w:t>
      </w:r>
      <w:r>
        <w:rPr>
          <w:rStyle w:val="OperatorTok"/>
        </w:rPr>
        <w:t>==</w:t>
      </w:r>
      <w:r>
        <w:rPr>
          <w:rStyle w:val="StringTok"/>
        </w:rPr>
        <w:t xml:space="preserve"> </w:t>
      </w:r>
      <w:r>
        <w:rPr>
          <w:rStyle w:val="NormalTok"/>
        </w:rPr>
        <w:t>fia_small</w:t>
      </w:r>
      <w:r>
        <w:rPr>
          <w:rStyle w:val="OperatorTok"/>
        </w:rPr>
        <w:t>$</w:t>
      </w:r>
      <w:r>
        <w:rPr>
          <w:rStyle w:val="NormalTok"/>
        </w:rPr>
        <w:t>site))</w:t>
      </w:r>
    </w:p>
    <w:p w14:paraId="242AD52F" w14:textId="77777777" w:rsidR="007963E0" w:rsidRDefault="00664F52">
      <w:pPr>
        <w:pStyle w:val="SourceCode"/>
      </w:pPr>
      <w:r>
        <w:rPr>
          <w:rStyle w:val="VerbatimChar"/>
        </w:rPr>
        <w:t>## [1] FALSE</w:t>
      </w:r>
    </w:p>
    <w:p w14:paraId="1A414349" w14:textId="77777777" w:rsidR="007963E0" w:rsidRDefault="00664F52">
      <w:pPr>
        <w:pStyle w:val="SourceCode"/>
      </w:pPr>
      <w:r>
        <w:rPr>
          <w:rStyle w:val="NormalTok"/>
        </w:rPr>
        <w:t>fia_short_loaded &lt;-</w:t>
      </w:r>
      <w:r>
        <w:rPr>
          <w:rStyle w:val="StringTok"/>
        </w:rPr>
        <w:t xml:space="preserve"> </w:t>
      </w:r>
      <w:r>
        <w:rPr>
          <w:rStyle w:val="KeywordTok"/>
        </w:rPr>
        <w:t>load_dataset</w:t>
      </w:r>
      <w:r>
        <w:rPr>
          <w:rStyle w:val="NormalTok"/>
        </w:rPr>
        <w:t>(</w:t>
      </w:r>
      <w:r>
        <w:rPr>
          <w:rStyle w:val="StringTok"/>
        </w:rPr>
        <w:t>"fia_short"</w:t>
      </w:r>
      <w:r>
        <w:rPr>
          <w:rStyle w:val="NormalTok"/>
        </w:rPr>
        <w:t>)</w:t>
      </w:r>
      <w:r>
        <w:br/>
      </w:r>
      <w:r>
        <w:br/>
      </w:r>
      <w:r>
        <w:rPr>
          <w:rStyle w:val="KeywordTok"/>
        </w:rPr>
        <w:t>any</w:t>
      </w:r>
      <w:r>
        <w:rPr>
          <w:rStyle w:val="NormalTok"/>
        </w:rPr>
        <w:t>(</w:t>
      </w:r>
      <w:r>
        <w:rPr>
          <w:rStyle w:val="OperatorTok"/>
        </w:rPr>
        <w:t>!</w:t>
      </w:r>
      <w:r>
        <w:rPr>
          <w:rStyle w:val="NormalTok"/>
        </w:rPr>
        <w:t>(fia_short_loaded</w:t>
      </w:r>
      <w:r>
        <w:rPr>
          <w:rStyle w:val="OperatorTok"/>
        </w:rPr>
        <w:t>$</w:t>
      </w:r>
      <w:r>
        <w:rPr>
          <w:rStyle w:val="NormalTok"/>
        </w:rPr>
        <w:t xml:space="preserve">abund </w:t>
      </w:r>
      <w:r>
        <w:rPr>
          <w:rStyle w:val="OperatorTok"/>
        </w:rPr>
        <w:t>==</w:t>
      </w:r>
      <w:r>
        <w:rPr>
          <w:rStyle w:val="StringTok"/>
        </w:rPr>
        <w:t xml:space="preserve"> </w:t>
      </w:r>
      <w:r>
        <w:rPr>
          <w:rStyle w:val="NormalTok"/>
        </w:rPr>
        <w:t>fia_short</w:t>
      </w:r>
      <w:r>
        <w:rPr>
          <w:rStyle w:val="OperatorTok"/>
        </w:rPr>
        <w:t>$</w:t>
      </w:r>
      <w:r>
        <w:rPr>
          <w:rStyle w:val="NormalTok"/>
        </w:rPr>
        <w:t>abund))</w:t>
      </w:r>
    </w:p>
    <w:p w14:paraId="54BEFC3B" w14:textId="77777777" w:rsidR="007963E0" w:rsidRDefault="00664F52">
      <w:pPr>
        <w:pStyle w:val="SourceCode"/>
      </w:pPr>
      <w:r>
        <w:rPr>
          <w:rStyle w:val="VerbatimChar"/>
        </w:rPr>
        <w:t>## [1] FALSE</w:t>
      </w:r>
    </w:p>
    <w:p w14:paraId="3DDF482D" w14:textId="77777777" w:rsidR="007963E0" w:rsidRDefault="00664F52">
      <w:pPr>
        <w:pStyle w:val="SourceCode"/>
      </w:pPr>
      <w:r>
        <w:rPr>
          <w:rStyle w:val="KeywordTok"/>
        </w:rPr>
        <w:t>any</w:t>
      </w:r>
      <w:r>
        <w:rPr>
          <w:rStyle w:val="NormalTok"/>
        </w:rPr>
        <w:t>(</w:t>
      </w:r>
      <w:r>
        <w:rPr>
          <w:rStyle w:val="OperatorTok"/>
        </w:rPr>
        <w:t>!</w:t>
      </w:r>
      <w:r>
        <w:rPr>
          <w:rStyle w:val="NormalTok"/>
        </w:rPr>
        <w:t>(fia_short_loaded</w:t>
      </w:r>
      <w:r>
        <w:rPr>
          <w:rStyle w:val="OperatorTok"/>
        </w:rPr>
        <w:t>$</w:t>
      </w:r>
      <w:r>
        <w:rPr>
          <w:rStyle w:val="NormalTok"/>
        </w:rPr>
        <w:t xml:space="preserve">site </w:t>
      </w:r>
      <w:r>
        <w:rPr>
          <w:rStyle w:val="OperatorTok"/>
        </w:rPr>
        <w:t>==</w:t>
      </w:r>
      <w:r>
        <w:rPr>
          <w:rStyle w:val="StringTok"/>
        </w:rPr>
        <w:t xml:space="preserve"> </w:t>
      </w:r>
      <w:r>
        <w:rPr>
          <w:rStyle w:val="NormalTok"/>
        </w:rPr>
        <w:t>fia_short</w:t>
      </w:r>
      <w:r>
        <w:rPr>
          <w:rStyle w:val="OperatorTok"/>
        </w:rPr>
        <w:t>$</w:t>
      </w:r>
      <w:r>
        <w:rPr>
          <w:rStyle w:val="NormalTok"/>
        </w:rPr>
        <w:t>site))</w:t>
      </w:r>
    </w:p>
    <w:p w14:paraId="39E0B553" w14:textId="77777777" w:rsidR="007963E0" w:rsidRDefault="00664F52">
      <w:pPr>
        <w:pStyle w:val="SourceCode"/>
      </w:pPr>
      <w:r>
        <w:rPr>
          <w:rStyle w:val="VerbatimChar"/>
        </w:rPr>
        <w:t>## [1] FALSE</w:t>
      </w:r>
    </w:p>
    <w:p w14:paraId="7C98F5DC" w14:textId="77777777" w:rsidR="007963E0" w:rsidRDefault="00664F52">
      <w:pPr>
        <w:pStyle w:val="Heading3"/>
      </w:pPr>
      <w:bookmarkStart w:id="93" w:name="bbs"/>
      <w:r>
        <w:t>BBS</w:t>
      </w:r>
      <w:bookmarkEnd w:id="93"/>
    </w:p>
    <w:p w14:paraId="131CE86B" w14:textId="77777777" w:rsidR="007963E0" w:rsidRDefault="00664F52">
      <w:pPr>
        <w:pStyle w:val="Compact"/>
        <w:numPr>
          <w:ilvl w:val="0"/>
          <w:numId w:val="4"/>
        </w:numPr>
      </w:pPr>
      <w:commentRangeStart w:id="94"/>
      <w:r>
        <w:t>Load raw BBS data</w:t>
      </w:r>
    </w:p>
    <w:p w14:paraId="570D0F23" w14:textId="77777777" w:rsidR="007963E0" w:rsidRDefault="00664F52">
      <w:pPr>
        <w:pStyle w:val="Compact"/>
        <w:numPr>
          <w:ilvl w:val="0"/>
          <w:numId w:val="4"/>
        </w:numPr>
      </w:pPr>
      <w:r>
        <w:t xml:space="preserve">Add columns to match what we will get from </w:t>
      </w:r>
      <w:r>
        <w:rPr>
          <w:rStyle w:val="VerbatimChar"/>
        </w:rPr>
        <w:t>load_dataset</w:t>
      </w:r>
    </w:p>
    <w:p w14:paraId="2B0A8962" w14:textId="77777777" w:rsidR="007963E0" w:rsidRDefault="00664F52">
      <w:pPr>
        <w:pStyle w:val="Compact"/>
        <w:numPr>
          <w:ilvl w:val="0"/>
          <w:numId w:val="4"/>
        </w:numPr>
      </w:pPr>
      <w:r>
        <w:t xml:space="preserve">Load from </w:t>
      </w:r>
      <w:proofErr w:type="spellStart"/>
      <w:r>
        <w:rPr>
          <w:rStyle w:val="VerbatimChar"/>
        </w:rPr>
        <w:t>load_dataset</w:t>
      </w:r>
      <w:commentRangeEnd w:id="94"/>
      <w:proofErr w:type="spellEnd"/>
      <w:r w:rsidR="007D0287">
        <w:rPr>
          <w:rStyle w:val="CommentReference"/>
        </w:rPr>
        <w:commentReference w:id="94"/>
      </w:r>
    </w:p>
    <w:p w14:paraId="4E453C02" w14:textId="77777777" w:rsidR="007963E0" w:rsidRDefault="00664F52">
      <w:pPr>
        <w:pStyle w:val="SourceCode"/>
      </w:pPr>
      <w:r>
        <w:rPr>
          <w:rStyle w:val="NormalTok"/>
        </w:rPr>
        <w:t>bbs_raw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"bbs_spab.csv"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(bbs_raw)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bbs_raw &lt;-</w:t>
      </w:r>
      <w:r>
        <w:rPr>
          <w:rStyle w:val="StringTok"/>
        </w:rPr>
        <w:t xml:space="preserve"> </w:t>
      </w:r>
      <w:r>
        <w:rPr>
          <w:rStyle w:val="NormalTok"/>
        </w:rPr>
        <w:t xml:space="preserve">bbs_raw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"bbs"</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lastRenderedPageBreak/>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bbs_loaded &lt;-</w:t>
      </w:r>
      <w:r>
        <w:rPr>
          <w:rStyle w:val="StringTok"/>
        </w:rPr>
        <w:t xml:space="preserve"> </w:t>
      </w:r>
      <w:r>
        <w:rPr>
          <w:rStyle w:val="KeywordTok"/>
        </w:rPr>
        <w:t>load_dataset</w:t>
      </w:r>
      <w:r>
        <w:rPr>
          <w:rStyle w:val="NormalTok"/>
        </w:rPr>
        <w:t>(</w:t>
      </w:r>
      <w:r>
        <w:rPr>
          <w:rStyle w:val="StringTok"/>
        </w:rPr>
        <w:t>"bbs"</w:t>
      </w:r>
      <w:r>
        <w:rPr>
          <w:rStyle w:val="NormalTok"/>
        </w:rPr>
        <w:t>)</w:t>
      </w:r>
    </w:p>
    <w:p w14:paraId="511BF689" w14:textId="77777777" w:rsidR="007963E0" w:rsidRDefault="00664F52">
      <w:pPr>
        <w:pStyle w:val="FirstParagraph"/>
      </w:pPr>
      <w:commentRangeStart w:id="95"/>
      <w:r>
        <w:t>Compare loaded to raw:</w:t>
      </w:r>
      <w:commentRangeEnd w:id="95"/>
      <w:r w:rsidR="007D0287">
        <w:rPr>
          <w:rStyle w:val="CommentReference"/>
        </w:rPr>
        <w:commentReference w:id="95"/>
      </w:r>
    </w:p>
    <w:p w14:paraId="38CDCF7E" w14:textId="77777777" w:rsidR="007963E0" w:rsidRDefault="00664F52">
      <w:pPr>
        <w:pStyle w:val="SourceCode"/>
      </w:pPr>
      <w:r>
        <w:rPr>
          <w:rStyle w:val="KeywordTok"/>
        </w:rPr>
        <w:t>any</w:t>
      </w:r>
      <w:r>
        <w:rPr>
          <w:rStyle w:val="NormalTok"/>
        </w:rPr>
        <w:t>(</w:t>
      </w:r>
      <w:r>
        <w:rPr>
          <w:rStyle w:val="OperatorTok"/>
        </w:rPr>
        <w:t>!</w:t>
      </w:r>
      <w:r>
        <w:rPr>
          <w:rStyle w:val="NormalTok"/>
        </w:rPr>
        <w:t>(bbs_loaded</w:t>
      </w:r>
      <w:r>
        <w:rPr>
          <w:rStyle w:val="OperatorTok"/>
        </w:rPr>
        <w:t>$</w:t>
      </w:r>
      <w:r>
        <w:rPr>
          <w:rStyle w:val="NormalTok"/>
        </w:rPr>
        <w:t xml:space="preserve">abund </w:t>
      </w:r>
      <w:r>
        <w:rPr>
          <w:rStyle w:val="OperatorTok"/>
        </w:rPr>
        <w:t>==</w:t>
      </w:r>
      <w:r>
        <w:rPr>
          <w:rStyle w:val="StringTok"/>
        </w:rPr>
        <w:t xml:space="preserve"> </w:t>
      </w:r>
      <w:r>
        <w:rPr>
          <w:rStyle w:val="NormalTok"/>
        </w:rPr>
        <w:t>bbs_raw</w:t>
      </w:r>
      <w:r>
        <w:rPr>
          <w:rStyle w:val="OperatorTok"/>
        </w:rPr>
        <w:t>$</w:t>
      </w:r>
      <w:r>
        <w:rPr>
          <w:rStyle w:val="NormalTok"/>
        </w:rPr>
        <w:t>abund))</w:t>
      </w:r>
    </w:p>
    <w:p w14:paraId="4A9DF9ED" w14:textId="77777777" w:rsidR="007963E0" w:rsidRDefault="00664F52">
      <w:pPr>
        <w:pStyle w:val="SourceCode"/>
      </w:pPr>
      <w:r>
        <w:rPr>
          <w:rStyle w:val="VerbatimChar"/>
        </w:rPr>
        <w:t>## [1] FALSE</w:t>
      </w:r>
    </w:p>
    <w:p w14:paraId="2989DB2E" w14:textId="77777777" w:rsidR="007963E0" w:rsidRDefault="00664F52">
      <w:pPr>
        <w:pStyle w:val="SourceCode"/>
      </w:pPr>
      <w:r>
        <w:rPr>
          <w:rStyle w:val="KeywordTok"/>
        </w:rPr>
        <w:t>any</w:t>
      </w:r>
      <w:r>
        <w:rPr>
          <w:rStyle w:val="NormalTok"/>
        </w:rPr>
        <w:t>(</w:t>
      </w:r>
      <w:r>
        <w:rPr>
          <w:rStyle w:val="OperatorTok"/>
        </w:rPr>
        <w:t>!</w:t>
      </w:r>
      <w:r>
        <w:rPr>
          <w:rStyle w:val="NormalTok"/>
        </w:rPr>
        <w:t>(bbs_loaded</w:t>
      </w:r>
      <w:r>
        <w:rPr>
          <w:rStyle w:val="OperatorTok"/>
        </w:rPr>
        <w:t>$</w:t>
      </w:r>
      <w:r>
        <w:rPr>
          <w:rStyle w:val="NormalTok"/>
        </w:rPr>
        <w:t xml:space="preserve">site </w:t>
      </w:r>
      <w:r>
        <w:rPr>
          <w:rStyle w:val="OperatorTok"/>
        </w:rPr>
        <w:t>==</w:t>
      </w:r>
      <w:r>
        <w:rPr>
          <w:rStyle w:val="StringTok"/>
        </w:rPr>
        <w:t xml:space="preserve"> </w:t>
      </w:r>
      <w:r>
        <w:rPr>
          <w:rStyle w:val="NormalTok"/>
        </w:rPr>
        <w:t>bbs_raw</w:t>
      </w:r>
      <w:r>
        <w:rPr>
          <w:rStyle w:val="OperatorTok"/>
        </w:rPr>
        <w:t>$</w:t>
      </w:r>
      <w:r>
        <w:rPr>
          <w:rStyle w:val="NormalTok"/>
        </w:rPr>
        <w:t>site))</w:t>
      </w:r>
    </w:p>
    <w:p w14:paraId="28AA44A3" w14:textId="77777777" w:rsidR="007963E0" w:rsidRDefault="00664F52">
      <w:pPr>
        <w:pStyle w:val="SourceCode"/>
      </w:pPr>
      <w:r>
        <w:rPr>
          <w:rStyle w:val="VerbatimChar"/>
        </w:rPr>
        <w:t>## [1] FALSE</w:t>
      </w:r>
    </w:p>
    <w:p w14:paraId="2717DB49" w14:textId="77777777" w:rsidR="007963E0" w:rsidRDefault="00664F52">
      <w:pPr>
        <w:pStyle w:val="FirstParagraph"/>
      </w:pPr>
      <w:r>
        <w:t>Check community sizes:</w:t>
      </w:r>
    </w:p>
    <w:p w14:paraId="59445097" w14:textId="77777777" w:rsidR="007963E0" w:rsidRDefault="00664F52">
      <w:pPr>
        <w:pStyle w:val="SourceCode"/>
      </w:pPr>
      <w:r>
        <w:rPr>
          <w:rStyle w:val="NormalTok"/>
        </w:rPr>
        <w:t>bbs_statevars &lt;-</w:t>
      </w:r>
      <w:r>
        <w:rPr>
          <w:rStyle w:val="StringTok"/>
        </w:rPr>
        <w:t xml:space="preserve"> </w:t>
      </w:r>
      <w:r>
        <w:rPr>
          <w:rStyle w:val="KeywordTok"/>
        </w:rPr>
        <w:t>get_statevars</w:t>
      </w:r>
      <w:r>
        <w:rPr>
          <w:rStyle w:val="NormalTok"/>
        </w:rPr>
        <w:t>(bbs_raw)</w:t>
      </w:r>
      <w:r>
        <w:br/>
      </w:r>
      <w:r>
        <w:br/>
      </w:r>
      <w:r>
        <w:rPr>
          <w:rStyle w:val="KeywordTok"/>
        </w:rPr>
        <w:t>ggplot</w:t>
      </w:r>
      <w:r>
        <w:rPr>
          <w:rStyle w:val="NormalTok"/>
        </w:rPr>
        <w:t xml:space="preserve">(bbs_statevars,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2CD49F3A" w14:textId="77777777" w:rsidR="007963E0" w:rsidRDefault="00664F52">
      <w:pPr>
        <w:pStyle w:val="FirstParagraph"/>
      </w:pPr>
      <w:r>
        <w:rPr>
          <w:noProof/>
        </w:rPr>
        <w:drawing>
          <wp:inline distT="0" distB="0" distL="0" distR="0" wp14:anchorId="7F5B0F88" wp14:editId="636FC7A5">
            <wp:extent cx="2772075"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12-1.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73ED3CE6" w14:textId="7A62865A" w:rsidR="007963E0" w:rsidRDefault="00664F52">
      <w:pPr>
        <w:pStyle w:val="BodyText"/>
      </w:pPr>
      <w:r>
        <w:t xml:space="preserve">No communities in BBS have more than 40720 individuals, so all are </w:t>
      </w:r>
      <w:del w:id="96" w:author="Ernest, Morgan" w:date="2020-12-10T10:39:00Z">
        <w:r w:rsidDel="007D0287">
          <w:delText>used at this stag</w:delText>
        </w:r>
      </w:del>
      <w:ins w:id="97" w:author="Ernest, Morgan" w:date="2020-12-10T10:39:00Z">
        <w:r w:rsidR="007D0287">
          <w:t>initially included in the analysis</w:t>
        </w:r>
      </w:ins>
      <w:del w:id="98" w:author="Ernest, Morgan" w:date="2020-12-10T10:39:00Z">
        <w:r w:rsidDel="007D0287">
          <w:delText>e</w:delText>
        </w:r>
      </w:del>
      <w:r>
        <w:t>.</w:t>
      </w:r>
    </w:p>
    <w:p w14:paraId="6F4632AC" w14:textId="77777777" w:rsidR="007963E0" w:rsidRDefault="00664F52">
      <w:pPr>
        <w:pStyle w:val="Heading3"/>
      </w:pPr>
      <w:bookmarkStart w:id="99" w:name="gentry"/>
      <w:r>
        <w:t>Gentry</w:t>
      </w:r>
      <w:bookmarkEnd w:id="99"/>
    </w:p>
    <w:p w14:paraId="7312D8B5" w14:textId="77777777" w:rsidR="007963E0" w:rsidRDefault="00664F52">
      <w:pPr>
        <w:pStyle w:val="Compact"/>
        <w:numPr>
          <w:ilvl w:val="0"/>
          <w:numId w:val="5"/>
        </w:numPr>
      </w:pPr>
      <w:commentRangeStart w:id="100"/>
      <w:r>
        <w:t>Load raw Gentry data</w:t>
      </w:r>
    </w:p>
    <w:p w14:paraId="35108B12" w14:textId="77777777" w:rsidR="007963E0" w:rsidRDefault="00664F52">
      <w:pPr>
        <w:pStyle w:val="Compact"/>
        <w:numPr>
          <w:ilvl w:val="0"/>
          <w:numId w:val="5"/>
        </w:numPr>
      </w:pPr>
      <w:r>
        <w:t xml:space="preserve">Add columns to match what we will get from </w:t>
      </w:r>
      <w:r>
        <w:rPr>
          <w:rStyle w:val="VerbatimChar"/>
        </w:rPr>
        <w:t>load_dataset</w:t>
      </w:r>
    </w:p>
    <w:p w14:paraId="56B3F9FE" w14:textId="77777777" w:rsidR="007963E0" w:rsidRDefault="00664F52">
      <w:pPr>
        <w:pStyle w:val="Compact"/>
        <w:numPr>
          <w:ilvl w:val="0"/>
          <w:numId w:val="5"/>
        </w:numPr>
      </w:pPr>
      <w:r>
        <w:t xml:space="preserve">Load from </w:t>
      </w:r>
      <w:proofErr w:type="spellStart"/>
      <w:r>
        <w:rPr>
          <w:rStyle w:val="VerbatimChar"/>
        </w:rPr>
        <w:t>load_dataset</w:t>
      </w:r>
      <w:commentRangeEnd w:id="100"/>
      <w:proofErr w:type="spellEnd"/>
      <w:r w:rsidR="007D0287">
        <w:rPr>
          <w:rStyle w:val="CommentReference"/>
        </w:rPr>
        <w:commentReference w:id="100"/>
      </w:r>
    </w:p>
    <w:p w14:paraId="518A77EA" w14:textId="77777777" w:rsidR="007963E0" w:rsidRDefault="00664F52">
      <w:pPr>
        <w:pStyle w:val="SourceCode"/>
      </w:pPr>
      <w:r>
        <w:rPr>
          <w:rStyle w:val="NormalTok"/>
        </w:rPr>
        <w:lastRenderedPageBreak/>
        <w:t>gentry_raw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"gentry_spab.csv"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(gentry_raw)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gentry_raw &lt;-</w:t>
      </w:r>
      <w:r>
        <w:rPr>
          <w:rStyle w:val="StringTok"/>
        </w:rPr>
        <w:t xml:space="preserve"> </w:t>
      </w:r>
      <w:r>
        <w:rPr>
          <w:rStyle w:val="NormalTok"/>
        </w:rPr>
        <w:t xml:space="preserve">gentry_raw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"gentry"</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gentry_loaded &lt;-</w:t>
      </w:r>
      <w:r>
        <w:rPr>
          <w:rStyle w:val="StringTok"/>
        </w:rPr>
        <w:t xml:space="preserve"> </w:t>
      </w:r>
      <w:r>
        <w:rPr>
          <w:rStyle w:val="KeywordTok"/>
        </w:rPr>
        <w:t>load_dataset</w:t>
      </w:r>
      <w:r>
        <w:rPr>
          <w:rStyle w:val="NormalTok"/>
        </w:rPr>
        <w:t>(</w:t>
      </w:r>
      <w:r>
        <w:rPr>
          <w:rStyle w:val="StringTok"/>
        </w:rPr>
        <w:t>"gentry"</w:t>
      </w:r>
      <w:r>
        <w:rPr>
          <w:rStyle w:val="NormalTok"/>
        </w:rPr>
        <w:t>)</w:t>
      </w:r>
    </w:p>
    <w:p w14:paraId="48272266" w14:textId="77777777" w:rsidR="007963E0" w:rsidRDefault="00664F52">
      <w:pPr>
        <w:pStyle w:val="FirstParagraph"/>
      </w:pPr>
      <w:r>
        <w:t>Compare loaded to raw:</w:t>
      </w:r>
    </w:p>
    <w:p w14:paraId="205F8D75" w14:textId="77777777" w:rsidR="007963E0" w:rsidRDefault="00664F52">
      <w:pPr>
        <w:pStyle w:val="SourceCode"/>
      </w:pPr>
      <w:r>
        <w:rPr>
          <w:rStyle w:val="KeywordTok"/>
        </w:rPr>
        <w:t>any</w:t>
      </w:r>
      <w:r>
        <w:rPr>
          <w:rStyle w:val="NormalTok"/>
        </w:rPr>
        <w:t>(</w:t>
      </w:r>
      <w:r>
        <w:rPr>
          <w:rStyle w:val="OperatorTok"/>
        </w:rPr>
        <w:t>!</w:t>
      </w:r>
      <w:r>
        <w:rPr>
          <w:rStyle w:val="NormalTok"/>
        </w:rPr>
        <w:t>(gentry_loaded</w:t>
      </w:r>
      <w:r>
        <w:rPr>
          <w:rStyle w:val="OperatorTok"/>
        </w:rPr>
        <w:t>$</w:t>
      </w:r>
      <w:r>
        <w:rPr>
          <w:rStyle w:val="NormalTok"/>
        </w:rPr>
        <w:t xml:space="preserve">abund </w:t>
      </w:r>
      <w:r>
        <w:rPr>
          <w:rStyle w:val="OperatorTok"/>
        </w:rPr>
        <w:t>==</w:t>
      </w:r>
      <w:r>
        <w:rPr>
          <w:rStyle w:val="StringTok"/>
        </w:rPr>
        <w:t xml:space="preserve"> </w:t>
      </w:r>
      <w:r>
        <w:rPr>
          <w:rStyle w:val="NormalTok"/>
        </w:rPr>
        <w:t>gentry_raw</w:t>
      </w:r>
      <w:r>
        <w:rPr>
          <w:rStyle w:val="OperatorTok"/>
        </w:rPr>
        <w:t>$</w:t>
      </w:r>
      <w:r>
        <w:rPr>
          <w:rStyle w:val="NormalTok"/>
        </w:rPr>
        <w:t>abund))</w:t>
      </w:r>
    </w:p>
    <w:p w14:paraId="0CC27249" w14:textId="77777777" w:rsidR="007963E0" w:rsidRDefault="00664F52">
      <w:pPr>
        <w:pStyle w:val="SourceCode"/>
      </w:pPr>
      <w:r>
        <w:rPr>
          <w:rStyle w:val="VerbatimChar"/>
        </w:rPr>
        <w:t>## [1] FALSE</w:t>
      </w:r>
    </w:p>
    <w:p w14:paraId="1AA71784" w14:textId="77777777" w:rsidR="007963E0" w:rsidRDefault="00664F52">
      <w:pPr>
        <w:pStyle w:val="SourceCode"/>
      </w:pPr>
      <w:r>
        <w:rPr>
          <w:rStyle w:val="KeywordTok"/>
        </w:rPr>
        <w:t>any</w:t>
      </w:r>
      <w:r>
        <w:rPr>
          <w:rStyle w:val="NormalTok"/>
        </w:rPr>
        <w:t>(</w:t>
      </w:r>
      <w:r>
        <w:rPr>
          <w:rStyle w:val="OperatorTok"/>
        </w:rPr>
        <w:t>!</w:t>
      </w:r>
      <w:r>
        <w:rPr>
          <w:rStyle w:val="NormalTok"/>
        </w:rPr>
        <w:t>(gentry_loaded</w:t>
      </w:r>
      <w:r>
        <w:rPr>
          <w:rStyle w:val="OperatorTok"/>
        </w:rPr>
        <w:t>$</w:t>
      </w:r>
      <w:r>
        <w:rPr>
          <w:rStyle w:val="NormalTok"/>
        </w:rPr>
        <w:t xml:space="preserve">site </w:t>
      </w:r>
      <w:r>
        <w:rPr>
          <w:rStyle w:val="OperatorTok"/>
        </w:rPr>
        <w:t>==</w:t>
      </w:r>
      <w:r>
        <w:rPr>
          <w:rStyle w:val="StringTok"/>
        </w:rPr>
        <w:t xml:space="preserve"> </w:t>
      </w:r>
      <w:r>
        <w:rPr>
          <w:rStyle w:val="NormalTok"/>
        </w:rPr>
        <w:t>gentry_raw</w:t>
      </w:r>
      <w:r>
        <w:rPr>
          <w:rStyle w:val="OperatorTok"/>
        </w:rPr>
        <w:t>$</w:t>
      </w:r>
      <w:r>
        <w:rPr>
          <w:rStyle w:val="NormalTok"/>
        </w:rPr>
        <w:t>site))</w:t>
      </w:r>
    </w:p>
    <w:p w14:paraId="173DD0E3" w14:textId="77777777" w:rsidR="007963E0" w:rsidRDefault="00664F52">
      <w:pPr>
        <w:pStyle w:val="SourceCode"/>
      </w:pPr>
      <w:r>
        <w:rPr>
          <w:rStyle w:val="VerbatimChar"/>
        </w:rPr>
        <w:t>## [1] FALSE</w:t>
      </w:r>
    </w:p>
    <w:p w14:paraId="39835534" w14:textId="77777777" w:rsidR="007963E0" w:rsidRDefault="00664F52">
      <w:pPr>
        <w:pStyle w:val="FirstParagraph"/>
      </w:pPr>
      <w:r>
        <w:t>Check community sizes:</w:t>
      </w:r>
    </w:p>
    <w:p w14:paraId="7E688354" w14:textId="77777777" w:rsidR="007963E0" w:rsidRDefault="00664F52">
      <w:pPr>
        <w:pStyle w:val="SourceCode"/>
      </w:pPr>
      <w:r>
        <w:rPr>
          <w:rStyle w:val="NormalTok"/>
        </w:rPr>
        <w:t>gentry_statevars &lt;-</w:t>
      </w:r>
      <w:r>
        <w:rPr>
          <w:rStyle w:val="StringTok"/>
        </w:rPr>
        <w:t xml:space="preserve"> </w:t>
      </w:r>
      <w:r>
        <w:rPr>
          <w:rStyle w:val="KeywordTok"/>
        </w:rPr>
        <w:t>get_statevars</w:t>
      </w:r>
      <w:r>
        <w:rPr>
          <w:rStyle w:val="NormalTok"/>
        </w:rPr>
        <w:t>(gentry_raw)</w:t>
      </w:r>
      <w:r>
        <w:br/>
      </w:r>
      <w:r>
        <w:br/>
      </w:r>
      <w:r>
        <w:rPr>
          <w:rStyle w:val="KeywordTok"/>
        </w:rPr>
        <w:t>ggplot</w:t>
      </w:r>
      <w:r>
        <w:rPr>
          <w:rStyle w:val="NormalTok"/>
        </w:rPr>
        <w:t xml:space="preserve">(gentry_statevars,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0A832CBF" w14:textId="77777777" w:rsidR="007963E0" w:rsidRDefault="00664F52">
      <w:pPr>
        <w:pStyle w:val="FirstParagraph"/>
      </w:pPr>
      <w:r>
        <w:rPr>
          <w:noProof/>
        </w:rPr>
        <w:drawing>
          <wp:inline distT="0" distB="0" distL="0" distR="0" wp14:anchorId="524AECDE" wp14:editId="1F6DD804">
            <wp:extent cx="2772075"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15-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p>
    <w:p w14:paraId="65585F58" w14:textId="77777777" w:rsidR="007963E0" w:rsidRDefault="00664F52">
      <w:pPr>
        <w:pStyle w:val="BodyText"/>
      </w:pPr>
      <w:r>
        <w:lastRenderedPageBreak/>
        <w:t>No communities in Gentry have more than 40720 individuals, so all are used at this stage.</w:t>
      </w:r>
    </w:p>
    <w:p w14:paraId="0A4EA982" w14:textId="77777777" w:rsidR="007963E0" w:rsidRDefault="00664F52">
      <w:pPr>
        <w:pStyle w:val="Heading3"/>
      </w:pPr>
      <w:bookmarkStart w:id="101" w:name="mammal-community-database"/>
      <w:r>
        <w:t>Mammal Community Database</w:t>
      </w:r>
      <w:bookmarkEnd w:id="101"/>
    </w:p>
    <w:p w14:paraId="06C9A158" w14:textId="77777777" w:rsidR="007963E0" w:rsidRDefault="00664F52">
      <w:pPr>
        <w:pStyle w:val="Compact"/>
        <w:numPr>
          <w:ilvl w:val="0"/>
          <w:numId w:val="6"/>
        </w:numPr>
      </w:pPr>
      <w:commentRangeStart w:id="102"/>
      <w:r>
        <w:t>Load raw MCDB data</w:t>
      </w:r>
    </w:p>
    <w:p w14:paraId="003F5A88" w14:textId="77777777" w:rsidR="007963E0" w:rsidRDefault="00664F52">
      <w:pPr>
        <w:pStyle w:val="Compact"/>
        <w:numPr>
          <w:ilvl w:val="0"/>
          <w:numId w:val="6"/>
        </w:numPr>
      </w:pPr>
      <w:r>
        <w:t xml:space="preserve">Add columns to match what we will get from </w:t>
      </w:r>
      <w:r>
        <w:rPr>
          <w:rStyle w:val="VerbatimChar"/>
        </w:rPr>
        <w:t>load_dataset</w:t>
      </w:r>
    </w:p>
    <w:p w14:paraId="1980B14E" w14:textId="77777777" w:rsidR="007963E0" w:rsidRDefault="00664F52">
      <w:pPr>
        <w:pStyle w:val="Compact"/>
        <w:numPr>
          <w:ilvl w:val="0"/>
          <w:numId w:val="6"/>
        </w:numPr>
      </w:pPr>
      <w:r>
        <w:t xml:space="preserve">Load from </w:t>
      </w:r>
      <w:proofErr w:type="spellStart"/>
      <w:r>
        <w:rPr>
          <w:rStyle w:val="VerbatimChar"/>
        </w:rPr>
        <w:t>load_dataset</w:t>
      </w:r>
      <w:commentRangeEnd w:id="102"/>
      <w:proofErr w:type="spellEnd"/>
      <w:r w:rsidR="007D0287">
        <w:rPr>
          <w:rStyle w:val="CommentReference"/>
        </w:rPr>
        <w:commentReference w:id="102"/>
      </w:r>
    </w:p>
    <w:p w14:paraId="791EC304" w14:textId="77777777" w:rsidR="007963E0" w:rsidRDefault="00664F52">
      <w:pPr>
        <w:pStyle w:val="SourceCode"/>
      </w:pPr>
      <w:r>
        <w:rPr>
          <w:rStyle w:val="NormalTok"/>
        </w:rPr>
        <w:t>mcdb_raw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"working-data"</w:t>
      </w:r>
      <w:r>
        <w:rPr>
          <w:rStyle w:val="NormalTok"/>
        </w:rPr>
        <w:t xml:space="preserve">, </w:t>
      </w:r>
      <w:r>
        <w:rPr>
          <w:rStyle w:val="StringTok"/>
        </w:rPr>
        <w:t>"abund_data"</w:t>
      </w:r>
      <w:r>
        <w:rPr>
          <w:rStyle w:val="NormalTok"/>
        </w:rPr>
        <w:t xml:space="preserve">, </w:t>
      </w:r>
      <w:r>
        <w:rPr>
          <w:rStyle w:val="StringTok"/>
        </w:rPr>
        <w:t>"mcdb_spab.csv"</w:t>
      </w:r>
      <w:r>
        <w:rPr>
          <w:rStyle w:val="NormalTok"/>
        </w:rPr>
        <w:t xml:space="preserve">),  </w:t>
      </w:r>
      <w:r>
        <w:rPr>
          <w:rStyle w:val="DataTypeTok"/>
        </w:rPr>
        <w:t>stringsAsFactors =</w:t>
      </w:r>
      <w:r>
        <w:rPr>
          <w:rStyle w:val="NormalTok"/>
        </w:rPr>
        <w:t xml:space="preserve"> F, </w:t>
      </w:r>
      <w:r>
        <w:rPr>
          <w:rStyle w:val="DataTypeTok"/>
        </w:rPr>
        <w:t>header =</w:t>
      </w:r>
      <w:r>
        <w:rPr>
          <w:rStyle w:val="NormalTok"/>
        </w:rPr>
        <w:t xml:space="preserve"> F, </w:t>
      </w:r>
      <w:r>
        <w:rPr>
          <w:rStyle w:val="DataTypeTok"/>
        </w:rPr>
        <w:t>skip =</w:t>
      </w:r>
      <w:r>
        <w:rPr>
          <w:rStyle w:val="NormalTok"/>
        </w:rPr>
        <w:t xml:space="preserve"> </w:t>
      </w:r>
      <w:r>
        <w:rPr>
          <w:rStyle w:val="DecValTok"/>
        </w:rPr>
        <w:t>2</w:t>
      </w:r>
      <w:r>
        <w:rPr>
          <w:rStyle w:val="NormalTok"/>
        </w:rPr>
        <w:t>)</w:t>
      </w:r>
      <w:r>
        <w:br/>
      </w:r>
      <w:r>
        <w:br/>
      </w:r>
      <w:r>
        <w:rPr>
          <w:rStyle w:val="KeywordTok"/>
        </w:rPr>
        <w:t>colnames</w:t>
      </w:r>
      <w:r>
        <w:rPr>
          <w:rStyle w:val="NormalTok"/>
        </w:rPr>
        <w:t>(mcdb_raw) &lt;-</w:t>
      </w:r>
      <w:r>
        <w:rPr>
          <w:rStyle w:val="StringTok"/>
        </w:rPr>
        <w:t xml:space="preserve"> </w:t>
      </w:r>
      <w:r>
        <w:rPr>
          <w:rStyle w:val="KeywordTok"/>
        </w:rPr>
        <w:t>c</w:t>
      </w:r>
      <w:r>
        <w:rPr>
          <w:rStyle w:val="NormalTok"/>
        </w:rPr>
        <w:t>(</w:t>
      </w:r>
      <w:r>
        <w:rPr>
          <w:rStyle w:val="StringTok"/>
        </w:rPr>
        <w:t>"site"</w:t>
      </w:r>
      <w:r>
        <w:rPr>
          <w:rStyle w:val="NormalTok"/>
        </w:rPr>
        <w:t xml:space="preserve">, </w:t>
      </w:r>
      <w:r>
        <w:rPr>
          <w:rStyle w:val="StringTok"/>
        </w:rPr>
        <w:t>"year"</w:t>
      </w:r>
      <w:r>
        <w:rPr>
          <w:rStyle w:val="NormalTok"/>
        </w:rPr>
        <w:t xml:space="preserve">, </w:t>
      </w:r>
      <w:r>
        <w:rPr>
          <w:rStyle w:val="StringTok"/>
        </w:rPr>
        <w:t>"species"</w:t>
      </w:r>
      <w:r>
        <w:rPr>
          <w:rStyle w:val="NormalTok"/>
        </w:rPr>
        <w:t xml:space="preserve">, </w:t>
      </w:r>
      <w:r>
        <w:rPr>
          <w:rStyle w:val="StringTok"/>
        </w:rPr>
        <w:t>"abund"</w:t>
      </w:r>
      <w:r>
        <w:rPr>
          <w:rStyle w:val="NormalTok"/>
        </w:rPr>
        <w:t>)</w:t>
      </w:r>
      <w:r>
        <w:br/>
      </w:r>
      <w:r>
        <w:br/>
      </w:r>
      <w:r>
        <w:rPr>
          <w:rStyle w:val="NormalTok"/>
        </w:rPr>
        <w:t>mcdb_raw &lt;-</w:t>
      </w:r>
      <w:r>
        <w:rPr>
          <w:rStyle w:val="StringTok"/>
        </w:rPr>
        <w:t xml:space="preserve"> </w:t>
      </w:r>
      <w:r>
        <w:rPr>
          <w:rStyle w:val="NormalTok"/>
        </w:rPr>
        <w:t xml:space="preserve">mcdb_raw </w:t>
      </w:r>
      <w:r>
        <w:rPr>
          <w:rStyle w:val="OperatorTok"/>
        </w:rPr>
        <w:t>%&gt;%</w:t>
      </w:r>
      <w:r>
        <w:br/>
      </w:r>
      <w:r>
        <w:rPr>
          <w:rStyle w:val="StringTok"/>
        </w:rPr>
        <w:t xml:space="preserve">  </w:t>
      </w:r>
      <w:r>
        <w:rPr>
          <w:rStyle w:val="KeywordTok"/>
        </w:rPr>
        <w:t>mutate</w:t>
      </w:r>
      <w:r>
        <w:rPr>
          <w:rStyle w:val="NormalTok"/>
        </w:rPr>
        <w:t>(</w:t>
      </w:r>
      <w:r>
        <w:rPr>
          <w:rStyle w:val="DataTypeTok"/>
        </w:rPr>
        <w:t>site =</w:t>
      </w:r>
      <w:r>
        <w:rPr>
          <w:rStyle w:val="NormalTok"/>
        </w:rPr>
        <w:t xml:space="preserve"> </w:t>
      </w:r>
      <w:r>
        <w:rPr>
          <w:rStyle w:val="KeywordTok"/>
        </w:rPr>
        <w:t>as.character</w:t>
      </w:r>
      <w:r>
        <w:rPr>
          <w:rStyle w:val="NormalTok"/>
        </w:rPr>
        <w:t>(site),</w:t>
      </w:r>
      <w:r>
        <w:br/>
      </w:r>
      <w:r>
        <w:rPr>
          <w:rStyle w:val="NormalTok"/>
        </w:rPr>
        <w:t xml:space="preserve">         </w:t>
      </w:r>
      <w:r>
        <w:rPr>
          <w:rStyle w:val="DataTypeTok"/>
        </w:rPr>
        <w:t>dat =</w:t>
      </w:r>
      <w:r>
        <w:rPr>
          <w:rStyle w:val="NormalTok"/>
        </w:rPr>
        <w:t xml:space="preserve"> </w:t>
      </w:r>
      <w:r>
        <w:rPr>
          <w:rStyle w:val="StringTok"/>
        </w:rPr>
        <w:t>"mcdb"</w:t>
      </w:r>
      <w:r>
        <w:rPr>
          <w:rStyle w:val="NormalTok"/>
        </w:rPr>
        <w:t>,</w:t>
      </w:r>
      <w:r>
        <w:br/>
      </w:r>
      <w:r>
        <w:rPr>
          <w:rStyle w:val="NormalTok"/>
        </w:rPr>
        <w:t xml:space="preserve">         </w:t>
      </w:r>
      <w:r>
        <w:rPr>
          <w:rStyle w:val="DataTypeTok"/>
        </w:rPr>
        <w:t>singletons =</w:t>
      </w:r>
      <w:r>
        <w:rPr>
          <w:rStyle w:val="NormalTok"/>
        </w:rPr>
        <w:t xml:space="preserve"> F,</w:t>
      </w:r>
      <w:r>
        <w:br/>
      </w:r>
      <w:r>
        <w:rPr>
          <w:rStyle w:val="NormalTok"/>
        </w:rPr>
        <w:t xml:space="preserve">         </w:t>
      </w:r>
      <w:r>
        <w:rPr>
          <w:rStyle w:val="DataTypeTok"/>
        </w:rPr>
        <w:t>sim =</w:t>
      </w:r>
      <w:r>
        <w:rPr>
          <w:rStyle w:val="NormalTok"/>
        </w:rPr>
        <w:t xml:space="preserve"> </w:t>
      </w:r>
      <w:r>
        <w:rPr>
          <w:rStyle w:val="DecValTok"/>
        </w:rPr>
        <w:t>-99</w:t>
      </w:r>
      <w:r>
        <w:rPr>
          <w:rStyle w:val="NormalTok"/>
        </w:rPr>
        <w:t>,</w:t>
      </w:r>
      <w:r>
        <w:br/>
      </w:r>
      <w:r>
        <w:rPr>
          <w:rStyle w:val="NormalTok"/>
        </w:rPr>
        <w:t xml:space="preserve">         </w:t>
      </w:r>
      <w:r>
        <w:rPr>
          <w:rStyle w:val="DataTypeTok"/>
        </w:rPr>
        <w:t>source =</w:t>
      </w:r>
      <w:r>
        <w:rPr>
          <w:rStyle w:val="NormalTok"/>
        </w:rPr>
        <w:t xml:space="preserve"> </w:t>
      </w:r>
      <w:r>
        <w:rPr>
          <w:rStyle w:val="StringTok"/>
        </w:rPr>
        <w:t>"observed"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(site) </w:t>
      </w:r>
      <w:r>
        <w:rPr>
          <w:rStyle w:val="OperatorTok"/>
        </w:rPr>
        <w:t>%&gt;%</w:t>
      </w:r>
      <w:r>
        <w:br/>
      </w:r>
      <w:r>
        <w:rPr>
          <w:rStyle w:val="StringTok"/>
        </w:rPr>
        <w:t xml:space="preserve">  </w:t>
      </w:r>
      <w:r>
        <w:rPr>
          <w:rStyle w:val="KeywordTok"/>
        </w:rPr>
        <w:t>arrange</w:t>
      </w:r>
      <w:r>
        <w:rPr>
          <w:rStyle w:val="NormalTok"/>
        </w:rPr>
        <w:t xml:space="preserve">(abund) </w:t>
      </w:r>
      <w:r>
        <w:rPr>
          <w:rStyle w:val="OperatorTok"/>
        </w:rPr>
        <w:t>%&gt;%</w:t>
      </w:r>
      <w:r>
        <w:br/>
      </w:r>
      <w:r>
        <w:rPr>
          <w:rStyle w:val="StringTok"/>
        </w:rPr>
        <w:t xml:space="preserve">  </w:t>
      </w:r>
      <w:r>
        <w:rPr>
          <w:rStyle w:val="KeywordTok"/>
        </w:rPr>
        <w:t>mutate</w:t>
      </w:r>
      <w:r>
        <w:rPr>
          <w:rStyle w:val="NormalTok"/>
        </w:rPr>
        <w:t>(</w:t>
      </w:r>
      <w:r>
        <w:rPr>
          <w:rStyle w:val="DataTypeTok"/>
        </w:rPr>
        <w:t>rank =</w:t>
      </w:r>
      <w:r>
        <w:rPr>
          <w:rStyle w:val="NormalTok"/>
        </w:rPr>
        <w:t xml:space="preserve"> </w:t>
      </w:r>
      <w:r>
        <w:rPr>
          <w:rStyle w:val="KeywordTok"/>
        </w:rPr>
        <w:t>row_number</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r>
        <w:br/>
      </w:r>
      <w:r>
        <w:br/>
      </w:r>
      <w:r>
        <w:rPr>
          <w:rStyle w:val="NormalTok"/>
        </w:rPr>
        <w:t>mcdb_loaded &lt;-</w:t>
      </w:r>
      <w:r>
        <w:rPr>
          <w:rStyle w:val="StringTok"/>
        </w:rPr>
        <w:t xml:space="preserve"> </w:t>
      </w:r>
      <w:r>
        <w:rPr>
          <w:rStyle w:val="KeywordTok"/>
        </w:rPr>
        <w:t>load_dataset</w:t>
      </w:r>
      <w:r>
        <w:rPr>
          <w:rStyle w:val="NormalTok"/>
        </w:rPr>
        <w:t>(</w:t>
      </w:r>
      <w:r>
        <w:rPr>
          <w:rStyle w:val="StringTok"/>
        </w:rPr>
        <w:t>"mcdb"</w:t>
      </w:r>
      <w:r>
        <w:rPr>
          <w:rStyle w:val="NormalTok"/>
        </w:rPr>
        <w:t>)</w:t>
      </w:r>
    </w:p>
    <w:p w14:paraId="2C2C7C2D" w14:textId="77777777" w:rsidR="007963E0" w:rsidRDefault="00664F52">
      <w:pPr>
        <w:pStyle w:val="FirstParagraph"/>
      </w:pPr>
      <w:r>
        <w:t>Compare loaded to raw:</w:t>
      </w:r>
    </w:p>
    <w:p w14:paraId="41A4A2D7" w14:textId="77777777" w:rsidR="007963E0" w:rsidRDefault="00664F52">
      <w:pPr>
        <w:pStyle w:val="SourceCode"/>
      </w:pPr>
      <w:r>
        <w:rPr>
          <w:rStyle w:val="KeywordTok"/>
        </w:rPr>
        <w:t>any</w:t>
      </w:r>
      <w:r>
        <w:rPr>
          <w:rStyle w:val="NormalTok"/>
        </w:rPr>
        <w:t>(</w:t>
      </w:r>
      <w:r>
        <w:rPr>
          <w:rStyle w:val="OperatorTok"/>
        </w:rPr>
        <w:t>!</w:t>
      </w:r>
      <w:r>
        <w:rPr>
          <w:rStyle w:val="NormalTok"/>
        </w:rPr>
        <w:t>(mcdb_loaded</w:t>
      </w:r>
      <w:r>
        <w:rPr>
          <w:rStyle w:val="OperatorTok"/>
        </w:rPr>
        <w:t>$</w:t>
      </w:r>
      <w:r>
        <w:rPr>
          <w:rStyle w:val="NormalTok"/>
        </w:rPr>
        <w:t xml:space="preserve">abund </w:t>
      </w:r>
      <w:r>
        <w:rPr>
          <w:rStyle w:val="OperatorTok"/>
        </w:rPr>
        <w:t>==</w:t>
      </w:r>
      <w:r>
        <w:rPr>
          <w:rStyle w:val="StringTok"/>
        </w:rPr>
        <w:t xml:space="preserve"> </w:t>
      </w:r>
      <w:r>
        <w:rPr>
          <w:rStyle w:val="NormalTok"/>
        </w:rPr>
        <w:t>mcdb_raw</w:t>
      </w:r>
      <w:r>
        <w:rPr>
          <w:rStyle w:val="OperatorTok"/>
        </w:rPr>
        <w:t>$</w:t>
      </w:r>
      <w:r>
        <w:rPr>
          <w:rStyle w:val="NormalTok"/>
        </w:rPr>
        <w:t>abund))</w:t>
      </w:r>
    </w:p>
    <w:p w14:paraId="6407D96F" w14:textId="77777777" w:rsidR="007963E0" w:rsidRDefault="00664F52">
      <w:pPr>
        <w:pStyle w:val="SourceCode"/>
      </w:pPr>
      <w:r>
        <w:rPr>
          <w:rStyle w:val="VerbatimChar"/>
        </w:rPr>
        <w:t>## [1] FALSE</w:t>
      </w:r>
    </w:p>
    <w:p w14:paraId="1C2D7488" w14:textId="77777777" w:rsidR="007963E0" w:rsidRDefault="00664F52">
      <w:pPr>
        <w:pStyle w:val="SourceCode"/>
      </w:pPr>
      <w:r>
        <w:rPr>
          <w:rStyle w:val="KeywordTok"/>
        </w:rPr>
        <w:t>any</w:t>
      </w:r>
      <w:r>
        <w:rPr>
          <w:rStyle w:val="NormalTok"/>
        </w:rPr>
        <w:t>(</w:t>
      </w:r>
      <w:r>
        <w:rPr>
          <w:rStyle w:val="OperatorTok"/>
        </w:rPr>
        <w:t>!</w:t>
      </w:r>
      <w:r>
        <w:rPr>
          <w:rStyle w:val="NormalTok"/>
        </w:rPr>
        <w:t>(mcdb_loaded</w:t>
      </w:r>
      <w:r>
        <w:rPr>
          <w:rStyle w:val="OperatorTok"/>
        </w:rPr>
        <w:t>$</w:t>
      </w:r>
      <w:r>
        <w:rPr>
          <w:rStyle w:val="NormalTok"/>
        </w:rPr>
        <w:t xml:space="preserve">site </w:t>
      </w:r>
      <w:r>
        <w:rPr>
          <w:rStyle w:val="OperatorTok"/>
        </w:rPr>
        <w:t>==</w:t>
      </w:r>
      <w:r>
        <w:rPr>
          <w:rStyle w:val="StringTok"/>
        </w:rPr>
        <w:t xml:space="preserve"> </w:t>
      </w:r>
      <w:r>
        <w:rPr>
          <w:rStyle w:val="NormalTok"/>
        </w:rPr>
        <w:t>mcdb_raw</w:t>
      </w:r>
      <w:r>
        <w:rPr>
          <w:rStyle w:val="OperatorTok"/>
        </w:rPr>
        <w:t>$</w:t>
      </w:r>
      <w:r>
        <w:rPr>
          <w:rStyle w:val="NormalTok"/>
        </w:rPr>
        <w:t>site))</w:t>
      </w:r>
    </w:p>
    <w:p w14:paraId="16DC4CE4" w14:textId="77777777" w:rsidR="007963E0" w:rsidRDefault="00664F52">
      <w:pPr>
        <w:pStyle w:val="SourceCode"/>
      </w:pPr>
      <w:r>
        <w:rPr>
          <w:rStyle w:val="VerbatimChar"/>
        </w:rPr>
        <w:t>## [1] FALSE</w:t>
      </w:r>
    </w:p>
    <w:p w14:paraId="1C7E853F" w14:textId="77777777" w:rsidR="007963E0" w:rsidRDefault="00664F52">
      <w:pPr>
        <w:pStyle w:val="FirstParagraph"/>
      </w:pPr>
      <w:r>
        <w:t>Check community sizes:</w:t>
      </w:r>
    </w:p>
    <w:p w14:paraId="3CCA8120" w14:textId="77777777" w:rsidR="007963E0" w:rsidRDefault="00664F52">
      <w:pPr>
        <w:pStyle w:val="SourceCode"/>
      </w:pPr>
      <w:r>
        <w:rPr>
          <w:rStyle w:val="NormalTok"/>
        </w:rPr>
        <w:t>mcdb_statevars &lt;-</w:t>
      </w:r>
      <w:r>
        <w:rPr>
          <w:rStyle w:val="StringTok"/>
        </w:rPr>
        <w:t xml:space="preserve"> </w:t>
      </w:r>
      <w:r>
        <w:rPr>
          <w:rStyle w:val="KeywordTok"/>
        </w:rPr>
        <w:t>get_statevars</w:t>
      </w:r>
      <w:r>
        <w:rPr>
          <w:rStyle w:val="NormalTok"/>
        </w:rPr>
        <w:t>(mcdb_raw)</w:t>
      </w:r>
      <w:r>
        <w:br/>
      </w:r>
      <w:r>
        <w:br/>
      </w:r>
      <w:r>
        <w:rPr>
          <w:rStyle w:val="KeywordTok"/>
        </w:rPr>
        <w:t>ggplot</w:t>
      </w:r>
      <w:r>
        <w:rPr>
          <w:rStyle w:val="NormalTok"/>
        </w:rPr>
        <w:t xml:space="preserve">(mcdb_statevars, </w:t>
      </w:r>
      <w:r>
        <w:rPr>
          <w:rStyle w:val="KeywordTok"/>
        </w:rPr>
        <w:t>aes</w:t>
      </w:r>
      <w:r>
        <w:rPr>
          <w:rStyle w:val="NormalTok"/>
        </w:rPr>
        <w:t xml:space="preserve">(s0, n0))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40720</w:t>
      </w:r>
      <w:r>
        <w:rPr>
          <w:rStyle w:val="NormalTok"/>
        </w:rPr>
        <w:t xml:space="preserve">, </w:t>
      </w:r>
      <w:r>
        <w:rPr>
          <w:rStyle w:val="DataTypeTok"/>
        </w:rPr>
        <w:t>color =</w:t>
      </w:r>
      <w:r>
        <w:rPr>
          <w:rStyle w:val="NormalTok"/>
        </w:rPr>
        <w:t xml:space="preserve"> </w:t>
      </w:r>
      <w:r>
        <w:rPr>
          <w:rStyle w:val="StringTok"/>
        </w:rPr>
        <w:t>"red"</w:t>
      </w:r>
      <w:r>
        <w:rPr>
          <w:rStyle w:val="NormalTok"/>
        </w:rPr>
        <w:t>)</w:t>
      </w:r>
    </w:p>
    <w:p w14:paraId="3FC88E27" w14:textId="77777777" w:rsidR="007963E0" w:rsidRDefault="00664F52">
      <w:pPr>
        <w:pStyle w:val="FirstParagraph"/>
      </w:pPr>
      <w:r>
        <w:rPr>
          <w:noProof/>
        </w:rPr>
        <w:lastRenderedPageBreak/>
        <w:drawing>
          <wp:inline distT="0" distB="0" distL="0" distR="0" wp14:anchorId="5404E359" wp14:editId="5A92BBA0">
            <wp:extent cx="2772075"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ltering_files/figure-docx/unnamed-chunk-18-1.png"/>
                    <pic:cNvPicPr>
                      <a:picLocks noChangeAspect="1" noChangeArrowheads="1"/>
                    </pic:cNvPicPr>
                  </pic:nvPicPr>
                  <pic:blipFill>
                    <a:blip r:embed="rId19"/>
                    <a:stretch>
                      <a:fillRect/>
                    </a:stretch>
                  </pic:blipFill>
                  <pic:spPr bwMode="auto">
                    <a:xfrm>
                      <a:off x="0" y="0"/>
                      <a:ext cx="2772075" cy="2310063"/>
                    </a:xfrm>
                    <a:prstGeom prst="rect">
                      <a:avLst/>
                    </a:prstGeom>
                    <a:noFill/>
                    <a:ln w="9525">
                      <a:noFill/>
                      <a:headEnd/>
                      <a:tailEnd/>
                    </a:ln>
                  </pic:spPr>
                </pic:pic>
              </a:graphicData>
            </a:graphic>
          </wp:inline>
        </w:drawing>
      </w:r>
    </w:p>
    <w:p w14:paraId="0C024CBB" w14:textId="77777777" w:rsidR="007963E0" w:rsidRDefault="00664F52">
      <w:pPr>
        <w:pStyle w:val="BodyText"/>
      </w:pPr>
      <w:r>
        <w:t>No high N communities; so all are included at this stage.</w:t>
      </w:r>
    </w:p>
    <w:p w14:paraId="4F465E40" w14:textId="77777777" w:rsidR="007963E0" w:rsidRDefault="00664F52">
      <w:pPr>
        <w:pStyle w:val="Heading2"/>
      </w:pPr>
      <w:bookmarkStart w:id="103" w:name="post-sampling"/>
      <w:r>
        <w:t>Post-sampling</w:t>
      </w:r>
      <w:bookmarkEnd w:id="103"/>
    </w:p>
    <w:p w14:paraId="1968D8C7" w14:textId="40079C45" w:rsidR="00F04C35" w:rsidRDefault="007D0287" w:rsidP="00F04C35">
      <w:pPr>
        <w:pStyle w:val="FirstParagraph"/>
        <w:rPr>
          <w:ins w:id="104" w:author="Ernest, Morgan" w:date="2020-12-10T10:02:00Z"/>
        </w:rPr>
      </w:pPr>
      <w:ins w:id="105" w:author="Ernest, Morgan" w:date="2020-12-10T10:40:00Z">
        <w:r>
          <w:t>Some communities fall into mathematically odd spaces where basic constraints prevent informative results. We removed all communities th</w:t>
        </w:r>
      </w:ins>
      <w:ins w:id="106" w:author="Ernest, Morgan" w:date="2020-12-10T10:41:00Z">
        <w:r>
          <w:t xml:space="preserve">at fell into any of the below scenarios: 1) When </w:t>
        </w:r>
      </w:ins>
      <w:ins w:id="107" w:author="Ernest, Morgan" w:date="2020-12-10T10:02:00Z">
        <w:r w:rsidR="00F04C35">
          <w:t xml:space="preserve">communities </w:t>
        </w:r>
      </w:ins>
      <w:ins w:id="108" w:author="Ernest, Morgan" w:date="2020-12-10T10:41:00Z">
        <w:r>
          <w:t>have</w:t>
        </w:r>
      </w:ins>
      <w:ins w:id="109" w:author="Ernest, Morgan" w:date="2020-12-10T10:02:00Z">
        <w:r w:rsidR="00F04C35">
          <w:t xml:space="preserve"> only 1 mathematically possible SAD (S = 1, N = S, or N = S + 1)</w:t>
        </w:r>
      </w:ins>
      <w:ins w:id="110" w:author="Ernest, Morgan" w:date="2020-12-10T10:41:00Z">
        <w:r>
          <w:t xml:space="preserve">, 2) </w:t>
        </w:r>
      </w:ins>
      <w:ins w:id="111" w:author="Ernest, Morgan" w:date="2020-12-10T10:02:00Z">
        <w:r w:rsidR="00F04C35">
          <w:t xml:space="preserve"> </w:t>
        </w:r>
      </w:ins>
      <w:ins w:id="112" w:author="Ernest, Morgan" w:date="2020-12-10T10:41:00Z">
        <w:r>
          <w:t>W</w:t>
        </w:r>
      </w:ins>
      <w:ins w:id="113" w:author="Ernest, Morgan" w:date="2020-12-10T10:02:00Z">
        <w:r w:rsidR="00F04C35">
          <w:t xml:space="preserve">hen the sampled feasible sets yield </w:t>
        </w:r>
        <w:commentRangeStart w:id="114"/>
        <w:r w:rsidR="00F04C35">
          <w:t xml:space="preserve">more </w:t>
        </w:r>
        <w:commentRangeEnd w:id="114"/>
        <w:r w:rsidR="00F04C35">
          <w:rPr>
            <w:rStyle w:val="CommentReference"/>
          </w:rPr>
          <w:commentReference w:id="114"/>
        </w:r>
        <w:r w:rsidR="00F04C35">
          <w:t xml:space="preserve">than 20 unique </w:t>
        </w:r>
        <w:commentRangeStart w:id="115"/>
        <w:r w:rsidR="00F04C35">
          <w:t>values for skewness/evenness</w:t>
        </w:r>
        <w:commentRangeEnd w:id="115"/>
        <w:r w:rsidR="00F04C35">
          <w:rPr>
            <w:rStyle w:val="CommentReference"/>
          </w:rPr>
          <w:commentReference w:id="115"/>
        </w:r>
        <w:r w:rsidR="00F04C35">
          <w:t>. If there are fewer than 20 unique values in the comparison vector, it’s impossible to be in the 5th or 95th percentile</w:t>
        </w:r>
      </w:ins>
      <w:ins w:id="116" w:author="Ernest, Morgan" w:date="2020-12-10T10:42:00Z">
        <w:r>
          <w:t xml:space="preserve">, 3) When a community consists of </w:t>
        </w:r>
      </w:ins>
      <w:ins w:id="117" w:author="Ernest, Morgan" w:date="2020-12-10T10:02:00Z">
        <w:r w:rsidR="00F04C35">
          <w:t>only 2 species</w:t>
        </w:r>
      </w:ins>
      <w:ins w:id="118" w:author="Ernest, Morgan" w:date="2020-12-10T10:42:00Z">
        <w:r w:rsidR="000D19A3">
          <w:t xml:space="preserve"> we did not analyze th</w:t>
        </w:r>
      </w:ins>
      <w:ins w:id="119" w:author="Ernest, Morgan" w:date="2020-12-10T10:43:00Z">
        <w:r w:rsidR="000D19A3">
          <w:t xml:space="preserve">eir </w:t>
        </w:r>
      </w:ins>
      <w:ins w:id="120" w:author="Ernest, Morgan" w:date="2020-12-10T10:02:00Z">
        <w:r w:rsidR="00F04C35">
          <w:t xml:space="preserve"> skewness because </w:t>
        </w:r>
        <w:r w:rsidR="00F04C35">
          <w:rPr>
            <w:rStyle w:val="VerbatimChar"/>
          </w:rPr>
          <w:t>e1071::skewness()</w:t>
        </w:r>
        <w:r w:rsidR="00F04C35">
          <w:t xml:space="preserve"> always = 0 if S = 2.</w:t>
        </w:r>
      </w:ins>
    </w:p>
    <w:p w14:paraId="7B0F6A2A" w14:textId="77777777" w:rsidR="00F04C35" w:rsidRDefault="00F04C35">
      <w:pPr>
        <w:pStyle w:val="FirstParagraph"/>
        <w:rPr>
          <w:ins w:id="121" w:author="Ernest, Morgan" w:date="2020-12-10T10:02:00Z"/>
        </w:rPr>
      </w:pPr>
    </w:p>
    <w:p w14:paraId="599A9F8E" w14:textId="684D8153" w:rsidR="007963E0" w:rsidRDefault="00664F52">
      <w:pPr>
        <w:pStyle w:val="FirstParagraph"/>
      </w:pPr>
      <w:del w:id="122" w:author="Ernest, Morgan" w:date="2020-12-10T10:43:00Z">
        <w:r w:rsidDel="000D19A3">
          <w:delText xml:space="preserve">We will remove additional communities for more substantive reasons. </w:delText>
        </w:r>
      </w:del>
      <w:ins w:id="123" w:author="Ernest, Morgan" w:date="2020-12-10T10:43:00Z">
        <w:r w:rsidR="000D19A3">
          <w:t xml:space="preserve">Below is the code use used to implement the dataset filtering that occurred  </w:t>
        </w:r>
      </w:ins>
      <w:ins w:id="124" w:author="Ernest, Morgan" w:date="2020-12-10T10:44:00Z">
        <w:r w:rsidR="000D19A3">
          <w:t xml:space="preserve">post-sampling of the feasible set. </w:t>
        </w:r>
      </w:ins>
      <w:bookmarkStart w:id="125" w:name="_GoBack"/>
      <w:bookmarkEnd w:id="125"/>
      <w:ins w:id="126" w:author="Ernest, Morgan" w:date="2020-12-10T10:43:00Z">
        <w:r w:rsidR="000D19A3">
          <w:t xml:space="preserve"> </w:t>
        </w:r>
      </w:ins>
      <w:r>
        <w:t xml:space="preserve">First we can load </w:t>
      </w:r>
      <w:proofErr w:type="spellStart"/>
      <w:r>
        <w:rPr>
          <w:rStyle w:val="VerbatimChar"/>
        </w:rPr>
        <w:t>all_di</w:t>
      </w:r>
      <w:proofErr w:type="spellEnd"/>
      <w:r>
        <w:t xml:space="preserve"> (“all diversity indices”), which is the combined results across all the communities in all the datasets. Every community that was included for sampling is included in all_di. (Additionally, every community has a “singletons” counterpart, which is the same analysis run adjusted for rarefaction. That analysis is discussed elsewhere, and we ignore the rarefaction-adjusted versions here).</w:t>
      </w:r>
    </w:p>
    <w:p w14:paraId="1BE7F06A" w14:textId="77777777" w:rsidR="007963E0" w:rsidRDefault="00664F52">
      <w:pPr>
        <w:pStyle w:val="SourceCode"/>
      </w:pPr>
      <w:r>
        <w:rPr>
          <w:rStyle w:val="NormalTok"/>
        </w:rPr>
        <w:t>all_statevars &lt;-</w:t>
      </w:r>
      <w:r>
        <w:rPr>
          <w:rStyle w:val="StringTok"/>
        </w:rPr>
        <w:t xml:space="preserve"> </w:t>
      </w:r>
      <w:r>
        <w:rPr>
          <w:rStyle w:val="KeywordTok"/>
        </w:rPr>
        <w:t>bind_rows</w:t>
      </w:r>
      <w:r>
        <w:rPr>
          <w:rStyle w:val="NormalTok"/>
        </w:rPr>
        <w:t>(bbs_statevars, fia_short_statevars, fia_small_statevars, gentry_statevars, mcdb_statevars, misc_abund_sv_filtered)</w:t>
      </w:r>
      <w:r>
        <w:br/>
      </w:r>
      <w:r>
        <w:br/>
      </w:r>
      <w:r>
        <w:br/>
      </w:r>
      <w:r>
        <w:rPr>
          <w:rStyle w:val="NormalTok"/>
        </w:rPr>
        <w:t>all_di &lt;-</w:t>
      </w:r>
      <w:r>
        <w:rPr>
          <w:rStyle w:val="StringTok"/>
        </w:rPr>
        <w:t xml:space="preserve"> </w:t>
      </w:r>
      <w:r>
        <w:rPr>
          <w:rStyle w:val="KeywordTok"/>
        </w:rPr>
        <w:t>read.csv</w:t>
      </w:r>
      <w:r>
        <w:rPr>
          <w:rStyle w:val="NormalTok"/>
        </w:rPr>
        <w:t>(here</w:t>
      </w:r>
      <w:r>
        <w:rPr>
          <w:rStyle w:val="OperatorTok"/>
        </w:rPr>
        <w:t>::</w:t>
      </w:r>
      <w:r>
        <w:rPr>
          <w:rStyle w:val="KeywordTok"/>
        </w:rPr>
        <w:t>here</w:t>
      </w:r>
      <w:r>
        <w:rPr>
          <w:rStyle w:val="NormalTok"/>
        </w:rPr>
        <w:t>(</w:t>
      </w:r>
      <w:r>
        <w:rPr>
          <w:rStyle w:val="StringTok"/>
        </w:rPr>
        <w:t>"analysis"</w:t>
      </w:r>
      <w:r>
        <w:rPr>
          <w:rStyle w:val="NormalTok"/>
        </w:rPr>
        <w:t xml:space="preserve">, </w:t>
      </w:r>
      <w:r>
        <w:rPr>
          <w:rStyle w:val="StringTok"/>
        </w:rPr>
        <w:t>"reports"</w:t>
      </w:r>
      <w:r>
        <w:rPr>
          <w:rStyle w:val="NormalTok"/>
        </w:rPr>
        <w:t xml:space="preserve">, </w:t>
      </w:r>
      <w:r>
        <w:rPr>
          <w:rStyle w:val="StringTok"/>
        </w:rPr>
        <w:t>"all_di.csv"</w:t>
      </w:r>
      <w:r>
        <w:rPr>
          <w:rStyle w:val="NormalTok"/>
        </w:rPr>
        <w:t xml:space="preserve">), </w:t>
      </w:r>
      <w:r>
        <w:rPr>
          <w:rStyle w:val="DataTypeTok"/>
        </w:rPr>
        <w:t>stringsAsFactors =</w:t>
      </w:r>
      <w:r>
        <w:rPr>
          <w:rStyle w:val="NormalTok"/>
        </w:rPr>
        <w:t xml:space="preserve"> F)</w:t>
      </w:r>
      <w:r>
        <w:br/>
      </w:r>
      <w:r>
        <w:br/>
      </w:r>
      <w:r>
        <w:rPr>
          <w:rStyle w:val="NormalTok"/>
        </w:rPr>
        <w:t>all_di &lt;-</w:t>
      </w:r>
      <w:r>
        <w:rPr>
          <w:rStyle w:val="StringTok"/>
        </w:rPr>
        <w:t xml:space="preserve"> </w:t>
      </w:r>
      <w:r>
        <w:rPr>
          <w:rStyle w:val="NormalTok"/>
        </w:rPr>
        <w:t xml:space="preserve">all_di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 xml:space="preserve">singletons) </w:t>
      </w:r>
      <w:r>
        <w:rPr>
          <w:rStyle w:val="OperatorTok"/>
        </w:rPr>
        <w:t>%&gt;%</w:t>
      </w:r>
      <w:r>
        <w:br/>
      </w:r>
      <w:r>
        <w:rPr>
          <w:rStyle w:val="StringTok"/>
        </w:rPr>
        <w:t xml:space="preserve">  </w:t>
      </w:r>
      <w:r>
        <w:rPr>
          <w:rStyle w:val="KeywordTok"/>
        </w:rPr>
        <w:t>mutate</w:t>
      </w:r>
      <w:r>
        <w:rPr>
          <w:rStyle w:val="NormalTok"/>
        </w:rPr>
        <w:t>(</w:t>
      </w:r>
      <w:r>
        <w:rPr>
          <w:rStyle w:val="DataTypeTok"/>
        </w:rPr>
        <w:t>dat =</w:t>
      </w:r>
      <w:r>
        <w:rPr>
          <w:rStyle w:val="NormalTok"/>
        </w:rPr>
        <w:t xml:space="preserve"> </w:t>
      </w:r>
      <w:r>
        <w:rPr>
          <w:rStyle w:val="KeywordTok"/>
        </w:rPr>
        <w:t>ifelse</w:t>
      </w:r>
      <w:r>
        <w:rPr>
          <w:rStyle w:val="NormalTok"/>
        </w:rPr>
        <w:t>(</w:t>
      </w:r>
      <w:r>
        <w:rPr>
          <w:rStyle w:val="KeywordTok"/>
        </w:rPr>
        <w:t>grepl</w:t>
      </w:r>
      <w:r>
        <w:rPr>
          <w:rStyle w:val="NormalTok"/>
        </w:rPr>
        <w:t xml:space="preserve">(dat, </w:t>
      </w:r>
      <w:r>
        <w:rPr>
          <w:rStyle w:val="DataTypeTok"/>
        </w:rPr>
        <w:t>pattern =</w:t>
      </w:r>
      <w:r>
        <w:rPr>
          <w:rStyle w:val="NormalTok"/>
        </w:rPr>
        <w:t xml:space="preserve"> </w:t>
      </w:r>
      <w:r>
        <w:rPr>
          <w:rStyle w:val="StringTok"/>
        </w:rPr>
        <w:t>"fia"</w:t>
      </w:r>
      <w:r>
        <w:rPr>
          <w:rStyle w:val="NormalTok"/>
        </w:rPr>
        <w:t xml:space="preserve">), </w:t>
      </w:r>
      <w:r>
        <w:rPr>
          <w:rStyle w:val="StringTok"/>
        </w:rPr>
        <w:t>"fia"</w:t>
      </w:r>
      <w:r>
        <w:rPr>
          <w:rStyle w:val="NormalTok"/>
        </w:rPr>
        <w:t>, dat),</w:t>
      </w:r>
      <w:r>
        <w:br/>
      </w:r>
      <w:r>
        <w:rPr>
          <w:rStyle w:val="NormalTok"/>
        </w:rPr>
        <w:t xml:space="preserve">         </w:t>
      </w:r>
      <w:r>
        <w:rPr>
          <w:rStyle w:val="DataTypeTok"/>
        </w:rPr>
        <w:t>dat =</w:t>
      </w:r>
      <w:r>
        <w:rPr>
          <w:rStyle w:val="NormalTok"/>
        </w:rPr>
        <w:t xml:space="preserve"> </w:t>
      </w:r>
      <w:r>
        <w:rPr>
          <w:rStyle w:val="KeywordTok"/>
        </w:rPr>
        <w:t>ifelse</w:t>
      </w:r>
      <w:r>
        <w:rPr>
          <w:rStyle w:val="NormalTok"/>
        </w:rPr>
        <w:t xml:space="preserve">(dat </w:t>
      </w:r>
      <w:r>
        <w:rPr>
          <w:rStyle w:val="OperatorTok"/>
        </w:rPr>
        <w:t>==</w:t>
      </w:r>
      <w:r>
        <w:rPr>
          <w:rStyle w:val="StringTok"/>
        </w:rPr>
        <w:t xml:space="preserve"> "misc_abund_short"</w:t>
      </w:r>
      <w:r>
        <w:rPr>
          <w:rStyle w:val="NormalTok"/>
        </w:rPr>
        <w:t xml:space="preserve">, </w:t>
      </w:r>
      <w:r>
        <w:rPr>
          <w:rStyle w:val="StringTok"/>
        </w:rPr>
        <w:t>"misc_abund"</w:t>
      </w:r>
      <w:r>
        <w:rPr>
          <w:rStyle w:val="NormalTok"/>
        </w:rPr>
        <w:t xml:space="preserve">, dat)) </w:t>
      </w:r>
      <w:r>
        <w:rPr>
          <w:rStyle w:val="OperatorTok"/>
        </w:rPr>
        <w:t>%&gt;%</w:t>
      </w:r>
      <w:r>
        <w:br/>
      </w:r>
      <w:r>
        <w:rPr>
          <w:rStyle w:val="StringTok"/>
        </w:rPr>
        <w:t xml:space="preserve">  </w:t>
      </w:r>
      <w:r>
        <w:rPr>
          <w:rStyle w:val="KeywordTok"/>
        </w:rPr>
        <w:t>mutate</w:t>
      </w:r>
      <w:r>
        <w:rPr>
          <w:rStyle w:val="NormalTok"/>
        </w:rPr>
        <w:t>(</w:t>
      </w:r>
      <w:r>
        <w:rPr>
          <w:rStyle w:val="DataTypeTok"/>
        </w:rPr>
        <w:t>Dataset =</w:t>
      </w:r>
      <w:r>
        <w:rPr>
          <w:rStyle w:val="NormalTok"/>
        </w:rPr>
        <w:t xml:space="preserve"> dat,</w:t>
      </w:r>
      <w:r>
        <w:br/>
      </w:r>
      <w:r>
        <w:rPr>
          <w:rStyle w:val="NormalTok"/>
        </w:rPr>
        <w:lastRenderedPageBreak/>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"fia"</w:t>
      </w:r>
      <w:r>
        <w:rPr>
          <w:rStyle w:val="NormalTok"/>
        </w:rPr>
        <w:t xml:space="preserve">, </w:t>
      </w:r>
      <w:r>
        <w:rPr>
          <w:rStyle w:val="StringTok"/>
        </w:rPr>
        <w:t>"Forest Inventory and Analysis"</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"bbs"</w:t>
      </w:r>
      <w:r>
        <w:rPr>
          <w:rStyle w:val="NormalTok"/>
        </w:rPr>
        <w:t xml:space="preserve">, </w:t>
      </w:r>
      <w:r>
        <w:rPr>
          <w:rStyle w:val="StringTok"/>
        </w:rPr>
        <w:t>"Breeding Bird Survey"</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"mcdb"</w:t>
      </w:r>
      <w:r>
        <w:rPr>
          <w:rStyle w:val="NormalTok"/>
        </w:rPr>
        <w:t xml:space="preserve">, </w:t>
      </w:r>
      <w:r>
        <w:rPr>
          <w:rStyle w:val="StringTok"/>
        </w:rPr>
        <w:t>"Mammal Community DB"</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"gentry"</w:t>
      </w:r>
      <w:r>
        <w:rPr>
          <w:rStyle w:val="NormalTok"/>
        </w:rPr>
        <w:t xml:space="preserve">, </w:t>
      </w:r>
      <w:r>
        <w:rPr>
          <w:rStyle w:val="StringTok"/>
        </w:rPr>
        <w:t>"Gentry"</w:t>
      </w:r>
      <w:r>
        <w:rPr>
          <w:rStyle w:val="NormalTok"/>
        </w:rPr>
        <w:t>, Dataset),</w:t>
      </w:r>
      <w:r>
        <w:br/>
      </w:r>
      <w:r>
        <w:rPr>
          <w:rStyle w:val="NormalTok"/>
        </w:rPr>
        <w:t xml:space="preserve">        </w:t>
      </w:r>
      <w:r>
        <w:rPr>
          <w:rStyle w:val="DataTypeTok"/>
        </w:rPr>
        <w:t>Dataset =</w:t>
      </w:r>
      <w:r>
        <w:rPr>
          <w:rStyle w:val="NormalTok"/>
        </w:rPr>
        <w:t xml:space="preserve"> </w:t>
      </w:r>
      <w:r>
        <w:rPr>
          <w:rStyle w:val="KeywordTok"/>
        </w:rPr>
        <w:t>ifelse</w:t>
      </w:r>
      <w:r>
        <w:rPr>
          <w:rStyle w:val="NormalTok"/>
        </w:rPr>
        <w:t xml:space="preserve">(Dataset </w:t>
      </w:r>
      <w:r>
        <w:rPr>
          <w:rStyle w:val="OperatorTok"/>
        </w:rPr>
        <w:t>==</w:t>
      </w:r>
      <w:r>
        <w:rPr>
          <w:rStyle w:val="StringTok"/>
        </w:rPr>
        <w:t xml:space="preserve"> "misc_abund"</w:t>
      </w:r>
      <w:r>
        <w:rPr>
          <w:rStyle w:val="NormalTok"/>
        </w:rPr>
        <w:t xml:space="preserve">, </w:t>
      </w:r>
      <w:r>
        <w:rPr>
          <w:rStyle w:val="StringTok"/>
        </w:rPr>
        <w:t>"Miscellaneous Abundance DB"</w:t>
      </w:r>
      <w:r>
        <w:rPr>
          <w:rStyle w:val="NormalTok"/>
        </w:rPr>
        <w:t>, Dataset))</w:t>
      </w:r>
      <w:r>
        <w:br/>
      </w:r>
      <w:r>
        <w:br/>
      </w:r>
      <w:r>
        <w:rPr>
          <w:rStyle w:val="KeywordTok"/>
        </w:rPr>
        <w:t>head</w:t>
      </w:r>
      <w:r>
        <w:rPr>
          <w:rStyle w:val="NormalTok"/>
        </w:rPr>
        <w:t>(all_di)</w:t>
      </w:r>
    </w:p>
    <w:p w14:paraId="2BFEE694" w14:textId="77777777" w:rsidR="007963E0" w:rsidRDefault="00664F52">
      <w:pPr>
        <w:pStyle w:val="SourceCode"/>
      </w:pPr>
      <w:r>
        <w:rPr>
          <w:rStyle w:val="VerbatimChar"/>
        </w:rPr>
        <w:t>##   sim   source dat site singletons s0  n0       nparts     skew  shannon</w:t>
      </w:r>
      <w:r>
        <w:br/>
      </w:r>
      <w:r>
        <w:rPr>
          <w:rStyle w:val="VerbatimChar"/>
        </w:rPr>
        <w:t>## 1 -99 observed bbs 4002      FALSE 35 816 4.070604e+24 1.973575 2.655380</w:t>
      </w:r>
      <w:r>
        <w:br/>
      </w:r>
      <w:r>
        <w:rPr>
          <w:rStyle w:val="VerbatimChar"/>
        </w:rPr>
        <w:t>## 2 -99 observed bbs 4003      FALSE 26 439 1.765612e+17 1.502247 2.609893</w:t>
      </w:r>
      <w:r>
        <w:br/>
      </w:r>
      <w:r>
        <w:rPr>
          <w:rStyle w:val="VerbatimChar"/>
        </w:rPr>
        <w:t>## 3 -99 observed bbs 4004      FALSE 27 445 3.100591e+17 1.802663 2.748364</w:t>
      </w:r>
      <w:r>
        <w:br/>
      </w:r>
      <w:r>
        <w:rPr>
          <w:rStyle w:val="VerbatimChar"/>
        </w:rPr>
        <w:t>## 4 -99 observed bbs 4006      FALSE 29 471 1.689307e+18 2.728160 2.432257</w:t>
      </w:r>
      <w:r>
        <w:br/>
      </w:r>
      <w:r>
        <w:rPr>
          <w:rStyle w:val="VerbatimChar"/>
        </w:rPr>
        <w:t>## 5 -99 observed bbs 4007      FALSE 24 575 1.424232e+19 1.216833 2.491605</w:t>
      </w:r>
      <w:r>
        <w:br/>
      </w:r>
      <w:r>
        <w:rPr>
          <w:rStyle w:val="VerbatimChar"/>
        </w:rPr>
        <w:t>## 6 -99 observed bbs 4009      FALSE 21 534 6.506488e+17 1.848653 2.420594</w:t>
      </w:r>
      <w:r>
        <w:br/>
      </w:r>
      <w:r>
        <w:rPr>
          <w:rStyle w:val="VerbatimChar"/>
        </w:rPr>
        <w:t>##     simpson skew_percentile shannon_percentile simpson_percentile</w:t>
      </w:r>
      <w:r>
        <w:br/>
      </w:r>
      <w:r>
        <w:rPr>
          <w:rStyle w:val="VerbatimChar"/>
        </w:rPr>
        <w:t>## 1 0.9016995           69.60              0.050              1.375</w:t>
      </w:r>
      <w:r>
        <w:br/>
      </w:r>
      <w:r>
        <w:rPr>
          <w:rStyle w:val="VerbatimChar"/>
        </w:rPr>
        <w:t>## 2 0.9009605           50.75              8.800             15.225</w:t>
      </w:r>
      <w:r>
        <w:br/>
      </w:r>
      <w:r>
        <w:rPr>
          <w:rStyle w:val="VerbatimChar"/>
        </w:rPr>
        <w:t>## 3 0.9138139           64.45             23.775             28.450</w:t>
      </w:r>
      <w:r>
        <w:br/>
      </w:r>
      <w:r>
        <w:rPr>
          <w:rStyle w:val="VerbatimChar"/>
        </w:rPr>
        <w:t>## 4 0.8597058           92.65              0.425              0.800</w:t>
      </w:r>
      <w:r>
        <w:br/>
      </w:r>
      <w:r>
        <w:rPr>
          <w:rStyle w:val="VerbatimChar"/>
        </w:rPr>
        <w:t>## 5 0.8915962           36.80              4.550             11.475</w:t>
      </w:r>
      <w:r>
        <w:br/>
      </w:r>
      <w:r>
        <w:rPr>
          <w:rStyle w:val="VerbatimChar"/>
        </w:rPr>
        <w:t>## 6 0.8785787           79.55              8.050             11.325</w:t>
      </w:r>
      <w:r>
        <w:br/>
      </w:r>
      <w:r>
        <w:rPr>
          <w:rStyle w:val="VerbatimChar"/>
        </w:rPr>
        <w:t>##   skew_percentile_excl simpson_percentile_excl skew_range simpson_range</w:t>
      </w:r>
      <w:r>
        <w:br/>
      </w:r>
      <w:r>
        <w:rPr>
          <w:rStyle w:val="VerbatimChar"/>
        </w:rPr>
        <w:t>## 1                69.60                   1.375   5.013388     0.1071673</w:t>
      </w:r>
      <w:r>
        <w:br/>
      </w:r>
      <w:r>
        <w:rPr>
          <w:rStyle w:val="VerbatimChar"/>
        </w:rPr>
        <w:t>## 2                50.75                  15.225   4.406489     0.1807068</w:t>
      </w:r>
      <w:r>
        <w:br/>
      </w:r>
      <w:r>
        <w:rPr>
          <w:rStyle w:val="VerbatimChar"/>
        </w:rPr>
        <w:t>## 3                64.45                  28.450   4.384616     0.3824770</w:t>
      </w:r>
      <w:r>
        <w:br/>
      </w:r>
      <w:r>
        <w:rPr>
          <w:rStyle w:val="VerbatimChar"/>
        </w:rPr>
        <w:t>## 4                92.65                   0.800   4.369746     0.1462940</w:t>
      </w:r>
      <w:r>
        <w:br/>
      </w:r>
      <w:r>
        <w:rPr>
          <w:rStyle w:val="VerbatimChar"/>
        </w:rPr>
        <w:t>## 5                36.80                  11.450   4.293175     0.1741853</w:t>
      </w:r>
      <w:r>
        <w:br/>
      </w:r>
      <w:r>
        <w:rPr>
          <w:rStyle w:val="VerbatimChar"/>
        </w:rPr>
        <w:t>## 6                79.55                  11.300   3.932031     0.1747465</w:t>
      </w:r>
      <w:r>
        <w:br/>
      </w:r>
      <w:r>
        <w:rPr>
          <w:rStyle w:val="VerbatimChar"/>
        </w:rPr>
        <w:t>##   nsamples skew_unique simpson_unique  skew_2p5 skew_97p5  skew_95    skew_min</w:t>
      </w:r>
      <w:r>
        <w:br/>
      </w:r>
      <w:r>
        <w:rPr>
          <w:rStyle w:val="VerbatimChar"/>
        </w:rPr>
        <w:t>## 1     4000        4000           3445 0.7046398  3.358540 2.998938  0.05485603</w:t>
      </w:r>
      <w:r>
        <w:br/>
      </w:r>
      <w:r>
        <w:rPr>
          <w:rStyle w:val="VerbatimChar"/>
        </w:rPr>
        <w:t>## 2     4000        4000           2860 0.5050514  3.157090 2.846737 -0.19707578</w:t>
      </w:r>
      <w:r>
        <w:br/>
      </w:r>
      <w:r>
        <w:rPr>
          <w:rStyle w:val="VerbatimChar"/>
        </w:rPr>
        <w:t>## 3     4000        4000           2883 0.5441635  3.182604 2.879527  0.02681027</w:t>
      </w:r>
      <w:r>
        <w:br/>
      </w:r>
      <w:r>
        <w:rPr>
          <w:rStyle w:val="VerbatimChar"/>
        </w:rPr>
        <w:t>## 4     4000        4000           2948 0.5689934  3.270669 2.928296 -0.16145549</w:t>
      </w:r>
      <w:r>
        <w:br/>
      </w:r>
      <w:r>
        <w:rPr>
          <w:rStyle w:val="VerbatimChar"/>
        </w:rPr>
        <w:t>## 5     4000        4000           3283 0.4274895  2.971295 2.710518 -0.21809489</w:t>
      </w:r>
      <w:r>
        <w:br/>
      </w:r>
      <w:r>
        <w:rPr>
          <w:rStyle w:val="VerbatimChar"/>
        </w:rPr>
        <w:t>## 6     4000        4000           3267 0.3496395  2.780707 2.531622 -0.38791363</w:t>
      </w:r>
      <w:r>
        <w:br/>
      </w:r>
      <w:r>
        <w:rPr>
          <w:rStyle w:val="VerbatimChar"/>
        </w:rPr>
        <w:t>##   simpson_max simpson_2p5 simpson_5 simpson_97p5 skew_95_ratio_2t</w:t>
      </w:r>
      <w:r>
        <w:br/>
      </w:r>
      <w:r>
        <w:rPr>
          <w:rStyle w:val="VerbatimChar"/>
        </w:rPr>
        <w:t>## 1   0.9631061   0.9064803 0.9144545    0.9551500        0.5293626</w:t>
      </w:r>
      <w:r>
        <w:br/>
      </w:r>
      <w:r>
        <w:rPr>
          <w:rStyle w:val="VerbatimChar"/>
        </w:rPr>
        <w:t>## 2   0.9517697   0.8671956 0.8799140    0.9437090        0.6018485</w:t>
      </w:r>
      <w:r>
        <w:br/>
      </w:r>
      <w:r>
        <w:rPr>
          <w:rStyle w:val="VerbatimChar"/>
        </w:rPr>
        <w:t>## 3   0.9522030   0.8740614 0.8860598    0.9451334        0.6017496</w:t>
      </w:r>
      <w:r>
        <w:br/>
      </w:r>
      <w:r>
        <w:rPr>
          <w:rStyle w:val="VerbatimChar"/>
        </w:rPr>
        <w:t>## 4   0.9562164   0.8815458 0.8929864    0.9484996        0.6182684</w:t>
      </w:r>
      <w:r>
        <w:br/>
      </w:r>
      <w:r>
        <w:rPr>
          <w:rStyle w:val="VerbatimChar"/>
        </w:rPr>
        <w:lastRenderedPageBreak/>
        <w:t>## 5   0.9501822   0.8638114 0.8769887    0.9396030        0.5925231</w:t>
      </w:r>
      <w:r>
        <w:br/>
      </w:r>
      <w:r>
        <w:rPr>
          <w:rStyle w:val="VerbatimChar"/>
        </w:rPr>
        <w:t>## 6   0.9418353   0.8506425 0.8631493    0.9325567        0.6182726</w:t>
      </w:r>
      <w:r>
        <w:br/>
      </w:r>
      <w:r>
        <w:rPr>
          <w:rStyle w:val="VerbatimChar"/>
        </w:rPr>
        <w:t>##   simpson_95_ratio_2t skew_95_ratio_1t simpson_95_ratio_1t              Dataset</w:t>
      </w:r>
      <w:r>
        <w:br/>
      </w:r>
      <w:r>
        <w:rPr>
          <w:rStyle w:val="VerbatimChar"/>
        </w:rPr>
        <w:t>## 1           0.4541467        0.5872441           0.4539785 Breeding Bird Survey</w:t>
      </w:r>
      <w:r>
        <w:br/>
      </w:r>
      <w:r>
        <w:rPr>
          <w:rStyle w:val="VerbatimChar"/>
        </w:rPr>
        <w:t>## 2           0.4234121        0.6907570           0.3976368 Breeding Bird Survey</w:t>
      </w:r>
      <w:r>
        <w:br/>
      </w:r>
      <w:r>
        <w:rPr>
          <w:rStyle w:val="VerbatimChar"/>
        </w:rPr>
        <w:t>## 3           0.1858206        0.6506195           0.1729337 Breeding Bird Survey</w:t>
      </w:r>
      <w:r>
        <w:br/>
      </w:r>
      <w:r>
        <w:rPr>
          <w:rStyle w:val="VerbatimChar"/>
        </w:rPr>
        <w:t>## 4           0.4576662        0.7070780           0.4322117 Breeding Bird Survey</w:t>
      </w:r>
      <w:r>
        <w:br/>
      </w:r>
      <w:r>
        <w:rPr>
          <w:rStyle w:val="VerbatimChar"/>
        </w:rPr>
        <w:t>## 5           0.4351207        0.6821556           0.4202049 Breeding Bird Survey</w:t>
      </w:r>
      <w:r>
        <w:br/>
      </w:r>
      <w:r>
        <w:rPr>
          <w:rStyle w:val="VerbatimChar"/>
        </w:rPr>
        <w:t>## 6           0.4687608        0.7425008           0.4502870 Breeding Bird Survey</w:t>
      </w:r>
    </w:p>
    <w:p w14:paraId="6CE08DF6" w14:textId="77777777" w:rsidR="007963E0" w:rsidRDefault="00664F52">
      <w:pPr>
        <w:pStyle w:val="SourceCode"/>
      </w:pPr>
      <w:r>
        <w:rPr>
          <w:rStyle w:val="KeywordTok"/>
        </w:rPr>
        <w:t>nrow</w:t>
      </w:r>
      <w:r>
        <w:rPr>
          <w:rStyle w:val="NormalTok"/>
        </w:rPr>
        <w:t xml:space="preserve">(all_di) </w:t>
      </w:r>
      <w:r>
        <w:rPr>
          <w:rStyle w:val="OperatorTok"/>
        </w:rPr>
        <w:t>==</w:t>
      </w:r>
      <w:r>
        <w:rPr>
          <w:rStyle w:val="StringTok"/>
        </w:rPr>
        <w:t xml:space="preserve"> </w:t>
      </w:r>
      <w:r>
        <w:rPr>
          <w:rStyle w:val="KeywordTok"/>
        </w:rPr>
        <w:t>nrow</w:t>
      </w:r>
      <w:r>
        <w:rPr>
          <w:rStyle w:val="NormalTok"/>
        </w:rPr>
        <w:t>(all_statevars)</w:t>
      </w:r>
    </w:p>
    <w:p w14:paraId="7DB2FA2B" w14:textId="77777777" w:rsidR="007963E0" w:rsidRDefault="00664F52">
      <w:pPr>
        <w:pStyle w:val="SourceCode"/>
      </w:pPr>
      <w:r>
        <w:rPr>
          <w:rStyle w:val="VerbatimChar"/>
        </w:rPr>
        <w:t>## [1] TRUE</w:t>
      </w:r>
    </w:p>
    <w:p w14:paraId="563441B9" w14:textId="77777777" w:rsidR="007963E0" w:rsidRDefault="00664F52">
      <w:pPr>
        <w:pStyle w:val="FirstParagraph"/>
      </w:pPr>
      <w:r>
        <w:t>We remove communities with only one possible SAD (N = S, N = S + 1, or S = 1).</w:t>
      </w:r>
    </w:p>
    <w:p w14:paraId="2DCA4B06" w14:textId="77777777" w:rsidR="007963E0" w:rsidRDefault="00664F52">
      <w:pPr>
        <w:pStyle w:val="SourceCode"/>
      </w:pPr>
      <w:r>
        <w:rPr>
          <w:rStyle w:val="NormalTok"/>
        </w:rPr>
        <w:t xml:space="preserve">all_di </w:t>
      </w:r>
      <w:r>
        <w:rPr>
          <w:rStyle w:val="OperatorTok"/>
        </w:rPr>
        <w:t>%&gt;%</w:t>
      </w:r>
      <w:r>
        <w:br/>
      </w:r>
      <w:r>
        <w:rPr>
          <w:rStyle w:val="StringTok"/>
        </w:rPr>
        <w:t xml:space="preserve">  </w:t>
      </w:r>
      <w:r>
        <w:rPr>
          <w:rStyle w:val="KeywordTok"/>
        </w:rPr>
        <w:t>group_by_all</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only_one_sad =</w:t>
      </w:r>
      <w:r>
        <w:rPr>
          <w:rStyle w:val="NormalTok"/>
        </w:rPr>
        <w:t xml:space="preserve"> </w:t>
      </w:r>
      <w:r>
        <w:rPr>
          <w:rStyle w:val="KeywordTok"/>
        </w:rPr>
        <w:t>sum</w:t>
      </w:r>
      <w:r>
        <w:rPr>
          <w:rStyle w:val="NormalTok"/>
        </w:rPr>
        <w:t xml:space="preserve">(s0 </w:t>
      </w:r>
      <w:r>
        <w:rPr>
          <w:rStyle w:val="OperatorTok"/>
        </w:rPr>
        <w:t>==</w:t>
      </w:r>
      <w:r>
        <w:rPr>
          <w:rStyle w:val="StringTok"/>
        </w:rPr>
        <w:t xml:space="preserve"> </w:t>
      </w:r>
      <w:r>
        <w:rPr>
          <w:rStyle w:val="NormalTok"/>
        </w:rPr>
        <w:t xml:space="preserve">n0, s0 </w:t>
      </w:r>
      <w:r>
        <w:rPr>
          <w:rStyle w:val="OperatorTok"/>
        </w:rPr>
        <w:t>==</w:t>
      </w:r>
      <w:r>
        <w:rPr>
          <w:rStyle w:val="StringTok"/>
        </w:rPr>
        <w:t xml:space="preserve"> </w:t>
      </w:r>
      <w:r>
        <w:rPr>
          <w:rStyle w:val="DecValTok"/>
        </w:rPr>
        <w:t>1</w:t>
      </w:r>
      <w:r>
        <w:rPr>
          <w:rStyle w:val="NormalTok"/>
        </w:rPr>
        <w:t xml:space="preserve">, n0 </w:t>
      </w:r>
      <w:r>
        <w:rPr>
          <w:rStyle w:val="OperatorTok"/>
        </w:rPr>
        <w:t>==</w:t>
      </w:r>
      <w:r>
        <w:rPr>
          <w:rStyle w:val="StringTok"/>
        </w:rPr>
        <w:t xml:space="preserve"> </w:t>
      </w:r>
      <w:r>
        <w:rPr>
          <w:rStyle w:val="NormalTok"/>
        </w:rPr>
        <w:t xml:space="preserve">(s0 </w:t>
      </w:r>
      <w:r>
        <w:rPr>
          <w:rStyle w:val="OperatorTok"/>
        </w:rPr>
        <w:t>+</w:t>
      </w:r>
      <w:r>
        <w:rPr>
          <w:rStyle w:val="StringTok"/>
        </w:rPr>
        <w:t xml:space="preserve"> </w:t>
      </w:r>
      <w:r>
        <w:rPr>
          <w:rStyle w:val="DecValTok"/>
        </w:rPr>
        <w:t>1</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total_only_one_sad =</w:t>
      </w:r>
      <w:r>
        <w:rPr>
          <w:rStyle w:val="NormalTok"/>
        </w:rPr>
        <w:t xml:space="preserve"> </w:t>
      </w:r>
      <w:r>
        <w:rPr>
          <w:rStyle w:val="KeywordTok"/>
        </w:rPr>
        <w:t>sum</w:t>
      </w:r>
      <w:r>
        <w:rPr>
          <w:rStyle w:val="NormalTok"/>
        </w:rPr>
        <w:t>(only_one_sad),</w:t>
      </w:r>
      <w:r>
        <w:br/>
      </w:r>
      <w:r>
        <w:rPr>
          <w:rStyle w:val="NormalTok"/>
        </w:rPr>
        <w:t xml:space="preserve">            </w:t>
      </w:r>
      <w:r>
        <w:rPr>
          <w:rStyle w:val="DataTypeTok"/>
        </w:rPr>
        <w:t>total_sites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all_sites_one_sad =</w:t>
      </w:r>
      <w:r>
        <w:rPr>
          <w:rStyle w:val="NormalTok"/>
        </w:rPr>
        <w:t xml:space="preserve"> </w:t>
      </w:r>
      <w:r>
        <w:rPr>
          <w:rStyle w:val="KeywordTok"/>
        </w:rPr>
        <w:t>sum</w:t>
      </w:r>
      <w:r>
        <w:rPr>
          <w:rStyle w:val="NormalTok"/>
        </w:rPr>
        <w:t>(total_only_one_sad),</w:t>
      </w:r>
      <w:r>
        <w:br/>
      </w:r>
      <w:r>
        <w:rPr>
          <w:rStyle w:val="NormalTok"/>
        </w:rPr>
        <w:t xml:space="preserve">         </w:t>
      </w:r>
      <w:r>
        <w:rPr>
          <w:rStyle w:val="DataTypeTok"/>
        </w:rPr>
        <w:t>all_sites =</w:t>
      </w:r>
      <w:r>
        <w:rPr>
          <w:rStyle w:val="NormalTok"/>
        </w:rPr>
        <w:t xml:space="preserve"> </w:t>
      </w:r>
      <w:r>
        <w:rPr>
          <w:rStyle w:val="KeywordTok"/>
        </w:rPr>
        <w:t>sum</w:t>
      </w:r>
      <w:r>
        <w:rPr>
          <w:rStyle w:val="NormalTok"/>
        </w:rPr>
        <w:t>(total_sites))</w:t>
      </w:r>
    </w:p>
    <w:p w14:paraId="44ACDF79" w14:textId="77777777" w:rsidR="007963E0" w:rsidRDefault="00664F52">
      <w:pPr>
        <w:pStyle w:val="SourceCode"/>
      </w:pPr>
      <w:r>
        <w:rPr>
          <w:rStyle w:val="VerbatimChar"/>
        </w:rPr>
        <w:t>## # A tibble: 5 x 5</w:t>
      </w:r>
      <w:r>
        <w:br/>
      </w:r>
      <w:r>
        <w:rPr>
          <w:rStyle w:val="VerbatimChar"/>
        </w:rPr>
        <w:t>##   dat        total_only_one_sad total_sites all_sites_one_sad all_sites</w:t>
      </w:r>
      <w:r>
        <w:br/>
      </w:r>
      <w:r>
        <w:rPr>
          <w:rStyle w:val="VerbatimChar"/>
        </w:rPr>
        <w:t>##   &lt;chr&gt;                   &lt;int&gt;       &lt;int&gt;             &lt;int&gt;     &lt;int&gt;</w:t>
      </w:r>
      <w:r>
        <w:br/>
      </w:r>
      <w:r>
        <w:rPr>
          <w:rStyle w:val="VerbatimChar"/>
        </w:rPr>
        <w:t>## 1 bbs                         0        2773               258     24647</w:t>
      </w:r>
      <w:r>
        <w:br/>
      </w:r>
      <w:r>
        <w:rPr>
          <w:rStyle w:val="VerbatimChar"/>
        </w:rPr>
        <w:t>## 2 fia                       176       20355               258     24647</w:t>
      </w:r>
      <w:r>
        <w:br/>
      </w:r>
      <w:r>
        <w:rPr>
          <w:rStyle w:val="VerbatimChar"/>
        </w:rPr>
        <w:t>## 3 gentry                      0         224               258     24647</w:t>
      </w:r>
      <w:r>
        <w:br/>
      </w:r>
      <w:r>
        <w:rPr>
          <w:rStyle w:val="VerbatimChar"/>
        </w:rPr>
        <w:t>## 4 mcdb                       56         730               258     24647</w:t>
      </w:r>
      <w:r>
        <w:br/>
      </w:r>
      <w:r>
        <w:rPr>
          <w:rStyle w:val="VerbatimChar"/>
        </w:rPr>
        <w:t>## 5 misc_abund                 26         565               258     24647</w:t>
      </w:r>
    </w:p>
    <w:p w14:paraId="37060AEF" w14:textId="77777777" w:rsidR="007963E0" w:rsidRDefault="00664F52">
      <w:pPr>
        <w:pStyle w:val="SourceCode"/>
      </w:pPr>
      <w:r>
        <w:rPr>
          <w:rStyle w:val="NormalTok"/>
        </w:rPr>
        <w:t>all_di_filtered &lt;-</w:t>
      </w:r>
      <w:r>
        <w:rPr>
          <w:rStyle w:val="StringTok"/>
        </w:rPr>
        <w:t xml:space="preserve"> </w:t>
      </w:r>
      <w:r>
        <w:rPr>
          <w:rStyle w:val="NormalTok"/>
        </w:rPr>
        <w:t xml:space="preserve">all_di </w:t>
      </w:r>
      <w:r>
        <w:rPr>
          <w:rStyle w:val="OperatorTok"/>
        </w:rPr>
        <w:t>%&gt;%</w:t>
      </w:r>
      <w:r>
        <w:br/>
      </w:r>
      <w:r>
        <w:rPr>
          <w:rStyle w:val="StringTok"/>
        </w:rPr>
        <w:t xml:space="preserve">  </w:t>
      </w:r>
      <w:r>
        <w:rPr>
          <w:rStyle w:val="KeywordTok"/>
        </w:rPr>
        <w:t>filter</w:t>
      </w:r>
      <w:r>
        <w:rPr>
          <w:rStyle w:val="NormalTok"/>
        </w:rPr>
        <w:t xml:space="preserve">(s0 </w:t>
      </w:r>
      <w:r>
        <w:rPr>
          <w:rStyle w:val="OperatorTok"/>
        </w:rPr>
        <w:t>!=</w:t>
      </w:r>
      <w:r>
        <w:rPr>
          <w:rStyle w:val="StringTok"/>
        </w:rPr>
        <w:t xml:space="preserve"> </w:t>
      </w:r>
      <w:r>
        <w:rPr>
          <w:rStyle w:val="NormalTok"/>
        </w:rPr>
        <w:t>n0,</w:t>
      </w:r>
      <w:r>
        <w:br/>
      </w:r>
      <w:r>
        <w:rPr>
          <w:rStyle w:val="NormalTok"/>
        </w:rPr>
        <w:t xml:space="preserve">         s0 </w:t>
      </w:r>
      <w:r>
        <w:rPr>
          <w:rStyle w:val="OperatorTok"/>
        </w:rPr>
        <w:t>!=</w:t>
      </w:r>
      <w:r>
        <w:rPr>
          <w:rStyle w:val="StringTok"/>
        </w:rPr>
        <w:t xml:space="preserve"> </w:t>
      </w:r>
      <w:r>
        <w:rPr>
          <w:rStyle w:val="DecValTok"/>
        </w:rPr>
        <w:t>1</w:t>
      </w:r>
      <w:r>
        <w:rPr>
          <w:rStyle w:val="NormalTok"/>
        </w:rPr>
        <w:t>,</w:t>
      </w:r>
      <w:r>
        <w:br/>
      </w:r>
      <w:r>
        <w:rPr>
          <w:rStyle w:val="NormalTok"/>
        </w:rPr>
        <w:t xml:space="preserve">         n0 </w:t>
      </w:r>
      <w:r>
        <w:rPr>
          <w:rStyle w:val="OperatorTok"/>
        </w:rPr>
        <w:t>!=</w:t>
      </w:r>
      <w:r>
        <w:rPr>
          <w:rStyle w:val="StringTok"/>
        </w:rPr>
        <w:t xml:space="preserve"> </w:t>
      </w:r>
      <w:r>
        <w:rPr>
          <w:rStyle w:val="NormalTok"/>
        </w:rPr>
        <w:t xml:space="preserve">(s0 </w:t>
      </w:r>
      <w:r>
        <w:rPr>
          <w:rStyle w:val="OperatorTok"/>
        </w:rPr>
        <w:t>+</w:t>
      </w:r>
      <w:r>
        <w:rPr>
          <w:rStyle w:val="StringTok"/>
        </w:rPr>
        <w:t xml:space="preserve"> </w:t>
      </w:r>
      <w:r>
        <w:rPr>
          <w:rStyle w:val="DecValTok"/>
        </w:rPr>
        <w:t>1</w:t>
      </w:r>
      <w:r>
        <w:rPr>
          <w:rStyle w:val="NormalTok"/>
        </w:rPr>
        <w:t>))</w:t>
      </w:r>
      <w:r>
        <w:br/>
      </w:r>
      <w:r>
        <w:br/>
      </w:r>
      <w:r>
        <w:rPr>
          <w:rStyle w:val="KeywordTok"/>
        </w:rPr>
        <w:t>nrow</w:t>
      </w:r>
      <w:r>
        <w:rPr>
          <w:rStyle w:val="NormalTok"/>
        </w:rPr>
        <w:t>(all_di_filtered)</w:t>
      </w:r>
    </w:p>
    <w:p w14:paraId="7DDE54D4" w14:textId="77777777" w:rsidR="007963E0" w:rsidRDefault="00664F52">
      <w:pPr>
        <w:pStyle w:val="SourceCode"/>
      </w:pPr>
      <w:r>
        <w:rPr>
          <w:rStyle w:val="VerbatimChar"/>
        </w:rPr>
        <w:t>## [1] 24389</w:t>
      </w:r>
    </w:p>
    <w:p w14:paraId="55693955" w14:textId="77777777" w:rsidR="007963E0" w:rsidRDefault="00664F52">
      <w:pPr>
        <w:pStyle w:val="FirstParagraph"/>
      </w:pPr>
      <w:r>
        <w:lastRenderedPageBreak/>
        <w:t>Removing those with only one SAD results in the removal of 258 sites total. 176 from FIA, 56 from MCDB, and 26 from Misc. Abund.</w:t>
      </w:r>
    </w:p>
    <w:p w14:paraId="40C95682" w14:textId="77777777" w:rsidR="007963E0" w:rsidRDefault="00664F52">
      <w:pPr>
        <w:pStyle w:val="BodyText"/>
      </w:pPr>
      <w:r>
        <w:t xml:space="preserve">Finally, we will restrict aggregate analyses to sites whose feasible sets have more than 20 unique values for whichever shape metric we’re interested in, </w:t>
      </w:r>
      <w:r>
        <w:rPr>
          <w:b/>
        </w:rPr>
        <w:t>and</w:t>
      </w:r>
      <w:r>
        <w:t xml:space="preserve"> we will restrict analyses with skewness to sites with &gt;2 species. This results in these final totals:</w:t>
      </w:r>
    </w:p>
    <w:p w14:paraId="070890E5" w14:textId="77777777" w:rsidR="007963E0" w:rsidRDefault="00664F52">
      <w:pPr>
        <w:pStyle w:val="SourceCode"/>
      </w:pPr>
      <w:r>
        <w:rPr>
          <w:rStyle w:val="NormalTok"/>
        </w:rPr>
        <w:t xml:space="preserve">all_di_filtered </w:t>
      </w:r>
      <w:r>
        <w:rPr>
          <w:rStyle w:val="OperatorTok"/>
        </w:rPr>
        <w:t>%&gt;%</w:t>
      </w:r>
      <w:r>
        <w:br/>
      </w:r>
      <w:r>
        <w:rPr>
          <w:rStyle w:val="StringTok"/>
        </w:rPr>
        <w:t xml:space="preserve">  </w:t>
      </w:r>
      <w:r>
        <w:rPr>
          <w:rStyle w:val="KeywordTok"/>
        </w:rPr>
        <w:t>filter</w:t>
      </w:r>
      <w:r>
        <w:rPr>
          <w:rStyle w:val="NormalTok"/>
        </w:rPr>
        <w:t xml:space="preserve">(simpson_unique </w:t>
      </w:r>
      <w:r>
        <w:rPr>
          <w:rStyle w:val="OperatorTok"/>
        </w:rPr>
        <w:t>&gt;</w:t>
      </w:r>
      <w:r>
        <w:rPr>
          <w:rStyle w:val="StringTok"/>
        </w:rPr>
        <w:t xml:space="preserve"> </w:t>
      </w:r>
      <w:r>
        <w:rPr>
          <w:rStyle w:val="DecValTok"/>
        </w:rPr>
        <w:t>20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sites_for_evenness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total_sites_for_evenness =</w:t>
      </w:r>
      <w:r>
        <w:rPr>
          <w:rStyle w:val="NormalTok"/>
        </w:rPr>
        <w:t xml:space="preserve"> </w:t>
      </w:r>
      <w:r>
        <w:rPr>
          <w:rStyle w:val="KeywordTok"/>
        </w:rPr>
        <w:t>sum</w:t>
      </w:r>
      <w:r>
        <w:rPr>
          <w:rStyle w:val="NormalTok"/>
        </w:rPr>
        <w:t>(sites_for_evenness))</w:t>
      </w:r>
    </w:p>
    <w:p w14:paraId="6EAB6898" w14:textId="77777777" w:rsidR="007963E0" w:rsidRDefault="00664F52">
      <w:pPr>
        <w:pStyle w:val="SourceCode"/>
      </w:pPr>
      <w:r>
        <w:rPr>
          <w:rStyle w:val="VerbatimChar"/>
        </w:rPr>
        <w:t>## # A tibble: 5 x 3</w:t>
      </w:r>
      <w:r>
        <w:br/>
      </w:r>
      <w:r>
        <w:rPr>
          <w:rStyle w:val="VerbatimChar"/>
        </w:rPr>
        <w:t>##   dat        sites_for_evenness total_sites_for_evenness</w:t>
      </w:r>
      <w:r>
        <w:br/>
      </w:r>
      <w:r>
        <w:rPr>
          <w:rStyle w:val="VerbatimChar"/>
        </w:rPr>
        <w:t>##   &lt;chr&gt;                   &lt;int&gt;                    &lt;int&gt;</w:t>
      </w:r>
      <w:r>
        <w:br/>
      </w:r>
      <w:r>
        <w:rPr>
          <w:rStyle w:val="VerbatimChar"/>
        </w:rPr>
        <w:t>## 1 bbs                      2773                    22142</w:t>
      </w:r>
      <w:r>
        <w:br/>
      </w:r>
      <w:r>
        <w:rPr>
          <w:rStyle w:val="VerbatimChar"/>
        </w:rPr>
        <w:t>## 2 fia                     18113                    22142</w:t>
      </w:r>
      <w:r>
        <w:br/>
      </w:r>
      <w:r>
        <w:rPr>
          <w:rStyle w:val="VerbatimChar"/>
        </w:rPr>
        <w:t>## 3 gentry                    224                    22142</w:t>
      </w:r>
      <w:r>
        <w:br/>
      </w:r>
      <w:r>
        <w:rPr>
          <w:rStyle w:val="VerbatimChar"/>
        </w:rPr>
        <w:t>## 4 mcdb                      542                    22142</w:t>
      </w:r>
      <w:r>
        <w:br/>
      </w:r>
      <w:r>
        <w:rPr>
          <w:rStyle w:val="VerbatimChar"/>
        </w:rPr>
        <w:t>## 5 misc_abund                490                    22142</w:t>
      </w:r>
    </w:p>
    <w:p w14:paraId="40D89364" w14:textId="77777777" w:rsidR="007963E0" w:rsidRDefault="00664F52">
      <w:pPr>
        <w:pStyle w:val="SourceCode"/>
      </w:pPr>
      <w:r>
        <w:rPr>
          <w:rStyle w:val="NormalTok"/>
        </w:rPr>
        <w:t xml:space="preserve">all_di_filtered </w:t>
      </w:r>
      <w:r>
        <w:rPr>
          <w:rStyle w:val="OperatorTok"/>
        </w:rPr>
        <w:t>%&gt;%</w:t>
      </w:r>
      <w:r>
        <w:br/>
      </w:r>
      <w:r>
        <w:rPr>
          <w:rStyle w:val="StringTok"/>
        </w:rPr>
        <w:t xml:space="preserve">  </w:t>
      </w:r>
      <w:r>
        <w:rPr>
          <w:rStyle w:val="KeywordTok"/>
        </w:rPr>
        <w:t>filter</w:t>
      </w:r>
      <w:r>
        <w:rPr>
          <w:rStyle w:val="NormalTok"/>
        </w:rPr>
        <w:t xml:space="preserve">(skew_unique </w:t>
      </w:r>
      <w:r>
        <w:rPr>
          <w:rStyle w:val="OperatorTok"/>
        </w:rPr>
        <w:t>&gt;</w:t>
      </w:r>
      <w:r>
        <w:rPr>
          <w:rStyle w:val="StringTok"/>
        </w:rPr>
        <w:t xml:space="preserve"> </w:t>
      </w:r>
      <w:r>
        <w:rPr>
          <w:rStyle w:val="DecValTok"/>
        </w:rPr>
        <w:t>20</w:t>
      </w:r>
      <w:r>
        <w:rPr>
          <w:rStyle w:val="NormalTok"/>
        </w:rPr>
        <w:t xml:space="preserve">, s0 </w:t>
      </w:r>
      <w:r>
        <w:rPr>
          <w:rStyle w:val="OperatorTok"/>
        </w:rPr>
        <w:t>&gt;</w:t>
      </w:r>
      <w:r>
        <w:rPr>
          <w:rStyle w:val="String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(dat) </w:t>
      </w:r>
      <w:r>
        <w:rPr>
          <w:rStyle w:val="OperatorTok"/>
        </w:rPr>
        <w:t>%&gt;%</w:t>
      </w:r>
      <w:r>
        <w:br/>
      </w:r>
      <w:r>
        <w:rPr>
          <w:rStyle w:val="StringTok"/>
        </w:rPr>
        <w:t xml:space="preserve">  </w:t>
      </w:r>
      <w:r>
        <w:rPr>
          <w:rStyle w:val="KeywordTok"/>
        </w:rPr>
        <w:t>summarize</w:t>
      </w:r>
      <w:r>
        <w:rPr>
          <w:rStyle w:val="NormalTok"/>
        </w:rPr>
        <w:t>(</w:t>
      </w:r>
      <w:r>
        <w:rPr>
          <w:rStyle w:val="DataTypeTok"/>
        </w:rPr>
        <w:t>sites_for_skewness =</w:t>
      </w:r>
      <w:r>
        <w:rPr>
          <w:rStyle w:val="NormalTok"/>
        </w:rPr>
        <w:t xml:space="preserve"> dplyr</w:t>
      </w:r>
      <w:r>
        <w:rPr>
          <w:rStyle w:val="OperatorTok"/>
        </w:rPr>
        <w:t>::</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total_sites_for_skewness =</w:t>
      </w:r>
      <w:r>
        <w:rPr>
          <w:rStyle w:val="NormalTok"/>
        </w:rPr>
        <w:t xml:space="preserve"> </w:t>
      </w:r>
      <w:r>
        <w:rPr>
          <w:rStyle w:val="KeywordTok"/>
        </w:rPr>
        <w:t>sum</w:t>
      </w:r>
      <w:r>
        <w:rPr>
          <w:rStyle w:val="NormalTok"/>
        </w:rPr>
        <w:t>(sites_for_skewness))</w:t>
      </w:r>
    </w:p>
    <w:p w14:paraId="4F9B4D0D" w14:textId="77777777" w:rsidR="007963E0" w:rsidRDefault="00664F52">
      <w:pPr>
        <w:pStyle w:val="SourceCode"/>
      </w:pPr>
      <w:r>
        <w:rPr>
          <w:rStyle w:val="VerbatimChar"/>
        </w:rPr>
        <w:t>## # A tibble: 5 x 3</w:t>
      </w:r>
      <w:r>
        <w:br/>
      </w:r>
      <w:r>
        <w:rPr>
          <w:rStyle w:val="VerbatimChar"/>
        </w:rPr>
        <w:t>##   dat        sites_for_skewness total_sites_for_skewness</w:t>
      </w:r>
      <w:r>
        <w:br/>
      </w:r>
      <w:r>
        <w:rPr>
          <w:rStyle w:val="VerbatimChar"/>
        </w:rPr>
        <w:t>##   &lt;chr&gt;                   &lt;int&gt;                    &lt;int&gt;</w:t>
      </w:r>
      <w:r>
        <w:br/>
      </w:r>
      <w:r>
        <w:rPr>
          <w:rStyle w:val="VerbatimChar"/>
        </w:rPr>
        <w:t>## 1 bbs                      2773                    22325</w:t>
      </w:r>
      <w:r>
        <w:br/>
      </w:r>
      <w:r>
        <w:rPr>
          <w:rStyle w:val="VerbatimChar"/>
        </w:rPr>
        <w:t>## 2 fia                     18300                    22325</w:t>
      </w:r>
      <w:r>
        <w:br/>
      </w:r>
      <w:r>
        <w:rPr>
          <w:rStyle w:val="VerbatimChar"/>
        </w:rPr>
        <w:t>## 3 gentry                    223                    22325</w:t>
      </w:r>
      <w:r>
        <w:br/>
      </w:r>
      <w:r>
        <w:rPr>
          <w:rStyle w:val="VerbatimChar"/>
        </w:rPr>
        <w:t>## 4 mcdb                      537                    22325</w:t>
      </w:r>
      <w:r>
        <w:br/>
      </w:r>
      <w:r>
        <w:rPr>
          <w:rStyle w:val="VerbatimChar"/>
        </w:rPr>
        <w:t>## 5 misc_abund                492                    22325</w:t>
      </w:r>
    </w:p>
    <w:sectPr w:rsidR="007963E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Ernest, Morgan" w:date="2020-12-10T09:49:00Z" w:initials="EM">
    <w:p w14:paraId="68144D43" w14:textId="6DE501BE" w:rsidR="00456312" w:rsidRDefault="00456312">
      <w:pPr>
        <w:pStyle w:val="CommentText"/>
      </w:pPr>
      <w:r>
        <w:rPr>
          <w:rStyle w:val="CommentReference"/>
        </w:rPr>
        <w:annotationRef/>
      </w:r>
    </w:p>
  </w:comment>
  <w:comment w:id="10" w:author="Ernest, Morgan" w:date="2020-12-10T09:50:00Z" w:initials="EM">
    <w:p w14:paraId="5CE759D3" w14:textId="07BB1215" w:rsidR="00456312" w:rsidRDefault="00456312">
      <w:pPr>
        <w:pStyle w:val="CommentText"/>
      </w:pPr>
      <w:r>
        <w:rPr>
          <w:rStyle w:val="CommentReference"/>
        </w:rPr>
        <w:annotationRef/>
      </w:r>
      <w:r>
        <w:t>I’m assuming that’s the appropriate descriptor here?</w:t>
      </w:r>
    </w:p>
  </w:comment>
  <w:comment w:id="0" w:author="Ernest, Morgan" w:date="2020-12-10T10:06:00Z" w:initials="EM">
    <w:p w14:paraId="35A50CCB" w14:textId="0AD2207E" w:rsidR="00F04C35" w:rsidRDefault="00F04C35">
      <w:pPr>
        <w:pStyle w:val="CommentText"/>
      </w:pPr>
      <w:r>
        <w:rPr>
          <w:rStyle w:val="CommentReference"/>
        </w:rPr>
        <w:annotationRef/>
      </w:r>
      <w:r>
        <w:t>There was redundancy with what is presented below which could cause confusion about what is redundant vs. different between the descriptions that were here versus the details below. So I integrated a lot of this section down below.</w:t>
      </w:r>
    </w:p>
  </w:comment>
  <w:comment w:id="23" w:author="Ernest, Morgan" w:date="2020-12-10T09:55:00Z" w:initials="EM">
    <w:p w14:paraId="173B6969" w14:textId="59BD0126" w:rsidR="004F2A58" w:rsidRDefault="004F2A58">
      <w:pPr>
        <w:pStyle w:val="CommentText"/>
      </w:pPr>
      <w:r>
        <w:rPr>
          <w:rStyle w:val="CommentReference"/>
        </w:rPr>
        <w:annotationRef/>
      </w:r>
      <w:r>
        <w:t>Should this be less than? The following sentence suggests this should be less than. (I may also have screwed up meanings of sentences with my edits that caused this mismatch between the two sentences)</w:t>
      </w:r>
    </w:p>
  </w:comment>
  <w:comment w:id="24" w:author="Ernest, Morgan" w:date="2020-12-10T09:56:00Z" w:initials="EM">
    <w:p w14:paraId="42E1F229" w14:textId="73B5A1DA" w:rsidR="004F2A58" w:rsidRDefault="004F2A58">
      <w:pPr>
        <w:pStyle w:val="CommentText"/>
      </w:pPr>
      <w:r>
        <w:rPr>
          <w:rStyle w:val="CommentReference"/>
        </w:rPr>
        <w:annotationRef/>
      </w:r>
      <w:r>
        <w:t>Does this mean 20 unique skewness/</w:t>
      </w:r>
      <w:proofErr w:type="spellStart"/>
      <w:r>
        <w:t>eveness</w:t>
      </w:r>
      <w:proofErr w:type="spellEnd"/>
      <w:r>
        <w:t xml:space="preserve"> values (which doesn’t make sense to me) or 20 unique values for calculating skewness/</w:t>
      </w:r>
      <w:proofErr w:type="spellStart"/>
      <w:r>
        <w:t>eveness</w:t>
      </w:r>
      <w:proofErr w:type="spellEnd"/>
      <w:r>
        <w:t>? The next sentence implies the later, in which case this sentence should be edited for consistency.</w:t>
      </w:r>
    </w:p>
  </w:comment>
  <w:comment w:id="60" w:author="Ernest, Morgan" w:date="2020-12-10T09:49:00Z" w:initials="EM">
    <w:p w14:paraId="02CD6D8F" w14:textId="77777777" w:rsidR="004F2A58" w:rsidRDefault="004F2A58" w:rsidP="004F2A58">
      <w:pPr>
        <w:pStyle w:val="CommentText"/>
      </w:pPr>
      <w:r>
        <w:rPr>
          <w:rStyle w:val="CommentReference"/>
        </w:rPr>
        <w:annotationRef/>
      </w:r>
    </w:p>
  </w:comment>
  <w:comment w:id="65" w:author="Ernest, Morgan" w:date="2020-12-10T10:11:00Z" w:initials="EM">
    <w:p w14:paraId="39D6A38E" w14:textId="5AE6338D" w:rsidR="00F04C35" w:rsidRDefault="00F04C35">
      <w:pPr>
        <w:pStyle w:val="CommentText"/>
      </w:pPr>
      <w:r>
        <w:rPr>
          <w:rStyle w:val="CommentReference"/>
        </w:rPr>
        <w:annotationRef/>
      </w:r>
      <w:r>
        <w:t>Insert your repo info and link here</w:t>
      </w:r>
    </w:p>
  </w:comment>
  <w:comment w:id="78" w:author="Ernest, Morgan" w:date="2020-12-10T10:27:00Z" w:initials="EM">
    <w:p w14:paraId="44EF5CC2" w14:textId="5456F5C1" w:rsidR="0099641C" w:rsidRDefault="0099641C">
      <w:pPr>
        <w:pStyle w:val="CommentText"/>
      </w:pPr>
      <w:r>
        <w:rPr>
          <w:rStyle w:val="CommentReference"/>
        </w:rPr>
        <w:annotationRef/>
      </w:r>
      <w:r>
        <w:t>I have to admit I don’t understand what this mean or is doing. It sounds super circular, which I suspect means that a piece of explanation is missing here.</w:t>
      </w:r>
    </w:p>
  </w:comment>
  <w:comment w:id="80" w:author="Ernest, Morgan" w:date="2020-12-10T10:31:00Z" w:initials="EM">
    <w:p w14:paraId="384CB4F8" w14:textId="0FA10702" w:rsidR="0099641C" w:rsidRDefault="0099641C">
      <w:pPr>
        <w:pStyle w:val="CommentText"/>
      </w:pPr>
      <w:r>
        <w:rPr>
          <w:rStyle w:val="CommentReference"/>
        </w:rPr>
        <w:annotationRef/>
      </w:r>
      <w:r>
        <w:t xml:space="preserve">Make sure each of the database sections starts similarly. The miscellaneous abundance dataset starts really differently from the others which start with bullet point descriptions of what the first chunk of code is doing. </w:t>
      </w:r>
      <w:r w:rsidR="007D0287">
        <w:t>It’s okay to have extra, dataset specific bullet points, but the common but because they other two start in the same way it really makes it seem weird that this one is missing that.</w:t>
      </w:r>
    </w:p>
  </w:comment>
  <w:comment w:id="86" w:author="Ernest, Morgan" w:date="2020-12-10T10:34:00Z" w:initials="EM">
    <w:p w14:paraId="5D777E9D" w14:textId="7D3F46D2" w:rsidR="007D0287" w:rsidRDefault="007D0287">
      <w:pPr>
        <w:pStyle w:val="CommentText"/>
      </w:pPr>
      <w:r>
        <w:rPr>
          <w:rStyle w:val="CommentReference"/>
        </w:rPr>
        <w:annotationRef/>
      </w:r>
      <w:r>
        <w:t>Are you checking is against the version used for the analysis in the paper? If so, clarify that here.</w:t>
      </w:r>
    </w:p>
  </w:comment>
  <w:comment w:id="89" w:author="Ernest, Morgan" w:date="2020-12-10T10:35:00Z" w:initials="EM">
    <w:p w14:paraId="7F8CDE9F" w14:textId="75952488" w:rsidR="007D0287" w:rsidRDefault="007D0287">
      <w:pPr>
        <w:pStyle w:val="CommentText"/>
      </w:pPr>
      <w:r>
        <w:rPr>
          <w:rStyle w:val="CommentReference"/>
        </w:rPr>
        <w:annotationRef/>
      </w:r>
      <w:r>
        <w:t>Change this from bullet points to a text description. First we load the raw FIA data. Then to…</w:t>
      </w:r>
    </w:p>
  </w:comment>
  <w:comment w:id="94" w:author="Ernest, Morgan" w:date="2020-12-10T10:37:00Z" w:initials="EM">
    <w:p w14:paraId="6754A170" w14:textId="15EB424C" w:rsidR="007D0287" w:rsidRDefault="007D0287">
      <w:pPr>
        <w:pStyle w:val="CommentText"/>
      </w:pPr>
      <w:r>
        <w:rPr>
          <w:rStyle w:val="CommentReference"/>
        </w:rPr>
        <w:annotationRef/>
      </w:r>
      <w:r>
        <w:t>Like FIA, convert this from bullet points to a short description of the code block. Ok if it is identical to the FIA language.</w:t>
      </w:r>
    </w:p>
  </w:comment>
  <w:comment w:id="95" w:author="Ernest, Morgan" w:date="2020-12-10T10:38:00Z" w:initials="EM">
    <w:p w14:paraId="7D5B2B02" w14:textId="3F079B8E" w:rsidR="007D0287" w:rsidRDefault="007D0287">
      <w:pPr>
        <w:pStyle w:val="CommentText"/>
      </w:pPr>
      <w:r>
        <w:rPr>
          <w:rStyle w:val="CommentReference"/>
        </w:rPr>
        <w:annotationRef/>
      </w:r>
      <w:r>
        <w:t>Explain in a sentence why you are doing this.</w:t>
      </w:r>
    </w:p>
  </w:comment>
  <w:comment w:id="100" w:author="Ernest, Morgan" w:date="2020-12-10T10:39:00Z" w:initials="EM">
    <w:p w14:paraId="30C92AE6" w14:textId="361D0DCD" w:rsidR="007D0287" w:rsidRDefault="007D0287">
      <w:pPr>
        <w:pStyle w:val="CommentText"/>
      </w:pPr>
      <w:r>
        <w:rPr>
          <w:rStyle w:val="CommentReference"/>
        </w:rPr>
        <w:annotationRef/>
      </w:r>
      <w:r>
        <w:t>Ditto what was said above for FIA and BBS</w:t>
      </w:r>
    </w:p>
  </w:comment>
  <w:comment w:id="102" w:author="Ernest, Morgan" w:date="2020-12-10T10:39:00Z" w:initials="EM">
    <w:p w14:paraId="13A745C5" w14:textId="50EAD7A1" w:rsidR="007D0287" w:rsidRDefault="007D0287">
      <w:pPr>
        <w:pStyle w:val="CommentText"/>
      </w:pPr>
      <w:r>
        <w:rPr>
          <w:rStyle w:val="CommentReference"/>
        </w:rPr>
        <w:annotationRef/>
      </w:r>
      <w:r>
        <w:t>Ditto</w:t>
      </w:r>
    </w:p>
  </w:comment>
  <w:comment w:id="114" w:author="Ernest, Morgan" w:date="2020-12-10T09:55:00Z" w:initials="EM">
    <w:p w14:paraId="66510629" w14:textId="77777777" w:rsidR="00F04C35" w:rsidRDefault="00F04C35" w:rsidP="00F04C35">
      <w:pPr>
        <w:pStyle w:val="CommentText"/>
      </w:pPr>
      <w:r>
        <w:rPr>
          <w:rStyle w:val="CommentReference"/>
        </w:rPr>
        <w:annotationRef/>
      </w:r>
      <w:r>
        <w:t>Should this be less than? The following sentence suggests this should be less than. (I may also have screwed up meanings of sentences with my edits that caused this mismatch between the two sentences)</w:t>
      </w:r>
    </w:p>
  </w:comment>
  <w:comment w:id="115" w:author="Ernest, Morgan" w:date="2020-12-10T09:56:00Z" w:initials="EM">
    <w:p w14:paraId="4D6631C1" w14:textId="77777777" w:rsidR="00F04C35" w:rsidRDefault="00F04C35" w:rsidP="00F04C35">
      <w:pPr>
        <w:pStyle w:val="CommentText"/>
      </w:pPr>
      <w:r>
        <w:rPr>
          <w:rStyle w:val="CommentReference"/>
        </w:rPr>
        <w:annotationRef/>
      </w:r>
      <w:r>
        <w:t>Does this mean 20 unique skewness/</w:t>
      </w:r>
      <w:proofErr w:type="spellStart"/>
      <w:r>
        <w:t>eveness</w:t>
      </w:r>
      <w:proofErr w:type="spellEnd"/>
      <w:r>
        <w:t xml:space="preserve"> values (which doesn’t make sense to me) or 20 unique values for calculating skewness/</w:t>
      </w:r>
      <w:proofErr w:type="spellStart"/>
      <w:r>
        <w:t>eveness</w:t>
      </w:r>
      <w:proofErr w:type="spellEnd"/>
      <w:r>
        <w:t>? The next sentence implies the later, in which case this sentence should be edited for consistency.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144D43" w15:done="0"/>
  <w15:commentEx w15:paraId="5CE759D3" w15:done="0"/>
  <w15:commentEx w15:paraId="35A50CCB" w15:done="0"/>
  <w15:commentEx w15:paraId="173B6969" w15:done="0"/>
  <w15:commentEx w15:paraId="42E1F229" w15:done="0"/>
  <w15:commentEx w15:paraId="02CD6D8F" w15:done="0"/>
  <w15:commentEx w15:paraId="39D6A38E" w15:done="0"/>
  <w15:commentEx w15:paraId="44EF5CC2" w15:done="0"/>
  <w15:commentEx w15:paraId="384CB4F8" w15:done="0"/>
  <w15:commentEx w15:paraId="5D777E9D" w15:done="0"/>
  <w15:commentEx w15:paraId="7F8CDE9F" w15:done="0"/>
  <w15:commentEx w15:paraId="6754A170" w15:done="0"/>
  <w15:commentEx w15:paraId="7D5B2B02" w15:done="0"/>
  <w15:commentEx w15:paraId="30C92AE6" w15:done="0"/>
  <w15:commentEx w15:paraId="13A745C5" w15:done="0"/>
  <w15:commentEx w15:paraId="66510629" w15:done="0"/>
  <w15:commentEx w15:paraId="4D6631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6DAE" w16cex:dateUtc="2020-12-10T14:49:00Z"/>
  <w16cex:commentExtensible w16cex:durableId="237C6DEC" w16cex:dateUtc="2020-12-10T14:50:00Z"/>
  <w16cex:commentExtensible w16cex:durableId="237C71B9" w16cex:dateUtc="2020-12-10T15:06:00Z"/>
  <w16cex:commentExtensible w16cex:durableId="237C6F0A" w16cex:dateUtc="2020-12-10T14:55:00Z"/>
  <w16cex:commentExtensible w16cex:durableId="237C6F4B" w16cex:dateUtc="2020-12-10T14:56:00Z"/>
  <w16cex:commentExtensible w16cex:durableId="237C7016" w16cex:dateUtc="2020-12-10T14:49:00Z"/>
  <w16cex:commentExtensible w16cex:durableId="237C72B8" w16cex:dateUtc="2020-12-10T15:11:00Z"/>
  <w16cex:commentExtensible w16cex:durableId="237C7694" w16cex:dateUtc="2020-12-10T15:27:00Z"/>
  <w16cex:commentExtensible w16cex:durableId="237C777A" w16cex:dateUtc="2020-12-10T15:31:00Z"/>
  <w16cex:commentExtensible w16cex:durableId="237C7832" w16cex:dateUtc="2020-12-10T15:34:00Z"/>
  <w16cex:commentExtensible w16cex:durableId="237C7855" w16cex:dateUtc="2020-12-10T15:35:00Z"/>
  <w16cex:commentExtensible w16cex:durableId="237C7902" w16cex:dateUtc="2020-12-10T15:37:00Z"/>
  <w16cex:commentExtensible w16cex:durableId="237C7928" w16cex:dateUtc="2020-12-10T15:38:00Z"/>
  <w16cex:commentExtensible w16cex:durableId="237C7955" w16cex:dateUtc="2020-12-10T15:39:00Z"/>
  <w16cex:commentExtensible w16cex:durableId="237C796E" w16cex:dateUtc="2020-12-10T15:39:00Z"/>
  <w16cex:commentExtensible w16cex:durableId="237C70B9" w16cex:dateUtc="2020-12-10T14:55:00Z"/>
  <w16cex:commentExtensible w16cex:durableId="237C70B8" w16cex:dateUtc="2020-12-10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144D43" w16cid:durableId="237C6DAE"/>
  <w16cid:commentId w16cid:paraId="5CE759D3" w16cid:durableId="237C6DEC"/>
  <w16cid:commentId w16cid:paraId="35A50CCB" w16cid:durableId="237C71B9"/>
  <w16cid:commentId w16cid:paraId="173B6969" w16cid:durableId="237C6F0A"/>
  <w16cid:commentId w16cid:paraId="42E1F229" w16cid:durableId="237C6F4B"/>
  <w16cid:commentId w16cid:paraId="02CD6D8F" w16cid:durableId="237C7016"/>
  <w16cid:commentId w16cid:paraId="39D6A38E" w16cid:durableId="237C72B8"/>
  <w16cid:commentId w16cid:paraId="44EF5CC2" w16cid:durableId="237C7694"/>
  <w16cid:commentId w16cid:paraId="384CB4F8" w16cid:durableId="237C777A"/>
  <w16cid:commentId w16cid:paraId="5D777E9D" w16cid:durableId="237C7832"/>
  <w16cid:commentId w16cid:paraId="7F8CDE9F" w16cid:durableId="237C7855"/>
  <w16cid:commentId w16cid:paraId="6754A170" w16cid:durableId="237C7902"/>
  <w16cid:commentId w16cid:paraId="7D5B2B02" w16cid:durableId="237C7928"/>
  <w16cid:commentId w16cid:paraId="30C92AE6" w16cid:durableId="237C7955"/>
  <w16cid:commentId w16cid:paraId="13A745C5" w16cid:durableId="237C796E"/>
  <w16cid:commentId w16cid:paraId="66510629" w16cid:durableId="237C70B9"/>
  <w16cid:commentId w16cid:paraId="4D6631C1" w16cid:durableId="237C7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84A07" w14:textId="77777777" w:rsidR="00E31807" w:rsidRDefault="00E31807">
      <w:pPr>
        <w:spacing w:after="0"/>
      </w:pPr>
      <w:r>
        <w:separator/>
      </w:r>
    </w:p>
  </w:endnote>
  <w:endnote w:type="continuationSeparator" w:id="0">
    <w:p w14:paraId="3660475E" w14:textId="77777777" w:rsidR="00E31807" w:rsidRDefault="00E318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94DA6" w14:textId="77777777" w:rsidR="00E31807" w:rsidRDefault="00E31807">
      <w:r>
        <w:separator/>
      </w:r>
    </w:p>
  </w:footnote>
  <w:footnote w:type="continuationSeparator" w:id="0">
    <w:p w14:paraId="2D431958" w14:textId="77777777" w:rsidR="00E31807" w:rsidRDefault="00E31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41A4E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C6C5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362981"/>
    <w:multiLevelType w:val="hybridMultilevel"/>
    <w:tmpl w:val="EE68A320"/>
    <w:lvl w:ilvl="0" w:tplc="B14E9C48">
      <w:start w:val="20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19A3"/>
    <w:rsid w:val="00456312"/>
    <w:rsid w:val="004E29B3"/>
    <w:rsid w:val="004F2A58"/>
    <w:rsid w:val="00590D07"/>
    <w:rsid w:val="00664F52"/>
    <w:rsid w:val="006C1E6E"/>
    <w:rsid w:val="00784D58"/>
    <w:rsid w:val="007963E0"/>
    <w:rsid w:val="007D0287"/>
    <w:rsid w:val="008D6863"/>
    <w:rsid w:val="0099641C"/>
    <w:rsid w:val="00AB01FF"/>
    <w:rsid w:val="00B86B75"/>
    <w:rsid w:val="00BC48D5"/>
    <w:rsid w:val="00BE6FF1"/>
    <w:rsid w:val="00C36279"/>
    <w:rsid w:val="00E315A3"/>
    <w:rsid w:val="00E31807"/>
    <w:rsid w:val="00F04C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2710"/>
  <w15:docId w15:val="{EDE75FF0-9D6C-41CD-928E-37821AA4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5631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56312"/>
    <w:rPr>
      <w:rFonts w:ascii="Segoe UI" w:hAnsi="Segoe UI" w:cs="Segoe UI"/>
      <w:sz w:val="18"/>
      <w:szCs w:val="18"/>
    </w:rPr>
  </w:style>
  <w:style w:type="character" w:styleId="CommentReference">
    <w:name w:val="annotation reference"/>
    <w:basedOn w:val="DefaultParagraphFont"/>
    <w:semiHidden/>
    <w:unhideWhenUsed/>
    <w:rsid w:val="00456312"/>
    <w:rPr>
      <w:sz w:val="16"/>
      <w:szCs w:val="16"/>
    </w:rPr>
  </w:style>
  <w:style w:type="paragraph" w:styleId="CommentText">
    <w:name w:val="annotation text"/>
    <w:basedOn w:val="Normal"/>
    <w:link w:val="CommentTextChar"/>
    <w:semiHidden/>
    <w:unhideWhenUsed/>
    <w:rsid w:val="00456312"/>
    <w:rPr>
      <w:sz w:val="20"/>
      <w:szCs w:val="20"/>
    </w:rPr>
  </w:style>
  <w:style w:type="character" w:customStyle="1" w:styleId="CommentTextChar">
    <w:name w:val="Comment Text Char"/>
    <w:basedOn w:val="DefaultParagraphFont"/>
    <w:link w:val="CommentText"/>
    <w:semiHidden/>
    <w:rsid w:val="00456312"/>
    <w:rPr>
      <w:sz w:val="20"/>
      <w:szCs w:val="20"/>
    </w:rPr>
  </w:style>
  <w:style w:type="paragraph" w:styleId="CommentSubject">
    <w:name w:val="annotation subject"/>
    <w:basedOn w:val="CommentText"/>
    <w:next w:val="CommentText"/>
    <w:link w:val="CommentSubjectChar"/>
    <w:semiHidden/>
    <w:unhideWhenUsed/>
    <w:rsid w:val="00456312"/>
    <w:rPr>
      <w:b/>
      <w:bCs/>
    </w:rPr>
  </w:style>
  <w:style w:type="character" w:customStyle="1" w:styleId="CommentSubjectChar">
    <w:name w:val="Comment Subject Char"/>
    <w:basedOn w:val="CommentTextChar"/>
    <w:link w:val="CommentSubject"/>
    <w:semiHidden/>
    <w:rsid w:val="004563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figshare.com/files/3097079"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eecology/sad-comparison/" TargetMode="Externa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13</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Filtering datasets</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cp:lastModifiedBy>Ernest, Morgan</cp:lastModifiedBy>
  <cp:revision>3</cp:revision>
  <dcterms:created xsi:type="dcterms:W3CDTF">2020-12-10T13:08:00Z</dcterms:created>
  <dcterms:modified xsi:type="dcterms:W3CDTF">2020-12-10T15:44:00Z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2020-12-07</vt:lpwstr>
  </property>
  <property fmtid="{D5CDD505-2E9C-101B-9397-08002B2CF9AE}" pid="3" name="output">
    <vt:lpwstr>word_document</vt:lpwstr>
  </property>
</Properties>
</file>