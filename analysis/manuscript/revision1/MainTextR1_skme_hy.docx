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77A9A79"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ins w:id="0" w:author="Ye,Hao" w:date="2021-04-18T15:49:00Z">
        <w:r w:rsidR="00981604">
          <w:rPr>
            <w:rFonts w:asciiTheme="majorHAnsi" w:eastAsia="Times New Roman" w:hAnsiTheme="majorHAnsi" w:cstheme="majorHAnsi"/>
          </w:rPr>
          <w:t xml:space="preserve">The main codebase for these analyses can be accessed at </w:t>
        </w:r>
        <w:r w:rsidR="00981604">
          <w:rPr>
            <w:rFonts w:asciiTheme="majorHAnsi" w:eastAsia="Times New Roman" w:hAnsiTheme="majorHAnsi" w:cstheme="majorHAnsi"/>
          </w:rPr>
          <w:fldChar w:fldCharType="begin"/>
        </w:r>
        <w:r w:rsidR="00981604">
          <w:rPr>
            <w:rFonts w:asciiTheme="majorHAnsi" w:eastAsia="Times New Roman" w:hAnsiTheme="majorHAnsi" w:cstheme="majorHAnsi"/>
          </w:rPr>
          <w:instrText xml:space="preserve"> HYPERLINK "http://www.github.com/diazrenata/scadsanalysis" </w:instrText>
        </w:r>
        <w:r w:rsidR="00981604">
          <w:rPr>
            <w:rFonts w:asciiTheme="majorHAnsi" w:eastAsia="Times New Roman" w:hAnsiTheme="majorHAnsi" w:cstheme="majorHAnsi"/>
          </w:rPr>
          <w:fldChar w:fldCharType="separate"/>
        </w:r>
        <w:r w:rsidR="00981604" w:rsidRPr="00FF117F">
          <w:rPr>
            <w:rStyle w:val="Hyperlink"/>
            <w:rFonts w:asciiTheme="majorHAnsi" w:eastAsia="Times New Roman" w:hAnsiTheme="majorHAnsi" w:cstheme="majorHAnsi"/>
          </w:rPr>
          <w:t>www.github.com/diazrenata/scadsanalysis</w:t>
        </w:r>
        <w:r w:rsidR="00981604">
          <w:rPr>
            <w:rFonts w:asciiTheme="majorHAnsi" w:eastAsia="Times New Roman" w:hAnsiTheme="majorHAnsi" w:cstheme="majorHAnsi"/>
          </w:rPr>
          <w:fldChar w:fldCharType="end"/>
        </w:r>
        <w:r w:rsidR="00981604">
          <w:rPr>
            <w:rFonts w:asciiTheme="majorHAnsi" w:eastAsia="Times New Roman" w:hAnsiTheme="majorHAnsi" w:cstheme="majorHAnsi"/>
          </w:rPr>
          <w:t xml:space="preserve">, while the R package for sampling from the feasible set is at </w:t>
        </w:r>
        <w:r w:rsidR="00981604">
          <w:rPr>
            <w:rFonts w:asciiTheme="majorHAnsi" w:eastAsia="Times New Roman" w:hAnsiTheme="majorHAnsi" w:cstheme="majorHAnsi"/>
          </w:rPr>
          <w:fldChar w:fldCharType="begin"/>
        </w:r>
        <w:r w:rsidR="00981604">
          <w:rPr>
            <w:rFonts w:asciiTheme="majorHAnsi" w:eastAsia="Times New Roman" w:hAnsiTheme="majorHAnsi" w:cstheme="majorHAnsi"/>
          </w:rPr>
          <w:instrText xml:space="preserve"> HYPERLINK "http://www.github.com/diazrenata/feasiblesads" </w:instrText>
        </w:r>
        <w:r w:rsidR="00981604">
          <w:rPr>
            <w:rFonts w:asciiTheme="majorHAnsi" w:eastAsia="Times New Roman" w:hAnsiTheme="majorHAnsi" w:cstheme="majorHAnsi"/>
          </w:rPr>
          <w:fldChar w:fldCharType="separate"/>
        </w:r>
        <w:r w:rsidR="00981604" w:rsidRPr="00FF117F">
          <w:rPr>
            <w:rStyle w:val="Hyperlink"/>
            <w:rFonts w:asciiTheme="majorHAnsi" w:eastAsia="Times New Roman" w:hAnsiTheme="majorHAnsi" w:cstheme="majorHAnsi"/>
          </w:rPr>
          <w:t>www.github.com/diazrenata/feasiblesads</w:t>
        </w:r>
        <w:r w:rsidR="00981604">
          <w:rPr>
            <w:rFonts w:asciiTheme="majorHAnsi" w:eastAsia="Times New Roman" w:hAnsiTheme="majorHAnsi" w:cstheme="majorHAnsi"/>
          </w:rPr>
          <w:fldChar w:fldCharType="end"/>
        </w:r>
        <w:r w:rsidR="00981604">
          <w:rPr>
            <w:rFonts w:asciiTheme="majorHAnsi" w:eastAsia="Times New Roman" w:hAnsiTheme="majorHAnsi" w:cstheme="majorHAnsi"/>
          </w:rPr>
          <w:t xml:space="preserve">. </w:t>
        </w:r>
      </w:ins>
      <w:r w:rsidR="008A573D">
        <w:rPr>
          <w:rFonts w:asciiTheme="majorHAnsi" w:eastAsia="Times New Roman" w:hAnsiTheme="majorHAnsi" w:cstheme="majorHAnsi"/>
        </w:rPr>
        <w:t xml:space="preserve">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1" w:author="Diaz,Renata M" w:date="2021-03-15T00:13:00Z">
        <w:r w:rsidR="00BA7D09">
          <w:rPr>
            <w:rFonts w:asciiTheme="majorHAnsi" w:eastAsia="Times New Roman" w:hAnsiTheme="majorHAnsi" w:cstheme="majorHAnsi"/>
          </w:rPr>
          <w:t xml:space="preserve"> </w:t>
        </w:r>
      </w:ins>
      <w:ins w:id="2" w:author="Diaz,Renata M" w:date="2021-03-15T00:14:00Z">
        <w:del w:id="3" w:author="Ye,Hao" w:date="2021-04-18T15:49:00Z">
          <w:r w:rsidR="00BA7D09" w:rsidDel="00981604">
            <w:rPr>
              <w:rFonts w:asciiTheme="majorHAnsi" w:eastAsia="Times New Roman" w:hAnsiTheme="majorHAnsi" w:cstheme="majorHAnsi"/>
            </w:rPr>
            <w:delText>Until then, the</w:delText>
          </w:r>
        </w:del>
      </w:ins>
      <w:ins w:id="4" w:author="Diaz,Renata M" w:date="2021-03-15T00:13:00Z">
        <w:del w:id="5" w:author="Ye,Hao" w:date="2021-04-18T15:49:00Z">
          <w:r w:rsidR="00BA7D09" w:rsidDel="00981604">
            <w:rPr>
              <w:rFonts w:asciiTheme="majorHAnsi" w:eastAsia="Times New Roman" w:hAnsiTheme="majorHAnsi" w:cstheme="majorHAnsi"/>
            </w:rPr>
            <w:delText xml:space="preserve"> main codebase for these analyses can be accessed at </w:delText>
          </w:r>
          <w:r w:rsidR="00BA7D09" w:rsidDel="00981604">
            <w:rPr>
              <w:rFonts w:asciiTheme="majorHAnsi" w:eastAsia="Times New Roman" w:hAnsiTheme="majorHAnsi" w:cstheme="majorHAnsi"/>
            </w:rPr>
            <w:fldChar w:fldCharType="begin"/>
          </w:r>
          <w:r w:rsidR="00BA7D09" w:rsidDel="00981604">
            <w:rPr>
              <w:rFonts w:asciiTheme="majorHAnsi" w:eastAsia="Times New Roman" w:hAnsiTheme="majorHAnsi" w:cstheme="majorHAnsi"/>
            </w:rPr>
            <w:delInstrText xml:space="preserve"> HYPERLINK "http://www.github.com/diazrenata/scadsanalysis" </w:delInstrText>
          </w:r>
          <w:r w:rsidR="00BA7D09" w:rsidDel="00981604">
            <w:rPr>
              <w:rFonts w:asciiTheme="majorHAnsi" w:eastAsia="Times New Roman" w:hAnsiTheme="majorHAnsi" w:cstheme="majorHAnsi"/>
            </w:rPr>
            <w:fldChar w:fldCharType="separate"/>
          </w:r>
          <w:r w:rsidR="00BA7D09" w:rsidRPr="00FF117F" w:rsidDel="00981604">
            <w:rPr>
              <w:rStyle w:val="Hyperlink"/>
              <w:rFonts w:asciiTheme="majorHAnsi" w:eastAsia="Times New Roman" w:hAnsiTheme="majorHAnsi" w:cstheme="majorHAnsi"/>
            </w:rPr>
            <w:delText>www.github.com/diazrenata/scadsanalysis</w:delText>
          </w:r>
          <w:r w:rsidR="00BA7D09" w:rsidDel="00981604">
            <w:rPr>
              <w:rFonts w:asciiTheme="majorHAnsi" w:eastAsia="Times New Roman" w:hAnsiTheme="majorHAnsi" w:cstheme="majorHAnsi"/>
            </w:rPr>
            <w:fldChar w:fldCharType="end"/>
          </w:r>
          <w:r w:rsidR="00BA7D09" w:rsidDel="00981604">
            <w:rPr>
              <w:rFonts w:asciiTheme="majorHAnsi" w:eastAsia="Times New Roman" w:hAnsiTheme="majorHAnsi" w:cstheme="majorHAnsi"/>
            </w:rPr>
            <w:delText xml:space="preserve">, while the R package for sampling from the feasible set is at </w:delText>
          </w:r>
          <w:r w:rsidR="00BA7D09" w:rsidDel="00981604">
            <w:rPr>
              <w:rFonts w:asciiTheme="majorHAnsi" w:eastAsia="Times New Roman" w:hAnsiTheme="majorHAnsi" w:cstheme="majorHAnsi"/>
            </w:rPr>
            <w:fldChar w:fldCharType="begin"/>
          </w:r>
          <w:r w:rsidR="00BA7D09" w:rsidDel="00981604">
            <w:rPr>
              <w:rFonts w:asciiTheme="majorHAnsi" w:eastAsia="Times New Roman" w:hAnsiTheme="majorHAnsi" w:cstheme="majorHAnsi"/>
            </w:rPr>
            <w:delInstrText xml:space="preserve"> HYPERLINK "http://www.github.com/diazrenata/feasiblesads" </w:delInstrText>
          </w:r>
          <w:r w:rsidR="00BA7D09" w:rsidDel="00981604">
            <w:rPr>
              <w:rFonts w:asciiTheme="majorHAnsi" w:eastAsia="Times New Roman" w:hAnsiTheme="majorHAnsi" w:cstheme="majorHAnsi"/>
            </w:rPr>
            <w:fldChar w:fldCharType="separate"/>
          </w:r>
          <w:r w:rsidR="00BA7D09" w:rsidRPr="00FF117F" w:rsidDel="00981604">
            <w:rPr>
              <w:rStyle w:val="Hyperlink"/>
              <w:rFonts w:asciiTheme="majorHAnsi" w:eastAsia="Times New Roman" w:hAnsiTheme="majorHAnsi" w:cstheme="majorHAnsi"/>
            </w:rPr>
            <w:delText>www.github.com/diazrenata/feasiblesads</w:delText>
          </w:r>
          <w:r w:rsidR="00BA7D09" w:rsidDel="00981604">
            <w:rPr>
              <w:rFonts w:asciiTheme="majorHAnsi" w:eastAsia="Times New Roman" w:hAnsiTheme="majorHAnsi" w:cstheme="majorHAnsi"/>
            </w:rPr>
            <w:fldChar w:fldCharType="end"/>
          </w:r>
          <w:r w:rsidR="00BA7D09" w:rsidDel="00981604">
            <w:rPr>
              <w:rFonts w:asciiTheme="majorHAnsi" w:eastAsia="Times New Roman" w:hAnsiTheme="majorHAnsi" w:cstheme="majorHAnsi"/>
            </w:rPr>
            <w:delText>.</w:delText>
          </w:r>
        </w:del>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6"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Del="00F947CF" w:rsidRDefault="003213A3" w:rsidP="0264BE4F">
      <w:pPr>
        <w:rPr>
          <w:del w:id="7" w:author="Ye,Hao" w:date="2021-04-18T15:50:00Z"/>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65B48AAA" w:rsidR="001D639B" w:rsidRPr="009E7314" w:rsidRDefault="0098201E" w:rsidP="009E7314">
      <w:pPr>
        <w:spacing w:line="480" w:lineRule="auto"/>
        <w:rPr>
          <w:rFonts w:asciiTheme="majorHAnsi" w:eastAsia="Times New Roman" w:hAnsiTheme="majorHAnsi" w:cstheme="majorHAnsi"/>
        </w:rPr>
      </w:pPr>
      <w:commentRangeStart w:id="8"/>
      <w:ins w:id="9" w:author="Renata M. Diaz" w:date="2021-03-15T15:36:00Z">
        <w:r>
          <w:rPr>
            <w:rFonts w:asciiTheme="majorHAnsi" w:eastAsia="Times New Roman" w:hAnsiTheme="majorHAnsi" w:cstheme="majorHAnsi"/>
          </w:rPr>
          <w:t xml:space="preserve">Incorporating the </w:t>
        </w:r>
      </w:ins>
      <w:ins w:id="10" w:author="Renata M. Diaz" w:date="2021-03-15T15:37:00Z">
        <w:r>
          <w:rPr>
            <w:rFonts w:asciiTheme="majorHAnsi" w:eastAsia="Times New Roman" w:hAnsiTheme="majorHAnsi" w:cstheme="majorHAnsi"/>
          </w:rPr>
          <w:t>emergent</w:t>
        </w:r>
      </w:ins>
      <w:ins w:id="11" w:author="Renata M. Diaz" w:date="2021-03-15T15:36:00Z">
        <w:r>
          <w:rPr>
            <w:rFonts w:asciiTheme="majorHAnsi" w:eastAsia="Times New Roman" w:hAnsiTheme="majorHAnsi" w:cstheme="majorHAnsi"/>
          </w:rPr>
          <w:t xml:space="preserve"> p</w:t>
        </w:r>
      </w:ins>
      <w:ins w:id="12" w:author="Renata M. Diaz" w:date="2021-03-15T15:37:00Z">
        <w:r>
          <w:rPr>
            <w:rFonts w:asciiTheme="majorHAnsi" w:eastAsia="Times New Roman" w:hAnsiTheme="majorHAnsi" w:cstheme="majorHAnsi"/>
          </w:rPr>
          <w:t xml:space="preserve">roperties of ecosystems as complex systems into </w:t>
        </w:r>
      </w:ins>
      <w:ins w:id="13" w:author="Renata M. Diaz" w:date="2021-03-15T15:36:00Z">
        <w:r>
          <w:rPr>
            <w:rFonts w:asciiTheme="majorHAnsi" w:eastAsia="Times New Roman" w:hAnsiTheme="majorHAnsi" w:cstheme="majorHAnsi"/>
          </w:rPr>
          <w:t>the</w:t>
        </w:r>
      </w:ins>
      <w:ins w:id="14" w:author="Renata M. Diaz" w:date="2021-03-15T15:28:00Z">
        <w:r w:rsidR="0047302F">
          <w:rPr>
            <w:rFonts w:asciiTheme="majorHAnsi" w:eastAsia="Times New Roman" w:hAnsiTheme="majorHAnsi" w:cstheme="majorHAnsi"/>
          </w:rPr>
          <w:t xml:space="preserve"> search for general </w:t>
        </w:r>
      </w:ins>
      <w:ins w:id="15" w:author="Renata M. Diaz" w:date="2021-03-15T15:29:00Z">
        <w:r w:rsidR="0047302F">
          <w:rPr>
            <w:rFonts w:asciiTheme="majorHAnsi" w:eastAsia="Times New Roman" w:hAnsiTheme="majorHAnsi" w:cstheme="majorHAnsi"/>
          </w:rPr>
          <w:t>processes to explain common</w:t>
        </w:r>
      </w:ins>
      <w:ins w:id="16" w:author="Renata M. Diaz" w:date="2021-03-15T15:38:00Z">
        <w:r w:rsidR="008D0DDF">
          <w:rPr>
            <w:rFonts w:asciiTheme="majorHAnsi" w:eastAsia="Times New Roman" w:hAnsiTheme="majorHAnsi" w:cstheme="majorHAnsi"/>
          </w:rPr>
          <w:t xml:space="preserve"> ecological </w:t>
        </w:r>
      </w:ins>
      <w:ins w:id="17" w:author="Renata M. Diaz" w:date="2021-03-15T16:19:00Z">
        <w:r w:rsidR="001D7EE6">
          <w:rPr>
            <w:rFonts w:asciiTheme="majorHAnsi" w:eastAsia="Times New Roman" w:hAnsiTheme="majorHAnsi" w:cstheme="majorHAnsi"/>
          </w:rPr>
          <w:t>patterns</w:t>
        </w:r>
      </w:ins>
      <w:ins w:id="18" w:author="Renata M. Diaz" w:date="2021-03-15T15:38:00Z">
        <w:r w:rsidR="008D0DDF">
          <w:rPr>
            <w:rFonts w:asciiTheme="majorHAnsi" w:eastAsia="Times New Roman" w:hAnsiTheme="majorHAnsi" w:cstheme="majorHAnsi"/>
          </w:rPr>
          <w:t xml:space="preserve"> is</w:t>
        </w:r>
      </w:ins>
      <w:ins w:id="19" w:author="Renata M. Diaz" w:date="2021-03-15T15:39:00Z">
        <w:r w:rsidR="002811C8">
          <w:rPr>
            <w:rFonts w:asciiTheme="majorHAnsi" w:eastAsia="Times New Roman" w:hAnsiTheme="majorHAnsi" w:cstheme="majorHAnsi"/>
          </w:rPr>
          <w:t xml:space="preserve"> </w:t>
        </w:r>
      </w:ins>
      <w:ins w:id="20" w:author="Renata M. Diaz" w:date="2021-03-15T15:59:00Z">
        <w:r w:rsidR="00AB5A4A">
          <w:rPr>
            <w:rFonts w:asciiTheme="majorHAnsi" w:eastAsia="Times New Roman" w:hAnsiTheme="majorHAnsi" w:cstheme="majorHAnsi"/>
          </w:rPr>
          <w:t>a</w:t>
        </w:r>
      </w:ins>
      <w:ins w:id="21"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22" w:author="Renata M. Diaz" w:date="2021-03-15T15:30:00Z">
        <w:r w:rsidR="0047302F">
          <w:rPr>
            <w:rFonts w:asciiTheme="majorHAnsi" w:eastAsia="Times New Roman" w:hAnsiTheme="majorHAnsi" w:cstheme="majorHAnsi"/>
          </w:rPr>
          <w:t>.</w:t>
        </w:r>
      </w:ins>
      <w:ins w:id="23" w:author="Renata M. Diaz" w:date="2021-03-15T15:31:00Z">
        <w:r w:rsidR="0047302F">
          <w:rPr>
            <w:rFonts w:asciiTheme="majorHAnsi" w:eastAsia="Times New Roman" w:hAnsiTheme="majorHAnsi" w:cstheme="majorHAnsi"/>
          </w:rPr>
          <w:t xml:space="preserve"> </w:t>
        </w:r>
      </w:ins>
      <w:commentRangeEnd w:id="8"/>
      <w:r w:rsidR="00F947CF">
        <w:rPr>
          <w:rStyle w:val="CommentReference"/>
        </w:rPr>
        <w:commentReference w:id="8"/>
      </w:r>
      <w:ins w:id="24" w:author="Renata M. Diaz" w:date="2021-03-15T15:40:00Z">
        <w:r w:rsidR="001D0DB9">
          <w:rPr>
            <w:rFonts w:asciiTheme="majorHAnsi" w:eastAsia="Times New Roman" w:hAnsiTheme="majorHAnsi" w:cstheme="majorHAnsi"/>
          </w:rPr>
          <w:t>For example, the</w:t>
        </w:r>
      </w:ins>
      <w:del w:id="25" w:author="Renata M. Diaz" w:date="2021-03-15T15:31:00Z">
        <w:r w:rsidR="00B345B4" w:rsidDel="0047302F">
          <w:rPr>
            <w:rFonts w:asciiTheme="majorHAnsi" w:eastAsia="Times New Roman" w:hAnsiTheme="majorHAnsi" w:cstheme="majorHAnsi"/>
          </w:rPr>
          <w:delText>The prevalence of</w:delText>
        </w:r>
      </w:del>
      <w:del w:id="26"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7" w:author="Renata M. Diaz" w:date="2021-03-15T15:32:00Z">
        <w:r w:rsidR="0047302F">
          <w:rPr>
            <w:rFonts w:asciiTheme="majorHAnsi" w:eastAsia="Times New Roman" w:hAnsiTheme="majorHAnsi" w:cstheme="majorHAnsi"/>
          </w:rPr>
          <w:t xml:space="preserve"> ubiquitous hollow-curve form of the species abundance distribution </w:t>
        </w:r>
      </w:ins>
      <w:del w:id="28"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 xml:space="preserve">is frequently assumed to </w:t>
      </w:r>
      <w:del w:id="29" w:author="Ye,Hao" w:date="2021-04-18T15:51:00Z">
        <w:r w:rsidR="00B345B4" w:rsidDel="00F947CF">
          <w:rPr>
            <w:rFonts w:asciiTheme="majorHAnsi" w:eastAsia="Times New Roman" w:hAnsiTheme="majorHAnsi" w:cstheme="majorHAnsi"/>
          </w:rPr>
          <w:delText xml:space="preserve">reflect </w:delText>
        </w:r>
      </w:del>
      <w:ins w:id="30" w:author="Ye,Hao" w:date="2021-04-18T15:51:00Z">
        <w:r w:rsidR="00F947CF">
          <w:rPr>
            <w:rFonts w:asciiTheme="majorHAnsi" w:eastAsia="Times New Roman" w:hAnsiTheme="majorHAnsi" w:cstheme="majorHAnsi"/>
          </w:rPr>
          <w:t xml:space="preserve">result from </w:t>
        </w:r>
      </w:ins>
      <w:r w:rsidR="00B345B4">
        <w:rPr>
          <w:rFonts w:asciiTheme="majorHAnsi" w:eastAsia="Times New Roman" w:hAnsiTheme="majorHAnsi" w:cstheme="majorHAnsi"/>
        </w:rPr>
        <w:t>ecological processes structuring communities</w:t>
      </w:r>
      <w:ins w:id="31" w:author="Renata M. Diaz" w:date="2021-03-15T15:32:00Z">
        <w:r w:rsidR="0047302F">
          <w:rPr>
            <w:rFonts w:asciiTheme="majorHAnsi" w:eastAsia="Times New Roman" w:hAnsiTheme="majorHAnsi" w:cstheme="majorHAnsi"/>
          </w:rPr>
          <w:t>,</w:t>
        </w:r>
      </w:ins>
      <w:ins w:id="32" w:author="Renata M. Diaz" w:date="2021-03-15T15:33:00Z">
        <w:r w:rsidR="0047302F">
          <w:rPr>
            <w:rFonts w:asciiTheme="majorHAnsi" w:eastAsia="Times New Roman" w:hAnsiTheme="majorHAnsi" w:cstheme="majorHAnsi"/>
          </w:rPr>
          <w:t xml:space="preserve"> but</w:t>
        </w:r>
      </w:ins>
      <w:del w:id="33"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w:t>
      </w:r>
      <w:commentRangeStart w:id="34"/>
      <w:r w:rsidR="000976FC">
        <w:rPr>
          <w:rFonts w:asciiTheme="majorHAnsi" w:eastAsia="Times New Roman" w:hAnsiTheme="majorHAnsi" w:cstheme="majorHAnsi"/>
        </w:rPr>
        <w:t>emerge</w:t>
      </w:r>
      <w:ins w:id="35" w:author="Ye,Hao" w:date="2021-04-18T15:51:00Z">
        <w:r w:rsidR="00F947CF">
          <w:rPr>
            <w:rFonts w:asciiTheme="majorHAnsi" w:eastAsia="Times New Roman" w:hAnsiTheme="majorHAnsi" w:cstheme="majorHAnsi"/>
          </w:rPr>
          <w:t xml:space="preserve"> from the mathematical constraints </w:t>
        </w:r>
      </w:ins>
      <w:del w:id="36" w:author="Ye,Hao" w:date="2021-04-18T15:51:00Z">
        <w:r w:rsidR="000976FC" w:rsidDel="00F947CF">
          <w:rPr>
            <w:rFonts w:asciiTheme="majorHAnsi" w:eastAsia="Times New Roman" w:hAnsiTheme="majorHAnsi" w:cstheme="majorHAnsi"/>
          </w:rPr>
          <w:delText xml:space="preserve"> </w:delText>
        </w:r>
      </w:del>
      <w:ins w:id="37" w:author="Renata M. Diaz" w:date="2021-03-15T16:00:00Z">
        <w:del w:id="38" w:author="Ye,Hao" w:date="2021-04-18T15:51:00Z">
          <w:r w:rsidR="00910ED1" w:rsidDel="00F947CF">
            <w:rPr>
              <w:rFonts w:asciiTheme="majorHAnsi" w:eastAsia="Times New Roman" w:hAnsiTheme="majorHAnsi" w:cstheme="majorHAnsi"/>
            </w:rPr>
            <w:delText>mathematically</w:delText>
          </w:r>
        </w:del>
      </w:ins>
      <w:ins w:id="39" w:author="Renata M. Diaz" w:date="2021-03-15T15:35:00Z">
        <w:del w:id="40" w:author="Ye,Hao" w:date="2021-04-18T15:51:00Z">
          <w:r w:rsidR="009434FA" w:rsidDel="00F947CF">
            <w:rPr>
              <w:rFonts w:asciiTheme="majorHAnsi" w:eastAsia="Times New Roman" w:hAnsiTheme="majorHAnsi" w:cstheme="majorHAnsi"/>
            </w:rPr>
            <w:delText xml:space="preserve"> from the definition </w:delText>
          </w:r>
        </w:del>
        <w:r w:rsidR="009434FA">
          <w:rPr>
            <w:rFonts w:asciiTheme="majorHAnsi" w:eastAsia="Times New Roman" w:hAnsiTheme="majorHAnsi" w:cstheme="majorHAnsi"/>
          </w:rPr>
          <w:t>of an abundance distribution</w:t>
        </w:r>
      </w:ins>
      <w:commentRangeEnd w:id="34"/>
      <w:r w:rsidR="00F947CF">
        <w:rPr>
          <w:rStyle w:val="CommentReference"/>
        </w:rPr>
        <w:commentReference w:id="34"/>
      </w:r>
      <w:ins w:id="41" w:author="Renata M. Diaz" w:date="2021-03-15T15:35:00Z">
        <w:r w:rsidR="009434FA">
          <w:rPr>
            <w:rFonts w:asciiTheme="majorHAnsi" w:eastAsia="Times New Roman" w:hAnsiTheme="majorHAnsi" w:cstheme="majorHAnsi"/>
          </w:rPr>
          <w:t xml:space="preserve">. </w:t>
        </w:r>
      </w:ins>
      <w:del w:id="42"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43"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44" w:author="Renata M. Diaz" w:date="2021-03-15T15:35:00Z">
        <w:r w:rsidR="00B345B4" w:rsidDel="009434FA">
          <w:rPr>
            <w:rFonts w:asciiTheme="majorHAnsi" w:eastAsia="Times New Roman" w:hAnsiTheme="majorHAnsi" w:cstheme="majorHAnsi"/>
          </w:rPr>
          <w:delText xml:space="preserve">. </w:delText>
        </w:r>
      </w:del>
      <w:del w:id="45" w:author="Ye,Hao" w:date="2021-04-18T15:51:00Z">
        <w:r w:rsidR="00B345B4" w:rsidDel="00F947CF">
          <w:rPr>
            <w:rFonts w:asciiTheme="majorHAnsi" w:eastAsia="Times New Roman" w:hAnsiTheme="majorHAnsi" w:cstheme="majorHAnsi"/>
          </w:rPr>
          <w:delText>While</w:delText>
        </w:r>
      </w:del>
      <w:ins w:id="46" w:author="Ye,Hao" w:date="2021-04-18T15:51:00Z">
        <w:r w:rsidR="00F947C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w:t>
      </w:r>
      <w:ins w:id="47" w:author="Ye,Hao" w:date="2021-04-18T15:52:00Z">
        <w:r w:rsidR="00F947CF">
          <w:rPr>
            <w:rFonts w:asciiTheme="majorHAnsi" w:eastAsia="Times New Roman" w:hAnsiTheme="majorHAnsi" w:cstheme="majorHAnsi"/>
          </w:rPr>
          <w:t>-</w:t>
        </w:r>
      </w:ins>
      <w:del w:id="48" w:author="Ye,Hao" w:date="2021-04-18T15:52:00Z">
        <w:r w:rsidR="00B345B4" w:rsidDel="00F947CF">
          <w:rPr>
            <w:rFonts w:asciiTheme="majorHAnsi" w:eastAsia="Times New Roman" w:hAnsiTheme="majorHAnsi" w:cstheme="majorHAnsi"/>
          </w:rPr>
          <w:delText xml:space="preserve"> </w:delText>
        </w:r>
      </w:del>
      <w:r w:rsidR="00B345B4">
        <w:rPr>
          <w:rFonts w:asciiTheme="majorHAnsi" w:eastAsia="Times New Roman" w:hAnsiTheme="majorHAnsi" w:cstheme="majorHAnsi"/>
        </w:rPr>
        <w:t xml:space="preserve">curve </w:t>
      </w:r>
      <w:ins w:id="49" w:author="Ye,Hao" w:date="2021-04-18T15:52:00Z">
        <w:r w:rsidR="00F947CF">
          <w:rPr>
            <w:rFonts w:asciiTheme="majorHAnsi" w:eastAsia="Times New Roman" w:hAnsiTheme="majorHAnsi" w:cstheme="majorHAnsi"/>
          </w:rPr>
          <w:t xml:space="preserve">shape </w:t>
        </w:r>
      </w:ins>
      <w:r w:rsidR="00B345B4">
        <w:rPr>
          <w:rFonts w:asciiTheme="majorHAnsi" w:eastAsia="Times New Roman" w:hAnsiTheme="majorHAnsi" w:cstheme="majorHAnsi"/>
        </w:rPr>
        <w:t>may be a statistical artefact, ecological processes may</w:t>
      </w:r>
      <w:r w:rsidR="000976FC">
        <w:rPr>
          <w:rFonts w:asciiTheme="majorHAnsi" w:eastAsia="Times New Roman" w:hAnsiTheme="majorHAnsi" w:cstheme="majorHAnsi"/>
        </w:rPr>
        <w:t xml:space="preserve"> </w:t>
      </w:r>
      <w:ins w:id="50" w:author="Ye,Hao" w:date="2021-04-18T15:52:00Z">
        <w:r w:rsidR="00F947CF">
          <w:rPr>
            <w:rFonts w:asciiTheme="majorHAnsi" w:eastAsia="Times New Roman" w:hAnsiTheme="majorHAnsi" w:cstheme="majorHAnsi"/>
          </w:rPr>
          <w:t xml:space="preserve">yet </w:t>
        </w:r>
      </w:ins>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w:t>
      </w:r>
      <w:del w:id="51" w:author="Ye,Hao" w:date="2021-04-18T15:59:00Z">
        <w:r w:rsidR="000976FC" w:rsidDel="00F947CF">
          <w:rPr>
            <w:rFonts w:asciiTheme="majorHAnsi" w:eastAsia="Times New Roman" w:hAnsiTheme="majorHAnsi" w:cstheme="majorHAnsi"/>
          </w:rPr>
          <w:delText xml:space="preserve">between </w:delText>
        </w:r>
      </w:del>
      <w:ins w:id="52" w:author="Ye,Hao" w:date="2021-04-18T15:59:00Z">
        <w:r w:rsidR="00F947CF">
          <w:rPr>
            <w:rFonts w:asciiTheme="majorHAnsi" w:eastAsia="Times New Roman" w:hAnsiTheme="majorHAnsi" w:cstheme="majorHAnsi"/>
          </w:rPr>
          <w:t xml:space="preserve">in </w:t>
        </w:r>
      </w:ins>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w:t>
      </w:r>
      <w:ins w:id="53" w:author="Ye,Hao" w:date="2021-04-18T15:59:00Z">
        <w:r w:rsidR="00F947CF">
          <w:rPr>
            <w:rFonts w:asciiTheme="majorHAnsi" w:eastAsia="Times New Roman" w:hAnsiTheme="majorHAnsi" w:cstheme="majorHAnsi"/>
          </w:rPr>
          <w:t xml:space="preserve">. These deviations may, in turn, be informative as to which </w:t>
        </w:r>
      </w:ins>
      <w:del w:id="54" w:author="Ye,Hao" w:date="2021-04-18T15:59:00Z">
        <w:r w:rsidR="000976FC" w:rsidDel="00F947CF">
          <w:rPr>
            <w:rFonts w:asciiTheme="majorHAnsi" w:eastAsia="Times New Roman" w:hAnsiTheme="majorHAnsi" w:cstheme="majorHAnsi"/>
          </w:rPr>
          <w:delText xml:space="preserve"> and their statistically </w:delText>
        </w:r>
        <w:r w:rsidR="005E3D3E" w:rsidDel="00F947CF">
          <w:rPr>
            <w:rFonts w:asciiTheme="majorHAnsi" w:eastAsia="Times New Roman" w:hAnsiTheme="majorHAnsi" w:cstheme="majorHAnsi"/>
          </w:rPr>
          <w:delText>most probable</w:delText>
        </w:r>
        <w:r w:rsidR="000976FC" w:rsidDel="00F947CF">
          <w:rPr>
            <w:rFonts w:asciiTheme="majorHAnsi" w:eastAsia="Times New Roman" w:hAnsiTheme="majorHAnsi" w:cstheme="majorHAnsi"/>
          </w:rPr>
          <w:delText xml:space="preserve"> forms. </w:delText>
        </w:r>
      </w:del>
      <w:ins w:id="55" w:author="Renata M. Diaz" w:date="2021-03-15T16:14:00Z">
        <w:del w:id="56" w:author="Ye,Hao" w:date="2021-04-18T15:59:00Z">
          <w:r w:rsidR="00597495" w:rsidDel="00F947CF">
            <w:rPr>
              <w:rFonts w:asciiTheme="majorHAnsi" w:eastAsia="Times New Roman" w:hAnsiTheme="majorHAnsi" w:cstheme="majorHAnsi"/>
            </w:rPr>
            <w:delText>, which</w:delText>
          </w:r>
        </w:del>
      </w:ins>
      <w:ins w:id="57" w:author="Renata M. Diaz" w:date="2021-03-15T15:55:00Z">
        <w:del w:id="58" w:author="Ye,Hao" w:date="2021-04-18T15:59:00Z">
          <w:r w:rsidR="008B5CA3" w:rsidDel="00F947CF">
            <w:rPr>
              <w:rFonts w:asciiTheme="majorHAnsi" w:eastAsia="Times New Roman" w:hAnsiTheme="majorHAnsi" w:cstheme="majorHAnsi"/>
            </w:rPr>
            <w:delText xml:space="preserve"> may reflect </w:delText>
          </w:r>
        </w:del>
        <w:r w:rsidR="008B5CA3">
          <w:rPr>
            <w:rFonts w:asciiTheme="majorHAnsi" w:eastAsia="Times New Roman" w:hAnsiTheme="majorHAnsi" w:cstheme="majorHAnsi"/>
          </w:rPr>
          <w:t>biological processes</w:t>
        </w:r>
      </w:ins>
      <w:ins w:id="59" w:author="Renata M. Diaz" w:date="2021-03-15T15:56:00Z">
        <w:r w:rsidR="008B5CA3">
          <w:rPr>
            <w:rFonts w:asciiTheme="majorHAnsi" w:eastAsia="Times New Roman" w:hAnsiTheme="majorHAnsi" w:cstheme="majorHAnsi"/>
          </w:rPr>
          <w:t xml:space="preserve"> </w:t>
        </w:r>
      </w:ins>
      <w:ins w:id="60" w:author="Ye,Hao" w:date="2021-04-18T15:59:00Z">
        <w:r w:rsidR="00F947CF">
          <w:rPr>
            <w:rFonts w:asciiTheme="majorHAnsi" w:eastAsia="Times New Roman" w:hAnsiTheme="majorHAnsi" w:cstheme="majorHAnsi"/>
          </w:rPr>
          <w:t xml:space="preserve">are </w:t>
        </w:r>
      </w:ins>
      <w:ins w:id="61" w:author="Renata M. Diaz" w:date="2021-03-15T15:56:00Z">
        <w:r w:rsidR="008B5CA3">
          <w:rPr>
            <w:rFonts w:asciiTheme="majorHAnsi" w:eastAsia="Times New Roman" w:hAnsiTheme="majorHAnsi" w:cstheme="majorHAnsi"/>
          </w:rPr>
          <w:t>operating on top of mathematical constraints</w:t>
        </w:r>
      </w:ins>
      <w:ins w:id="62" w:author="Ye,Hao" w:date="2021-04-18T16:00:00Z">
        <w:r w:rsidR="00F947CF">
          <w:rPr>
            <w:rFonts w:asciiTheme="majorHAnsi" w:eastAsia="Times New Roman" w:hAnsiTheme="majorHAnsi" w:cstheme="majorHAnsi"/>
          </w:rPr>
          <w:t>, thereby</w:t>
        </w:r>
      </w:ins>
      <w:ins w:id="63" w:author="Renata M. Diaz" w:date="2021-03-15T15:56:00Z">
        <w:r w:rsidR="008B5CA3">
          <w:rPr>
            <w:rFonts w:asciiTheme="majorHAnsi" w:eastAsia="Times New Roman" w:hAnsiTheme="majorHAnsi" w:cstheme="majorHAnsi"/>
          </w:rPr>
          <w:t xml:space="preserve"> </w:t>
        </w:r>
      </w:ins>
      <w:ins w:id="64" w:author="Renata M. Diaz" w:date="2021-03-15T15:51:00Z">
        <w:del w:id="65" w:author="Ye,Hao" w:date="2021-04-18T16:00:00Z">
          <w:r w:rsidR="00B47C0C" w:rsidDel="00F947CF">
            <w:rPr>
              <w:rFonts w:asciiTheme="majorHAnsi" w:eastAsia="Times New Roman" w:hAnsiTheme="majorHAnsi" w:cstheme="majorHAnsi"/>
            </w:rPr>
            <w:delText>and provide</w:delText>
          </w:r>
        </w:del>
      </w:ins>
      <w:ins w:id="66" w:author="Ye,Hao" w:date="2021-04-18T16:00:00Z">
        <w:r w:rsidR="00F947CF">
          <w:rPr>
            <w:rFonts w:asciiTheme="majorHAnsi" w:eastAsia="Times New Roman" w:hAnsiTheme="majorHAnsi" w:cstheme="majorHAnsi"/>
          </w:rPr>
          <w:t>providing a</w:t>
        </w:r>
      </w:ins>
      <w:ins w:id="67" w:author="Renata M. Diaz" w:date="2021-03-15T15:51:00Z">
        <w:r w:rsidR="00B47C0C">
          <w:rPr>
            <w:rFonts w:asciiTheme="majorHAnsi" w:eastAsia="Times New Roman" w:hAnsiTheme="majorHAnsi" w:cstheme="majorHAnsi"/>
          </w:rPr>
          <w:t xml:space="preserve"> new avenue</w:t>
        </w:r>
        <w:del w:id="68" w:author="Ye,Hao" w:date="2021-04-18T16:00:00Z">
          <w:r w:rsidR="00B47C0C" w:rsidDel="00F947CF">
            <w:rPr>
              <w:rFonts w:asciiTheme="majorHAnsi" w:eastAsia="Times New Roman" w:hAnsiTheme="majorHAnsi" w:cstheme="majorHAnsi"/>
            </w:rPr>
            <w:delText>s</w:delText>
          </w:r>
        </w:del>
        <w:r w:rsidR="00B47C0C">
          <w:rPr>
            <w:rFonts w:asciiTheme="majorHAnsi" w:eastAsia="Times New Roman" w:hAnsiTheme="majorHAnsi" w:cstheme="majorHAnsi"/>
          </w:rPr>
          <w:t xml:space="preserve">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69" w:author="Renata M. Diaz" w:date="2021-03-15T15:45:00Z">
        <w:r w:rsidR="00F40FD8">
          <w:rPr>
            <w:rFonts w:asciiTheme="majorHAnsi" w:eastAsia="Times New Roman" w:hAnsiTheme="majorHAnsi" w:cstheme="majorHAnsi"/>
          </w:rPr>
          <w:t xml:space="preserve"> </w:t>
        </w:r>
      </w:ins>
      <w:ins w:id="70" w:author="Renata M. Diaz" w:date="2021-03-15T16:17:00Z">
        <w:r w:rsidR="002E0D1A">
          <w:rPr>
            <w:rFonts w:asciiTheme="majorHAnsi" w:eastAsia="Times New Roman" w:hAnsiTheme="majorHAnsi" w:cstheme="majorHAnsi"/>
          </w:rPr>
          <w:t>are</w:t>
        </w:r>
      </w:ins>
      <w:ins w:id="71" w:author="Renata M. Diaz" w:date="2021-03-15T16:04:00Z">
        <w:r w:rsidR="00277079">
          <w:rPr>
            <w:rFonts w:asciiTheme="majorHAnsi" w:eastAsia="Times New Roman" w:hAnsiTheme="majorHAnsi" w:cstheme="majorHAnsi"/>
          </w:rPr>
          <w:t xml:space="preserve"> </w:t>
        </w:r>
      </w:ins>
      <w:ins w:id="72" w:author="Renata M. Diaz" w:date="2021-03-15T15:58:00Z">
        <w:r w:rsidR="00A9548C">
          <w:rPr>
            <w:rFonts w:asciiTheme="majorHAnsi" w:eastAsia="Times New Roman" w:hAnsiTheme="majorHAnsi" w:cstheme="majorHAnsi"/>
          </w:rPr>
          <w:t>highly uneven and dominated by rare species</w:t>
        </w:r>
      </w:ins>
      <w:ins w:id="73" w:author="Renata M. Diaz" w:date="2021-03-15T15:46:00Z">
        <w:r w:rsidR="00F40FD8">
          <w:rPr>
            <w:rFonts w:asciiTheme="majorHAnsi" w:eastAsia="Times New Roman" w:hAnsiTheme="majorHAnsi" w:cstheme="majorHAnsi"/>
          </w:rPr>
          <w:t xml:space="preserve"> </w:t>
        </w:r>
      </w:ins>
      <w:ins w:id="74" w:author="Renata M. Diaz" w:date="2021-03-15T15:58:00Z">
        <w:r w:rsidR="00A9548C">
          <w:rPr>
            <w:rFonts w:asciiTheme="majorHAnsi" w:eastAsia="Times New Roman" w:hAnsiTheme="majorHAnsi" w:cstheme="majorHAnsi"/>
          </w:rPr>
          <w:t>compared</w:t>
        </w:r>
      </w:ins>
      <w:ins w:id="75" w:author="Renata M. Diaz" w:date="2021-03-15T15:46:00Z">
        <w:r w:rsidR="00F40FD8">
          <w:rPr>
            <w:rFonts w:asciiTheme="majorHAnsi" w:eastAsia="Times New Roman" w:hAnsiTheme="majorHAnsi" w:cstheme="majorHAnsi"/>
          </w:rPr>
          <w:t xml:space="preserve"> </w:t>
        </w:r>
      </w:ins>
      <w:ins w:id="76" w:author="Ye,Hao" w:date="2021-04-18T16:00:00Z">
        <w:r w:rsidR="00F947CF">
          <w:rPr>
            <w:rFonts w:asciiTheme="majorHAnsi" w:eastAsia="Times New Roman" w:hAnsiTheme="majorHAnsi" w:cstheme="majorHAnsi"/>
          </w:rPr>
          <w:t xml:space="preserve">to </w:t>
        </w:r>
      </w:ins>
      <w:ins w:id="77" w:author="Renata M. Diaz" w:date="2021-03-15T15:46:00Z">
        <w:r w:rsidR="00F40FD8">
          <w:rPr>
            <w:rFonts w:asciiTheme="majorHAnsi" w:eastAsia="Times New Roman" w:hAnsiTheme="majorHAnsi" w:cstheme="majorHAnsi"/>
          </w:rPr>
          <w:t>their statistical baselines</w:t>
        </w:r>
      </w:ins>
      <w:ins w:id="78" w:author="Renata M. Diaz" w:date="2021-03-15T16:06:00Z">
        <w:r w:rsidR="00517551">
          <w:rPr>
            <w:rFonts w:asciiTheme="majorHAnsi" w:eastAsia="Times New Roman" w:hAnsiTheme="majorHAnsi" w:cstheme="majorHAnsi"/>
          </w:rPr>
          <w:t>.</w:t>
        </w:r>
      </w:ins>
      <w:ins w:id="79" w:author="Renata M. Diaz" w:date="2021-03-15T16:16:00Z">
        <w:r w:rsidR="005C6F30">
          <w:rPr>
            <w:rFonts w:asciiTheme="majorHAnsi" w:eastAsia="Times New Roman" w:hAnsiTheme="majorHAnsi" w:cstheme="majorHAnsi"/>
          </w:rPr>
          <w:t xml:space="preserve"> </w:t>
        </w:r>
      </w:ins>
      <w:ins w:id="80" w:author="Ye,Hao" w:date="2021-04-18T16:00:00Z">
        <w:r w:rsidR="00F947CF">
          <w:rPr>
            <w:rFonts w:asciiTheme="majorHAnsi" w:eastAsia="Times New Roman" w:hAnsiTheme="majorHAnsi" w:cstheme="majorHAnsi"/>
          </w:rPr>
          <w:t xml:space="preserve">These deviations are less </w:t>
        </w:r>
      </w:ins>
      <w:ins w:id="81" w:author="Ye,Hao" w:date="2021-04-18T16:01:00Z">
        <w:r w:rsidR="00F947CF">
          <w:rPr>
            <w:rFonts w:asciiTheme="majorHAnsi" w:eastAsia="Times New Roman" w:hAnsiTheme="majorHAnsi" w:cstheme="majorHAnsi"/>
          </w:rPr>
          <w:t>informative</w:t>
        </w:r>
      </w:ins>
      <w:ins w:id="82" w:author="Ye,Hao" w:date="2021-04-18T16:00:00Z">
        <w:r w:rsidR="00F947CF">
          <w:rPr>
            <w:rFonts w:asciiTheme="majorHAnsi" w:eastAsia="Times New Roman" w:hAnsiTheme="majorHAnsi" w:cstheme="majorHAnsi"/>
          </w:rPr>
          <w:t xml:space="preserve"> in </w:t>
        </w:r>
      </w:ins>
      <w:ins w:id="83" w:author="Renata M. Diaz" w:date="2021-03-15T16:18:00Z">
        <w:del w:id="84" w:author="Ye,Hao" w:date="2021-04-18T16:01:00Z">
          <w:r w:rsidR="002E0D1A" w:rsidDel="00F947CF">
            <w:rPr>
              <w:rFonts w:asciiTheme="majorHAnsi" w:eastAsia="Times New Roman" w:hAnsiTheme="majorHAnsi" w:cstheme="majorHAnsi"/>
            </w:rPr>
            <w:delText xml:space="preserve">However, </w:delText>
          </w:r>
        </w:del>
        <w:r w:rsidR="002E0D1A">
          <w:rPr>
            <w:rFonts w:asciiTheme="majorHAnsi" w:eastAsia="Times New Roman" w:hAnsiTheme="majorHAnsi" w:cstheme="majorHAnsi"/>
          </w:rPr>
          <w:t>s</w:t>
        </w:r>
      </w:ins>
      <w:ins w:id="85" w:author="Renata M. Diaz" w:date="2021-03-15T16:06:00Z">
        <w:r w:rsidR="00517551">
          <w:rPr>
            <w:rFonts w:asciiTheme="majorHAnsi" w:eastAsia="Times New Roman" w:hAnsiTheme="majorHAnsi" w:cstheme="majorHAnsi"/>
          </w:rPr>
          <w:t xml:space="preserve">mall communities </w:t>
        </w:r>
      </w:ins>
      <w:ins w:id="86" w:author="Renata M. Diaz" w:date="2021-03-15T16:18:00Z">
        <w:r w:rsidR="002E0D1A">
          <w:rPr>
            <w:rFonts w:asciiTheme="majorHAnsi" w:eastAsia="Times New Roman" w:hAnsiTheme="majorHAnsi" w:cstheme="majorHAnsi"/>
          </w:rPr>
          <w:t xml:space="preserve">– those with few species or individuals </w:t>
        </w:r>
      </w:ins>
      <w:ins w:id="87" w:author="Renata M. Diaz" w:date="2021-03-19T14:05:00Z">
        <w:r w:rsidR="00E02B14">
          <w:rPr>
            <w:rFonts w:asciiTheme="majorHAnsi" w:eastAsia="Times New Roman" w:hAnsiTheme="majorHAnsi" w:cstheme="majorHAnsi"/>
          </w:rPr>
          <w:t xml:space="preserve">– </w:t>
        </w:r>
      </w:ins>
      <w:ins w:id="88" w:author="Ye,Hao" w:date="2021-04-18T16:01:00Z">
        <w:r w:rsidR="00F947CF">
          <w:rPr>
            <w:rFonts w:asciiTheme="majorHAnsi" w:eastAsia="Times New Roman" w:hAnsiTheme="majorHAnsi" w:cstheme="majorHAnsi"/>
          </w:rPr>
          <w:t xml:space="preserve">because these communities have </w:t>
        </w:r>
      </w:ins>
      <w:ins w:id="89" w:author="Ye,Hao" w:date="2021-04-18T16:02:00Z">
        <w:r w:rsidR="00F947CF">
          <w:rPr>
            <w:rFonts w:asciiTheme="majorHAnsi" w:eastAsia="Times New Roman" w:hAnsiTheme="majorHAnsi" w:cstheme="majorHAnsi"/>
          </w:rPr>
          <w:t>less well-</w:t>
        </w:r>
      </w:ins>
      <w:ins w:id="90" w:author="Renata M. Diaz" w:date="2021-03-19T14:05:00Z">
        <w:del w:id="91" w:author="Ye,Hao" w:date="2021-04-18T16:01:00Z">
          <w:r w:rsidR="00E02B14" w:rsidDel="00F947CF">
            <w:rPr>
              <w:rFonts w:asciiTheme="majorHAnsi" w:eastAsia="Times New Roman" w:hAnsiTheme="majorHAnsi" w:cstheme="majorHAnsi"/>
            </w:rPr>
            <w:delText>show deviations less consistently</w:delText>
          </w:r>
        </w:del>
      </w:ins>
      <w:ins w:id="92" w:author="Renata M. Diaz" w:date="2021-03-18T15:54:00Z">
        <w:del w:id="93" w:author="Ye,Hao" w:date="2021-04-18T16:01:00Z">
          <w:r w:rsidR="00813D26" w:rsidDel="00F947CF">
            <w:rPr>
              <w:rFonts w:asciiTheme="majorHAnsi" w:eastAsia="Times New Roman" w:hAnsiTheme="majorHAnsi" w:cstheme="majorHAnsi"/>
            </w:rPr>
            <w:delText xml:space="preserve"> than</w:delText>
          </w:r>
        </w:del>
      </w:ins>
      <w:ins w:id="94" w:author="Renata M. Diaz" w:date="2021-03-19T14:05:00Z">
        <w:del w:id="95" w:author="Ye,Hao" w:date="2021-04-18T16:01:00Z">
          <w:r w:rsidR="00E02B14" w:rsidDel="00F947CF">
            <w:rPr>
              <w:rFonts w:asciiTheme="majorHAnsi" w:eastAsia="Times New Roman" w:hAnsiTheme="majorHAnsi" w:cstheme="majorHAnsi"/>
            </w:rPr>
            <w:delText xml:space="preserve"> do</w:delText>
          </w:r>
        </w:del>
      </w:ins>
      <w:ins w:id="96" w:author="Renata M. Diaz" w:date="2021-03-18T15:54:00Z">
        <w:del w:id="97" w:author="Ye,Hao" w:date="2021-04-18T16:01:00Z">
          <w:r w:rsidR="00813D26" w:rsidDel="00F947CF">
            <w:rPr>
              <w:rFonts w:asciiTheme="majorHAnsi" w:eastAsia="Times New Roman" w:hAnsiTheme="majorHAnsi" w:cstheme="majorHAnsi"/>
            </w:rPr>
            <w:delText xml:space="preserve"> larger ones, perhaps because they exhibit </w:delText>
          </w:r>
        </w:del>
        <w:del w:id="98" w:author="Ye,Hao" w:date="2021-04-18T16:02:00Z">
          <w:r w:rsidR="00813D26" w:rsidDel="00F947CF">
            <w:rPr>
              <w:rFonts w:asciiTheme="majorHAnsi" w:eastAsia="Times New Roman" w:hAnsiTheme="majorHAnsi" w:cstheme="majorHAnsi"/>
            </w:rPr>
            <w:delText>poorly-</w:delText>
          </w:r>
        </w:del>
        <w:r w:rsidR="00813D26">
          <w:rPr>
            <w:rFonts w:asciiTheme="majorHAnsi" w:eastAsia="Times New Roman" w:hAnsiTheme="majorHAnsi" w:cstheme="majorHAnsi"/>
          </w:rPr>
          <w:t>resolved statistical baselines</w:t>
        </w:r>
      </w:ins>
      <w:ins w:id="99" w:author="Renata M. Diaz" w:date="2021-03-15T16:06:00Z">
        <w:r w:rsidR="00517551">
          <w:rPr>
            <w:rFonts w:asciiTheme="majorHAnsi" w:eastAsia="Times New Roman" w:hAnsiTheme="majorHAnsi" w:cstheme="majorHAnsi"/>
          </w:rPr>
          <w:t xml:space="preserve">. </w:t>
        </w:r>
      </w:ins>
      <w:ins w:id="100" w:author="Renata M. Diaz" w:date="2021-03-15T16:10:00Z">
        <w:r w:rsidR="001B64E7">
          <w:rPr>
            <w:rFonts w:asciiTheme="majorHAnsi" w:eastAsia="Times New Roman" w:hAnsiTheme="majorHAnsi" w:cstheme="majorHAnsi"/>
          </w:rPr>
          <w:t xml:space="preserve">The </w:t>
        </w:r>
      </w:ins>
      <w:ins w:id="101" w:author="Renata M. Diaz" w:date="2021-03-15T16:17:00Z">
        <w:del w:id="102" w:author="Ye,Hao" w:date="2021-04-18T16:02:00Z">
          <w:r w:rsidR="002E0D1A" w:rsidDel="00F947CF">
            <w:rPr>
              <w:rFonts w:asciiTheme="majorHAnsi" w:eastAsia="Times New Roman" w:hAnsiTheme="majorHAnsi" w:cstheme="majorHAnsi"/>
            </w:rPr>
            <w:delText xml:space="preserve">extremely </w:delText>
          </w:r>
        </w:del>
        <w:r w:rsidR="002E0D1A">
          <w:rPr>
            <w:rFonts w:asciiTheme="majorHAnsi" w:eastAsia="Times New Roman" w:hAnsiTheme="majorHAnsi" w:cstheme="majorHAnsi"/>
          </w:rPr>
          <w:t xml:space="preserve">uneven nature of </w:t>
        </w:r>
        <w:del w:id="103" w:author="Ye,Hao" w:date="2021-04-18T16:02:00Z">
          <w:r w:rsidR="002E0D1A" w:rsidDel="00F947CF">
            <w:rPr>
              <w:rFonts w:asciiTheme="majorHAnsi" w:eastAsia="Times New Roman" w:hAnsiTheme="majorHAnsi" w:cstheme="majorHAnsi"/>
            </w:rPr>
            <w:delText xml:space="preserve">most </w:delText>
          </w:r>
        </w:del>
      </w:ins>
      <w:ins w:id="104" w:author="Renata M. Diaz" w:date="2021-03-15T16:19:00Z">
        <w:r w:rsidR="00491F5C">
          <w:rPr>
            <w:rFonts w:asciiTheme="majorHAnsi" w:eastAsia="Times New Roman" w:hAnsiTheme="majorHAnsi" w:cstheme="majorHAnsi"/>
          </w:rPr>
          <w:t>empirical</w:t>
        </w:r>
      </w:ins>
      <w:ins w:id="105" w:author="Renata M. Diaz" w:date="2021-03-15T16:17:00Z">
        <w:r w:rsidR="002E0D1A">
          <w:rPr>
            <w:rFonts w:asciiTheme="majorHAnsi" w:eastAsia="Times New Roman" w:hAnsiTheme="majorHAnsi" w:cstheme="majorHAnsi"/>
          </w:rPr>
          <w:t xml:space="preserve"> SADs demonstrates</w:t>
        </w:r>
      </w:ins>
      <w:ins w:id="106" w:author="Renata M. Diaz" w:date="2021-03-15T16:13:00Z">
        <w:r w:rsidR="001B64E7">
          <w:rPr>
            <w:rFonts w:asciiTheme="majorHAnsi" w:eastAsia="Times New Roman" w:hAnsiTheme="majorHAnsi" w:cstheme="majorHAnsi"/>
          </w:rPr>
          <w:t xml:space="preserve"> a path forward for</w:t>
        </w:r>
      </w:ins>
      <w:ins w:id="107" w:author="Renata M. Diaz" w:date="2021-03-15T16:14:00Z">
        <w:r w:rsidR="001B64E7">
          <w:rPr>
            <w:rFonts w:asciiTheme="majorHAnsi" w:eastAsia="Times New Roman" w:hAnsiTheme="majorHAnsi" w:cstheme="majorHAnsi"/>
          </w:rPr>
          <w:t xml:space="preserve"> leveraging complexity to understand ecological processes</w:t>
        </w:r>
      </w:ins>
      <w:ins w:id="108" w:author="Renata M. Diaz" w:date="2021-03-15T16:50:00Z">
        <w:r w:rsidR="008D345C">
          <w:rPr>
            <w:rFonts w:asciiTheme="majorHAnsi" w:eastAsia="Times New Roman" w:hAnsiTheme="majorHAnsi" w:cstheme="majorHAnsi"/>
          </w:rPr>
          <w:t xml:space="preserve"> </w:t>
        </w:r>
      </w:ins>
      <w:ins w:id="109" w:author="Renata M. Diaz" w:date="2021-03-15T16:51:00Z">
        <w:r w:rsidR="008D345C">
          <w:rPr>
            <w:rFonts w:asciiTheme="majorHAnsi" w:eastAsia="Times New Roman" w:hAnsiTheme="majorHAnsi" w:cstheme="majorHAnsi"/>
          </w:rPr>
          <w:t>governing the distribution of abundance</w:t>
        </w:r>
      </w:ins>
      <w:ins w:id="110" w:author="Renata M. Diaz" w:date="2021-03-15T16:06:00Z">
        <w:r w:rsidR="00517551">
          <w:rPr>
            <w:rFonts w:asciiTheme="majorHAnsi" w:eastAsia="Times New Roman" w:hAnsiTheme="majorHAnsi" w:cstheme="majorHAnsi"/>
          </w:rPr>
          <w:t xml:space="preserve">, while the issues posed by small communities </w:t>
        </w:r>
      </w:ins>
      <w:ins w:id="111" w:author="Renata M. Diaz" w:date="2021-03-15T16:09:00Z">
        <w:r w:rsidR="00440BE4">
          <w:rPr>
            <w:rFonts w:asciiTheme="majorHAnsi" w:eastAsia="Times New Roman" w:hAnsiTheme="majorHAnsi" w:cstheme="majorHAnsi"/>
          </w:rPr>
          <w:t>illustrate</w:t>
        </w:r>
      </w:ins>
      <w:ins w:id="112" w:author="Renata M. Diaz" w:date="2021-03-15T16:06:00Z">
        <w:r w:rsidR="00517551">
          <w:rPr>
            <w:rFonts w:asciiTheme="majorHAnsi" w:eastAsia="Times New Roman" w:hAnsiTheme="majorHAnsi" w:cstheme="majorHAnsi"/>
          </w:rPr>
          <w:t xml:space="preserve"> the limitations of </w:t>
        </w:r>
      </w:ins>
      <w:ins w:id="113" w:author="Renata M. Diaz" w:date="2021-03-15T16:07:00Z">
        <w:del w:id="114" w:author="Ye,Hao" w:date="2021-04-18T16:02:00Z">
          <w:r w:rsidR="00517551" w:rsidDel="00F947CF">
            <w:rPr>
              <w:rFonts w:asciiTheme="majorHAnsi" w:eastAsia="Times New Roman" w:hAnsiTheme="majorHAnsi" w:cstheme="majorHAnsi"/>
            </w:rPr>
            <w:delText xml:space="preserve">using </w:delText>
          </w:r>
        </w:del>
      </w:ins>
      <w:ins w:id="115" w:author="Renata M. Diaz" w:date="2021-03-15T16:12:00Z">
        <w:r w:rsidR="001B64E7">
          <w:rPr>
            <w:rFonts w:asciiTheme="majorHAnsi" w:eastAsia="Times New Roman" w:hAnsiTheme="majorHAnsi" w:cstheme="majorHAnsi"/>
          </w:rPr>
          <w:t>this approach</w:t>
        </w:r>
      </w:ins>
      <w:ins w:id="116" w:author="Renata M. Diaz" w:date="2021-03-15T16:09:00Z">
        <w:r w:rsidR="00695A86">
          <w:rPr>
            <w:rFonts w:asciiTheme="majorHAnsi" w:eastAsia="Times New Roman" w:hAnsiTheme="majorHAnsi" w:cstheme="majorHAnsi"/>
          </w:rPr>
          <w:t xml:space="preserve"> </w:t>
        </w:r>
      </w:ins>
      <w:ins w:id="117" w:author="Renata M. Diaz" w:date="2021-03-15T16:07:00Z">
        <w:del w:id="118" w:author="Ye,Hao" w:date="2021-04-18T16:02:00Z">
          <w:r w:rsidR="00517551" w:rsidDel="00F947CF">
            <w:rPr>
              <w:rFonts w:asciiTheme="majorHAnsi" w:eastAsia="Times New Roman" w:hAnsiTheme="majorHAnsi" w:cstheme="majorHAnsi"/>
            </w:rPr>
            <w:delText>to</w:delText>
          </w:r>
        </w:del>
      </w:ins>
      <w:ins w:id="119" w:author="Renata M. Diaz" w:date="2021-03-15T16:06:00Z">
        <w:del w:id="120" w:author="Ye,Hao" w:date="2021-04-18T16:02:00Z">
          <w:r w:rsidR="00517551" w:rsidDel="00F947CF">
            <w:rPr>
              <w:rFonts w:asciiTheme="majorHAnsi" w:eastAsia="Times New Roman" w:hAnsiTheme="majorHAnsi" w:cstheme="majorHAnsi"/>
            </w:rPr>
            <w:delText xml:space="preserve"> </w:delText>
          </w:r>
        </w:del>
      </w:ins>
      <w:ins w:id="121" w:author="Renata M. Diaz" w:date="2021-03-15T16:07:00Z">
        <w:del w:id="122" w:author="Ye,Hao" w:date="2021-04-18T16:02:00Z">
          <w:r w:rsidR="00517551" w:rsidDel="00F947CF">
            <w:rPr>
              <w:rFonts w:asciiTheme="majorHAnsi" w:eastAsia="Times New Roman" w:hAnsiTheme="majorHAnsi" w:cstheme="majorHAnsi"/>
            </w:rPr>
            <w:delText>study</w:delText>
          </w:r>
        </w:del>
      </w:ins>
      <w:ins w:id="123" w:author="Renata M. Diaz" w:date="2021-03-15T16:06:00Z">
        <w:del w:id="124" w:author="Ye,Hao" w:date="2021-04-18T16:02:00Z">
          <w:r w:rsidR="00517551" w:rsidDel="00F947CF">
            <w:rPr>
              <w:rFonts w:asciiTheme="majorHAnsi" w:eastAsia="Times New Roman" w:hAnsiTheme="majorHAnsi" w:cstheme="majorHAnsi"/>
            </w:rPr>
            <w:delText xml:space="preserve"> ecological patterns </w:delText>
          </w:r>
        </w:del>
        <w:r w:rsidR="00517551">
          <w:rPr>
            <w:rFonts w:asciiTheme="majorHAnsi" w:eastAsia="Times New Roman" w:hAnsiTheme="majorHAnsi" w:cstheme="majorHAnsi"/>
          </w:rPr>
          <w:t>in small samples</w:t>
        </w:r>
      </w:ins>
      <w:ins w:id="125" w:author="Ye,Hao" w:date="2021-04-18T16:02:00Z">
        <w:r w:rsidR="00F947CF">
          <w:rPr>
            <w:rFonts w:asciiTheme="majorHAnsi" w:eastAsia="Times New Roman" w:hAnsiTheme="majorHAnsi" w:cstheme="majorHAnsi"/>
          </w:rPr>
          <w:t>, and that alternative methods or metrics may be needed</w:t>
        </w:r>
      </w:ins>
      <w:ins w:id="126" w:author="Renata M. Diaz" w:date="2021-03-15T16:06:00Z">
        <w:r w:rsidR="00517551">
          <w:rPr>
            <w:rFonts w:asciiTheme="majorHAnsi" w:eastAsia="Times New Roman" w:hAnsiTheme="majorHAnsi" w:cstheme="majorHAnsi"/>
          </w:rPr>
          <w:t xml:space="preserve">. </w:t>
        </w:r>
      </w:ins>
      <w:del w:id="127"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128" w:author="Renata M. Diaz" w:date="2021-03-15T15:46:00Z">
        <w:r w:rsidR="000976FC" w:rsidDel="00F40FD8">
          <w:rPr>
            <w:rFonts w:asciiTheme="majorHAnsi" w:eastAsia="Times New Roman" w:hAnsiTheme="majorHAnsi" w:cstheme="majorHAnsi"/>
          </w:rPr>
          <w:delText xml:space="preserve"> </w:delText>
        </w:r>
      </w:del>
      <w:del w:id="129"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130" w:author="Renata M. Diaz" w:date="2021-03-15T15:46:00Z">
        <w:r w:rsidR="000976FC" w:rsidDel="00F40FD8">
          <w:rPr>
            <w:rFonts w:asciiTheme="majorHAnsi" w:eastAsia="Times New Roman" w:hAnsiTheme="majorHAnsi" w:cstheme="majorHAnsi"/>
          </w:rPr>
          <w:delText xml:space="preserve">. </w:delText>
        </w:r>
      </w:del>
      <w:del w:id="131"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132" w:author="Renata M. Diaz" w:date="2021-03-15T15:57:00Z">
        <w:r w:rsidR="000976FC" w:rsidDel="00940992">
          <w:rPr>
            <w:rFonts w:asciiTheme="majorHAnsi" w:eastAsia="Times New Roman" w:hAnsiTheme="majorHAnsi" w:cstheme="majorHAnsi"/>
          </w:rPr>
          <w:delText>Th</w:delText>
        </w:r>
      </w:del>
      <w:del w:id="133"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134" w:author="Diaz,Renata M" w:date="2021-01-18T11:38:00Z">
        <w:del w:id="135" w:author="Renata M. Diaz" w:date="2021-03-15T15:54:00Z">
          <w:r w:rsidR="00192C1C" w:rsidDel="008B5CA3">
            <w:rPr>
              <w:rFonts w:asciiTheme="majorHAnsi" w:eastAsia="Times New Roman" w:hAnsiTheme="majorHAnsi" w:cstheme="majorHAnsi"/>
            </w:rPr>
            <w:delText>s</w:delText>
          </w:r>
        </w:del>
      </w:ins>
      <w:del w:id="136"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Introduction</w:t>
      </w:r>
    </w:p>
    <w:p w14:paraId="183593DF" w14:textId="77777777" w:rsidR="00181C23" w:rsidRDefault="00ED5D0B" w:rsidP="00021897">
      <w:pPr>
        <w:spacing w:line="480" w:lineRule="auto"/>
        <w:rPr>
          <w:ins w:id="137" w:author="Ye,Hao" w:date="2021-04-18T16:24:00Z"/>
          <w:rFonts w:asciiTheme="majorHAnsi" w:eastAsia="Times New Roman" w:hAnsiTheme="majorHAnsi" w:cstheme="majorHAnsi"/>
        </w:rPr>
      </w:pPr>
      <w:ins w:id="138" w:author="Renata M. Diaz" w:date="2021-03-13T16:31:00Z">
        <w:r>
          <w:rPr>
            <w:rFonts w:asciiTheme="majorHAnsi" w:eastAsia="Times New Roman" w:hAnsiTheme="majorHAnsi" w:cstheme="majorHAnsi"/>
          </w:rPr>
          <w:t>Ecological communities are complex systems</w:t>
        </w:r>
      </w:ins>
      <w:ins w:id="139" w:author="Ernest, Morgan" w:date="2021-03-30T12:55:00Z">
        <w:r w:rsidR="00DE0C4A">
          <w:rPr>
            <w:rFonts w:asciiTheme="majorHAnsi" w:eastAsia="Times New Roman" w:hAnsiTheme="majorHAnsi" w:cstheme="majorHAnsi"/>
          </w:rPr>
          <w:t xml:space="preserve"> </w:t>
        </w:r>
      </w:ins>
      <w:ins w:id="140"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41" w:author="Renata M. Diaz" w:date="2021-03-15T13:03:00Z">
        <w:r w:rsidR="00BE426B">
          <w:rPr>
            <w:rFonts w:asciiTheme="majorHAnsi" w:eastAsia="Times New Roman" w:hAnsiTheme="majorHAnsi" w:cstheme="majorHAnsi"/>
          </w:rPr>
          <w:t xml:space="preserve"> (</w:t>
        </w:r>
      </w:ins>
      <w:ins w:id="142" w:author="Renata M. Diaz" w:date="2021-03-19T14:19:00Z">
        <w:r w:rsidR="0027171A">
          <w:rPr>
            <w:rFonts w:asciiTheme="majorHAnsi" w:eastAsia="Times New Roman" w:hAnsiTheme="majorHAnsi" w:cstheme="majorHAnsi"/>
          </w:rPr>
          <w:t xml:space="preserve">Levin 1992; </w:t>
        </w:r>
      </w:ins>
      <w:ins w:id="143" w:author="Renata M. Diaz" w:date="2021-03-19T14:15:00Z">
        <w:r w:rsidR="004523FE">
          <w:rPr>
            <w:rFonts w:asciiTheme="majorHAnsi" w:eastAsia="Times New Roman" w:hAnsiTheme="majorHAnsi" w:cstheme="majorHAnsi"/>
          </w:rPr>
          <w:t xml:space="preserve">Lawton 1999; </w:t>
        </w:r>
      </w:ins>
      <w:ins w:id="144" w:author="Renata M. Diaz" w:date="2021-03-19T14:10:00Z">
        <w:r w:rsidR="00A4533D">
          <w:rPr>
            <w:rFonts w:asciiTheme="majorHAnsi" w:eastAsia="Times New Roman" w:hAnsiTheme="majorHAnsi" w:cstheme="majorHAnsi"/>
          </w:rPr>
          <w:t>Maurer 1999</w:t>
        </w:r>
      </w:ins>
      <w:ins w:id="145" w:author="Renata M. Diaz" w:date="2021-03-15T15:16:00Z">
        <w:r w:rsidR="009F432C">
          <w:rPr>
            <w:rFonts w:asciiTheme="majorHAnsi" w:eastAsia="Times New Roman" w:hAnsiTheme="majorHAnsi" w:cstheme="majorHAnsi"/>
          </w:rPr>
          <w:t xml:space="preserve">; </w:t>
        </w:r>
      </w:ins>
      <w:ins w:id="146" w:author="Renata M. Diaz" w:date="2021-03-15T13:08:00Z">
        <w:r w:rsidR="0064132C">
          <w:rPr>
            <w:rFonts w:asciiTheme="majorHAnsi" w:eastAsia="Times New Roman" w:hAnsiTheme="majorHAnsi" w:cstheme="majorHAnsi"/>
          </w:rPr>
          <w:t xml:space="preserve">Brown et al 2002; </w:t>
        </w:r>
      </w:ins>
      <w:ins w:id="147" w:author="Renata M. Diaz" w:date="2021-03-15T13:03:00Z">
        <w:r w:rsidR="00BE426B">
          <w:rPr>
            <w:rFonts w:asciiTheme="majorHAnsi" w:eastAsia="Times New Roman" w:hAnsiTheme="majorHAnsi" w:cstheme="majorHAnsi"/>
          </w:rPr>
          <w:t>Nekol</w:t>
        </w:r>
      </w:ins>
      <w:ins w:id="148" w:author="Renata M. Diaz" w:date="2021-03-15T13:04:00Z">
        <w:r w:rsidR="00BE426B">
          <w:rPr>
            <w:rFonts w:asciiTheme="majorHAnsi" w:eastAsia="Times New Roman" w:hAnsiTheme="majorHAnsi" w:cstheme="majorHAnsi"/>
          </w:rPr>
          <w:t>a and Brown 2007</w:t>
        </w:r>
      </w:ins>
      <w:ins w:id="149" w:author="Renata M. Diaz" w:date="2021-03-19T14:27:00Z">
        <w:r w:rsidR="001543F4">
          <w:rPr>
            <w:rFonts w:asciiTheme="majorHAnsi" w:eastAsia="Times New Roman" w:hAnsiTheme="majorHAnsi" w:cstheme="majorHAnsi"/>
          </w:rPr>
          <w:t>; McGill 2019</w:t>
        </w:r>
      </w:ins>
      <w:ins w:id="150" w:author="Renata M. Diaz" w:date="2021-03-15T13:04:00Z">
        <w:r w:rsidR="00BE426B">
          <w:rPr>
            <w:rFonts w:asciiTheme="majorHAnsi" w:eastAsia="Times New Roman" w:hAnsiTheme="majorHAnsi" w:cstheme="majorHAnsi"/>
          </w:rPr>
          <w:t>)</w:t>
        </w:r>
      </w:ins>
      <w:ins w:id="151" w:author="Renata M. Diaz" w:date="2021-03-13T16:31:00Z">
        <w:r>
          <w:rPr>
            <w:rFonts w:asciiTheme="majorHAnsi" w:eastAsia="Times New Roman" w:hAnsiTheme="majorHAnsi" w:cstheme="majorHAnsi"/>
          </w:rPr>
          <w:t>. One str</w:t>
        </w:r>
      </w:ins>
      <w:ins w:id="152" w:author="Renata M. Diaz" w:date="2021-03-13T16:32:00Z">
        <w:r>
          <w:rPr>
            <w:rFonts w:asciiTheme="majorHAnsi" w:eastAsia="Times New Roman" w:hAnsiTheme="majorHAnsi" w:cstheme="majorHAnsi"/>
          </w:rPr>
          <w:t xml:space="preserve">ategy for </w:t>
        </w:r>
        <w:del w:id="153" w:author="Ye,Hao" w:date="2021-04-18T16:12:00Z">
          <w:r w:rsidDel="00BA0F37">
            <w:rPr>
              <w:rFonts w:asciiTheme="majorHAnsi" w:eastAsia="Times New Roman" w:hAnsiTheme="majorHAnsi" w:cstheme="majorHAnsi"/>
            </w:rPr>
            <w:delText>making sense of</w:delText>
          </w:r>
        </w:del>
        <w:r>
          <w:rPr>
            <w:rFonts w:asciiTheme="majorHAnsi" w:eastAsia="Times New Roman" w:hAnsiTheme="majorHAnsi" w:cstheme="majorHAnsi"/>
          </w:rPr>
          <w:t xml:space="preserve"> this </w:t>
        </w:r>
        <w:del w:id="154" w:author="Ye,Hao" w:date="2021-04-18T16:12:00Z">
          <w:r w:rsidDel="00BA0F37">
            <w:rPr>
              <w:rFonts w:asciiTheme="majorHAnsi" w:eastAsia="Times New Roman" w:hAnsiTheme="majorHAnsi" w:cstheme="majorHAnsi"/>
            </w:rPr>
            <w:delText xml:space="preserve">inherent </w:delText>
          </w:r>
        </w:del>
        <w:r>
          <w:rPr>
            <w:rFonts w:asciiTheme="majorHAnsi" w:eastAsia="Times New Roman" w:hAnsiTheme="majorHAnsi" w:cstheme="majorHAnsi"/>
          </w:rPr>
          <w:t>complexity is to identify</w:t>
        </w:r>
      </w:ins>
      <w:ins w:id="155" w:author="Ye,Hao" w:date="2021-04-18T16:13:00Z">
        <w:r w:rsidR="00BA0F37">
          <w:rPr>
            <w:rFonts w:asciiTheme="majorHAnsi" w:eastAsia="Times New Roman" w:hAnsiTheme="majorHAnsi" w:cstheme="majorHAnsi"/>
          </w:rPr>
          <w:t xml:space="preserve"> the</w:t>
        </w:r>
      </w:ins>
      <w:ins w:id="156" w:author="Renata M. Diaz" w:date="2021-03-13T16:32:00Z">
        <w:r>
          <w:rPr>
            <w:rFonts w:asciiTheme="majorHAnsi" w:eastAsia="Times New Roman" w:hAnsiTheme="majorHAnsi" w:cstheme="majorHAnsi"/>
          </w:rPr>
          <w:t xml:space="preserve"> patterns </w:t>
        </w:r>
      </w:ins>
      <w:ins w:id="157" w:author="Ye,Hao" w:date="2021-04-18T16:13:00Z">
        <w:r w:rsidR="00BA0F37">
          <w:rPr>
            <w:rFonts w:asciiTheme="majorHAnsi" w:eastAsia="Times New Roman" w:hAnsiTheme="majorHAnsi" w:cstheme="majorHAnsi"/>
          </w:rPr>
          <w:t xml:space="preserve">in community structure </w:t>
        </w:r>
      </w:ins>
      <w:ins w:id="158" w:author="Renata M. Diaz" w:date="2021-03-13T16:33:00Z">
        <w:r>
          <w:rPr>
            <w:rFonts w:asciiTheme="majorHAnsi" w:eastAsia="Times New Roman" w:hAnsiTheme="majorHAnsi" w:cstheme="majorHAnsi"/>
          </w:rPr>
          <w:t xml:space="preserve">that </w:t>
        </w:r>
      </w:ins>
      <w:ins w:id="159" w:author="Ye,Hao" w:date="2021-04-18T16:13:00Z">
        <w:r w:rsidR="00BA0F37">
          <w:rPr>
            <w:rFonts w:asciiTheme="majorHAnsi" w:eastAsia="Times New Roman" w:hAnsiTheme="majorHAnsi" w:cstheme="majorHAnsi"/>
          </w:rPr>
          <w:t xml:space="preserve">are </w:t>
        </w:r>
      </w:ins>
      <w:ins w:id="160" w:author="Renata M. Diaz" w:date="2021-03-13T16:33:00Z">
        <w:del w:id="161" w:author="Ye,Hao" w:date="2021-04-18T16:13:00Z">
          <w:r w:rsidDel="00BA0F37">
            <w:rPr>
              <w:rFonts w:asciiTheme="majorHAnsi" w:eastAsia="Times New Roman" w:hAnsiTheme="majorHAnsi" w:cstheme="majorHAnsi"/>
            </w:rPr>
            <w:delText xml:space="preserve">occur </w:delText>
          </w:r>
        </w:del>
        <w:r>
          <w:rPr>
            <w:rFonts w:asciiTheme="majorHAnsi" w:eastAsia="Times New Roman" w:hAnsiTheme="majorHAnsi" w:cstheme="majorHAnsi"/>
          </w:rPr>
          <w:t>consistent</w:t>
        </w:r>
      </w:ins>
      <w:ins w:id="162" w:author="Ye,Hao" w:date="2021-04-18T16:13:00Z">
        <w:r w:rsidR="00BA0F37">
          <w:rPr>
            <w:rFonts w:asciiTheme="majorHAnsi" w:eastAsia="Times New Roman" w:hAnsiTheme="majorHAnsi" w:cstheme="majorHAnsi"/>
          </w:rPr>
          <w:t xml:space="preserve">, so as to distinguish among the possible </w:t>
        </w:r>
      </w:ins>
      <w:ins w:id="163" w:author="Renata M. Diaz" w:date="2021-03-13T16:33:00Z">
        <w:del w:id="164" w:author="Ye,Hao" w:date="2021-04-18T16:13:00Z">
          <w:r w:rsidDel="00BA0F37">
            <w:rPr>
              <w:rFonts w:asciiTheme="majorHAnsi" w:eastAsia="Times New Roman" w:hAnsiTheme="majorHAnsi" w:cstheme="majorHAnsi"/>
            </w:rPr>
            <w:delText xml:space="preserve">ly across many communities, and </w:delText>
          </w:r>
        </w:del>
      </w:ins>
      <w:ins w:id="165" w:author="Renata M. Diaz" w:date="2021-03-13T16:37:00Z">
        <w:del w:id="166" w:author="Ye,Hao" w:date="2021-04-18T16:13:00Z">
          <w:r w:rsidDel="00BA0F37">
            <w:rPr>
              <w:rFonts w:asciiTheme="majorHAnsi" w:eastAsia="Times New Roman" w:hAnsiTheme="majorHAnsi" w:cstheme="majorHAnsi"/>
            </w:rPr>
            <w:delText xml:space="preserve">use these </w:delText>
          </w:r>
        </w:del>
      </w:ins>
      <w:ins w:id="167" w:author="Renata M. Diaz" w:date="2021-03-19T17:55:00Z">
        <w:del w:id="168" w:author="Ye,Hao" w:date="2021-04-18T16:13:00Z">
          <w:r w:rsidR="005D3372" w:rsidDel="00BA0F37">
            <w:rPr>
              <w:rFonts w:asciiTheme="majorHAnsi" w:eastAsia="Times New Roman" w:hAnsiTheme="majorHAnsi" w:cstheme="majorHAnsi"/>
            </w:rPr>
            <w:delText>common phenomena</w:delText>
          </w:r>
        </w:del>
      </w:ins>
      <w:ins w:id="169" w:author="Renata M. Diaz" w:date="2021-03-13T16:38:00Z">
        <w:del w:id="170" w:author="Ye,Hao" w:date="2021-04-18T16:13:00Z">
          <w:r w:rsidDel="00BA0F37">
            <w:rPr>
              <w:rFonts w:asciiTheme="majorHAnsi" w:eastAsia="Times New Roman" w:hAnsiTheme="majorHAnsi" w:cstheme="majorHAnsi"/>
            </w:rPr>
            <w:delText xml:space="preserve"> to develop and test </w:delText>
          </w:r>
        </w:del>
        <w:r>
          <w:rPr>
            <w:rFonts w:asciiTheme="majorHAnsi" w:eastAsia="Times New Roman" w:hAnsiTheme="majorHAnsi" w:cstheme="majorHAnsi"/>
          </w:rPr>
          <w:t xml:space="preserve">theories </w:t>
        </w:r>
        <w:del w:id="171" w:author="Ye,Hao" w:date="2021-04-18T16:13:00Z">
          <w:r w:rsidDel="00BA0F37">
            <w:rPr>
              <w:rFonts w:asciiTheme="majorHAnsi" w:eastAsia="Times New Roman" w:hAnsiTheme="majorHAnsi" w:cstheme="majorHAnsi"/>
            </w:rPr>
            <w:delText>regarding</w:delText>
          </w:r>
        </w:del>
      </w:ins>
      <w:ins w:id="172" w:author="Ye,Hao" w:date="2021-04-18T16:13:00Z">
        <w:r w:rsidR="00BA0F37">
          <w:rPr>
            <w:rFonts w:asciiTheme="majorHAnsi" w:eastAsia="Times New Roman" w:hAnsiTheme="majorHAnsi" w:cstheme="majorHAnsi"/>
          </w:rPr>
          <w:t>and</w:t>
        </w:r>
      </w:ins>
      <w:ins w:id="173" w:author="Renata M. Diaz" w:date="2021-03-13T16:38:00Z">
        <w:r>
          <w:rPr>
            <w:rFonts w:asciiTheme="majorHAnsi" w:eastAsia="Times New Roman" w:hAnsiTheme="majorHAnsi" w:cstheme="majorHAnsi"/>
          </w:rPr>
          <w:t xml:space="preserve"> </w:t>
        </w:r>
        <w:del w:id="174" w:author="Ye,Hao" w:date="2021-04-18T16:13:00Z">
          <w:r w:rsidDel="00BA0F37">
            <w:rPr>
              <w:rFonts w:asciiTheme="majorHAnsi" w:eastAsia="Times New Roman" w:hAnsiTheme="majorHAnsi" w:cstheme="majorHAnsi"/>
            </w:rPr>
            <w:delText xml:space="preserve">general </w:delText>
          </w:r>
        </w:del>
        <w:r>
          <w:rPr>
            <w:rFonts w:asciiTheme="majorHAnsi" w:eastAsia="Times New Roman" w:hAnsiTheme="majorHAnsi" w:cstheme="majorHAnsi"/>
          </w:rPr>
          <w:t xml:space="preserve">mechanisms that </w:t>
        </w:r>
      </w:ins>
      <w:ins w:id="175" w:author="Renata M. Diaz" w:date="2021-03-13T16:39:00Z">
        <w:r>
          <w:rPr>
            <w:rFonts w:asciiTheme="majorHAnsi" w:eastAsia="Times New Roman" w:hAnsiTheme="majorHAnsi" w:cstheme="majorHAnsi"/>
          </w:rPr>
          <w:t xml:space="preserve">shape </w:t>
        </w:r>
      </w:ins>
      <w:ins w:id="176" w:author="Ye,Hao" w:date="2021-04-18T16:14:00Z">
        <w:r w:rsidR="00BA0F37">
          <w:rPr>
            <w:rFonts w:asciiTheme="majorHAnsi" w:eastAsia="Times New Roman" w:hAnsiTheme="majorHAnsi" w:cstheme="majorHAnsi"/>
          </w:rPr>
          <w:t xml:space="preserve">these common phenomena </w:t>
        </w:r>
      </w:ins>
      <w:ins w:id="177" w:author="Renata M. Diaz" w:date="2021-03-13T16:39:00Z">
        <w:del w:id="178" w:author="Ye,Hao" w:date="2021-04-18T16:14:00Z">
          <w:r w:rsidDel="00BA0F37">
            <w:rPr>
              <w:rFonts w:asciiTheme="majorHAnsi" w:eastAsia="Times New Roman" w:hAnsiTheme="majorHAnsi" w:cstheme="majorHAnsi"/>
            </w:rPr>
            <w:delText>community structure</w:delText>
          </w:r>
        </w:del>
      </w:ins>
      <w:ins w:id="179" w:author="Renata M. Diaz" w:date="2021-03-15T13:26:00Z">
        <w:del w:id="180" w:author="Ye,Hao" w:date="2021-04-18T16:14:00Z">
          <w:r w:rsidR="00B811CC" w:rsidDel="00BA0F37">
            <w:rPr>
              <w:rFonts w:asciiTheme="majorHAnsi" w:eastAsia="Times New Roman" w:hAnsiTheme="majorHAnsi" w:cstheme="majorHAnsi"/>
            </w:rPr>
            <w:delText xml:space="preserve"> </w:delText>
          </w:r>
        </w:del>
        <w:r w:rsidR="00B811CC">
          <w:rPr>
            <w:rFonts w:asciiTheme="majorHAnsi" w:eastAsia="Times New Roman" w:hAnsiTheme="majorHAnsi" w:cstheme="majorHAnsi"/>
          </w:rPr>
          <w:t>(Brown and Maurer</w:t>
        </w:r>
      </w:ins>
      <w:ins w:id="181" w:author="Renata M. Diaz" w:date="2021-03-19T14:20:00Z">
        <w:r w:rsidR="0027171A">
          <w:rPr>
            <w:rFonts w:asciiTheme="majorHAnsi" w:eastAsia="Times New Roman" w:hAnsiTheme="majorHAnsi" w:cstheme="majorHAnsi"/>
          </w:rPr>
          <w:t xml:space="preserve"> 1989</w:t>
        </w:r>
      </w:ins>
      <w:ins w:id="182" w:author="Renata M. Diaz" w:date="2021-03-15T13:26:00Z">
        <w:r w:rsidR="00B811CC">
          <w:rPr>
            <w:rFonts w:asciiTheme="majorHAnsi" w:eastAsia="Times New Roman" w:hAnsiTheme="majorHAnsi" w:cstheme="majorHAnsi"/>
          </w:rPr>
          <w:t>; Maurer</w:t>
        </w:r>
      </w:ins>
      <w:ins w:id="183" w:author="Renata M. Diaz" w:date="2021-03-19T14:10:00Z">
        <w:r w:rsidR="00A4533D">
          <w:rPr>
            <w:rFonts w:asciiTheme="majorHAnsi" w:eastAsia="Times New Roman" w:hAnsiTheme="majorHAnsi" w:cstheme="majorHAnsi"/>
          </w:rPr>
          <w:t xml:space="preserve"> 1999</w:t>
        </w:r>
      </w:ins>
      <w:ins w:id="184" w:author="Renata M. Diaz" w:date="2021-03-15T13:26:00Z">
        <w:r w:rsidR="00B811CC">
          <w:rPr>
            <w:rFonts w:asciiTheme="majorHAnsi" w:eastAsia="Times New Roman" w:hAnsiTheme="majorHAnsi" w:cstheme="majorHAnsi"/>
          </w:rPr>
          <w:t>; Lawton</w:t>
        </w:r>
      </w:ins>
      <w:ins w:id="185" w:author="Renata M. Diaz" w:date="2021-03-19T14:20:00Z">
        <w:r w:rsidR="0027171A">
          <w:rPr>
            <w:rFonts w:asciiTheme="majorHAnsi" w:eastAsia="Times New Roman" w:hAnsiTheme="majorHAnsi" w:cstheme="majorHAnsi"/>
          </w:rPr>
          <w:t xml:space="preserve"> 1999</w:t>
        </w:r>
      </w:ins>
      <w:ins w:id="186" w:author="Renata M. Diaz" w:date="2021-03-15T13:28:00Z">
        <w:r w:rsidR="007E1943">
          <w:rPr>
            <w:rFonts w:asciiTheme="majorHAnsi" w:eastAsia="Times New Roman" w:hAnsiTheme="majorHAnsi" w:cstheme="majorHAnsi"/>
          </w:rPr>
          <w:t>; Gaston and Blackburn</w:t>
        </w:r>
      </w:ins>
      <w:ins w:id="187" w:author="Renata M. Diaz" w:date="2021-03-19T14:26:00Z">
        <w:r w:rsidR="003A4DF0">
          <w:rPr>
            <w:rFonts w:asciiTheme="majorHAnsi" w:eastAsia="Times New Roman" w:hAnsiTheme="majorHAnsi" w:cstheme="majorHAnsi"/>
          </w:rPr>
          <w:t xml:space="preserve"> 2000; </w:t>
        </w:r>
      </w:ins>
      <w:ins w:id="188" w:author="Renata M. Diaz" w:date="2021-03-19T14:28:00Z">
        <w:r w:rsidR="001543F4">
          <w:rPr>
            <w:rFonts w:asciiTheme="majorHAnsi" w:eastAsia="Times New Roman" w:hAnsiTheme="majorHAnsi" w:cstheme="majorHAnsi"/>
          </w:rPr>
          <w:t>McGill 2019</w:t>
        </w:r>
      </w:ins>
      <w:ins w:id="189" w:author="Renata M. Diaz" w:date="2021-03-15T13:26:00Z">
        <w:r w:rsidR="00B811CC">
          <w:rPr>
            <w:rFonts w:asciiTheme="majorHAnsi" w:eastAsia="Times New Roman" w:hAnsiTheme="majorHAnsi" w:cstheme="majorHAnsi"/>
          </w:rPr>
          <w:t>)</w:t>
        </w:r>
      </w:ins>
      <w:ins w:id="190" w:author="Renata M. Diaz" w:date="2021-03-13T16:39:00Z">
        <w:r>
          <w:rPr>
            <w:rFonts w:asciiTheme="majorHAnsi" w:eastAsia="Times New Roman" w:hAnsiTheme="majorHAnsi" w:cstheme="majorHAnsi"/>
          </w:rPr>
          <w:t xml:space="preserve">. </w:t>
        </w:r>
      </w:ins>
      <w:ins w:id="191" w:author="Ye,Hao" w:date="2021-04-18T16:21:00Z">
        <w:r w:rsidR="00181C23">
          <w:rPr>
            <w:rFonts w:asciiTheme="majorHAnsi" w:eastAsia="Times New Roman" w:hAnsiTheme="majorHAnsi" w:cstheme="majorHAnsi"/>
          </w:rPr>
          <w:t>Some of these patterns</w:t>
        </w:r>
      </w:ins>
      <w:ins w:id="192" w:author="Diaz,Renata M" w:date="2021-03-14T23:42:00Z">
        <w:del w:id="193" w:author="Ye,Hao" w:date="2021-04-18T16:22:00Z">
          <w:r w:rsidR="0091787E" w:rsidDel="00181C23">
            <w:rPr>
              <w:rFonts w:asciiTheme="majorHAnsi" w:eastAsia="Times New Roman" w:hAnsiTheme="majorHAnsi" w:cstheme="majorHAnsi"/>
            </w:rPr>
            <w:delText>Distributions</w:delText>
          </w:r>
        </w:del>
      </w:ins>
      <w:ins w:id="194" w:author="Diaz,Renata M" w:date="2021-03-14T23:38:00Z">
        <w:del w:id="195" w:author="Ye,Hao" w:date="2021-04-18T16:22:00Z">
          <w:r w:rsidR="0091787E" w:rsidDel="00181C23">
            <w:rPr>
              <w:rFonts w:asciiTheme="majorHAnsi" w:eastAsia="Times New Roman" w:hAnsiTheme="majorHAnsi" w:cstheme="majorHAnsi"/>
            </w:rPr>
            <w:delText xml:space="preserve"> describing </w:delText>
          </w:r>
        </w:del>
      </w:ins>
      <w:ins w:id="196" w:author="Diaz,Renata M" w:date="2021-03-14T23:35:00Z">
        <w:del w:id="197" w:author="Ye,Hao" w:date="2021-04-18T16:22:00Z">
          <w:r w:rsidR="0091787E" w:rsidDel="00181C23">
            <w:rPr>
              <w:rFonts w:asciiTheme="majorHAnsi" w:eastAsia="Times New Roman" w:hAnsiTheme="majorHAnsi" w:cstheme="majorHAnsi"/>
            </w:rPr>
            <w:delText>complex systems</w:delText>
          </w:r>
        </w:del>
      </w:ins>
      <w:ins w:id="198" w:author="Ernest, Morgan" w:date="2021-03-30T13:21:00Z">
        <w:r w:rsidR="001A1F64">
          <w:rPr>
            <w:rFonts w:asciiTheme="majorHAnsi" w:eastAsia="Times New Roman" w:hAnsiTheme="majorHAnsi" w:cstheme="majorHAnsi"/>
          </w:rPr>
          <w:t xml:space="preserve">, however, </w:t>
        </w:r>
      </w:ins>
      <w:ins w:id="199" w:author="Diaz,Renata M" w:date="2021-03-14T23:35:00Z">
        <w:del w:id="200" w:author="Ye,Hao" w:date="2021-04-18T16:22:00Z">
          <w:r w:rsidR="0091787E" w:rsidDel="00181C23">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201" w:author="Diaz,Renata M" w:date="2021-03-14T23:37:00Z">
        <w:r w:rsidR="0091787E">
          <w:rPr>
            <w:rFonts w:asciiTheme="majorHAnsi" w:eastAsia="Times New Roman" w:hAnsiTheme="majorHAnsi" w:cstheme="majorHAnsi"/>
          </w:rPr>
          <w:t>counterintu</w:t>
        </w:r>
      </w:ins>
      <w:ins w:id="202" w:author="Diaz,Renata M" w:date="2021-03-14T23:38:00Z">
        <w:r w:rsidR="0091787E">
          <w:rPr>
            <w:rFonts w:asciiTheme="majorHAnsi" w:eastAsia="Times New Roman" w:hAnsiTheme="majorHAnsi" w:cstheme="majorHAnsi"/>
          </w:rPr>
          <w:t xml:space="preserve">itive </w:t>
        </w:r>
      </w:ins>
      <w:ins w:id="203" w:author="Diaz,Renata M" w:date="2021-03-14T23:39:00Z">
        <w:r w:rsidR="0091787E">
          <w:rPr>
            <w:rFonts w:asciiTheme="majorHAnsi" w:eastAsia="Times New Roman" w:hAnsiTheme="majorHAnsi" w:cstheme="majorHAnsi"/>
          </w:rPr>
          <w:t>emergent statistical properties</w:t>
        </w:r>
      </w:ins>
      <w:ins w:id="204" w:author="Renata M. Diaz" w:date="2021-03-15T13:27:00Z">
        <w:r w:rsidR="00B811CC">
          <w:rPr>
            <w:rFonts w:asciiTheme="majorHAnsi" w:eastAsia="Times New Roman" w:hAnsiTheme="majorHAnsi" w:cstheme="majorHAnsi"/>
          </w:rPr>
          <w:t xml:space="preserve"> (Frank</w:t>
        </w:r>
      </w:ins>
      <w:ins w:id="205"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206" w:author="Renata M. Diaz" w:date="2021-03-15T13:27:00Z">
        <w:r w:rsidR="00B811CC">
          <w:rPr>
            <w:rFonts w:asciiTheme="majorHAnsi" w:eastAsia="Times New Roman" w:hAnsiTheme="majorHAnsi" w:cstheme="majorHAnsi"/>
          </w:rPr>
          <w:t>)</w:t>
        </w:r>
      </w:ins>
      <w:ins w:id="207" w:author="Diaz,Renata M" w:date="2021-03-14T23:41:00Z">
        <w:r w:rsidR="0091787E">
          <w:rPr>
            <w:rFonts w:asciiTheme="majorHAnsi" w:eastAsia="Times New Roman" w:hAnsiTheme="majorHAnsi" w:cstheme="majorHAnsi"/>
          </w:rPr>
          <w:t>. Left unexamined</w:t>
        </w:r>
      </w:ins>
      <w:ins w:id="208" w:author="Diaz,Renata M" w:date="2021-03-14T23:40:00Z">
        <w:r w:rsidR="0091787E">
          <w:rPr>
            <w:rFonts w:asciiTheme="majorHAnsi" w:eastAsia="Times New Roman" w:hAnsiTheme="majorHAnsi" w:cstheme="majorHAnsi"/>
          </w:rPr>
          <w:t xml:space="preserve">, these </w:t>
        </w:r>
        <w:del w:id="209" w:author="Renata M. Diaz" w:date="2021-03-15T16:52:00Z">
          <w:r w:rsidR="0091787E" w:rsidDel="008D345C">
            <w:rPr>
              <w:rFonts w:asciiTheme="majorHAnsi" w:eastAsia="Times New Roman" w:hAnsiTheme="majorHAnsi" w:cstheme="majorHAnsi"/>
            </w:rPr>
            <w:delText>behaviors</w:delText>
          </w:r>
        </w:del>
      </w:ins>
      <w:ins w:id="210" w:author="Renata M. Diaz" w:date="2021-03-19T17:55:00Z">
        <w:r w:rsidR="000B2A5D">
          <w:rPr>
            <w:rFonts w:asciiTheme="majorHAnsi" w:eastAsia="Times New Roman" w:hAnsiTheme="majorHAnsi" w:cstheme="majorHAnsi"/>
          </w:rPr>
          <w:t>properties</w:t>
        </w:r>
      </w:ins>
      <w:ins w:id="211" w:author="Diaz,Renata M" w:date="2021-03-14T23:40:00Z">
        <w:r w:rsidR="0091787E">
          <w:rPr>
            <w:rFonts w:asciiTheme="majorHAnsi" w:eastAsia="Times New Roman" w:hAnsiTheme="majorHAnsi" w:cstheme="majorHAnsi"/>
          </w:rPr>
          <w:t xml:space="preserve"> can </w:t>
        </w:r>
      </w:ins>
      <w:ins w:id="212" w:author="Ye,Hao" w:date="2021-04-18T16:22:00Z">
        <w:r w:rsidR="00181C23">
          <w:rPr>
            <w:rFonts w:asciiTheme="majorHAnsi" w:eastAsia="Times New Roman" w:hAnsiTheme="majorHAnsi" w:cstheme="majorHAnsi"/>
          </w:rPr>
          <w:t>confound the interpretation of observed patterns—what we interpret to be the resu</w:t>
        </w:r>
      </w:ins>
      <w:ins w:id="213" w:author="Ye,Hao" w:date="2021-04-18T16:23:00Z">
        <w:r w:rsidR="00181C23">
          <w:rPr>
            <w:rFonts w:asciiTheme="majorHAnsi" w:eastAsia="Times New Roman" w:hAnsiTheme="majorHAnsi" w:cstheme="majorHAnsi"/>
          </w:rPr>
          <w:t xml:space="preserve">lt </w:t>
        </w:r>
      </w:ins>
      <w:ins w:id="214" w:author="Diaz,Renata M" w:date="2021-03-14T23:40:00Z">
        <w:del w:id="215" w:author="Ye,Hao" w:date="2021-04-18T16:23:00Z">
          <w:r w:rsidR="0091787E" w:rsidDel="00181C23">
            <w:rPr>
              <w:rFonts w:asciiTheme="majorHAnsi" w:eastAsia="Times New Roman" w:hAnsiTheme="majorHAnsi" w:cstheme="majorHAnsi"/>
            </w:rPr>
            <w:delText xml:space="preserve">interfere with </w:delText>
          </w:r>
        </w:del>
      </w:ins>
      <w:ins w:id="216" w:author="Diaz,Renata M" w:date="2021-03-14T23:41:00Z">
        <w:del w:id="217" w:author="Ye,Hao" w:date="2021-04-18T16:23:00Z">
          <w:r w:rsidR="0091787E" w:rsidDel="00181C23">
            <w:rPr>
              <w:rFonts w:asciiTheme="majorHAnsi" w:eastAsia="Times New Roman" w:hAnsiTheme="majorHAnsi" w:cstheme="majorHAnsi"/>
            </w:rPr>
            <w:delText>interpreting these distributions</w:delText>
          </w:r>
        </w:del>
      </w:ins>
      <w:ins w:id="218" w:author="Renata M. Diaz" w:date="2021-03-15T13:28:00Z">
        <w:del w:id="219" w:author="Ye,Hao" w:date="2021-04-18T16:23:00Z">
          <w:r w:rsidR="0044618D" w:rsidDel="00181C23">
            <w:rPr>
              <w:rFonts w:asciiTheme="majorHAnsi" w:eastAsia="Times New Roman" w:hAnsiTheme="majorHAnsi" w:cstheme="majorHAnsi"/>
            </w:rPr>
            <w:delText xml:space="preserve"> in terms </w:delText>
          </w:r>
        </w:del>
        <w:r w:rsidR="0044618D">
          <w:rPr>
            <w:rFonts w:asciiTheme="majorHAnsi" w:eastAsia="Times New Roman" w:hAnsiTheme="majorHAnsi" w:cstheme="majorHAnsi"/>
          </w:rPr>
          <w:t>of generative mechanism</w:t>
        </w:r>
      </w:ins>
      <w:ins w:id="220" w:author="Ye,Hao" w:date="2021-04-18T16:23:00Z">
        <w:r w:rsidR="00181C23">
          <w:rPr>
            <w:rFonts w:asciiTheme="majorHAnsi" w:eastAsia="Times New Roman" w:hAnsiTheme="majorHAnsi" w:cstheme="majorHAnsi"/>
          </w:rPr>
          <w:t xml:space="preserve"> may be an artifact of statistical constraints. However, when these properties are</w:t>
        </w:r>
      </w:ins>
      <w:ins w:id="221" w:author="Diaz,Renata M" w:date="2021-03-14T23:40:00Z">
        <w:del w:id="222" w:author="Ye,Hao" w:date="2021-04-18T16:23:00Z">
          <w:r w:rsidR="0091787E" w:rsidDel="00181C23">
            <w:rPr>
              <w:rFonts w:asciiTheme="majorHAnsi" w:eastAsia="Times New Roman" w:hAnsiTheme="majorHAnsi" w:cstheme="majorHAnsi"/>
            </w:rPr>
            <w:delText>, but,</w:delText>
          </w:r>
        </w:del>
        <w:r w:rsidR="0091787E">
          <w:rPr>
            <w:rFonts w:asciiTheme="majorHAnsi" w:eastAsia="Times New Roman" w:hAnsiTheme="majorHAnsi" w:cstheme="majorHAnsi"/>
          </w:rPr>
          <w:t xml:space="preserve"> </w:t>
        </w:r>
      </w:ins>
      <w:ins w:id="223"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224" w:author="Renata M. Diaz" w:date="2021-03-15T13:28:00Z">
          <w:r w:rsidR="0091787E" w:rsidDel="0044618D">
            <w:rPr>
              <w:rFonts w:asciiTheme="majorHAnsi" w:eastAsia="Times New Roman" w:hAnsiTheme="majorHAnsi" w:cstheme="majorHAnsi"/>
            </w:rPr>
            <w:delText>mechanisms</w:delText>
          </w:r>
        </w:del>
      </w:ins>
      <w:ins w:id="225" w:author="Renata M. Diaz" w:date="2021-03-15T13:28:00Z">
        <w:r w:rsidR="0044618D">
          <w:rPr>
            <w:rFonts w:asciiTheme="majorHAnsi" w:eastAsia="Times New Roman" w:hAnsiTheme="majorHAnsi" w:cstheme="majorHAnsi"/>
          </w:rPr>
          <w:t>the processes</w:t>
        </w:r>
      </w:ins>
      <w:ins w:id="226" w:author="Diaz,Renata M" w:date="2021-03-14T23:41:00Z">
        <w:r w:rsidR="0091787E">
          <w:rPr>
            <w:rFonts w:asciiTheme="majorHAnsi" w:eastAsia="Times New Roman" w:hAnsiTheme="majorHAnsi" w:cstheme="majorHAnsi"/>
          </w:rPr>
          <w:t xml:space="preserve"> at work in a system</w:t>
        </w:r>
      </w:ins>
      <w:ins w:id="227" w:author="Diaz,Renata M" w:date="2021-03-14T23:58:00Z">
        <w:r w:rsidR="00502D0D">
          <w:rPr>
            <w:rFonts w:asciiTheme="majorHAnsi" w:eastAsia="Times New Roman" w:hAnsiTheme="majorHAnsi" w:cstheme="majorHAnsi"/>
          </w:rPr>
          <w:t xml:space="preserve"> (Jaynes</w:t>
        </w:r>
      </w:ins>
      <w:ins w:id="228" w:author="Renata M. Diaz" w:date="2021-03-19T14:30:00Z">
        <w:r w:rsidR="008E3576">
          <w:rPr>
            <w:rFonts w:asciiTheme="majorHAnsi" w:eastAsia="Times New Roman" w:hAnsiTheme="majorHAnsi" w:cstheme="majorHAnsi"/>
          </w:rPr>
          <w:t xml:space="preserve"> 1957</w:t>
        </w:r>
      </w:ins>
      <w:ins w:id="229" w:author="Diaz,Renata M" w:date="2021-03-14T23:58:00Z">
        <w:r w:rsidR="00502D0D">
          <w:rPr>
            <w:rFonts w:asciiTheme="majorHAnsi" w:eastAsia="Times New Roman" w:hAnsiTheme="majorHAnsi" w:cstheme="majorHAnsi"/>
          </w:rPr>
          <w:t xml:space="preserve">, </w:t>
        </w:r>
        <w:del w:id="230" w:author="Renata M. Diaz" w:date="2021-03-15T13:28:00Z">
          <w:r w:rsidR="00502D0D" w:rsidDel="0044618D">
            <w:rPr>
              <w:rFonts w:asciiTheme="majorHAnsi" w:eastAsia="Times New Roman" w:hAnsiTheme="majorHAnsi" w:cstheme="majorHAnsi"/>
            </w:rPr>
            <w:delText>…Frank, Harte and Newman, … more scholarly refs?</w:delText>
          </w:r>
        </w:del>
      </w:ins>
      <w:ins w:id="231" w:author="Renata M. Diaz" w:date="2021-03-15T13:28:00Z">
        <w:r w:rsidR="0044618D">
          <w:rPr>
            <w:rFonts w:asciiTheme="majorHAnsi" w:eastAsia="Times New Roman" w:hAnsiTheme="majorHAnsi" w:cstheme="majorHAnsi"/>
          </w:rPr>
          <w:t>Harte and Newman 2014</w:t>
        </w:r>
      </w:ins>
      <w:ins w:id="232" w:author="Diaz,Renata M" w:date="2021-03-14T23:58:00Z">
        <w:r w:rsidR="00502D0D">
          <w:rPr>
            <w:rFonts w:asciiTheme="majorHAnsi" w:eastAsia="Times New Roman" w:hAnsiTheme="majorHAnsi" w:cstheme="majorHAnsi"/>
          </w:rPr>
          <w:t>)</w:t>
        </w:r>
      </w:ins>
      <w:ins w:id="233" w:author="Diaz,Renata M" w:date="2021-03-14T23:41:00Z">
        <w:r w:rsidR="0091787E">
          <w:rPr>
            <w:rFonts w:asciiTheme="majorHAnsi" w:eastAsia="Times New Roman" w:hAnsiTheme="majorHAnsi" w:cstheme="majorHAnsi"/>
          </w:rPr>
          <w:t xml:space="preserve">. </w:t>
        </w:r>
      </w:ins>
    </w:p>
    <w:p w14:paraId="794B046A" w14:textId="4B48E7FC" w:rsidR="00133E50" w:rsidRDefault="00ED5D0B" w:rsidP="00021897">
      <w:pPr>
        <w:spacing w:line="480" w:lineRule="auto"/>
        <w:rPr>
          <w:ins w:id="234" w:author="Diaz,Renata M" w:date="2021-03-15T00:03:00Z"/>
          <w:rFonts w:asciiTheme="majorHAnsi" w:eastAsia="Times New Roman" w:hAnsiTheme="majorHAnsi" w:cstheme="majorHAnsi"/>
        </w:rPr>
      </w:pPr>
      <w:ins w:id="235" w:author="Renata M. Diaz" w:date="2021-03-13T16:39:00Z">
        <w:r>
          <w:rPr>
            <w:rFonts w:asciiTheme="majorHAnsi" w:eastAsia="Times New Roman" w:hAnsiTheme="majorHAnsi" w:cstheme="majorHAnsi"/>
          </w:rPr>
          <w:t>The species abundance distribution (SAD)</w:t>
        </w:r>
      </w:ins>
      <w:ins w:id="236" w:author="Ye,Hao" w:date="2021-04-18T16:24:00Z">
        <w:r w:rsidR="00181C23">
          <w:rPr>
            <w:rFonts w:asciiTheme="majorHAnsi" w:eastAsia="Times New Roman" w:hAnsiTheme="majorHAnsi" w:cstheme="majorHAnsi"/>
          </w:rPr>
          <w:t>,</w:t>
        </w:r>
      </w:ins>
      <w:ins w:id="237" w:author="Renata M. Diaz" w:date="2021-03-13T16:39:00Z">
        <w:del w:id="238" w:author="Ye,Hao" w:date="2021-04-18T16:24:00Z">
          <w:r w:rsidDel="00181C23">
            <w:rPr>
              <w:rFonts w:asciiTheme="majorHAnsi" w:eastAsia="Times New Roman" w:hAnsiTheme="majorHAnsi" w:cstheme="majorHAnsi"/>
            </w:rPr>
            <w:delText xml:space="preserve"> –</w:delText>
          </w:r>
        </w:del>
        <w:r>
          <w:rPr>
            <w:rFonts w:asciiTheme="majorHAnsi" w:eastAsia="Times New Roman" w:hAnsiTheme="majorHAnsi" w:cstheme="majorHAnsi"/>
          </w:rPr>
          <w:t xml:space="preserve"> </w:t>
        </w:r>
        <w:del w:id="239" w:author="Ye,Hao" w:date="2021-04-18T16:24:00Z">
          <w:r w:rsidDel="00181C23">
            <w:rPr>
              <w:rFonts w:asciiTheme="majorHAnsi" w:eastAsia="Times New Roman" w:hAnsiTheme="majorHAnsi" w:cstheme="majorHAnsi"/>
            </w:rPr>
            <w:delText xml:space="preserve">the distribution </w:delText>
          </w:r>
        </w:del>
      </w:ins>
      <w:del w:id="240" w:author="Ye,Hao" w:date="2021-04-18T16:24:00Z">
        <w:r w:rsidR="0027739C" w:rsidDel="00181C23">
          <w:rPr>
            <w:rFonts w:asciiTheme="majorHAnsi" w:eastAsia="Times New Roman" w:hAnsiTheme="majorHAnsi" w:cstheme="majorHAnsi"/>
          </w:rPr>
          <w:delText>The distrib</w:delText>
        </w:r>
      </w:del>
      <w:del w:id="241" w:author="Renata M. Diaz" w:date="2021-03-13T16:40:00Z">
        <w:r w:rsidR="0027739C" w:rsidDel="00ED5D0B">
          <w:rPr>
            <w:rFonts w:asciiTheme="majorHAnsi" w:eastAsia="Times New Roman" w:hAnsiTheme="majorHAnsi" w:cstheme="majorHAnsi"/>
          </w:rPr>
          <w:delText xml:space="preserve">ution </w:delText>
        </w:r>
      </w:del>
      <w:del w:id="242" w:author="Ye,Hao" w:date="2021-04-18T16:24:00Z">
        <w:r w:rsidR="0027739C" w:rsidDel="00181C23">
          <w:rPr>
            <w:rFonts w:asciiTheme="majorHAnsi" w:eastAsia="Times New Roman" w:hAnsiTheme="majorHAnsi" w:cstheme="majorHAnsi"/>
          </w:rPr>
          <w:delText xml:space="preserve">of </w:delText>
        </w:r>
      </w:del>
      <w:r w:rsidR="0027739C">
        <w:rPr>
          <w:rFonts w:asciiTheme="majorHAnsi" w:eastAsia="Times New Roman" w:hAnsiTheme="majorHAnsi" w:cstheme="majorHAnsi"/>
        </w:rPr>
        <w:t xml:space="preserve">how </w:t>
      </w:r>
      <w:del w:id="243" w:author="Renata M. Diaz" w:date="2021-03-13T16:40:00Z">
        <w:r w:rsidR="0027739C" w:rsidDel="00ED5D0B">
          <w:rPr>
            <w:rFonts w:asciiTheme="majorHAnsi" w:eastAsia="Times New Roman" w:hAnsiTheme="majorHAnsi" w:cstheme="majorHAnsi"/>
          </w:rPr>
          <w:delText>the total number of</w:delText>
        </w:r>
      </w:del>
      <w:ins w:id="244"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245" w:author="Ye,Hao" w:date="2021-04-18T16:24:00Z">
        <w:r w:rsidR="00181C23">
          <w:rPr>
            <w:rFonts w:asciiTheme="majorHAnsi" w:eastAsia="Times New Roman" w:hAnsiTheme="majorHAnsi" w:cstheme="majorHAnsi"/>
          </w:rPr>
          <w:t>,</w:t>
        </w:r>
      </w:ins>
      <w:ins w:id="246" w:author="Renata M. Diaz" w:date="2021-03-13T16:40:00Z">
        <w:del w:id="247" w:author="Ye,Hao" w:date="2021-04-18T16:24:00Z">
          <w:r w:rsidDel="00181C23">
            <w:rPr>
              <w:rFonts w:asciiTheme="majorHAnsi" w:eastAsia="Times New Roman" w:hAnsiTheme="majorHAnsi" w:cstheme="majorHAnsi"/>
            </w:rPr>
            <w:delText xml:space="preserve"> –</w:delText>
          </w:r>
        </w:del>
        <w:r>
          <w:rPr>
            <w:rFonts w:asciiTheme="majorHAnsi" w:eastAsia="Times New Roman" w:hAnsiTheme="majorHAnsi" w:cstheme="majorHAnsi"/>
          </w:rPr>
          <w:t xml:space="preserve"> </w:t>
        </w:r>
      </w:ins>
      <w:del w:id="248"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249" w:author="Diaz,Renata M" w:date="2021-03-14T23:43:00Z">
        <w:r w:rsidR="0091787E">
          <w:rPr>
            <w:rFonts w:asciiTheme="majorHAnsi" w:eastAsia="Times New Roman" w:hAnsiTheme="majorHAnsi" w:cstheme="majorHAnsi"/>
          </w:rPr>
          <w:t xml:space="preserve">is </w:t>
        </w:r>
      </w:ins>
      <w:ins w:id="250" w:author="Diaz,Renata M" w:date="2021-03-14T23:58:00Z">
        <w:r w:rsidR="00133E50">
          <w:rPr>
            <w:rFonts w:asciiTheme="majorHAnsi" w:eastAsia="Times New Roman" w:hAnsiTheme="majorHAnsi" w:cstheme="majorHAnsi"/>
          </w:rPr>
          <w:t xml:space="preserve">a </w:t>
        </w:r>
        <w:del w:id="251" w:author="Ye,Hao" w:date="2021-04-18T16:24:00Z">
          <w:r w:rsidR="00133E50" w:rsidDel="00181C23">
            <w:rPr>
              <w:rFonts w:asciiTheme="majorHAnsi" w:eastAsia="Times New Roman" w:hAnsiTheme="majorHAnsi" w:cstheme="majorHAnsi"/>
            </w:rPr>
            <w:delText>leading</w:delText>
          </w:r>
        </w:del>
      </w:ins>
      <w:ins w:id="252" w:author="Ye,Hao" w:date="2021-04-18T16:24:00Z">
        <w:r w:rsidR="00181C23">
          <w:rPr>
            <w:rFonts w:asciiTheme="majorHAnsi" w:eastAsia="Times New Roman" w:hAnsiTheme="majorHAnsi" w:cstheme="majorHAnsi"/>
          </w:rPr>
          <w:t>prime</w:t>
        </w:r>
      </w:ins>
      <w:ins w:id="253" w:author="Diaz,Renata M" w:date="2021-03-14T23:44:00Z">
        <w:r w:rsidR="0091787E">
          <w:rPr>
            <w:rFonts w:asciiTheme="majorHAnsi" w:eastAsia="Times New Roman" w:hAnsiTheme="majorHAnsi" w:cstheme="majorHAnsi"/>
          </w:rPr>
          <w:t xml:space="preserve"> example of an ecological </w:t>
        </w:r>
      </w:ins>
      <w:ins w:id="254" w:author="Diaz,Renata M" w:date="2021-03-14T23:56:00Z">
        <w:del w:id="255" w:author="Ye,Hao" w:date="2021-04-18T16:24:00Z">
          <w:r w:rsidR="00502D0D" w:rsidDel="00181C23">
            <w:rPr>
              <w:rFonts w:asciiTheme="majorHAnsi" w:eastAsia="Times New Roman" w:hAnsiTheme="majorHAnsi" w:cstheme="majorHAnsi"/>
            </w:rPr>
            <w:delText>distribution</w:delText>
          </w:r>
        </w:del>
      </w:ins>
      <w:ins w:id="256" w:author="Ye,Hao" w:date="2021-04-18T16:24:00Z">
        <w:r w:rsidR="00181C23">
          <w:rPr>
            <w:rFonts w:asciiTheme="majorHAnsi" w:eastAsia="Times New Roman" w:hAnsiTheme="majorHAnsi" w:cstheme="majorHAnsi"/>
          </w:rPr>
          <w:t>pattern</w:t>
        </w:r>
      </w:ins>
      <w:ins w:id="257" w:author="Diaz,Renata M" w:date="2021-03-14T23:56:00Z">
        <w:r w:rsidR="00502D0D">
          <w:rPr>
            <w:rFonts w:asciiTheme="majorHAnsi" w:eastAsia="Times New Roman" w:hAnsiTheme="majorHAnsi" w:cstheme="majorHAnsi"/>
          </w:rPr>
          <w:t xml:space="preserve"> </w:t>
        </w:r>
      </w:ins>
      <w:ins w:id="258" w:author="Diaz,Renata M" w:date="2021-03-14T23:57:00Z">
        <w:r w:rsidR="00502D0D">
          <w:rPr>
            <w:rFonts w:asciiTheme="majorHAnsi" w:eastAsia="Times New Roman" w:hAnsiTheme="majorHAnsi" w:cstheme="majorHAnsi"/>
          </w:rPr>
          <w:t xml:space="preserve">that is both commonly invoked in the search for general processes, and </w:t>
        </w:r>
        <w:del w:id="259" w:author="Ye,Hao" w:date="2021-04-18T16:25:00Z">
          <w:r w:rsidR="00502D0D" w:rsidDel="00181C23">
            <w:rPr>
              <w:rFonts w:asciiTheme="majorHAnsi" w:eastAsia="Times New Roman" w:hAnsiTheme="majorHAnsi" w:cstheme="majorHAnsi"/>
            </w:rPr>
            <w:delText xml:space="preserve">quite possibly </w:delText>
          </w:r>
        </w:del>
        <w:r w:rsidR="00502D0D">
          <w:rPr>
            <w:rFonts w:asciiTheme="majorHAnsi" w:eastAsia="Times New Roman" w:hAnsiTheme="majorHAnsi" w:cstheme="majorHAnsi"/>
          </w:rPr>
          <w:t>subject to s</w:t>
        </w:r>
      </w:ins>
      <w:ins w:id="260" w:author="Diaz,Renata M" w:date="2021-03-14T23:58:00Z">
        <w:r w:rsidR="00502D0D">
          <w:rPr>
            <w:rFonts w:asciiTheme="majorHAnsi" w:eastAsia="Times New Roman" w:hAnsiTheme="majorHAnsi" w:cstheme="majorHAnsi"/>
          </w:rPr>
          <w:t xml:space="preserve">tatistical constraints </w:t>
        </w:r>
      </w:ins>
      <w:ins w:id="261" w:author="Diaz,Renata M" w:date="2021-03-14T23:59:00Z">
        <w:r w:rsidR="00133E50">
          <w:rPr>
            <w:rFonts w:asciiTheme="majorHAnsi" w:eastAsia="Times New Roman" w:hAnsiTheme="majorHAnsi" w:cstheme="majorHAnsi"/>
          </w:rPr>
          <w:t xml:space="preserve">that have </w:t>
        </w:r>
      </w:ins>
      <w:ins w:id="262" w:author="Ernest, Morgan" w:date="2021-03-30T13:22:00Z">
        <w:r w:rsidR="009D6A84">
          <w:rPr>
            <w:rFonts w:asciiTheme="majorHAnsi" w:eastAsia="Times New Roman" w:hAnsiTheme="majorHAnsi" w:cstheme="majorHAnsi"/>
          </w:rPr>
          <w:t>thus</w:t>
        </w:r>
      </w:ins>
      <w:ins w:id="263" w:author="Diaz,Renata M" w:date="2021-03-14T23:59:00Z">
        <w:r w:rsidR="00133E50">
          <w:rPr>
            <w:rFonts w:asciiTheme="majorHAnsi" w:eastAsia="Times New Roman" w:hAnsiTheme="majorHAnsi" w:cstheme="majorHAnsi"/>
          </w:rPr>
          <w:t xml:space="preserve"> </w:t>
        </w:r>
        <w:del w:id="264" w:author="Renata M. Diaz" w:date="2021-03-15T13:29:00Z">
          <w:r w:rsidR="00133E50" w:rsidDel="007E1943">
            <w:rPr>
              <w:rFonts w:asciiTheme="majorHAnsi" w:eastAsia="Times New Roman" w:hAnsiTheme="majorHAnsi" w:cstheme="majorHAnsi"/>
            </w:rPr>
            <w:delText>far interfered</w:delText>
          </w:r>
        </w:del>
      </w:ins>
      <w:ins w:id="265" w:author="Diaz,Renata M" w:date="2021-03-15T00:00:00Z">
        <w:del w:id="266" w:author="Renata M. Diaz" w:date="2021-03-15T13:29:00Z">
          <w:r w:rsidR="00133E50" w:rsidDel="007E1943">
            <w:rPr>
              <w:rFonts w:asciiTheme="majorHAnsi" w:eastAsia="Times New Roman" w:hAnsiTheme="majorHAnsi" w:cstheme="majorHAnsi"/>
            </w:rPr>
            <w:delText xml:space="preserve"> with</w:delText>
          </w:r>
        </w:del>
      </w:ins>
      <w:ins w:id="267" w:author="Renata M. Diaz" w:date="2021-03-15T13:29:00Z">
        <w:r w:rsidR="007E1943">
          <w:rPr>
            <w:rFonts w:asciiTheme="majorHAnsi" w:eastAsia="Times New Roman" w:hAnsiTheme="majorHAnsi" w:cstheme="majorHAnsi"/>
          </w:rPr>
          <w:t>far complicated</w:t>
        </w:r>
      </w:ins>
      <w:ins w:id="268" w:author="Diaz,Renata M" w:date="2021-03-15T00:00:00Z">
        <w:r w:rsidR="00133E50">
          <w:rPr>
            <w:rFonts w:asciiTheme="majorHAnsi" w:eastAsia="Times New Roman" w:hAnsiTheme="majorHAnsi" w:cstheme="majorHAnsi"/>
          </w:rPr>
          <w:t xml:space="preserve"> efforts to use it in this </w:t>
        </w:r>
      </w:ins>
      <w:ins w:id="269" w:author="Diaz,Renata M" w:date="2021-03-15T00:03:00Z">
        <w:del w:id="270" w:author="Renata M. Diaz" w:date="2021-03-15T15:12:00Z">
          <w:r w:rsidR="00133E50" w:rsidDel="0043351C">
            <w:rPr>
              <w:rFonts w:asciiTheme="majorHAnsi" w:eastAsia="Times New Roman" w:hAnsiTheme="majorHAnsi" w:cstheme="majorHAnsi"/>
            </w:rPr>
            <w:delText>fashion</w:delText>
          </w:r>
        </w:del>
      </w:ins>
      <w:ins w:id="271" w:author="Renata M. Diaz" w:date="2021-03-15T15:12:00Z">
        <w:r w:rsidR="0043351C">
          <w:rPr>
            <w:rFonts w:asciiTheme="majorHAnsi" w:eastAsia="Times New Roman" w:hAnsiTheme="majorHAnsi" w:cstheme="majorHAnsi"/>
          </w:rPr>
          <w:t>way</w:t>
        </w:r>
      </w:ins>
      <w:ins w:id="272" w:author="Renata M. Diaz" w:date="2021-03-15T13:29:00Z">
        <w:r w:rsidR="007E1943">
          <w:rPr>
            <w:rFonts w:asciiTheme="majorHAnsi" w:eastAsia="Times New Roman" w:hAnsiTheme="majorHAnsi" w:cstheme="majorHAnsi"/>
          </w:rPr>
          <w:t xml:space="preserve"> (Nekola and Brown</w:t>
        </w:r>
      </w:ins>
      <w:ins w:id="273" w:author="Renata M. Diaz" w:date="2021-03-19T14:30:00Z">
        <w:r w:rsidR="00DA4E44">
          <w:rPr>
            <w:rFonts w:asciiTheme="majorHAnsi" w:eastAsia="Times New Roman" w:hAnsiTheme="majorHAnsi" w:cstheme="majorHAnsi"/>
          </w:rPr>
          <w:t xml:space="preserve"> 2007</w:t>
        </w:r>
      </w:ins>
      <w:ins w:id="274" w:author="Renata M. Diaz" w:date="2021-03-15T13:29:00Z">
        <w:r w:rsidR="007E1943">
          <w:rPr>
            <w:rFonts w:asciiTheme="majorHAnsi" w:eastAsia="Times New Roman" w:hAnsiTheme="majorHAnsi" w:cstheme="majorHAnsi"/>
          </w:rPr>
          <w:t>; McGill et al</w:t>
        </w:r>
      </w:ins>
      <w:ins w:id="275" w:author="Renata M. Diaz" w:date="2021-03-19T14:30:00Z">
        <w:r w:rsidR="00DA4E44">
          <w:rPr>
            <w:rFonts w:asciiTheme="majorHAnsi" w:eastAsia="Times New Roman" w:hAnsiTheme="majorHAnsi" w:cstheme="majorHAnsi"/>
          </w:rPr>
          <w:t>. 2007</w:t>
        </w:r>
      </w:ins>
      <w:ins w:id="276"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277" w:author="Renata M. Diaz" w:date="2021-03-19T15:05:00Z">
        <w:r w:rsidR="00286CAD">
          <w:rPr>
            <w:rFonts w:asciiTheme="majorHAnsi" w:eastAsia="Times New Roman" w:hAnsiTheme="majorHAnsi" w:cstheme="majorHAnsi"/>
          </w:rPr>
          <w:t xml:space="preserve"> 2013</w:t>
        </w:r>
      </w:ins>
      <w:ins w:id="278" w:author="Renata M. Diaz" w:date="2021-03-15T13:29:00Z">
        <w:r w:rsidR="007E1943">
          <w:rPr>
            <w:rFonts w:asciiTheme="majorHAnsi" w:eastAsia="Times New Roman" w:hAnsiTheme="majorHAnsi" w:cstheme="majorHAnsi"/>
          </w:rPr>
          <w:t>)</w:t>
        </w:r>
      </w:ins>
      <w:ins w:id="279" w:author="Diaz,Renata M" w:date="2021-03-15T00:00:00Z">
        <w:r w:rsidR="00133E50">
          <w:rPr>
            <w:rFonts w:asciiTheme="majorHAnsi" w:eastAsia="Times New Roman" w:hAnsiTheme="majorHAnsi" w:cstheme="majorHAnsi"/>
          </w:rPr>
          <w:t xml:space="preserve">. </w:t>
        </w:r>
      </w:ins>
      <w:ins w:id="280" w:author="Ye,Hao" w:date="2021-04-18T16:25:00Z">
        <w:r w:rsidR="00181C23" w:rsidRPr="002E2A57">
          <w:rPr>
            <w:rFonts w:asciiTheme="majorHAnsi" w:eastAsia="Times New Roman" w:hAnsiTheme="majorHAnsi" w:cstheme="majorHAnsi"/>
          </w:rPr>
          <w:t xml:space="preserve">Community ecologists </w:t>
        </w:r>
        <w:r w:rsidR="00181C23">
          <w:rPr>
            <w:rFonts w:asciiTheme="majorHAnsi" w:eastAsia="Times New Roman" w:hAnsiTheme="majorHAnsi" w:cstheme="majorHAnsi"/>
          </w:rPr>
          <w:t>have used the SAD t</w:t>
        </w:r>
        <w:r w:rsidR="00181C23" w:rsidRPr="002E2A57">
          <w:rPr>
            <w:rFonts w:asciiTheme="majorHAnsi" w:eastAsia="Times New Roman" w:hAnsiTheme="majorHAnsi" w:cstheme="majorHAnsi"/>
          </w:rPr>
          <w:t xml:space="preserve">o test numerous theories </w:t>
        </w:r>
        <w:r w:rsidR="00181C23">
          <w:rPr>
            <w:rFonts w:asciiTheme="majorHAnsi" w:eastAsia="Times New Roman" w:hAnsiTheme="majorHAnsi" w:cstheme="majorHAnsi"/>
          </w:rPr>
          <w:t xml:space="preserve">regarding </w:t>
        </w:r>
        <w:r w:rsidR="00181C23" w:rsidRPr="002E2A57">
          <w:rPr>
            <w:rFonts w:asciiTheme="majorHAnsi" w:eastAsia="Times New Roman" w:hAnsiTheme="majorHAnsi" w:cstheme="majorHAnsi"/>
          </w:rPr>
          <w:t>which biological processes are most important for structuring assemblages of species</w:t>
        </w:r>
        <w:r w:rsidR="00181C23">
          <w:rPr>
            <w:rFonts w:asciiTheme="majorHAnsi" w:eastAsia="Times New Roman" w:hAnsiTheme="majorHAnsi" w:cstheme="majorHAnsi"/>
          </w:rPr>
          <w:t>, by comparing theoretical predictions for the SAD to observed SADs</w:t>
        </w:r>
        <w:r w:rsidR="00181C23" w:rsidRPr="002E2A57">
          <w:rPr>
            <w:rFonts w:asciiTheme="majorHAnsi" w:eastAsia="Times New Roman" w:hAnsiTheme="majorHAnsi" w:cstheme="majorHAnsi"/>
          </w:rPr>
          <w:t xml:space="preserve"> (</w:t>
        </w:r>
        <w:r w:rsidR="00181C23">
          <w:rPr>
            <w:rFonts w:asciiTheme="majorHAnsi" w:eastAsia="Times New Roman" w:hAnsiTheme="majorHAnsi" w:cstheme="majorHAnsi"/>
          </w:rPr>
          <w:t xml:space="preserve">McGill 2003; </w:t>
        </w:r>
        <w:r w:rsidR="00181C23" w:rsidRPr="002E2A57">
          <w:rPr>
            <w:rFonts w:asciiTheme="majorHAnsi" w:eastAsia="Times New Roman" w:hAnsiTheme="majorHAnsi" w:cstheme="majorHAnsi"/>
          </w:rPr>
          <w:t xml:space="preserve">McGill </w:t>
        </w:r>
        <w:r w:rsidR="00181C23">
          <w:rPr>
            <w:rFonts w:asciiTheme="majorHAnsi" w:eastAsia="Times New Roman" w:hAnsiTheme="majorHAnsi" w:cstheme="majorHAnsi"/>
          </w:rPr>
          <w:t>et al.</w:t>
        </w:r>
        <w:r w:rsidR="00181C23" w:rsidRPr="002E2A57">
          <w:rPr>
            <w:rFonts w:asciiTheme="majorHAnsi" w:eastAsia="Times New Roman" w:hAnsiTheme="majorHAnsi" w:cstheme="majorHAnsi"/>
          </w:rPr>
          <w:t xml:space="preserve"> 2007). However, </w:t>
        </w:r>
        <w:r w:rsidR="00181C23">
          <w:rPr>
            <w:rFonts w:asciiTheme="majorHAnsi" w:eastAsia="Times New Roman" w:hAnsiTheme="majorHAnsi" w:cstheme="majorHAnsi"/>
          </w:rPr>
          <w:t xml:space="preserve">this approach </w:t>
        </w:r>
        <w:r w:rsidR="00181C23" w:rsidRPr="002E2A57">
          <w:rPr>
            <w:rFonts w:asciiTheme="majorHAnsi" w:eastAsia="Times New Roman" w:hAnsiTheme="majorHAnsi" w:cstheme="majorHAnsi"/>
          </w:rPr>
          <w:t xml:space="preserve">has proven </w:t>
        </w:r>
        <w:r w:rsidR="00181C23">
          <w:rPr>
            <w:rFonts w:asciiTheme="majorHAnsi" w:eastAsia="Times New Roman" w:hAnsiTheme="majorHAnsi" w:cstheme="majorHAnsi"/>
          </w:rPr>
          <w:t>inconclusive</w:t>
        </w:r>
        <w:r w:rsidR="00181C23" w:rsidRPr="002E2A57">
          <w:rPr>
            <w:rFonts w:asciiTheme="majorHAnsi" w:eastAsia="Times New Roman" w:hAnsiTheme="majorHAnsi" w:cstheme="majorHAnsi"/>
          </w:rPr>
          <w:t xml:space="preserve"> because many theories predict similar shapes</w:t>
        </w:r>
        <w:r w:rsidR="00181C23">
          <w:rPr>
            <w:rFonts w:asciiTheme="majorHAnsi" w:eastAsia="Times New Roman" w:hAnsiTheme="majorHAnsi" w:cstheme="majorHAnsi"/>
          </w:rPr>
          <w:t xml:space="preserve"> for the SAD</w:t>
        </w:r>
        <w:r w:rsidR="00181C23" w:rsidRPr="002E2A57">
          <w:rPr>
            <w:rFonts w:asciiTheme="majorHAnsi" w:eastAsia="Times New Roman" w:hAnsiTheme="majorHAnsi" w:cstheme="majorHAnsi"/>
          </w:rPr>
          <w:t xml:space="preserve"> (</w:t>
        </w:r>
        <w:r w:rsidR="00181C23">
          <w:rPr>
            <w:rFonts w:asciiTheme="majorHAnsi" w:eastAsia="Times New Roman" w:hAnsiTheme="majorHAnsi" w:cstheme="majorHAnsi"/>
          </w:rPr>
          <w:t xml:space="preserve">McGill 2003; </w:t>
        </w:r>
        <w:r w:rsidR="00181C23" w:rsidRPr="002E2A57">
          <w:rPr>
            <w:rFonts w:asciiTheme="majorHAnsi" w:eastAsia="Times New Roman" w:hAnsiTheme="majorHAnsi" w:cstheme="majorHAnsi"/>
          </w:rPr>
          <w:t xml:space="preserve">McGill </w:t>
        </w:r>
        <w:r w:rsidR="00181C23">
          <w:rPr>
            <w:rFonts w:asciiTheme="majorHAnsi" w:eastAsia="Times New Roman" w:hAnsiTheme="majorHAnsi" w:cstheme="majorHAnsi"/>
          </w:rPr>
          <w:t>et al.</w:t>
        </w:r>
        <w:r w:rsidR="00181C23" w:rsidRPr="002E2A57">
          <w:rPr>
            <w:rFonts w:asciiTheme="majorHAnsi" w:eastAsia="Times New Roman" w:hAnsiTheme="majorHAnsi" w:cstheme="majorHAnsi"/>
          </w:rPr>
          <w:t xml:space="preserve"> 2007), and even experimental manipulations generate little variation in the shape of the SAD (Supp and Ernest 2014).</w:t>
        </w:r>
        <w:r w:rsidR="00181C23">
          <w:rPr>
            <w:rFonts w:asciiTheme="majorHAnsi" w:eastAsia="Times New Roman" w:hAnsiTheme="majorHAnsi" w:cstheme="majorHAnsi"/>
          </w:rPr>
          <w:t xml:space="preserve"> </w:t>
        </w:r>
      </w:ins>
      <w:ins w:id="281" w:author="Diaz,Renata M" w:date="2021-03-15T00:05:00Z">
        <w:r w:rsidR="008D4E25">
          <w:rPr>
            <w:rFonts w:asciiTheme="majorHAnsi" w:eastAsia="Times New Roman" w:hAnsiTheme="majorHAnsi" w:cstheme="majorHAnsi"/>
          </w:rPr>
          <w:t>Investigating and accounting</w:t>
        </w:r>
      </w:ins>
      <w:ins w:id="282" w:author="Diaz,Renata M" w:date="2021-03-15T00:01:00Z">
        <w:r w:rsidR="00133E50">
          <w:rPr>
            <w:rFonts w:asciiTheme="majorHAnsi" w:eastAsia="Times New Roman" w:hAnsiTheme="majorHAnsi" w:cstheme="majorHAnsi"/>
          </w:rPr>
          <w:t xml:space="preserve"> for the</w:t>
        </w:r>
        <w:del w:id="283" w:author="Ye,Hao" w:date="2021-04-18T16:26:00Z">
          <w:r w:rsidR="00133E50" w:rsidDel="00181C23">
            <w:rPr>
              <w:rFonts w:asciiTheme="majorHAnsi" w:eastAsia="Times New Roman" w:hAnsiTheme="majorHAnsi" w:cstheme="majorHAnsi"/>
            </w:rPr>
            <w:delText>se</w:delText>
          </w:r>
        </w:del>
        <w:r w:rsidR="00133E50">
          <w:rPr>
            <w:rFonts w:asciiTheme="majorHAnsi" w:eastAsia="Times New Roman" w:hAnsiTheme="majorHAnsi" w:cstheme="majorHAnsi"/>
          </w:rPr>
          <w:t xml:space="preserve"> statistical considerations </w:t>
        </w:r>
      </w:ins>
      <w:ins w:id="284" w:author="Ye,Hao" w:date="2021-04-18T16:26:00Z">
        <w:r w:rsidR="00181C23">
          <w:rPr>
            <w:rFonts w:asciiTheme="majorHAnsi" w:eastAsia="Times New Roman" w:hAnsiTheme="majorHAnsi" w:cstheme="majorHAnsi"/>
          </w:rPr>
          <w:t xml:space="preserve">that constrain the shape of the SAD </w:t>
        </w:r>
      </w:ins>
      <w:ins w:id="285" w:author="Diaz,Renata M" w:date="2021-03-15T00:02:00Z">
        <w:r w:rsidR="00133E50">
          <w:rPr>
            <w:rFonts w:asciiTheme="majorHAnsi" w:eastAsia="Times New Roman" w:hAnsiTheme="majorHAnsi" w:cstheme="majorHAnsi"/>
          </w:rPr>
          <w:t>may open up new avenues for ecological interpretations</w:t>
        </w:r>
        <w:del w:id="286" w:author="Ye,Hao" w:date="2021-04-18T16:26:00Z">
          <w:r w:rsidR="00133E50" w:rsidDel="00181C23">
            <w:rPr>
              <w:rFonts w:asciiTheme="majorHAnsi" w:eastAsia="Times New Roman" w:hAnsiTheme="majorHAnsi" w:cstheme="majorHAnsi"/>
            </w:rPr>
            <w:delText xml:space="preserve"> of the SAD</w:delText>
          </w:r>
        </w:del>
      </w:ins>
      <w:ins w:id="287" w:author="Diaz,Renata M" w:date="2021-03-15T00:03:00Z">
        <w:del w:id="288" w:author="Ye,Hao" w:date="2021-04-18T16:26:00Z">
          <w:r w:rsidR="00133E50" w:rsidDel="00181C23">
            <w:rPr>
              <w:rFonts w:asciiTheme="majorHAnsi" w:eastAsia="Times New Roman" w:hAnsiTheme="majorHAnsi" w:cstheme="majorHAnsi"/>
            </w:rPr>
            <w:delText>, in a key illustration of how embracin</w:delText>
          </w:r>
        </w:del>
      </w:ins>
      <w:ins w:id="289" w:author="Renata M. Diaz" w:date="2021-03-15T13:30:00Z">
        <w:del w:id="290" w:author="Ye,Hao" w:date="2021-04-18T16:26:00Z">
          <w:r w:rsidR="00236815" w:rsidDel="00181C23">
            <w:rPr>
              <w:rFonts w:asciiTheme="majorHAnsi" w:eastAsia="Times New Roman" w:hAnsiTheme="majorHAnsi" w:cstheme="majorHAnsi"/>
            </w:rPr>
            <w:delText xml:space="preserve">embracing </w:delText>
          </w:r>
        </w:del>
      </w:ins>
      <w:ins w:id="291" w:author="Renata M. Diaz" w:date="2021-03-15T13:31:00Z">
        <w:del w:id="292" w:author="Ye,Hao" w:date="2021-04-18T16:26:00Z">
          <w:r w:rsidR="00236815" w:rsidDel="00181C23">
            <w:rPr>
              <w:rFonts w:asciiTheme="majorHAnsi" w:eastAsia="Times New Roman" w:hAnsiTheme="majorHAnsi" w:cstheme="majorHAnsi"/>
            </w:rPr>
            <w:delText>ecological</w:delText>
          </w:r>
        </w:del>
      </w:ins>
      <w:ins w:id="293" w:author="Diaz,Renata M" w:date="2021-03-15T00:03:00Z">
        <w:del w:id="294" w:author="Ye,Hao" w:date="2021-04-18T16:26:00Z">
          <w:r w:rsidR="00133E50" w:rsidDel="00181C23">
            <w:rPr>
              <w:rFonts w:asciiTheme="majorHAnsi" w:eastAsia="Times New Roman" w:hAnsiTheme="majorHAnsi" w:cstheme="majorHAnsi"/>
            </w:rPr>
            <w:delText xml:space="preserve">g </w:delText>
          </w:r>
        </w:del>
      </w:ins>
      <w:ins w:id="295" w:author="Diaz,Renata M" w:date="2021-03-15T00:06:00Z">
        <w:del w:id="296" w:author="Ye,Hao" w:date="2021-04-18T16:26:00Z">
          <w:r w:rsidR="008D4E25" w:rsidDel="00181C23">
            <w:rPr>
              <w:rFonts w:asciiTheme="majorHAnsi" w:eastAsia="Times New Roman" w:hAnsiTheme="majorHAnsi" w:cstheme="majorHAnsi"/>
            </w:rPr>
            <w:delText>complexity can bring us closer to ecological insight</w:delText>
          </w:r>
        </w:del>
        <w:r w:rsidR="008D4E25">
          <w:rPr>
            <w:rFonts w:asciiTheme="majorHAnsi" w:eastAsia="Times New Roman" w:hAnsiTheme="majorHAnsi" w:cstheme="majorHAnsi"/>
          </w:rPr>
          <w:t xml:space="preserve">. </w:t>
        </w:r>
      </w:ins>
    </w:p>
    <w:p w14:paraId="2C078E63" w14:textId="56CDD7A9" w:rsidR="006A49A5" w:rsidDel="00181C23" w:rsidRDefault="00181C23" w:rsidP="00021897">
      <w:pPr>
        <w:spacing w:line="480" w:lineRule="auto"/>
        <w:rPr>
          <w:del w:id="297" w:author="Ye,Hao" w:date="2021-04-18T16:25:00Z"/>
          <w:rFonts w:asciiTheme="majorHAnsi" w:eastAsia="Times New Roman" w:hAnsiTheme="majorHAnsi" w:cstheme="majorHAnsi"/>
        </w:rPr>
      </w:pPr>
      <w:ins w:id="298" w:author="Ye,Hao" w:date="2021-04-18T16:26:00Z">
        <w:r>
          <w:rPr>
            <w:rFonts w:asciiTheme="majorHAnsi" w:eastAsia="Times New Roman" w:hAnsiTheme="majorHAnsi" w:cstheme="majorHAnsi"/>
          </w:rPr>
          <w:t>Interpreting the ecological me</w:t>
        </w:r>
      </w:ins>
      <w:ins w:id="299" w:author="Ye,Hao" w:date="2021-04-18T16:27:00Z">
        <w:r>
          <w:rPr>
            <w:rFonts w:asciiTheme="majorHAnsi" w:eastAsia="Times New Roman" w:hAnsiTheme="majorHAnsi" w:cstheme="majorHAnsi"/>
          </w:rPr>
          <w:t xml:space="preserve">chanisms underlying the SAD is a challenging prospect because </w:t>
        </w:r>
      </w:ins>
      <w:ins w:id="300" w:author="Renata M. Diaz" w:date="2021-03-13T16:40:00Z">
        <w:del w:id="301" w:author="Diaz,Renata M" w:date="2021-03-15T00:06:00Z">
          <w:r w:rsidR="00ED5D0B" w:rsidDel="008D4E25">
            <w:rPr>
              <w:rFonts w:asciiTheme="majorHAnsi" w:eastAsia="Times New Roman" w:hAnsiTheme="majorHAnsi" w:cstheme="majorHAnsi"/>
            </w:rPr>
            <w:delText>i</w:delText>
          </w:r>
        </w:del>
      </w:ins>
      <w:del w:id="302"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303" w:author="Renata M. Diaz" w:date="2021-03-13T16:41:00Z">
        <w:del w:id="304" w:author="Diaz,Renata M" w:date="2021-03-15T00:00:00Z">
          <w:r w:rsidR="00ED5D0B" w:rsidDel="00133E50">
            <w:rPr>
              <w:rFonts w:asciiTheme="majorHAnsi" w:eastAsia="Times New Roman" w:hAnsiTheme="majorHAnsi" w:cstheme="majorHAnsi"/>
            </w:rPr>
            <w:delText xml:space="preserve">, and has a long history of being used in this </w:delText>
          </w:r>
        </w:del>
        <w:del w:id="305" w:author="Diaz,Renata M" w:date="2021-03-14T23:35:00Z">
          <w:r w:rsidR="00ED5D0B" w:rsidDel="0091787E">
            <w:rPr>
              <w:rFonts w:asciiTheme="majorHAnsi" w:eastAsia="Times New Roman" w:hAnsiTheme="majorHAnsi" w:cstheme="majorHAnsi"/>
            </w:rPr>
            <w:delText xml:space="preserve">macroecological </w:delText>
          </w:r>
        </w:del>
        <w:del w:id="306" w:author="Diaz,Renata M" w:date="2021-03-15T00:00:00Z">
          <w:r w:rsidR="00ED5D0B" w:rsidDel="00133E50">
            <w:rPr>
              <w:rFonts w:asciiTheme="majorHAnsi" w:eastAsia="Times New Roman" w:hAnsiTheme="majorHAnsi" w:cstheme="majorHAnsi"/>
            </w:rPr>
            <w:delText>framework</w:delText>
          </w:r>
        </w:del>
      </w:ins>
      <w:del w:id="307"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308" w:author="Ye,Hao" w:date="2021-04-18T16:27:00Z">
        <w:r>
          <w:rPr>
            <w:rFonts w:asciiTheme="majorHAnsi" w:eastAsia="Times New Roman" w:hAnsiTheme="majorHAnsi" w:cstheme="majorHAnsi"/>
          </w:rPr>
          <w:t>t</w:t>
        </w:r>
      </w:ins>
      <w:ins w:id="309" w:author="Diaz,Renata M" w:date="2021-03-15T00:07:00Z">
        <w:del w:id="310" w:author="Ye,Hao" w:date="2021-04-18T16:27:00Z">
          <w:r w:rsidR="008D4E25" w:rsidRPr="008D4E25" w:rsidDel="00181C23">
            <w:rPr>
              <w:rFonts w:asciiTheme="majorHAnsi" w:eastAsia="Times New Roman" w:hAnsiTheme="majorHAnsi" w:cstheme="majorHAnsi"/>
            </w:rPr>
            <w:delText xml:space="preserve"> </w:delText>
          </w:r>
          <w:r w:rsidR="008D4E25" w:rsidDel="00181C23">
            <w:rPr>
              <w:rFonts w:asciiTheme="majorHAnsi" w:eastAsia="Times New Roman" w:hAnsiTheme="majorHAnsi" w:cstheme="majorHAnsi"/>
            </w:rPr>
            <w:delText>T</w:delText>
          </w:r>
        </w:del>
        <w:r w:rsidR="008D4E25">
          <w:rPr>
            <w:rFonts w:asciiTheme="majorHAnsi" w:eastAsia="Times New Roman" w:hAnsiTheme="majorHAnsi" w:cstheme="majorHAnsi"/>
          </w:rPr>
          <w:t>he shape of the SAD i</w:t>
        </w:r>
        <w:r w:rsidR="008D4E25" w:rsidRPr="002E2A57">
          <w:rPr>
            <w:rFonts w:asciiTheme="majorHAnsi" w:eastAsia="Times New Roman" w:hAnsiTheme="majorHAnsi" w:cstheme="majorHAnsi"/>
          </w:rPr>
          <w:t xml:space="preserve">s </w:t>
        </w:r>
      </w:ins>
      <w:ins w:id="311" w:author="Ye,Hao" w:date="2021-04-18T16:27:00Z">
        <w:r>
          <w:rPr>
            <w:rFonts w:asciiTheme="majorHAnsi" w:eastAsia="Times New Roman" w:hAnsiTheme="majorHAnsi" w:cstheme="majorHAnsi"/>
          </w:rPr>
          <w:t xml:space="preserve">highly consistent; indeed it is </w:t>
        </w:r>
      </w:ins>
      <w:ins w:id="312" w:author="Diaz,Renata M" w:date="2021-03-15T00:07:00Z">
        <w:r w:rsidR="008D4E25" w:rsidRPr="002E2A57">
          <w:rPr>
            <w:rFonts w:asciiTheme="majorHAnsi" w:eastAsia="Times New Roman" w:hAnsiTheme="majorHAnsi" w:cstheme="majorHAnsi"/>
          </w:rPr>
          <w:t xml:space="preserve">one of the few ecological patterns </w:t>
        </w:r>
      </w:ins>
      <w:ins w:id="313" w:author="Diaz,Renata M" w:date="2021-03-15T00:08:00Z">
        <w:r w:rsidR="00BA7D09">
          <w:rPr>
            <w:rFonts w:asciiTheme="majorHAnsi" w:eastAsia="Times New Roman" w:hAnsiTheme="majorHAnsi" w:cstheme="majorHAnsi"/>
          </w:rPr>
          <w:t xml:space="preserve">that is </w:t>
        </w:r>
      </w:ins>
      <w:ins w:id="314" w:author="Diaz,Renata M" w:date="2021-03-15T00:07:00Z">
        <w:r w:rsidR="008D4E25" w:rsidRPr="002E2A57">
          <w:rPr>
            <w:rFonts w:asciiTheme="majorHAnsi" w:eastAsia="Times New Roman" w:hAnsiTheme="majorHAnsi" w:cstheme="majorHAnsi"/>
          </w:rPr>
          <w:t>so consistent that it is often considered an ecological law (</w:t>
        </w:r>
      </w:ins>
      <w:ins w:id="315" w:author="Renata M. Diaz" w:date="2021-03-15T13:31:00Z">
        <w:r w:rsidR="000564B5">
          <w:rPr>
            <w:rFonts w:asciiTheme="majorHAnsi" w:eastAsia="Times New Roman" w:hAnsiTheme="majorHAnsi" w:cstheme="majorHAnsi"/>
          </w:rPr>
          <w:t xml:space="preserve">Preston 1948, </w:t>
        </w:r>
      </w:ins>
      <w:ins w:id="316" w:author="Renata M. Diaz" w:date="2021-03-19T14:34:00Z">
        <w:r w:rsidR="00FD612F">
          <w:rPr>
            <w:rFonts w:asciiTheme="majorHAnsi" w:eastAsia="Times New Roman" w:hAnsiTheme="majorHAnsi" w:cstheme="majorHAnsi"/>
          </w:rPr>
          <w:t>1962a, 1962b</w:t>
        </w:r>
      </w:ins>
      <w:ins w:id="317" w:author="Renata M. Diaz" w:date="2021-03-15T13:32:00Z">
        <w:r w:rsidR="000564B5">
          <w:rPr>
            <w:rFonts w:asciiTheme="majorHAnsi" w:eastAsia="Times New Roman" w:hAnsiTheme="majorHAnsi" w:cstheme="majorHAnsi"/>
          </w:rPr>
          <w:t>, 1980</w:t>
        </w:r>
      </w:ins>
      <w:ins w:id="318" w:author="Renata M. Diaz" w:date="2021-03-15T13:31:00Z">
        <w:r w:rsidR="000564B5">
          <w:rPr>
            <w:rFonts w:asciiTheme="majorHAnsi" w:eastAsia="Times New Roman" w:hAnsiTheme="majorHAnsi" w:cstheme="majorHAnsi"/>
          </w:rPr>
          <w:t xml:space="preserve">; </w:t>
        </w:r>
      </w:ins>
      <w:ins w:id="319" w:author="Diaz,Renata M" w:date="2021-03-15T00:07:00Z">
        <w:r w:rsidR="008D4E25" w:rsidRPr="002E2A57">
          <w:rPr>
            <w:rFonts w:asciiTheme="majorHAnsi" w:eastAsia="Times New Roman" w:hAnsiTheme="majorHAnsi" w:cstheme="majorHAnsi"/>
          </w:rPr>
          <w:t>Lawton 1999,</w:t>
        </w:r>
      </w:ins>
      <w:ins w:id="320" w:author="Renata M. Diaz" w:date="2021-03-15T13:31:00Z">
        <w:r w:rsidR="000564B5">
          <w:rPr>
            <w:rFonts w:asciiTheme="majorHAnsi" w:eastAsia="Times New Roman" w:hAnsiTheme="majorHAnsi" w:cstheme="majorHAnsi"/>
          </w:rPr>
          <w:t xml:space="preserve"> McGill 2003</w:t>
        </w:r>
      </w:ins>
      <w:ins w:id="321" w:author="Renata M. Diaz" w:date="2021-03-19T14:30:00Z">
        <w:r w:rsidR="003606F7">
          <w:rPr>
            <w:rFonts w:asciiTheme="majorHAnsi" w:eastAsia="Times New Roman" w:hAnsiTheme="majorHAnsi" w:cstheme="majorHAnsi"/>
          </w:rPr>
          <w:t>,</w:t>
        </w:r>
      </w:ins>
      <w:ins w:id="322"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323" w:author="Renata M. Diaz" w:date="2021-03-15T13:32:00Z">
        <w:r w:rsidR="000564B5">
          <w:rPr>
            <w:rFonts w:asciiTheme="majorHAnsi" w:eastAsia="Times New Roman" w:hAnsiTheme="majorHAnsi" w:cstheme="majorHAnsi"/>
          </w:rPr>
          <w:t xml:space="preserve"> </w:t>
        </w:r>
      </w:ins>
      <w:del w:id="324"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325"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ins w:id="326" w:author="Renata M. Diaz" w:date="2021-03-19T14:34:00Z">
        <w:r w:rsidR="00270A7B">
          <w:rPr>
            <w:rFonts w:asciiTheme="majorHAnsi" w:eastAsia="Times New Roman" w:hAnsiTheme="majorHAnsi" w:cstheme="majorHAnsi"/>
          </w:rPr>
          <w:t xml:space="preserve">; </w:t>
        </w:r>
      </w:ins>
      <w:ins w:id="327"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328" w:author="Renata M. Diaz" w:date="2021-03-15T13:32:00Z">
        <w:r w:rsidR="000564B5">
          <w:rPr>
            <w:rFonts w:asciiTheme="majorHAnsi" w:eastAsia="Times New Roman" w:hAnsiTheme="majorHAnsi" w:cstheme="majorHAnsi"/>
          </w:rPr>
          <w:t xml:space="preserve"> </w:t>
        </w:r>
      </w:ins>
      <w:ins w:id="329" w:author="Ye,Hao" w:date="2021-04-18T16:27:00Z">
        <w:r>
          <w:rPr>
            <w:rFonts w:asciiTheme="majorHAnsi" w:eastAsia="Times New Roman" w:hAnsiTheme="majorHAnsi" w:cstheme="majorHAnsi"/>
          </w:rPr>
          <w:t xml:space="preserve">In fact, </w:t>
        </w:r>
      </w:ins>
      <w:del w:id="330" w:author="Diaz,Renata M" w:date="2021-03-15T00:06:00Z">
        <w:r w:rsidR="58F76EF4" w:rsidRPr="002E2A57" w:rsidDel="008D4E25">
          <w:rPr>
            <w:rFonts w:asciiTheme="majorHAnsi" w:eastAsia="Times New Roman" w:hAnsiTheme="majorHAnsi" w:cstheme="majorHAnsi"/>
          </w:rPr>
          <w:delText xml:space="preserve"> </w:delText>
        </w:r>
      </w:del>
      <w:del w:id="331" w:author="Ye,Hao" w:date="2021-04-18T16:25:00Z">
        <w:r w:rsidR="00273BD1" w:rsidRPr="002E2A57" w:rsidDel="00181C23">
          <w:rPr>
            <w:rFonts w:asciiTheme="majorHAnsi" w:eastAsia="Times New Roman" w:hAnsiTheme="majorHAnsi" w:cstheme="majorHAnsi"/>
          </w:rPr>
          <w:delText>C</w:delText>
        </w:r>
        <w:r w:rsidR="000A2F86" w:rsidRPr="002E2A57" w:rsidDel="00181C23">
          <w:rPr>
            <w:rFonts w:asciiTheme="majorHAnsi" w:eastAsia="Times New Roman" w:hAnsiTheme="majorHAnsi" w:cstheme="majorHAnsi"/>
          </w:rPr>
          <w:delText xml:space="preserve">ommunity ecologists </w:delText>
        </w:r>
        <w:r w:rsidR="00A62B7F" w:rsidDel="00181C23">
          <w:rPr>
            <w:rFonts w:asciiTheme="majorHAnsi" w:eastAsia="Times New Roman" w:hAnsiTheme="majorHAnsi" w:cstheme="majorHAnsi"/>
          </w:rPr>
          <w:delText>have</w:delText>
        </w:r>
        <w:r w:rsidR="00EC05BB" w:rsidDel="00181C23">
          <w:rPr>
            <w:rFonts w:asciiTheme="majorHAnsi" w:eastAsia="Times New Roman" w:hAnsiTheme="majorHAnsi" w:cstheme="majorHAnsi"/>
          </w:rPr>
          <w:delText xml:space="preserve"> used the SAD </w:delText>
        </w:r>
        <w:r w:rsidR="00A62B7F" w:rsidDel="00181C23">
          <w:rPr>
            <w:rFonts w:asciiTheme="majorHAnsi" w:eastAsia="Times New Roman" w:hAnsiTheme="majorHAnsi" w:cstheme="majorHAnsi"/>
          </w:rPr>
          <w:delText>t</w:delText>
        </w:r>
        <w:r w:rsidR="00B262ED" w:rsidRPr="002E2A57" w:rsidDel="00181C23">
          <w:rPr>
            <w:rFonts w:asciiTheme="majorHAnsi" w:eastAsia="Times New Roman" w:hAnsiTheme="majorHAnsi" w:cstheme="majorHAnsi"/>
          </w:rPr>
          <w:delText xml:space="preserve">o test numerous theories </w:delText>
        </w:r>
        <w:r w:rsidR="002B34E2" w:rsidRPr="002E2A57" w:rsidDel="00181C23">
          <w:rPr>
            <w:rFonts w:asciiTheme="majorHAnsi" w:eastAsia="Times New Roman" w:hAnsiTheme="majorHAnsi" w:cstheme="majorHAnsi"/>
          </w:rPr>
          <w:delText xml:space="preserve">intended </w:delText>
        </w:r>
        <w:r w:rsidR="00B262ED" w:rsidRPr="002E2A57" w:rsidDel="00181C23">
          <w:rPr>
            <w:rFonts w:asciiTheme="majorHAnsi" w:eastAsia="Times New Roman" w:hAnsiTheme="majorHAnsi" w:cstheme="majorHAnsi"/>
          </w:rPr>
          <w:delText xml:space="preserve">to determine which biological processes are most important for </w:delText>
        </w:r>
        <w:r w:rsidR="00DA7422" w:rsidRPr="002E2A57" w:rsidDel="00181C23">
          <w:rPr>
            <w:rFonts w:asciiTheme="majorHAnsi" w:eastAsia="Times New Roman" w:hAnsiTheme="majorHAnsi" w:cstheme="majorHAnsi"/>
          </w:rPr>
          <w:delText>structuring assemblages of species</w:delText>
        </w:r>
        <w:r w:rsidR="002D7709" w:rsidDel="00181C23">
          <w:rPr>
            <w:rFonts w:asciiTheme="majorHAnsi" w:eastAsia="Times New Roman" w:hAnsiTheme="majorHAnsi" w:cstheme="majorHAnsi"/>
          </w:rPr>
          <w:delText>,</w:delText>
        </w:r>
        <w:r w:rsidR="00A62B7F" w:rsidDel="00181C23">
          <w:rPr>
            <w:rFonts w:asciiTheme="majorHAnsi" w:eastAsia="Times New Roman" w:hAnsiTheme="majorHAnsi" w:cstheme="majorHAnsi"/>
          </w:rPr>
          <w:delText xml:space="preserve"> by comparing theoretical predictions for the SAD to observed SADs</w:delText>
        </w:r>
        <w:r w:rsidR="3C18F2E1" w:rsidRPr="002E2A57" w:rsidDel="00181C23">
          <w:rPr>
            <w:rFonts w:asciiTheme="majorHAnsi" w:eastAsia="Times New Roman" w:hAnsiTheme="majorHAnsi" w:cstheme="majorHAnsi"/>
          </w:rPr>
          <w:delText xml:space="preserve"> (</w:delText>
        </w:r>
      </w:del>
      <w:ins w:id="332" w:author="Renata M. Diaz" w:date="2021-03-15T15:18:00Z">
        <w:del w:id="333" w:author="Ye,Hao" w:date="2021-04-18T16:25:00Z">
          <w:r w:rsidR="00BB5769" w:rsidDel="00181C23">
            <w:rPr>
              <w:rFonts w:asciiTheme="majorHAnsi" w:eastAsia="Times New Roman" w:hAnsiTheme="majorHAnsi" w:cstheme="majorHAnsi"/>
            </w:rPr>
            <w:delText xml:space="preserve">McGill 2003; </w:delText>
          </w:r>
        </w:del>
      </w:ins>
      <w:del w:id="334" w:author="Ye,Hao" w:date="2021-04-18T16:25:00Z">
        <w:r w:rsidR="007B0B0B" w:rsidRPr="002E2A57" w:rsidDel="00181C23">
          <w:rPr>
            <w:rFonts w:asciiTheme="majorHAnsi" w:eastAsia="Times New Roman" w:hAnsiTheme="majorHAnsi" w:cstheme="majorHAnsi"/>
          </w:rPr>
          <w:delText xml:space="preserve">McGill </w:delText>
        </w:r>
        <w:r w:rsidR="007873FC" w:rsidDel="00181C23">
          <w:rPr>
            <w:rFonts w:asciiTheme="majorHAnsi" w:eastAsia="Times New Roman" w:hAnsiTheme="majorHAnsi" w:cstheme="majorHAnsi"/>
          </w:rPr>
          <w:delText>et al.</w:delText>
        </w:r>
        <w:r w:rsidR="007B0B0B" w:rsidRPr="002E2A57" w:rsidDel="00181C23">
          <w:rPr>
            <w:rFonts w:asciiTheme="majorHAnsi" w:eastAsia="Times New Roman" w:hAnsiTheme="majorHAnsi" w:cstheme="majorHAnsi"/>
          </w:rPr>
          <w:delText xml:space="preserve"> 2007</w:delText>
        </w:r>
        <w:r w:rsidR="3C18F2E1" w:rsidRPr="002E2A57" w:rsidDel="00181C23">
          <w:rPr>
            <w:rFonts w:asciiTheme="majorHAnsi" w:eastAsia="Times New Roman" w:hAnsiTheme="majorHAnsi" w:cstheme="majorHAnsi"/>
          </w:rPr>
          <w:delText>)</w:delText>
        </w:r>
        <w:r w:rsidR="5941702A" w:rsidRPr="002E2A57" w:rsidDel="00181C23">
          <w:rPr>
            <w:rFonts w:asciiTheme="majorHAnsi" w:eastAsia="Times New Roman" w:hAnsiTheme="majorHAnsi" w:cstheme="majorHAnsi"/>
          </w:rPr>
          <w:delText xml:space="preserve">. </w:delText>
        </w:r>
        <w:r w:rsidR="00B262ED" w:rsidRPr="002E2A57" w:rsidDel="00181C23">
          <w:rPr>
            <w:rFonts w:asciiTheme="majorHAnsi" w:eastAsia="Times New Roman" w:hAnsiTheme="majorHAnsi" w:cstheme="majorHAnsi"/>
          </w:rPr>
          <w:delText xml:space="preserve">However, </w:delText>
        </w:r>
        <w:r w:rsidR="003A566E" w:rsidDel="00181C23">
          <w:rPr>
            <w:rFonts w:asciiTheme="majorHAnsi" w:eastAsia="Times New Roman" w:hAnsiTheme="majorHAnsi" w:cstheme="majorHAnsi"/>
          </w:rPr>
          <w:delText xml:space="preserve">this approach </w:delText>
        </w:r>
        <w:r w:rsidR="00B262ED" w:rsidRPr="002E2A57" w:rsidDel="00181C23">
          <w:rPr>
            <w:rFonts w:asciiTheme="majorHAnsi" w:eastAsia="Times New Roman" w:hAnsiTheme="majorHAnsi" w:cstheme="majorHAnsi"/>
          </w:rPr>
          <w:delText xml:space="preserve">has proven </w:delText>
        </w:r>
        <w:r w:rsidR="0023705A" w:rsidDel="00181C23">
          <w:rPr>
            <w:rFonts w:asciiTheme="majorHAnsi" w:eastAsia="Times New Roman" w:hAnsiTheme="majorHAnsi" w:cstheme="majorHAnsi"/>
          </w:rPr>
          <w:delText>inconclusive</w:delText>
        </w:r>
        <w:r w:rsidR="0023705A" w:rsidRPr="002E2A57" w:rsidDel="00181C23">
          <w:rPr>
            <w:rFonts w:asciiTheme="majorHAnsi" w:eastAsia="Times New Roman" w:hAnsiTheme="majorHAnsi" w:cstheme="majorHAnsi"/>
          </w:rPr>
          <w:delText xml:space="preserve"> </w:delText>
        </w:r>
        <w:r w:rsidR="00B262ED" w:rsidRPr="002E2A57" w:rsidDel="00181C23">
          <w:rPr>
            <w:rFonts w:asciiTheme="majorHAnsi" w:eastAsia="Times New Roman" w:hAnsiTheme="majorHAnsi" w:cstheme="majorHAnsi"/>
          </w:rPr>
          <w:delText xml:space="preserve">because </w:delText>
        </w:r>
        <w:r w:rsidR="002B34E2" w:rsidRPr="002E2A57" w:rsidDel="00181C23">
          <w:rPr>
            <w:rFonts w:asciiTheme="majorHAnsi" w:eastAsia="Times New Roman" w:hAnsiTheme="majorHAnsi" w:cstheme="majorHAnsi"/>
          </w:rPr>
          <w:delText>many theories predict similar shapes</w:delText>
        </w:r>
        <w:r w:rsidR="00764D0B" w:rsidDel="00181C23">
          <w:rPr>
            <w:rFonts w:asciiTheme="majorHAnsi" w:eastAsia="Times New Roman" w:hAnsiTheme="majorHAnsi" w:cstheme="majorHAnsi"/>
          </w:rPr>
          <w:delText xml:space="preserve"> for the SAD</w:delText>
        </w:r>
        <w:r w:rsidR="002B34E2" w:rsidRPr="002E2A57" w:rsidDel="00181C23">
          <w:rPr>
            <w:rFonts w:asciiTheme="majorHAnsi" w:eastAsia="Times New Roman" w:hAnsiTheme="majorHAnsi" w:cstheme="majorHAnsi"/>
          </w:rPr>
          <w:delText xml:space="preserve"> (</w:delText>
        </w:r>
      </w:del>
      <w:ins w:id="335" w:author="Renata M. Diaz" w:date="2021-03-15T13:32:00Z">
        <w:del w:id="336" w:author="Ye,Hao" w:date="2021-04-18T16:25:00Z">
          <w:r w:rsidR="000564B5" w:rsidDel="00181C23">
            <w:rPr>
              <w:rFonts w:asciiTheme="majorHAnsi" w:eastAsia="Times New Roman" w:hAnsiTheme="majorHAnsi" w:cstheme="majorHAnsi"/>
            </w:rPr>
            <w:delText xml:space="preserve">McGill 2003; </w:delText>
          </w:r>
        </w:del>
      </w:ins>
      <w:del w:id="337" w:author="Ye,Hao" w:date="2021-04-18T16:25:00Z">
        <w:r w:rsidR="002B34E2" w:rsidRPr="002E2A57" w:rsidDel="00181C23">
          <w:rPr>
            <w:rFonts w:asciiTheme="majorHAnsi" w:eastAsia="Times New Roman" w:hAnsiTheme="majorHAnsi" w:cstheme="majorHAnsi"/>
          </w:rPr>
          <w:delText xml:space="preserve">McGill </w:delText>
        </w:r>
        <w:r w:rsidR="007873FC" w:rsidDel="00181C23">
          <w:rPr>
            <w:rFonts w:asciiTheme="majorHAnsi" w:eastAsia="Times New Roman" w:hAnsiTheme="majorHAnsi" w:cstheme="majorHAnsi"/>
          </w:rPr>
          <w:delText>et al.</w:delText>
        </w:r>
        <w:r w:rsidR="002B34E2" w:rsidRPr="002E2A57" w:rsidDel="00181C23">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181C23">
          <w:rPr>
            <w:rFonts w:asciiTheme="majorHAnsi" w:eastAsia="Times New Roman" w:hAnsiTheme="majorHAnsi" w:cstheme="majorHAnsi"/>
          </w:rPr>
          <w:delText xml:space="preserve"> (</w:delText>
        </w:r>
        <w:r w:rsidR="00A870B0" w:rsidRPr="002E2A57" w:rsidDel="00181C23">
          <w:rPr>
            <w:rFonts w:asciiTheme="majorHAnsi" w:eastAsia="Times New Roman" w:hAnsiTheme="majorHAnsi" w:cstheme="majorHAnsi"/>
          </w:rPr>
          <w:delText>Supp and Ernest 2014</w:delText>
        </w:r>
        <w:r w:rsidR="5FDE308A" w:rsidRPr="002E2A57" w:rsidDel="00181C23">
          <w:rPr>
            <w:rFonts w:asciiTheme="majorHAnsi" w:eastAsia="Times New Roman" w:hAnsiTheme="majorHAnsi" w:cstheme="majorHAnsi"/>
          </w:rPr>
          <w:delText>).</w:delText>
        </w:r>
      </w:del>
      <w:ins w:id="338" w:author="Diaz,Renata M" w:date="2021-03-15T00:08:00Z">
        <w:del w:id="339" w:author="Ye,Hao" w:date="2021-04-18T16:25:00Z">
          <w:r w:rsidR="00BA7D09" w:rsidDel="00181C23">
            <w:rPr>
              <w:rFonts w:asciiTheme="majorHAnsi" w:eastAsia="Times New Roman" w:hAnsiTheme="majorHAnsi" w:cstheme="majorHAnsi"/>
            </w:rPr>
            <w:delText xml:space="preserve"> Simultaneously, several</w:delText>
          </w:r>
        </w:del>
      </w:ins>
      <w:ins w:id="340" w:author="Renata M. Diaz" w:date="2021-03-15T14:02:00Z">
        <w:del w:id="341" w:author="Ye,Hao" w:date="2021-04-18T16:25:00Z">
          <w:r w:rsidR="000E7C33" w:rsidDel="00181C23">
            <w:rPr>
              <w:rFonts w:asciiTheme="majorHAnsi" w:eastAsia="Times New Roman" w:hAnsiTheme="majorHAnsi" w:cstheme="majorHAnsi"/>
            </w:rPr>
            <w:delText>multiple</w:delText>
          </w:r>
        </w:del>
      </w:ins>
      <w:ins w:id="342" w:author="Diaz,Renata M" w:date="2021-03-15T00:08:00Z">
        <w:del w:id="343" w:author="Ye,Hao" w:date="2021-04-18T16:25:00Z">
          <w:r w:rsidR="00BA7D09" w:rsidDel="00181C23">
            <w:rPr>
              <w:rFonts w:asciiTheme="majorHAnsi" w:eastAsia="Times New Roman" w:hAnsiTheme="majorHAnsi" w:cstheme="majorHAnsi"/>
            </w:rPr>
            <w:delText xml:space="preserve"> lines of reasoning suggest that some aspects </w:delText>
          </w:r>
        </w:del>
      </w:ins>
      <w:del w:id="344" w:author="Ye,Hao" w:date="2021-04-18T16:25:00Z">
        <w:r w:rsidR="00C71263" w:rsidRPr="002E2A57" w:rsidDel="00181C23">
          <w:rPr>
            <w:rFonts w:asciiTheme="majorHAnsi" w:eastAsia="Times New Roman" w:hAnsiTheme="majorHAnsi" w:cstheme="majorHAnsi"/>
          </w:rPr>
          <w:delText xml:space="preserve"> After decades of </w:delText>
        </w:r>
        <w:r w:rsidR="00F8489A" w:rsidDel="00181C23">
          <w:rPr>
            <w:rFonts w:asciiTheme="majorHAnsi" w:eastAsia="Times New Roman" w:hAnsiTheme="majorHAnsi" w:cstheme="majorHAnsi"/>
          </w:rPr>
          <w:delText xml:space="preserve">attention </w:delText>
        </w:r>
        <w:r w:rsidR="00786967" w:rsidDel="00181C23">
          <w:rPr>
            <w:rFonts w:asciiTheme="majorHAnsi" w:eastAsia="Times New Roman" w:hAnsiTheme="majorHAnsi" w:cstheme="majorHAnsi"/>
          </w:rPr>
          <w:delText>to</w:delText>
        </w:r>
        <w:r w:rsidR="00F8489A" w:rsidDel="00181C23">
          <w:rPr>
            <w:rFonts w:asciiTheme="majorHAnsi" w:eastAsia="Times New Roman" w:hAnsiTheme="majorHAnsi" w:cstheme="majorHAnsi"/>
          </w:rPr>
          <w:delText xml:space="preserve"> its consistent pattern and potential </w:delText>
        </w:r>
        <w:r w:rsidR="008566EC" w:rsidDel="00181C23">
          <w:rPr>
            <w:rFonts w:asciiTheme="majorHAnsi" w:eastAsia="Times New Roman" w:hAnsiTheme="majorHAnsi" w:cstheme="majorHAnsi"/>
          </w:rPr>
          <w:delText>as a theoretical benchmark</w:delText>
        </w:r>
        <w:r w:rsidR="00C71263" w:rsidRPr="002E2A57" w:rsidDel="00181C23">
          <w:rPr>
            <w:rFonts w:asciiTheme="majorHAnsi" w:eastAsia="Times New Roman" w:hAnsiTheme="majorHAnsi" w:cstheme="majorHAnsi"/>
          </w:rPr>
          <w:delText xml:space="preserve">, the utility of the SAD for assessing the processes structuring ecological communities </w:delText>
        </w:r>
        <w:r w:rsidR="00550D62" w:rsidDel="00181C23">
          <w:rPr>
            <w:rFonts w:asciiTheme="majorHAnsi" w:eastAsia="Times New Roman" w:hAnsiTheme="majorHAnsi" w:cstheme="majorHAnsi"/>
          </w:rPr>
          <w:delText xml:space="preserve">remains </w:delText>
        </w:r>
        <w:r w:rsidR="00C71263" w:rsidRPr="002E2A57" w:rsidDel="00181C23">
          <w:rPr>
            <w:rFonts w:asciiTheme="majorHAnsi" w:eastAsia="Times New Roman" w:hAnsiTheme="majorHAnsi" w:cstheme="majorHAnsi"/>
          </w:rPr>
          <w:delText xml:space="preserve">unclear. </w:delText>
        </w:r>
        <w:r w:rsidR="5FDE308A" w:rsidRPr="002E2A57" w:rsidDel="00181C23">
          <w:rPr>
            <w:rFonts w:asciiTheme="majorHAnsi" w:eastAsia="Times New Roman" w:hAnsiTheme="majorHAnsi" w:cstheme="majorHAnsi"/>
          </w:rPr>
          <w:delText xml:space="preserve"> </w:delText>
        </w:r>
      </w:del>
    </w:p>
    <w:p w14:paraId="3218756A" w14:textId="77777777" w:rsidR="00730D9F" w:rsidRPr="002E2A57" w:rsidDel="00181C23" w:rsidRDefault="00730D9F" w:rsidP="00BA7D09">
      <w:pPr>
        <w:spacing w:line="480" w:lineRule="auto"/>
        <w:rPr>
          <w:ins w:id="345" w:author="Renata M. Diaz" w:date="2021-04-06T16:10:00Z"/>
          <w:del w:id="346" w:author="Ye,Hao" w:date="2021-04-18T16:27:00Z"/>
          <w:rFonts w:asciiTheme="majorHAnsi" w:eastAsia="Times New Roman" w:hAnsiTheme="majorHAnsi" w:cstheme="majorHAnsi"/>
        </w:rPr>
      </w:pPr>
    </w:p>
    <w:p w14:paraId="60556270" w14:textId="36CE0F0B" w:rsidR="00C0473A" w:rsidRPr="002E2A57" w:rsidRDefault="00181C23" w:rsidP="00021897">
      <w:pPr>
        <w:spacing w:line="480" w:lineRule="auto"/>
        <w:rPr>
          <w:rFonts w:asciiTheme="majorHAnsi" w:eastAsia="Times New Roman" w:hAnsiTheme="majorHAnsi" w:cstheme="majorHAnsi"/>
        </w:rPr>
      </w:pPr>
      <w:ins w:id="347" w:author="Ye,Hao" w:date="2021-04-18T16:27:00Z">
        <w:r>
          <w:rPr>
            <w:rFonts w:asciiTheme="majorHAnsi" w:eastAsia="Times New Roman" w:hAnsiTheme="majorHAnsi" w:cstheme="majorHAnsi"/>
          </w:rPr>
          <w:t>t</w:t>
        </w:r>
      </w:ins>
      <w:del w:id="348" w:author="Ye,Hao" w:date="2021-04-18T16:27:00Z">
        <w:r w:rsidR="009D6A84" w:rsidDel="00181C23">
          <w:rPr>
            <w:rFonts w:asciiTheme="majorHAnsi" w:eastAsia="Times New Roman" w:hAnsiTheme="majorHAnsi" w:cstheme="majorHAnsi"/>
          </w:rPr>
          <w:delText>T</w:delText>
        </w:r>
      </w:del>
      <w:r w:rsidR="009D6A84">
        <w:rPr>
          <w:rFonts w:asciiTheme="majorHAnsi" w:eastAsia="Times New Roman" w:hAnsiTheme="majorHAnsi" w:cstheme="majorHAnsi"/>
        </w:rPr>
        <w:t xml:space="preserve">he nearly ubiquitous shape </w:t>
      </w:r>
      <w:ins w:id="349" w:author="Diaz,Renata M" w:date="2021-03-14T23:16:00Z">
        <w:del w:id="350"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sidR="009D6A84">
        <w:rPr>
          <w:rFonts w:asciiTheme="majorHAnsi" w:eastAsia="Times New Roman" w:hAnsiTheme="majorHAnsi" w:cstheme="majorHAnsi"/>
        </w:rPr>
        <w:t xml:space="preserve">may </w:t>
      </w:r>
      <w:del w:id="351" w:author="Ye,Hao" w:date="2021-04-18T16:28:00Z">
        <w:r w:rsidR="009D6A84" w:rsidDel="00181C23">
          <w:rPr>
            <w:rFonts w:asciiTheme="majorHAnsi" w:eastAsia="Times New Roman" w:hAnsiTheme="majorHAnsi" w:cstheme="majorHAnsi"/>
          </w:rPr>
          <w:delText xml:space="preserve">actually </w:delText>
        </w:r>
      </w:del>
      <w:ins w:id="352" w:author="Diaz,Renata M" w:date="2021-03-14T23:16:00Z">
        <w:r w:rsidR="003D4234">
          <w:rPr>
            <w:rFonts w:asciiTheme="majorHAnsi" w:eastAsia="Times New Roman" w:hAnsiTheme="majorHAnsi" w:cstheme="majorHAnsi"/>
          </w:rPr>
          <w:t xml:space="preserve">transcend ecological processes and instead reflect </w:t>
        </w:r>
      </w:ins>
      <w:ins w:id="353" w:author="Diaz,Renata M" w:date="2021-03-14T23:17:00Z">
        <w:del w:id="354" w:author="Renata M. Diaz" w:date="2021-03-15T13:35:00Z">
          <w:r w:rsidR="003D4234" w:rsidDel="000564B5">
            <w:rPr>
              <w:rFonts w:asciiTheme="majorHAnsi" w:eastAsia="Times New Roman" w:hAnsiTheme="majorHAnsi" w:cstheme="majorHAnsi"/>
            </w:rPr>
            <w:delText xml:space="preserve">the mathematical consequences of </w:delText>
          </w:r>
        </w:del>
      </w:ins>
      <w:ins w:id="355" w:author="Diaz,Renata M" w:date="2021-03-14T23:23:00Z">
        <w:del w:id="356" w:author="Renata M. Diaz" w:date="2021-03-15T13:35:00Z">
          <w:r w:rsidR="003D4234" w:rsidDel="000564B5">
            <w:rPr>
              <w:rFonts w:asciiTheme="majorHAnsi" w:eastAsia="Times New Roman" w:hAnsiTheme="majorHAnsi" w:cstheme="majorHAnsi"/>
            </w:rPr>
            <w:delText>distributing</w:delText>
          </w:r>
        </w:del>
      </w:ins>
      <w:ins w:id="357" w:author="Diaz,Renata M" w:date="2021-03-14T23:17:00Z">
        <w:del w:id="358"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359" w:author="Diaz,Renata M" w:date="2021-03-14T23:24:00Z">
        <w:del w:id="360" w:author="Renata M. Diaz" w:date="2021-03-15T13:35:00Z">
          <w:r w:rsidR="003D4234" w:rsidDel="000564B5">
            <w:rPr>
              <w:rFonts w:asciiTheme="majorHAnsi" w:eastAsia="Times New Roman" w:hAnsiTheme="majorHAnsi" w:cstheme="majorHAnsi"/>
            </w:rPr>
            <w:delText>into</w:delText>
          </w:r>
        </w:del>
      </w:ins>
      <w:ins w:id="361" w:author="Diaz,Renata M" w:date="2021-03-14T23:17:00Z">
        <w:del w:id="362" w:author="Renata M. Diaz" w:date="2021-03-15T13:35:00Z">
          <w:r w:rsidR="003D4234" w:rsidDel="000564B5">
            <w:rPr>
              <w:rFonts w:asciiTheme="majorHAnsi" w:eastAsia="Times New Roman" w:hAnsiTheme="majorHAnsi" w:cstheme="majorHAnsi"/>
            </w:rPr>
            <w:delText xml:space="preserve"> categories – species</w:delText>
          </w:r>
        </w:del>
      </w:ins>
      <w:ins w:id="363" w:author="Renata M. Diaz" w:date="2021-03-15T13:35:00Z">
        <w:r w:rsidR="000564B5">
          <w:rPr>
            <w:rFonts w:asciiTheme="majorHAnsi" w:eastAsia="Times New Roman" w:hAnsiTheme="majorHAnsi" w:cstheme="majorHAnsi"/>
          </w:rPr>
          <w:t>mathematical properties</w:t>
        </w:r>
      </w:ins>
      <w:ins w:id="364" w:author="Renata M. Diaz" w:date="2021-03-15T13:36:00Z">
        <w:r w:rsidR="007D4357">
          <w:rPr>
            <w:rFonts w:asciiTheme="majorHAnsi" w:eastAsia="Times New Roman" w:hAnsiTheme="majorHAnsi" w:cstheme="majorHAnsi"/>
          </w:rPr>
          <w:t xml:space="preserve"> inherent to </w:t>
        </w:r>
        <w:del w:id="365" w:author="Ye,Hao" w:date="2021-04-18T16:28:00Z">
          <w:r w:rsidR="007D4357" w:rsidDel="00181C23">
            <w:rPr>
              <w:rFonts w:asciiTheme="majorHAnsi" w:eastAsia="Times New Roman" w:hAnsiTheme="majorHAnsi" w:cstheme="majorHAnsi"/>
            </w:rPr>
            <w:delText xml:space="preserve">the definition of an </w:delText>
          </w:r>
        </w:del>
        <w:r w:rsidR="007D4357">
          <w:rPr>
            <w:rFonts w:asciiTheme="majorHAnsi" w:eastAsia="Times New Roman" w:hAnsiTheme="majorHAnsi" w:cstheme="majorHAnsi"/>
          </w:rPr>
          <w:t>abundance distribution</w:t>
        </w:r>
      </w:ins>
      <w:ins w:id="366" w:author="Ye,Hao" w:date="2021-04-18T16:28:00Z">
        <w:r>
          <w:rPr>
            <w:rFonts w:asciiTheme="majorHAnsi" w:eastAsia="Times New Roman" w:hAnsiTheme="majorHAnsi" w:cstheme="majorHAnsi"/>
          </w:rPr>
          <w:t>s</w:t>
        </w:r>
      </w:ins>
      <w:ins w:id="367" w:author="Diaz,Renata M" w:date="2021-03-14T23:17:00Z">
        <w:r w:rsidR="003D4234">
          <w:rPr>
            <w:rFonts w:asciiTheme="majorHAnsi" w:eastAsia="Times New Roman" w:hAnsiTheme="majorHAnsi" w:cstheme="majorHAnsi"/>
          </w:rPr>
          <w:t>.</w:t>
        </w:r>
        <w:del w:id="368" w:author="Renata M. Diaz" w:date="2021-03-15T13:39:00Z">
          <w:r w:rsidR="003D4234" w:rsidDel="00BC5D95">
            <w:rPr>
              <w:rFonts w:asciiTheme="majorHAnsi" w:eastAsia="Times New Roman" w:hAnsiTheme="majorHAnsi" w:cstheme="majorHAnsi"/>
            </w:rPr>
            <w:delText xml:space="preserve"> </w:delText>
          </w:r>
        </w:del>
      </w:ins>
      <w:del w:id="369"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370" w:author="Diaz,Renata M" w:date="2021-03-14T23:19:00Z">
        <w:r w:rsidR="003D4234">
          <w:rPr>
            <w:rFonts w:asciiTheme="majorHAnsi" w:eastAsia="Times New Roman" w:hAnsiTheme="majorHAnsi" w:cstheme="majorHAnsi"/>
          </w:rPr>
          <w:t xml:space="preserve"> </w:t>
        </w:r>
      </w:ins>
      <w:ins w:id="371" w:author="Ye,Hao" w:date="2021-04-18T16:28:00Z">
        <w:r w:rsidR="00B86581">
          <w:rPr>
            <w:rFonts w:asciiTheme="majorHAnsi" w:eastAsia="Times New Roman" w:hAnsiTheme="majorHAnsi" w:cstheme="majorHAnsi"/>
          </w:rPr>
          <w:t xml:space="preserve">Complex systems across multiple domains </w:t>
        </w:r>
      </w:ins>
      <w:ins w:id="372" w:author="Diaz,Renata M" w:date="2021-03-14T23:19:00Z">
        <w:del w:id="373" w:author="Ernest, Morgan" w:date="2021-03-30T13:31:00Z">
          <w:r w:rsidR="003D4234" w:rsidDel="009D6A84">
            <w:rPr>
              <w:rFonts w:asciiTheme="majorHAnsi" w:eastAsia="Times New Roman" w:hAnsiTheme="majorHAnsi" w:cstheme="majorHAnsi"/>
            </w:rPr>
            <w:delText>Across</w:delText>
          </w:r>
        </w:del>
      </w:ins>
      <w:del w:id="374" w:author="Ye,Hao" w:date="2021-04-18T16:28:00Z">
        <w:r w:rsidR="009D6A84" w:rsidDel="00B86581">
          <w:rPr>
            <w:rFonts w:asciiTheme="majorHAnsi" w:eastAsia="Times New Roman" w:hAnsiTheme="majorHAnsi" w:cstheme="majorHAnsi"/>
          </w:rPr>
          <w:delText xml:space="preserve">Many different types of </w:delText>
        </w:r>
        <w:commentRangeStart w:id="375"/>
        <w:r w:rsidR="009D6A84" w:rsidDel="00B86581">
          <w:rPr>
            <w:rFonts w:asciiTheme="majorHAnsi" w:eastAsia="Times New Roman" w:hAnsiTheme="majorHAnsi" w:cstheme="majorHAnsi"/>
          </w:rPr>
          <w:delText>complex systems</w:delText>
        </w:r>
      </w:del>
      <w:ins w:id="376" w:author="Renata M. Diaz" w:date="2021-04-06T16:10:00Z">
        <w:del w:id="377" w:author="Ye,Hao" w:date="2021-04-18T16:28:00Z">
          <w:r w:rsidR="00067040" w:rsidDel="00B86581">
            <w:rPr>
              <w:rFonts w:asciiTheme="majorHAnsi" w:eastAsia="Times New Roman" w:hAnsiTheme="majorHAnsi" w:cstheme="majorHAnsi"/>
            </w:rPr>
            <w:delText>,</w:delText>
          </w:r>
        </w:del>
        <w:r w:rsidR="00067040">
          <w:rPr>
            <w:rFonts w:asciiTheme="majorHAnsi" w:eastAsia="Times New Roman" w:hAnsiTheme="majorHAnsi" w:cstheme="majorHAnsi"/>
          </w:rPr>
          <w:t xml:space="preserve"> r</w:t>
        </w:r>
      </w:ins>
      <w:del w:id="378" w:author="Renata M. Diaz" w:date="2021-04-06T16:10:00Z">
        <w:r w:rsidR="009D6A84" w:rsidDel="00067040">
          <w:rPr>
            <w:rFonts w:asciiTheme="majorHAnsi" w:eastAsia="Times New Roman" w:hAnsiTheme="majorHAnsi" w:cstheme="majorHAnsi"/>
          </w:rPr>
          <w:delText xml:space="preserve"> </w:delText>
        </w:r>
        <w:commentRangeEnd w:id="375"/>
        <w:r w:rsidR="00FD30C0" w:rsidDel="00067040">
          <w:rPr>
            <w:rStyle w:val="CommentReference"/>
          </w:rPr>
          <w:commentReference w:id="375"/>
        </w:r>
        <w:r w:rsidR="009D6A84" w:rsidDel="00067040">
          <w:rPr>
            <w:rFonts w:asciiTheme="majorHAnsi" w:eastAsia="Times New Roman" w:hAnsiTheme="majorHAnsi" w:cstheme="majorHAnsi"/>
          </w:rPr>
          <w:delText>– r</w:delText>
        </w:r>
      </w:del>
      <w:r w:rsidR="009D6A84">
        <w:rPr>
          <w:rFonts w:asciiTheme="majorHAnsi" w:eastAsia="Times New Roman" w:hAnsiTheme="majorHAnsi" w:cstheme="majorHAnsi"/>
        </w:rPr>
        <w:t>anging from</w:t>
      </w:r>
      <w:ins w:id="379" w:author="Diaz,Renata M" w:date="2021-03-14T23:19:00Z">
        <w:r w:rsidR="003D4234">
          <w:rPr>
            <w:rFonts w:asciiTheme="majorHAnsi" w:eastAsia="Times New Roman" w:hAnsiTheme="majorHAnsi" w:cstheme="majorHAnsi"/>
          </w:rPr>
          <w:t xml:space="preserve"> </w:t>
        </w:r>
        <w:del w:id="380" w:author="Renata M. Diaz" w:date="2021-03-15T13:40:00Z">
          <w:r w:rsidR="003D4234" w:rsidDel="00BC5D95">
            <w:rPr>
              <w:rFonts w:asciiTheme="majorHAnsi" w:eastAsia="Times New Roman" w:hAnsiTheme="majorHAnsi" w:cstheme="majorHAnsi"/>
            </w:rPr>
            <w:delText>geologic</w:delText>
          </w:r>
        </w:del>
        <w:del w:id="381"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sidR="009D6A84">
        <w:rPr>
          <w:rFonts w:asciiTheme="majorHAnsi" w:eastAsia="Times New Roman" w:hAnsiTheme="majorHAnsi" w:cstheme="majorHAnsi"/>
        </w:rPr>
        <w:t>s to</w:t>
      </w:r>
      <w:ins w:id="382" w:author="Diaz,Renata M" w:date="2021-03-14T23:19:00Z">
        <w:del w:id="383"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384" w:author="Renata M. Diaz" w:date="2021-03-15T16:55:00Z">
        <w:r w:rsidR="00DA2508">
          <w:rPr>
            <w:rFonts w:asciiTheme="majorHAnsi" w:eastAsia="Times New Roman" w:hAnsiTheme="majorHAnsi" w:cstheme="majorHAnsi"/>
          </w:rPr>
          <w:t>information technology</w:t>
        </w:r>
      </w:ins>
      <w:ins w:id="385" w:author="Ye,Hao" w:date="2021-04-18T16:28:00Z">
        <w:r w:rsidR="00B86581">
          <w:rPr>
            <w:rFonts w:asciiTheme="majorHAnsi" w:eastAsia="Times New Roman" w:hAnsiTheme="majorHAnsi" w:cstheme="majorHAnsi"/>
          </w:rPr>
          <w:t xml:space="preserve"> all</w:t>
        </w:r>
      </w:ins>
      <w:ins w:id="386" w:author="Renata M. Diaz" w:date="2021-03-15T16:55:00Z">
        <w:del w:id="387" w:author="Ye,Hao" w:date="2021-04-18T16:28:00Z">
          <w:r w:rsidR="00DA2508" w:rsidDel="00B86581">
            <w:rPr>
              <w:rFonts w:asciiTheme="majorHAnsi" w:eastAsia="Times New Roman" w:hAnsiTheme="majorHAnsi" w:cstheme="majorHAnsi"/>
            </w:rPr>
            <w:delText>,</w:delText>
          </w:r>
        </w:del>
        <w:r w:rsidR="00DA2508">
          <w:rPr>
            <w:rFonts w:asciiTheme="majorHAnsi" w:eastAsia="Times New Roman" w:hAnsiTheme="majorHAnsi" w:cstheme="majorHAnsi"/>
          </w:rPr>
          <w:t xml:space="preserve"> </w:t>
        </w:r>
        <w:del w:id="388" w:author="Ernest, Morgan" w:date="2021-03-30T13:31:00Z">
          <w:r w:rsidR="00DA2508" w:rsidDel="009D6A84">
            <w:rPr>
              <w:rFonts w:asciiTheme="majorHAnsi" w:eastAsia="Times New Roman" w:hAnsiTheme="majorHAnsi" w:cstheme="majorHAnsi"/>
            </w:rPr>
            <w:delText>and numerous other</w:delText>
          </w:r>
        </w:del>
      </w:ins>
      <w:ins w:id="389" w:author="Diaz,Renata M" w:date="2021-03-14T23:19:00Z">
        <w:del w:id="390" w:author="Ernest, Morgan" w:date="2021-03-30T13:31:00Z">
          <w:r w:rsidR="003D4234" w:rsidDel="009D6A84">
            <w:rPr>
              <w:rFonts w:asciiTheme="majorHAnsi" w:eastAsia="Times New Roman" w:hAnsiTheme="majorHAnsi" w:cstheme="majorHAnsi"/>
            </w:rPr>
            <w:delText>and even information technology systems,</w:delText>
          </w:r>
        </w:del>
      </w:ins>
      <w:ins w:id="391" w:author="Diaz,Renata M" w:date="2021-03-14T23:20:00Z">
        <w:del w:id="392" w:author="Ernest, Morgan" w:date="2021-03-30T13:31:00Z">
          <w:r w:rsidR="003D4234" w:rsidDel="009D6A84">
            <w:rPr>
              <w:rFonts w:asciiTheme="majorHAnsi" w:eastAsia="Times New Roman" w:hAnsiTheme="majorHAnsi" w:cstheme="majorHAnsi"/>
            </w:rPr>
            <w:delText xml:space="preserve"> </w:delText>
          </w:r>
        </w:del>
      </w:ins>
      <w:del w:id="393"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394" w:author="Diaz,Renata M" w:date="2021-03-14T23:20:00Z">
        <w:r w:rsidR="003D4234">
          <w:rPr>
            <w:rFonts w:asciiTheme="majorHAnsi" w:eastAsia="Times New Roman" w:hAnsiTheme="majorHAnsi" w:cstheme="majorHAnsi"/>
          </w:rPr>
          <w:t xml:space="preserve">empirical abundance distributions </w:t>
        </w:r>
        <w:del w:id="395"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396" w:author="Diaz,Renata M" w:date="2021-03-14T23:20:00Z">
        <w:r w:rsidR="003D4234">
          <w:rPr>
            <w:rFonts w:asciiTheme="majorHAnsi" w:eastAsia="Times New Roman" w:hAnsiTheme="majorHAnsi" w:cstheme="majorHAnsi"/>
          </w:rPr>
          <w:t xml:space="preserve"> hollow-curve forms similar to ecological SADs (</w:t>
        </w:r>
      </w:ins>
      <w:ins w:id="397" w:author="Renata M. Diaz" w:date="2021-03-19T14:49:00Z">
        <w:r w:rsidR="008327B8">
          <w:rPr>
            <w:rFonts w:asciiTheme="majorHAnsi" w:eastAsia="Times New Roman" w:hAnsiTheme="majorHAnsi" w:cstheme="majorHAnsi"/>
          </w:rPr>
          <w:t xml:space="preserve">Shockley 1957; </w:t>
        </w:r>
      </w:ins>
      <w:ins w:id="398" w:author="Diaz,Renata M" w:date="2021-03-14T23:21:00Z">
        <w:del w:id="399" w:author="Renata M. Diaz" w:date="2021-03-19T14:38:00Z">
          <w:r w:rsidR="003D4234" w:rsidDel="006537B9">
            <w:rPr>
              <w:rFonts w:asciiTheme="majorHAnsi" w:eastAsia="Times New Roman" w:hAnsiTheme="majorHAnsi" w:cstheme="majorHAnsi"/>
            </w:rPr>
            <w:delText>Enquist</w:delText>
          </w:r>
        </w:del>
      </w:ins>
      <w:ins w:id="400" w:author="Renata M. Diaz" w:date="2021-03-19T14:38:00Z">
        <w:r w:rsidR="006537B9">
          <w:rPr>
            <w:rFonts w:asciiTheme="majorHAnsi" w:eastAsia="Times New Roman" w:hAnsiTheme="majorHAnsi" w:cstheme="majorHAnsi"/>
          </w:rPr>
          <w:t>Gaston et al. 1993;</w:t>
        </w:r>
      </w:ins>
      <w:ins w:id="401" w:author="Diaz,Renata M" w:date="2021-03-14T23:21:00Z">
        <w:del w:id="402"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403" w:author="Renata M. Diaz" w:date="2021-03-19T14:35:00Z">
          <w:r w:rsidR="003D4234" w:rsidDel="006537B9">
            <w:rPr>
              <w:rFonts w:asciiTheme="majorHAnsi" w:eastAsia="Times New Roman" w:hAnsiTheme="majorHAnsi" w:cstheme="majorHAnsi"/>
            </w:rPr>
            <w:delText>Nekola</w:delText>
          </w:r>
        </w:del>
      </w:ins>
      <w:ins w:id="404" w:author="Renata M. Diaz" w:date="2021-03-19T14:35:00Z">
        <w:r w:rsidR="006537B9">
          <w:rPr>
            <w:rFonts w:asciiTheme="majorHAnsi" w:eastAsia="Times New Roman" w:hAnsiTheme="majorHAnsi" w:cstheme="majorHAnsi"/>
          </w:rPr>
          <w:t>Nekola and Brown 2007</w:t>
        </w:r>
      </w:ins>
      <w:ins w:id="405" w:author="Diaz,Renata M" w:date="2021-03-14T23:21:00Z">
        <w:r w:rsidR="003D4234">
          <w:rPr>
            <w:rFonts w:asciiTheme="majorHAnsi" w:eastAsia="Times New Roman" w:hAnsiTheme="majorHAnsi" w:cstheme="majorHAnsi"/>
          </w:rPr>
          <w:t>,</w:t>
        </w:r>
      </w:ins>
      <w:ins w:id="406" w:author="Renata M. Diaz" w:date="2021-03-19T14:41:00Z">
        <w:r w:rsidR="008327B8">
          <w:rPr>
            <w:rFonts w:asciiTheme="majorHAnsi" w:eastAsia="Times New Roman" w:hAnsiTheme="majorHAnsi" w:cstheme="majorHAnsi"/>
          </w:rPr>
          <w:t xml:space="preserve"> Blonder et al</w:t>
        </w:r>
      </w:ins>
      <w:ins w:id="407" w:author="Renata M. Diaz" w:date="2021-03-19T14:42:00Z">
        <w:r w:rsidR="008327B8">
          <w:rPr>
            <w:rFonts w:asciiTheme="majorHAnsi" w:eastAsia="Times New Roman" w:hAnsiTheme="majorHAnsi" w:cstheme="majorHAnsi"/>
          </w:rPr>
          <w:t xml:space="preserve">. 2014; </w:t>
        </w:r>
      </w:ins>
      <w:ins w:id="408" w:author="Diaz,Renata M" w:date="2021-03-14T23:21:00Z">
        <w:r w:rsidR="003D4234">
          <w:rPr>
            <w:rFonts w:asciiTheme="majorHAnsi" w:eastAsia="Times New Roman" w:hAnsiTheme="majorHAnsi" w:cstheme="majorHAnsi"/>
          </w:rPr>
          <w:t xml:space="preserve"> </w:t>
        </w:r>
        <w:del w:id="409" w:author="Renata M. Diaz" w:date="2021-03-19T14:49:00Z">
          <w:r w:rsidR="003D4234" w:rsidDel="008327B8">
            <w:rPr>
              <w:rFonts w:asciiTheme="majorHAnsi" w:eastAsia="Times New Roman" w:hAnsiTheme="majorHAnsi" w:cstheme="majorHAnsi"/>
            </w:rPr>
            <w:delText>Macdonald</w:delText>
          </w:r>
        </w:del>
      </w:ins>
      <w:ins w:id="410" w:author="Renata M. Diaz" w:date="2021-03-19T14:49:00Z">
        <w:r w:rsidR="008327B8">
          <w:rPr>
            <w:rFonts w:asciiTheme="majorHAnsi" w:eastAsia="Times New Roman" w:hAnsiTheme="majorHAnsi" w:cstheme="majorHAnsi"/>
          </w:rPr>
          <w:t>Kiel et al. 2018</w:t>
        </w:r>
      </w:ins>
      <w:ins w:id="411"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412" w:author="Diaz,Renata M" w:date="2021-03-14T23:25:00Z">
        <w:del w:id="413"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414"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415" w:author="Ye,Hao" w:date="2021-04-18T16:29:00Z">
        <w:r w:rsidR="003A785D">
          <w:rPr>
            <w:rFonts w:asciiTheme="majorHAnsi" w:eastAsia="Times New Roman" w:hAnsiTheme="majorHAnsi" w:cstheme="majorHAnsi"/>
          </w:rPr>
          <w:t xml:space="preserve">general </w:t>
        </w:r>
      </w:ins>
      <w:ins w:id="416" w:author="Diaz,Renata M" w:date="2021-03-14T23:25:00Z">
        <w:r w:rsidR="00AE1CFE">
          <w:rPr>
            <w:rFonts w:asciiTheme="majorHAnsi" w:eastAsia="Times New Roman" w:hAnsiTheme="majorHAnsi" w:cstheme="majorHAnsi"/>
          </w:rPr>
          <w:t xml:space="preserve">feature of abundance distributions </w:t>
        </w:r>
        <w:del w:id="417" w:author="Ye,Hao" w:date="2021-04-18T16:30:00Z">
          <w:r w:rsidR="00AE1CFE" w:rsidDel="003A785D">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418" w:author="Diaz,Renata M" w:date="2021-03-14T23:20:00Z">
        <w:r w:rsidR="003D4234">
          <w:rPr>
            <w:rFonts w:asciiTheme="majorHAnsi" w:eastAsia="Times New Roman" w:hAnsiTheme="majorHAnsi" w:cstheme="majorHAnsi"/>
          </w:rPr>
          <w:t>.</w:t>
        </w:r>
      </w:ins>
      <w:ins w:id="419" w:author="Diaz,Renata M" w:date="2021-03-14T23:23:00Z">
        <w:r w:rsidR="003D4234">
          <w:rPr>
            <w:rFonts w:asciiTheme="majorHAnsi" w:eastAsia="Times New Roman" w:hAnsiTheme="majorHAnsi" w:cstheme="majorHAnsi"/>
          </w:rPr>
          <w:t xml:space="preserve"> </w:t>
        </w:r>
      </w:ins>
      <w:commentRangeStart w:id="420"/>
      <w:r w:rsidR="00FD30C0">
        <w:rPr>
          <w:rFonts w:asciiTheme="majorHAnsi" w:eastAsia="Times New Roman" w:hAnsiTheme="majorHAnsi" w:cstheme="majorHAnsi"/>
        </w:rPr>
        <w:t xml:space="preserve">Because the hollow-curve is observed in diverse systems and </w:t>
      </w:r>
      <w:ins w:id="421"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422" w:author="Ernest, Morgan" w:date="2021-03-30T13:39:00Z">
        <w:r w:rsidR="003D4234" w:rsidDel="00FD30C0">
          <w:rPr>
            <w:rFonts w:asciiTheme="majorHAnsi" w:eastAsia="Times New Roman" w:hAnsiTheme="majorHAnsi" w:cstheme="majorHAnsi"/>
          </w:rPr>
          <w:delText xml:space="preserve">for abundance distributions </w:delText>
        </w:r>
      </w:del>
      <w:del w:id="423" w:author="Renata M. Diaz" w:date="2021-03-15T13:43:00Z">
        <w:r w:rsidR="003D4234" w:rsidDel="00BC5D95">
          <w:rPr>
            <w:rFonts w:asciiTheme="majorHAnsi" w:eastAsia="Times New Roman" w:hAnsiTheme="majorHAnsi" w:cstheme="majorHAnsi"/>
          </w:rPr>
          <w:delText>produce</w:delText>
        </w:r>
      </w:del>
      <w:ins w:id="424" w:author="Renata M. Diaz" w:date="2021-03-15T13:43:00Z">
        <w:r w:rsidR="00BC5D95">
          <w:rPr>
            <w:rFonts w:asciiTheme="majorHAnsi" w:eastAsia="Times New Roman" w:hAnsiTheme="majorHAnsi" w:cstheme="majorHAnsi"/>
          </w:rPr>
          <w:t>converge to</w:t>
        </w:r>
      </w:ins>
      <w:ins w:id="425"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426" w:author="Diaz,Renata M" w:date="2021-03-14T23:23:00Z">
        <w:r w:rsidR="003D4234">
          <w:rPr>
            <w:rFonts w:asciiTheme="majorHAnsi" w:eastAsia="Times New Roman" w:hAnsiTheme="majorHAnsi" w:cstheme="majorHAnsi"/>
          </w:rPr>
          <w:t>distributions (i.e. hollow curves) (</w:t>
        </w:r>
      </w:ins>
      <w:ins w:id="427" w:author="Renata M. Diaz" w:date="2021-03-19T15:01:00Z">
        <w:r w:rsidR="00AD6A33">
          <w:rPr>
            <w:rFonts w:asciiTheme="majorHAnsi" w:eastAsia="Times New Roman" w:hAnsiTheme="majorHAnsi" w:cstheme="majorHAnsi"/>
          </w:rPr>
          <w:t xml:space="preserve">Preston 1950; </w:t>
        </w:r>
      </w:ins>
      <w:ins w:id="428" w:author="Renata M. Diaz" w:date="2021-03-15T13:43:00Z">
        <w:r w:rsidR="00BC5D95">
          <w:rPr>
            <w:rFonts w:asciiTheme="majorHAnsi" w:eastAsia="Times New Roman" w:hAnsiTheme="majorHAnsi" w:cstheme="majorHAnsi"/>
          </w:rPr>
          <w:t>McGil</w:t>
        </w:r>
      </w:ins>
      <w:ins w:id="429" w:author="Renata M. Diaz" w:date="2021-03-15T13:44:00Z">
        <w:r w:rsidR="00BC5D95">
          <w:rPr>
            <w:rFonts w:asciiTheme="majorHAnsi" w:eastAsia="Times New Roman" w:hAnsiTheme="majorHAnsi" w:cstheme="majorHAnsi"/>
          </w:rPr>
          <w:t>l 2003</w:t>
        </w:r>
      </w:ins>
      <w:ins w:id="430" w:author="Renata M. Diaz" w:date="2021-03-19T15:03:00Z">
        <w:r w:rsidR="00AD6A33">
          <w:rPr>
            <w:rFonts w:asciiTheme="majorHAnsi" w:eastAsia="Times New Roman" w:hAnsiTheme="majorHAnsi" w:cstheme="majorHAnsi"/>
          </w:rPr>
          <w:t>;</w:t>
        </w:r>
      </w:ins>
      <w:ins w:id="431" w:author="Renata M. Diaz" w:date="2021-03-19T15:04:00Z">
        <w:r w:rsidR="00AD6A33">
          <w:rPr>
            <w:rFonts w:asciiTheme="majorHAnsi" w:eastAsia="Times New Roman" w:hAnsiTheme="majorHAnsi" w:cstheme="majorHAnsi"/>
          </w:rPr>
          <w:t xml:space="preserve"> </w:t>
        </w:r>
      </w:ins>
      <w:ins w:id="432" w:author="Renata M. Diaz" w:date="2021-03-15T13:44:00Z">
        <w:r w:rsidR="00BC5D95">
          <w:rPr>
            <w:rFonts w:asciiTheme="majorHAnsi" w:eastAsia="Times New Roman" w:hAnsiTheme="majorHAnsi" w:cstheme="majorHAnsi"/>
          </w:rPr>
          <w:t>Nekola and Brown 2007</w:t>
        </w:r>
      </w:ins>
      <w:ins w:id="433" w:author="Renata M. Diaz" w:date="2021-03-19T15:04:00Z">
        <w:r w:rsidR="00AD6A33">
          <w:rPr>
            <w:rFonts w:asciiTheme="majorHAnsi" w:eastAsia="Times New Roman" w:hAnsiTheme="majorHAnsi" w:cstheme="majorHAnsi"/>
          </w:rPr>
          <w:t xml:space="preserve">; </w:t>
        </w:r>
      </w:ins>
      <w:ins w:id="434" w:author="Diaz,Renata M" w:date="2021-03-14T23:23:00Z">
        <w:r w:rsidR="003D4234">
          <w:rPr>
            <w:rFonts w:asciiTheme="majorHAnsi" w:eastAsia="Times New Roman" w:hAnsiTheme="majorHAnsi" w:cstheme="majorHAnsi"/>
          </w:rPr>
          <w:t>Frank 2009</w:t>
        </w:r>
      </w:ins>
      <w:ins w:id="435" w:author="Renata M. Diaz" w:date="2021-03-19T15:04:00Z">
        <w:r w:rsidR="00AD6A33">
          <w:rPr>
            <w:rFonts w:asciiTheme="majorHAnsi" w:eastAsia="Times New Roman" w:hAnsiTheme="majorHAnsi" w:cstheme="majorHAnsi"/>
          </w:rPr>
          <w:t>;</w:t>
        </w:r>
      </w:ins>
      <w:ins w:id="436" w:author="Diaz,Renata M" w:date="2021-03-14T23:23:00Z">
        <w:del w:id="437"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438" w:author="Diaz,Renata M" w:date="2021-03-14T23:28:00Z">
        <w:del w:id="439"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440" w:author="Ernest, Morgan" w:date="2021-03-30T13:37:00Z">
        <w:r w:rsidR="00FD30C0">
          <w:rPr>
            <w:rFonts w:asciiTheme="majorHAnsi" w:eastAsia="Times New Roman" w:hAnsiTheme="majorHAnsi" w:cstheme="majorHAnsi"/>
          </w:rPr>
          <w:t xml:space="preserve">, </w:t>
        </w:r>
      </w:ins>
      <w:ins w:id="441" w:author="Renata M. Diaz" w:date="2021-03-15T13:47:00Z">
        <w:del w:id="442" w:author="Ernest, Morgan" w:date="2021-03-30T13:37:00Z">
          <w:r w:rsidR="009A63B0" w:rsidDel="00FD30C0">
            <w:rPr>
              <w:rFonts w:asciiTheme="majorHAnsi" w:eastAsia="Times New Roman" w:hAnsiTheme="majorHAnsi" w:cstheme="majorHAnsi"/>
            </w:rPr>
            <w:delText>.</w:delText>
          </w:r>
        </w:del>
      </w:ins>
      <w:ins w:id="443" w:author="Renata M. Diaz" w:date="2021-03-15T13:48:00Z">
        <w:r w:rsidR="009A63B0">
          <w:rPr>
            <w:rFonts w:asciiTheme="majorHAnsi" w:eastAsia="Times New Roman" w:hAnsiTheme="majorHAnsi" w:cstheme="majorHAnsi"/>
          </w:rPr>
          <w:t xml:space="preserve"> </w:t>
        </w:r>
      </w:ins>
      <w:ins w:id="444" w:author="Renata M. Diaz" w:date="2021-03-15T13:55:00Z">
        <w:r w:rsidR="009A63B0">
          <w:rPr>
            <w:rFonts w:asciiTheme="majorHAnsi" w:eastAsia="Times New Roman" w:hAnsiTheme="majorHAnsi" w:cstheme="majorHAnsi"/>
          </w:rPr>
          <w:t xml:space="preserve">approaches from statistical mechanics and complexity </w:t>
        </w:r>
      </w:ins>
      <w:ins w:id="445" w:author="Renata M. Diaz" w:date="2021-03-15T13:56:00Z">
        <w:r w:rsidR="00DE266A">
          <w:rPr>
            <w:rFonts w:asciiTheme="majorHAnsi" w:eastAsia="Times New Roman" w:hAnsiTheme="majorHAnsi" w:cstheme="majorHAnsi"/>
          </w:rPr>
          <w:t xml:space="preserve">science </w:t>
        </w:r>
        <w:del w:id="446"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447" w:author="Renata M. Diaz" w:date="2021-03-15T13:56:00Z">
        <w:r w:rsidR="00DE266A">
          <w:rPr>
            <w:rFonts w:asciiTheme="majorHAnsi" w:eastAsia="Times New Roman" w:hAnsiTheme="majorHAnsi" w:cstheme="majorHAnsi"/>
          </w:rPr>
          <w:t xml:space="preserve"> </w:t>
        </w:r>
      </w:ins>
      <w:ins w:id="448" w:author="Renata M. Diaz" w:date="2021-03-15T13:57:00Z">
        <w:del w:id="449"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450" w:author="Renata M. Diaz" w:date="2021-03-15T13:57:00Z">
        <w:r w:rsidR="00DE266A">
          <w:rPr>
            <w:rFonts w:asciiTheme="majorHAnsi" w:eastAsia="Times New Roman" w:hAnsiTheme="majorHAnsi" w:cstheme="majorHAnsi"/>
          </w:rPr>
          <w:t xml:space="preserve"> the expected emergent shape for the distribution </w:t>
        </w:r>
      </w:ins>
      <w:ins w:id="451" w:author="Renata M. Diaz" w:date="2021-03-15T13:56:00Z">
        <w:r w:rsidR="00DE266A">
          <w:rPr>
            <w:rFonts w:asciiTheme="majorHAnsi" w:eastAsia="Times New Roman" w:hAnsiTheme="majorHAnsi" w:cstheme="majorHAnsi"/>
          </w:rPr>
          <w:t>(</w:t>
        </w:r>
      </w:ins>
      <w:ins w:id="452" w:author="Renata M. Diaz" w:date="2021-03-19T17:58:00Z">
        <w:r w:rsidR="00C1690D">
          <w:rPr>
            <w:rFonts w:asciiTheme="majorHAnsi" w:eastAsia="Times New Roman" w:hAnsiTheme="majorHAnsi" w:cstheme="majorHAnsi"/>
          </w:rPr>
          <w:t xml:space="preserve">Preston 1950; </w:t>
        </w:r>
      </w:ins>
      <w:ins w:id="453" w:author="Renata M. Diaz" w:date="2021-03-15T13:56:00Z">
        <w:r w:rsidR="00DE266A">
          <w:rPr>
            <w:rFonts w:asciiTheme="majorHAnsi" w:eastAsia="Times New Roman" w:hAnsiTheme="majorHAnsi" w:cstheme="majorHAnsi"/>
          </w:rPr>
          <w:t>McGill 2003</w:t>
        </w:r>
      </w:ins>
      <w:ins w:id="454" w:author="Renata M. Diaz" w:date="2021-03-19T14:53:00Z">
        <w:r w:rsidR="001479F3">
          <w:rPr>
            <w:rFonts w:asciiTheme="majorHAnsi" w:eastAsia="Times New Roman" w:hAnsiTheme="majorHAnsi" w:cstheme="majorHAnsi"/>
          </w:rPr>
          <w:t xml:space="preserve">; </w:t>
        </w:r>
      </w:ins>
      <w:ins w:id="455" w:author="Renata M. Diaz" w:date="2021-03-15T13:56:00Z">
        <w:r w:rsidR="00DE266A">
          <w:rPr>
            <w:rFonts w:asciiTheme="majorHAnsi" w:eastAsia="Times New Roman" w:hAnsiTheme="majorHAnsi" w:cstheme="majorHAnsi"/>
          </w:rPr>
          <w:t>Nekola and Brown 2007</w:t>
        </w:r>
      </w:ins>
      <w:ins w:id="456"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457" w:author="Renata M. Diaz" w:date="2021-03-15T13:56:00Z">
        <w:r w:rsidR="00DE266A">
          <w:rPr>
            <w:rFonts w:asciiTheme="majorHAnsi" w:eastAsia="Times New Roman" w:hAnsiTheme="majorHAnsi" w:cstheme="majorHAnsi"/>
          </w:rPr>
          <w:t xml:space="preserve">). </w:t>
        </w:r>
      </w:ins>
      <w:ins w:id="458" w:author="Diaz,Renata M" w:date="2021-03-14T23:21:00Z">
        <w:del w:id="459" w:author="Renata M. Diaz" w:date="2021-03-15T13:55:00Z">
          <w:r w:rsidR="003D4234" w:rsidDel="009A63B0">
            <w:rPr>
              <w:rFonts w:asciiTheme="majorHAnsi" w:eastAsia="Times New Roman" w:hAnsiTheme="majorHAnsi" w:cstheme="majorHAnsi"/>
            </w:rPr>
            <w:delText xml:space="preserve"> </w:delText>
          </w:r>
        </w:del>
      </w:ins>
      <w:del w:id="460"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461" w:author="Diaz,Renata M" w:date="2021-03-15T00:09:00Z">
        <w:del w:id="462" w:author="Renata M. Diaz" w:date="2021-03-15T13:55:00Z">
          <w:r w:rsidR="00BA7D09" w:rsidDel="009A63B0">
            <w:rPr>
              <w:rFonts w:asciiTheme="majorHAnsi" w:eastAsia="Times New Roman" w:hAnsiTheme="majorHAnsi" w:cstheme="majorHAnsi"/>
            </w:rPr>
            <w:delText xml:space="preserve">ideas </w:delText>
          </w:r>
        </w:del>
      </w:ins>
      <w:del w:id="463"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464" w:author="Diaz,Renata M" w:date="2021-03-15T00:09:00Z">
        <w:del w:id="465"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466" w:author="Diaz,Renata M" w:date="2021-03-15T00:10:00Z">
        <w:del w:id="467" w:author="Renata M. Diaz" w:date="2021-03-15T13:55:00Z">
          <w:r w:rsidR="00BA7D09" w:rsidDel="009A63B0">
            <w:rPr>
              <w:rFonts w:asciiTheme="majorHAnsi" w:eastAsia="Times New Roman" w:hAnsiTheme="majorHAnsi" w:cstheme="majorHAnsi"/>
            </w:rPr>
            <w:delText>acknowledge the possibility that statistical mechanics….</w:delText>
          </w:r>
        </w:del>
      </w:ins>
      <w:ins w:id="468" w:author="Diaz,Renata M" w:date="2021-03-15T00:09:00Z">
        <w:del w:id="469" w:author="Renata M. Diaz" w:date="2021-03-15T13:55:00Z">
          <w:r w:rsidR="00BA7D09" w:rsidDel="009A63B0">
            <w:rPr>
              <w:rFonts w:asciiTheme="majorHAnsi" w:eastAsia="Times New Roman" w:hAnsiTheme="majorHAnsi" w:cstheme="majorHAnsi"/>
            </w:rPr>
            <w:delText xml:space="preserve"> </w:delText>
          </w:r>
        </w:del>
      </w:ins>
      <w:del w:id="470" w:author="Diaz,Renata M" w:date="2021-03-15T00:11:00Z">
        <w:r w:rsidR="0071475C" w:rsidDel="00BA7D09">
          <w:rPr>
            <w:rFonts w:asciiTheme="majorHAnsi" w:eastAsia="Times New Roman" w:hAnsiTheme="majorHAnsi" w:cstheme="majorHAnsi"/>
          </w:rPr>
          <w:delText xml:space="preserve">both </w:delText>
        </w:r>
      </w:del>
      <w:ins w:id="471" w:author="Diaz,Renata M" w:date="2021-03-15T00:11:00Z">
        <w:del w:id="472" w:author="Renata M. Diaz" w:date="2021-03-15T13:58:00Z">
          <w:r w:rsidR="00BA7D09" w:rsidDel="00DE266A">
            <w:rPr>
              <w:rFonts w:asciiTheme="majorHAnsi" w:eastAsia="Times New Roman" w:hAnsiTheme="majorHAnsi" w:cstheme="majorHAnsi"/>
            </w:rPr>
            <w:delText>Recent</w:delText>
          </w:r>
        </w:del>
      </w:ins>
      <w:ins w:id="473" w:author="Renata M. Diaz" w:date="2021-03-15T13:58:00Z">
        <w:r w:rsidR="00DE266A">
          <w:rPr>
            <w:rFonts w:asciiTheme="majorHAnsi" w:eastAsia="Times New Roman" w:hAnsiTheme="majorHAnsi" w:cstheme="majorHAnsi"/>
          </w:rPr>
          <w:t>Indeed, recent</w:t>
        </w:r>
      </w:ins>
      <w:ins w:id="474" w:author="Diaz,Renata M" w:date="2021-03-15T00:11:00Z">
        <w:r w:rsidR="00BA7D09">
          <w:rPr>
            <w:rFonts w:asciiTheme="majorHAnsi" w:eastAsia="Times New Roman" w:hAnsiTheme="majorHAnsi" w:cstheme="majorHAnsi"/>
          </w:rPr>
          <w:t xml:space="preserve"> frameworks grounded in both </w:t>
        </w:r>
      </w:ins>
      <w:del w:id="475"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476"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commentRangeEnd w:id="420"/>
      <w:r w:rsidR="00C97B7C">
        <w:rPr>
          <w:rStyle w:val="CommentReference"/>
        </w:rPr>
        <w:commentReference w:id="420"/>
      </w:r>
      <w:ins w:id="477" w:author="Diaz,Renata M" w:date="2021-03-14T23:26:00Z">
        <w:del w:id="478" w:author="Renata M. Diaz" w:date="2021-03-15T13:59:00Z">
          <w:r w:rsidR="00AE1CFE" w:rsidDel="00FC77A2">
            <w:rPr>
              <w:rFonts w:asciiTheme="majorHAnsi" w:eastAsia="Times New Roman" w:hAnsiTheme="majorHAnsi" w:cstheme="majorHAnsi"/>
            </w:rPr>
            <w:delText>It may be that the distinctive</w:delText>
          </w:r>
        </w:del>
      </w:ins>
      <w:ins w:id="479" w:author="Diaz,Renata M" w:date="2021-03-14T23:27:00Z">
        <w:del w:id="480"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481" w:author="Diaz,Renata M" w:date="2021-03-14T23:28:00Z">
        <w:del w:id="482" w:author="Renata M. Diaz" w:date="2021-03-15T13:59:00Z">
          <w:r w:rsidR="0073338F" w:rsidDel="00FC77A2">
            <w:rPr>
              <w:rFonts w:asciiTheme="majorHAnsi" w:eastAsia="Times New Roman" w:hAnsiTheme="majorHAnsi" w:cstheme="majorHAnsi"/>
            </w:rPr>
            <w:delText xml:space="preserve"> premise of an abundance distribution</w:delText>
          </w:r>
        </w:del>
      </w:ins>
      <w:ins w:id="483" w:author="Renata M. Diaz" w:date="2021-03-15T13:59:00Z">
        <w:r w:rsidR="00FC77A2">
          <w:rPr>
            <w:rFonts w:asciiTheme="majorHAnsi" w:eastAsia="Times New Roman" w:hAnsiTheme="majorHAnsi" w:cstheme="majorHAnsi"/>
          </w:rPr>
          <w:t xml:space="preserve">If the SAD is </w:t>
        </w:r>
      </w:ins>
      <w:ins w:id="484" w:author="Renata M. Diaz" w:date="2021-03-15T14:01:00Z">
        <w:r w:rsidR="000E7C33">
          <w:rPr>
            <w:rFonts w:asciiTheme="majorHAnsi" w:eastAsia="Times New Roman" w:hAnsiTheme="majorHAnsi" w:cstheme="majorHAnsi"/>
          </w:rPr>
          <w:t>statistically</w:t>
        </w:r>
      </w:ins>
      <w:ins w:id="485" w:author="Renata M. Diaz" w:date="2021-03-15T13:59:00Z">
        <w:r w:rsidR="00FC77A2">
          <w:rPr>
            <w:rFonts w:asciiTheme="majorHAnsi" w:eastAsia="Times New Roman" w:hAnsiTheme="majorHAnsi" w:cstheme="majorHAnsi"/>
          </w:rPr>
          <w:t xml:space="preserve"> inclined to be a hollow curve</w:t>
        </w:r>
        <w:del w:id="486" w:author="Ye,Hao" w:date="2021-04-18T16:35:00Z">
          <w:r w:rsidR="00FC77A2" w:rsidDel="00C97B7C">
            <w:rPr>
              <w:rFonts w:asciiTheme="majorHAnsi" w:eastAsia="Times New Roman" w:hAnsiTheme="majorHAnsi" w:cstheme="majorHAnsi"/>
            </w:rPr>
            <w:delText xml:space="preserve"> because </w:delText>
          </w:r>
        </w:del>
      </w:ins>
      <w:ins w:id="487" w:author="Renata M. Diaz" w:date="2021-03-15T14:00:00Z">
        <w:del w:id="488" w:author="Ye,Hao" w:date="2021-04-18T16:35:00Z">
          <w:r w:rsidR="00FC77A2" w:rsidDel="00C97B7C">
            <w:rPr>
              <w:rFonts w:asciiTheme="majorHAnsi" w:eastAsia="Times New Roman" w:hAnsiTheme="majorHAnsi" w:cstheme="majorHAnsi"/>
            </w:rPr>
            <w:delText xml:space="preserve">of its </w:delText>
          </w:r>
        </w:del>
      </w:ins>
      <w:ins w:id="489" w:author="Renata M. Diaz" w:date="2021-03-15T14:01:00Z">
        <w:del w:id="490" w:author="Ye,Hao" w:date="2021-04-18T16:35:00Z">
          <w:r w:rsidR="000E7C33" w:rsidDel="00C97B7C">
            <w:rPr>
              <w:rFonts w:asciiTheme="majorHAnsi" w:eastAsia="Times New Roman" w:hAnsiTheme="majorHAnsi" w:cstheme="majorHAnsi"/>
            </w:rPr>
            <w:delText>inherent</w:delText>
          </w:r>
        </w:del>
      </w:ins>
      <w:ins w:id="491" w:author="Renata M. Diaz" w:date="2021-03-15T14:00:00Z">
        <w:del w:id="492" w:author="Ye,Hao" w:date="2021-04-18T16:35:00Z">
          <w:r w:rsidR="00FC77A2" w:rsidDel="00C97B7C">
            <w:rPr>
              <w:rFonts w:asciiTheme="majorHAnsi" w:eastAsia="Times New Roman" w:hAnsiTheme="majorHAnsi" w:cstheme="majorHAnsi"/>
            </w:rPr>
            <w:delText xml:space="preserve"> mathematical </w:delText>
          </w:r>
        </w:del>
      </w:ins>
      <w:ins w:id="493" w:author="Renata M. Diaz" w:date="2021-03-15T14:01:00Z">
        <w:del w:id="494" w:author="Ye,Hao" w:date="2021-04-18T16:35:00Z">
          <w:r w:rsidR="000E7C33" w:rsidDel="00C97B7C">
            <w:rPr>
              <w:rFonts w:asciiTheme="majorHAnsi" w:eastAsia="Times New Roman" w:hAnsiTheme="majorHAnsi" w:cstheme="majorHAnsi"/>
            </w:rPr>
            <w:delText>features</w:delText>
          </w:r>
        </w:del>
      </w:ins>
      <w:ins w:id="495" w:author="Renata M. Diaz" w:date="2021-03-15T14:00:00Z">
        <w:r w:rsidR="00FC77A2">
          <w:rPr>
            <w:rFonts w:asciiTheme="majorHAnsi" w:eastAsia="Times New Roman" w:hAnsiTheme="majorHAnsi" w:cstheme="majorHAnsi"/>
          </w:rPr>
          <w:t>,</w:t>
        </w:r>
      </w:ins>
      <w:ins w:id="496" w:author="Renata M. Diaz" w:date="2021-03-15T13:45:00Z">
        <w:r w:rsidR="00BC5D95">
          <w:rPr>
            <w:rFonts w:asciiTheme="majorHAnsi" w:eastAsia="Times New Roman" w:hAnsiTheme="majorHAnsi" w:cstheme="majorHAnsi"/>
          </w:rPr>
          <w:t xml:space="preserve"> th</w:t>
        </w:r>
      </w:ins>
      <w:ins w:id="497" w:author="Ye,Hao" w:date="2021-04-18T16:35:00Z">
        <w:r w:rsidR="00C97B7C">
          <w:rPr>
            <w:rFonts w:asciiTheme="majorHAnsi" w:eastAsia="Times New Roman" w:hAnsiTheme="majorHAnsi" w:cstheme="majorHAnsi"/>
          </w:rPr>
          <w:t>is shape</w:t>
        </w:r>
      </w:ins>
      <w:ins w:id="498" w:author="Renata M. Diaz" w:date="2021-03-15T13:45:00Z">
        <w:del w:id="499" w:author="Ye,Hao" w:date="2021-04-18T16:35:00Z">
          <w:r w:rsidR="00BC5D95" w:rsidDel="00C97B7C">
            <w:rPr>
              <w:rFonts w:asciiTheme="majorHAnsi" w:eastAsia="Times New Roman" w:hAnsiTheme="majorHAnsi" w:cstheme="majorHAnsi"/>
            </w:rPr>
            <w:delText>e hollow-curve in itself</w:delText>
          </w:r>
        </w:del>
        <w:r w:rsidR="00BC5D95">
          <w:rPr>
            <w:rFonts w:asciiTheme="majorHAnsi" w:eastAsia="Times New Roman" w:hAnsiTheme="majorHAnsi" w:cstheme="majorHAnsi"/>
          </w:rPr>
          <w:t xml:space="preserve"> </w:t>
        </w:r>
      </w:ins>
      <w:ins w:id="500" w:author="Renata M. Diaz" w:date="2021-03-15T13:46:00Z">
        <w:r w:rsidR="009A63B0">
          <w:rPr>
            <w:rFonts w:asciiTheme="majorHAnsi" w:eastAsia="Times New Roman" w:hAnsiTheme="majorHAnsi" w:cstheme="majorHAnsi"/>
          </w:rPr>
          <w:t>may be of limited use for developing and testing ecological theories</w:t>
        </w:r>
      </w:ins>
      <w:ins w:id="501" w:author="Diaz,Renata M" w:date="2021-03-14T23:29:00Z">
        <w:r w:rsidR="0073338F">
          <w:rPr>
            <w:rFonts w:asciiTheme="majorHAnsi" w:eastAsia="Times New Roman" w:hAnsiTheme="majorHAnsi" w:cstheme="majorHAnsi"/>
          </w:rPr>
          <w:t xml:space="preserve">. </w:t>
        </w:r>
      </w:ins>
      <w:del w:id="502"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F83AF49" w:rsidR="00AC1546" w:rsidRDefault="000C0BEC" w:rsidP="00021897">
      <w:pPr>
        <w:spacing w:line="480" w:lineRule="auto"/>
        <w:rPr>
          <w:rFonts w:asciiTheme="majorHAnsi" w:eastAsia="Times New Roman" w:hAnsiTheme="majorHAnsi" w:cstheme="majorHAnsi"/>
        </w:rPr>
      </w:pPr>
      <w:del w:id="503"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504"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505"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506"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507"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ins w:id="508" w:author="Ye,Hao" w:date="2021-04-18T16:35:00Z">
        <w:r w:rsidR="00C97B7C">
          <w:rPr>
            <w:rFonts w:asciiTheme="majorHAnsi" w:eastAsia="Times New Roman" w:hAnsiTheme="majorHAnsi" w:cstheme="majorHAnsi"/>
          </w:rPr>
          <w:t xml:space="preserve">expected </w:t>
        </w:r>
      </w:ins>
      <w:r w:rsidR="00C007D9">
        <w:rPr>
          <w:rFonts w:asciiTheme="majorHAnsi" w:eastAsia="Times New Roman" w:hAnsiTheme="majorHAnsi" w:cstheme="majorHAnsi"/>
        </w:rPr>
        <w:t xml:space="preserve">shapes </w:t>
      </w:r>
      <w:del w:id="509" w:author="Ye,Hao" w:date="2021-04-18T16:35:00Z">
        <w:r w:rsidR="00C007D9" w:rsidDel="00C97B7C">
          <w:rPr>
            <w:rFonts w:asciiTheme="majorHAnsi" w:eastAsia="Times New Roman" w:hAnsiTheme="majorHAnsi" w:cstheme="majorHAnsi"/>
          </w:rPr>
          <w:delText>of the SADs</w:delText>
        </w:r>
        <w:r w:rsidR="00823FDC" w:rsidDel="00C97B7C">
          <w:rPr>
            <w:rFonts w:asciiTheme="majorHAnsi" w:eastAsia="Times New Roman" w:hAnsiTheme="majorHAnsi" w:cstheme="majorHAnsi"/>
          </w:rPr>
          <w:delText xml:space="preserve"> </w:delText>
        </w:r>
        <w:r w:rsidR="003226E6" w:rsidDel="00C97B7C">
          <w:rPr>
            <w:rFonts w:asciiTheme="majorHAnsi" w:eastAsia="Times New Roman" w:hAnsiTheme="majorHAnsi" w:cstheme="majorHAnsi"/>
          </w:rPr>
          <w:delText>expected</w:delText>
        </w:r>
        <w:r w:rsidR="00823FDC" w:rsidRPr="002E2A57" w:rsidDel="00C97B7C">
          <w:rPr>
            <w:rFonts w:asciiTheme="majorHAnsi" w:eastAsia="Times New Roman" w:hAnsiTheme="majorHAnsi" w:cstheme="majorHAnsi"/>
            <w:iCs/>
          </w:rPr>
          <w:delText xml:space="preserve"> </w:delText>
        </w:r>
      </w:del>
      <w:r w:rsidR="00823FDC" w:rsidRPr="002E2A57">
        <w:rPr>
          <w:rFonts w:asciiTheme="majorHAnsi" w:eastAsia="Times New Roman" w:hAnsiTheme="majorHAnsi" w:cstheme="majorHAnsi"/>
          <w:iCs/>
        </w:rPr>
        <w:t xml:space="preserve">due </w:t>
      </w:r>
      <w:r w:rsidR="00823FDC">
        <w:rPr>
          <w:rFonts w:asciiTheme="majorHAnsi" w:eastAsia="Times New Roman" w:hAnsiTheme="majorHAnsi" w:cstheme="majorHAnsi"/>
          <w:iCs/>
        </w:rPr>
        <w:t xml:space="preserve">to </w:t>
      </w:r>
      <w:del w:id="510" w:author="Ye,Hao" w:date="2021-04-18T16:35:00Z">
        <w:r w:rsidR="00823FDC" w:rsidDel="00C97B7C">
          <w:rPr>
            <w:rFonts w:asciiTheme="majorHAnsi" w:eastAsia="Times New Roman" w:hAnsiTheme="majorHAnsi" w:cstheme="majorHAnsi"/>
            <w:iCs/>
          </w:rPr>
          <w:delText xml:space="preserve">the </w:delText>
        </w:r>
      </w:del>
      <w:r w:rsidR="00823FDC">
        <w:rPr>
          <w:rFonts w:asciiTheme="majorHAnsi" w:eastAsia="Times New Roman" w:hAnsiTheme="majorHAnsi" w:cstheme="majorHAnsi"/>
          <w:iCs/>
        </w:rPr>
        <w:t>mathematical constraints</w:t>
      </w:r>
      <w:ins w:id="511" w:author="Ye,Hao" w:date="2021-04-18T16:36:00Z">
        <w:r w:rsidR="00C97B7C">
          <w:rPr>
            <w:rFonts w:asciiTheme="majorHAnsi" w:eastAsia="Times New Roman" w:hAnsiTheme="majorHAnsi" w:cstheme="majorHAnsi"/>
            <w:iCs/>
          </w:rPr>
          <w:t>. These expected shapes are</w:t>
        </w:r>
      </w:ins>
      <w:r w:rsidR="00823FDC">
        <w:rPr>
          <w:rFonts w:asciiTheme="majorHAnsi" w:eastAsia="Times New Roman" w:hAnsiTheme="majorHAnsi" w:cstheme="majorHAnsi"/>
          <w:iCs/>
        </w:rPr>
        <w:t xml:space="preserve"> imposed by </w:t>
      </w:r>
      <w:ins w:id="512" w:author="Ye,Hao" w:date="2021-04-18T16:36:00Z">
        <w:r w:rsidR="00C97B7C">
          <w:rPr>
            <w:rFonts w:asciiTheme="majorHAnsi" w:eastAsia="Times New Roman" w:hAnsiTheme="majorHAnsi" w:cstheme="majorHAnsi"/>
            <w:iCs/>
          </w:rPr>
          <w:t xml:space="preserve">dividing the total number of individuals in a community, </w:t>
        </w:r>
        <w:r w:rsidR="00C97B7C">
          <w:rPr>
            <w:rFonts w:asciiTheme="majorHAnsi" w:eastAsia="Times New Roman" w:hAnsiTheme="majorHAnsi" w:cstheme="majorHAnsi"/>
            <w:i/>
          </w:rPr>
          <w:t>N</w:t>
        </w:r>
        <w:r w:rsidR="00C97B7C" w:rsidRPr="00C97B7C">
          <w:rPr>
            <w:rFonts w:asciiTheme="majorHAnsi" w:eastAsia="Times New Roman" w:hAnsiTheme="majorHAnsi" w:cstheme="majorHAnsi"/>
            <w:iCs/>
            <w:rPrChange w:id="513" w:author="Ye,Hao" w:date="2021-04-18T16:36:00Z">
              <w:rPr>
                <w:rFonts w:asciiTheme="majorHAnsi" w:eastAsia="Times New Roman" w:hAnsiTheme="majorHAnsi" w:cstheme="majorHAnsi"/>
                <w:i/>
              </w:rPr>
            </w:rPrChange>
          </w:rPr>
          <w:t xml:space="preserve">, </w:t>
        </w:r>
      </w:ins>
      <w:ins w:id="514" w:author="Ye,Hao" w:date="2021-04-18T16:37:00Z">
        <w:r w:rsidR="00C97B7C">
          <w:rPr>
            <w:rFonts w:asciiTheme="majorHAnsi" w:eastAsia="Times New Roman" w:hAnsiTheme="majorHAnsi" w:cstheme="majorHAnsi"/>
            <w:iCs/>
          </w:rPr>
          <w:t xml:space="preserve">among the total number of species, </w:t>
        </w:r>
        <w:r w:rsidR="00C97B7C" w:rsidRPr="00C97B7C">
          <w:rPr>
            <w:rFonts w:asciiTheme="majorHAnsi" w:eastAsia="Times New Roman" w:hAnsiTheme="majorHAnsi" w:cstheme="majorHAnsi"/>
            <w:i/>
          </w:rPr>
          <w:t>S</w:t>
        </w:r>
        <w:r w:rsidR="00C97B7C">
          <w:rPr>
            <w:rFonts w:asciiTheme="majorHAnsi" w:eastAsia="Times New Roman" w:hAnsiTheme="majorHAnsi" w:cstheme="majorHAnsi"/>
            <w:iCs/>
          </w:rPr>
          <w:t xml:space="preserve">, </w:t>
        </w:r>
      </w:ins>
      <w:ins w:id="515" w:author="Ye,Hao" w:date="2021-04-18T16:58:00Z">
        <w:r w:rsidR="00141612">
          <w:rPr>
            <w:rFonts w:asciiTheme="majorHAnsi" w:eastAsia="Times New Roman" w:hAnsiTheme="majorHAnsi" w:cstheme="majorHAnsi"/>
            <w:iCs/>
          </w:rPr>
          <w:t xml:space="preserve">and </w:t>
        </w:r>
      </w:ins>
      <w:ins w:id="516" w:author="Ye,Hao" w:date="2021-04-18T16:37:00Z">
        <w:r w:rsidR="00C97B7C">
          <w:rPr>
            <w:rFonts w:asciiTheme="majorHAnsi" w:eastAsia="Times New Roman" w:hAnsiTheme="majorHAnsi" w:cstheme="majorHAnsi"/>
            <w:iCs/>
          </w:rPr>
          <w:t xml:space="preserve">are </w:t>
        </w:r>
      </w:ins>
      <w:del w:id="517" w:author="Ye,Hao" w:date="2021-04-18T16:37:00Z">
        <w:r w:rsidR="00823FDC" w:rsidRPr="00C97B7C" w:rsidDel="00C97B7C">
          <w:rPr>
            <w:rFonts w:asciiTheme="majorHAnsi" w:eastAsia="Times New Roman" w:hAnsiTheme="majorHAnsi" w:cstheme="majorHAnsi"/>
            <w:iCs/>
            <w:rPrChange w:id="518" w:author="Ye,Hao" w:date="2021-04-18T16:37:00Z">
              <w:rPr>
                <w:rFonts w:asciiTheme="majorHAnsi" w:eastAsia="Times New Roman" w:hAnsiTheme="majorHAnsi" w:cstheme="majorHAnsi"/>
                <w:i/>
              </w:rPr>
            </w:rPrChange>
          </w:rPr>
          <w:delText>S</w:delText>
        </w:r>
        <w:r w:rsidR="00823FDC" w:rsidDel="00C97B7C">
          <w:rPr>
            <w:rFonts w:asciiTheme="majorHAnsi" w:eastAsia="Times New Roman" w:hAnsiTheme="majorHAnsi" w:cstheme="majorHAnsi"/>
            <w:i/>
          </w:rPr>
          <w:delText xml:space="preserve"> </w:delText>
        </w:r>
        <w:r w:rsidR="00823FDC" w:rsidDel="00C97B7C">
          <w:rPr>
            <w:rFonts w:asciiTheme="majorHAnsi" w:eastAsia="Times New Roman" w:hAnsiTheme="majorHAnsi" w:cstheme="majorHAnsi"/>
            <w:iCs/>
          </w:rPr>
          <w:delText xml:space="preserve">and </w:delText>
        </w:r>
        <w:r w:rsidR="00823FDC" w:rsidDel="00C97B7C">
          <w:rPr>
            <w:rFonts w:asciiTheme="majorHAnsi" w:eastAsia="Times New Roman" w:hAnsiTheme="majorHAnsi" w:cstheme="majorHAnsi"/>
            <w:i/>
          </w:rPr>
          <w:delText>N</w:delText>
        </w:r>
        <w:r w:rsidR="00C007D9" w:rsidDel="00C97B7C">
          <w:rPr>
            <w:rFonts w:asciiTheme="majorHAnsi" w:eastAsia="Times New Roman" w:hAnsiTheme="majorHAnsi" w:cstheme="majorHAnsi"/>
            <w:i/>
          </w:rPr>
          <w:delText xml:space="preserve">, </w:delText>
        </w:r>
        <w:r w:rsidR="00C007D9" w:rsidDel="00C97B7C">
          <w:rPr>
            <w:rFonts w:asciiTheme="majorHAnsi" w:eastAsia="Times New Roman" w:hAnsiTheme="majorHAnsi" w:cstheme="majorHAnsi"/>
            <w:iCs/>
          </w:rPr>
          <w:delText xml:space="preserve">which we </w:delText>
        </w:r>
      </w:del>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refer</w:t>
      </w:r>
      <w:ins w:id="519" w:author="Ye,Hao" w:date="2021-04-18T16:37:00Z">
        <w:r w:rsidR="00C97B7C">
          <w:rPr>
            <w:rFonts w:asciiTheme="majorHAnsi" w:eastAsia="Times New Roman" w:hAnsiTheme="majorHAnsi" w:cstheme="majorHAnsi"/>
            <w:iCs/>
          </w:rPr>
          <w:t>red</w:t>
        </w:r>
      </w:ins>
      <w:r w:rsidR="00C007D9">
        <w:rPr>
          <w:rFonts w:asciiTheme="majorHAnsi" w:eastAsia="Times New Roman" w:hAnsiTheme="majorHAnsi" w:cstheme="majorHAnsi"/>
          <w:iCs/>
        </w:rPr>
        <w:t xml:space="preserve"> to as the </w:t>
      </w:r>
      <w:del w:id="520" w:author="Ye,Hao" w:date="2021-04-18T17:06:00Z">
        <w:r w:rsidR="00180C57" w:rsidRPr="00DC2606" w:rsidDel="00DC2606">
          <w:rPr>
            <w:rFonts w:asciiTheme="majorHAnsi" w:eastAsia="Times New Roman" w:hAnsiTheme="majorHAnsi" w:cstheme="majorHAnsi"/>
            <w:i/>
            <w:rPrChange w:id="521" w:author="Ye,Hao" w:date="2021-04-18T17:06:00Z">
              <w:rPr>
                <w:rFonts w:asciiTheme="majorHAnsi" w:eastAsia="Times New Roman" w:hAnsiTheme="majorHAnsi" w:cstheme="majorHAnsi"/>
                <w:iCs/>
              </w:rPr>
            </w:rPrChange>
          </w:rPr>
          <w:delText>“</w:delText>
        </w:r>
      </w:del>
      <w:r w:rsidR="00823FDC" w:rsidRPr="00DC2606">
        <w:rPr>
          <w:rFonts w:asciiTheme="majorHAnsi" w:eastAsia="Times New Roman" w:hAnsiTheme="majorHAnsi" w:cstheme="majorHAnsi"/>
          <w:i/>
          <w:rPrChange w:id="522" w:author="Ye,Hao" w:date="2021-04-18T17:06:00Z">
            <w:rPr>
              <w:rFonts w:asciiTheme="majorHAnsi" w:eastAsia="Times New Roman" w:hAnsiTheme="majorHAnsi" w:cstheme="majorHAnsi"/>
              <w:iCs/>
            </w:rPr>
          </w:rPrChange>
        </w:rPr>
        <w:t>statistical bas</w:t>
      </w:r>
      <w:r w:rsidR="00141748" w:rsidRPr="00DC2606">
        <w:rPr>
          <w:rFonts w:asciiTheme="majorHAnsi" w:eastAsia="Times New Roman" w:hAnsiTheme="majorHAnsi" w:cstheme="majorHAnsi"/>
          <w:i/>
          <w:rPrChange w:id="523" w:author="Ye,Hao" w:date="2021-04-18T17:06:00Z">
            <w:rPr>
              <w:rFonts w:asciiTheme="majorHAnsi" w:eastAsia="Times New Roman" w:hAnsiTheme="majorHAnsi" w:cstheme="majorHAnsi"/>
              <w:iCs/>
            </w:rPr>
          </w:rPrChange>
        </w:rPr>
        <w:t>e</w:t>
      </w:r>
      <w:r w:rsidR="00823FDC" w:rsidRPr="00DC2606">
        <w:rPr>
          <w:rFonts w:asciiTheme="majorHAnsi" w:eastAsia="Times New Roman" w:hAnsiTheme="majorHAnsi" w:cstheme="majorHAnsi"/>
          <w:i/>
          <w:rPrChange w:id="524" w:author="Ye,Hao" w:date="2021-04-18T17:06:00Z">
            <w:rPr>
              <w:rFonts w:asciiTheme="majorHAnsi" w:eastAsia="Times New Roman" w:hAnsiTheme="majorHAnsi" w:cstheme="majorHAnsi"/>
              <w:iCs/>
            </w:rPr>
          </w:rPrChange>
        </w:rPr>
        <w:t>line</w:t>
      </w:r>
      <w:del w:id="525" w:author="Ye,Hao" w:date="2021-04-18T17:06:00Z">
        <w:r w:rsidR="00180C57" w:rsidRPr="00DC2606" w:rsidDel="00DC2606">
          <w:rPr>
            <w:rFonts w:asciiTheme="majorHAnsi" w:eastAsia="Times New Roman" w:hAnsiTheme="majorHAnsi" w:cstheme="majorHAnsi"/>
            <w:i/>
            <w:rPrChange w:id="526" w:author="Ye,Hao" w:date="2021-04-18T17:06:00Z">
              <w:rPr>
                <w:rFonts w:asciiTheme="majorHAnsi" w:eastAsia="Times New Roman" w:hAnsiTheme="majorHAnsi" w:cstheme="majorHAnsi"/>
                <w:iCs/>
              </w:rPr>
            </w:rPrChange>
          </w:rPr>
          <w:delText>”</w:delText>
        </w:r>
      </w:del>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527" w:author="Diaz,Renata M" w:date="2021-03-15T00:16:00Z">
        <w:del w:id="528" w:author="Ye,Hao" w:date="2021-04-18T16:58:00Z">
          <w:r w:rsidR="00D7046B" w:rsidDel="00141612">
            <w:rPr>
              <w:rFonts w:asciiTheme="majorHAnsi" w:eastAsia="Times New Roman" w:hAnsiTheme="majorHAnsi" w:cstheme="majorHAnsi"/>
            </w:rPr>
            <w:delText>Thus</w:delText>
          </w:r>
        </w:del>
      </w:ins>
      <w:del w:id="529" w:author="Ye,Hao" w:date="2021-04-18T16:58:00Z">
        <w:r w:rsidR="0067073E" w:rsidDel="00141612">
          <w:rPr>
            <w:rFonts w:asciiTheme="majorHAnsi" w:eastAsia="Times New Roman" w:hAnsiTheme="majorHAnsi" w:cstheme="majorHAnsi"/>
          </w:rPr>
          <w:delText>Thus, it</w:delText>
        </w:r>
        <w:r w:rsidR="00DB03CD" w:rsidDel="00141612">
          <w:rPr>
            <w:rFonts w:asciiTheme="majorHAnsi" w:eastAsia="Times New Roman" w:hAnsiTheme="majorHAnsi" w:cstheme="majorHAnsi"/>
          </w:rPr>
          <w:delText xml:space="preserve"> may be possible </w:delText>
        </w:r>
        <w:r w:rsidR="00056C4C" w:rsidRPr="002E2A57" w:rsidDel="00141612">
          <w:rPr>
            <w:rFonts w:asciiTheme="majorHAnsi" w:eastAsia="Times New Roman" w:hAnsiTheme="majorHAnsi" w:cstheme="majorHAnsi"/>
          </w:rPr>
          <w:delText>to use th</w:delText>
        </w:r>
        <w:r w:rsidR="001339F4" w:rsidDel="00141612">
          <w:rPr>
            <w:rFonts w:asciiTheme="majorHAnsi" w:eastAsia="Times New Roman" w:hAnsiTheme="majorHAnsi" w:cstheme="majorHAnsi"/>
          </w:rPr>
          <w:delText>e</w:delText>
        </w:r>
        <w:r w:rsidR="00056C4C" w:rsidRPr="002E2A57" w:rsidDel="00141612">
          <w:rPr>
            <w:rFonts w:asciiTheme="majorHAnsi" w:eastAsia="Times New Roman" w:hAnsiTheme="majorHAnsi" w:cstheme="majorHAnsi"/>
          </w:rPr>
          <w:delText xml:space="preserve">se </w:delText>
        </w:r>
        <w:r w:rsidR="00056C4C" w:rsidRPr="002E2A57" w:rsidDel="00141612">
          <w:rPr>
            <w:rFonts w:asciiTheme="majorHAnsi" w:eastAsia="Times New Roman" w:hAnsiTheme="majorHAnsi" w:cstheme="majorHAnsi"/>
            <w:i/>
            <w:iCs/>
          </w:rPr>
          <w:delText>deviations</w:delText>
        </w:r>
        <w:r w:rsidR="00056C4C" w:rsidRPr="002E2A57" w:rsidDel="00141612">
          <w:rPr>
            <w:rFonts w:asciiTheme="majorHAnsi" w:eastAsia="Times New Roman" w:hAnsiTheme="majorHAnsi" w:cstheme="majorHAnsi"/>
          </w:rPr>
          <w:delText xml:space="preserve"> to </w:delText>
        </w:r>
        <w:r w:rsidR="0040114E" w:rsidDel="00141612">
          <w:rPr>
            <w:rFonts w:asciiTheme="majorHAnsi" w:eastAsia="Times New Roman" w:hAnsiTheme="majorHAnsi" w:cstheme="majorHAnsi"/>
          </w:rPr>
          <w:delText xml:space="preserve">detect strong ecological processes or </w:delText>
        </w:r>
        <w:r w:rsidR="00056C4C" w:rsidRPr="002E2A57" w:rsidDel="00141612">
          <w:rPr>
            <w:rFonts w:asciiTheme="majorHAnsi" w:eastAsia="Times New Roman" w:hAnsiTheme="majorHAnsi" w:cstheme="majorHAnsi"/>
          </w:rPr>
          <w:delText>evaluate theor</w:delText>
        </w:r>
        <w:r w:rsidR="0040114E" w:rsidDel="00141612">
          <w:rPr>
            <w:rFonts w:asciiTheme="majorHAnsi" w:eastAsia="Times New Roman" w:hAnsiTheme="majorHAnsi" w:cstheme="majorHAnsi"/>
          </w:rPr>
          <w:delText xml:space="preserve">ies </w:delText>
        </w:r>
        <w:r w:rsidR="0040114E" w:rsidRPr="002E2A57" w:rsidDel="00141612">
          <w:rPr>
            <w:rFonts w:asciiTheme="majorHAnsi" w:eastAsia="Times New Roman" w:hAnsiTheme="majorHAnsi" w:cstheme="majorHAnsi"/>
          </w:rPr>
          <w:delText xml:space="preserve">(Harte and Newman 2014, Xiao </w:delText>
        </w:r>
        <w:r w:rsidR="007873FC" w:rsidDel="00141612">
          <w:rPr>
            <w:rFonts w:asciiTheme="majorHAnsi" w:eastAsia="Times New Roman" w:hAnsiTheme="majorHAnsi" w:cstheme="majorHAnsi"/>
          </w:rPr>
          <w:delText>et al.</w:delText>
        </w:r>
        <w:r w:rsidR="0040114E" w:rsidRPr="002E2A57" w:rsidDel="00141612">
          <w:rPr>
            <w:rFonts w:asciiTheme="majorHAnsi" w:eastAsia="Times New Roman" w:hAnsiTheme="majorHAnsi" w:cstheme="majorHAnsi"/>
          </w:rPr>
          <w:delText xml:space="preserve"> 2016)</w:delText>
        </w:r>
        <w:r w:rsidR="007F17D2" w:rsidDel="00141612">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w:t>
      </w:r>
      <w:ins w:id="530" w:author="Ye,Hao" w:date="2021-04-18T16:58:00Z">
        <w:r w:rsidR="00141612">
          <w:rPr>
            <w:rFonts w:asciiTheme="majorHAnsi" w:eastAsia="Times New Roman" w:hAnsiTheme="majorHAnsi" w:cstheme="majorHAnsi"/>
          </w:rPr>
          <w:t xml:space="preserve">of given </w:t>
        </w:r>
        <w:r w:rsidR="00141612" w:rsidRPr="00141612">
          <w:rPr>
            <w:rFonts w:asciiTheme="majorHAnsi" w:eastAsia="Times New Roman" w:hAnsiTheme="majorHAnsi" w:cstheme="majorHAnsi"/>
            <w:i/>
            <w:iCs/>
          </w:rPr>
          <w:t>N</w:t>
        </w:r>
        <w:r w:rsidR="00141612">
          <w:rPr>
            <w:rFonts w:asciiTheme="majorHAnsi" w:eastAsia="Times New Roman" w:hAnsiTheme="majorHAnsi" w:cstheme="majorHAnsi"/>
          </w:rPr>
          <w:t xml:space="preserve"> and </w:t>
        </w:r>
        <w:r w:rsidR="00141612" w:rsidRPr="00141612">
          <w:rPr>
            <w:rFonts w:asciiTheme="majorHAnsi" w:eastAsia="Times New Roman" w:hAnsiTheme="majorHAnsi" w:cstheme="majorHAnsi"/>
            <w:i/>
            <w:iCs/>
          </w:rPr>
          <w:t>S</w:t>
        </w:r>
      </w:ins>
      <w:ins w:id="531" w:author="Ye,Hao" w:date="2021-04-18T16:59:00Z">
        <w:r w:rsidR="00141612">
          <w:rPr>
            <w:rFonts w:asciiTheme="majorHAnsi" w:eastAsia="Times New Roman" w:hAnsiTheme="majorHAnsi" w:cstheme="majorHAnsi"/>
          </w:rPr>
          <w:t xml:space="preserve"> </w:t>
        </w:r>
      </w:ins>
      <w:r w:rsidR="001E020E" w:rsidRPr="00141612">
        <w:rPr>
          <w:rFonts w:asciiTheme="majorHAnsi" w:eastAsia="Times New Roman" w:hAnsiTheme="majorHAnsi" w:cstheme="majorHAnsi"/>
        </w:rPr>
        <w:t>share</w:t>
      </w:r>
      <w:r w:rsidR="001E020E">
        <w:rPr>
          <w:rFonts w:asciiTheme="majorHAnsi" w:eastAsia="Times New Roman" w:hAnsiTheme="majorHAnsi" w:cstheme="majorHAnsi"/>
        </w:rPr>
        <w:t xml:space="preserve"> a similar shape</w:t>
      </w:r>
      <w:r w:rsidR="004A034A">
        <w:rPr>
          <w:rFonts w:asciiTheme="majorHAnsi" w:eastAsia="Times New Roman" w:hAnsiTheme="majorHAnsi" w:cstheme="majorHAnsi"/>
        </w:rPr>
        <w:t xml:space="preserve">, </w:t>
      </w:r>
      <w:ins w:id="532" w:author="Ye,Hao" w:date="2021-04-18T16:59:00Z">
        <w:r w:rsidR="00141612">
          <w:rPr>
            <w:rFonts w:asciiTheme="majorHAnsi" w:eastAsia="Times New Roman" w:hAnsiTheme="majorHAnsi" w:cstheme="majorHAnsi"/>
          </w:rPr>
          <w:t xml:space="preserve">then </w:t>
        </w:r>
      </w:ins>
      <w:r w:rsidR="00DB03CD">
        <w:rPr>
          <w:rFonts w:asciiTheme="majorHAnsi" w:eastAsia="Times New Roman" w:hAnsiTheme="majorHAnsi" w:cstheme="majorHAnsi"/>
        </w:rPr>
        <w:t xml:space="preserve">an </w:t>
      </w:r>
      <w:del w:id="533" w:author="Ye,Hao" w:date="2021-04-18T16:59:00Z">
        <w:r w:rsidR="00DB03CD" w:rsidDel="00141612">
          <w:rPr>
            <w:rFonts w:asciiTheme="majorHAnsi" w:eastAsia="Times New Roman" w:hAnsiTheme="majorHAnsi" w:cstheme="majorHAnsi"/>
          </w:rPr>
          <w:delText xml:space="preserve">empirically </w:delText>
        </w:r>
      </w:del>
      <w:r w:rsidR="00DB03CD">
        <w:rPr>
          <w:rFonts w:asciiTheme="majorHAnsi" w:eastAsia="Times New Roman" w:hAnsiTheme="majorHAnsi" w:cstheme="majorHAnsi"/>
        </w:rPr>
        <w:t xml:space="preserve">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ins w:id="534" w:author="Ye,Hao" w:date="2021-04-18T16:59:00Z">
        <w:r w:rsidR="00141612">
          <w:rPr>
            <w:rFonts w:asciiTheme="majorHAnsi" w:eastAsia="Times New Roman" w:hAnsiTheme="majorHAnsi" w:cstheme="majorHAnsi"/>
          </w:rPr>
          <w:t>, and may be inferred as</w:t>
        </w:r>
      </w:ins>
      <w:del w:id="535" w:author="Ye,Hao" w:date="2021-04-18T16:59:00Z">
        <w:r w:rsidR="00AC1546" w:rsidDel="00141612">
          <w:rPr>
            <w:rFonts w:asciiTheme="majorHAnsi" w:eastAsia="Times New Roman" w:hAnsiTheme="majorHAnsi" w:cstheme="majorHAnsi"/>
          </w:rPr>
          <w:delText xml:space="preserve">. </w:delText>
        </w:r>
        <w:r w:rsidR="008B3DF9" w:rsidDel="00141612">
          <w:rPr>
            <w:rFonts w:asciiTheme="majorHAnsi" w:eastAsia="Times New Roman" w:hAnsiTheme="majorHAnsi" w:cstheme="majorHAnsi"/>
          </w:rPr>
          <w:delText xml:space="preserve">Such a deviation </w:delText>
        </w:r>
        <w:r w:rsidR="00355D10" w:rsidDel="00141612">
          <w:rPr>
            <w:rFonts w:asciiTheme="majorHAnsi" w:eastAsia="Times New Roman" w:hAnsiTheme="majorHAnsi" w:cstheme="majorHAnsi"/>
          </w:rPr>
          <w:delText xml:space="preserve">is therefore likely to </w:delText>
        </w:r>
        <w:r w:rsidR="008B3DF9" w:rsidDel="00141612">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536" w:author="Renata M. Diaz" w:date="2021-03-15T14:08:00Z">
        <w:r w:rsidR="005E0A89">
          <w:rPr>
            <w:rFonts w:asciiTheme="majorHAnsi" w:eastAsia="Times New Roman" w:hAnsiTheme="majorHAnsi" w:cstheme="majorHAnsi"/>
          </w:rPr>
          <w:t>).</w:t>
        </w:r>
      </w:ins>
      <w:del w:id="537"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538" w:author="Diaz,Renata M" w:date="2021-03-15T00:19:00Z">
        <w:r w:rsidR="00D7046B">
          <w:rPr>
            <w:rFonts w:asciiTheme="majorHAnsi" w:eastAsia="Times New Roman" w:hAnsiTheme="majorHAnsi" w:cstheme="majorHAnsi"/>
          </w:rPr>
          <w:t xml:space="preserve"> </w:t>
        </w:r>
      </w:ins>
      <w:ins w:id="539" w:author="Diaz,Renata M" w:date="2021-03-15T00:21:00Z">
        <w:del w:id="540" w:author="Ye,Hao" w:date="2021-04-18T17:00:00Z">
          <w:r w:rsidR="00D7046B" w:rsidDel="00141612">
            <w:rPr>
              <w:rFonts w:asciiTheme="majorHAnsi" w:eastAsia="Times New Roman" w:hAnsiTheme="majorHAnsi" w:cstheme="majorHAnsi"/>
            </w:rPr>
            <w:delText>I</w:delText>
          </w:r>
        </w:del>
      </w:ins>
      <w:ins w:id="541" w:author="Diaz,Renata M" w:date="2021-03-15T00:22:00Z">
        <w:del w:id="542" w:author="Ye,Hao" w:date="2021-04-18T17:00:00Z">
          <w:r w:rsidR="00D7046B" w:rsidDel="00141612">
            <w:rPr>
              <w:rFonts w:asciiTheme="majorHAnsi" w:eastAsia="Times New Roman" w:hAnsiTheme="majorHAnsi" w:cstheme="majorHAnsi"/>
            </w:rPr>
            <w:delText>f, over many communities, there are c</w:delText>
          </w:r>
        </w:del>
      </w:ins>
      <w:ins w:id="543" w:author="Ye,Hao" w:date="2021-04-18T17:00:00Z">
        <w:r w:rsidR="00141612">
          <w:rPr>
            <w:rFonts w:asciiTheme="majorHAnsi" w:eastAsia="Times New Roman" w:hAnsiTheme="majorHAnsi" w:cstheme="majorHAnsi"/>
          </w:rPr>
          <w:t>C</w:t>
        </w:r>
      </w:ins>
      <w:ins w:id="544" w:author="Diaz,Renata M" w:date="2021-03-15T00:22:00Z">
        <w:r w:rsidR="00D7046B">
          <w:rPr>
            <w:rFonts w:asciiTheme="majorHAnsi" w:eastAsia="Times New Roman" w:hAnsiTheme="majorHAnsi" w:cstheme="majorHAnsi"/>
          </w:rPr>
          <w:t>onsistent deviations between observed SADs and their statistical baselines</w:t>
        </w:r>
      </w:ins>
      <w:ins w:id="545" w:author="Ye,Hao" w:date="2021-04-18T17:00:00Z">
        <w:r w:rsidR="00141612">
          <w:rPr>
            <w:rFonts w:asciiTheme="majorHAnsi" w:eastAsia="Times New Roman" w:hAnsiTheme="majorHAnsi" w:cstheme="majorHAnsi"/>
          </w:rPr>
          <w:t xml:space="preserve"> across many communities </w:t>
        </w:r>
      </w:ins>
      <w:ins w:id="546" w:author="Ye,Hao" w:date="2021-04-18T17:01:00Z">
        <w:r w:rsidR="00141612">
          <w:rPr>
            <w:rFonts w:asciiTheme="majorHAnsi" w:eastAsia="Times New Roman" w:hAnsiTheme="majorHAnsi" w:cstheme="majorHAnsi"/>
          </w:rPr>
          <w:t xml:space="preserve">then provides a way to </w:t>
        </w:r>
      </w:ins>
      <w:ins w:id="547" w:author="Diaz,Renata M" w:date="2021-03-15T00:22:00Z">
        <w:del w:id="548" w:author="Ye,Hao" w:date="2021-04-18T17:01:00Z">
          <w:r w:rsidR="00D7046B" w:rsidDel="00141612">
            <w:rPr>
              <w:rFonts w:asciiTheme="majorHAnsi" w:eastAsia="Times New Roman" w:hAnsiTheme="majorHAnsi" w:cstheme="majorHAnsi"/>
            </w:rPr>
            <w:delText xml:space="preserve">, </w:delText>
          </w:r>
        </w:del>
      </w:ins>
      <w:del w:id="549" w:author="Ye,Hao" w:date="2021-04-18T17:01:00Z">
        <w:r w:rsidR="00967A8F" w:rsidDel="00141612">
          <w:rPr>
            <w:rFonts w:asciiTheme="majorHAnsi" w:eastAsia="Times New Roman" w:hAnsiTheme="majorHAnsi" w:cstheme="majorHAnsi"/>
          </w:rPr>
          <w:delText xml:space="preserve">It </w:delText>
        </w:r>
      </w:del>
      <w:ins w:id="550" w:author="Diaz,Renata M" w:date="2021-03-15T00:28:00Z">
        <w:del w:id="551" w:author="Ye,Hao" w:date="2021-04-18T17:01:00Z">
          <w:r w:rsidR="00AE4BA7" w:rsidDel="00141612">
            <w:rPr>
              <w:rFonts w:asciiTheme="majorHAnsi" w:eastAsia="Times New Roman" w:hAnsiTheme="majorHAnsi" w:cstheme="majorHAnsi"/>
            </w:rPr>
            <w:delText xml:space="preserve">these deviations can help focus and </w:delText>
          </w:r>
        </w:del>
        <w:r w:rsidR="00AE4BA7">
          <w:rPr>
            <w:rFonts w:asciiTheme="majorHAnsi" w:eastAsia="Times New Roman" w:hAnsiTheme="majorHAnsi" w:cstheme="majorHAnsi"/>
          </w:rPr>
          <w:t xml:space="preserve">evaluate </w:t>
        </w:r>
      </w:ins>
      <w:ins w:id="552" w:author="Ye,Hao" w:date="2021-04-18T17:01:00Z">
        <w:r w:rsidR="00141612">
          <w:rPr>
            <w:rFonts w:asciiTheme="majorHAnsi" w:eastAsia="Times New Roman" w:hAnsiTheme="majorHAnsi" w:cstheme="majorHAnsi"/>
          </w:rPr>
          <w:t xml:space="preserve">and refine </w:t>
        </w:r>
      </w:ins>
      <w:ins w:id="553" w:author="Diaz,Renata M" w:date="2021-03-15T00:28:00Z">
        <w:r w:rsidR="00AE4BA7">
          <w:rPr>
            <w:rFonts w:asciiTheme="majorHAnsi" w:eastAsia="Times New Roman" w:hAnsiTheme="majorHAnsi" w:cstheme="majorHAnsi"/>
          </w:rPr>
          <w:t xml:space="preserve">ecological theories. </w:t>
        </w:r>
      </w:ins>
      <w:del w:id="554"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555"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556"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557" w:author="Diaz,Renata M" w:date="2021-03-15T00:27:00Z">
        <w:r w:rsidR="00AE4BA7">
          <w:rPr>
            <w:rFonts w:asciiTheme="majorHAnsi" w:eastAsia="Times New Roman" w:hAnsiTheme="majorHAnsi" w:cstheme="majorHAnsi"/>
          </w:rPr>
          <w:t xml:space="preserve">For example, </w:t>
        </w:r>
      </w:ins>
      <w:ins w:id="558" w:author="Renata M. Diaz" w:date="2021-03-15T14:11:00Z">
        <w:r w:rsidR="007D6007">
          <w:rPr>
            <w:rFonts w:asciiTheme="majorHAnsi" w:eastAsia="Times New Roman" w:hAnsiTheme="majorHAnsi" w:cstheme="majorHAnsi"/>
          </w:rPr>
          <w:t>the</w:t>
        </w:r>
      </w:ins>
      <w:ins w:id="559" w:author="Ye,Hao" w:date="2021-04-18T17:02:00Z">
        <w:r w:rsidR="00141612">
          <w:rPr>
            <w:rFonts w:asciiTheme="majorHAnsi" w:eastAsia="Times New Roman" w:hAnsiTheme="majorHAnsi" w:cstheme="majorHAnsi"/>
          </w:rPr>
          <w:t>re is a</w:t>
        </w:r>
      </w:ins>
      <w:ins w:id="560" w:author="Renata M. Diaz" w:date="2021-03-15T14:11:00Z">
        <w:r w:rsidR="007D6007">
          <w:rPr>
            <w:rFonts w:asciiTheme="majorHAnsi" w:eastAsia="Times New Roman" w:hAnsiTheme="majorHAnsi" w:cstheme="majorHAnsi"/>
          </w:rPr>
          <w:t xml:space="preserve"> high prevalence of rare species in ecological communities </w:t>
        </w:r>
        <w:del w:id="561" w:author="Ye,Hao" w:date="2021-04-18T17:02:00Z">
          <w:r w:rsidR="007D6007" w:rsidDel="00141612">
            <w:rPr>
              <w:rFonts w:asciiTheme="majorHAnsi" w:eastAsia="Times New Roman" w:hAnsiTheme="majorHAnsi" w:cstheme="majorHAnsi"/>
            </w:rPr>
            <w:delText xml:space="preserve">has attracted considerable empirical and theoretical attention </w:delText>
          </w:r>
        </w:del>
        <w:r w:rsidR="007D6007">
          <w:rPr>
            <w:rFonts w:asciiTheme="majorHAnsi" w:eastAsia="Times New Roman" w:hAnsiTheme="majorHAnsi" w:cstheme="majorHAnsi"/>
          </w:rPr>
          <w:t>(</w:t>
        </w:r>
      </w:ins>
      <w:ins w:id="562" w:author="Renata M. Diaz" w:date="2021-03-15T14:12:00Z">
        <w:r w:rsidR="007D6007">
          <w:rPr>
            <w:rFonts w:asciiTheme="majorHAnsi" w:eastAsia="Times New Roman" w:hAnsiTheme="majorHAnsi" w:cstheme="majorHAnsi"/>
          </w:rPr>
          <w:t xml:space="preserve">e.g. </w:t>
        </w:r>
      </w:ins>
      <w:ins w:id="563"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564" w:author="Renata M. Diaz" w:date="2021-03-15T14:12:00Z">
        <w:r w:rsidR="007D6007">
          <w:rPr>
            <w:rFonts w:asciiTheme="majorHAnsi" w:eastAsia="Times New Roman" w:hAnsiTheme="majorHAnsi" w:cstheme="majorHAnsi"/>
          </w:rPr>
          <w:t>)</w:t>
        </w:r>
      </w:ins>
      <w:ins w:id="565" w:author="Renata M. Diaz" w:date="2021-03-15T14:22:00Z">
        <w:r w:rsidR="00921EAC">
          <w:rPr>
            <w:rFonts w:asciiTheme="majorHAnsi" w:eastAsia="Times New Roman" w:hAnsiTheme="majorHAnsi" w:cstheme="majorHAnsi"/>
          </w:rPr>
          <w:t>,</w:t>
        </w:r>
      </w:ins>
      <w:ins w:id="566" w:author="Renata M. Diaz" w:date="2021-03-15T14:23:00Z">
        <w:r w:rsidR="00921EAC">
          <w:rPr>
            <w:rFonts w:asciiTheme="majorHAnsi" w:eastAsia="Times New Roman" w:hAnsiTheme="majorHAnsi" w:cstheme="majorHAnsi"/>
          </w:rPr>
          <w:t xml:space="preserve"> but it is unclear </w:t>
        </w:r>
      </w:ins>
      <w:ins w:id="567" w:author="Ye,Hao" w:date="2021-04-18T17:02:00Z">
        <w:r w:rsidR="00141612">
          <w:rPr>
            <w:rFonts w:asciiTheme="majorHAnsi" w:eastAsia="Times New Roman" w:hAnsiTheme="majorHAnsi" w:cstheme="majorHAnsi"/>
          </w:rPr>
          <w:t>to what exten</w:t>
        </w:r>
      </w:ins>
      <w:ins w:id="568" w:author="Ye,Hao" w:date="2021-04-18T17:03:00Z">
        <w:r w:rsidR="00141612">
          <w:rPr>
            <w:rFonts w:asciiTheme="majorHAnsi" w:eastAsia="Times New Roman" w:hAnsiTheme="majorHAnsi" w:cstheme="majorHAnsi"/>
          </w:rPr>
          <w:t>t</w:t>
        </w:r>
      </w:ins>
      <w:ins w:id="569" w:author="Ye,Hao" w:date="2021-04-18T17:02:00Z">
        <w:r w:rsidR="00141612">
          <w:rPr>
            <w:rFonts w:asciiTheme="majorHAnsi" w:eastAsia="Times New Roman" w:hAnsiTheme="majorHAnsi" w:cstheme="majorHAnsi"/>
          </w:rPr>
          <w:t xml:space="preserve"> </w:t>
        </w:r>
      </w:ins>
      <w:ins w:id="570" w:author="Renata M. Diaz" w:date="2021-03-15T14:23:00Z">
        <w:del w:id="571" w:author="Ye,Hao" w:date="2021-04-18T17:02:00Z">
          <w:r w:rsidR="00921EAC" w:rsidDel="00141612">
            <w:rPr>
              <w:rFonts w:asciiTheme="majorHAnsi" w:eastAsia="Times New Roman" w:hAnsiTheme="majorHAnsi" w:cstheme="majorHAnsi"/>
            </w:rPr>
            <w:delText xml:space="preserve">how much of </w:delText>
          </w:r>
        </w:del>
        <w:r w:rsidR="00921EAC">
          <w:rPr>
            <w:rFonts w:asciiTheme="majorHAnsi" w:eastAsia="Times New Roman" w:hAnsiTheme="majorHAnsi" w:cstheme="majorHAnsi"/>
          </w:rPr>
          <w:t xml:space="preserve">this phenomenon may </w:t>
        </w:r>
      </w:ins>
      <w:ins w:id="572" w:author="Renata M. Diaz" w:date="2021-03-15T14:24:00Z">
        <w:r w:rsidR="00921EAC">
          <w:rPr>
            <w:rFonts w:asciiTheme="majorHAnsi" w:eastAsia="Times New Roman" w:hAnsiTheme="majorHAnsi" w:cstheme="majorHAnsi"/>
          </w:rPr>
          <w:t xml:space="preserve">derive from </w:t>
        </w:r>
        <w:del w:id="573" w:author="Ye,Hao" w:date="2021-04-18T17:02:00Z">
          <w:r w:rsidR="00921EAC" w:rsidDel="00141612">
            <w:rPr>
              <w:rFonts w:asciiTheme="majorHAnsi" w:eastAsia="Times New Roman" w:hAnsiTheme="majorHAnsi" w:cstheme="majorHAnsi"/>
            </w:rPr>
            <w:delText xml:space="preserve">general </w:delText>
          </w:r>
        </w:del>
        <w:r w:rsidR="00921EAC">
          <w:rPr>
            <w:rFonts w:asciiTheme="majorHAnsi" w:eastAsia="Times New Roman" w:hAnsiTheme="majorHAnsi" w:cstheme="majorHAnsi"/>
          </w:rPr>
          <w:t xml:space="preserve">mathematical constraints </w:t>
        </w:r>
        <w:r w:rsidR="00BB521A">
          <w:rPr>
            <w:rFonts w:asciiTheme="majorHAnsi" w:eastAsia="Times New Roman" w:hAnsiTheme="majorHAnsi" w:cstheme="majorHAnsi"/>
          </w:rPr>
          <w:t xml:space="preserve">on the SAD </w:t>
        </w:r>
        <w:del w:id="574" w:author="Ye,Hao" w:date="2021-04-18T17:03:00Z">
          <w:r w:rsidR="00BB521A" w:rsidDel="00141612">
            <w:rPr>
              <w:rFonts w:asciiTheme="majorHAnsi" w:eastAsia="Times New Roman" w:hAnsiTheme="majorHAnsi" w:cstheme="majorHAnsi"/>
            </w:rPr>
            <w:delText>r</w:delText>
          </w:r>
          <w:r w:rsidR="00921EAC" w:rsidDel="00141612">
            <w:rPr>
              <w:rFonts w:asciiTheme="majorHAnsi" w:eastAsia="Times New Roman" w:hAnsiTheme="majorHAnsi" w:cstheme="majorHAnsi"/>
            </w:rPr>
            <w:delText>ather</w:delText>
          </w:r>
        </w:del>
      </w:ins>
      <w:ins w:id="575" w:author="Ye,Hao" w:date="2021-04-18T17:03:00Z">
        <w:r w:rsidR="00141612">
          <w:rPr>
            <w:rFonts w:asciiTheme="majorHAnsi" w:eastAsia="Times New Roman" w:hAnsiTheme="majorHAnsi" w:cstheme="majorHAnsi"/>
          </w:rPr>
          <w:t>compared to</w:t>
        </w:r>
      </w:ins>
      <w:ins w:id="576" w:author="Renata M. Diaz" w:date="2021-03-15T14:24:00Z">
        <w:del w:id="577" w:author="Ye,Hao" w:date="2021-04-18T17:03:00Z">
          <w:r w:rsidR="00921EAC" w:rsidDel="00141612">
            <w:rPr>
              <w:rFonts w:asciiTheme="majorHAnsi" w:eastAsia="Times New Roman" w:hAnsiTheme="majorHAnsi" w:cstheme="majorHAnsi"/>
            </w:rPr>
            <w:delText xml:space="preserve"> than</w:delText>
          </w:r>
        </w:del>
        <w:r w:rsidR="00921EAC">
          <w:rPr>
            <w:rFonts w:asciiTheme="majorHAnsi" w:eastAsia="Times New Roman" w:hAnsiTheme="majorHAnsi" w:cstheme="majorHAnsi"/>
          </w:rPr>
          <w:t xml:space="preserve"> ecological processes</w:t>
        </w:r>
      </w:ins>
      <w:ins w:id="578" w:author="Renata M. Diaz" w:date="2021-03-15T14:12:00Z">
        <w:r w:rsidR="00B51B3A">
          <w:rPr>
            <w:rFonts w:asciiTheme="majorHAnsi" w:eastAsia="Times New Roman" w:hAnsiTheme="majorHAnsi" w:cstheme="majorHAnsi"/>
          </w:rPr>
          <w:t xml:space="preserve">. </w:t>
        </w:r>
      </w:ins>
      <w:ins w:id="579" w:author="Renata M. Diaz" w:date="2021-03-15T14:13:00Z">
        <w:del w:id="580" w:author="Ye,Hao" w:date="2021-04-18T17:03:00Z">
          <w:r w:rsidR="00B51B3A" w:rsidDel="00141612">
            <w:rPr>
              <w:rFonts w:asciiTheme="majorHAnsi" w:eastAsia="Times New Roman" w:hAnsiTheme="majorHAnsi" w:cstheme="majorHAnsi"/>
            </w:rPr>
            <w:delText>Taking into account the statistical baseline, if</w:delText>
          </w:r>
        </w:del>
      </w:ins>
      <w:ins w:id="581" w:author="Ye,Hao" w:date="2021-04-18T17:03:00Z">
        <w:r w:rsidR="00141612">
          <w:rPr>
            <w:rFonts w:asciiTheme="majorHAnsi" w:eastAsia="Times New Roman" w:hAnsiTheme="majorHAnsi" w:cstheme="majorHAnsi"/>
          </w:rPr>
          <w:t>If</w:t>
        </w:r>
      </w:ins>
      <w:ins w:id="582" w:author="Renata M. Diaz" w:date="2021-03-15T14:13:00Z">
        <w:r w:rsidR="00B51B3A">
          <w:rPr>
            <w:rFonts w:asciiTheme="majorHAnsi" w:eastAsia="Times New Roman" w:hAnsiTheme="majorHAnsi" w:cstheme="majorHAnsi"/>
          </w:rPr>
          <w:t xml:space="preserve"> the prevalence of rare species in observed distributions consistently exceeds what would be expected</w:t>
        </w:r>
        <w:del w:id="583" w:author="Ye,Hao" w:date="2021-04-18T17:03:00Z">
          <w:r w:rsidR="00B51B3A" w:rsidDel="00141612">
            <w:rPr>
              <w:rFonts w:asciiTheme="majorHAnsi" w:eastAsia="Times New Roman" w:hAnsiTheme="majorHAnsi" w:cstheme="majorHAnsi"/>
            </w:rPr>
            <w:delText xml:space="preserve"> to emerge</w:delText>
          </w:r>
        </w:del>
        <w:r w:rsidR="00B51B3A">
          <w:rPr>
            <w:rFonts w:asciiTheme="majorHAnsi" w:eastAsia="Times New Roman" w:hAnsiTheme="majorHAnsi" w:cstheme="majorHAnsi"/>
          </w:rPr>
          <w:t xml:space="preserve"> from the statis</w:t>
        </w:r>
      </w:ins>
      <w:ins w:id="584" w:author="Renata M. Diaz" w:date="2021-03-15T14:14:00Z">
        <w:r w:rsidR="00B51B3A">
          <w:rPr>
            <w:rFonts w:asciiTheme="majorHAnsi" w:eastAsia="Times New Roman" w:hAnsiTheme="majorHAnsi" w:cstheme="majorHAnsi"/>
          </w:rPr>
          <w:t xml:space="preserve">tical baseline, </w:t>
        </w:r>
        <w:del w:id="585" w:author="Ye,Hao" w:date="2021-04-18T17:03:00Z">
          <w:r w:rsidR="00B51B3A" w:rsidDel="00141612">
            <w:rPr>
              <w:rFonts w:asciiTheme="majorHAnsi" w:eastAsia="Times New Roman" w:hAnsiTheme="majorHAnsi" w:cstheme="majorHAnsi"/>
            </w:rPr>
            <w:delText>this</w:delText>
          </w:r>
        </w:del>
      </w:ins>
      <w:ins w:id="586" w:author="Ye,Hao" w:date="2021-04-18T17:03:00Z">
        <w:r w:rsidR="00141612">
          <w:rPr>
            <w:rFonts w:asciiTheme="majorHAnsi" w:eastAsia="Times New Roman" w:hAnsiTheme="majorHAnsi" w:cstheme="majorHAnsi"/>
          </w:rPr>
          <w:t xml:space="preserve">we would be prompted </w:t>
        </w:r>
      </w:ins>
      <w:ins w:id="587" w:author="Renata M. Diaz" w:date="2021-03-15T14:14:00Z">
        <w:del w:id="588" w:author="Ye,Hao" w:date="2021-04-18T17:03:00Z">
          <w:r w:rsidR="00B51B3A" w:rsidDel="00141612">
            <w:rPr>
              <w:rFonts w:asciiTheme="majorHAnsi" w:eastAsia="Times New Roman" w:hAnsiTheme="majorHAnsi" w:cstheme="majorHAnsi"/>
            </w:rPr>
            <w:delText xml:space="preserve"> would prompt us </w:delText>
          </w:r>
        </w:del>
        <w:r w:rsidR="00B51B3A">
          <w:rPr>
            <w:rFonts w:asciiTheme="majorHAnsi" w:eastAsia="Times New Roman" w:hAnsiTheme="majorHAnsi" w:cstheme="majorHAnsi"/>
          </w:rPr>
          <w:t>to look for e</w:t>
        </w:r>
      </w:ins>
      <w:ins w:id="589" w:author="Renata M. Diaz" w:date="2021-03-15T14:15:00Z">
        <w:r w:rsidR="00B51B3A">
          <w:rPr>
            <w:rFonts w:asciiTheme="majorHAnsi" w:eastAsia="Times New Roman" w:hAnsiTheme="majorHAnsi" w:cstheme="majorHAnsi"/>
          </w:rPr>
          <w:t xml:space="preserve">cological mechanisms promoting rarity. The </w:t>
        </w:r>
        <w:del w:id="590" w:author="Ye,Hao" w:date="2021-04-18T17:03:00Z">
          <w:r w:rsidR="00B51B3A" w:rsidDel="00141612">
            <w:rPr>
              <w:rFonts w:asciiTheme="majorHAnsi" w:eastAsia="Times New Roman" w:hAnsiTheme="majorHAnsi" w:cstheme="majorHAnsi"/>
            </w:rPr>
            <w:delText xml:space="preserve">predictions from </w:delText>
          </w:r>
        </w:del>
      </w:ins>
      <w:ins w:id="591" w:author="Renata M. Diaz" w:date="2021-03-15T16:57:00Z">
        <w:r w:rsidR="00EB06C8">
          <w:rPr>
            <w:rFonts w:asciiTheme="majorHAnsi" w:eastAsia="Times New Roman" w:hAnsiTheme="majorHAnsi" w:cstheme="majorHAnsi"/>
          </w:rPr>
          <w:t>candidate theories</w:t>
        </w:r>
      </w:ins>
      <w:ins w:id="592" w:author="Renata M. Diaz" w:date="2021-03-15T14:16:00Z">
        <w:r w:rsidR="00B51B3A">
          <w:rPr>
            <w:rFonts w:asciiTheme="majorHAnsi" w:eastAsia="Times New Roman" w:hAnsiTheme="majorHAnsi" w:cstheme="majorHAnsi"/>
          </w:rPr>
          <w:t xml:space="preserve"> could then be evaluated based on how well </w:t>
        </w:r>
        <w:del w:id="593" w:author="Ye,Hao" w:date="2021-04-18T17:04:00Z">
          <w:r w:rsidR="00B51B3A" w:rsidDel="00141612">
            <w:rPr>
              <w:rFonts w:asciiTheme="majorHAnsi" w:eastAsia="Times New Roman" w:hAnsiTheme="majorHAnsi" w:cstheme="majorHAnsi"/>
            </w:rPr>
            <w:delText>they</w:delText>
          </w:r>
        </w:del>
      </w:ins>
      <w:ins w:id="594" w:author="Ye,Hao" w:date="2021-04-18T17:04:00Z">
        <w:r w:rsidR="00141612">
          <w:rPr>
            <w:rFonts w:asciiTheme="majorHAnsi" w:eastAsia="Times New Roman" w:hAnsiTheme="majorHAnsi" w:cstheme="majorHAnsi"/>
          </w:rPr>
          <w:t xml:space="preserve">their predictions of </w:t>
        </w:r>
      </w:ins>
      <w:ins w:id="595" w:author="Renata M. Diaz" w:date="2021-03-15T14:16:00Z">
        <w:del w:id="596" w:author="Ye,Hao" w:date="2021-04-18T17:04:00Z">
          <w:r w:rsidR="00B51B3A" w:rsidDel="00141612">
            <w:rPr>
              <w:rFonts w:asciiTheme="majorHAnsi" w:eastAsia="Times New Roman" w:hAnsiTheme="majorHAnsi" w:cstheme="majorHAnsi"/>
            </w:rPr>
            <w:delText xml:space="preserve"> predict specifically </w:delText>
          </w:r>
        </w:del>
        <w:r w:rsidR="00B51B3A">
          <w:rPr>
            <w:rFonts w:asciiTheme="majorHAnsi" w:eastAsia="Times New Roman" w:hAnsiTheme="majorHAnsi" w:cstheme="majorHAnsi"/>
          </w:rPr>
          <w:t xml:space="preserve">the </w:t>
        </w:r>
      </w:ins>
      <w:ins w:id="597" w:author="Renata M. Diaz" w:date="2021-03-15T14:17:00Z">
        <w:r w:rsidR="00B51B3A">
          <w:rPr>
            <w:rFonts w:asciiTheme="majorHAnsi" w:eastAsia="Times New Roman" w:hAnsiTheme="majorHAnsi" w:cstheme="majorHAnsi"/>
          </w:rPr>
          <w:t>rare tails</w:t>
        </w:r>
      </w:ins>
      <w:ins w:id="598" w:author="Ye,Hao" w:date="2021-04-18T17:04:00Z">
        <w:r w:rsidR="00141612">
          <w:rPr>
            <w:rFonts w:asciiTheme="majorHAnsi" w:eastAsia="Times New Roman" w:hAnsiTheme="majorHAnsi" w:cstheme="majorHAnsi"/>
          </w:rPr>
          <w:t xml:space="preserve"> in the SAD matched</w:t>
        </w:r>
      </w:ins>
      <w:ins w:id="599" w:author="Renata M. Diaz" w:date="2021-03-15T14:17:00Z">
        <w:del w:id="600" w:author="Ye,Hao" w:date="2021-04-18T17:04:00Z">
          <w:r w:rsidR="00B51B3A" w:rsidDel="00141612">
            <w:rPr>
              <w:rFonts w:asciiTheme="majorHAnsi" w:eastAsia="Times New Roman" w:hAnsiTheme="majorHAnsi" w:cstheme="majorHAnsi"/>
            </w:rPr>
            <w:delText xml:space="preserve"> </w:delText>
          </w:r>
        </w:del>
      </w:ins>
      <w:ins w:id="601" w:author="Renata M. Diaz" w:date="2021-03-19T17:59:00Z">
        <w:del w:id="602" w:author="Ye,Hao" w:date="2021-04-18T17:04:00Z">
          <w:r w:rsidR="00B312E3" w:rsidDel="00141612">
            <w:rPr>
              <w:rFonts w:asciiTheme="majorHAnsi" w:eastAsia="Times New Roman" w:hAnsiTheme="majorHAnsi" w:cstheme="majorHAnsi"/>
            </w:rPr>
            <w:delText>found in</w:delText>
          </w:r>
        </w:del>
      </w:ins>
      <w:ins w:id="603" w:author="Renata M. Diaz" w:date="2021-03-15T14:17:00Z">
        <w:r w:rsidR="00B51B3A">
          <w:rPr>
            <w:rFonts w:asciiTheme="majorHAnsi" w:eastAsia="Times New Roman" w:hAnsiTheme="majorHAnsi" w:cstheme="majorHAnsi"/>
          </w:rPr>
          <w:t xml:space="preserve"> </w:t>
        </w:r>
      </w:ins>
      <w:ins w:id="604" w:author="Renata M. Diaz" w:date="2021-03-15T14:16:00Z">
        <w:r w:rsidR="00B51B3A">
          <w:rPr>
            <w:rFonts w:asciiTheme="majorHAnsi" w:eastAsia="Times New Roman" w:hAnsiTheme="majorHAnsi" w:cstheme="majorHAnsi"/>
          </w:rPr>
          <w:t>observed distributions</w:t>
        </w:r>
      </w:ins>
      <w:del w:id="605" w:author="Ye,Hao" w:date="2021-04-18T17:04:00Z">
        <w:r w:rsidR="006E33A0" w:rsidDel="00141612">
          <w:rPr>
            <w:rFonts w:asciiTheme="majorHAnsi" w:eastAsia="Times New Roman" w:hAnsiTheme="majorHAnsi" w:cstheme="majorHAnsi"/>
          </w:rPr>
          <w:delText xml:space="preserve"> instead of the aspects of shape</w:delText>
        </w:r>
      </w:del>
      <w:ins w:id="606" w:author="Renata M. Diaz" w:date="2021-03-15T14:16:00Z">
        <w:del w:id="607" w:author="Ye,Hao" w:date="2021-04-18T17:04:00Z">
          <w:r w:rsidR="00B51B3A" w:rsidDel="00141612">
            <w:rPr>
              <w:rFonts w:asciiTheme="majorHAnsi" w:eastAsia="Times New Roman" w:hAnsiTheme="majorHAnsi" w:cstheme="majorHAnsi"/>
            </w:rPr>
            <w:delText xml:space="preserve"> expected </w:delText>
          </w:r>
        </w:del>
      </w:ins>
      <w:ins w:id="608" w:author="Renata M. Diaz" w:date="2021-04-06T16:12:00Z">
        <w:del w:id="609" w:author="Ye,Hao" w:date="2021-04-18T17:04:00Z">
          <w:r w:rsidR="009D66E8" w:rsidDel="00141612">
            <w:rPr>
              <w:rFonts w:asciiTheme="majorHAnsi" w:eastAsia="Times New Roman" w:hAnsiTheme="majorHAnsi" w:cstheme="majorHAnsi"/>
            </w:rPr>
            <w:delText>given</w:delText>
          </w:r>
        </w:del>
      </w:ins>
      <w:ins w:id="610" w:author="Renata M. Diaz" w:date="2021-03-15T14:16:00Z">
        <w:del w:id="611" w:author="Ye,Hao" w:date="2021-04-18T17:04:00Z">
          <w:r w:rsidR="00B51B3A" w:rsidDel="00141612">
            <w:rPr>
              <w:rFonts w:asciiTheme="majorHAnsi" w:eastAsia="Times New Roman" w:hAnsiTheme="majorHAnsi" w:cstheme="majorHAnsi"/>
            </w:rPr>
            <w:delText xml:space="preserve"> the statistical baseline</w:delText>
          </w:r>
        </w:del>
      </w:ins>
      <w:ins w:id="612" w:author="Renata M. Diaz" w:date="2021-03-15T14:18:00Z">
        <w:r w:rsidR="00B51B3A">
          <w:rPr>
            <w:rFonts w:asciiTheme="majorHAnsi" w:eastAsia="Times New Roman" w:hAnsiTheme="majorHAnsi" w:cstheme="majorHAnsi"/>
          </w:rPr>
          <w:t>.</w:t>
        </w:r>
        <w:del w:id="613" w:author="Ye,Hao" w:date="2021-04-18T17:04:00Z">
          <w:r w:rsidR="00B51B3A" w:rsidDel="00141612">
            <w:rPr>
              <w:rFonts w:asciiTheme="majorHAnsi" w:eastAsia="Times New Roman" w:hAnsiTheme="majorHAnsi" w:cstheme="majorHAnsi"/>
            </w:rPr>
            <w:delText xml:space="preserve"> </w:delText>
          </w:r>
        </w:del>
      </w:ins>
      <w:ins w:id="614" w:author="Renata M. Diaz" w:date="2021-03-15T14:19:00Z">
        <w:r w:rsidR="00921EAC">
          <w:rPr>
            <w:rFonts w:asciiTheme="majorHAnsi" w:eastAsia="Times New Roman" w:hAnsiTheme="majorHAnsi" w:cstheme="majorHAnsi"/>
          </w:rPr>
          <w:t xml:space="preserve"> </w:t>
        </w:r>
      </w:ins>
      <w:ins w:id="615" w:author="Ye,Hao" w:date="2021-04-18T17:04:00Z">
        <w:r w:rsidR="00141612">
          <w:rPr>
            <w:rFonts w:asciiTheme="majorHAnsi" w:eastAsia="Times New Roman" w:hAnsiTheme="majorHAnsi" w:cstheme="majorHAnsi"/>
          </w:rPr>
          <w:t xml:space="preserve">Thus, it is the </w:t>
        </w:r>
        <w:r w:rsidR="00141612" w:rsidRPr="002E2A57">
          <w:rPr>
            <w:rFonts w:asciiTheme="majorHAnsi" w:eastAsia="Times New Roman" w:hAnsiTheme="majorHAnsi" w:cstheme="majorHAnsi"/>
            <w:i/>
            <w:iCs/>
          </w:rPr>
          <w:t>deviations</w:t>
        </w:r>
        <w:r w:rsidR="00141612" w:rsidRPr="002E2A57">
          <w:rPr>
            <w:rFonts w:asciiTheme="majorHAnsi" w:eastAsia="Times New Roman" w:hAnsiTheme="majorHAnsi" w:cstheme="majorHAnsi"/>
          </w:rPr>
          <w:t xml:space="preserve"> </w:t>
        </w:r>
        <w:r w:rsidR="00141612">
          <w:rPr>
            <w:rFonts w:asciiTheme="majorHAnsi" w:eastAsia="Times New Roman" w:hAnsiTheme="majorHAnsi" w:cstheme="majorHAnsi"/>
          </w:rPr>
          <w:t>from the statistical bas</w:t>
        </w:r>
      </w:ins>
      <w:ins w:id="616" w:author="Ye,Hao" w:date="2021-04-18T17:05:00Z">
        <w:r w:rsidR="00141612">
          <w:rPr>
            <w:rFonts w:asciiTheme="majorHAnsi" w:eastAsia="Times New Roman" w:hAnsiTheme="majorHAnsi" w:cstheme="majorHAnsi"/>
          </w:rPr>
          <w:t xml:space="preserve">eline that enable us </w:t>
        </w:r>
      </w:ins>
      <w:ins w:id="617" w:author="Ye,Hao" w:date="2021-04-18T17:04:00Z">
        <w:r w:rsidR="00141612" w:rsidRPr="002E2A57">
          <w:rPr>
            <w:rFonts w:asciiTheme="majorHAnsi" w:eastAsia="Times New Roman" w:hAnsiTheme="majorHAnsi" w:cstheme="majorHAnsi"/>
          </w:rPr>
          <w:t xml:space="preserve">to </w:t>
        </w:r>
        <w:r w:rsidR="00141612">
          <w:rPr>
            <w:rFonts w:asciiTheme="majorHAnsi" w:eastAsia="Times New Roman" w:hAnsiTheme="majorHAnsi" w:cstheme="majorHAnsi"/>
          </w:rPr>
          <w:t xml:space="preserve">detect strong ecological processes or </w:t>
        </w:r>
        <w:r w:rsidR="00141612" w:rsidRPr="002E2A57">
          <w:rPr>
            <w:rFonts w:asciiTheme="majorHAnsi" w:eastAsia="Times New Roman" w:hAnsiTheme="majorHAnsi" w:cstheme="majorHAnsi"/>
          </w:rPr>
          <w:t>evaluate theor</w:t>
        </w:r>
        <w:r w:rsidR="00141612">
          <w:rPr>
            <w:rFonts w:asciiTheme="majorHAnsi" w:eastAsia="Times New Roman" w:hAnsiTheme="majorHAnsi" w:cstheme="majorHAnsi"/>
          </w:rPr>
          <w:t xml:space="preserve">ies </w:t>
        </w:r>
        <w:r w:rsidR="00141612" w:rsidRPr="002E2A57">
          <w:rPr>
            <w:rFonts w:asciiTheme="majorHAnsi" w:eastAsia="Times New Roman" w:hAnsiTheme="majorHAnsi" w:cstheme="majorHAnsi"/>
          </w:rPr>
          <w:t xml:space="preserve">(Harte and Newman 2014, Xiao </w:t>
        </w:r>
        <w:r w:rsidR="00141612">
          <w:rPr>
            <w:rFonts w:asciiTheme="majorHAnsi" w:eastAsia="Times New Roman" w:hAnsiTheme="majorHAnsi" w:cstheme="majorHAnsi"/>
          </w:rPr>
          <w:t>et al.</w:t>
        </w:r>
        <w:r w:rsidR="00141612" w:rsidRPr="002E2A57">
          <w:rPr>
            <w:rFonts w:asciiTheme="majorHAnsi" w:eastAsia="Times New Roman" w:hAnsiTheme="majorHAnsi" w:cstheme="majorHAnsi"/>
          </w:rPr>
          <w:t xml:space="preserve"> 2016)</w:t>
        </w:r>
        <w:r w:rsidR="00141612">
          <w:rPr>
            <w:rFonts w:asciiTheme="majorHAnsi" w:eastAsia="Times New Roman" w:hAnsiTheme="majorHAnsi" w:cstheme="majorHAnsi"/>
          </w:rPr>
          <w:t xml:space="preserve">. </w:t>
        </w:r>
      </w:ins>
      <w:ins w:id="618" w:author="Diaz,Renata M" w:date="2021-03-15T00:27:00Z">
        <w:del w:id="619" w:author="Renata M. Diaz" w:date="2021-03-15T14:12:00Z">
          <w:r w:rsidR="00AE4BA7" w:rsidDel="00B51B3A">
            <w:rPr>
              <w:rFonts w:asciiTheme="majorHAnsi" w:eastAsia="Times New Roman" w:hAnsiTheme="majorHAnsi" w:cstheme="majorHAnsi"/>
            </w:rPr>
            <w:delText>i</w:delText>
          </w:r>
        </w:del>
        <w:del w:id="620" w:author="Renata M. Diaz" w:date="2021-03-15T14:14:00Z">
          <w:r w:rsidR="00AE4BA7" w:rsidDel="00B51B3A">
            <w:rPr>
              <w:rFonts w:asciiTheme="majorHAnsi" w:eastAsia="Times New Roman" w:hAnsiTheme="majorHAnsi" w:cstheme="majorHAnsi"/>
            </w:rPr>
            <w:delText>f</w:delText>
          </w:r>
        </w:del>
        <w:del w:id="621"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622" w:author="Renata M. Diaz" w:date="2021-03-15T14:11:00Z">
          <w:r w:rsidR="00AE4BA7" w:rsidDel="007D6007">
            <w:rPr>
              <w:rFonts w:asciiTheme="majorHAnsi" w:eastAsia="Times New Roman" w:hAnsiTheme="majorHAnsi" w:cstheme="majorHAnsi"/>
            </w:rPr>
            <w:delText>the deviation</w:delText>
          </w:r>
        </w:del>
        <w:del w:id="623"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496A02F2"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del w:id="624" w:author="Ye,Hao" w:date="2021-04-18T17:05:00Z">
        <w:r w:rsidR="001654A0" w:rsidDel="00FD41FA">
          <w:rPr>
            <w:rFonts w:asciiTheme="majorHAnsi" w:eastAsia="Times New Roman" w:hAnsiTheme="majorHAnsi" w:cstheme="majorHAnsi"/>
          </w:rPr>
          <w:delText>which</w:delText>
        </w:r>
        <w:r w:rsidR="00C91A23" w:rsidRPr="002E2A57" w:rsidDel="00FD41FA">
          <w:rPr>
            <w:rFonts w:asciiTheme="majorHAnsi" w:eastAsia="Times New Roman" w:hAnsiTheme="majorHAnsi" w:cstheme="majorHAnsi"/>
          </w:rPr>
          <w:delText xml:space="preserve"> </w:delText>
        </w:r>
      </w:del>
      <w:ins w:id="625" w:author="Ye,Hao" w:date="2021-04-18T17:05:00Z">
        <w:r w:rsidR="00FD41FA">
          <w:rPr>
            <w:rFonts w:asciiTheme="majorHAnsi" w:eastAsia="Times New Roman" w:hAnsiTheme="majorHAnsi" w:cstheme="majorHAnsi"/>
          </w:rPr>
          <w:t>via</w:t>
        </w:r>
      </w:ins>
      <w:del w:id="626" w:author="Ye,Hao" w:date="2021-04-18T17:05:00Z">
        <w:r w:rsidR="00C91A23" w:rsidRPr="002E2A57" w:rsidDel="00FD41FA">
          <w:rPr>
            <w:rFonts w:asciiTheme="majorHAnsi" w:eastAsia="Times New Roman" w:hAnsiTheme="majorHAnsi" w:cstheme="majorHAnsi"/>
          </w:rPr>
          <w:delText>requires</w:delText>
        </w:r>
      </w:del>
      <w:r w:rsidR="00B245A6" w:rsidRPr="002E2A57">
        <w:rPr>
          <w:rFonts w:asciiTheme="majorHAnsi" w:eastAsia="Times New Roman" w:hAnsiTheme="majorHAnsi" w:cstheme="majorHAnsi"/>
        </w:rPr>
        <w:t xml:space="preserve"> metrics and computational approaches</w:t>
      </w:r>
      <w:del w:id="627" w:author="Ye,Hao" w:date="2021-04-18T17:05:00Z">
        <w:r w:rsidR="00B245A6" w:rsidRPr="002E2A57" w:rsidDel="00FD41FA">
          <w:rPr>
            <w:rFonts w:asciiTheme="majorHAnsi" w:eastAsia="Times New Roman" w:hAnsiTheme="majorHAnsi" w:cstheme="majorHAnsi"/>
          </w:rPr>
          <w:delText xml:space="preserve"> that allow us to quantify and interpret whatever deviations may exist</w:delText>
        </w:r>
      </w:del>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628" w:author="Ye,Hao" w:date="2021-04-18T17:06:00Z">
        <w:r w:rsidR="00060335" w:rsidDel="006D5993">
          <w:rPr>
            <w:rFonts w:asciiTheme="majorHAnsi" w:eastAsia="Times New Roman" w:hAnsiTheme="majorHAnsi" w:cstheme="majorHAnsi"/>
          </w:rPr>
          <w:delText xml:space="preserve">referred to as </w:delText>
        </w:r>
      </w:del>
      <w:r w:rsidR="00060335">
        <w:rPr>
          <w:rFonts w:asciiTheme="majorHAnsi" w:eastAsia="Times New Roman" w:hAnsiTheme="majorHAnsi" w:cstheme="majorHAnsi"/>
        </w:rPr>
        <w:t xml:space="preserve">the </w:t>
      </w:r>
      <w:r w:rsidR="00060335" w:rsidRPr="006D5993">
        <w:rPr>
          <w:rFonts w:asciiTheme="majorHAnsi" w:eastAsia="Times New Roman" w:hAnsiTheme="majorHAnsi" w:cstheme="majorHAnsi"/>
          <w:i/>
          <w:iCs/>
          <w:rPrChange w:id="629" w:author="Ye,Hao" w:date="2021-04-18T17:06: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w:t>
      </w:r>
      <w:ins w:id="630" w:author="Ye,Hao" w:date="2021-04-18T17:06:00Z">
        <w:r w:rsidR="00DC2606">
          <w:rPr>
            <w:rFonts w:asciiTheme="majorHAnsi" w:eastAsia="Times New Roman" w:hAnsiTheme="majorHAnsi" w:cstheme="majorHAnsi"/>
          </w:rPr>
          <w:t xml:space="preserve">feasible </w:t>
        </w:r>
      </w:ins>
      <w:r w:rsidR="00060335">
        <w:rPr>
          <w:rFonts w:asciiTheme="majorHAnsi" w:eastAsia="Times New Roman" w:hAnsiTheme="majorHAnsi" w:cstheme="majorHAnsi"/>
        </w:rPr>
        <w:t>set</w:t>
      </w:r>
      <w:ins w:id="631" w:author="Ye,Hao" w:date="2021-04-18T17:06:00Z">
        <w:r w:rsidR="00DC2606">
          <w:rPr>
            <w:rFonts w:asciiTheme="majorHAnsi" w:eastAsia="Times New Roman" w:hAnsiTheme="majorHAnsi" w:cstheme="majorHAnsi"/>
          </w:rPr>
          <w:t>, it will be more likely to have a shape that is common</w:t>
        </w:r>
      </w:ins>
      <w:ins w:id="632" w:author="Ye,Hao" w:date="2021-04-18T17:07:00Z">
        <w:r w:rsidR="00DC2606">
          <w:rPr>
            <w:rFonts w:asciiTheme="majorHAnsi" w:eastAsia="Times New Roman" w:hAnsiTheme="majorHAnsi" w:cstheme="majorHAnsi"/>
          </w:rPr>
          <w:t xml:space="preserve"> in the feasible set</w:t>
        </w:r>
      </w:ins>
      <w:del w:id="633" w:author="Ye,Hao" w:date="2021-04-18T17:07:00Z">
        <w:r w:rsidR="00060335" w:rsidDel="00DC2606">
          <w:rPr>
            <w:rFonts w:asciiTheme="majorHAnsi" w:eastAsia="Times New Roman" w:hAnsiTheme="majorHAnsi" w:cstheme="majorHAnsi"/>
          </w:rPr>
          <w:delText xml:space="preserve"> of mathematically possible SADs, it is likely to have a shape similar to the shapes most common in the feasible set</w:delText>
        </w:r>
      </w:del>
      <w:r w:rsidR="00060335">
        <w:rPr>
          <w:rFonts w:asciiTheme="majorHAnsi" w:eastAsia="Times New Roman" w:hAnsiTheme="majorHAnsi" w:cstheme="majorHAnsi"/>
        </w:rPr>
        <w:t xml:space="preserve">. The feasible set </w:t>
      </w:r>
      <w:del w:id="634" w:author="Ye,Hao" w:date="2021-04-18T17:07:00Z">
        <w:r w:rsidR="00060335" w:rsidDel="00DC2606">
          <w:rPr>
            <w:rFonts w:asciiTheme="majorHAnsi" w:eastAsia="Times New Roman" w:hAnsiTheme="majorHAnsi" w:cstheme="majorHAnsi"/>
          </w:rPr>
          <w:delText xml:space="preserve">can </w:delText>
        </w:r>
      </w:del>
      <w:ins w:id="635" w:author="Ye,Hao" w:date="2021-04-18T17:07:00Z">
        <w:r w:rsidR="00DC2606">
          <w:rPr>
            <w:rFonts w:asciiTheme="majorHAnsi" w:eastAsia="Times New Roman" w:hAnsiTheme="majorHAnsi" w:cstheme="majorHAnsi"/>
          </w:rPr>
          <w:t xml:space="preserve">therefore allows us to define the statistical baselines </w:t>
        </w:r>
      </w:ins>
      <w:del w:id="636" w:author="Ye,Hao" w:date="2021-04-18T17:07:00Z">
        <w:r w:rsidR="00060335" w:rsidDel="00DC2606">
          <w:rPr>
            <w:rFonts w:asciiTheme="majorHAnsi" w:eastAsia="Times New Roman" w:hAnsiTheme="majorHAnsi" w:cstheme="majorHAnsi"/>
          </w:rPr>
          <w:delText xml:space="preserve">therefore be used as a statistical baseline </w:delText>
        </w:r>
      </w:del>
      <w:r w:rsidR="00060335">
        <w:rPr>
          <w:rFonts w:asciiTheme="majorHAnsi" w:eastAsia="Times New Roman" w:hAnsiTheme="majorHAnsi" w:cstheme="majorHAnsi"/>
        </w:rPr>
        <w:t xml:space="preserve">for assessing </w:t>
      </w:r>
      <w:del w:id="637" w:author="Ye,Hao" w:date="2021-04-18T17:07:00Z">
        <w:r w:rsidR="00060335" w:rsidDel="00DC2606">
          <w:rPr>
            <w:rFonts w:asciiTheme="majorHAnsi" w:eastAsia="Times New Roman" w:hAnsiTheme="majorHAnsi" w:cstheme="majorHAnsi"/>
          </w:rPr>
          <w:delText xml:space="preserve">whether </w:delText>
        </w:r>
      </w:del>
      <w:ins w:id="638" w:author="Ye,Hao" w:date="2021-04-18T17:07:00Z">
        <w:r w:rsidR="00DC2606">
          <w:rPr>
            <w:rFonts w:asciiTheme="majorHAnsi" w:eastAsia="Times New Roman" w:hAnsiTheme="majorHAnsi" w:cstheme="majorHAnsi"/>
          </w:rPr>
          <w:t xml:space="preserve">deviations in </w:t>
        </w:r>
      </w:ins>
      <w:r w:rsidR="00060335">
        <w:rPr>
          <w:rFonts w:asciiTheme="majorHAnsi" w:eastAsia="Times New Roman" w:hAnsiTheme="majorHAnsi" w:cstheme="majorHAnsi"/>
        </w:rPr>
        <w:t xml:space="preserve">observed SADs </w:t>
      </w:r>
      <w:del w:id="639" w:author="Ye,Hao" w:date="2021-04-18T17:07:00Z">
        <w:r w:rsidR="00060335" w:rsidDel="00DC2606">
          <w:rPr>
            <w:rFonts w:asciiTheme="majorHAnsi" w:eastAsia="Times New Roman" w:hAnsiTheme="majorHAnsi" w:cstheme="majorHAnsi"/>
          </w:rPr>
          <w:delText>deviate</w:delText>
        </w:r>
        <w:r w:rsidR="00B313AC" w:rsidDel="00DC2606">
          <w:rPr>
            <w:rFonts w:asciiTheme="majorHAnsi" w:eastAsia="Times New Roman" w:hAnsiTheme="majorHAnsi" w:cstheme="majorHAnsi"/>
          </w:rPr>
          <w:delText xml:space="preserve"> </w:delText>
        </w:r>
      </w:del>
      <w:ins w:id="640" w:author="Ye,Hao" w:date="2021-04-18T17:07:00Z">
        <w:r w:rsidR="00DC2606">
          <w:rPr>
            <w:rFonts w:asciiTheme="majorHAnsi" w:eastAsia="Times New Roman" w:hAnsiTheme="majorHAnsi" w:cstheme="majorHAnsi"/>
          </w:rPr>
          <w:t xml:space="preserve">and </w:t>
        </w:r>
      </w:ins>
      <w:del w:id="641" w:author="Ye,Hao" w:date="2021-04-18T17:08:00Z">
        <w:r w:rsidR="00B313AC" w:rsidDel="00DC2606">
          <w:rPr>
            <w:rFonts w:asciiTheme="majorHAnsi" w:eastAsia="Times New Roman" w:hAnsiTheme="majorHAnsi" w:cstheme="majorHAnsi"/>
          </w:rPr>
          <w:delText xml:space="preserve">from </w:delText>
        </w:r>
      </w:del>
      <w:r w:rsidR="00B313AC">
        <w:rPr>
          <w:rFonts w:asciiTheme="majorHAnsi" w:eastAsia="Times New Roman" w:hAnsiTheme="majorHAnsi" w:cstheme="majorHAnsi"/>
        </w:rPr>
        <w:t xml:space="preserve">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642" w:author="Renata M. Diaz" w:date="2021-03-15T14:40:00Z">
        <w:r w:rsidR="00060335" w:rsidDel="00C71763">
          <w:rPr>
            <w:rFonts w:asciiTheme="majorHAnsi" w:eastAsia="Times New Roman" w:hAnsiTheme="majorHAnsi" w:cstheme="majorHAnsi"/>
          </w:rPr>
          <w:delText xml:space="preserve">, and to explore how the </w:delText>
        </w:r>
      </w:del>
      <w:del w:id="643" w:author="Renata M. Diaz" w:date="2021-03-15T14:39:00Z">
        <w:r w:rsidR="00060335" w:rsidDel="00C71763">
          <w:rPr>
            <w:rFonts w:asciiTheme="majorHAnsi" w:eastAsia="Times New Roman" w:hAnsiTheme="majorHAnsi" w:cstheme="majorHAnsi"/>
          </w:rPr>
          <w:delText>statistical baseline</w:delText>
        </w:r>
      </w:del>
      <w:del w:id="644" w:author="Renata M. Diaz" w:date="2021-03-15T14:40:00Z">
        <w:r w:rsidR="00060335" w:rsidDel="00C71763">
          <w:rPr>
            <w:rFonts w:asciiTheme="majorHAnsi" w:eastAsia="Times New Roman" w:hAnsiTheme="majorHAnsi" w:cstheme="majorHAnsi"/>
          </w:rPr>
          <w:delText xml:space="preserve"> varies </w:delText>
        </w:r>
      </w:del>
      <w:del w:id="645" w:author="Renata M. Diaz" w:date="2021-03-15T14:35:00Z">
        <w:r w:rsidR="00060335" w:rsidDel="007B3FF5">
          <w:rPr>
            <w:rFonts w:asciiTheme="majorHAnsi" w:eastAsia="Times New Roman" w:hAnsiTheme="majorHAnsi" w:cstheme="majorHAnsi"/>
          </w:rPr>
          <w:delText xml:space="preserve">over </w:delText>
        </w:r>
      </w:del>
      <w:del w:id="646"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del w:id="647" w:author="Ye,Hao" w:date="2021-04-18T17:08:00Z">
        <w:r w:rsidR="00060335" w:rsidDel="00DC2606">
          <w:rPr>
            <w:rFonts w:asciiTheme="majorHAnsi" w:eastAsia="Times New Roman" w:hAnsiTheme="majorHAnsi" w:cstheme="majorHAnsi"/>
          </w:rPr>
          <w:delText xml:space="preserve"> </w:delText>
        </w:r>
      </w:del>
    </w:p>
    <w:p w14:paraId="35C7B044" w14:textId="77777777" w:rsidR="00E518BC" w:rsidRDefault="00E518BC" w:rsidP="00E518BC">
      <w:pPr>
        <w:spacing w:line="480" w:lineRule="auto"/>
        <w:rPr>
          <w:ins w:id="648" w:author="Ye,Hao" w:date="2021-04-18T20:00:00Z"/>
          <w:rFonts w:asciiTheme="majorHAnsi" w:eastAsia="Times New Roman" w:hAnsiTheme="majorHAnsi" w:cstheme="majorHAnsi"/>
        </w:rPr>
      </w:pPr>
      <w:ins w:id="649" w:author="Ye,Hao" w:date="2021-04-18T19:56:00Z">
        <w:r>
          <w:rPr>
            <w:rFonts w:asciiTheme="majorHAnsi" w:eastAsia="Times New Roman" w:hAnsiTheme="majorHAnsi" w:cstheme="majorHAnsi"/>
          </w:rPr>
          <w:t>Whether any specific metric is informative for distinguishi</w:t>
        </w:r>
      </w:ins>
      <w:ins w:id="650" w:author="Ye,Hao" w:date="2021-04-18T19:57:00Z">
        <w:r>
          <w:rPr>
            <w:rFonts w:asciiTheme="majorHAnsi" w:eastAsia="Times New Roman" w:hAnsiTheme="majorHAnsi" w:cstheme="majorHAnsi"/>
          </w:rPr>
          <w:t xml:space="preserve">ng an observed SAD from its statistical baseline will depend on the distribution of shapes in the feasible set for the corresponding S and N. </w:t>
        </w:r>
      </w:ins>
      <w:ins w:id="651" w:author="Renata M. Diaz" w:date="2021-03-15T14:50:00Z">
        <w:del w:id="652" w:author="Ye,Hao" w:date="2021-04-18T19:57:00Z">
          <w:r w:rsidR="00623244" w:rsidDel="00E518BC">
            <w:rPr>
              <w:rFonts w:asciiTheme="majorHAnsi" w:eastAsia="Times New Roman" w:hAnsiTheme="majorHAnsi" w:cstheme="majorHAnsi"/>
            </w:rPr>
            <w:delText>The</w:delText>
          </w:r>
        </w:del>
      </w:ins>
      <w:ins w:id="653" w:author="Renata M. Diaz" w:date="2021-03-15T14:40:00Z">
        <w:del w:id="654" w:author="Ye,Hao" w:date="2021-04-18T19:57:00Z">
          <w:r w:rsidR="00C71763" w:rsidDel="00E518BC">
            <w:rPr>
              <w:rFonts w:asciiTheme="majorHAnsi" w:eastAsia="Times New Roman" w:hAnsiTheme="majorHAnsi" w:cstheme="majorHAnsi"/>
            </w:rPr>
            <w:delText xml:space="preserve"> feasible set </w:delText>
          </w:r>
        </w:del>
      </w:ins>
      <w:ins w:id="655" w:author="Renata M. Diaz" w:date="2021-03-15T14:41:00Z">
        <w:del w:id="656" w:author="Ye,Hao" w:date="2021-04-18T19:57:00Z">
          <w:r w:rsidR="00C71763" w:rsidDel="00E518BC">
            <w:rPr>
              <w:rFonts w:asciiTheme="majorHAnsi" w:eastAsia="Times New Roman" w:hAnsiTheme="majorHAnsi" w:cstheme="majorHAnsi"/>
            </w:rPr>
            <w:delText xml:space="preserve">can </w:delText>
          </w:r>
        </w:del>
      </w:ins>
      <w:ins w:id="657" w:author="Renata M. Diaz" w:date="2021-03-15T14:50:00Z">
        <w:del w:id="658" w:author="Ye,Hao" w:date="2021-04-18T19:57:00Z">
          <w:r w:rsidR="00623244" w:rsidDel="00E518BC">
            <w:rPr>
              <w:rFonts w:asciiTheme="majorHAnsi" w:eastAsia="Times New Roman" w:hAnsiTheme="majorHAnsi" w:cstheme="majorHAnsi"/>
            </w:rPr>
            <w:delText>also be</w:delText>
          </w:r>
        </w:del>
      </w:ins>
      <w:ins w:id="659" w:author="Renata M. Diaz" w:date="2021-03-15T14:41:00Z">
        <w:del w:id="660" w:author="Ye,Hao" w:date="2021-04-18T19:57:00Z">
          <w:r w:rsidR="00C71763" w:rsidDel="00E518BC">
            <w:rPr>
              <w:rFonts w:asciiTheme="majorHAnsi" w:eastAsia="Times New Roman" w:hAnsiTheme="majorHAnsi" w:cstheme="majorHAnsi"/>
            </w:rPr>
            <w:delText xml:space="preserve"> used to explore how the characteristics of the statistical baseline, and the presence and nature of any devi</w:delText>
          </w:r>
        </w:del>
      </w:ins>
      <w:ins w:id="661" w:author="Renata M. Diaz" w:date="2021-03-15T14:42:00Z">
        <w:del w:id="662" w:author="Ye,Hao" w:date="2021-04-18T19:57:00Z">
          <w:r w:rsidR="00C71763" w:rsidDel="00E518BC">
            <w:rPr>
              <w:rFonts w:asciiTheme="majorHAnsi" w:eastAsia="Times New Roman" w:hAnsiTheme="majorHAnsi" w:cstheme="majorHAnsi"/>
            </w:rPr>
            <w:delText>ations that occur, vary over ranges of values for S</w:delText>
          </w:r>
        </w:del>
      </w:ins>
      <w:ins w:id="663" w:author="Renata M. Diaz" w:date="2021-03-15T14:41:00Z">
        <w:del w:id="664" w:author="Ye,Hao" w:date="2021-04-18T19:57:00Z">
          <w:r w:rsidR="00C71763" w:rsidDel="00E518BC">
            <w:rPr>
              <w:rFonts w:asciiTheme="majorHAnsi" w:eastAsia="Times New Roman" w:hAnsiTheme="majorHAnsi" w:cstheme="majorHAnsi"/>
            </w:rPr>
            <w:delText xml:space="preserve"> and N.</w:delText>
          </w:r>
        </w:del>
      </w:ins>
      <w:ins w:id="665" w:author="Renata M. Diaz" w:date="2021-03-15T14:43:00Z">
        <w:del w:id="666" w:author="Ye,Hao" w:date="2021-04-18T19:57:00Z">
          <w:r w:rsidR="00623244" w:rsidDel="00E518BC">
            <w:rPr>
              <w:rFonts w:asciiTheme="majorHAnsi" w:eastAsia="Times New Roman" w:hAnsiTheme="majorHAnsi" w:cstheme="majorHAnsi"/>
            </w:rPr>
            <w:delText xml:space="preserve"> </w:delText>
          </w:r>
        </w:del>
        <w:r w:rsidR="00623244">
          <w:rPr>
            <w:rFonts w:asciiTheme="majorHAnsi" w:eastAsia="Times New Roman" w:hAnsiTheme="majorHAnsi" w:cstheme="majorHAnsi"/>
          </w:rPr>
          <w:t xml:space="preserve">Although most feasible sets are dominated by </w:t>
        </w:r>
        <w:del w:id="667" w:author="Ye,Hao" w:date="2021-04-18T19:57:00Z">
          <w:r w:rsidR="00623244" w:rsidDel="00E518BC">
            <w:rPr>
              <w:rFonts w:asciiTheme="majorHAnsi" w:eastAsia="Times New Roman" w:hAnsiTheme="majorHAnsi" w:cstheme="majorHAnsi"/>
            </w:rPr>
            <w:delText>generally</w:delText>
          </w:r>
        </w:del>
      </w:ins>
      <w:ins w:id="668" w:author="Ye,Hao" w:date="2021-04-18T19:57:00Z">
        <w:r>
          <w:rPr>
            <w:rFonts w:asciiTheme="majorHAnsi" w:eastAsia="Times New Roman" w:hAnsiTheme="majorHAnsi" w:cstheme="majorHAnsi"/>
          </w:rPr>
          <w:t>the</w:t>
        </w:r>
      </w:ins>
      <w:ins w:id="669" w:author="Renata M. Diaz" w:date="2021-03-15T14:43:00Z">
        <w:r w:rsidR="00623244">
          <w:rPr>
            <w:rFonts w:asciiTheme="majorHAnsi" w:eastAsia="Times New Roman" w:hAnsiTheme="majorHAnsi" w:cstheme="majorHAnsi"/>
          </w:rPr>
          <w:t xml:space="preserve"> hollow</w:t>
        </w:r>
      </w:ins>
      <w:ins w:id="670" w:author="Ye,Hao" w:date="2021-04-18T19:58:00Z">
        <w:r>
          <w:rPr>
            <w:rFonts w:asciiTheme="majorHAnsi" w:eastAsia="Times New Roman" w:hAnsiTheme="majorHAnsi" w:cstheme="majorHAnsi"/>
          </w:rPr>
          <w:t>-</w:t>
        </w:r>
      </w:ins>
      <w:ins w:id="671" w:author="Renata M. Diaz" w:date="2021-03-15T14:43:00Z">
        <w:del w:id="672" w:author="Ye,Hao" w:date="2021-04-18T19:58:00Z">
          <w:r w:rsidR="00623244" w:rsidDel="00E518BC">
            <w:rPr>
              <w:rFonts w:asciiTheme="majorHAnsi" w:eastAsia="Times New Roman" w:hAnsiTheme="majorHAnsi" w:cstheme="majorHAnsi"/>
            </w:rPr>
            <w:delText xml:space="preserve"> </w:delText>
          </w:r>
        </w:del>
        <w:r w:rsidR="00623244">
          <w:rPr>
            <w:rFonts w:asciiTheme="majorHAnsi" w:eastAsia="Times New Roman" w:hAnsiTheme="majorHAnsi" w:cstheme="majorHAnsi"/>
          </w:rPr>
          <w:t>curve</w:t>
        </w:r>
      </w:ins>
      <w:ins w:id="673" w:author="Ye,Hao" w:date="2021-04-18T19:58:00Z">
        <w:r>
          <w:rPr>
            <w:rFonts w:asciiTheme="majorHAnsi" w:eastAsia="Times New Roman" w:hAnsiTheme="majorHAnsi" w:cstheme="majorHAnsi"/>
          </w:rPr>
          <w:t xml:space="preserve"> shape, different values of</w:t>
        </w:r>
      </w:ins>
      <w:ins w:id="674" w:author="Renata M. Diaz" w:date="2021-03-15T14:43:00Z">
        <w:del w:id="675" w:author="Ye,Hao" w:date="2021-04-18T19:58:00Z">
          <w:r w:rsidR="00623244" w:rsidDel="00E518BC">
            <w:rPr>
              <w:rFonts w:asciiTheme="majorHAnsi" w:eastAsia="Times New Roman" w:hAnsiTheme="majorHAnsi" w:cstheme="majorHAnsi"/>
            </w:rPr>
            <w:delText>s,</w:delText>
          </w:r>
        </w:del>
      </w:ins>
      <w:ins w:id="676" w:author="Renata M. Diaz" w:date="2021-03-15T14:44:00Z">
        <w:del w:id="677" w:author="Ye,Hao" w:date="2021-04-18T19:58:00Z">
          <w:r w:rsidR="00623244" w:rsidDel="00E518BC">
            <w:rPr>
              <w:rFonts w:asciiTheme="majorHAnsi" w:eastAsia="Times New Roman" w:hAnsiTheme="majorHAnsi" w:cstheme="majorHAnsi"/>
            </w:rPr>
            <w:delText xml:space="preserve"> variation in</w:delText>
          </w:r>
        </w:del>
        <w:r w:rsidR="00623244">
          <w:rPr>
            <w:rFonts w:asciiTheme="majorHAnsi" w:eastAsia="Times New Roman" w:hAnsiTheme="majorHAnsi" w:cstheme="majorHAnsi"/>
          </w:rPr>
          <w:t xml:space="preserve"> S, N, and the ratio of N to S </w:t>
        </w:r>
      </w:ins>
      <w:ins w:id="678" w:author="Ye,Hao" w:date="2021-04-18T19:58:00Z">
        <w:r>
          <w:rPr>
            <w:rFonts w:asciiTheme="majorHAnsi" w:eastAsia="Times New Roman" w:hAnsiTheme="majorHAnsi" w:cstheme="majorHAnsi"/>
          </w:rPr>
          <w:t xml:space="preserve">will </w:t>
        </w:r>
      </w:ins>
      <w:ins w:id="679" w:author="Renata M. Diaz" w:date="2021-03-15T14:44:00Z">
        <w:r w:rsidR="00623244">
          <w:rPr>
            <w:rFonts w:asciiTheme="majorHAnsi" w:eastAsia="Times New Roman" w:hAnsiTheme="majorHAnsi" w:cstheme="majorHAnsi"/>
          </w:rPr>
          <w:t xml:space="preserve">modulate </w:t>
        </w:r>
        <w:del w:id="680" w:author="Ye,Hao" w:date="2021-04-18T19:58:00Z">
          <w:r w:rsidR="00623244" w:rsidDel="00E518BC">
            <w:rPr>
              <w:rFonts w:asciiTheme="majorHAnsi" w:eastAsia="Times New Roman" w:hAnsiTheme="majorHAnsi" w:cstheme="majorHAnsi"/>
            </w:rPr>
            <w:delText>more</w:delText>
          </w:r>
        </w:del>
      </w:ins>
      <w:ins w:id="681" w:author="Ye,Hao" w:date="2021-04-18T19:58:00Z">
        <w:r>
          <w:rPr>
            <w:rFonts w:asciiTheme="majorHAnsi" w:eastAsia="Times New Roman" w:hAnsiTheme="majorHAnsi" w:cstheme="majorHAnsi"/>
          </w:rPr>
          <w:t>the</w:t>
        </w:r>
      </w:ins>
      <w:ins w:id="682" w:author="Renata M. Diaz" w:date="2021-03-15T14:44:00Z">
        <w:r w:rsidR="00623244">
          <w:rPr>
            <w:rFonts w:asciiTheme="majorHAnsi" w:eastAsia="Times New Roman" w:hAnsiTheme="majorHAnsi" w:cstheme="majorHAnsi"/>
          </w:rPr>
          <w:t xml:space="preserve"> detailed attributes of the SADs in a feasible set</w:t>
        </w:r>
      </w:ins>
      <w:ins w:id="683" w:author="Renata M. Diaz" w:date="2021-03-15T14:47:00Z">
        <w:r w:rsidR="00623244">
          <w:rPr>
            <w:rFonts w:asciiTheme="majorHAnsi" w:eastAsia="Times New Roman" w:hAnsiTheme="majorHAnsi" w:cstheme="majorHAnsi"/>
          </w:rPr>
          <w:t xml:space="preserve"> (</w:t>
        </w:r>
        <w:proofErr w:type="spellStart"/>
        <w:r w:rsidR="00623244">
          <w:rPr>
            <w:rFonts w:asciiTheme="majorHAnsi" w:eastAsia="Times New Roman" w:hAnsiTheme="majorHAnsi" w:cstheme="majorHAnsi"/>
          </w:rPr>
          <w:t>Locey</w:t>
        </w:r>
        <w:proofErr w:type="spellEnd"/>
        <w:r w:rsidR="00623244">
          <w:rPr>
            <w:rFonts w:asciiTheme="majorHAnsi" w:eastAsia="Times New Roman" w:hAnsiTheme="majorHAnsi" w:cstheme="majorHAnsi"/>
          </w:rPr>
          <w:t xml:space="preserve"> and White 2013)</w:t>
        </w:r>
      </w:ins>
      <w:ins w:id="684" w:author="Renata M. Diaz" w:date="2021-03-15T14:44:00Z">
        <w:r w:rsidR="00623244">
          <w:rPr>
            <w:rFonts w:asciiTheme="majorHAnsi" w:eastAsia="Times New Roman" w:hAnsiTheme="majorHAnsi" w:cstheme="majorHAnsi"/>
          </w:rPr>
          <w:t xml:space="preserve">. For example, </w:t>
        </w:r>
      </w:ins>
      <w:ins w:id="685" w:author="Renata M. Diaz" w:date="2021-03-15T14:45:00Z">
        <w:r w:rsidR="00623244">
          <w:rPr>
            <w:rFonts w:asciiTheme="majorHAnsi" w:eastAsia="Times New Roman" w:hAnsiTheme="majorHAnsi" w:cstheme="majorHAnsi"/>
          </w:rPr>
          <w:t xml:space="preserve">if the ratio of N to S is </w:t>
        </w:r>
        <w:del w:id="686" w:author="Ye,Hao" w:date="2021-04-18T19:58:00Z">
          <w:r w:rsidR="00623244" w:rsidDel="00E518BC">
            <w:rPr>
              <w:rFonts w:asciiTheme="majorHAnsi" w:eastAsia="Times New Roman" w:hAnsiTheme="majorHAnsi" w:cstheme="majorHAnsi"/>
            </w:rPr>
            <w:delText>very</w:delText>
          </w:r>
        </w:del>
      </w:ins>
      <w:ins w:id="687" w:author="Ye,Hao" w:date="2021-04-18T19:58:00Z">
        <w:r>
          <w:rPr>
            <w:rFonts w:asciiTheme="majorHAnsi" w:eastAsia="Times New Roman" w:hAnsiTheme="majorHAnsi" w:cstheme="majorHAnsi"/>
          </w:rPr>
          <w:t>close to 1</w:t>
        </w:r>
      </w:ins>
      <w:ins w:id="688" w:author="Renata M. Diaz" w:date="2021-03-15T14:45:00Z">
        <w:del w:id="689" w:author="Ye,Hao" w:date="2021-04-18T19:58:00Z">
          <w:r w:rsidR="00623244" w:rsidDel="00E518BC">
            <w:rPr>
              <w:rFonts w:asciiTheme="majorHAnsi" w:eastAsia="Times New Roman" w:hAnsiTheme="majorHAnsi" w:cstheme="majorHAnsi"/>
            </w:rPr>
            <w:delText xml:space="preserve"> low</w:delText>
          </w:r>
        </w:del>
        <w:r w:rsidR="00623244">
          <w:rPr>
            <w:rFonts w:asciiTheme="majorHAnsi" w:eastAsia="Times New Roman" w:hAnsiTheme="majorHAnsi" w:cstheme="majorHAnsi"/>
          </w:rPr>
          <w:t>, all</w:t>
        </w:r>
      </w:ins>
      <w:ins w:id="690" w:author="Renata M. Diaz" w:date="2021-03-15T14:46:00Z">
        <w:r w:rsidR="00623244">
          <w:rPr>
            <w:rFonts w:asciiTheme="majorHAnsi" w:eastAsia="Times New Roman" w:hAnsiTheme="majorHAnsi" w:cstheme="majorHAnsi"/>
          </w:rPr>
          <w:t xml:space="preserve"> possible SADs are mathematically constrained to be fairly even</w:t>
        </w:r>
      </w:ins>
      <w:ins w:id="691" w:author="Renata M. Diaz" w:date="2021-03-15T14:47:00Z">
        <w:r w:rsidR="00623244">
          <w:rPr>
            <w:rFonts w:asciiTheme="majorHAnsi" w:eastAsia="Times New Roman" w:hAnsiTheme="majorHAnsi" w:cstheme="majorHAnsi"/>
          </w:rPr>
          <w:t xml:space="preserve"> (</w:t>
        </w:r>
        <w:proofErr w:type="spellStart"/>
        <w:r w:rsidR="00623244">
          <w:rPr>
            <w:rFonts w:asciiTheme="majorHAnsi" w:eastAsia="Times New Roman" w:hAnsiTheme="majorHAnsi" w:cstheme="majorHAnsi"/>
          </w:rPr>
          <w:t>Locey</w:t>
        </w:r>
        <w:proofErr w:type="spellEnd"/>
        <w:r w:rsidR="00623244">
          <w:rPr>
            <w:rFonts w:asciiTheme="majorHAnsi" w:eastAsia="Times New Roman" w:hAnsiTheme="majorHAnsi" w:cstheme="majorHAnsi"/>
          </w:rPr>
          <w:t xml:space="preserve"> and White 2013)</w:t>
        </w:r>
      </w:ins>
      <w:ins w:id="692" w:author="Renata M. Diaz" w:date="2021-03-15T14:46:00Z">
        <w:r w:rsidR="00623244">
          <w:rPr>
            <w:rFonts w:asciiTheme="majorHAnsi" w:eastAsia="Times New Roman" w:hAnsiTheme="majorHAnsi" w:cstheme="majorHAnsi"/>
          </w:rPr>
          <w:t>.</w:t>
        </w:r>
      </w:ins>
      <w:ins w:id="693" w:author="Renata M. Diaz" w:date="2021-03-15T14:49:00Z">
        <w:r w:rsidR="00623244">
          <w:rPr>
            <w:rFonts w:asciiTheme="majorHAnsi" w:eastAsia="Times New Roman" w:hAnsiTheme="majorHAnsi" w:cstheme="majorHAnsi"/>
          </w:rPr>
          <w:t xml:space="preserve"> </w:t>
        </w:r>
      </w:ins>
      <w:ins w:id="694" w:author="Ye,Hao" w:date="2021-04-18T19:58:00Z">
        <w:r>
          <w:rPr>
            <w:rFonts w:asciiTheme="majorHAnsi" w:eastAsia="Times New Roman" w:hAnsiTheme="majorHAnsi" w:cstheme="majorHAnsi"/>
          </w:rPr>
          <w:t>Although a</w:t>
        </w:r>
      </w:ins>
      <w:ins w:id="695" w:author="Ye,Hao" w:date="2021-04-18T19:59:00Z">
        <w:r>
          <w:rPr>
            <w:rFonts w:asciiTheme="majorHAnsi" w:eastAsia="Times New Roman" w:hAnsiTheme="majorHAnsi" w:cstheme="majorHAnsi"/>
          </w:rPr>
          <w:t xml:space="preserve">n SAD that is very even would be highly unusual in most cases, </w:t>
        </w:r>
      </w:ins>
      <w:ins w:id="696" w:author="Ye,Hao" w:date="2021-04-18T20:00:00Z">
        <w:r>
          <w:rPr>
            <w:rFonts w:asciiTheme="majorHAnsi" w:eastAsia="Times New Roman" w:hAnsiTheme="majorHAnsi" w:cstheme="majorHAnsi"/>
          </w:rPr>
          <w:t xml:space="preserve">it would be expected in this situation. Correspondingly, our ability to infer the presence of an ecological mechanism that predisposes a community to be even will thus depend on the ratio of N to S. </w:t>
        </w:r>
      </w:ins>
      <w:ins w:id="697"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698" w:author="Renata M. Diaz" w:date="2021-03-15T14:52:00Z">
        <w:r w:rsidR="004149F2">
          <w:rPr>
            <w:rFonts w:asciiTheme="majorHAnsi" w:eastAsia="Times New Roman" w:hAnsiTheme="majorHAnsi" w:cstheme="majorHAnsi"/>
          </w:rPr>
          <w:t>types of observations would be surprising for an SAD given the specific constraints im</w:t>
        </w:r>
      </w:ins>
      <w:ins w:id="699" w:author="Renata M. Diaz" w:date="2021-03-15T14:53:00Z">
        <w:r w:rsidR="004149F2">
          <w:rPr>
            <w:rFonts w:asciiTheme="majorHAnsi" w:eastAsia="Times New Roman" w:hAnsiTheme="majorHAnsi" w:cstheme="majorHAnsi"/>
          </w:rPr>
          <w:t>posed by</w:t>
        </w:r>
      </w:ins>
      <w:ins w:id="700" w:author="Renata M. Diaz" w:date="2021-03-15T14:52:00Z">
        <w:r w:rsidR="004149F2">
          <w:rPr>
            <w:rFonts w:asciiTheme="majorHAnsi" w:eastAsia="Times New Roman" w:hAnsiTheme="majorHAnsi" w:cstheme="majorHAnsi"/>
          </w:rPr>
          <w:t xml:space="preserve"> its S and N.</w:t>
        </w:r>
      </w:ins>
      <w:ins w:id="701" w:author="Renata M. Diaz" w:date="2021-03-15T14:45:00Z">
        <w:r w:rsidR="00623244">
          <w:rPr>
            <w:rFonts w:asciiTheme="majorHAnsi" w:eastAsia="Times New Roman" w:hAnsiTheme="majorHAnsi" w:cstheme="majorHAnsi"/>
          </w:rPr>
          <w:t xml:space="preserve"> </w:t>
        </w:r>
      </w:ins>
    </w:p>
    <w:p w14:paraId="61E2C815" w14:textId="11531A2C" w:rsidR="00D03647" w:rsidRPr="002E2A57" w:rsidRDefault="00C71763" w:rsidP="00E518BC">
      <w:pPr>
        <w:spacing w:line="480" w:lineRule="auto"/>
        <w:rPr>
          <w:rFonts w:asciiTheme="majorHAnsi" w:eastAsia="Times New Roman" w:hAnsiTheme="majorHAnsi" w:cstheme="majorHAnsi"/>
        </w:rPr>
      </w:pPr>
      <w:ins w:id="702" w:author="Renata M. Diaz" w:date="2021-03-15T14:41:00Z">
        <w:del w:id="703" w:author="Ye,Hao" w:date="2021-04-18T20:00:00Z">
          <w:r w:rsidDel="00E518BC">
            <w:rPr>
              <w:rFonts w:asciiTheme="majorHAnsi" w:eastAsia="Times New Roman" w:hAnsiTheme="majorHAnsi" w:cstheme="majorHAnsi"/>
            </w:rPr>
            <w:delText xml:space="preserve"> </w:delText>
          </w:r>
        </w:del>
      </w:ins>
      <w:del w:id="704" w:author="Diaz,Renata M" w:date="2021-03-15T00:33:00Z">
        <w:r w:rsidR="007A2804" w:rsidDel="00BA3AC2">
          <w:rPr>
            <w:rFonts w:asciiTheme="majorHAnsi" w:eastAsia="Times New Roman" w:hAnsiTheme="majorHAnsi" w:cstheme="majorHAnsi"/>
          </w:rPr>
          <w:delText xml:space="preserve">The </w:delText>
        </w:r>
      </w:del>
      <w:ins w:id="705" w:author="Diaz,Renata M" w:date="2021-03-15T00:33:00Z">
        <w:del w:id="706" w:author="Renata M. Diaz" w:date="2021-03-15T14:53:00Z">
          <w:r w:rsidR="00BA3AC2" w:rsidDel="002046F7">
            <w:rPr>
              <w:rFonts w:asciiTheme="majorHAnsi" w:eastAsia="Times New Roman" w:hAnsiTheme="majorHAnsi" w:cstheme="majorHAnsi"/>
            </w:rPr>
            <w:delText xml:space="preserve">In </w:delText>
          </w:r>
        </w:del>
      </w:ins>
      <w:ins w:id="707" w:author="Renata M. Diaz" w:date="2021-03-15T14:53:00Z">
        <w:del w:id="708" w:author="Ye,Hao" w:date="2021-04-18T20:01:00Z">
          <w:r w:rsidR="002046F7" w:rsidDel="00E518BC">
            <w:rPr>
              <w:rFonts w:asciiTheme="majorHAnsi" w:eastAsia="Times New Roman" w:hAnsiTheme="majorHAnsi" w:cstheme="majorHAnsi"/>
            </w:rPr>
            <w:delText xml:space="preserve">Additionally, </w:delText>
          </w:r>
        </w:del>
      </w:ins>
      <w:ins w:id="709" w:author="Ye,Hao" w:date="2021-04-18T20:01:00Z">
        <w:r w:rsidR="00E518BC">
          <w:rPr>
            <w:rFonts w:asciiTheme="majorHAnsi" w:eastAsia="Times New Roman" w:hAnsiTheme="majorHAnsi" w:cstheme="majorHAnsi"/>
          </w:rPr>
          <w:t>A</w:t>
        </w:r>
      </w:ins>
      <w:ins w:id="710" w:author="Renata M. Diaz" w:date="2021-03-15T14:53:00Z">
        <w:del w:id="711" w:author="Ye,Hao" w:date="2021-04-18T20:01:00Z">
          <w:r w:rsidR="009743A6" w:rsidDel="00E518BC">
            <w:rPr>
              <w:rFonts w:asciiTheme="majorHAnsi" w:eastAsia="Times New Roman" w:hAnsiTheme="majorHAnsi" w:cstheme="majorHAnsi"/>
            </w:rPr>
            <w:delText>a</w:delText>
          </w:r>
        </w:del>
        <w:r w:rsidR="009743A6">
          <w:rPr>
            <w:rFonts w:asciiTheme="majorHAnsi" w:eastAsia="Times New Roman" w:hAnsiTheme="majorHAnsi" w:cstheme="majorHAnsi"/>
          </w:rPr>
          <w:t>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712" w:author="Diaz,Renata M" w:date="2021-03-15T00:33:00Z">
        <w:del w:id="71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71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715" w:author="Renata M. Diaz" w:date="2021-03-18T15:55:00Z">
        <w:del w:id="716" w:author="Ye,Hao" w:date="2021-04-18T20:01:00Z">
          <w:r w:rsidR="00F21AB9" w:rsidDel="00E518BC">
            <w:rPr>
              <w:rFonts w:asciiTheme="majorHAnsi" w:eastAsia="Times New Roman" w:hAnsiTheme="majorHAnsi" w:cstheme="majorHAnsi"/>
            </w:rPr>
            <w:delText>may</w:delText>
          </w:r>
        </w:del>
      </w:ins>
      <w:ins w:id="717" w:author="Ye,Hao" w:date="2021-04-18T20:01:00Z">
        <w:r w:rsidR="00E518BC">
          <w:rPr>
            <w:rFonts w:asciiTheme="majorHAnsi" w:eastAsia="Times New Roman" w:hAnsiTheme="majorHAnsi" w:cstheme="majorHAnsi"/>
          </w:rPr>
          <w:t>will</w:t>
        </w:r>
      </w:ins>
      <w:ins w:id="718" w:author="Renata M. Diaz" w:date="2021-03-18T15:55:00Z">
        <w:r w:rsidR="00F21AB9">
          <w:rPr>
            <w:rFonts w:asciiTheme="majorHAnsi" w:eastAsia="Times New Roman" w:hAnsiTheme="majorHAnsi" w:cstheme="majorHAnsi"/>
          </w:rPr>
          <w:t xml:space="preserve"> be </w:t>
        </w:r>
      </w:ins>
      <w:r w:rsidR="009342D9">
        <w:rPr>
          <w:rFonts w:asciiTheme="majorHAnsi" w:eastAsia="Times New Roman" w:hAnsiTheme="majorHAnsi" w:cstheme="majorHAnsi"/>
        </w:rPr>
        <w:t xml:space="preserve">critically important for disentangling the aspects of the SAD that </w:t>
      </w:r>
      <w:del w:id="719" w:author="Ye,Hao" w:date="2021-04-18T20:01:00Z">
        <w:r w:rsidR="009342D9" w:rsidDel="00E518BC">
          <w:rPr>
            <w:rFonts w:asciiTheme="majorHAnsi" w:eastAsia="Times New Roman" w:hAnsiTheme="majorHAnsi" w:cstheme="majorHAnsi"/>
          </w:rPr>
          <w:delText xml:space="preserve">are </w:delText>
        </w:r>
      </w:del>
      <w:ins w:id="720" w:author="Ye,Hao" w:date="2021-04-18T20:01:00Z">
        <w:r w:rsidR="00E518BC">
          <w:rPr>
            <w:rFonts w:asciiTheme="majorHAnsi" w:eastAsia="Times New Roman" w:hAnsiTheme="majorHAnsi" w:cstheme="majorHAnsi"/>
          </w:rPr>
          <w:t xml:space="preserve">can be attributed </w:t>
        </w:r>
      </w:ins>
      <w:del w:id="721" w:author="Ye,Hao" w:date="2021-04-18T20:01:00Z">
        <w:r w:rsidR="009342D9" w:rsidDel="00E518BC">
          <w:rPr>
            <w:rFonts w:asciiTheme="majorHAnsi" w:eastAsia="Times New Roman" w:hAnsiTheme="majorHAnsi" w:cstheme="majorHAnsi"/>
          </w:rPr>
          <w:delText xml:space="preserve">likely generated by </w:delText>
        </w:r>
      </w:del>
      <w:r w:rsidR="009342D9">
        <w:rPr>
          <w:rFonts w:asciiTheme="majorHAnsi" w:eastAsia="Times New Roman" w:hAnsiTheme="majorHAnsi" w:cstheme="majorHAnsi"/>
        </w:rPr>
        <w:t xml:space="preserve">statistical constraints from those </w:t>
      </w:r>
      <w:ins w:id="722" w:author="Ye,Hao" w:date="2021-04-18T20:01:00Z">
        <w:r w:rsidR="00E518BC">
          <w:rPr>
            <w:rFonts w:asciiTheme="majorHAnsi" w:eastAsia="Times New Roman" w:hAnsiTheme="majorHAnsi" w:cstheme="majorHAnsi"/>
          </w:rPr>
          <w:t xml:space="preserve">that result from </w:t>
        </w:r>
      </w:ins>
      <w:del w:id="723" w:author="Ye,Hao" w:date="2021-04-18T20:01:00Z">
        <w:r w:rsidR="009342D9" w:rsidDel="00E518BC">
          <w:rPr>
            <w:rFonts w:asciiTheme="majorHAnsi" w:eastAsia="Times New Roman" w:hAnsiTheme="majorHAnsi" w:cstheme="majorHAnsi"/>
          </w:rPr>
          <w:delText xml:space="preserve">generated by </w:delText>
        </w:r>
      </w:del>
      <w:r w:rsidR="009342D9">
        <w:rPr>
          <w:rFonts w:asciiTheme="majorHAnsi" w:eastAsia="Times New Roman" w:hAnsiTheme="majorHAnsi" w:cstheme="majorHAnsi"/>
        </w:rPr>
        <w:t xml:space="preserve">other processes. If the vast majority of mathematically possible SADs are similar in shape </w:t>
      </w:r>
      <w:r w:rsidR="00066260">
        <w:rPr>
          <w:rFonts w:asciiTheme="majorHAnsi" w:eastAsia="Times New Roman" w:hAnsiTheme="majorHAnsi" w:cstheme="majorHAnsi"/>
        </w:rPr>
        <w:t>–</w:t>
      </w:r>
      <w:del w:id="724" w:author="Ye,Hao" w:date="2021-04-18T20:01:00Z">
        <w:r w:rsidR="00066260" w:rsidDel="00E518BC">
          <w:rPr>
            <w:rFonts w:asciiTheme="majorHAnsi" w:eastAsia="Times New Roman" w:hAnsiTheme="majorHAnsi" w:cstheme="majorHAnsi"/>
          </w:rPr>
          <w:delText xml:space="preserve"> generating </w:delText>
        </w:r>
      </w:del>
      <w:r w:rsidR="00066260">
        <w:rPr>
          <w:rFonts w:asciiTheme="majorHAnsi" w:eastAsia="Times New Roman" w:hAnsiTheme="majorHAnsi" w:cstheme="majorHAnsi"/>
        </w:rPr>
        <w:t>a</w:t>
      </w:r>
      <w:del w:id="725" w:author="Ye,Hao" w:date="2021-04-18T20:01:00Z">
        <w:r w:rsidR="00066260" w:rsidDel="00E518BC">
          <w:rPr>
            <w:rFonts w:asciiTheme="majorHAnsi" w:eastAsia="Times New Roman" w:hAnsiTheme="majorHAnsi" w:cstheme="majorHAnsi"/>
          </w:rPr>
          <w:delText xml:space="preserve"> very</w:delText>
        </w:r>
      </w:del>
      <w:r w:rsidR="00066260">
        <w:rPr>
          <w:rFonts w:asciiTheme="majorHAnsi" w:eastAsia="Times New Roman" w:hAnsiTheme="majorHAnsi" w:cstheme="majorHAnsi"/>
        </w:rPr>
        <w:t xml:space="preserve">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ins w:id="726" w:author="Ye,Hao" w:date="2021-04-18T20:02:00Z">
        <w:r w:rsidR="00E518BC">
          <w:rPr>
            <w:rFonts w:asciiTheme="majorHAnsi" w:eastAsia="Times New Roman" w:hAnsiTheme="majorHAnsi" w:cstheme="majorHAnsi"/>
          </w:rPr>
          <w:t xml:space="preserve">are common </w:t>
        </w:r>
      </w:ins>
      <w:del w:id="727" w:author="Ye,Hao" w:date="2021-04-18T20:02:00Z">
        <w:r w:rsidR="00CA4F6F" w:rsidDel="00E518BC">
          <w:rPr>
            <w:rFonts w:asciiTheme="majorHAnsi" w:eastAsia="Times New Roman" w:hAnsiTheme="majorHAnsi" w:cstheme="majorHAnsi"/>
          </w:rPr>
          <w:delText>occur with more</w:delText>
        </w:r>
        <w:r w:rsidR="00914552" w:rsidDel="00E518BC">
          <w:rPr>
            <w:rFonts w:asciiTheme="majorHAnsi" w:eastAsia="Times New Roman" w:hAnsiTheme="majorHAnsi" w:cstheme="majorHAnsi"/>
          </w:rPr>
          <w:delText xml:space="preserve"> even</w:delText>
        </w:r>
        <w:r w:rsidR="00CA4F6F" w:rsidDel="00E518BC">
          <w:rPr>
            <w:rFonts w:asciiTheme="majorHAnsi" w:eastAsia="Times New Roman" w:hAnsiTheme="majorHAnsi" w:cstheme="majorHAnsi"/>
          </w:rPr>
          <w:delText xml:space="preserve"> frequency </w:delText>
        </w:r>
      </w:del>
      <w:r w:rsidR="00CA4F6F">
        <w:rPr>
          <w:rFonts w:asciiTheme="majorHAnsi" w:eastAsia="Times New Roman" w:hAnsiTheme="majorHAnsi" w:cstheme="majorHAnsi"/>
        </w:rPr>
        <w:t>in the feasible set</w:t>
      </w:r>
      <w:r w:rsidR="009342D9">
        <w:rPr>
          <w:rFonts w:asciiTheme="majorHAnsi" w:eastAsia="Times New Roman" w:hAnsiTheme="majorHAnsi" w:cstheme="majorHAnsi"/>
        </w:rPr>
        <w:t>,</w:t>
      </w:r>
      <w:ins w:id="728" w:author="Ye,Hao" w:date="2021-04-18T20:02:00Z">
        <w:r w:rsidR="00E518BC">
          <w:rPr>
            <w:rFonts w:asciiTheme="majorHAnsi" w:eastAsia="Times New Roman" w:hAnsiTheme="majorHAnsi" w:cstheme="majorHAnsi"/>
          </w:rPr>
          <w:t xml:space="preserve"> then</w:t>
        </w:r>
      </w:ins>
      <w:r w:rsidR="005978AF">
        <w:rPr>
          <w:rFonts w:asciiTheme="majorHAnsi" w:eastAsia="Times New Roman" w:hAnsiTheme="majorHAnsi" w:cstheme="majorHAnsi"/>
        </w:rPr>
        <w:t xml:space="preserve"> the statistical baseline is less </w:t>
      </w:r>
      <w:del w:id="729" w:author="Ye,Hao" w:date="2021-04-18T20:02:00Z">
        <w:r w:rsidR="005978AF" w:rsidDel="00E518BC">
          <w:rPr>
            <w:rFonts w:asciiTheme="majorHAnsi" w:eastAsia="Times New Roman" w:hAnsiTheme="majorHAnsi" w:cstheme="majorHAnsi"/>
          </w:rPr>
          <w:delText xml:space="preserve">specific and less </w:delText>
        </w:r>
      </w:del>
      <w:r w:rsidR="005978AF">
        <w:rPr>
          <w:rFonts w:asciiTheme="majorHAnsi" w:eastAsia="Times New Roman" w:hAnsiTheme="majorHAnsi" w:cstheme="majorHAnsi"/>
        </w:rPr>
        <w:t>well</w:t>
      </w:r>
      <w:ins w:id="730" w:author="Ye,Hao" w:date="2021-04-18T20:02:00Z">
        <w:r w:rsidR="00E518BC">
          <w:rPr>
            <w:rFonts w:asciiTheme="majorHAnsi" w:eastAsia="Times New Roman" w:hAnsiTheme="majorHAnsi" w:cstheme="majorHAnsi"/>
          </w:rPr>
          <w:t>-</w:t>
        </w:r>
      </w:ins>
      <w:del w:id="731" w:author="Ye,Hao" w:date="2021-04-18T20:02:00Z">
        <w:r w:rsidR="005978AF" w:rsidDel="00E518BC">
          <w:rPr>
            <w:rFonts w:asciiTheme="majorHAnsi" w:eastAsia="Times New Roman" w:hAnsiTheme="majorHAnsi" w:cstheme="majorHAnsi"/>
          </w:rPr>
          <w:delText xml:space="preserve"> </w:delText>
        </w:r>
      </w:del>
      <w:r w:rsidR="005978AF">
        <w:rPr>
          <w:rFonts w:asciiTheme="majorHAnsi" w:eastAsia="Times New Roman" w:hAnsiTheme="majorHAnsi" w:cstheme="majorHAnsi"/>
        </w:rPr>
        <w:t>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del w:id="732" w:author="Ye,Hao" w:date="2021-04-18T20:03:00Z">
        <w:r w:rsidR="009B7BE9" w:rsidDel="008E4667">
          <w:rPr>
            <w:rFonts w:asciiTheme="majorHAnsi" w:eastAsia="Times New Roman" w:hAnsiTheme="majorHAnsi" w:cstheme="majorHAnsi"/>
          </w:rPr>
          <w:delText>greatly</w:delText>
        </w:r>
        <w:r w:rsidR="009342D9" w:rsidDel="008E4667">
          <w:rPr>
            <w:rFonts w:asciiTheme="majorHAnsi" w:eastAsia="Times New Roman" w:hAnsiTheme="majorHAnsi" w:cstheme="majorHAnsi"/>
          </w:rPr>
          <w:delText xml:space="preserve"> </w:delText>
        </w:r>
      </w:del>
      <w:r w:rsidR="009342D9">
        <w:rPr>
          <w:rFonts w:asciiTheme="majorHAnsi" w:eastAsia="Times New Roman" w:hAnsiTheme="majorHAnsi" w:cstheme="majorHAnsi"/>
        </w:rPr>
        <w:t xml:space="preserve">reduced. </w:t>
      </w:r>
      <w:commentRangeStart w:id="733"/>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commentRangeEnd w:id="733"/>
      <w:r w:rsidR="0078137D">
        <w:rPr>
          <w:rStyle w:val="CommentReference"/>
        </w:rPr>
        <w:commentReference w:id="733"/>
      </w:r>
      <w:r w:rsidR="009342D9">
        <w:rPr>
          <w:rFonts w:asciiTheme="majorHAnsi" w:eastAsia="Times New Roman" w:hAnsiTheme="majorHAnsi" w:cstheme="majorHAnsi"/>
        </w:rPr>
        <w:t xml:space="preserve">. </w:t>
      </w:r>
      <w:commentRangeStart w:id="734"/>
      <w:ins w:id="735" w:author="Ernest, Morgan" w:date="2021-03-30T14:02:00Z">
        <w:r w:rsidR="00D81D86">
          <w:rPr>
            <w:rFonts w:asciiTheme="majorHAnsi" w:eastAsia="Times New Roman" w:hAnsiTheme="majorHAnsi" w:cstheme="majorHAnsi"/>
          </w:rPr>
          <w:t>Statistical baselines with broad distribution</w:t>
        </w:r>
      </w:ins>
      <w:ins w:id="736" w:author="Ernest, Morgan" w:date="2021-03-30T14:05:00Z">
        <w:r w:rsidR="00FD258C">
          <w:rPr>
            <w:rFonts w:asciiTheme="majorHAnsi" w:eastAsia="Times New Roman" w:hAnsiTheme="majorHAnsi" w:cstheme="majorHAnsi"/>
          </w:rPr>
          <w:t>s</w:t>
        </w:r>
      </w:ins>
      <w:ins w:id="737" w:author="Ernest, Morgan" w:date="2021-03-30T14:02:00Z">
        <w:r w:rsidR="00D81D86">
          <w:rPr>
            <w:rFonts w:asciiTheme="majorHAnsi" w:eastAsia="Times New Roman" w:hAnsiTheme="majorHAnsi" w:cstheme="majorHAnsi"/>
          </w:rPr>
          <w:t xml:space="preserve"> will therefore </w:t>
        </w:r>
      </w:ins>
      <w:ins w:id="738" w:author="Ernest, Morgan" w:date="2021-03-30T14:04:00Z">
        <w:r w:rsidR="00FD258C">
          <w:rPr>
            <w:rFonts w:asciiTheme="majorHAnsi" w:eastAsia="Times New Roman" w:hAnsiTheme="majorHAnsi" w:cstheme="majorHAnsi"/>
          </w:rPr>
          <w:t xml:space="preserve">impede our ability to </w:t>
        </w:r>
      </w:ins>
      <w:ins w:id="739" w:author="Ernest, Morgan" w:date="2021-03-30T14:05:00Z">
        <w:r w:rsidR="00FD258C">
          <w:rPr>
            <w:rFonts w:asciiTheme="majorHAnsi" w:eastAsia="Times New Roman" w:hAnsiTheme="majorHAnsi" w:cstheme="majorHAnsi"/>
          </w:rPr>
          <w:t xml:space="preserve">assess whether observed deviations </w:t>
        </w:r>
      </w:ins>
      <w:ins w:id="740" w:author="Ernest, Morgan" w:date="2021-03-30T14:06:00Z">
        <w:r w:rsidR="00FD258C">
          <w:rPr>
            <w:rFonts w:asciiTheme="majorHAnsi" w:eastAsia="Times New Roman" w:hAnsiTheme="majorHAnsi" w:cstheme="majorHAnsi"/>
          </w:rPr>
          <w:t>ecologically generated or expected to emerge</w:t>
        </w:r>
      </w:ins>
      <w:del w:id="741" w:author="Ernest, Morgan" w:date="2021-03-30T14:05:00Z">
        <w:r w:rsidR="009342D9" w:rsidDel="00FD258C">
          <w:rPr>
            <w:rFonts w:asciiTheme="majorHAnsi" w:eastAsia="Times New Roman" w:hAnsiTheme="majorHAnsi" w:cstheme="majorHAnsi"/>
          </w:rPr>
          <w:delText>When this occurs, we have</w:delText>
        </w:r>
      </w:del>
      <w:del w:id="742" w:author="Ernest, Morgan" w:date="2021-03-30T13:59:00Z">
        <w:r w:rsidR="009342D9" w:rsidDel="00D81D86">
          <w:rPr>
            <w:rFonts w:asciiTheme="majorHAnsi" w:eastAsia="Times New Roman" w:hAnsiTheme="majorHAnsi" w:cstheme="majorHAnsi"/>
          </w:rPr>
          <w:delText xml:space="preserve"> </w:delText>
        </w:r>
      </w:del>
      <w:del w:id="743" w:author="Ernest, Morgan" w:date="2021-03-30T14:05:00Z">
        <w:r w:rsidR="009342D9" w:rsidDel="00FD258C">
          <w:rPr>
            <w:rFonts w:asciiTheme="majorHAnsi" w:eastAsia="Times New Roman" w:hAnsiTheme="majorHAnsi" w:cstheme="majorHAnsi"/>
          </w:rPr>
          <w:delText xml:space="preserve">reduced confidence that even an observation that deviates </w:delText>
        </w:r>
        <w:r w:rsidR="003A7C89" w:rsidDel="00FD258C">
          <w:rPr>
            <w:rFonts w:asciiTheme="majorHAnsi" w:eastAsia="Times New Roman" w:hAnsiTheme="majorHAnsi" w:cstheme="majorHAnsi"/>
          </w:rPr>
          <w:delText xml:space="preserve">from the statistical baseline </w:delText>
        </w:r>
      </w:del>
      <w:del w:id="744" w:author="Ernest, Morgan" w:date="2021-03-30T14:06:00Z">
        <w:r w:rsidR="00D0177E" w:rsidDel="00FD258C">
          <w:rPr>
            <w:rFonts w:asciiTheme="majorHAnsi" w:eastAsia="Times New Roman" w:hAnsiTheme="majorHAnsi" w:cstheme="majorHAnsi"/>
          </w:rPr>
          <w:delText xml:space="preserve">did not emerge </w:delText>
        </w:r>
        <w:r w:rsidR="003A7C89" w:rsidDel="00FD258C">
          <w:rPr>
            <w:rFonts w:asciiTheme="majorHAnsi" w:eastAsia="Times New Roman" w:hAnsiTheme="majorHAnsi" w:cstheme="majorHAnsi"/>
          </w:rPr>
          <w:delText>at</w:delText>
        </w:r>
      </w:del>
      <w:r w:rsidR="003A7C89">
        <w:rPr>
          <w:rFonts w:asciiTheme="majorHAnsi" w:eastAsia="Times New Roman" w:hAnsiTheme="majorHAnsi" w:cstheme="majorHAnsi"/>
        </w:rPr>
        <w:t xml:space="preserve"> random</w:t>
      </w:r>
      <w:ins w:id="745" w:author="Ernest, Morgan" w:date="2021-03-30T14:06:00Z">
        <w:r w:rsidR="00FD258C">
          <w:rPr>
            <w:rFonts w:asciiTheme="majorHAnsi" w:eastAsia="Times New Roman" w:hAnsiTheme="majorHAnsi" w:cstheme="majorHAnsi"/>
          </w:rPr>
          <w:t>ly</w:t>
        </w:r>
      </w:ins>
      <w:r w:rsidR="003A7C89">
        <w:rPr>
          <w:rFonts w:asciiTheme="majorHAnsi" w:eastAsia="Times New Roman" w:hAnsiTheme="majorHAnsi" w:cstheme="majorHAnsi"/>
        </w:rPr>
        <w:t xml:space="preserve"> </w:t>
      </w:r>
      <w:del w:id="746" w:author="Ernest, Morgan" w:date="2021-03-30T13:59:00Z">
        <w:r w:rsidR="003A7C89" w:rsidDel="00D81D86">
          <w:rPr>
            <w:rFonts w:asciiTheme="majorHAnsi" w:eastAsia="Times New Roman" w:hAnsiTheme="majorHAnsi" w:cstheme="majorHAnsi"/>
          </w:rPr>
          <w:delText>from the</w:delText>
        </w:r>
        <w:r w:rsidR="00A17D91" w:rsidDel="00D81D86">
          <w:rPr>
            <w:rFonts w:asciiTheme="majorHAnsi" w:eastAsia="Times New Roman" w:hAnsiTheme="majorHAnsi" w:cstheme="majorHAnsi"/>
          </w:rPr>
          <w:delText xml:space="preserve"> relative</w:delText>
        </w:r>
        <w:r w:rsidR="00B4500B" w:rsidDel="00D81D86">
          <w:rPr>
            <w:rFonts w:asciiTheme="majorHAnsi" w:eastAsia="Times New Roman" w:hAnsiTheme="majorHAnsi" w:cstheme="majorHAnsi"/>
          </w:rPr>
          <w:delText>ly</w:delText>
        </w:r>
        <w:r w:rsidR="003A7C89" w:rsidDel="00D81D86">
          <w:rPr>
            <w:rFonts w:asciiTheme="majorHAnsi" w:eastAsia="Times New Roman" w:hAnsiTheme="majorHAnsi" w:cstheme="majorHAnsi"/>
          </w:rPr>
          <w:delText xml:space="preserve"> restricted pool of possible outcomes</w:delText>
        </w:r>
        <w:r w:rsidR="002C0207" w:rsidDel="00D81D86">
          <w:rPr>
            <w:rFonts w:asciiTheme="majorHAnsi" w:eastAsia="Times New Roman" w:hAnsiTheme="majorHAnsi" w:cstheme="majorHAnsi"/>
          </w:rPr>
          <w:delText xml:space="preserve"> </w:delText>
        </w:r>
      </w:del>
      <w:r w:rsidR="002C0207">
        <w:rPr>
          <w:rFonts w:asciiTheme="majorHAnsi" w:eastAsia="Times New Roman" w:hAnsiTheme="majorHAnsi" w:cstheme="majorHAnsi"/>
        </w:rPr>
        <w:t>(Jaynes 1957)</w:t>
      </w:r>
      <w:r w:rsidR="003A7C89">
        <w:rPr>
          <w:rFonts w:asciiTheme="majorHAnsi" w:eastAsia="Times New Roman" w:hAnsiTheme="majorHAnsi" w:cstheme="majorHAnsi"/>
        </w:rPr>
        <w:t>.</w:t>
      </w:r>
      <w:commentRangeEnd w:id="734"/>
      <w:r w:rsidR="00DA1906">
        <w:rPr>
          <w:rStyle w:val="CommentReference"/>
        </w:rPr>
        <w:commentReference w:id="734"/>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del w:id="747" w:author="Ye,Hao" w:date="2021-04-18T20:04:00Z">
        <w:r w:rsidR="00BB5423" w:rsidDel="00DA1906">
          <w:rPr>
            <w:rFonts w:asciiTheme="majorHAnsi" w:eastAsia="Times New Roman" w:hAnsiTheme="majorHAnsi" w:cstheme="majorHAnsi"/>
          </w:rPr>
          <w:delText>in e</w:delText>
        </w:r>
        <w:r w:rsidR="003E2386" w:rsidDel="00DA1906">
          <w:rPr>
            <w:rFonts w:asciiTheme="majorHAnsi" w:eastAsia="Times New Roman" w:hAnsiTheme="majorHAnsi" w:cstheme="majorHAnsi"/>
          </w:rPr>
          <w:delText>fforts to compar</w:delText>
        </w:r>
        <w:r w:rsidR="00EE5E72" w:rsidDel="00DA1906">
          <w:rPr>
            <w:rFonts w:asciiTheme="majorHAnsi" w:eastAsia="Times New Roman" w:hAnsiTheme="majorHAnsi" w:cstheme="majorHAnsi"/>
          </w:rPr>
          <w:delText>ing</w:delText>
        </w:r>
        <w:r w:rsidR="003E2386" w:rsidDel="00DA1906">
          <w:rPr>
            <w:rFonts w:asciiTheme="majorHAnsi" w:eastAsia="Times New Roman" w:hAnsiTheme="majorHAnsi" w:cstheme="majorHAnsi"/>
          </w:rPr>
          <w:delText xml:space="preserve"> </w:delText>
        </w:r>
      </w:del>
      <w:ins w:id="748" w:author="Renata M. Diaz" w:date="2021-03-19T15:09:00Z">
        <w:del w:id="749" w:author="Ye,Hao" w:date="2021-04-18T20:04:00Z">
          <w:r w:rsidR="00A8083C" w:rsidDel="00DA1906">
            <w:rPr>
              <w:rFonts w:asciiTheme="majorHAnsi" w:eastAsia="Times New Roman" w:hAnsiTheme="majorHAnsi" w:cstheme="majorHAnsi"/>
            </w:rPr>
            <w:delText xml:space="preserve">compare </w:delText>
          </w:r>
        </w:del>
      </w:ins>
      <w:del w:id="750" w:author="Ye,Hao" w:date="2021-04-18T20:04:00Z">
        <w:r w:rsidR="003E2386" w:rsidDel="00DA1906">
          <w:rPr>
            <w:rFonts w:asciiTheme="majorHAnsi" w:eastAsia="Times New Roman" w:hAnsiTheme="majorHAnsi" w:cstheme="majorHAnsi"/>
          </w:rPr>
          <w:delText xml:space="preserve">ecological observations to statistical baselines </w:delText>
        </w:r>
      </w:del>
      <w:r w:rsidR="003E2386">
        <w:rPr>
          <w:rFonts w:asciiTheme="majorHAnsi" w:eastAsia="Times New Roman" w:hAnsiTheme="majorHAnsi" w:cstheme="majorHAnsi"/>
        </w:rPr>
        <w:t>(Harte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hese effects</w:t>
      </w:r>
      <w:del w:id="751" w:author="Ye,Hao" w:date="2021-04-18T20:04:00Z">
        <w:r w:rsidR="006C6D04" w:rsidDel="00DA1906">
          <w:rPr>
            <w:rFonts w:asciiTheme="majorHAnsi" w:eastAsia="Times New Roman" w:hAnsiTheme="majorHAnsi" w:cstheme="majorHAnsi"/>
          </w:rPr>
          <w:delText xml:space="preserve"> </w:delText>
        </w:r>
        <w:r w:rsidR="00703279" w:rsidDel="00DA1906">
          <w:rPr>
            <w:rFonts w:asciiTheme="majorHAnsi" w:eastAsia="Times New Roman" w:hAnsiTheme="majorHAnsi" w:cstheme="majorHAnsi"/>
          </w:rPr>
          <w:delText xml:space="preserve">for the SAD or </w:delText>
        </w:r>
        <w:r w:rsidR="0085401B" w:rsidDel="00DA1906">
          <w:rPr>
            <w:rFonts w:asciiTheme="majorHAnsi" w:eastAsia="Times New Roman" w:hAnsiTheme="majorHAnsi" w:cstheme="majorHAnsi"/>
          </w:rPr>
          <w:delText xml:space="preserve">an identification </w:delText>
        </w:r>
        <w:r w:rsidR="00251817" w:rsidDel="00DA1906">
          <w:rPr>
            <w:rFonts w:asciiTheme="majorHAnsi" w:eastAsia="Times New Roman" w:hAnsiTheme="majorHAnsi" w:cstheme="majorHAnsi"/>
          </w:rPr>
          <w:delText xml:space="preserve">of </w:delText>
        </w:r>
        <w:r w:rsidR="00A04798" w:rsidDel="00DA1906">
          <w:rPr>
            <w:rFonts w:asciiTheme="majorHAnsi" w:eastAsia="Times New Roman" w:hAnsiTheme="majorHAnsi" w:cstheme="majorHAnsi"/>
          </w:rPr>
          <w:delText>the range of community sizes most strongly affected</w:delText>
        </w:r>
      </w:del>
      <w:r w:rsidR="00A04798">
        <w:rPr>
          <w:rFonts w:asciiTheme="majorHAnsi" w:eastAsia="Times New Roman" w:hAnsiTheme="majorHAnsi" w:cstheme="majorHAnsi"/>
        </w:rPr>
        <w:t xml:space="preserve">. Because ecologists study the SAD for </w:t>
      </w:r>
      <w:ins w:id="752" w:author="Ye,Hao" w:date="2021-04-18T20:04:00Z">
        <w:r w:rsidR="00DA1906">
          <w:rPr>
            <w:rFonts w:asciiTheme="majorHAnsi" w:eastAsia="Times New Roman" w:hAnsiTheme="majorHAnsi" w:cstheme="majorHAnsi"/>
          </w:rPr>
          <w:t xml:space="preserve">a </w:t>
        </w:r>
      </w:ins>
      <w:ins w:id="753" w:author="Ye,Hao" w:date="2021-04-18T20:05:00Z">
        <w:r w:rsidR="00DA1906">
          <w:rPr>
            <w:rFonts w:asciiTheme="majorHAnsi" w:eastAsia="Times New Roman" w:hAnsiTheme="majorHAnsi" w:cstheme="majorHAnsi"/>
          </w:rPr>
          <w:t xml:space="preserve">large range of S and N, </w:t>
        </w:r>
      </w:ins>
      <w:del w:id="754" w:author="Ye,Hao" w:date="2021-04-18T20:05:00Z">
        <w:r w:rsidR="00A04798" w:rsidDel="00DA1906">
          <w:rPr>
            <w:rFonts w:asciiTheme="majorHAnsi" w:eastAsia="Times New Roman" w:hAnsiTheme="majorHAnsi" w:cstheme="majorHAnsi"/>
          </w:rPr>
          <w:delText xml:space="preserve">communities varying in size from the </w:delText>
        </w:r>
        <w:r w:rsidR="00980002" w:rsidDel="00DA1906">
          <w:rPr>
            <w:rFonts w:asciiTheme="majorHAnsi" w:eastAsia="Times New Roman" w:hAnsiTheme="majorHAnsi" w:cstheme="majorHAnsi"/>
          </w:rPr>
          <w:delText>very</w:delText>
        </w:r>
        <w:r w:rsidR="00A04798" w:rsidDel="00DA1906">
          <w:rPr>
            <w:rFonts w:asciiTheme="majorHAnsi" w:eastAsia="Times New Roman" w:hAnsiTheme="majorHAnsi" w:cstheme="majorHAnsi"/>
          </w:rPr>
          <w:delText xml:space="preserve"> small – </w:delText>
        </w:r>
        <w:r w:rsidR="00A04798" w:rsidDel="00DA1906">
          <w:rPr>
            <w:rFonts w:asciiTheme="majorHAnsi" w:eastAsia="Times New Roman" w:hAnsiTheme="majorHAnsi" w:cstheme="majorHAnsi"/>
            <w:i/>
            <w:iCs/>
          </w:rPr>
          <w:delText xml:space="preserve">S </w:delText>
        </w:r>
        <w:r w:rsidR="00A04798" w:rsidDel="00DA1906">
          <w:rPr>
            <w:rFonts w:asciiTheme="majorHAnsi" w:eastAsia="Times New Roman" w:hAnsiTheme="majorHAnsi" w:cstheme="majorHAnsi"/>
          </w:rPr>
          <w:delText xml:space="preserve">and </w:delText>
        </w:r>
        <w:r w:rsidR="00A04798" w:rsidDel="00DA1906">
          <w:rPr>
            <w:rFonts w:asciiTheme="majorHAnsi" w:eastAsia="Times New Roman" w:hAnsiTheme="majorHAnsi" w:cstheme="majorHAnsi"/>
            <w:i/>
            <w:iCs/>
          </w:rPr>
          <w:delText xml:space="preserve">N </w:delText>
        </w:r>
        <w:r w:rsidR="00A04798" w:rsidDel="00DA1906">
          <w:rPr>
            <w:rFonts w:asciiTheme="majorHAnsi" w:eastAsia="Times New Roman" w:hAnsiTheme="majorHAnsi" w:cstheme="majorHAnsi"/>
          </w:rPr>
          <w:delText xml:space="preserve">&lt; 5 – to the enormous – </w:delText>
        </w:r>
        <w:r w:rsidR="00A04798" w:rsidDel="00DA1906">
          <w:rPr>
            <w:rFonts w:asciiTheme="majorHAnsi" w:eastAsia="Times New Roman" w:hAnsiTheme="majorHAnsi" w:cstheme="majorHAnsi"/>
            <w:i/>
            <w:iCs/>
          </w:rPr>
          <w:delText xml:space="preserve">S </w:delText>
        </w:r>
        <w:r w:rsidR="00A04798" w:rsidDel="00DA1906">
          <w:rPr>
            <w:rFonts w:asciiTheme="majorHAnsi" w:eastAsia="Times New Roman" w:hAnsiTheme="majorHAnsi" w:cstheme="majorHAnsi"/>
          </w:rPr>
          <w:delText xml:space="preserve">and </w:delText>
        </w:r>
        <w:r w:rsidR="00A04798" w:rsidDel="00DA1906">
          <w:rPr>
            <w:rFonts w:asciiTheme="majorHAnsi" w:eastAsia="Times New Roman" w:hAnsiTheme="majorHAnsi" w:cstheme="majorHAnsi"/>
            <w:i/>
            <w:iCs/>
          </w:rPr>
          <w:delText>N</w:delText>
        </w:r>
        <w:r w:rsidR="00A833EC" w:rsidDel="00DA1906">
          <w:rPr>
            <w:rFonts w:asciiTheme="majorHAnsi" w:eastAsia="Times New Roman" w:hAnsiTheme="majorHAnsi" w:cstheme="majorHAnsi"/>
            <w:i/>
            <w:iCs/>
          </w:rPr>
          <w:delText xml:space="preserve"> </w:delText>
        </w:r>
        <w:r w:rsidR="00A833EC" w:rsidDel="00DA1906">
          <w:rPr>
            <w:rFonts w:asciiTheme="majorHAnsi" w:eastAsia="Times New Roman" w:hAnsiTheme="majorHAnsi" w:cstheme="majorHAnsi"/>
          </w:rPr>
          <w:delText xml:space="preserve">&gt;&gt; 1000 </w:delText>
        </w:r>
        <w:r w:rsidR="00A04798" w:rsidDel="00DA1906">
          <w:rPr>
            <w:rFonts w:asciiTheme="majorHAnsi" w:eastAsia="Times New Roman" w:hAnsiTheme="majorHAnsi" w:cstheme="majorHAnsi"/>
          </w:rPr>
          <w:delText xml:space="preserve">– </w:delText>
        </w:r>
      </w:del>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w:t>
      </w:r>
      <w:ins w:id="755" w:author="Ye,Hao" w:date="2021-04-18T20:05:00Z">
        <w:r w:rsidR="00DA1906">
          <w:rPr>
            <w:rFonts w:asciiTheme="majorHAnsi" w:eastAsia="Times New Roman" w:hAnsiTheme="majorHAnsi" w:cstheme="majorHAnsi"/>
          </w:rPr>
          <w:t>ies</w:t>
        </w:r>
      </w:ins>
      <w:del w:id="756" w:author="Ye,Hao" w:date="2021-04-18T20:05:00Z">
        <w:r w:rsidR="00A04798" w:rsidDel="00DA1906">
          <w:rPr>
            <w:rFonts w:asciiTheme="majorHAnsi" w:eastAsia="Times New Roman" w:hAnsiTheme="majorHAnsi" w:cstheme="majorHAnsi"/>
          </w:rPr>
          <w:delText>y sizes</w:delText>
        </w:r>
      </w:del>
      <w:r w:rsidR="00A04798">
        <w:rPr>
          <w:rFonts w:asciiTheme="majorHAnsi" w:eastAsia="Times New Roman" w:hAnsiTheme="majorHAnsi" w:cstheme="majorHAnsi"/>
        </w:rPr>
        <w:t xml:space="preserve">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57321FB2"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757"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del w:id="758" w:author="Ye,Hao" w:date="2021-04-18T20:05:00Z">
        <w:r w:rsidR="00B50027" w:rsidDel="00810A76">
          <w:rPr>
            <w:rFonts w:asciiTheme="majorHAnsi" w:eastAsia="Times New Roman" w:hAnsiTheme="majorHAnsi" w:cstheme="majorHAnsi"/>
          </w:rPr>
          <w:delText xml:space="preserve">appears </w:delText>
        </w:r>
      </w:del>
      <w:ins w:id="759" w:author="Ye,Hao" w:date="2021-04-18T20:05:00Z">
        <w:r w:rsidR="00810A76">
          <w:rPr>
            <w:rFonts w:asciiTheme="majorHAnsi" w:eastAsia="Times New Roman" w:hAnsiTheme="majorHAnsi" w:cstheme="majorHAnsi"/>
          </w:rPr>
          <w:t>influences</w:t>
        </w:r>
      </w:ins>
      <w:del w:id="760" w:author="Ye,Hao" w:date="2021-04-18T20:05:00Z">
        <w:r w:rsidR="00B50027" w:rsidDel="00810A76">
          <w:rPr>
            <w:rFonts w:asciiTheme="majorHAnsi" w:eastAsia="Times New Roman" w:hAnsiTheme="majorHAnsi" w:cstheme="majorHAnsi"/>
          </w:rPr>
          <w:delText>to be</w:delText>
        </w:r>
        <w:r w:rsidR="004178E5" w:rsidRPr="002E2A57" w:rsidDel="00810A76">
          <w:rPr>
            <w:rFonts w:asciiTheme="majorHAnsi" w:eastAsia="Times New Roman" w:hAnsiTheme="majorHAnsi" w:cstheme="majorHAnsi"/>
          </w:rPr>
          <w:delText xml:space="preserve"> associated with variation in</w:delText>
        </w:r>
      </w:del>
      <w:r w:rsidR="004178E5" w:rsidRPr="002E2A57">
        <w:rPr>
          <w:rFonts w:asciiTheme="majorHAnsi" w:eastAsia="Times New Roman" w:hAnsiTheme="majorHAnsi" w:cstheme="majorHAnsi"/>
        </w:rPr>
        <w:t xml:space="preserve">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761"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762"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763"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764" w:author="Renata M. Diaz" w:date="2021-03-15T14:54:00Z">
        <w:r w:rsidR="003E6EA5" w:rsidDel="00D57AF4">
          <w:rPr>
            <w:rFonts w:asciiTheme="majorHAnsi" w:eastAsia="Times New Roman" w:hAnsiTheme="majorHAnsi" w:cstheme="majorHAnsi"/>
          </w:rPr>
          <w:delText xml:space="preserve">We </w:delText>
        </w:r>
      </w:del>
      <w:del w:id="765"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766"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767" w:author="Renata M. Diaz" w:date="2021-03-08T13:27:00Z">
        <w:r w:rsidR="00F22B4B" w:rsidRPr="002E2A57" w:rsidDel="007F6A02">
          <w:rPr>
            <w:rFonts w:asciiTheme="majorHAnsi" w:eastAsia="Times New Roman" w:hAnsiTheme="majorHAnsi" w:cstheme="majorHAnsi"/>
          </w:rPr>
          <w:delText xml:space="preserve">3 </w:delText>
        </w:r>
      </w:del>
      <w:ins w:id="768" w:author="Renata M. Diaz" w:date="2021-03-15T14:54:00Z">
        <w:r w:rsidR="00932D41">
          <w:rPr>
            <w:rFonts w:asciiTheme="majorHAnsi" w:eastAsia="Times New Roman" w:hAnsiTheme="majorHAnsi" w:cstheme="majorHAnsi"/>
          </w:rPr>
          <w:t>4</w:t>
        </w:r>
      </w:ins>
      <w:ins w:id="769"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770"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771"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772" w:author="Renata M. Diaz" w:date="2021-03-19T17:26:00Z">
        <w:r w:rsidR="00693F58" w:rsidDel="006A46D3">
          <w:rPr>
            <w:rFonts w:asciiTheme="majorHAnsi" w:eastAsia="Times New Roman" w:hAnsiTheme="majorHAnsi" w:cstheme="majorHAnsi"/>
          </w:rPr>
          <w:delText>S2</w:delText>
        </w:r>
      </w:del>
      <w:ins w:id="773" w:author="Renata M. Diaz" w:date="2021-03-19T17:26:00Z">
        <w:r w:rsidR="006A46D3">
          <w:rPr>
            <w:rFonts w:asciiTheme="majorHAnsi" w:eastAsia="Times New Roman" w:hAnsiTheme="majorHAnsi" w:cstheme="majorHAnsi"/>
          </w:rPr>
          <w:t xml:space="preserve">S1 </w:t>
        </w:r>
      </w:ins>
      <w:ins w:id="774"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775" w:author="Renata M. Diaz" w:date="2021-03-08T13:18:00Z"/>
          <w:rFonts w:asciiTheme="majorHAnsi" w:eastAsia="Times New Roman" w:hAnsiTheme="majorHAnsi" w:cstheme="majorHAnsi"/>
        </w:rPr>
      </w:pPr>
      <w:ins w:id="776" w:author="Renata M. Diaz" w:date="2021-03-08T13:18:00Z">
        <w:r>
          <w:rPr>
            <w:rFonts w:asciiTheme="majorHAnsi" w:eastAsia="Times New Roman" w:hAnsiTheme="majorHAnsi" w:cstheme="majorHAnsi"/>
            <w:i/>
            <w:iCs/>
          </w:rPr>
          <w:t>Accounting for empirical sampling error</w:t>
        </w:r>
      </w:ins>
    </w:p>
    <w:p w14:paraId="61112A59" w14:textId="455749AB" w:rsidR="00AE4D92" w:rsidRDefault="000D51E1" w:rsidP="00021897">
      <w:pPr>
        <w:spacing w:line="480" w:lineRule="auto"/>
        <w:rPr>
          <w:ins w:id="777" w:author="Renata M. Diaz" w:date="2021-03-08T14:05:00Z"/>
          <w:rFonts w:asciiTheme="majorHAnsi" w:eastAsia="Times New Roman" w:hAnsiTheme="majorHAnsi" w:cstheme="majorHAnsi"/>
        </w:rPr>
      </w:pPr>
      <w:ins w:id="778"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779" w:author="Renata M. Diaz" w:date="2021-03-08T13:37:00Z">
        <w:r>
          <w:rPr>
            <w:rFonts w:asciiTheme="majorHAnsi" w:eastAsia="Times New Roman" w:hAnsiTheme="majorHAnsi" w:cstheme="majorHAnsi"/>
          </w:rPr>
          <w:t xml:space="preserve">SADs derived from field sampling will inevitably be subject </w:t>
        </w:r>
      </w:ins>
      <w:ins w:id="780" w:author="Ernest, Morgan" w:date="2021-03-30T14:13:00Z">
        <w:r w:rsidR="00FD258C">
          <w:rPr>
            <w:rFonts w:asciiTheme="majorHAnsi" w:eastAsia="Times New Roman" w:hAnsiTheme="majorHAnsi" w:cstheme="majorHAnsi"/>
          </w:rPr>
          <w:t xml:space="preserve">to </w:t>
        </w:r>
      </w:ins>
      <w:ins w:id="781" w:author="Renata M. Diaz" w:date="2021-03-08T13:37:00Z">
        <w:r>
          <w:rPr>
            <w:rFonts w:asciiTheme="majorHAnsi" w:eastAsia="Times New Roman" w:hAnsiTheme="majorHAnsi" w:cstheme="majorHAnsi"/>
          </w:rPr>
          <w:t>some degree of sampling erro</w:t>
        </w:r>
      </w:ins>
      <w:ins w:id="782" w:author="Renata M. Diaz" w:date="2021-03-08T13:39:00Z">
        <w:r>
          <w:rPr>
            <w:rFonts w:asciiTheme="majorHAnsi" w:eastAsia="Times New Roman" w:hAnsiTheme="majorHAnsi" w:cstheme="majorHAnsi"/>
          </w:rPr>
          <w:t>r</w:t>
        </w:r>
      </w:ins>
      <w:ins w:id="783" w:author="Renata M. Diaz" w:date="2021-03-19T15:35:00Z">
        <w:r w:rsidR="00B57CAC">
          <w:rPr>
            <w:rFonts w:asciiTheme="majorHAnsi" w:eastAsia="Times New Roman" w:hAnsiTheme="majorHAnsi" w:cstheme="majorHAnsi"/>
          </w:rPr>
          <w:t xml:space="preserve"> (Bonar et al. 2011)</w:t>
        </w:r>
      </w:ins>
      <w:ins w:id="784" w:author="Renata M. Diaz" w:date="2021-03-08T13:39:00Z">
        <w:r>
          <w:rPr>
            <w:rFonts w:asciiTheme="majorHAnsi" w:eastAsia="Times New Roman" w:hAnsiTheme="majorHAnsi" w:cstheme="majorHAnsi"/>
          </w:rPr>
          <w:t xml:space="preserve">.  </w:t>
        </w:r>
      </w:ins>
      <w:ins w:id="785" w:author="Renata M. Diaz" w:date="2021-03-08T13:53:00Z">
        <w:r w:rsidR="00EE7D9C">
          <w:rPr>
            <w:rFonts w:asciiTheme="majorHAnsi" w:eastAsia="Times New Roman" w:hAnsiTheme="majorHAnsi" w:cstheme="majorHAnsi"/>
          </w:rPr>
          <w:t xml:space="preserve">Therefore, in addition to analyzing the </w:t>
        </w:r>
        <w:del w:id="786" w:author="Ye,Hao" w:date="2021-04-20T10:59:00Z">
          <w:r w:rsidR="00EE7D9C" w:rsidDel="00641D9F">
            <w:rPr>
              <w:rFonts w:asciiTheme="majorHAnsi" w:eastAsia="Times New Roman" w:hAnsiTheme="majorHAnsi" w:cstheme="majorHAnsi"/>
            </w:rPr>
            <w:delText>raw</w:delText>
          </w:r>
        </w:del>
      </w:ins>
      <w:ins w:id="787" w:author="Ye,Hao" w:date="2021-04-20T10:59:00Z">
        <w:r w:rsidR="00641D9F">
          <w:rPr>
            <w:rFonts w:asciiTheme="majorHAnsi" w:eastAsia="Times New Roman" w:hAnsiTheme="majorHAnsi" w:cstheme="majorHAnsi"/>
          </w:rPr>
          <w:t>observed</w:t>
        </w:r>
      </w:ins>
      <w:ins w:id="788" w:author="Renata M. Diaz" w:date="2021-03-08T13:53:00Z">
        <w:r w:rsidR="00EE7D9C">
          <w:rPr>
            <w:rFonts w:asciiTheme="majorHAnsi" w:eastAsia="Times New Roman" w:hAnsiTheme="majorHAnsi" w:cstheme="majorHAnsi"/>
          </w:rPr>
          <w:t xml:space="preserve"> SADs </w:t>
        </w:r>
      </w:ins>
      <w:ins w:id="789" w:author="Renata M. Diaz" w:date="2021-03-08T13:54:00Z">
        <w:r w:rsidR="00EE7D9C">
          <w:rPr>
            <w:rFonts w:asciiTheme="majorHAnsi" w:eastAsia="Times New Roman" w:hAnsiTheme="majorHAnsi" w:cstheme="majorHAnsi"/>
          </w:rPr>
          <w:t>in our database, we</w:t>
        </w:r>
      </w:ins>
      <w:ins w:id="790" w:author="Renata M. Diaz" w:date="2021-03-08T13:40:00Z">
        <w:r>
          <w:rPr>
            <w:rFonts w:asciiTheme="majorHAnsi" w:eastAsia="Times New Roman" w:hAnsiTheme="majorHAnsi" w:cstheme="majorHAnsi"/>
          </w:rPr>
          <w:t xml:space="preserve"> employed two </w:t>
        </w:r>
      </w:ins>
      <w:ins w:id="791" w:author="Renata M. Diaz" w:date="2021-03-08T13:41:00Z">
        <w:r>
          <w:rPr>
            <w:rFonts w:asciiTheme="majorHAnsi" w:eastAsia="Times New Roman" w:hAnsiTheme="majorHAnsi" w:cstheme="majorHAnsi"/>
          </w:rPr>
          <w:t xml:space="preserve">resampling schemes to </w:t>
        </w:r>
      </w:ins>
      <w:ins w:id="792" w:author="Renata M. Diaz" w:date="2021-03-08T13:43:00Z">
        <w:r>
          <w:rPr>
            <w:rFonts w:asciiTheme="majorHAnsi" w:eastAsia="Times New Roman" w:hAnsiTheme="majorHAnsi" w:cstheme="majorHAnsi"/>
          </w:rPr>
          <w:t>test</w:t>
        </w:r>
      </w:ins>
      <w:ins w:id="793" w:author="Renata M. Diaz" w:date="2021-03-08T13:41:00Z">
        <w:r>
          <w:rPr>
            <w:rFonts w:asciiTheme="majorHAnsi" w:eastAsia="Times New Roman" w:hAnsiTheme="majorHAnsi" w:cstheme="majorHAnsi"/>
          </w:rPr>
          <w:t xml:space="preserve"> if, and how, different forms of observation error affect </w:t>
        </w:r>
      </w:ins>
      <w:ins w:id="794" w:author="Renata M. Diaz" w:date="2021-03-08T13:42:00Z">
        <w:r>
          <w:rPr>
            <w:rFonts w:asciiTheme="majorHAnsi" w:eastAsia="Times New Roman" w:hAnsiTheme="majorHAnsi" w:cstheme="majorHAnsi"/>
          </w:rPr>
          <w:t xml:space="preserve">our results. </w:t>
        </w:r>
      </w:ins>
    </w:p>
    <w:p w14:paraId="61C73A41" w14:textId="73F09C12" w:rsidR="00001BC4" w:rsidRDefault="000D51E1" w:rsidP="00021897">
      <w:pPr>
        <w:spacing w:line="480" w:lineRule="auto"/>
        <w:rPr>
          <w:ins w:id="795" w:author="Renata M. Diaz" w:date="2021-03-08T14:05:00Z"/>
          <w:rFonts w:asciiTheme="majorHAnsi" w:eastAsia="Times New Roman" w:hAnsiTheme="majorHAnsi" w:cstheme="majorHAnsi"/>
        </w:rPr>
      </w:pPr>
      <w:ins w:id="796" w:author="Renata M. Diaz" w:date="2021-03-08T13:43:00Z">
        <w:r>
          <w:rPr>
            <w:rFonts w:asciiTheme="majorHAnsi" w:eastAsia="Times New Roman" w:hAnsiTheme="majorHAnsi" w:cstheme="majorHAnsi"/>
          </w:rPr>
          <w:t>First, we explore</w:t>
        </w:r>
      </w:ins>
      <w:ins w:id="797" w:author="Renata M. Diaz" w:date="2021-03-08T13:51:00Z">
        <w:r w:rsidR="00E51A99">
          <w:rPr>
            <w:rFonts w:asciiTheme="majorHAnsi" w:eastAsia="Times New Roman" w:hAnsiTheme="majorHAnsi" w:cstheme="majorHAnsi"/>
          </w:rPr>
          <w:t xml:space="preserve">d </w:t>
        </w:r>
      </w:ins>
      <w:ins w:id="798" w:author="Renata M. Diaz" w:date="2021-03-08T13:43:00Z">
        <w:r>
          <w:rPr>
            <w:rFonts w:asciiTheme="majorHAnsi" w:eastAsia="Times New Roman" w:hAnsiTheme="majorHAnsi" w:cstheme="majorHAnsi"/>
          </w:rPr>
          <w:t>the possibility that empirical sampling systematicall</w:t>
        </w:r>
      </w:ins>
      <w:ins w:id="799" w:author="Renata M. Diaz" w:date="2021-03-08T13:44:00Z">
        <w:r>
          <w:rPr>
            <w:rFonts w:asciiTheme="majorHAnsi" w:eastAsia="Times New Roman" w:hAnsiTheme="majorHAnsi" w:cstheme="majorHAnsi"/>
          </w:rPr>
          <w:t xml:space="preserve">y </w:t>
        </w:r>
      </w:ins>
      <w:ins w:id="800" w:author="Renata M. Diaz" w:date="2021-03-08T13:52:00Z">
        <w:r w:rsidR="00EE7D9C">
          <w:rPr>
            <w:rFonts w:asciiTheme="majorHAnsi" w:eastAsia="Times New Roman" w:hAnsiTheme="majorHAnsi" w:cstheme="majorHAnsi"/>
          </w:rPr>
          <w:t>undercounts</w:t>
        </w:r>
      </w:ins>
      <w:ins w:id="801" w:author="Renata M. Diaz" w:date="2021-03-08T13:44:00Z">
        <w:r>
          <w:rPr>
            <w:rFonts w:asciiTheme="majorHAnsi" w:eastAsia="Times New Roman" w:hAnsiTheme="majorHAnsi" w:cstheme="majorHAnsi"/>
          </w:rPr>
          <w:t xml:space="preserve"> the true number of rare species in a community</w:t>
        </w:r>
      </w:ins>
      <w:ins w:id="802" w:author="Renata M. Diaz" w:date="2021-03-08T13:47:00Z">
        <w:r>
          <w:rPr>
            <w:rFonts w:asciiTheme="majorHAnsi" w:eastAsia="Times New Roman" w:hAnsiTheme="majorHAnsi" w:cstheme="majorHAnsi"/>
          </w:rPr>
          <w:t xml:space="preserve"> (</w:t>
        </w:r>
      </w:ins>
      <w:proofErr w:type="spellStart"/>
      <w:ins w:id="803"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804" w:author="Renata M. Diaz" w:date="2021-03-08T13:47:00Z">
        <w:r>
          <w:rPr>
            <w:rFonts w:asciiTheme="majorHAnsi" w:eastAsia="Times New Roman" w:hAnsiTheme="majorHAnsi" w:cstheme="majorHAnsi"/>
          </w:rPr>
          <w:t>)</w:t>
        </w:r>
      </w:ins>
      <w:ins w:id="805" w:author="Renata M. Diaz" w:date="2021-03-08T13:44:00Z">
        <w:r>
          <w:rPr>
            <w:rFonts w:asciiTheme="majorHAnsi" w:eastAsia="Times New Roman" w:hAnsiTheme="majorHAnsi" w:cstheme="majorHAnsi"/>
          </w:rPr>
          <w:t>.</w:t>
        </w:r>
      </w:ins>
      <w:ins w:id="806" w:author="Renata M. Diaz" w:date="2021-03-08T13:48:00Z">
        <w:r w:rsidR="00E51A99">
          <w:rPr>
            <w:rFonts w:asciiTheme="majorHAnsi" w:eastAsia="Times New Roman" w:hAnsiTheme="majorHAnsi" w:cstheme="majorHAnsi"/>
          </w:rPr>
          <w:t xml:space="preserve"> Rare species </w:t>
        </w:r>
      </w:ins>
      <w:ins w:id="807" w:author="Ye,Hao" w:date="2021-04-20T10:59:00Z">
        <w:r w:rsidR="00641D9F">
          <w:rPr>
            <w:rFonts w:asciiTheme="majorHAnsi" w:eastAsia="Times New Roman" w:hAnsiTheme="majorHAnsi" w:cstheme="majorHAnsi"/>
          </w:rPr>
          <w:t>are</w:t>
        </w:r>
      </w:ins>
      <w:ins w:id="808" w:author="Renata M. Diaz" w:date="2021-03-08T13:51:00Z">
        <w:del w:id="809" w:author="Ye,Hao" w:date="2021-04-20T10:59:00Z">
          <w:r w:rsidR="00EE7D9C" w:rsidDel="00641D9F">
            <w:rPr>
              <w:rFonts w:asciiTheme="majorHAnsi" w:eastAsia="Times New Roman" w:hAnsiTheme="majorHAnsi" w:cstheme="majorHAnsi"/>
            </w:rPr>
            <w:delText>may be</w:delText>
          </w:r>
        </w:del>
      </w:ins>
      <w:ins w:id="810" w:author="Renata M. Diaz" w:date="2021-03-08T13:48:00Z">
        <w:r w:rsidR="00E51A99">
          <w:rPr>
            <w:rFonts w:asciiTheme="majorHAnsi" w:eastAsia="Times New Roman" w:hAnsiTheme="majorHAnsi" w:cstheme="majorHAnsi"/>
          </w:rPr>
          <w:t xml:space="preserve"> more li</w:t>
        </w:r>
      </w:ins>
      <w:ins w:id="811" w:author="Renata M. Diaz" w:date="2021-03-08T13:49:00Z">
        <w:r w:rsidR="00E51A99">
          <w:rPr>
            <w:rFonts w:asciiTheme="majorHAnsi" w:eastAsia="Times New Roman" w:hAnsiTheme="majorHAnsi" w:cstheme="majorHAnsi"/>
          </w:rPr>
          <w:t xml:space="preserve">kely to escape detection during sampling, </w:t>
        </w:r>
      </w:ins>
      <w:ins w:id="812" w:author="Renata M. Diaz" w:date="2021-03-08T13:50:00Z">
        <w:r w:rsidR="00E51A99">
          <w:rPr>
            <w:rFonts w:asciiTheme="majorHAnsi" w:eastAsia="Times New Roman" w:hAnsiTheme="majorHAnsi" w:cstheme="majorHAnsi"/>
          </w:rPr>
          <w:t xml:space="preserve">leading to an underestimate of both the total </w:t>
        </w:r>
      </w:ins>
      <w:ins w:id="813" w:author="Renata M. Diaz" w:date="2021-03-08T13:52:00Z">
        <w:r w:rsidR="00EE7D9C">
          <w:rPr>
            <w:rFonts w:asciiTheme="majorHAnsi" w:eastAsia="Times New Roman" w:hAnsiTheme="majorHAnsi" w:cstheme="majorHAnsi"/>
          </w:rPr>
          <w:t>species</w:t>
        </w:r>
      </w:ins>
      <w:ins w:id="814" w:author="Renata M. Diaz" w:date="2021-03-08T13:51:00Z">
        <w:r w:rsidR="00EE7D9C">
          <w:rPr>
            <w:rFonts w:asciiTheme="majorHAnsi" w:eastAsia="Times New Roman" w:hAnsiTheme="majorHAnsi" w:cstheme="majorHAnsi"/>
          </w:rPr>
          <w:t xml:space="preserve"> richness of</w:t>
        </w:r>
      </w:ins>
      <w:ins w:id="815" w:author="Renata M. Diaz" w:date="2021-03-08T13:50:00Z">
        <w:r w:rsidR="00E51A99">
          <w:rPr>
            <w:rFonts w:asciiTheme="majorHAnsi" w:eastAsia="Times New Roman" w:hAnsiTheme="majorHAnsi" w:cstheme="majorHAnsi"/>
          </w:rPr>
          <w:t xml:space="preserve"> a community and the</w:t>
        </w:r>
      </w:ins>
      <w:ins w:id="816" w:author="Renata M. Diaz" w:date="2021-03-08T13:51:00Z">
        <w:r w:rsidR="00E51A99">
          <w:rPr>
            <w:rFonts w:asciiTheme="majorHAnsi" w:eastAsia="Times New Roman" w:hAnsiTheme="majorHAnsi" w:cstheme="majorHAnsi"/>
          </w:rPr>
          <w:t xml:space="preserve"> proportion of species in the </w:t>
        </w:r>
        <w:del w:id="817" w:author="Ye,Hao" w:date="2021-04-20T11:01:00Z">
          <w:r w:rsidR="00E51A99" w:rsidDel="00641D9F">
            <w:rPr>
              <w:rFonts w:asciiTheme="majorHAnsi" w:eastAsia="Times New Roman" w:hAnsiTheme="majorHAnsi" w:cstheme="majorHAnsi"/>
            </w:rPr>
            <w:delText xml:space="preserve">rare </w:delText>
          </w:r>
        </w:del>
        <w:r w:rsidR="00E51A99">
          <w:rPr>
            <w:rFonts w:asciiTheme="majorHAnsi" w:eastAsia="Times New Roman" w:hAnsiTheme="majorHAnsi" w:cstheme="majorHAnsi"/>
          </w:rPr>
          <w:t xml:space="preserve">tail of the SAD. </w:t>
        </w:r>
      </w:ins>
      <w:commentRangeStart w:id="818"/>
      <w:ins w:id="819" w:author="Renata M. Diaz" w:date="2021-03-08T13:52:00Z">
        <w:del w:id="820" w:author="Ye,Hao" w:date="2021-04-20T11:00:00Z">
          <w:r w:rsidR="00EE7D9C" w:rsidDel="00641D9F">
            <w:rPr>
              <w:rFonts w:asciiTheme="majorHAnsi" w:eastAsia="Times New Roman" w:hAnsiTheme="majorHAnsi" w:cstheme="majorHAnsi"/>
            </w:rPr>
            <w:delText xml:space="preserve">We </w:delText>
          </w:r>
        </w:del>
      </w:ins>
      <w:ins w:id="821" w:author="Renata M. Diaz" w:date="2021-03-08T14:03:00Z">
        <w:del w:id="822" w:author="Ye,Hao" w:date="2021-04-20T11:00:00Z">
          <w:r w:rsidR="00C54F46" w:rsidDel="00641D9F">
            <w:rPr>
              <w:rFonts w:asciiTheme="majorHAnsi" w:eastAsia="Times New Roman" w:hAnsiTheme="majorHAnsi" w:cstheme="majorHAnsi"/>
            </w:rPr>
            <w:delText xml:space="preserve">used species richness estimators to </w:delText>
          </w:r>
        </w:del>
      </w:ins>
      <w:ins w:id="823" w:author="Renata M. Diaz" w:date="2021-03-08T13:52:00Z">
        <w:del w:id="824" w:author="Ye,Hao" w:date="2021-04-20T11:00:00Z">
          <w:r w:rsidR="00EE7D9C" w:rsidDel="00641D9F">
            <w:rPr>
              <w:rFonts w:asciiTheme="majorHAnsi" w:eastAsia="Times New Roman" w:hAnsiTheme="majorHAnsi" w:cstheme="majorHAnsi"/>
            </w:rPr>
            <w:delText>adjust for this possibility</w:delText>
          </w:r>
        </w:del>
      </w:ins>
      <w:ins w:id="825" w:author="Renata M. Diaz" w:date="2021-03-08T13:55:00Z">
        <w:del w:id="826" w:author="Ye,Hao" w:date="2021-04-20T11:00:00Z">
          <w:r w:rsidR="00EE7D9C" w:rsidDel="00641D9F">
            <w:rPr>
              <w:rFonts w:asciiTheme="majorHAnsi" w:eastAsia="Times New Roman" w:hAnsiTheme="majorHAnsi" w:cstheme="majorHAnsi"/>
            </w:rPr>
            <w:delText xml:space="preserve">. </w:delText>
          </w:r>
        </w:del>
        <w:r w:rsidR="00EE7D9C">
          <w:rPr>
            <w:rFonts w:asciiTheme="majorHAnsi" w:eastAsia="Times New Roman" w:hAnsiTheme="majorHAnsi" w:cstheme="majorHAnsi"/>
          </w:rPr>
          <w:t>For e</w:t>
        </w:r>
      </w:ins>
      <w:ins w:id="827"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828" w:author="Renata M. Diaz" w:date="2021-03-08T14:40:00Z">
        <w:r w:rsidR="00AB334E">
          <w:rPr>
            <w:rFonts w:asciiTheme="majorHAnsi" w:eastAsia="Times New Roman" w:hAnsiTheme="majorHAnsi" w:cstheme="majorHAnsi"/>
          </w:rPr>
          <w:t xml:space="preserve"> (as implemented in the R package </w:t>
        </w:r>
      </w:ins>
      <w:ins w:id="829" w:author="Renata M. Diaz" w:date="2021-03-19T18:01:00Z">
        <w:r w:rsidR="00375C41">
          <w:rPr>
            <w:rFonts w:asciiTheme="majorHAnsi" w:eastAsia="Times New Roman" w:hAnsiTheme="majorHAnsi" w:cstheme="majorHAnsi"/>
          </w:rPr>
          <w:t>“</w:t>
        </w:r>
      </w:ins>
      <w:ins w:id="830" w:author="Renata M. Diaz" w:date="2021-03-08T14:40:00Z">
        <w:r w:rsidR="00AB334E">
          <w:rPr>
            <w:rFonts w:asciiTheme="majorHAnsi" w:eastAsia="Times New Roman" w:hAnsiTheme="majorHAnsi" w:cstheme="majorHAnsi"/>
          </w:rPr>
          <w:t>vegan</w:t>
        </w:r>
      </w:ins>
      <w:ins w:id="831" w:author="Renata M. Diaz" w:date="2021-03-19T18:01:00Z">
        <w:r w:rsidR="00375C41">
          <w:rPr>
            <w:rFonts w:asciiTheme="majorHAnsi" w:eastAsia="Times New Roman" w:hAnsiTheme="majorHAnsi" w:cstheme="majorHAnsi"/>
          </w:rPr>
          <w:t>”</w:t>
        </w:r>
      </w:ins>
      <w:ins w:id="832" w:author="Renata M. Diaz" w:date="2021-03-19T15:45:00Z">
        <w:r w:rsidR="007B4C23">
          <w:rPr>
            <w:rFonts w:asciiTheme="majorHAnsi" w:eastAsia="Times New Roman" w:hAnsiTheme="majorHAnsi" w:cstheme="majorHAnsi"/>
          </w:rPr>
          <w:t>; O’Hara 2005; Chiu et al 2014; Oksanen et al. 2020</w:t>
        </w:r>
      </w:ins>
      <w:ins w:id="833" w:author="Renata M. Diaz" w:date="2021-03-08T14:40:00Z">
        <w:r w:rsidR="00AB334E">
          <w:rPr>
            <w:rFonts w:asciiTheme="majorHAnsi" w:eastAsia="Times New Roman" w:hAnsiTheme="majorHAnsi" w:cstheme="majorHAnsi"/>
          </w:rPr>
          <w:t>)</w:t>
        </w:r>
      </w:ins>
      <w:ins w:id="834"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835" w:author="Renata M. Diaz" w:date="2021-03-19T15:45:00Z">
        <w:r w:rsidR="007B4C23">
          <w:rPr>
            <w:rFonts w:asciiTheme="majorHAnsi" w:eastAsia="Times New Roman" w:hAnsiTheme="majorHAnsi" w:cstheme="majorHAnsi"/>
          </w:rPr>
          <w:t>.</w:t>
        </w:r>
      </w:ins>
      <w:commentRangeEnd w:id="818"/>
      <w:r w:rsidR="00641D9F">
        <w:rPr>
          <w:rStyle w:val="CommentReference"/>
        </w:rPr>
        <w:commentReference w:id="818"/>
      </w:r>
      <w:ins w:id="836"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837" w:author="Renata M. Diaz" w:date="2021-03-08T13:58:00Z">
        <w:r w:rsidR="00EE7D9C">
          <w:rPr>
            <w:rFonts w:asciiTheme="majorHAnsi" w:eastAsia="Times New Roman" w:hAnsiTheme="majorHAnsi" w:cstheme="majorHAnsi"/>
          </w:rPr>
          <w:t xml:space="preserve">m. </w:t>
        </w:r>
      </w:ins>
      <w:ins w:id="838" w:author="Renata M. Diaz" w:date="2021-03-08T14:02:00Z">
        <w:r w:rsidR="00C54F46">
          <w:rPr>
            <w:rFonts w:asciiTheme="majorHAnsi" w:eastAsia="Times New Roman" w:hAnsiTheme="majorHAnsi" w:cstheme="majorHAnsi"/>
          </w:rPr>
          <w:t xml:space="preserve">If this estimate exceeded the </w:t>
        </w:r>
      </w:ins>
      <w:ins w:id="839" w:author="Ye,Hao" w:date="2021-04-20T11:01:00Z">
        <w:r w:rsidR="00641D9F">
          <w:rPr>
            <w:rFonts w:asciiTheme="majorHAnsi" w:eastAsia="Times New Roman" w:hAnsiTheme="majorHAnsi" w:cstheme="majorHAnsi"/>
          </w:rPr>
          <w:t>observed species richness</w:t>
        </w:r>
      </w:ins>
      <w:ins w:id="840" w:author="Renata M. Diaz" w:date="2021-03-08T14:02:00Z">
        <w:del w:id="841" w:author="Ye,Hao" w:date="2021-04-20T11:01:00Z">
          <w:r w:rsidR="00C54F46" w:rsidDel="00641D9F">
            <w:rPr>
              <w:rFonts w:asciiTheme="majorHAnsi" w:eastAsia="Times New Roman" w:hAnsiTheme="majorHAnsi" w:cstheme="majorHAnsi"/>
            </w:rPr>
            <w:delText xml:space="preserve">number of species observed for </w:delText>
          </w:r>
        </w:del>
      </w:ins>
      <w:ins w:id="842" w:author="Renata M. Diaz" w:date="2021-03-08T14:05:00Z">
        <w:del w:id="843" w:author="Ye,Hao" w:date="2021-04-20T11:01:00Z">
          <w:r w:rsidR="00B67D2C" w:rsidDel="00641D9F">
            <w:rPr>
              <w:rFonts w:asciiTheme="majorHAnsi" w:eastAsia="Times New Roman" w:hAnsiTheme="majorHAnsi" w:cstheme="majorHAnsi"/>
            </w:rPr>
            <w:delText>a community</w:delText>
          </w:r>
        </w:del>
      </w:ins>
      <w:ins w:id="844" w:author="Renata M. Diaz" w:date="2021-03-08T14:02:00Z">
        <w:r w:rsidR="00C54F46">
          <w:rPr>
            <w:rFonts w:asciiTheme="majorHAnsi" w:eastAsia="Times New Roman" w:hAnsiTheme="majorHAnsi" w:cstheme="majorHAnsi"/>
          </w:rPr>
          <w:t xml:space="preserve">, we added </w:t>
        </w:r>
      </w:ins>
      <w:ins w:id="845" w:author="Renata M. Diaz" w:date="2021-03-08T14:03:00Z">
        <w:r w:rsidR="000F3563">
          <w:rPr>
            <w:rFonts w:asciiTheme="majorHAnsi" w:eastAsia="Times New Roman" w:hAnsiTheme="majorHAnsi" w:cstheme="majorHAnsi"/>
          </w:rPr>
          <w:t>the missing species each with abundance 1</w:t>
        </w:r>
      </w:ins>
      <w:ins w:id="846" w:author="Ye,Hao" w:date="2021-04-20T11:02:00Z">
        <w:r w:rsidR="00641D9F">
          <w:rPr>
            <w:rFonts w:asciiTheme="majorHAnsi" w:eastAsia="Times New Roman" w:hAnsiTheme="majorHAnsi" w:cstheme="majorHAnsi"/>
          </w:rPr>
          <w:t xml:space="preserve">. These adjusted SADs </w:t>
        </w:r>
      </w:ins>
      <w:ins w:id="847" w:author="Renata M. Diaz" w:date="2021-03-08T14:03:00Z">
        <w:del w:id="848" w:author="Ye,Hao" w:date="2021-04-20T11:02:00Z">
          <w:r w:rsidR="000F3563" w:rsidDel="00641D9F">
            <w:rPr>
              <w:rFonts w:asciiTheme="majorHAnsi" w:eastAsia="Times New Roman" w:hAnsiTheme="majorHAnsi" w:cstheme="majorHAnsi"/>
            </w:rPr>
            <w:delText xml:space="preserve">, which </w:delText>
          </w:r>
        </w:del>
        <w:r w:rsidR="000F3563">
          <w:rPr>
            <w:rFonts w:asciiTheme="majorHAnsi" w:eastAsia="Times New Roman" w:hAnsiTheme="majorHAnsi" w:cstheme="majorHAnsi"/>
          </w:rPr>
          <w:t>allowed us to ex</w:t>
        </w:r>
      </w:ins>
      <w:ins w:id="849"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850" w:author="Renata M. Diaz" w:date="2021-03-08T14:14:00Z">
        <w:r w:rsidR="00C07E2D">
          <w:rPr>
            <w:rFonts w:asciiTheme="majorHAnsi" w:eastAsia="Times New Roman" w:hAnsiTheme="majorHAnsi" w:cstheme="majorHAnsi"/>
          </w:rPr>
          <w:t xml:space="preserve"> </w:t>
        </w:r>
      </w:ins>
    </w:p>
    <w:p w14:paraId="4BD163B5" w14:textId="5D1B899F" w:rsidR="00AE4D92" w:rsidRDefault="00AE4D92" w:rsidP="00021897">
      <w:pPr>
        <w:spacing w:line="480" w:lineRule="auto"/>
        <w:rPr>
          <w:ins w:id="851" w:author="Renata M. Diaz" w:date="2021-03-08T14:17:00Z"/>
          <w:rFonts w:asciiTheme="majorHAnsi" w:eastAsia="Times New Roman" w:hAnsiTheme="majorHAnsi" w:cstheme="majorHAnsi"/>
        </w:rPr>
      </w:pPr>
      <w:ins w:id="852" w:author="Renata M. Diaz" w:date="2021-03-08T14:05:00Z">
        <w:r>
          <w:rPr>
            <w:rFonts w:asciiTheme="majorHAnsi" w:eastAsia="Times New Roman" w:hAnsiTheme="majorHAnsi" w:cstheme="majorHAnsi"/>
          </w:rPr>
          <w:t xml:space="preserve">Second, </w:t>
        </w:r>
      </w:ins>
      <w:ins w:id="853" w:author="Renata M. Diaz" w:date="2021-03-08T14:09:00Z">
        <w:r>
          <w:rPr>
            <w:rFonts w:asciiTheme="majorHAnsi" w:eastAsia="Times New Roman" w:hAnsiTheme="majorHAnsi" w:cstheme="majorHAnsi"/>
          </w:rPr>
          <w:t xml:space="preserve">we tested the sensitivity of our results to sampling variability across </w:t>
        </w:r>
      </w:ins>
      <w:ins w:id="854" w:author="Ye,Hao" w:date="2021-04-20T11:02:00Z">
        <w:r w:rsidR="00641D9F">
          <w:rPr>
            <w:rFonts w:asciiTheme="majorHAnsi" w:eastAsia="Times New Roman" w:hAnsiTheme="majorHAnsi" w:cstheme="majorHAnsi"/>
          </w:rPr>
          <w:t xml:space="preserve">all species in </w:t>
        </w:r>
      </w:ins>
      <w:ins w:id="855" w:author="Renata M. Diaz" w:date="2021-03-08T14:09:00Z">
        <w:del w:id="856" w:author="Ye,Hao" w:date="2021-04-20T11:02:00Z">
          <w:r w:rsidDel="00641D9F">
            <w:rPr>
              <w:rFonts w:asciiTheme="majorHAnsi" w:eastAsia="Times New Roman" w:hAnsiTheme="majorHAnsi" w:cstheme="majorHAnsi"/>
            </w:rPr>
            <w:delText xml:space="preserve">the entire range of </w:delText>
          </w:r>
        </w:del>
        <w:r w:rsidR="00C07E2D">
          <w:rPr>
            <w:rFonts w:asciiTheme="majorHAnsi" w:eastAsia="Times New Roman" w:hAnsiTheme="majorHAnsi" w:cstheme="majorHAnsi"/>
          </w:rPr>
          <w:t xml:space="preserve">the SAD </w:t>
        </w:r>
      </w:ins>
      <w:ins w:id="857" w:author="Ye,Hao" w:date="2021-04-20T11:02:00Z">
        <w:r w:rsidR="00641D9F">
          <w:rPr>
            <w:rFonts w:asciiTheme="majorHAnsi" w:eastAsia="Times New Roman" w:hAnsiTheme="majorHAnsi" w:cstheme="majorHAnsi"/>
          </w:rPr>
          <w:t>(</w:t>
        </w:r>
      </w:ins>
      <w:ins w:id="858" w:author="Ye,Hao" w:date="2021-04-20T11:03:00Z">
        <w:r w:rsidR="00641D9F">
          <w:rPr>
            <w:rFonts w:asciiTheme="majorHAnsi" w:eastAsia="Times New Roman" w:hAnsiTheme="majorHAnsi" w:cstheme="majorHAnsi"/>
          </w:rPr>
          <w:t>i.e.</w:t>
        </w:r>
      </w:ins>
      <w:ins w:id="859" w:author="Ye,Hao" w:date="2021-04-20T11:02:00Z">
        <w:r w:rsidR="00641D9F">
          <w:rPr>
            <w:rFonts w:asciiTheme="majorHAnsi" w:eastAsia="Times New Roman" w:hAnsiTheme="majorHAnsi" w:cstheme="majorHAnsi"/>
          </w:rPr>
          <w:t xml:space="preserve"> not just rare species)</w:t>
        </w:r>
      </w:ins>
      <w:ins w:id="860" w:author="Renata M. Diaz" w:date="2021-03-08T14:09:00Z">
        <w:del w:id="861" w:author="Ye,Hao" w:date="2021-04-20T11:03:00Z">
          <w:r w:rsidR="00C07E2D" w:rsidDel="00641D9F">
            <w:rPr>
              <w:rFonts w:asciiTheme="majorHAnsi" w:eastAsia="Times New Roman" w:hAnsiTheme="majorHAnsi" w:cstheme="majorHAnsi"/>
            </w:rPr>
            <w:delText xml:space="preserve">using </w:delText>
          </w:r>
        </w:del>
      </w:ins>
      <w:ins w:id="862" w:author="Renata M. Diaz" w:date="2021-03-15T16:58:00Z">
        <w:del w:id="863" w:author="Ye,Hao" w:date="2021-04-20T11:03:00Z">
          <w:r w:rsidR="00B154A9" w:rsidDel="00641D9F">
            <w:rPr>
              <w:rFonts w:asciiTheme="majorHAnsi" w:eastAsia="Times New Roman" w:hAnsiTheme="majorHAnsi" w:cstheme="majorHAnsi"/>
            </w:rPr>
            <w:delText>subsampling</w:delText>
          </w:r>
        </w:del>
      </w:ins>
      <w:ins w:id="864" w:author="Renata M. Diaz" w:date="2021-03-08T14:10:00Z">
        <w:r w:rsidR="00C07E2D">
          <w:rPr>
            <w:rFonts w:asciiTheme="majorHAnsi" w:eastAsia="Times New Roman" w:hAnsiTheme="majorHAnsi" w:cstheme="majorHAnsi"/>
          </w:rPr>
          <w:t xml:space="preserve">. For each observed community, we </w:t>
        </w:r>
      </w:ins>
      <w:ins w:id="865" w:author="Renata M. Diaz" w:date="2021-03-08T14:11:00Z">
        <w:r w:rsidR="00C07E2D">
          <w:rPr>
            <w:rFonts w:asciiTheme="majorHAnsi" w:eastAsia="Times New Roman" w:hAnsiTheme="majorHAnsi" w:cstheme="majorHAnsi"/>
          </w:rPr>
          <w:t>constructed</w:t>
        </w:r>
      </w:ins>
      <w:ins w:id="866" w:author="Renata M. Diaz" w:date="2021-03-08T14:10:00Z">
        <w:r w:rsidR="00C07E2D">
          <w:rPr>
            <w:rFonts w:asciiTheme="majorHAnsi" w:eastAsia="Times New Roman" w:hAnsiTheme="majorHAnsi" w:cstheme="majorHAnsi"/>
          </w:rPr>
          <w:t xml:space="preserve"> subsamples by </w:t>
        </w:r>
      </w:ins>
      <w:ins w:id="867" w:author="Renata M. Diaz" w:date="2021-03-08T14:11:00Z">
        <w:r w:rsidR="00C07E2D">
          <w:rPr>
            <w:rFonts w:asciiTheme="majorHAnsi" w:eastAsia="Times New Roman" w:hAnsiTheme="majorHAnsi" w:cstheme="majorHAnsi"/>
          </w:rPr>
          <w:t xml:space="preserve">randomly drawing </w:t>
        </w:r>
        <w:commentRangeStart w:id="868"/>
        <w:r w:rsidR="00C07E2D">
          <w:rPr>
            <w:rFonts w:asciiTheme="majorHAnsi" w:eastAsia="Times New Roman" w:hAnsiTheme="majorHAnsi" w:cstheme="majorHAnsi"/>
          </w:rPr>
          <w:t>60%</w:t>
        </w:r>
      </w:ins>
      <w:commentRangeEnd w:id="868"/>
      <w:r w:rsidR="00641D9F">
        <w:rPr>
          <w:rStyle w:val="CommentReference"/>
        </w:rPr>
        <w:commentReference w:id="868"/>
      </w:r>
      <w:ins w:id="869" w:author="Renata M. Diaz" w:date="2021-03-08T14:11:00Z">
        <w:r w:rsidR="00C07E2D">
          <w:rPr>
            <w:rFonts w:asciiTheme="majorHAnsi" w:eastAsia="Times New Roman" w:hAnsiTheme="majorHAnsi" w:cstheme="majorHAnsi"/>
          </w:rPr>
          <w:t xml:space="preserve"> of the observed </w:t>
        </w:r>
        <w:del w:id="870" w:author="Ye,Hao" w:date="2021-04-20T11:03:00Z">
          <w:r w:rsidR="00C07E2D" w:rsidDel="00641D9F">
            <w:rPr>
              <w:rFonts w:asciiTheme="majorHAnsi" w:eastAsia="Times New Roman" w:hAnsiTheme="majorHAnsi" w:cstheme="majorHAnsi"/>
            </w:rPr>
            <w:delText>number</w:delText>
          </w:r>
        </w:del>
      </w:ins>
      <w:ins w:id="871" w:author="Ye,Hao" w:date="2021-04-20T11:03:00Z">
        <w:r w:rsidR="00641D9F">
          <w:rPr>
            <w:rFonts w:asciiTheme="majorHAnsi" w:eastAsia="Times New Roman" w:hAnsiTheme="majorHAnsi" w:cstheme="majorHAnsi"/>
          </w:rPr>
          <w:t xml:space="preserve">individuals </w:t>
        </w:r>
      </w:ins>
      <w:ins w:id="872" w:author="Renata M. Diaz" w:date="2021-03-08T14:11:00Z">
        <w:del w:id="873" w:author="Ye,Hao" w:date="2021-04-20T11:04:00Z">
          <w:r w:rsidR="00C07E2D" w:rsidDel="00641D9F">
            <w:rPr>
              <w:rFonts w:asciiTheme="majorHAnsi" w:eastAsia="Times New Roman" w:hAnsiTheme="majorHAnsi" w:cstheme="majorHAnsi"/>
            </w:rPr>
            <w:delText xml:space="preserve"> of individuals from the</w:delText>
          </w:r>
        </w:del>
      </w:ins>
      <w:ins w:id="874" w:author="Renata M. Diaz" w:date="2021-03-08T14:23:00Z">
        <w:del w:id="875" w:author="Ye,Hao" w:date="2021-04-20T11:04:00Z">
          <w:r w:rsidR="00AC409D" w:rsidDel="00641D9F">
            <w:rPr>
              <w:rFonts w:asciiTheme="majorHAnsi" w:eastAsia="Times New Roman" w:hAnsiTheme="majorHAnsi" w:cstheme="majorHAnsi"/>
            </w:rPr>
            <w:delText xml:space="preserve"> total pool of individuals in the community</w:delText>
          </w:r>
        </w:del>
      </w:ins>
      <w:ins w:id="876" w:author="Renata M. Diaz" w:date="2021-03-08T14:11:00Z">
        <w:r w:rsidR="00C07E2D">
          <w:rPr>
            <w:rFonts w:asciiTheme="majorHAnsi" w:eastAsia="Times New Roman" w:hAnsiTheme="majorHAnsi" w:cstheme="majorHAnsi"/>
          </w:rPr>
          <w:t xml:space="preserve">, without regard to species and without replacement. </w:t>
        </w:r>
      </w:ins>
      <w:ins w:id="877" w:author="Renata M. Diaz" w:date="2021-03-08T14:14:00Z">
        <w:r w:rsidR="00C07E2D">
          <w:rPr>
            <w:rFonts w:asciiTheme="majorHAnsi" w:eastAsia="Times New Roman" w:hAnsiTheme="majorHAnsi" w:cstheme="majorHAnsi"/>
          </w:rPr>
          <w:t>This introduced substantial room for sampling error</w:t>
        </w:r>
        <w:del w:id="878" w:author="Ye,Hao" w:date="2021-04-20T11:04:00Z">
          <w:r w:rsidR="00C07E2D" w:rsidDel="00641D9F">
            <w:rPr>
              <w:rFonts w:asciiTheme="majorHAnsi" w:eastAsia="Times New Roman" w:hAnsiTheme="majorHAnsi" w:cstheme="majorHAnsi"/>
            </w:rPr>
            <w:delText xml:space="preserve"> between the resampled and observed distribution</w:delText>
          </w:r>
        </w:del>
      </w:ins>
      <w:ins w:id="879" w:author="Renata M. Diaz" w:date="2021-03-08T14:23:00Z">
        <w:del w:id="880" w:author="Ye,Hao" w:date="2021-04-20T11:04:00Z">
          <w:r w:rsidR="00827EF5" w:rsidDel="00641D9F">
            <w:rPr>
              <w:rFonts w:asciiTheme="majorHAnsi" w:eastAsia="Times New Roman" w:hAnsiTheme="majorHAnsi" w:cstheme="majorHAnsi"/>
            </w:rPr>
            <w:delText>s</w:delText>
          </w:r>
        </w:del>
      </w:ins>
      <w:ins w:id="881" w:author="Renata M. Diaz" w:date="2021-03-08T14:14:00Z">
        <w:r w:rsidR="00C07E2D">
          <w:rPr>
            <w:rFonts w:asciiTheme="majorHAnsi" w:eastAsia="Times New Roman" w:hAnsiTheme="majorHAnsi" w:cstheme="majorHAnsi"/>
          </w:rPr>
          <w:t xml:space="preserve">, but yielded resampled communities that </w:t>
        </w:r>
      </w:ins>
      <w:ins w:id="882" w:author="Renata M. Diaz" w:date="2021-03-08T14:15:00Z">
        <w:r w:rsidR="00C07E2D">
          <w:rPr>
            <w:rFonts w:asciiTheme="majorHAnsi" w:eastAsia="Times New Roman" w:hAnsiTheme="majorHAnsi" w:cstheme="majorHAnsi"/>
          </w:rPr>
          <w:t xml:space="preserve">were not trivially small in terms of S and N. </w:t>
        </w:r>
      </w:ins>
      <w:ins w:id="883" w:author="Renata M. Diaz" w:date="2021-03-08T14:16:00Z">
        <w:r w:rsidR="00C07E2D">
          <w:rPr>
            <w:rFonts w:asciiTheme="majorHAnsi" w:eastAsia="Times New Roman" w:hAnsiTheme="majorHAnsi" w:cstheme="majorHAnsi"/>
          </w:rPr>
          <w:t xml:space="preserve">We </w:t>
        </w:r>
        <w:del w:id="884" w:author="Ye,Hao" w:date="2021-04-20T11:04:00Z">
          <w:r w:rsidR="00C07E2D" w:rsidDel="00641D9F">
            <w:rPr>
              <w:rFonts w:asciiTheme="majorHAnsi" w:eastAsia="Times New Roman" w:hAnsiTheme="majorHAnsi" w:cstheme="majorHAnsi"/>
            </w:rPr>
            <w:delText>drew</w:delText>
          </w:r>
        </w:del>
      </w:ins>
      <w:ins w:id="885" w:author="Ye,Hao" w:date="2021-04-20T11:04:00Z">
        <w:r w:rsidR="00641D9F">
          <w:rPr>
            <w:rFonts w:asciiTheme="majorHAnsi" w:eastAsia="Times New Roman" w:hAnsiTheme="majorHAnsi" w:cstheme="majorHAnsi"/>
          </w:rPr>
          <w:t>generated</w:t>
        </w:r>
      </w:ins>
      <w:ins w:id="886" w:author="Renata M. Diaz" w:date="2021-03-08T14:16:00Z">
        <w:r w:rsidR="00C07E2D">
          <w:rPr>
            <w:rFonts w:asciiTheme="majorHAnsi" w:eastAsia="Times New Roman" w:hAnsiTheme="majorHAnsi" w:cstheme="majorHAnsi"/>
          </w:rPr>
          <w:t xml:space="preserve"> 10 </w:t>
        </w:r>
      </w:ins>
      <w:ins w:id="887" w:author="Renata M. Diaz" w:date="2021-03-08T14:23:00Z">
        <w:r w:rsidR="00B71CB1">
          <w:rPr>
            <w:rFonts w:asciiTheme="majorHAnsi" w:eastAsia="Times New Roman" w:hAnsiTheme="majorHAnsi" w:cstheme="majorHAnsi"/>
          </w:rPr>
          <w:t>res</w:t>
        </w:r>
      </w:ins>
      <w:ins w:id="888" w:author="Renata M. Diaz" w:date="2021-03-08T14:24:00Z">
        <w:r w:rsidR="00B71CB1">
          <w:rPr>
            <w:rFonts w:asciiTheme="majorHAnsi" w:eastAsia="Times New Roman" w:hAnsiTheme="majorHAnsi" w:cstheme="majorHAnsi"/>
          </w:rPr>
          <w:t>ampled</w:t>
        </w:r>
      </w:ins>
      <w:ins w:id="889" w:author="Renata M. Diaz" w:date="2021-03-08T14:16:00Z">
        <w:r w:rsidR="00C07E2D">
          <w:rPr>
            <w:rFonts w:asciiTheme="majorHAnsi" w:eastAsia="Times New Roman" w:hAnsiTheme="majorHAnsi" w:cstheme="majorHAnsi"/>
          </w:rPr>
          <w:t xml:space="preserve"> communities for </w:t>
        </w:r>
      </w:ins>
      <w:ins w:id="890" w:author="Renata M. Diaz" w:date="2021-03-08T14:17:00Z">
        <w:r w:rsidR="00F84FE6">
          <w:rPr>
            <w:rFonts w:asciiTheme="majorHAnsi" w:eastAsia="Times New Roman" w:hAnsiTheme="majorHAnsi" w:cstheme="majorHAnsi"/>
          </w:rPr>
          <w:t>each</w:t>
        </w:r>
      </w:ins>
      <w:ins w:id="891" w:author="Renata M. Diaz" w:date="2021-03-08T14:16:00Z">
        <w:r w:rsidR="00C07E2D">
          <w:rPr>
            <w:rFonts w:asciiTheme="majorHAnsi" w:eastAsia="Times New Roman" w:hAnsiTheme="majorHAnsi" w:cstheme="majorHAnsi"/>
          </w:rPr>
          <w:t xml:space="preserve"> observed community.</w:t>
        </w:r>
      </w:ins>
    </w:p>
    <w:p w14:paraId="5A2500AF" w14:textId="4B3DE9FC" w:rsidR="00F84FE6" w:rsidRPr="00284424" w:rsidRDefault="00F84FE6" w:rsidP="00021897">
      <w:pPr>
        <w:spacing w:line="480" w:lineRule="auto"/>
        <w:rPr>
          <w:rFonts w:asciiTheme="majorHAnsi" w:eastAsia="Times New Roman" w:hAnsiTheme="majorHAnsi" w:cstheme="majorHAnsi"/>
        </w:rPr>
      </w:pPr>
      <w:ins w:id="892" w:author="Renata M. Diaz" w:date="2021-03-08T14:17:00Z">
        <w:r>
          <w:rPr>
            <w:rFonts w:asciiTheme="majorHAnsi" w:eastAsia="Times New Roman" w:hAnsiTheme="majorHAnsi" w:cstheme="majorHAnsi"/>
          </w:rPr>
          <w:t xml:space="preserve">We ran our computational pipeline using all </w:t>
        </w:r>
        <w:del w:id="893" w:author="Ye,Hao" w:date="2021-04-20T11:04:00Z">
          <w:r w:rsidDel="00B40265">
            <w:rPr>
              <w:rFonts w:asciiTheme="majorHAnsi" w:eastAsia="Times New Roman" w:hAnsiTheme="majorHAnsi" w:cstheme="majorHAnsi"/>
            </w:rPr>
            <w:delText>raw</w:delText>
          </w:r>
        </w:del>
      </w:ins>
      <w:ins w:id="894" w:author="Ye,Hao" w:date="2021-04-20T11:04:00Z">
        <w:r w:rsidR="00B40265">
          <w:rPr>
            <w:rFonts w:asciiTheme="majorHAnsi" w:eastAsia="Times New Roman" w:hAnsiTheme="majorHAnsi" w:cstheme="majorHAnsi"/>
          </w:rPr>
          <w:t>observed</w:t>
        </w:r>
      </w:ins>
      <w:ins w:id="895" w:author="Renata M. Diaz" w:date="2021-03-08T14:17:00Z">
        <w:r>
          <w:rPr>
            <w:rFonts w:asciiTheme="majorHAnsi" w:eastAsia="Times New Roman" w:hAnsiTheme="majorHAnsi" w:cstheme="majorHAnsi"/>
          </w:rPr>
          <w:t xml:space="preserve">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896" w:author="Renata M. Diaz" w:date="2021-03-08T14:18:00Z">
        <w:r>
          <w:rPr>
            <w:rFonts w:asciiTheme="majorHAnsi" w:eastAsia="Times New Roman" w:hAnsiTheme="majorHAnsi" w:cstheme="majorHAnsi"/>
          </w:rPr>
          <w:t xml:space="preserve">e species. Because </w:t>
        </w:r>
      </w:ins>
      <w:ins w:id="897" w:author="Ye,Hao" w:date="2021-04-20T11:05:00Z">
        <w:r w:rsidR="00B40265">
          <w:rPr>
            <w:rFonts w:asciiTheme="majorHAnsi" w:eastAsia="Times New Roman" w:hAnsiTheme="majorHAnsi" w:cstheme="majorHAnsi"/>
          </w:rPr>
          <w:t>the re</w:t>
        </w:r>
      </w:ins>
      <w:ins w:id="898" w:author="Renata M. Diaz" w:date="2021-03-15T16:58:00Z">
        <w:del w:id="899" w:author="Ye,Hao" w:date="2021-04-20T11:05:00Z">
          <w:r w:rsidR="008007CC" w:rsidDel="00B40265">
            <w:rPr>
              <w:rFonts w:asciiTheme="majorHAnsi" w:eastAsia="Times New Roman" w:hAnsiTheme="majorHAnsi" w:cstheme="majorHAnsi"/>
            </w:rPr>
            <w:delText>sub</w:delText>
          </w:r>
        </w:del>
        <w:r w:rsidR="008007CC">
          <w:rPr>
            <w:rFonts w:asciiTheme="majorHAnsi" w:eastAsia="Times New Roman" w:hAnsiTheme="majorHAnsi" w:cstheme="majorHAnsi"/>
          </w:rPr>
          <w:t>sampling</w:t>
        </w:r>
      </w:ins>
      <w:ins w:id="900" w:author="Ye,Hao" w:date="2021-04-20T11:05:00Z">
        <w:r w:rsidR="00B40265">
          <w:rPr>
            <w:rFonts w:asciiTheme="majorHAnsi" w:eastAsia="Times New Roman" w:hAnsiTheme="majorHAnsi" w:cstheme="majorHAnsi"/>
          </w:rPr>
          <w:t xml:space="preserve"> approach</w:t>
        </w:r>
      </w:ins>
      <w:ins w:id="901" w:author="Renata M. Diaz" w:date="2021-03-08T14:42:00Z">
        <w:r w:rsidR="006E7665">
          <w:rPr>
            <w:rFonts w:asciiTheme="majorHAnsi" w:eastAsia="Times New Roman" w:hAnsiTheme="majorHAnsi" w:cstheme="majorHAnsi"/>
          </w:rPr>
          <w:t xml:space="preserve"> </w:t>
        </w:r>
      </w:ins>
      <w:ins w:id="902" w:author="Renata M. Diaz" w:date="2021-03-08T14:18:00Z">
        <w:r>
          <w:rPr>
            <w:rFonts w:asciiTheme="majorHAnsi" w:eastAsia="Times New Roman" w:hAnsiTheme="majorHAnsi" w:cstheme="majorHAnsi"/>
          </w:rPr>
          <w:t xml:space="preserve">increased computational effort </w:t>
        </w:r>
        <w:del w:id="903" w:author="Ye,Hao" w:date="2021-04-20T11:04:00Z">
          <w:r w:rsidDel="00B40265">
            <w:rPr>
              <w:rFonts w:asciiTheme="majorHAnsi" w:eastAsia="Times New Roman" w:hAnsiTheme="majorHAnsi" w:cstheme="majorHAnsi"/>
            </w:rPr>
            <w:delText>up</w:delText>
          </w:r>
        </w:del>
      </w:ins>
      <w:ins w:id="904" w:author="Ye,Hao" w:date="2021-04-20T11:04:00Z">
        <w:r w:rsidR="00B40265">
          <w:rPr>
            <w:rFonts w:asciiTheme="majorHAnsi" w:eastAsia="Times New Roman" w:hAnsiTheme="majorHAnsi" w:cstheme="majorHAnsi"/>
          </w:rPr>
          <w:t>approximately</w:t>
        </w:r>
      </w:ins>
      <w:ins w:id="905" w:author="Renata M. Diaz" w:date="2021-03-08T14:18:00Z">
        <w:del w:id="906" w:author="Ye,Hao" w:date="2021-04-20T11:04:00Z">
          <w:r w:rsidDel="00B40265">
            <w:rPr>
              <w:rFonts w:asciiTheme="majorHAnsi" w:eastAsia="Times New Roman" w:hAnsiTheme="majorHAnsi" w:cstheme="majorHAnsi"/>
            </w:rPr>
            <w:delText xml:space="preserve"> to</w:delText>
          </w:r>
        </w:del>
        <w:r>
          <w:rPr>
            <w:rFonts w:asciiTheme="majorHAnsi" w:eastAsia="Times New Roman" w:hAnsiTheme="majorHAnsi" w:cstheme="majorHAnsi"/>
          </w:rPr>
          <w:t xml:space="preserve"> tenfold, we </w:t>
        </w:r>
      </w:ins>
      <w:ins w:id="907" w:author="Ye,Hao" w:date="2021-04-20T11:04:00Z">
        <w:r w:rsidR="00B40265">
          <w:rPr>
            <w:rFonts w:asciiTheme="majorHAnsi" w:eastAsia="Times New Roman" w:hAnsiTheme="majorHAnsi" w:cstheme="majorHAnsi"/>
          </w:rPr>
          <w:t xml:space="preserve">only analyzed some of the communities </w:t>
        </w:r>
      </w:ins>
      <w:ins w:id="908" w:author="Ye,Hao" w:date="2021-04-20T11:05:00Z">
        <w:r w:rsidR="00B40265">
          <w:rPr>
            <w:rFonts w:asciiTheme="majorHAnsi" w:eastAsia="Times New Roman" w:hAnsiTheme="majorHAnsi" w:cstheme="majorHAnsi"/>
          </w:rPr>
          <w:t xml:space="preserve">using this method: </w:t>
        </w:r>
      </w:ins>
      <w:ins w:id="909" w:author="Renata M. Diaz" w:date="2021-03-08T14:18:00Z">
        <w:del w:id="910" w:author="Ye,Hao" w:date="2021-04-20T11:05:00Z">
          <w:r w:rsidDel="00B40265">
            <w:rPr>
              <w:rFonts w:asciiTheme="majorHAnsi" w:eastAsia="Times New Roman" w:hAnsiTheme="majorHAnsi" w:cstheme="majorHAnsi"/>
            </w:rPr>
            <w:delText xml:space="preserve">analyzed </w:delText>
          </w:r>
        </w:del>
        <w:r>
          <w:rPr>
            <w:rFonts w:asciiTheme="majorHAnsi" w:eastAsia="Times New Roman" w:hAnsiTheme="majorHAnsi" w:cstheme="majorHAnsi"/>
          </w:rPr>
          <w:t xml:space="preserve">all </w:t>
        </w:r>
      </w:ins>
      <w:ins w:id="911" w:author="Renata M. Diaz" w:date="2021-03-15T16:58:00Z">
        <w:del w:id="912" w:author="Ye,Hao" w:date="2021-04-20T11:05:00Z">
          <w:r w:rsidR="008007CC" w:rsidDel="00B40265">
            <w:rPr>
              <w:rFonts w:asciiTheme="majorHAnsi" w:eastAsia="Times New Roman" w:hAnsiTheme="majorHAnsi" w:cstheme="majorHAnsi"/>
            </w:rPr>
            <w:delText>subsampled</w:delText>
          </w:r>
        </w:del>
      </w:ins>
      <w:ins w:id="913" w:author="Renata M. Diaz" w:date="2021-03-08T14:18:00Z">
        <w:del w:id="914" w:author="Ye,Hao" w:date="2021-04-20T11:05:00Z">
          <w:r w:rsidDel="00B40265">
            <w:rPr>
              <w:rFonts w:asciiTheme="majorHAnsi" w:eastAsia="Times New Roman" w:hAnsiTheme="majorHAnsi" w:cstheme="majorHAnsi"/>
            </w:rPr>
            <w:delText xml:space="preserve"> </w:delText>
          </w:r>
        </w:del>
        <w:r>
          <w:rPr>
            <w:rFonts w:asciiTheme="majorHAnsi" w:eastAsia="Times New Roman" w:hAnsiTheme="majorHAnsi" w:cstheme="majorHAnsi"/>
          </w:rPr>
          <w:t xml:space="preserve">communities for the </w:t>
        </w:r>
      </w:ins>
      <w:ins w:id="915" w:author="Renata M. Diaz" w:date="2021-03-08T14:19:00Z">
        <w:r>
          <w:rPr>
            <w:rFonts w:asciiTheme="majorHAnsi" w:eastAsia="Times New Roman" w:hAnsiTheme="majorHAnsi" w:cstheme="majorHAnsi"/>
          </w:rPr>
          <w:t xml:space="preserve">Mammal Community, Miscellaneous Abundance, and Gentry databases, but only </w:t>
        </w:r>
      </w:ins>
      <w:ins w:id="916" w:author="Renata M. Diaz" w:date="2021-03-08T14:22:00Z">
        <w:r w:rsidR="00DF68A1">
          <w:rPr>
            <w:rFonts w:asciiTheme="majorHAnsi" w:eastAsia="Times New Roman" w:hAnsiTheme="majorHAnsi" w:cstheme="majorHAnsi"/>
          </w:rPr>
          <w:t xml:space="preserve">a random subset of </w:t>
        </w:r>
      </w:ins>
      <w:ins w:id="917" w:author="Renata M. Diaz" w:date="2021-03-08T14:19:00Z">
        <w:r>
          <w:rPr>
            <w:rFonts w:asciiTheme="majorHAnsi" w:eastAsia="Times New Roman" w:hAnsiTheme="majorHAnsi" w:cstheme="majorHAnsi"/>
          </w:rPr>
          <w:t xml:space="preserve">300 (of </w:t>
        </w:r>
      </w:ins>
      <w:ins w:id="91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91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30ED0269"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ins w:id="920" w:author="Ye,Hao" w:date="2021-04-20T11:09:00Z">
        <w:r w:rsidR="0063382C">
          <w:rPr>
            <w:rFonts w:asciiTheme="majorHAnsi" w:eastAsia="Times New Roman" w:hAnsiTheme="majorHAnsi" w:cstheme="majorHAnsi"/>
          </w:rPr>
          <w:t>are</w:t>
        </w:r>
      </w:ins>
      <w:del w:id="921" w:author="Ye,Hao" w:date="2021-04-20T11:09:00Z">
        <w:r w:rsidR="00CC10A3" w:rsidRPr="002E2A57" w:rsidDel="0063382C">
          <w:rPr>
            <w:rFonts w:asciiTheme="majorHAnsi" w:eastAsia="Times New Roman" w:hAnsiTheme="majorHAnsi" w:cstheme="majorHAnsi"/>
          </w:rPr>
          <w:delText>is</w:delText>
        </w:r>
      </w:del>
      <w:r w:rsidR="00CC10A3" w:rsidRPr="002E2A57">
        <w:rPr>
          <w:rFonts w:asciiTheme="majorHAnsi" w:eastAsia="Times New Roman" w:hAnsiTheme="majorHAnsi" w:cstheme="majorHAnsi"/>
        </w:rPr>
        <w:t xml:space="preserve">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ins w:id="922" w:author="Ye,Hao" w:date="2021-04-20T11:09:00Z">
        <w:r w:rsidR="0063382C">
          <w:rPr>
            <w:rFonts w:asciiTheme="majorHAnsi" w:eastAsia="Times New Roman" w:hAnsiTheme="majorHAnsi" w:cstheme="majorHAnsi"/>
          </w:rPr>
          <w:t>I</w:t>
        </w:r>
      </w:ins>
      <w:del w:id="923" w:author="Ye,Hao" w:date="2021-04-20T11:09:00Z">
        <w:r w:rsidR="003336DE" w:rsidDel="0063382C">
          <w:rPr>
            <w:rFonts w:asciiTheme="majorHAnsi" w:eastAsia="Times New Roman" w:hAnsiTheme="majorHAnsi" w:cstheme="majorHAnsi"/>
          </w:rPr>
          <w:delText>Because, i</w:delText>
        </w:r>
      </w:del>
      <w:r w:rsidR="003336DE">
        <w:rPr>
          <w:rFonts w:asciiTheme="majorHAnsi" w:eastAsia="Times New Roman" w:hAnsiTheme="majorHAnsi" w:cstheme="majorHAnsi"/>
        </w:rPr>
        <w:t>n this approach, n</w:t>
      </w:r>
      <w:r w:rsidR="009D0317" w:rsidRPr="002E2A57">
        <w:rPr>
          <w:rFonts w:asciiTheme="majorHAnsi" w:eastAsia="Times New Roman" w:hAnsiTheme="majorHAnsi" w:cstheme="majorHAnsi"/>
        </w:rPr>
        <w:t>either species nor individuals are distinguishable from each other</w:t>
      </w:r>
      <w:ins w:id="924" w:author="Ye,Hao" w:date="2021-04-20T11:09:00Z">
        <w:r w:rsidR="0063382C">
          <w:rPr>
            <w:rFonts w:asciiTheme="majorHAnsi" w:eastAsia="Times New Roman" w:hAnsiTheme="majorHAnsi" w:cstheme="majorHAnsi"/>
          </w:rPr>
          <w:t>; thus</w:t>
        </w:r>
      </w:ins>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925" w:author="Ye,Hao" w:date="2021-04-20T11:10:00Z">
        <w:r w:rsidR="00A17953" w:rsidDel="0063382C">
          <w:rPr>
            <w:rFonts w:asciiTheme="majorHAnsi" w:eastAsia="Times New Roman" w:hAnsiTheme="majorHAnsi" w:cstheme="majorHAnsi"/>
          </w:rPr>
          <w:delText>species abundances</w:delText>
        </w:r>
        <w:r w:rsidR="00A17953" w:rsidRPr="002E2A57" w:rsidDel="0063382C">
          <w:rPr>
            <w:rFonts w:asciiTheme="majorHAnsi" w:eastAsia="Times New Roman" w:hAnsiTheme="majorHAnsi" w:cstheme="majorHAnsi"/>
          </w:rPr>
          <w:delText xml:space="preserve"> </w:delText>
        </w:r>
      </w:del>
      <w:ins w:id="926" w:author="Ye,Hao" w:date="2021-04-20T11:10:00Z">
        <w:r w:rsidR="0063382C">
          <w:rPr>
            <w:rFonts w:asciiTheme="majorHAnsi" w:eastAsia="Times New Roman" w:hAnsiTheme="majorHAnsi" w:cstheme="majorHAnsi"/>
          </w:rPr>
          <w:t xml:space="preserve">SADs </w:t>
        </w:r>
      </w:ins>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ins w:id="927" w:author="Ye,Hao" w:date="2021-04-20T11:10:00Z">
        <w:r w:rsidR="0063382C">
          <w:rPr>
            <w:rFonts w:asciiTheme="majorHAnsi" w:eastAsia="Times New Roman" w:hAnsiTheme="majorHAnsi" w:cstheme="majorHAnsi"/>
          </w:rPr>
          <w:t xml:space="preserve">do not, </w:t>
        </w:r>
      </w:ins>
      <w:del w:id="928" w:author="Ye,Hao" w:date="2021-04-20T11:10:00Z">
        <w:r w:rsidR="00A17953" w:rsidDel="0063382C">
          <w:rPr>
            <w:rFonts w:asciiTheme="majorHAnsi" w:eastAsia="Times New Roman" w:hAnsiTheme="majorHAnsi" w:cstheme="majorHAnsi"/>
          </w:rPr>
          <w:delText>are</w:delText>
        </w:r>
        <w:r w:rsidR="00A17953" w:rsidRPr="002E2A57" w:rsidDel="0063382C">
          <w:rPr>
            <w:rFonts w:asciiTheme="majorHAnsi" w:eastAsia="Times New Roman" w:hAnsiTheme="majorHAnsi" w:cstheme="majorHAnsi"/>
          </w:rPr>
          <w:delText xml:space="preserve"> </w:delText>
        </w:r>
        <w:r w:rsidR="0086773F" w:rsidRPr="002E2A57" w:rsidDel="0063382C">
          <w:rPr>
            <w:rFonts w:asciiTheme="majorHAnsi" w:eastAsia="Times New Roman" w:hAnsiTheme="majorHAnsi" w:cstheme="majorHAnsi"/>
          </w:rPr>
          <w:delText>only one element of the feasible set</w:delText>
        </w:r>
        <w:r w:rsidR="00D7407E" w:rsidRPr="002E2A57" w:rsidDel="0063382C">
          <w:rPr>
            <w:rFonts w:asciiTheme="majorHAnsi" w:eastAsia="Times New Roman" w:hAnsiTheme="majorHAnsi" w:cstheme="majorHAnsi"/>
          </w:rPr>
          <w:delText xml:space="preserve"> </w:delText>
        </w:r>
      </w:del>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929" w:author="Ye,Hao" w:date="2021-04-20T11:10:00Z">
        <w:r w:rsidR="00812080" w:rsidDel="0063382C">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93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RDefault="004360B9" w:rsidP="00021897">
      <w:pPr>
        <w:spacing w:line="480" w:lineRule="auto"/>
        <w:rPr>
          <w:ins w:id="931" w:author="Ernest, Morgan" w:date="2021-03-30T14:2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932"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933" w:author="Ye,Hao" w:date="2021-03-24T15:51:00Z">
        <w:r w:rsidR="00C63FE6">
          <w:rPr>
            <w:rFonts w:asciiTheme="majorHAnsi" w:eastAsia="Times New Roman" w:hAnsiTheme="majorHAnsi" w:cstheme="majorHAnsi"/>
          </w:rPr>
          <w:t>ation of</w:t>
        </w:r>
      </w:ins>
      <w:del w:id="934"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935" w:author="Ye,Hao" w:date="2021-03-24T15:52:00Z">
        <w:r w:rsidR="00425C14" w:rsidRPr="002E2A57" w:rsidDel="00C63FE6">
          <w:rPr>
            <w:rFonts w:asciiTheme="majorHAnsi" w:eastAsia="Times New Roman" w:hAnsiTheme="majorHAnsi" w:cstheme="majorHAnsi"/>
          </w:rPr>
          <w:delText xml:space="preserve">can </w:delText>
        </w:r>
      </w:del>
      <w:ins w:id="936" w:author="Ye,Hao" w:date="2021-03-24T15:52:00Z">
        <w:r w:rsidR="00C63FE6">
          <w:rPr>
            <w:rFonts w:asciiTheme="majorHAnsi" w:eastAsia="Times New Roman" w:hAnsiTheme="majorHAnsi" w:cstheme="majorHAnsi"/>
          </w:rPr>
          <w:t>quickly becomes</w:t>
        </w:r>
      </w:ins>
      <w:del w:id="937"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938" w:author="Ye,Hao" w:date="2021-03-24T15:52:00Z">
        <w:r w:rsidR="00425C14" w:rsidRPr="002E2A57" w:rsidDel="00C63FE6">
          <w:rPr>
            <w:rFonts w:asciiTheme="majorHAnsi" w:eastAsia="Times New Roman" w:hAnsiTheme="majorHAnsi" w:cstheme="majorHAnsi"/>
          </w:rPr>
          <w:delText>intensive</w:delText>
        </w:r>
      </w:del>
      <w:ins w:id="939"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940"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941"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942" w:author="Ye,Hao" w:date="2021-03-24T16:31:00Z">
        <w:r w:rsidR="00425C14" w:rsidRPr="002E2A57" w:rsidDel="004C0543">
          <w:rPr>
            <w:rFonts w:asciiTheme="majorHAnsi" w:eastAsia="Times New Roman" w:hAnsiTheme="majorHAnsi" w:cstheme="majorHAnsi"/>
          </w:rPr>
          <w:delText xml:space="preserve"> is a </w:delText>
        </w:r>
      </w:del>
      <w:del w:id="943" w:author="Ye,Hao" w:date="2021-03-24T15:52:00Z">
        <w:r w:rsidR="00425C14" w:rsidRPr="002E2A57" w:rsidDel="00C63FE6">
          <w:rPr>
            <w:rFonts w:asciiTheme="majorHAnsi" w:eastAsia="Times New Roman" w:hAnsiTheme="majorHAnsi" w:cstheme="majorHAnsi"/>
          </w:rPr>
          <w:delText xml:space="preserve">nontrivial </w:delText>
        </w:r>
      </w:del>
      <w:del w:id="944"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298FDBAD" w:rsidR="00C63FE6" w:rsidDel="005C291E" w:rsidRDefault="00CD7BFB" w:rsidP="00021897">
      <w:pPr>
        <w:spacing w:line="480" w:lineRule="auto"/>
        <w:rPr>
          <w:del w:id="945"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946" w:author="Ye,Hao" w:date="2021-03-24T15:53:00Z">
        <w:r w:rsidR="00C63FE6">
          <w:rPr>
            <w:rFonts w:asciiTheme="majorHAnsi" w:eastAsia="Times New Roman" w:hAnsiTheme="majorHAnsi" w:cstheme="majorHAnsi"/>
          </w:rPr>
          <w:t xml:space="preserve"> </w:t>
        </w:r>
      </w:ins>
      <w:del w:id="947"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w:t>
      </w:r>
      <w:ins w:id="948" w:author="Ye,Hao" w:date="2021-04-20T11:11:00Z">
        <w:r w:rsidR="0063382C">
          <w:rPr>
            <w:rFonts w:asciiTheme="majorHAnsi" w:eastAsia="Times New Roman" w:hAnsiTheme="majorHAnsi" w:cstheme="majorHAnsi"/>
          </w:rPr>
          <w:t>e</w:t>
        </w:r>
      </w:ins>
      <w:del w:id="949" w:author="Ye,Hao" w:date="2021-04-20T11:11:00Z">
        <w:r w:rsidR="00273062" w:rsidDel="0063382C">
          <w:rPr>
            <w:rFonts w:asciiTheme="majorHAnsi" w:eastAsia="Times New Roman" w:hAnsiTheme="majorHAnsi" w:cstheme="majorHAnsi"/>
          </w:rPr>
          <w:delText>ing</w:delText>
        </w:r>
      </w:del>
      <w:r w:rsidR="00273062">
        <w:rPr>
          <w:rFonts w:asciiTheme="majorHAnsi" w:eastAsia="Times New Roman" w:hAnsiTheme="majorHAnsi" w:cstheme="majorHAnsi"/>
        </w:rPr>
        <w:t xml:space="preserve"> the feasible set</w:t>
      </w:r>
      <w:ins w:id="950"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951" w:author="Ye,Hao" w:date="2021-03-24T15:53:00Z">
        <w:r w:rsidR="00C63FE6">
          <w:rPr>
            <w:rFonts w:asciiTheme="majorHAnsi" w:eastAsia="Times New Roman" w:hAnsiTheme="majorHAnsi" w:cstheme="majorHAnsi"/>
          </w:rPr>
          <w:t>, based</w:t>
        </w:r>
      </w:ins>
      <w:ins w:id="952" w:author="Ye,Hao" w:date="2021-03-24T15:54:00Z">
        <w:r w:rsidR="00C63FE6">
          <w:rPr>
            <w:rFonts w:asciiTheme="majorHAnsi" w:eastAsia="Times New Roman" w:hAnsiTheme="majorHAnsi" w:cstheme="majorHAnsi"/>
          </w:rPr>
          <w:t xml:space="preserve"> on recurrence relation</w:t>
        </w:r>
      </w:ins>
      <w:ins w:id="953" w:author="Ye,Hao" w:date="2021-03-24T16:31:00Z">
        <w:r w:rsidR="004C0543">
          <w:rPr>
            <w:rFonts w:asciiTheme="majorHAnsi" w:eastAsia="Times New Roman" w:hAnsiTheme="majorHAnsi" w:cstheme="majorHAnsi"/>
          </w:rPr>
          <w:t>s</w:t>
        </w:r>
      </w:ins>
      <w:ins w:id="954" w:author="Ye,Hao" w:date="2021-03-24T15:54:00Z">
        <w:r w:rsidR="00C63FE6">
          <w:rPr>
            <w:rFonts w:asciiTheme="majorHAnsi" w:eastAsia="Times New Roman" w:hAnsiTheme="majorHAnsi" w:cstheme="majorHAnsi"/>
          </w:rPr>
          <w:t xml:space="preserve"> used to calculate the size of the feasible set</w:t>
        </w:r>
      </w:ins>
      <w:ins w:id="955" w:author="Ye,Hao" w:date="2021-04-20T11:11:00Z">
        <w:r w:rsidR="0063382C">
          <w:rPr>
            <w:rFonts w:asciiTheme="majorHAnsi" w:eastAsia="Times New Roman" w:hAnsiTheme="majorHAnsi" w:cstheme="majorHAnsi"/>
          </w:rPr>
          <w:t>.</w:t>
        </w:r>
      </w:ins>
      <w:ins w:id="956" w:author="Renata M. Diaz" w:date="2021-03-28T14:44:00Z">
        <w:del w:id="957" w:author="Ye,Hao" w:date="2021-04-20T11:11:00Z">
          <w:r w:rsidR="005C291E" w:rsidDel="0063382C">
            <w:rPr>
              <w:rFonts w:asciiTheme="majorHAnsi" w:eastAsia="Times New Roman" w:hAnsiTheme="majorHAnsi" w:cstheme="majorHAnsi"/>
            </w:rPr>
            <w:delText xml:space="preserve">s for all </w:delText>
          </w:r>
        </w:del>
      </w:ins>
      <w:ins w:id="958" w:author="Renata M. Diaz" w:date="2021-03-28T14:45:00Z">
        <w:del w:id="959" w:author="Ye,Hao" w:date="2021-04-20T11:11:00Z">
          <w:r w:rsidR="005C291E" w:rsidDel="0063382C">
            <w:rPr>
              <w:rFonts w:asciiTheme="majorHAnsi" w:eastAsia="Times New Roman" w:hAnsiTheme="majorHAnsi" w:cstheme="majorHAnsi"/>
            </w:rPr>
            <w:delText xml:space="preserve">smaller combinations of </w:delText>
          </w:r>
          <w:r w:rsidR="005C291E" w:rsidDel="0063382C">
            <w:rPr>
              <w:rFonts w:asciiTheme="majorHAnsi" w:eastAsia="Times New Roman" w:hAnsiTheme="majorHAnsi" w:cstheme="majorHAnsi"/>
              <w:i/>
              <w:iCs/>
            </w:rPr>
            <w:delText xml:space="preserve">S </w:delText>
          </w:r>
          <w:r w:rsidR="005C291E" w:rsidDel="0063382C">
            <w:rPr>
              <w:rFonts w:asciiTheme="majorHAnsi" w:eastAsia="Times New Roman" w:hAnsiTheme="majorHAnsi" w:cstheme="majorHAnsi"/>
            </w:rPr>
            <w:delText xml:space="preserve">and </w:delText>
          </w:r>
          <w:r w:rsidR="005C291E" w:rsidDel="0063382C">
            <w:rPr>
              <w:rFonts w:asciiTheme="majorHAnsi" w:eastAsia="Times New Roman" w:hAnsiTheme="majorHAnsi" w:cstheme="majorHAnsi"/>
              <w:i/>
              <w:iCs/>
            </w:rPr>
            <w:delText>N</w:delText>
          </w:r>
        </w:del>
      </w:ins>
      <w:ins w:id="960" w:author="Renata M. Diaz" w:date="2021-03-28T14:40:00Z">
        <w:del w:id="961" w:author="Ye,Hao" w:date="2021-04-20T11:11:00Z">
          <w:r w:rsidR="005C291E" w:rsidDel="0063382C">
            <w:rPr>
              <w:rFonts w:asciiTheme="majorHAnsi" w:eastAsia="Times New Roman" w:hAnsiTheme="majorHAnsi" w:cstheme="majorHAnsi"/>
            </w:rPr>
            <w:delText>.</w:delText>
          </w:r>
        </w:del>
      </w:ins>
      <w:del w:id="962" w:author="Renata M. Diaz" w:date="2021-03-28T14:40:00Z">
        <w:r w:rsidR="00993347" w:rsidDel="005C291E">
          <w:rPr>
            <w:rFonts w:asciiTheme="majorHAnsi" w:eastAsia="Times New Roman" w:hAnsiTheme="majorHAnsi" w:cstheme="majorHAnsi"/>
          </w:rPr>
          <w:delText>.</w:delText>
        </w:r>
      </w:del>
      <w:ins w:id="963"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964" w:author="Renata M. Diaz" w:date="2021-03-28T14:47:00Z"/>
          <w:del w:id="965" w:author="Ernest, Morgan" w:date="2021-03-30T14:24:00Z"/>
          <w:rFonts w:asciiTheme="majorHAnsi" w:eastAsia="Times New Roman" w:hAnsiTheme="majorHAnsi" w:cstheme="majorHAnsi"/>
        </w:rPr>
      </w:pPr>
    </w:p>
    <w:p w14:paraId="593E61A8" w14:textId="43A36295" w:rsidR="00C63FE6" w:rsidDel="00AD3992" w:rsidRDefault="00215539">
      <w:pPr>
        <w:spacing w:line="480" w:lineRule="auto"/>
        <w:rPr>
          <w:ins w:id="966" w:author="Ye,Hao" w:date="2021-03-24T16:20:00Z"/>
          <w:del w:id="967" w:author="Renata M. Diaz" w:date="2021-03-28T14:58:00Z"/>
          <w:rFonts w:asciiTheme="majorHAnsi" w:eastAsia="Times New Roman" w:hAnsiTheme="majorHAnsi" w:cstheme="majorHAnsi"/>
        </w:rPr>
      </w:pPr>
      <w:ins w:id="968" w:author="Ye,Hao" w:date="2021-03-24T16:44:00Z">
        <w:r>
          <w:rPr>
            <w:rFonts w:asciiTheme="majorHAnsi" w:eastAsia="Times New Roman" w:hAnsiTheme="majorHAnsi" w:cstheme="majorHAnsi"/>
          </w:rPr>
          <w:t>Let</w:t>
        </w:r>
      </w:ins>
      <w:ins w:id="969" w:author="Ye,Hao" w:date="2021-03-24T15:57:00Z">
        <w:r w:rsidR="00C63FE6">
          <w:rPr>
            <w:rFonts w:asciiTheme="majorHAnsi" w:eastAsia="Times New Roman" w:hAnsiTheme="majorHAnsi" w:cstheme="majorHAnsi"/>
          </w:rPr>
          <w:t xml:space="preserve"> </w:t>
        </w:r>
      </w:ins>
      <w:ins w:id="970" w:author="Ye,Hao" w:date="2021-03-24T15:58:00Z">
        <w:r w:rsidR="00C63FE6">
          <w:rPr>
            <w:rFonts w:asciiTheme="majorHAnsi" w:eastAsia="Times New Roman" w:hAnsiTheme="majorHAnsi" w:cstheme="majorHAnsi"/>
          </w:rPr>
          <w:t xml:space="preserve">f(S, N) be the number of </w:t>
        </w:r>
        <w:del w:id="971" w:author="Renata M. Diaz" w:date="2021-03-28T14:47:00Z">
          <w:r w:rsidR="00C63FE6" w:rsidDel="005C291E">
            <w:rPr>
              <w:rFonts w:asciiTheme="majorHAnsi" w:eastAsia="Times New Roman" w:hAnsiTheme="majorHAnsi" w:cstheme="majorHAnsi"/>
            </w:rPr>
            <w:delText>partitions</w:delText>
          </w:r>
        </w:del>
      </w:ins>
      <w:ins w:id="972" w:author="Renata M. Diaz" w:date="2021-03-28T14:47:00Z">
        <w:r w:rsidR="005C291E">
          <w:rPr>
            <w:rFonts w:asciiTheme="majorHAnsi" w:eastAsia="Times New Roman" w:hAnsiTheme="majorHAnsi" w:cstheme="majorHAnsi"/>
          </w:rPr>
          <w:t xml:space="preserve">possible </w:t>
        </w:r>
      </w:ins>
      <w:ins w:id="973" w:author="Renata M. Diaz" w:date="2021-03-28T14:48:00Z">
        <w:r w:rsidR="005C291E">
          <w:rPr>
            <w:rFonts w:asciiTheme="majorHAnsi" w:eastAsia="Times New Roman" w:hAnsiTheme="majorHAnsi" w:cstheme="majorHAnsi"/>
          </w:rPr>
          <w:t>partitions</w:t>
        </w:r>
      </w:ins>
      <w:ins w:id="974" w:author="Ye,Hao" w:date="2021-03-24T15:58:00Z">
        <w:r w:rsidR="00C63FE6">
          <w:rPr>
            <w:rFonts w:asciiTheme="majorHAnsi" w:eastAsia="Times New Roman" w:hAnsiTheme="majorHAnsi" w:cstheme="majorHAnsi"/>
          </w:rPr>
          <w:t xml:space="preserve"> of N</w:t>
        </w:r>
      </w:ins>
      <w:ins w:id="975" w:author="Renata M. Diaz" w:date="2021-03-28T14:48:00Z">
        <w:r w:rsidR="005C291E">
          <w:rPr>
            <w:rFonts w:asciiTheme="majorHAnsi" w:eastAsia="Times New Roman" w:hAnsiTheme="majorHAnsi" w:cstheme="majorHAnsi"/>
          </w:rPr>
          <w:t xml:space="preserve"> individuals</w:t>
        </w:r>
      </w:ins>
      <w:ins w:id="976" w:author="Ye,Hao" w:date="2021-03-24T15:58:00Z">
        <w:r w:rsidR="00C63FE6">
          <w:rPr>
            <w:rFonts w:asciiTheme="majorHAnsi" w:eastAsia="Times New Roman" w:hAnsiTheme="majorHAnsi" w:cstheme="majorHAnsi"/>
          </w:rPr>
          <w:t xml:space="preserve"> into exactly S </w:t>
        </w:r>
        <w:del w:id="977" w:author="Renata M. Diaz" w:date="2021-03-28T14:48:00Z">
          <w:r w:rsidR="00C63FE6" w:rsidDel="005C291E">
            <w:rPr>
              <w:rFonts w:asciiTheme="majorHAnsi" w:eastAsia="Times New Roman" w:hAnsiTheme="majorHAnsi" w:cstheme="majorHAnsi"/>
            </w:rPr>
            <w:delText>parts</w:delText>
          </w:r>
        </w:del>
      </w:ins>
      <w:ins w:id="978" w:author="Renata M. Diaz" w:date="2021-03-28T14:48:00Z">
        <w:r w:rsidR="005C291E">
          <w:rPr>
            <w:rFonts w:asciiTheme="majorHAnsi" w:eastAsia="Times New Roman" w:hAnsiTheme="majorHAnsi" w:cstheme="majorHAnsi"/>
          </w:rPr>
          <w:t>species</w:t>
        </w:r>
      </w:ins>
      <w:ins w:id="979" w:author="Ye,Hao" w:date="2021-03-24T15:58:00Z">
        <w:r w:rsidR="00C63FE6">
          <w:rPr>
            <w:rFonts w:asciiTheme="majorHAnsi" w:eastAsia="Times New Roman" w:hAnsiTheme="majorHAnsi" w:cstheme="majorHAnsi"/>
          </w:rPr>
          <w:t xml:space="preserve">, i.e. the size of the </w:t>
        </w:r>
        <w:del w:id="980"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981" w:author="Renata M. Diaz" w:date="2021-03-28T14:48:00Z">
        <w:r w:rsidR="005C291E">
          <w:rPr>
            <w:rFonts w:asciiTheme="majorHAnsi" w:eastAsia="Times New Roman" w:hAnsiTheme="majorHAnsi" w:cstheme="majorHAnsi"/>
          </w:rPr>
          <w:t xml:space="preserve"> for </w:t>
        </w:r>
      </w:ins>
      <w:ins w:id="982" w:author="Ye,Hao" w:date="2021-04-20T11:11:00Z">
        <w:r w:rsidR="0063382C">
          <w:rPr>
            <w:rFonts w:asciiTheme="majorHAnsi" w:eastAsia="Times New Roman" w:hAnsiTheme="majorHAnsi" w:cstheme="majorHAnsi"/>
          </w:rPr>
          <w:t xml:space="preserve">the </w:t>
        </w:r>
      </w:ins>
      <w:ins w:id="983" w:author="Renata M. Diaz" w:date="2021-03-28T14:48:00Z">
        <w:r w:rsidR="005C291E">
          <w:rPr>
            <w:rFonts w:asciiTheme="majorHAnsi" w:eastAsia="Times New Roman" w:hAnsiTheme="majorHAnsi" w:cstheme="majorHAnsi"/>
          </w:rPr>
          <w:t>given values of S and N</w:t>
        </w:r>
      </w:ins>
      <w:ins w:id="984" w:author="Ye,Hao" w:date="2021-03-24T15:56:00Z">
        <w:r w:rsidR="00C63FE6" w:rsidRPr="00C63FE6">
          <w:rPr>
            <w:rFonts w:asciiTheme="majorHAnsi" w:eastAsia="Times New Roman" w:hAnsiTheme="majorHAnsi" w:cstheme="majorHAnsi"/>
          </w:rPr>
          <w:t>.</w:t>
        </w:r>
      </w:ins>
      <w:ins w:id="985" w:author="Ye,Hao" w:date="2021-03-24T15:58:00Z">
        <w:r w:rsidR="00C63FE6">
          <w:rPr>
            <w:rFonts w:asciiTheme="majorHAnsi" w:eastAsia="Times New Roman" w:hAnsiTheme="majorHAnsi" w:cstheme="majorHAnsi"/>
          </w:rPr>
          <w:t xml:space="preserve"> </w:t>
        </w:r>
      </w:ins>
      <w:ins w:id="986" w:author="Ye,Hao" w:date="2021-03-24T15:59:00Z">
        <w:r w:rsidR="00433049">
          <w:rPr>
            <w:rFonts w:asciiTheme="majorHAnsi" w:eastAsia="Times New Roman" w:hAnsiTheme="majorHAnsi" w:cstheme="majorHAnsi"/>
          </w:rPr>
          <w:t xml:space="preserve">Computation of f(S, N) can be achieved without enumerating the </w:t>
        </w:r>
      </w:ins>
      <w:ins w:id="987" w:author="Ye,Hao" w:date="2021-03-24T16:18:00Z">
        <w:r w:rsidR="00E4577C">
          <w:rPr>
            <w:rFonts w:asciiTheme="majorHAnsi" w:eastAsia="Times New Roman" w:hAnsiTheme="majorHAnsi" w:cstheme="majorHAnsi"/>
          </w:rPr>
          <w:t xml:space="preserve">entire </w:t>
        </w:r>
      </w:ins>
      <w:ins w:id="988" w:author="Ye,Hao" w:date="2021-03-24T15:59:00Z">
        <w:r w:rsidR="00433049">
          <w:rPr>
            <w:rFonts w:asciiTheme="majorHAnsi" w:eastAsia="Times New Roman" w:hAnsiTheme="majorHAnsi" w:cstheme="majorHAnsi"/>
          </w:rPr>
          <w:t>feasible set through the recurrence relation f(S, N) = f(S-1, N-1) + f(S, N</w:t>
        </w:r>
      </w:ins>
      <w:ins w:id="989" w:author="Ye,Hao" w:date="2021-03-24T16:00:00Z">
        <w:r w:rsidR="00433049">
          <w:rPr>
            <w:rFonts w:asciiTheme="majorHAnsi" w:eastAsia="Times New Roman" w:hAnsiTheme="majorHAnsi" w:cstheme="majorHAnsi"/>
          </w:rPr>
          <w:t>-S</w:t>
        </w:r>
      </w:ins>
      <w:ins w:id="990" w:author="Ye,Hao" w:date="2021-03-24T15:59:00Z">
        <w:r w:rsidR="00433049">
          <w:rPr>
            <w:rFonts w:asciiTheme="majorHAnsi" w:eastAsia="Times New Roman" w:hAnsiTheme="majorHAnsi" w:cstheme="majorHAnsi"/>
          </w:rPr>
          <w:t>)</w:t>
        </w:r>
      </w:ins>
      <w:ins w:id="991" w:author="Ye,Hao" w:date="2021-03-24T16:03:00Z">
        <w:r w:rsidR="00433049">
          <w:rPr>
            <w:rFonts w:asciiTheme="majorHAnsi" w:eastAsia="Times New Roman" w:hAnsiTheme="majorHAnsi" w:cstheme="majorHAnsi"/>
          </w:rPr>
          <w:t xml:space="preserve"> (originally documented in a </w:t>
        </w:r>
        <w:commentRangeStart w:id="992"/>
        <w:r w:rsidR="00433049">
          <w:rPr>
            <w:rFonts w:asciiTheme="majorHAnsi" w:eastAsia="Times New Roman" w:hAnsiTheme="majorHAnsi" w:cstheme="majorHAnsi"/>
          </w:rPr>
          <w:t xml:space="preserve">1742 </w:t>
        </w:r>
      </w:ins>
      <w:commentRangeEnd w:id="992"/>
      <w:r w:rsidR="00360CB0">
        <w:rPr>
          <w:rStyle w:val="CommentReference"/>
        </w:rPr>
        <w:commentReference w:id="992"/>
      </w:r>
      <w:ins w:id="993" w:author="Ye,Hao" w:date="2021-03-24T16:03:00Z">
        <w:r w:rsidR="00433049">
          <w:rPr>
            <w:rFonts w:asciiTheme="majorHAnsi" w:eastAsia="Times New Roman" w:hAnsiTheme="majorHAnsi" w:cstheme="majorHAnsi"/>
          </w:rPr>
          <w:t xml:space="preserve">letter from </w:t>
        </w:r>
        <w:commentRangeStart w:id="994"/>
        <w:r w:rsidR="00433049">
          <w:rPr>
            <w:rFonts w:asciiTheme="majorHAnsi" w:eastAsia="Times New Roman" w:hAnsiTheme="majorHAnsi" w:cstheme="majorHAnsi"/>
          </w:rPr>
          <w:t>Euler to Bernoulli; 1862)</w:t>
        </w:r>
      </w:ins>
      <w:ins w:id="995" w:author="Ye,Hao" w:date="2021-03-24T16:00:00Z">
        <w:r w:rsidR="00433049">
          <w:rPr>
            <w:rFonts w:asciiTheme="majorHAnsi" w:eastAsia="Times New Roman" w:hAnsiTheme="majorHAnsi" w:cstheme="majorHAnsi"/>
          </w:rPr>
          <w:t xml:space="preserve">. </w:t>
        </w:r>
      </w:ins>
      <w:commentRangeEnd w:id="994"/>
      <w:r w:rsidR="00071029">
        <w:rPr>
          <w:rStyle w:val="CommentReference"/>
        </w:rPr>
        <w:commentReference w:id="994"/>
      </w:r>
      <w:ins w:id="996" w:author="Ye,Hao" w:date="2021-03-24T16:00:00Z">
        <w:del w:id="997" w:author="Renata M. Diaz" w:date="2021-03-28T14:58:00Z">
          <w:r w:rsidR="00433049" w:rsidDel="00AD3992">
            <w:rPr>
              <w:rFonts w:asciiTheme="majorHAnsi" w:eastAsia="Times New Roman" w:hAnsiTheme="majorHAnsi" w:cstheme="majorHAnsi"/>
            </w:rPr>
            <w:delText xml:space="preserve">By </w:delText>
          </w:r>
        </w:del>
      </w:ins>
      <w:ins w:id="998" w:author="Ye,Hao" w:date="2021-03-24T16:02:00Z">
        <w:del w:id="999"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1000" w:author="Ye,Hao" w:date="2021-03-24T16:44:00Z">
        <w:del w:id="1001" w:author="Renata M. Diaz" w:date="2021-03-28T14:58:00Z">
          <w:r w:rsidDel="00AD3992">
            <w:rPr>
              <w:rFonts w:asciiTheme="majorHAnsi" w:eastAsia="Times New Roman" w:hAnsiTheme="majorHAnsi" w:cstheme="majorHAnsi"/>
            </w:rPr>
            <w:delText xml:space="preserve">values of </w:delText>
          </w:r>
        </w:del>
      </w:ins>
      <w:ins w:id="1002" w:author="Ye,Hao" w:date="2021-03-24T16:02:00Z">
        <w:del w:id="1003" w:author="Renata M. Diaz" w:date="2021-03-28T14:58:00Z">
          <w:r w:rsidR="00433049" w:rsidDel="00AD3992">
            <w:rPr>
              <w:rFonts w:asciiTheme="majorHAnsi" w:eastAsia="Times New Roman" w:hAnsiTheme="majorHAnsi" w:cstheme="majorHAnsi"/>
            </w:rPr>
            <w:delText xml:space="preserve">S and N through </w:delText>
          </w:r>
        </w:del>
      </w:ins>
      <w:ins w:id="1004" w:author="Ye,Hao" w:date="2021-03-24T16:44:00Z">
        <w:del w:id="1005" w:author="Renata M. Diaz" w:date="2021-03-28T14:58:00Z">
          <w:r w:rsidDel="00AD3992">
            <w:rPr>
              <w:rFonts w:asciiTheme="majorHAnsi" w:eastAsia="Times New Roman" w:hAnsiTheme="majorHAnsi" w:cstheme="majorHAnsi"/>
            </w:rPr>
            <w:delText>straightforward summation</w:delText>
          </w:r>
        </w:del>
      </w:ins>
      <w:ins w:id="1006" w:author="Ye,Hao" w:date="2021-03-24T16:02:00Z">
        <w:del w:id="1007" w:author="Renata M. Diaz" w:date="2021-03-28T14:58:00Z">
          <w:r w:rsidR="00433049" w:rsidDel="00AD3992">
            <w:rPr>
              <w:rFonts w:asciiTheme="majorHAnsi" w:eastAsia="Times New Roman" w:hAnsiTheme="majorHAnsi" w:cstheme="majorHAnsi"/>
            </w:rPr>
            <w:delText>.</w:delText>
          </w:r>
        </w:del>
      </w:ins>
    </w:p>
    <w:p w14:paraId="5BAD44EE" w14:textId="00236144" w:rsidR="00AD3992" w:rsidRDefault="00772C9E" w:rsidP="00AD3992">
      <w:pPr>
        <w:spacing w:line="480" w:lineRule="auto"/>
        <w:rPr>
          <w:ins w:id="1008" w:author="Renata M. Diaz" w:date="2021-03-28T14:58:00Z"/>
          <w:rFonts w:asciiTheme="majorHAnsi" w:eastAsia="Times New Roman" w:hAnsiTheme="majorHAnsi" w:cstheme="majorHAnsi"/>
        </w:rPr>
      </w:pPr>
      <w:ins w:id="1009" w:author="Ye,Hao" w:date="2021-03-24T16:22:00Z">
        <w:del w:id="1010" w:author="Renata M. Diaz" w:date="2021-03-28T14:48:00Z">
          <w:r w:rsidDel="005C291E">
            <w:rPr>
              <w:rFonts w:asciiTheme="majorHAnsi" w:eastAsia="Times New Roman" w:hAnsiTheme="majorHAnsi" w:cstheme="majorHAnsi"/>
            </w:rPr>
            <w:delText>The correctness of th</w:delText>
          </w:r>
        </w:del>
        <w:del w:id="1011" w:author="Renata M. Diaz" w:date="2021-03-28T14:42:00Z">
          <w:r w:rsidDel="005C291E">
            <w:rPr>
              <w:rFonts w:asciiTheme="majorHAnsi" w:eastAsia="Times New Roman" w:hAnsiTheme="majorHAnsi" w:cstheme="majorHAnsi"/>
            </w:rPr>
            <w:delText>e</w:delText>
          </w:r>
        </w:del>
        <w:del w:id="1012" w:author="Renata M. Diaz" w:date="2021-03-28T14:48:00Z">
          <w:r w:rsidDel="005C291E">
            <w:rPr>
              <w:rFonts w:asciiTheme="majorHAnsi" w:eastAsia="Times New Roman" w:hAnsiTheme="majorHAnsi" w:cstheme="majorHAnsi"/>
            </w:rPr>
            <w:delText xml:space="preserve"> recurrence relation can be demonstrated </w:delText>
          </w:r>
        </w:del>
      </w:ins>
      <w:ins w:id="1013" w:author="Ye,Hao" w:date="2021-03-24T16:28:00Z">
        <w:del w:id="1014" w:author="Renata M. Diaz" w:date="2021-03-28T14:48:00Z">
          <w:r w:rsidR="00F354E2" w:rsidDel="005C291E">
            <w:rPr>
              <w:rFonts w:asciiTheme="majorHAnsi" w:eastAsia="Times New Roman" w:hAnsiTheme="majorHAnsi" w:cstheme="majorHAnsi"/>
            </w:rPr>
            <w:delText>through an example</w:delText>
          </w:r>
        </w:del>
      </w:ins>
      <w:ins w:id="1015" w:author="Ye,Hao" w:date="2021-03-24T16:27:00Z">
        <w:del w:id="1016"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1017" w:author="Renata M. Diaz" w:date="2021-03-28T14:58:00Z">
        <w:r w:rsidR="00AD3992">
          <w:rPr>
            <w:rFonts w:asciiTheme="majorHAnsi" w:eastAsia="Times New Roman" w:hAnsiTheme="majorHAnsi" w:cstheme="majorHAnsi"/>
          </w:rPr>
          <w:t xml:space="preserve">For example, consider </w:t>
        </w:r>
      </w:ins>
      <w:ins w:id="1018" w:author="Ye,Hao" w:date="2021-03-24T16:27:00Z">
        <w:r w:rsidR="00F354E2">
          <w:rPr>
            <w:rFonts w:asciiTheme="majorHAnsi" w:eastAsia="Times New Roman" w:hAnsiTheme="majorHAnsi" w:cstheme="majorHAnsi"/>
          </w:rPr>
          <w:t xml:space="preserve">the feasible set </w:t>
        </w:r>
      </w:ins>
      <w:ins w:id="1019" w:author="Ye,Hao" w:date="2021-03-24T16:29:00Z">
        <w:r w:rsidR="00F354E2">
          <w:rPr>
            <w:rFonts w:asciiTheme="majorHAnsi" w:eastAsia="Times New Roman" w:hAnsiTheme="majorHAnsi" w:cstheme="majorHAnsi"/>
          </w:rPr>
          <w:t xml:space="preserve">with </w:t>
        </w:r>
      </w:ins>
      <w:ins w:id="1020" w:author="Ye,Hao" w:date="2021-03-24T16:20:00Z">
        <w:r>
          <w:rPr>
            <w:rFonts w:asciiTheme="majorHAnsi" w:eastAsia="Times New Roman" w:hAnsiTheme="majorHAnsi" w:cstheme="majorHAnsi"/>
          </w:rPr>
          <w:t xml:space="preserve">S = 3 and N = 7. </w:t>
        </w:r>
      </w:ins>
      <w:ins w:id="1021" w:author="Ye,Hao" w:date="2021-03-24T16:28:00Z">
        <w:del w:id="1022" w:author="Renata M. Diaz" w:date="2021-03-28T14:50:00Z">
          <w:r w:rsidR="00F354E2" w:rsidDel="005C291E">
            <w:rPr>
              <w:rFonts w:asciiTheme="majorHAnsi" w:eastAsia="Times New Roman" w:hAnsiTheme="majorHAnsi" w:cstheme="majorHAnsi"/>
            </w:rPr>
            <w:delText xml:space="preserve">Here, </w:delText>
          </w:r>
        </w:del>
      </w:ins>
      <w:ins w:id="1023" w:author="Ye,Hao" w:date="2021-03-24T16:20:00Z">
        <w:del w:id="1024" w:author="Renata M. Diaz" w:date="2021-03-28T14:50:00Z">
          <w:r w:rsidDel="005C291E">
            <w:rPr>
              <w:rFonts w:asciiTheme="majorHAnsi" w:eastAsia="Times New Roman" w:hAnsiTheme="majorHAnsi" w:cstheme="majorHAnsi"/>
            </w:rPr>
            <w:delText>each partition either</w:delText>
          </w:r>
        </w:del>
      </w:ins>
      <w:ins w:id="1025" w:author="Renata M. Diaz" w:date="2021-03-28T14:50:00Z">
        <w:r w:rsidR="005C291E">
          <w:rPr>
            <w:rFonts w:asciiTheme="majorHAnsi" w:eastAsia="Times New Roman" w:hAnsiTheme="majorHAnsi" w:cstheme="majorHAnsi"/>
          </w:rPr>
          <w:t>For all possible partitions, either</w:t>
        </w:r>
      </w:ins>
      <w:ins w:id="1026" w:author="Ye,Hao" w:date="2021-03-24T16:20:00Z">
        <w:r>
          <w:rPr>
            <w:rFonts w:asciiTheme="majorHAnsi" w:eastAsia="Times New Roman" w:hAnsiTheme="majorHAnsi" w:cstheme="majorHAnsi"/>
          </w:rPr>
          <w:t xml:space="preserve"> </w:t>
        </w:r>
      </w:ins>
      <w:ins w:id="1027" w:author="Ye,Hao" w:date="2021-03-24T16:21:00Z">
        <w:r>
          <w:rPr>
            <w:rFonts w:asciiTheme="majorHAnsi" w:eastAsia="Times New Roman" w:hAnsiTheme="majorHAnsi" w:cstheme="majorHAnsi"/>
          </w:rPr>
          <w:t xml:space="preserve">(a) </w:t>
        </w:r>
      </w:ins>
      <w:ins w:id="1028" w:author="Renata M. Diaz" w:date="2021-03-28T14:52:00Z">
        <w:r w:rsidR="005C291E">
          <w:rPr>
            <w:rFonts w:asciiTheme="majorHAnsi" w:eastAsia="Times New Roman" w:hAnsiTheme="majorHAnsi" w:cstheme="majorHAnsi"/>
          </w:rPr>
          <w:t xml:space="preserve">at least </w:t>
        </w:r>
      </w:ins>
      <w:ins w:id="1029" w:author="Ye,Hao" w:date="2021-03-24T16:21:00Z">
        <w:del w:id="1030" w:author="Renata M. Diaz" w:date="2021-03-28T14:51:00Z">
          <w:r w:rsidDel="005C291E">
            <w:rPr>
              <w:rFonts w:asciiTheme="majorHAnsi" w:eastAsia="Times New Roman" w:hAnsiTheme="majorHAnsi" w:cstheme="majorHAnsi"/>
            </w:rPr>
            <w:delText>has a species with abundance equal to 1</w:delText>
          </w:r>
        </w:del>
      </w:ins>
      <w:ins w:id="1031" w:author="Renata M. Diaz" w:date="2021-03-28T14:51:00Z">
        <w:r w:rsidR="005C291E">
          <w:rPr>
            <w:rFonts w:asciiTheme="majorHAnsi" w:eastAsia="Times New Roman" w:hAnsiTheme="majorHAnsi" w:cstheme="majorHAnsi"/>
          </w:rPr>
          <w:t>one species has an abundance equal to 1</w:t>
        </w:r>
      </w:ins>
      <w:ins w:id="1032" w:author="Ye,Hao" w:date="2021-03-24T16:21:00Z">
        <w:r>
          <w:rPr>
            <w:rFonts w:asciiTheme="majorHAnsi" w:eastAsia="Times New Roman" w:hAnsiTheme="majorHAnsi" w:cstheme="majorHAnsi"/>
          </w:rPr>
          <w:t>, or (b) all of the species have abundance greater than</w:t>
        </w:r>
      </w:ins>
      <w:ins w:id="1033" w:author="Renata M. Diaz" w:date="2021-03-28T14:51:00Z">
        <w:r w:rsidR="005C291E">
          <w:rPr>
            <w:rFonts w:asciiTheme="majorHAnsi" w:eastAsia="Times New Roman" w:hAnsiTheme="majorHAnsi" w:cstheme="majorHAnsi"/>
          </w:rPr>
          <w:t xml:space="preserve"> </w:t>
        </w:r>
      </w:ins>
      <w:ins w:id="1034" w:author="Renata M. Diaz" w:date="2021-03-28T14:52:00Z">
        <w:r w:rsidR="005C291E">
          <w:rPr>
            <w:rFonts w:asciiTheme="majorHAnsi" w:eastAsia="Times New Roman" w:hAnsiTheme="majorHAnsi" w:cstheme="majorHAnsi"/>
          </w:rPr>
          <w:t>1.</w:t>
        </w:r>
      </w:ins>
      <w:ins w:id="1035" w:author="Ye,Hao" w:date="2021-03-24T16:21:00Z">
        <w:del w:id="1036"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1037" w:author="Ye,Hao" w:date="2021-03-24T16:23:00Z">
        <w:r>
          <w:rPr>
            <w:rFonts w:asciiTheme="majorHAnsi" w:eastAsia="Times New Roman" w:hAnsiTheme="majorHAnsi" w:cstheme="majorHAnsi"/>
          </w:rPr>
          <w:t>In the</w:t>
        </w:r>
      </w:ins>
      <w:ins w:id="1038" w:author="Ye,Hao" w:date="2021-03-24T16:24:00Z">
        <w:r>
          <w:rPr>
            <w:rFonts w:asciiTheme="majorHAnsi" w:eastAsia="Times New Roman" w:hAnsiTheme="majorHAnsi" w:cstheme="majorHAnsi"/>
          </w:rPr>
          <w:t xml:space="preserve"> case of (a), </w:t>
        </w:r>
      </w:ins>
      <w:ins w:id="1039" w:author="Ye,Hao" w:date="2021-03-24T16:25:00Z">
        <w:del w:id="1040" w:author="Renata M. Diaz" w:date="2021-03-28T14:54:00Z">
          <w:r w:rsidDel="00AD3992">
            <w:rPr>
              <w:rFonts w:asciiTheme="majorHAnsi" w:eastAsia="Times New Roman" w:hAnsiTheme="majorHAnsi" w:cstheme="majorHAnsi"/>
            </w:rPr>
            <w:delText xml:space="preserve">we can </w:delText>
          </w:r>
        </w:del>
      </w:ins>
      <w:ins w:id="1041" w:author="Ye,Hao" w:date="2021-03-24T16:45:00Z">
        <w:del w:id="1042" w:author="Renata M. Diaz" w:date="2021-03-28T14:54:00Z">
          <w:r w:rsidR="00215539" w:rsidDel="00AD3992">
            <w:rPr>
              <w:rFonts w:asciiTheme="majorHAnsi" w:eastAsia="Times New Roman" w:hAnsiTheme="majorHAnsi" w:cstheme="majorHAnsi"/>
            </w:rPr>
            <w:delText>r</w:delText>
          </w:r>
        </w:del>
      </w:ins>
      <w:ins w:id="1043" w:author="Ye,Hao" w:date="2021-03-24T16:25:00Z">
        <w:del w:id="1044" w:author="Renata M. Diaz" w:date="2021-03-28T14:54:00Z">
          <w:r w:rsidDel="00AD3992">
            <w:rPr>
              <w:rFonts w:asciiTheme="majorHAnsi" w:eastAsia="Times New Roman" w:hAnsiTheme="majorHAnsi" w:cstheme="majorHAnsi"/>
            </w:rPr>
            <w:delText>emove the species</w:delText>
          </w:r>
        </w:del>
      </w:ins>
      <w:ins w:id="1045" w:author="Renata M. Diaz" w:date="2021-03-28T14:54:00Z">
        <w:r w:rsidR="00AD3992">
          <w:rPr>
            <w:rFonts w:asciiTheme="majorHAnsi" w:eastAsia="Times New Roman" w:hAnsiTheme="majorHAnsi" w:cstheme="majorHAnsi"/>
          </w:rPr>
          <w:t>removing one species</w:t>
        </w:r>
      </w:ins>
      <w:ins w:id="1046" w:author="Ye,Hao" w:date="2021-03-24T16:25:00Z">
        <w:r>
          <w:rPr>
            <w:rFonts w:asciiTheme="majorHAnsi" w:eastAsia="Times New Roman" w:hAnsiTheme="majorHAnsi" w:cstheme="majorHAnsi"/>
          </w:rPr>
          <w:t xml:space="preserve"> with abundance equal to 1 </w:t>
        </w:r>
        <w:del w:id="1047" w:author="Renata M. Diaz" w:date="2021-03-28T14:54:00Z">
          <w:r w:rsidDel="00AD3992">
            <w:rPr>
              <w:rFonts w:asciiTheme="majorHAnsi" w:eastAsia="Times New Roman" w:hAnsiTheme="majorHAnsi" w:cstheme="majorHAnsi"/>
            </w:rPr>
            <w:delText>and arrive at a partition for</w:delText>
          </w:r>
        </w:del>
      </w:ins>
      <w:ins w:id="1048" w:author="Renata M. Diaz" w:date="2021-03-28T14:55:00Z">
        <w:r w:rsidR="00AD3992">
          <w:rPr>
            <w:rFonts w:asciiTheme="majorHAnsi" w:eastAsia="Times New Roman" w:hAnsiTheme="majorHAnsi" w:cstheme="majorHAnsi"/>
          </w:rPr>
          <w:t xml:space="preserve">must result in a partition of 6 individuals into 2 species. </w:t>
        </w:r>
      </w:ins>
      <w:ins w:id="1049"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1050" w:author="Ye,Hao" w:date="2021-03-24T16:25:00Z">
        <w:del w:id="1051" w:author="Renata M. Diaz" w:date="2021-03-28T14:56:00Z">
          <w:r w:rsidDel="00AD3992">
            <w:rPr>
              <w:rFonts w:asciiTheme="majorHAnsi" w:eastAsia="Times New Roman" w:hAnsiTheme="majorHAnsi" w:cstheme="majorHAnsi"/>
            </w:rPr>
            <w:delText xml:space="preserve"> the feasible set with S = 2 and N = 6; in fact</w:delText>
          </w:r>
        </w:del>
      </w:ins>
      <w:ins w:id="1052" w:author="Ye,Hao" w:date="2021-03-24T16:27:00Z">
        <w:del w:id="1053" w:author="Renata M. Diaz" w:date="2021-03-28T14:56:00Z">
          <w:r w:rsidDel="00AD3992">
            <w:rPr>
              <w:rFonts w:asciiTheme="majorHAnsi" w:eastAsia="Times New Roman" w:hAnsiTheme="majorHAnsi" w:cstheme="majorHAnsi"/>
            </w:rPr>
            <w:delText>,</w:delText>
          </w:r>
        </w:del>
      </w:ins>
      <w:ins w:id="1054" w:author="Ye,Hao" w:date="2021-03-24T16:25:00Z">
        <w:del w:id="1055" w:author="Renata M. Diaz" w:date="2021-03-28T14:56:00Z">
          <w:r w:rsidDel="00AD3992">
            <w:rPr>
              <w:rFonts w:asciiTheme="majorHAnsi" w:eastAsia="Times New Roman" w:hAnsiTheme="majorHAnsi" w:cstheme="majorHAnsi"/>
            </w:rPr>
            <w:delText xml:space="preserve"> all</w:delText>
          </w:r>
        </w:del>
        <w:del w:id="1056" w:author="Renata M. Diaz" w:date="2021-03-28T14:47:00Z">
          <w:r w:rsidDel="005C291E">
            <w:rPr>
              <w:rFonts w:asciiTheme="majorHAnsi" w:eastAsia="Times New Roman" w:hAnsiTheme="majorHAnsi" w:cstheme="majorHAnsi"/>
            </w:rPr>
            <w:delText xml:space="preserve"> </w:delText>
          </w:r>
        </w:del>
        <w:del w:id="1057" w:author="Renata M. Diaz" w:date="2021-03-28T14:56:00Z">
          <w:r w:rsidDel="00AD3992">
            <w:rPr>
              <w:rFonts w:asciiTheme="majorHAnsi" w:eastAsia="Times New Roman" w:hAnsiTheme="majorHAnsi" w:cstheme="majorHAnsi"/>
            </w:rPr>
            <w:delText xml:space="preserve"> the partitions in (a) m</w:delText>
          </w:r>
        </w:del>
      </w:ins>
      <w:ins w:id="1058" w:author="Ye,Hao" w:date="2021-03-24T16:26:00Z">
        <w:del w:id="1059"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1060" w:author="Renata M. Diaz" w:date="2021-03-28T14:57:00Z">
          <w:r w:rsidDel="00AD3992">
            <w:rPr>
              <w:rFonts w:asciiTheme="majorHAnsi" w:eastAsia="Times New Roman" w:hAnsiTheme="majorHAnsi" w:cstheme="majorHAnsi"/>
            </w:rPr>
            <w:delText>we can remove</w:delText>
          </w:r>
        </w:del>
      </w:ins>
      <w:ins w:id="1061" w:author="Renata M. Diaz" w:date="2021-03-28T14:57:00Z">
        <w:r w:rsidR="00AD3992">
          <w:rPr>
            <w:rFonts w:asciiTheme="majorHAnsi" w:eastAsia="Times New Roman" w:hAnsiTheme="majorHAnsi" w:cstheme="majorHAnsi"/>
          </w:rPr>
          <w:t>removing</w:t>
        </w:r>
      </w:ins>
      <w:ins w:id="1062" w:author="Ye,Hao" w:date="2021-03-24T16:26:00Z">
        <w:r>
          <w:rPr>
            <w:rFonts w:asciiTheme="majorHAnsi" w:eastAsia="Times New Roman" w:hAnsiTheme="majorHAnsi" w:cstheme="majorHAnsi"/>
          </w:rPr>
          <w:t xml:space="preserve"> </w:t>
        </w:r>
      </w:ins>
      <w:ins w:id="1063" w:author="Ye,Hao" w:date="2021-03-24T16:52:00Z">
        <w:r w:rsidR="00F11571">
          <w:rPr>
            <w:rFonts w:asciiTheme="majorHAnsi" w:eastAsia="Times New Roman" w:hAnsiTheme="majorHAnsi" w:cstheme="majorHAnsi"/>
          </w:rPr>
          <w:t>1</w:t>
        </w:r>
      </w:ins>
      <w:ins w:id="1064" w:author="Ye,Hao" w:date="2021-03-24T16:26:00Z">
        <w:r>
          <w:rPr>
            <w:rFonts w:asciiTheme="majorHAnsi" w:eastAsia="Times New Roman" w:hAnsiTheme="majorHAnsi" w:cstheme="majorHAnsi"/>
          </w:rPr>
          <w:t xml:space="preserve"> individual from each species </w:t>
        </w:r>
        <w:del w:id="1065" w:author="Renata M. Diaz" w:date="2021-03-28T14:57:00Z">
          <w:r w:rsidDel="00AD3992">
            <w:rPr>
              <w:rFonts w:asciiTheme="majorHAnsi" w:eastAsia="Times New Roman" w:hAnsiTheme="majorHAnsi" w:cstheme="majorHAnsi"/>
            </w:rPr>
            <w:delText>and arrive at a partition</w:delText>
          </w:r>
        </w:del>
      </w:ins>
      <w:ins w:id="1066" w:author="Renata M. Diaz" w:date="2021-03-28T14:57:00Z">
        <w:r w:rsidR="00AD3992">
          <w:rPr>
            <w:rFonts w:asciiTheme="majorHAnsi" w:eastAsia="Times New Roman" w:hAnsiTheme="majorHAnsi" w:cstheme="majorHAnsi"/>
          </w:rPr>
          <w:t>must result in a partition</w:t>
        </w:r>
      </w:ins>
      <w:ins w:id="1067" w:author="Ye,Hao" w:date="2021-03-24T16:26:00Z">
        <w:r>
          <w:rPr>
            <w:rFonts w:asciiTheme="majorHAnsi" w:eastAsia="Times New Roman" w:hAnsiTheme="majorHAnsi" w:cstheme="majorHAnsi"/>
          </w:rPr>
          <w:t xml:space="preserve"> </w:t>
        </w:r>
        <w:del w:id="1068" w:author="Renata M. Diaz" w:date="2021-03-28T14:57:00Z">
          <w:r w:rsidDel="00AD3992">
            <w:rPr>
              <w:rFonts w:asciiTheme="majorHAnsi" w:eastAsia="Times New Roman" w:hAnsiTheme="majorHAnsi" w:cstheme="majorHAnsi"/>
            </w:rPr>
            <w:delText>for</w:delText>
          </w:r>
        </w:del>
      </w:ins>
      <w:ins w:id="1069" w:author="Renata M. Diaz" w:date="2021-03-28T14:57:00Z">
        <w:r w:rsidR="00AD3992">
          <w:rPr>
            <w:rFonts w:asciiTheme="majorHAnsi" w:eastAsia="Times New Roman" w:hAnsiTheme="majorHAnsi" w:cstheme="majorHAnsi"/>
          </w:rPr>
          <w:t>from</w:t>
        </w:r>
      </w:ins>
      <w:ins w:id="1070" w:author="Ye,Hao" w:date="2021-03-24T16:26:00Z">
        <w:r>
          <w:rPr>
            <w:rFonts w:asciiTheme="majorHAnsi" w:eastAsia="Times New Roman" w:hAnsiTheme="majorHAnsi" w:cstheme="majorHAnsi"/>
          </w:rPr>
          <w:t xml:space="preserve"> the feasible set with S = </w:t>
        </w:r>
      </w:ins>
      <w:ins w:id="1071" w:author="Ye,Hao" w:date="2021-03-24T16:27:00Z">
        <w:r>
          <w:rPr>
            <w:rFonts w:asciiTheme="majorHAnsi" w:eastAsia="Times New Roman" w:hAnsiTheme="majorHAnsi" w:cstheme="majorHAnsi"/>
          </w:rPr>
          <w:t>3 and N = 4</w:t>
        </w:r>
      </w:ins>
      <w:ins w:id="1072" w:author="Renata M. Diaz" w:date="2021-03-28T14:57:00Z">
        <w:r w:rsidR="00AD3992">
          <w:rPr>
            <w:rFonts w:asciiTheme="majorHAnsi" w:eastAsia="Times New Roman" w:hAnsiTheme="majorHAnsi" w:cstheme="majorHAnsi"/>
          </w:rPr>
          <w:t xml:space="preserve">. </w:t>
        </w:r>
        <w:del w:id="1073" w:author="Ye,Hao" w:date="2021-04-20T11:14:00Z">
          <w:r w:rsidR="00AD3992" w:rsidDel="0063382C">
            <w:rPr>
              <w:rFonts w:asciiTheme="majorHAnsi" w:eastAsia="Times New Roman" w:hAnsiTheme="majorHAnsi" w:cstheme="majorHAnsi"/>
            </w:rPr>
            <w:delText>Again</w:delText>
          </w:r>
        </w:del>
      </w:ins>
      <w:ins w:id="1074" w:author="Ye,Hao" w:date="2021-04-20T11:14:00Z">
        <w:r w:rsidR="0063382C">
          <w:rPr>
            <w:rFonts w:asciiTheme="majorHAnsi" w:eastAsia="Times New Roman" w:hAnsiTheme="majorHAnsi" w:cstheme="majorHAnsi"/>
          </w:rPr>
          <w:t>Here</w:t>
        </w:r>
      </w:ins>
      <w:ins w:id="1075" w:author="Ye,Hao" w:date="2021-03-24T16:27:00Z">
        <w:del w:id="1076" w:author="Renata M. Diaz" w:date="2021-03-28T14:57:00Z">
          <w:r w:rsidDel="00AD3992">
            <w:rPr>
              <w:rFonts w:asciiTheme="majorHAnsi" w:eastAsia="Times New Roman" w:hAnsiTheme="majorHAnsi" w:cstheme="majorHAnsi"/>
            </w:rPr>
            <w:delText xml:space="preserve">; </w:delText>
          </w:r>
        </w:del>
      </w:ins>
      <w:ins w:id="1077" w:author="Ye,Hao" w:date="2021-03-24T16:28:00Z">
        <w:del w:id="1078" w:author="Renata M. Diaz" w:date="2021-03-28T14:57:00Z">
          <w:r w:rsidR="00F354E2" w:rsidDel="00AD3992">
            <w:rPr>
              <w:rFonts w:asciiTheme="majorHAnsi" w:eastAsia="Times New Roman" w:hAnsiTheme="majorHAnsi" w:cstheme="majorHAnsi"/>
            </w:rPr>
            <w:delText>again</w:delText>
          </w:r>
        </w:del>
      </w:ins>
      <w:ins w:id="1079" w:author="Ye,Hao" w:date="2021-03-24T16:27:00Z">
        <w:r>
          <w:rPr>
            <w:rFonts w:asciiTheme="majorHAnsi" w:eastAsia="Times New Roman" w:hAnsiTheme="majorHAnsi" w:cstheme="majorHAnsi"/>
          </w:rPr>
          <w:t xml:space="preserve">, all the partitions in (b) must have a corresponding unique partition in the feasible set with S = </w:t>
        </w:r>
      </w:ins>
      <w:ins w:id="1080" w:author="Ye,Hao" w:date="2021-03-24T16:29:00Z">
        <w:del w:id="1081" w:author="Renata M. Diaz" w:date="2021-03-28T14:59:00Z">
          <w:r w:rsidR="00F354E2" w:rsidDel="00AD3992">
            <w:rPr>
              <w:rFonts w:asciiTheme="majorHAnsi" w:eastAsia="Times New Roman" w:hAnsiTheme="majorHAnsi" w:cstheme="majorHAnsi"/>
            </w:rPr>
            <w:delText>3</w:delText>
          </w:r>
        </w:del>
      </w:ins>
      <w:ins w:id="1082" w:author="Renata M. Diaz" w:date="2021-03-28T15:00:00Z">
        <w:r w:rsidR="00AD3992">
          <w:rPr>
            <w:rFonts w:asciiTheme="majorHAnsi" w:eastAsia="Times New Roman" w:hAnsiTheme="majorHAnsi" w:cstheme="majorHAnsi"/>
          </w:rPr>
          <w:t>3</w:t>
        </w:r>
      </w:ins>
      <w:ins w:id="1083" w:author="Ye,Hao" w:date="2021-03-24T16:27:00Z">
        <w:r>
          <w:rPr>
            <w:rFonts w:asciiTheme="majorHAnsi" w:eastAsia="Times New Roman" w:hAnsiTheme="majorHAnsi" w:cstheme="majorHAnsi"/>
          </w:rPr>
          <w:t xml:space="preserve"> and N = </w:t>
        </w:r>
      </w:ins>
      <w:ins w:id="1084" w:author="Ye,Hao" w:date="2021-03-24T16:29:00Z">
        <w:r w:rsidR="00F354E2">
          <w:rPr>
            <w:rFonts w:asciiTheme="majorHAnsi" w:eastAsia="Times New Roman" w:hAnsiTheme="majorHAnsi" w:cstheme="majorHAnsi"/>
          </w:rPr>
          <w:t>4</w:t>
        </w:r>
      </w:ins>
      <w:ins w:id="1085" w:author="Renata M. Diaz" w:date="2021-03-28T14:57:00Z">
        <w:r w:rsidR="00AD3992">
          <w:rPr>
            <w:rFonts w:asciiTheme="majorHAnsi" w:eastAsia="Times New Roman" w:hAnsiTheme="majorHAnsi" w:cstheme="majorHAnsi"/>
          </w:rPr>
          <w:t>,</w:t>
        </w:r>
      </w:ins>
      <w:ins w:id="1086" w:author="Ye,Hao" w:date="2021-03-24T16:27:00Z">
        <w:r>
          <w:rPr>
            <w:rFonts w:asciiTheme="majorHAnsi" w:eastAsia="Times New Roman" w:hAnsiTheme="majorHAnsi" w:cstheme="majorHAnsi"/>
          </w:rPr>
          <w:t xml:space="preserve"> and vice-versa.</w:t>
        </w:r>
      </w:ins>
      <w:ins w:id="1087" w:author="Renata M. Diaz" w:date="2021-03-28T14:58:00Z">
        <w:r w:rsidR="00AD3992">
          <w:rPr>
            <w:rFonts w:asciiTheme="majorHAnsi" w:eastAsia="Times New Roman" w:hAnsiTheme="majorHAnsi" w:cstheme="majorHAnsi"/>
          </w:rPr>
          <w:t xml:space="preserve"> </w:t>
        </w:r>
      </w:ins>
      <w:ins w:id="1088" w:author="Renata M. Diaz" w:date="2021-03-28T14:59:00Z">
        <w:r w:rsidR="00AD3992">
          <w:rPr>
            <w:rFonts w:asciiTheme="majorHAnsi" w:eastAsia="Times New Roman" w:hAnsiTheme="majorHAnsi" w:cstheme="majorHAnsi"/>
          </w:rPr>
          <w:t xml:space="preserve">Therefore, f(3,7) = f(2,6) + f(3,4). </w:t>
        </w:r>
      </w:ins>
      <w:ins w:id="1089" w:author="Renata M. Diaz" w:date="2021-03-28T14:58:00Z">
        <w:r w:rsidR="00AD3992">
          <w:rPr>
            <w:rFonts w:asciiTheme="majorHAnsi" w:eastAsia="Times New Roman" w:hAnsiTheme="majorHAnsi" w:cstheme="majorHAnsi"/>
          </w:rPr>
          <w:t xml:space="preserve">By storing the values in a lookup table, f(S, N) can be calculated for increasing values of S and N through </w:t>
        </w:r>
        <w:del w:id="1090" w:author="Ye,Hao" w:date="2021-04-20T11:14:00Z">
          <w:r w:rsidR="00AD3992" w:rsidDel="0063382C">
            <w:rPr>
              <w:rFonts w:asciiTheme="majorHAnsi" w:eastAsia="Times New Roman" w:hAnsiTheme="majorHAnsi" w:cstheme="majorHAnsi"/>
            </w:rPr>
            <w:delText xml:space="preserve">straightforward </w:delText>
          </w:r>
        </w:del>
        <w:r w:rsidR="00AD3992">
          <w:rPr>
            <w:rFonts w:asciiTheme="majorHAnsi" w:eastAsia="Times New Roman" w:hAnsiTheme="majorHAnsi" w:cstheme="majorHAnsi"/>
          </w:rPr>
          <w:t>summation.</w:t>
        </w:r>
      </w:ins>
    </w:p>
    <w:p w14:paraId="1E4EB6E3" w14:textId="213A40B2" w:rsidR="00772C9E" w:rsidDel="00AD3992" w:rsidRDefault="00772C9E">
      <w:pPr>
        <w:spacing w:line="480" w:lineRule="auto"/>
        <w:rPr>
          <w:ins w:id="1091" w:author="Ye,Hao" w:date="2021-03-24T16:29:00Z"/>
          <w:del w:id="1092" w:author="Renata M. Diaz" w:date="2021-03-28T14:58:00Z"/>
          <w:rFonts w:asciiTheme="majorHAnsi" w:eastAsia="Times New Roman" w:hAnsiTheme="majorHAnsi" w:cstheme="majorHAnsi"/>
        </w:rPr>
      </w:pPr>
    </w:p>
    <w:p w14:paraId="773523CE" w14:textId="0FC9DF39" w:rsidR="00D73A3B" w:rsidRPr="002E2A57" w:rsidRDefault="00AD3992" w:rsidP="00AD3992">
      <w:pPr>
        <w:spacing w:line="480" w:lineRule="auto"/>
        <w:rPr>
          <w:rFonts w:asciiTheme="majorHAnsi" w:eastAsia="Times New Roman" w:hAnsiTheme="majorHAnsi" w:cstheme="majorHAnsi"/>
        </w:rPr>
      </w:pPr>
      <w:ins w:id="1093" w:author="Renata M. Diaz" w:date="2021-03-28T14:58:00Z">
        <w:r>
          <w:rPr>
            <w:rFonts w:asciiTheme="majorHAnsi" w:eastAsia="Times New Roman" w:hAnsiTheme="majorHAnsi" w:cstheme="majorHAnsi"/>
          </w:rPr>
          <w:t xml:space="preserve">This recurrence relation </w:t>
        </w:r>
      </w:ins>
      <w:ins w:id="1094" w:author="Ye,Hao" w:date="2021-04-20T11:14:00Z">
        <w:r w:rsidR="0063382C">
          <w:rPr>
            <w:rFonts w:asciiTheme="majorHAnsi" w:eastAsia="Times New Roman" w:hAnsiTheme="majorHAnsi" w:cstheme="majorHAnsi"/>
          </w:rPr>
          <w:t xml:space="preserve">also </w:t>
        </w:r>
      </w:ins>
      <w:ins w:id="1095"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1096" w:author="Renata M. Diaz" w:date="2021-03-28T15:01:00Z">
        <w:r>
          <w:rPr>
            <w:rFonts w:asciiTheme="majorHAnsi" w:eastAsia="Times New Roman" w:hAnsiTheme="majorHAnsi" w:cstheme="majorHAnsi"/>
          </w:rPr>
          <w:t>For the example of S = 3 and N = 7,</w:t>
        </w:r>
      </w:ins>
      <w:ins w:id="1097" w:author="Renata M. Diaz" w:date="2021-03-28T15:02:00Z">
        <w:r>
          <w:rPr>
            <w:rFonts w:asciiTheme="majorHAnsi" w:eastAsia="Times New Roman" w:hAnsiTheme="majorHAnsi" w:cstheme="majorHAnsi"/>
          </w:rPr>
          <w:t xml:space="preserve"> there are a total of 4 possible partitions (i.e. f(S, N) = 4).</w:t>
        </w:r>
      </w:ins>
      <w:ins w:id="1098" w:author="Renata M. Diaz" w:date="2021-03-28T15:01:00Z">
        <w:r>
          <w:rPr>
            <w:rFonts w:asciiTheme="majorHAnsi" w:eastAsia="Times New Roman" w:hAnsiTheme="majorHAnsi" w:cstheme="majorHAnsi"/>
          </w:rPr>
          <w:t xml:space="preserve"> </w:t>
        </w:r>
      </w:ins>
      <w:ins w:id="1099" w:author="Ye,Hao" w:date="2021-03-24T16:29:00Z">
        <w:del w:id="1100"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1101" w:author="Renata M. Diaz" w:date="2021-03-28T15:01:00Z">
          <w:r w:rsidR="00F354E2" w:rsidDel="00AD3992">
            <w:rPr>
              <w:rFonts w:asciiTheme="majorHAnsi" w:eastAsia="Times New Roman" w:hAnsiTheme="majorHAnsi" w:cstheme="majorHAnsi"/>
            </w:rPr>
            <w:delText xml:space="preserve">. </w:delText>
          </w:r>
        </w:del>
      </w:ins>
      <w:ins w:id="1102" w:author="Ye,Hao" w:date="2021-03-24T16:32:00Z">
        <w:del w:id="1103"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1104" w:author="Ye,Hao" w:date="2021-03-24T16:33:00Z">
        <w:del w:id="1105" w:author="Renata M. Diaz" w:date="2021-03-28T15:01:00Z">
          <w:r w:rsidR="004C0543" w:rsidDel="00AD3992">
            <w:rPr>
              <w:rFonts w:asciiTheme="majorHAnsi" w:eastAsia="Times New Roman" w:hAnsiTheme="majorHAnsi" w:cstheme="majorHAnsi"/>
            </w:rPr>
            <w:delText xml:space="preserve">4. </w:delText>
          </w:r>
        </w:del>
      </w:ins>
      <w:ins w:id="1106" w:author="Ye,Hao" w:date="2021-03-24T16:34:00Z">
        <w:del w:id="1107"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1108" w:author="Ye,Hao" w:date="2021-03-24T16:35:00Z">
        <w:del w:id="1109"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1110" w:author="Ye,Hao" w:date="2021-03-24T16:36:00Z">
        <w:del w:id="1111"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1112" w:author="Ye,Hao" w:date="2021-03-24T16:41:00Z">
        <w:del w:id="1113" w:author="Renata M. Diaz" w:date="2021-03-28T15:01:00Z">
          <w:r w:rsidR="004C4B1F" w:rsidDel="00AD3992">
            <w:rPr>
              <w:rFonts w:asciiTheme="majorHAnsi" w:eastAsia="Times New Roman" w:hAnsiTheme="majorHAnsi" w:cstheme="majorHAnsi"/>
            </w:rPr>
            <w:delText xml:space="preserve">specific </w:delText>
          </w:r>
        </w:del>
      </w:ins>
      <w:ins w:id="1114" w:author="Ye,Hao" w:date="2021-03-24T16:36:00Z">
        <w:del w:id="1115" w:author="Renata M. Diaz" w:date="2021-03-28T15:01:00Z">
          <w:r w:rsidR="004C0543" w:rsidDel="00AD3992">
            <w:rPr>
              <w:rFonts w:asciiTheme="majorHAnsi" w:eastAsia="Times New Roman" w:hAnsiTheme="majorHAnsi" w:cstheme="majorHAnsi"/>
            </w:rPr>
            <w:delText>partition</w:delText>
          </w:r>
        </w:del>
      </w:ins>
      <w:ins w:id="1116" w:author="Ye,Hao" w:date="2021-03-24T16:37:00Z">
        <w:del w:id="1117"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 xml:space="preserve">we know that </w:t>
        </w:r>
      </w:ins>
      <w:ins w:id="1118" w:author="Ye,Hao" w:date="2021-03-24T16:39:00Z">
        <w:r w:rsidR="004C4B1F">
          <w:rPr>
            <w:rFonts w:asciiTheme="majorHAnsi" w:eastAsia="Times New Roman" w:hAnsiTheme="majorHAnsi" w:cstheme="majorHAnsi"/>
          </w:rPr>
          <w:t xml:space="preserve">(a) </w:t>
        </w:r>
      </w:ins>
      <w:ins w:id="1119" w:author="Ye,Hao" w:date="2021-03-24T16:37:00Z">
        <w:r w:rsidR="004C4B1F">
          <w:rPr>
            <w:rFonts w:asciiTheme="majorHAnsi" w:eastAsia="Times New Roman" w:hAnsiTheme="majorHAnsi" w:cstheme="majorHAnsi"/>
          </w:rPr>
          <w:t xml:space="preserve">3 of the 4 partitions </w:t>
        </w:r>
      </w:ins>
      <w:ins w:id="1120"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1121" w:author="Ye,Hao" w:date="2021-03-24T16:39:00Z">
        <w:r w:rsidR="004C4B1F">
          <w:rPr>
            <w:rFonts w:asciiTheme="majorHAnsi" w:eastAsia="Times New Roman" w:hAnsiTheme="majorHAnsi" w:cstheme="majorHAnsi"/>
          </w:rPr>
          <w:t xml:space="preserve">, and </w:t>
        </w:r>
      </w:ins>
      <w:ins w:id="1122" w:author="Ye,Hao" w:date="2021-03-24T16:40:00Z">
        <w:r w:rsidR="004C4B1F">
          <w:rPr>
            <w:rFonts w:asciiTheme="majorHAnsi" w:eastAsia="Times New Roman" w:hAnsiTheme="majorHAnsi" w:cstheme="majorHAnsi"/>
          </w:rPr>
          <w:t xml:space="preserve">(b) </w:t>
        </w:r>
      </w:ins>
      <w:ins w:id="1123"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1124" w:author="Ye,Hao" w:date="2021-03-24T16:42:00Z">
        <w:r w:rsidR="004C4B1F">
          <w:rPr>
            <w:rFonts w:asciiTheme="majorHAnsi" w:eastAsia="Times New Roman" w:hAnsiTheme="majorHAnsi" w:cstheme="majorHAnsi"/>
          </w:rPr>
          <w:t>Thus, we can determine</w:t>
        </w:r>
      </w:ins>
      <w:ins w:id="1125" w:author="Ye,Hao" w:date="2021-03-24T16:47:00Z">
        <w:del w:id="1126" w:author="Renata M. Diaz" w:date="2021-03-28T15:04:00Z">
          <w:r w:rsidR="00215539" w:rsidDel="00AD3992">
            <w:rPr>
              <w:rFonts w:asciiTheme="majorHAnsi" w:eastAsia="Times New Roman" w:hAnsiTheme="majorHAnsi" w:cstheme="majorHAnsi"/>
            </w:rPr>
            <w:delText>,</w:delText>
          </w:r>
        </w:del>
      </w:ins>
      <w:ins w:id="1127" w:author="Ye,Hao" w:date="2021-03-24T16:42:00Z">
        <w:del w:id="1128" w:author="Renata M. Diaz" w:date="2021-03-28T15:04:00Z">
          <w:r w:rsidR="004C4B1F" w:rsidDel="00AD3992">
            <w:rPr>
              <w:rFonts w:asciiTheme="majorHAnsi" w:eastAsia="Times New Roman" w:hAnsiTheme="majorHAnsi" w:cstheme="majorHAnsi"/>
            </w:rPr>
            <w:delText xml:space="preserve"> f</w:delText>
          </w:r>
        </w:del>
      </w:ins>
      <w:ins w:id="1129" w:author="Ye,Hao" w:date="2021-03-24T16:39:00Z">
        <w:del w:id="1130" w:author="Renata M. Diaz" w:date="2021-03-28T15:04:00Z">
          <w:r w:rsidR="004C4B1F" w:rsidDel="00AD3992">
            <w:rPr>
              <w:rFonts w:asciiTheme="majorHAnsi" w:eastAsia="Times New Roman" w:hAnsiTheme="majorHAnsi" w:cstheme="majorHAnsi"/>
            </w:rPr>
            <w:delText>rom the random integer draw</w:delText>
          </w:r>
        </w:del>
      </w:ins>
      <w:ins w:id="1131" w:author="Ye,Hao" w:date="2021-03-24T16:47:00Z">
        <w:del w:id="1132" w:author="Renata M. Diaz" w:date="2021-03-28T15:04:00Z">
          <w:r w:rsidR="00215539" w:rsidDel="00AD3992">
            <w:rPr>
              <w:rFonts w:asciiTheme="majorHAnsi" w:eastAsia="Times New Roman" w:hAnsiTheme="majorHAnsi" w:cstheme="majorHAnsi"/>
            </w:rPr>
            <w:delText>,</w:delText>
          </w:r>
        </w:del>
      </w:ins>
      <w:ins w:id="1133" w:author="Ye,Hao" w:date="2021-03-24T16:42:00Z">
        <w:del w:id="1134" w:author="Renata M. Diaz" w:date="2021-03-28T15:04:00Z">
          <w:r w:rsidR="004C4B1F" w:rsidDel="00AD3992">
            <w:rPr>
              <w:rFonts w:asciiTheme="majorHAnsi" w:eastAsia="Times New Roman" w:hAnsiTheme="majorHAnsi" w:cstheme="majorHAnsi"/>
            </w:rPr>
            <w:delText xml:space="preserve"> </w:delText>
          </w:r>
        </w:del>
      </w:ins>
      <w:ins w:id="1135" w:author="Ye,Hao" w:date="2021-03-24T16:40:00Z">
        <w:del w:id="1136" w:author="Renata M. Diaz" w:date="2021-03-28T15:04:00Z">
          <w:r w:rsidR="004C4B1F" w:rsidDel="00AD3992">
            <w:rPr>
              <w:rFonts w:asciiTheme="majorHAnsi" w:eastAsia="Times New Roman" w:hAnsiTheme="majorHAnsi" w:cstheme="majorHAnsi"/>
            </w:rPr>
            <w:delText>whether the corresponding partition for S = 3 and N = 7</w:delText>
          </w:r>
        </w:del>
      </w:ins>
      <w:ins w:id="1137"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1138" w:author="Ye,Hao" w:date="2021-03-24T16:40:00Z">
        <w:r w:rsidR="004C4B1F">
          <w:rPr>
            <w:rFonts w:asciiTheme="majorHAnsi" w:eastAsia="Times New Roman" w:hAnsiTheme="majorHAnsi" w:cstheme="majorHAnsi"/>
          </w:rPr>
          <w:t xml:space="preserve"> is in case (a)</w:t>
        </w:r>
      </w:ins>
      <w:ins w:id="1139" w:author="Renata M. Diaz" w:date="2021-03-28T15:04:00Z">
        <w:r>
          <w:rPr>
            <w:rFonts w:asciiTheme="majorHAnsi" w:eastAsia="Times New Roman" w:hAnsiTheme="majorHAnsi" w:cstheme="majorHAnsi"/>
          </w:rPr>
          <w:t xml:space="preserve"> – probability ¾</w:t>
        </w:r>
      </w:ins>
      <w:ins w:id="1140" w:author="Renata M. Diaz" w:date="2021-03-28T15:05:00Z">
        <w:r>
          <w:rPr>
            <w:rFonts w:asciiTheme="majorHAnsi" w:eastAsia="Times New Roman" w:hAnsiTheme="majorHAnsi" w:cstheme="majorHAnsi"/>
          </w:rPr>
          <w:t xml:space="preserve"> - o</w:t>
        </w:r>
      </w:ins>
      <w:ins w:id="1141" w:author="Ye,Hao" w:date="2021-03-24T16:40:00Z">
        <w:del w:id="1142"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1143" w:author="Renata M. Diaz" w:date="2021-03-28T15:05:00Z">
        <w:r>
          <w:rPr>
            <w:rFonts w:asciiTheme="majorHAnsi" w:eastAsia="Times New Roman" w:hAnsiTheme="majorHAnsi" w:cstheme="majorHAnsi"/>
          </w:rPr>
          <w:t xml:space="preserve"> – probability ¼.</w:t>
        </w:r>
      </w:ins>
      <w:ins w:id="1144" w:author="Ye,Hao" w:date="2021-03-24T16:40:00Z">
        <w:del w:id="1145"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1146" w:author="Ye,Hao" w:date="2021-04-20T11:15:00Z">
        <w:r w:rsidR="0063382C">
          <w:rPr>
            <w:rFonts w:asciiTheme="majorHAnsi" w:eastAsia="Times New Roman" w:hAnsiTheme="majorHAnsi" w:cstheme="majorHAnsi"/>
          </w:rPr>
          <w:t>To generate a partition</w:t>
        </w:r>
      </w:ins>
      <w:ins w:id="1147" w:author="Renata M. Diaz" w:date="2021-03-28T15:06:00Z">
        <w:del w:id="1148" w:author="Ye,Hao" w:date="2021-04-20T11:15:00Z">
          <w:r w:rsidDel="0063382C">
            <w:rPr>
              <w:rFonts w:asciiTheme="majorHAnsi" w:eastAsia="Times New Roman" w:hAnsiTheme="majorHAnsi" w:cstheme="majorHAnsi"/>
            </w:rPr>
            <w:delText>f it</w:delText>
          </w:r>
        </w:del>
        <w:r>
          <w:rPr>
            <w:rFonts w:asciiTheme="majorHAnsi" w:eastAsia="Times New Roman" w:hAnsiTheme="majorHAnsi" w:cstheme="majorHAnsi"/>
          </w:rPr>
          <w:t xml:space="preserve"> i</w:t>
        </w:r>
        <w:del w:id="1149" w:author="Ye,Hao" w:date="2021-04-20T11:15:00Z">
          <w:r w:rsidDel="0063382C">
            <w:rPr>
              <w:rFonts w:asciiTheme="majorHAnsi" w:eastAsia="Times New Roman" w:hAnsiTheme="majorHAnsi" w:cstheme="majorHAnsi"/>
            </w:rPr>
            <w:delText>s i</w:delText>
          </w:r>
        </w:del>
      </w:ins>
      <w:ins w:id="1150" w:author="Ye,Hao" w:date="2021-03-24T16:51:00Z">
        <w:r w:rsidR="00F11571">
          <w:rPr>
            <w:rFonts w:asciiTheme="majorHAnsi" w:eastAsia="Times New Roman" w:hAnsiTheme="majorHAnsi" w:cstheme="majorHAnsi"/>
          </w:rPr>
          <w:t xml:space="preserve">n case (a), </w:t>
        </w:r>
        <w:del w:id="1151" w:author="Renata M. Diaz" w:date="2021-03-28T15:07:00Z">
          <w:r w:rsidR="00F11571" w:rsidDel="00AD3992">
            <w:rPr>
              <w:rFonts w:asciiTheme="majorHAnsi" w:eastAsia="Times New Roman" w:hAnsiTheme="majorHAnsi" w:cstheme="majorHAnsi"/>
            </w:rPr>
            <w:delText>we</w:delText>
          </w:r>
        </w:del>
      </w:ins>
      <w:ins w:id="1152" w:author="Renata M. Diaz" w:date="2021-03-28T15:07:00Z">
        <w:r>
          <w:rPr>
            <w:rFonts w:asciiTheme="majorHAnsi" w:eastAsia="Times New Roman" w:hAnsiTheme="majorHAnsi" w:cstheme="majorHAnsi"/>
          </w:rPr>
          <w:t>we</w:t>
        </w:r>
      </w:ins>
      <w:ins w:id="1153" w:author="Ye,Hao" w:date="2021-03-24T16:51:00Z">
        <w:r w:rsidR="00F11571">
          <w:rPr>
            <w:rFonts w:asciiTheme="majorHAnsi" w:eastAsia="Times New Roman" w:hAnsiTheme="majorHAnsi" w:cstheme="majorHAnsi"/>
          </w:rPr>
          <w:t xml:space="preserve"> sample a partition for S = 2 and N = 6</w:t>
        </w:r>
      </w:ins>
      <w:ins w:id="1154" w:author="Ye,Hao" w:date="2021-03-24T16:52:00Z">
        <w:r w:rsidR="00F11571">
          <w:rPr>
            <w:rFonts w:asciiTheme="majorHAnsi" w:eastAsia="Times New Roman" w:hAnsiTheme="majorHAnsi" w:cstheme="majorHAnsi"/>
          </w:rPr>
          <w:t xml:space="preserve"> and then add a species with abundance equal to 1; </w:t>
        </w:r>
        <w:del w:id="1155" w:author="Renata M. Diaz" w:date="2021-03-28T15:10:00Z">
          <w:r w:rsidR="00F11571" w:rsidDel="0028267D">
            <w:rPr>
              <w:rFonts w:asciiTheme="majorHAnsi" w:eastAsia="Times New Roman" w:hAnsiTheme="majorHAnsi" w:cstheme="majorHAnsi"/>
            </w:rPr>
            <w:delText>in</w:delText>
          </w:r>
        </w:del>
      </w:ins>
      <w:ins w:id="1156" w:author="Ye,Hao" w:date="2021-04-20T11:15:00Z">
        <w:r w:rsidR="0063382C">
          <w:rPr>
            <w:rFonts w:asciiTheme="majorHAnsi" w:eastAsia="Times New Roman" w:hAnsiTheme="majorHAnsi" w:cstheme="majorHAnsi"/>
          </w:rPr>
          <w:t>for</w:t>
        </w:r>
      </w:ins>
      <w:ins w:id="1157" w:author="Renata M. Diaz" w:date="2021-03-28T15:10:00Z">
        <w:del w:id="1158" w:author="Ye,Hao" w:date="2021-04-20T11:15:00Z">
          <w:r w:rsidR="0028267D" w:rsidDel="0063382C">
            <w:rPr>
              <w:rFonts w:asciiTheme="majorHAnsi" w:eastAsia="Times New Roman" w:hAnsiTheme="majorHAnsi" w:cstheme="majorHAnsi"/>
            </w:rPr>
            <w:delText xml:space="preserve">if </w:delText>
          </w:r>
        </w:del>
      </w:ins>
      <w:ins w:id="1159" w:author="Ye,Hao" w:date="2021-04-20T11:16:00Z">
        <w:r w:rsidR="0063382C">
          <w:rPr>
            <w:rFonts w:asciiTheme="majorHAnsi" w:eastAsia="Times New Roman" w:hAnsiTheme="majorHAnsi" w:cstheme="majorHAnsi"/>
          </w:rPr>
          <w:t xml:space="preserve"> </w:t>
        </w:r>
      </w:ins>
      <w:ins w:id="1160" w:author="Renata M. Diaz" w:date="2021-03-28T15:10:00Z">
        <w:del w:id="1161" w:author="Ye,Hao" w:date="2021-04-20T11:16:00Z">
          <w:r w:rsidR="0028267D" w:rsidDel="0063382C">
            <w:rPr>
              <w:rFonts w:asciiTheme="majorHAnsi" w:eastAsia="Times New Roman" w:hAnsiTheme="majorHAnsi" w:cstheme="majorHAnsi"/>
            </w:rPr>
            <w:delText>it is in</w:delText>
          </w:r>
        </w:del>
      </w:ins>
      <w:ins w:id="1162" w:author="Ye,Hao" w:date="2021-03-24T16:52:00Z">
        <w:r w:rsidR="00F11571">
          <w:rPr>
            <w:rFonts w:asciiTheme="majorHAnsi" w:eastAsia="Times New Roman" w:hAnsiTheme="majorHAnsi" w:cstheme="majorHAnsi"/>
          </w:rPr>
          <w:t>case</w:t>
        </w:r>
      </w:ins>
      <w:ins w:id="1163" w:author="Renata M. Diaz" w:date="2021-03-28T15:11:00Z">
        <w:r w:rsidR="0032675C">
          <w:rPr>
            <w:rFonts w:asciiTheme="majorHAnsi" w:eastAsia="Times New Roman" w:hAnsiTheme="majorHAnsi" w:cstheme="majorHAnsi"/>
          </w:rPr>
          <w:t xml:space="preserve"> </w:t>
        </w:r>
      </w:ins>
      <w:ins w:id="1164"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1165"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1166" w:author="Ernest, Morgan" w:date="2021-03-30T14:37:00Z">
        <w:r w:rsidR="00077456">
          <w:rPr>
            <w:rFonts w:asciiTheme="majorHAnsi" w:eastAsia="Times New Roman" w:hAnsiTheme="majorHAnsi" w:cstheme="majorHAnsi"/>
          </w:rPr>
          <w:t xml:space="preserve">set </w:t>
        </w:r>
      </w:ins>
      <w:ins w:id="1167" w:author="Ye,Hao" w:date="2021-03-24T16:53:00Z">
        <w:r w:rsidR="00F11571">
          <w:rPr>
            <w:rFonts w:asciiTheme="majorHAnsi" w:eastAsia="Times New Roman" w:hAnsiTheme="majorHAnsi" w:cstheme="majorHAnsi"/>
          </w:rPr>
          <w:t>into the problem of sampling from a smaller, different feasible set</w:t>
        </w:r>
      </w:ins>
      <w:ins w:id="1168" w:author="Ye,Hao" w:date="2021-04-20T11:16:00Z">
        <w:r w:rsidR="0063382C">
          <w:rPr>
            <w:rFonts w:asciiTheme="majorHAnsi" w:eastAsia="Times New Roman" w:hAnsiTheme="majorHAnsi" w:cstheme="majorHAnsi"/>
          </w:rPr>
          <w:t>. This procedure continues</w:t>
        </w:r>
      </w:ins>
      <w:ins w:id="1169" w:author="Ye,Hao" w:date="2021-03-24T16:53:00Z">
        <w:r w:rsidR="00F11571">
          <w:rPr>
            <w:rFonts w:asciiTheme="majorHAnsi" w:eastAsia="Times New Roman" w:hAnsiTheme="majorHAnsi" w:cstheme="majorHAnsi"/>
          </w:rPr>
          <w:t xml:space="preserve"> until a partition is uniquely determined, </w:t>
        </w:r>
      </w:ins>
      <w:ins w:id="1170" w:author="Ye,Hao" w:date="2021-04-20T11:16:00Z">
        <w:r w:rsidR="0063382C">
          <w:rPr>
            <w:rFonts w:asciiTheme="majorHAnsi" w:eastAsia="Times New Roman" w:hAnsiTheme="majorHAnsi" w:cstheme="majorHAnsi"/>
          </w:rPr>
          <w:t>after which</w:t>
        </w:r>
      </w:ins>
      <w:ins w:id="1171" w:author="Ye,Hao" w:date="2021-03-24T16:53:00Z">
        <w:r w:rsidR="00F11571">
          <w:rPr>
            <w:rFonts w:asciiTheme="majorHAnsi" w:eastAsia="Times New Roman" w:hAnsiTheme="majorHAnsi" w:cstheme="majorHAnsi"/>
          </w:rPr>
          <w:t xml:space="preserve"> some back-transformation </w:t>
        </w:r>
      </w:ins>
      <w:ins w:id="1172" w:author="Ye,Hao" w:date="2021-03-24T16:54:00Z">
        <w:r w:rsidR="00F11571">
          <w:rPr>
            <w:rFonts w:asciiTheme="majorHAnsi" w:eastAsia="Times New Roman" w:hAnsiTheme="majorHAnsi" w:cstheme="majorHAnsi"/>
          </w:rPr>
          <w:t>yields a unique partition for the feasible set of interest.</w:t>
        </w:r>
      </w:ins>
      <w:ins w:id="1173" w:author="Ye,Hao" w:date="2021-03-24T16:42:00Z">
        <w:r w:rsidR="004C4B1F">
          <w:rPr>
            <w:rFonts w:asciiTheme="majorHAnsi" w:eastAsia="Times New Roman" w:hAnsiTheme="majorHAnsi" w:cstheme="majorHAnsi"/>
          </w:rPr>
          <w:t xml:space="preserve"> A detailed description of the algorithm</w:t>
        </w:r>
      </w:ins>
      <w:ins w:id="1174" w:author="Ye,Hao" w:date="2021-03-24T16:55:00Z">
        <w:r w:rsidR="006E6447">
          <w:rPr>
            <w:rFonts w:asciiTheme="majorHAnsi" w:eastAsia="Times New Roman" w:hAnsiTheme="majorHAnsi" w:cstheme="majorHAnsi"/>
          </w:rPr>
          <w:t xml:space="preserve"> we use</w:t>
        </w:r>
      </w:ins>
      <w:ins w:id="1175" w:author="Ye,Hao" w:date="2021-03-24T16:43:00Z">
        <w:r w:rsidR="004C4B1F">
          <w:rPr>
            <w:rFonts w:asciiTheme="majorHAnsi" w:eastAsia="Times New Roman" w:hAnsiTheme="majorHAnsi" w:cstheme="majorHAnsi"/>
          </w:rPr>
          <w:t xml:space="preserve">, </w:t>
        </w:r>
      </w:ins>
      <w:ins w:id="1176" w:author="Ye,Hao" w:date="2021-03-24T16:55:00Z">
        <w:r w:rsidR="006E6447">
          <w:rPr>
            <w:rFonts w:asciiTheme="majorHAnsi" w:eastAsia="Times New Roman" w:hAnsiTheme="majorHAnsi" w:cstheme="majorHAnsi"/>
          </w:rPr>
          <w:t>based on</w:t>
        </w:r>
      </w:ins>
      <w:ins w:id="1177"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1178" w:author="Ye,Hao" w:date="2021-03-24T16:55:00Z">
        <w:r w:rsidR="006E6447">
          <w:rPr>
            <w:rFonts w:asciiTheme="majorHAnsi" w:eastAsia="Times New Roman" w:hAnsiTheme="majorHAnsi" w:cstheme="majorHAnsi"/>
          </w:rPr>
          <w:t xml:space="preserve">is </w:t>
        </w:r>
      </w:ins>
      <w:ins w:id="1179"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1180" w:author="Ye,Hao" w:date="2021-03-24T16:43:00Z">
        <w:r w:rsidR="004C4B1F">
          <w:rPr>
            <w:rFonts w:asciiTheme="majorHAnsi" w:eastAsia="Times New Roman" w:hAnsiTheme="majorHAnsi" w:cstheme="majorHAnsi"/>
          </w:rPr>
          <w:t xml:space="preserve"> </w:t>
        </w:r>
      </w:ins>
      <w:ins w:id="1181"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1182" w:author="Ye,Hao" w:date="2021-03-24T16:43:00Z">
        <w:r w:rsidR="004C4B1F">
          <w:rPr>
            <w:rFonts w:asciiTheme="majorHAnsi" w:eastAsia="Times New Roman" w:hAnsiTheme="majorHAnsi" w:cstheme="majorHAnsi"/>
          </w:rPr>
          <w:t>.</w:t>
        </w:r>
      </w:ins>
      <w:del w:id="1183" w:author="Ye,Hao" w:date="2021-03-24T15:53:00Z">
        <w:r w:rsidR="00993347" w:rsidDel="00C63FE6">
          <w:rPr>
            <w:rFonts w:asciiTheme="majorHAnsi" w:eastAsia="Times New Roman" w:hAnsiTheme="majorHAnsi" w:cstheme="majorHAnsi"/>
          </w:rPr>
          <w:delText xml:space="preserve"> </w:delText>
        </w:r>
      </w:del>
      <w:del w:id="1184"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1185" w:author="Renata M. Diaz" w:date="2021-03-19T17:36:00Z">
        <w:del w:id="1186" w:author="Ye,Hao" w:date="2021-03-24T16:43:00Z">
          <w:r w:rsidR="000C22F2" w:rsidDel="004C4B1F">
            <w:rPr>
              <w:rFonts w:asciiTheme="majorHAnsi" w:eastAsia="Times New Roman" w:hAnsiTheme="majorHAnsi" w:cstheme="majorHAnsi"/>
            </w:rPr>
            <w:delText>2</w:delText>
          </w:r>
        </w:del>
      </w:ins>
      <w:del w:id="1187"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2984A9"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Comparing observed SADs to their </w:t>
      </w:r>
      <w:ins w:id="1188" w:author="Ye,Hao" w:date="2021-04-20T11:17:00Z">
        <w:r w:rsidR="0063382C">
          <w:rPr>
            <w:rFonts w:asciiTheme="majorHAnsi" w:eastAsia="Times New Roman" w:hAnsiTheme="majorHAnsi" w:cstheme="majorHAnsi"/>
            <w:i/>
            <w:iCs/>
          </w:rPr>
          <w:t xml:space="preserve">statistical </w:t>
        </w:r>
      </w:ins>
      <w:r w:rsidRPr="002E2A57">
        <w:rPr>
          <w:rFonts w:asciiTheme="majorHAnsi" w:eastAsia="Times New Roman" w:hAnsiTheme="majorHAnsi" w:cstheme="majorHAnsi"/>
          <w:i/>
          <w:iCs/>
        </w:rPr>
        <w:t>baselines</w:t>
      </w:r>
    </w:p>
    <w:p w14:paraId="1B03AF88" w14:textId="79685423" w:rsidR="0063382C" w:rsidRDefault="0063382C" w:rsidP="00021897">
      <w:pPr>
        <w:spacing w:line="480" w:lineRule="auto"/>
        <w:rPr>
          <w:ins w:id="1189" w:author="Ye,Hao" w:date="2021-04-20T11:16:00Z"/>
          <w:rFonts w:asciiTheme="majorHAnsi" w:eastAsia="Times New Roman" w:hAnsiTheme="majorHAnsi" w:cstheme="majorHAnsi"/>
        </w:rPr>
      </w:pPr>
      <w:commentRangeStart w:id="1190"/>
      <w:ins w:id="1191" w:author="Ye,Hao" w:date="2021-04-20T11:16:00Z">
        <w:r>
          <w:rPr>
            <w:rFonts w:asciiTheme="majorHAnsi" w:eastAsia="Times New Roman" w:hAnsiTheme="majorHAnsi" w:cstheme="majorHAnsi"/>
          </w:rPr>
          <w:t xml:space="preserve">We </w:t>
        </w:r>
      </w:ins>
      <w:ins w:id="1192" w:author="Ye,Hao" w:date="2021-04-20T15:50:00Z">
        <w:r w:rsidR="0010563C">
          <w:rPr>
            <w:rFonts w:asciiTheme="majorHAnsi" w:eastAsia="Times New Roman" w:hAnsiTheme="majorHAnsi" w:cstheme="majorHAnsi"/>
          </w:rPr>
          <w:t>compared SADs to their statistical baselines using</w:t>
        </w:r>
      </w:ins>
      <w:ins w:id="1193" w:author="Ye,Hao" w:date="2021-04-20T11:16:00Z">
        <w:r>
          <w:rPr>
            <w:rFonts w:asciiTheme="majorHAnsi" w:eastAsia="Times New Roman" w:hAnsiTheme="majorHAnsi" w:cstheme="majorHAnsi"/>
          </w:rPr>
          <w:t xml:space="preserve"> several m</w:t>
        </w:r>
      </w:ins>
      <w:ins w:id="1194" w:author="Ye,Hao" w:date="2021-04-20T11:17:00Z">
        <w:r>
          <w:rPr>
            <w:rFonts w:asciiTheme="majorHAnsi" w:eastAsia="Times New Roman" w:hAnsiTheme="majorHAnsi" w:cstheme="majorHAnsi"/>
          </w:rPr>
          <w:t>etrics</w:t>
        </w:r>
      </w:ins>
      <w:ins w:id="1195" w:author="Ye,Hao" w:date="2021-04-20T15:50:00Z">
        <w:r w:rsidR="0010563C">
          <w:rPr>
            <w:rFonts w:asciiTheme="majorHAnsi" w:eastAsia="Times New Roman" w:hAnsiTheme="majorHAnsi" w:cstheme="majorHAnsi"/>
          </w:rPr>
          <w:t>, including</w:t>
        </w:r>
      </w:ins>
      <w:ins w:id="1196" w:author="Ye,Hao" w:date="2021-04-20T15:48:00Z">
        <w:r w:rsidR="0010563C">
          <w:rPr>
            <w:rFonts w:asciiTheme="majorHAnsi" w:eastAsia="Times New Roman" w:hAnsiTheme="majorHAnsi" w:cstheme="majorHAnsi"/>
          </w:rPr>
          <w:t xml:space="preserve"> a general measure of dissimilarity, as well as skewness, Simpson’s evenness, Shannon’s index, </w:t>
        </w:r>
      </w:ins>
      <w:ins w:id="1197" w:author="Ye,Hao" w:date="2021-04-20T15:50:00Z">
        <w:r w:rsidR="0010563C">
          <w:rPr>
            <w:rFonts w:asciiTheme="majorHAnsi" w:eastAsia="Times New Roman" w:hAnsiTheme="majorHAnsi" w:cstheme="majorHAnsi"/>
          </w:rPr>
          <w:t xml:space="preserve">and the proportion of rare species (species with abundance = 1). These metrics represent just a few of the </w:t>
        </w:r>
      </w:ins>
      <w:ins w:id="1198" w:author="Ye,Hao" w:date="2021-04-20T15:48:00Z">
        <w:r w:rsidR="0010563C">
          <w:rPr>
            <w:rFonts w:asciiTheme="majorHAnsi" w:eastAsia="Times New Roman" w:hAnsiTheme="majorHAnsi" w:cstheme="majorHAnsi"/>
          </w:rPr>
          <w:t xml:space="preserve">vast array of possible summary metrics </w:t>
        </w:r>
      </w:ins>
      <w:ins w:id="1199" w:author="Ye,Hao" w:date="2021-04-20T15:51:00Z">
        <w:r w:rsidR="0010563C">
          <w:rPr>
            <w:rFonts w:asciiTheme="majorHAnsi" w:eastAsia="Times New Roman" w:hAnsiTheme="majorHAnsi" w:cstheme="majorHAnsi"/>
          </w:rPr>
          <w:t xml:space="preserve">that describe the shape of an SAD or </w:t>
        </w:r>
      </w:ins>
      <w:ins w:id="1200" w:author="Ye,Hao" w:date="2021-04-20T15:48:00Z">
        <w:r w:rsidR="0010563C">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0010563C" w:rsidRPr="002E2A57">
          <w:rPr>
            <w:rFonts w:asciiTheme="majorHAnsi" w:eastAsia="Times New Roman" w:hAnsiTheme="majorHAnsi" w:cstheme="majorHAnsi"/>
          </w:rPr>
          <w:t xml:space="preserve">By calculating these metrics for each the community’s sampled feasible set (see </w:t>
        </w:r>
        <w:r w:rsidR="0010563C" w:rsidRPr="002E2A57">
          <w:rPr>
            <w:rFonts w:asciiTheme="majorHAnsi" w:eastAsia="Times New Roman" w:hAnsiTheme="majorHAnsi" w:cstheme="majorHAnsi"/>
            <w:i/>
            <w:iCs/>
          </w:rPr>
          <w:t>Generating the statistical baseline</w:t>
        </w:r>
        <w:r w:rsidR="0010563C">
          <w:rPr>
            <w:rFonts w:asciiTheme="majorHAnsi" w:eastAsia="Times New Roman" w:hAnsiTheme="majorHAnsi" w:cstheme="majorHAnsi"/>
          </w:rPr>
          <w:t>,</w:t>
        </w:r>
        <w:r w:rsidR="0010563C" w:rsidRPr="002E2A57">
          <w:rPr>
            <w:rFonts w:asciiTheme="majorHAnsi" w:eastAsia="Times New Roman" w:hAnsiTheme="majorHAnsi" w:cstheme="majorHAnsi"/>
            <w:i/>
            <w:iCs/>
          </w:rPr>
          <w:t xml:space="preserve"> </w:t>
        </w:r>
        <w:r w:rsidR="0010563C" w:rsidRPr="002E2A57">
          <w:rPr>
            <w:rFonts w:asciiTheme="majorHAnsi" w:eastAsia="Times New Roman" w:hAnsiTheme="majorHAnsi" w:cstheme="majorHAnsi"/>
          </w:rPr>
          <w:t xml:space="preserve">above), we generated a </w:t>
        </w:r>
      </w:ins>
      <w:ins w:id="1201" w:author="Ye,Hao" w:date="2021-04-20T15:52:00Z">
        <w:r w:rsidR="0010563C">
          <w:rPr>
            <w:rFonts w:asciiTheme="majorHAnsi" w:eastAsia="Times New Roman" w:hAnsiTheme="majorHAnsi" w:cstheme="majorHAnsi"/>
          </w:rPr>
          <w:t>portfolio of measures</w:t>
        </w:r>
      </w:ins>
      <w:ins w:id="1202" w:author="Ye,Hao" w:date="2021-04-20T15:48:00Z">
        <w:r w:rsidR="0010563C" w:rsidRPr="002E2A57">
          <w:rPr>
            <w:rFonts w:asciiTheme="majorHAnsi" w:eastAsia="Times New Roman" w:hAnsiTheme="majorHAnsi" w:cstheme="majorHAnsi"/>
          </w:rPr>
          <w:t xml:space="preserve"> describing the </w:t>
        </w:r>
        <w:r w:rsidR="0010563C">
          <w:rPr>
            <w:rFonts w:asciiTheme="majorHAnsi" w:eastAsia="Times New Roman" w:hAnsiTheme="majorHAnsi" w:cstheme="majorHAnsi"/>
          </w:rPr>
          <w:t xml:space="preserve">shapes expected from randomly sampled </w:t>
        </w:r>
        <w:r w:rsidR="0010563C" w:rsidRPr="002E2A57">
          <w:rPr>
            <w:rFonts w:asciiTheme="majorHAnsi" w:eastAsia="Times New Roman" w:hAnsiTheme="majorHAnsi" w:cstheme="majorHAnsi"/>
          </w:rPr>
          <w:t>SADs.</w:t>
        </w:r>
      </w:ins>
      <w:commentRangeEnd w:id="1190"/>
      <w:ins w:id="1203" w:author="Ye,Hao" w:date="2021-04-20T15:52:00Z">
        <w:r w:rsidR="0010563C">
          <w:rPr>
            <w:rStyle w:val="CommentReference"/>
          </w:rPr>
          <w:commentReference w:id="1190"/>
        </w:r>
      </w:ins>
    </w:p>
    <w:p w14:paraId="292ECAF2" w14:textId="761DC10A" w:rsidR="0058590F" w:rsidRDefault="0010563C" w:rsidP="00021897">
      <w:pPr>
        <w:spacing w:line="480" w:lineRule="auto"/>
        <w:rPr>
          <w:ins w:id="1204" w:author="Renata M. Diaz" w:date="2021-03-15T15:08:00Z"/>
          <w:rFonts w:asciiTheme="majorHAnsi" w:eastAsia="Times New Roman" w:hAnsiTheme="majorHAnsi" w:cstheme="majorHAnsi"/>
        </w:rPr>
      </w:pPr>
      <w:ins w:id="1205" w:author="Ye,Hao" w:date="2021-04-20T15:52:00Z">
        <w:r>
          <w:rPr>
            <w:rFonts w:asciiTheme="majorHAnsi" w:eastAsia="Times New Roman" w:hAnsiTheme="majorHAnsi" w:cstheme="majorHAnsi"/>
          </w:rPr>
          <w:t>First, a</w:t>
        </w:r>
      </w:ins>
      <w:ins w:id="1206" w:author="Ye,Hao" w:date="2021-04-20T12:57:00Z">
        <w:r w:rsidR="00C92EDF">
          <w:rPr>
            <w:rFonts w:asciiTheme="majorHAnsi" w:eastAsia="Times New Roman" w:hAnsiTheme="majorHAnsi" w:cstheme="majorHAnsi"/>
          </w:rPr>
          <w:t xml:space="preserve">s a general characterization </w:t>
        </w:r>
      </w:ins>
      <w:ins w:id="1207" w:author="Ye,Hao" w:date="2021-04-20T12:58:00Z">
        <w:r w:rsidR="00C92EDF">
          <w:rPr>
            <w:rFonts w:asciiTheme="majorHAnsi" w:eastAsia="Times New Roman" w:hAnsiTheme="majorHAnsi" w:cstheme="majorHAnsi"/>
          </w:rPr>
          <w:t>of</w:t>
        </w:r>
      </w:ins>
      <w:ins w:id="1208" w:author="Ye,Hao" w:date="2021-04-20T12:57:00Z">
        <w:r w:rsidR="00C92EDF">
          <w:rPr>
            <w:rFonts w:asciiTheme="majorHAnsi" w:eastAsia="Times New Roman" w:hAnsiTheme="majorHAnsi" w:cstheme="majorHAnsi"/>
          </w:rPr>
          <w:t xml:space="preserve"> whethe</w:t>
        </w:r>
      </w:ins>
      <w:ins w:id="1209" w:author="Ye,Hao" w:date="2021-04-20T12:58:00Z">
        <w:r w:rsidR="00C92EDF">
          <w:rPr>
            <w:rFonts w:asciiTheme="majorHAnsi" w:eastAsia="Times New Roman" w:hAnsiTheme="majorHAnsi" w:cstheme="majorHAnsi"/>
          </w:rPr>
          <w:t xml:space="preserve">r observed SADs </w:t>
        </w:r>
      </w:ins>
      <w:ins w:id="1210" w:author="Ye,Hao" w:date="2021-04-20T13:01:00Z">
        <w:r w:rsidR="00C92EDF">
          <w:rPr>
            <w:rFonts w:asciiTheme="majorHAnsi" w:eastAsia="Times New Roman" w:hAnsiTheme="majorHAnsi" w:cstheme="majorHAnsi"/>
          </w:rPr>
          <w:t xml:space="preserve">occupy rare or common shapes, we computed a dissimilarity </w:t>
        </w:r>
      </w:ins>
      <w:ins w:id="1211" w:author="Ye,Hao" w:date="2021-04-20T13:54:00Z">
        <w:r w:rsidR="00785170">
          <w:rPr>
            <w:rFonts w:asciiTheme="majorHAnsi" w:eastAsia="Times New Roman" w:hAnsiTheme="majorHAnsi" w:cstheme="majorHAnsi"/>
          </w:rPr>
          <w:t>rank</w:t>
        </w:r>
      </w:ins>
      <w:ins w:id="1212" w:author="Ye,Hao" w:date="2021-04-20T13:01:00Z">
        <w:r w:rsidR="00C92EDF">
          <w:rPr>
            <w:rFonts w:asciiTheme="majorHAnsi" w:eastAsia="Times New Roman" w:hAnsiTheme="majorHAnsi" w:cstheme="majorHAnsi"/>
          </w:rPr>
          <w:t xml:space="preserve">, relative to the central </w:t>
        </w:r>
      </w:ins>
      <w:ins w:id="1213" w:author="Ye,Hao" w:date="2021-04-20T13:02:00Z">
        <w:r w:rsidR="00C92EDF">
          <w:rPr>
            <w:rFonts w:asciiTheme="majorHAnsi" w:eastAsia="Times New Roman" w:hAnsiTheme="majorHAnsi" w:cstheme="majorHAnsi"/>
          </w:rPr>
          <w:t xml:space="preserve">tendency of an SAD’s feasible set </w:t>
        </w:r>
      </w:ins>
      <w:ins w:id="1214" w:author="Renata M. Diaz" w:date="2021-03-09T17:36:00Z">
        <w:del w:id="1215" w:author="Ye,Hao" w:date="2021-04-20T13:02:00Z">
          <w:r w:rsidR="008E3098" w:rsidDel="00C92EDF">
            <w:rPr>
              <w:rFonts w:asciiTheme="majorHAnsi" w:eastAsia="Times New Roman" w:hAnsiTheme="majorHAnsi" w:cstheme="majorHAnsi"/>
            </w:rPr>
            <w:delText xml:space="preserve">For an overall </w:delText>
          </w:r>
        </w:del>
      </w:ins>
      <w:ins w:id="1216" w:author="Renata M. Diaz" w:date="2021-03-09T14:04:00Z">
        <w:del w:id="1217" w:author="Ye,Hao" w:date="2021-04-20T13:02:00Z">
          <w:r w:rsidR="004F3FF8" w:rsidDel="00C92EDF">
            <w:rPr>
              <w:rFonts w:asciiTheme="majorHAnsi" w:eastAsia="Times New Roman" w:hAnsiTheme="majorHAnsi" w:cstheme="majorHAnsi"/>
            </w:rPr>
            <w:delText>comparis</w:delText>
          </w:r>
        </w:del>
      </w:ins>
      <w:ins w:id="1218" w:author="Renata M. Diaz" w:date="2021-03-09T14:05:00Z">
        <w:del w:id="1219" w:author="Ye,Hao" w:date="2021-04-20T13:02:00Z">
          <w:r w:rsidR="004F3FF8" w:rsidDel="00C92EDF">
            <w:rPr>
              <w:rFonts w:asciiTheme="majorHAnsi" w:eastAsia="Times New Roman" w:hAnsiTheme="majorHAnsi" w:cstheme="majorHAnsi"/>
            </w:rPr>
            <w:delText xml:space="preserve">on between observed SADs and their statistical baselines, we quantified the degree of </w:delText>
          </w:r>
        </w:del>
      </w:ins>
      <w:ins w:id="1220" w:author="Renata M. Diaz" w:date="2021-03-15T14:59:00Z">
        <w:del w:id="1221" w:author="Ye,Hao" w:date="2021-04-20T13:02:00Z">
          <w:r w:rsidR="00494C2E" w:rsidDel="00C92EDF">
            <w:rPr>
              <w:rFonts w:asciiTheme="majorHAnsi" w:eastAsia="Times New Roman" w:hAnsiTheme="majorHAnsi" w:cstheme="majorHAnsi"/>
            </w:rPr>
            <w:delText>dis</w:delText>
          </w:r>
        </w:del>
      </w:ins>
      <w:ins w:id="1222" w:author="Renata M. Diaz" w:date="2021-03-09T14:05:00Z">
        <w:del w:id="1223" w:author="Ye,Hao" w:date="2021-04-20T13:02:00Z">
          <w:r w:rsidR="004F3FF8" w:rsidDel="00C92EDF">
            <w:rPr>
              <w:rFonts w:asciiTheme="majorHAnsi" w:eastAsia="Times New Roman" w:hAnsiTheme="majorHAnsi" w:cstheme="majorHAnsi"/>
            </w:rPr>
            <w:delText>similarity between observed SADs and the central tendencies of their feasible sets and compare</w:delText>
          </w:r>
        </w:del>
      </w:ins>
      <w:ins w:id="1224" w:author="Renata M. Diaz" w:date="2021-03-09T14:06:00Z">
        <w:del w:id="1225" w:author="Ye,Hao" w:date="2021-04-20T13:02:00Z">
          <w:r w:rsidR="004F3FF8" w:rsidDel="00C92EDF">
            <w:rPr>
              <w:rFonts w:asciiTheme="majorHAnsi" w:eastAsia="Times New Roman" w:hAnsiTheme="majorHAnsi" w:cstheme="majorHAnsi"/>
            </w:rPr>
            <w:delText>d</w:delText>
          </w:r>
        </w:del>
      </w:ins>
      <w:ins w:id="1226" w:author="Renata M. Diaz" w:date="2021-03-09T14:05:00Z">
        <w:del w:id="1227" w:author="Ye,Hao" w:date="2021-04-20T13:02:00Z">
          <w:r w:rsidR="004F3FF8" w:rsidDel="00C92EDF">
            <w:rPr>
              <w:rFonts w:asciiTheme="majorHAnsi" w:eastAsia="Times New Roman" w:hAnsiTheme="majorHAnsi" w:cstheme="majorHAnsi"/>
            </w:rPr>
            <w:delText xml:space="preserve"> this to the degree of </w:delText>
          </w:r>
        </w:del>
      </w:ins>
      <w:ins w:id="1228" w:author="Renata M. Diaz" w:date="2021-03-10T14:28:00Z">
        <w:del w:id="1229" w:author="Ye,Hao" w:date="2021-04-20T13:02:00Z">
          <w:r w:rsidR="00CD6413" w:rsidDel="00C92EDF">
            <w:rPr>
              <w:rFonts w:asciiTheme="majorHAnsi" w:eastAsia="Times New Roman" w:hAnsiTheme="majorHAnsi" w:cstheme="majorHAnsi"/>
            </w:rPr>
            <w:delText>dis</w:delText>
          </w:r>
        </w:del>
      </w:ins>
      <w:ins w:id="1230" w:author="Renata M. Diaz" w:date="2021-03-09T14:05:00Z">
        <w:del w:id="1231" w:author="Ye,Hao" w:date="2021-04-20T13:02:00Z">
          <w:r w:rsidR="004F3FF8" w:rsidDel="00C92EDF">
            <w:rPr>
              <w:rFonts w:asciiTheme="majorHAnsi" w:eastAsia="Times New Roman" w:hAnsiTheme="majorHAnsi" w:cstheme="majorHAnsi"/>
            </w:rPr>
            <w:delText xml:space="preserve">similarity between </w:delText>
          </w:r>
        </w:del>
      </w:ins>
      <w:ins w:id="1232" w:author="Renata M. Diaz" w:date="2021-03-09T14:12:00Z">
        <w:del w:id="1233" w:author="Ye,Hao" w:date="2021-04-20T13:02:00Z">
          <w:r w:rsidR="009F110E" w:rsidDel="00C92EDF">
            <w:rPr>
              <w:rFonts w:asciiTheme="majorHAnsi" w:eastAsia="Times New Roman" w:hAnsiTheme="majorHAnsi" w:cstheme="majorHAnsi"/>
            </w:rPr>
            <w:delText>random samples from</w:delText>
          </w:r>
        </w:del>
      </w:ins>
      <w:ins w:id="1234" w:author="Renata M. Diaz" w:date="2021-03-09T14:06:00Z">
        <w:del w:id="1235" w:author="Ye,Hao" w:date="2021-04-20T13:02:00Z">
          <w:r w:rsidR="004F3FF8" w:rsidDel="00C92EDF">
            <w:rPr>
              <w:rFonts w:asciiTheme="majorHAnsi" w:eastAsia="Times New Roman" w:hAnsiTheme="majorHAnsi" w:cstheme="majorHAnsi"/>
            </w:rPr>
            <w:delText xml:space="preserve"> the feasible set and the central tendency</w:delText>
          </w:r>
        </w:del>
      </w:ins>
      <w:ins w:id="1236" w:author="Renata M. Diaz" w:date="2021-03-15T15:01:00Z">
        <w:del w:id="1237" w:author="Ye,Hao" w:date="2021-04-20T13:02:00Z">
          <w:r w:rsidR="004C14B9" w:rsidDel="00C92EDF">
            <w:rPr>
              <w:rFonts w:asciiTheme="majorHAnsi" w:eastAsia="Times New Roman" w:hAnsiTheme="majorHAnsi" w:cstheme="majorHAnsi"/>
            </w:rPr>
            <w:delText xml:space="preserve"> </w:delText>
          </w:r>
        </w:del>
        <w:r w:rsidR="004C14B9">
          <w:rPr>
            <w:rFonts w:asciiTheme="majorHAnsi" w:eastAsia="Times New Roman" w:hAnsiTheme="majorHAnsi" w:cstheme="majorHAnsi"/>
          </w:rPr>
          <w:t xml:space="preserve">(following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1238"/>
        <w:r w:rsidR="004C14B9">
          <w:rPr>
            <w:rFonts w:asciiTheme="majorHAnsi" w:eastAsia="Times New Roman" w:hAnsiTheme="majorHAnsi" w:cstheme="majorHAnsi"/>
          </w:rPr>
          <w:t>2013</w:t>
        </w:r>
        <w:commentRangeEnd w:id="1238"/>
        <w:r w:rsidR="00742D81">
          <w:rPr>
            <w:rStyle w:val="CommentReference"/>
          </w:rPr>
          <w:commentReference w:id="1238"/>
        </w:r>
        <w:r w:rsidR="004C14B9">
          <w:rPr>
            <w:rFonts w:asciiTheme="majorHAnsi" w:eastAsia="Times New Roman" w:hAnsiTheme="majorHAnsi" w:cstheme="majorHAnsi"/>
          </w:rPr>
          <w:t>)</w:t>
        </w:r>
      </w:ins>
      <w:ins w:id="1239" w:author="Renata M. Diaz" w:date="2021-03-09T14:06:00Z">
        <w:r w:rsidR="004F3FF8">
          <w:rPr>
            <w:rFonts w:asciiTheme="majorHAnsi" w:eastAsia="Times New Roman" w:hAnsiTheme="majorHAnsi" w:cstheme="majorHAnsi"/>
          </w:rPr>
          <w:t xml:space="preserve">. </w:t>
        </w:r>
      </w:ins>
      <w:ins w:id="1240" w:author="Renata M. Diaz" w:date="2021-03-09T17:39:00Z">
        <w:del w:id="1241" w:author="Ye,Hao" w:date="2021-04-20T14:45:00Z">
          <w:r w:rsidR="00245A3F" w:rsidDel="00D46168">
            <w:rPr>
              <w:rFonts w:asciiTheme="majorHAnsi" w:eastAsia="Times New Roman" w:hAnsiTheme="majorHAnsi" w:cstheme="majorHAnsi"/>
            </w:rPr>
            <w:delText xml:space="preserve">If </w:delText>
          </w:r>
        </w:del>
      </w:ins>
      <w:ins w:id="1242" w:author="Renata M. Diaz" w:date="2021-03-09T17:40:00Z">
        <w:del w:id="1243" w:author="Ye,Hao" w:date="2021-04-20T14:45:00Z">
          <w:r w:rsidR="00245A3F" w:rsidDel="00D46168">
            <w:rPr>
              <w:rFonts w:asciiTheme="majorHAnsi" w:eastAsia="Times New Roman" w:hAnsiTheme="majorHAnsi" w:cstheme="majorHAnsi"/>
            </w:rPr>
            <w:delText>all SADs in a feasible set are equal</w:delText>
          </w:r>
        </w:del>
      </w:ins>
      <w:ins w:id="1244" w:author="Renata M. Diaz" w:date="2021-03-09T17:41:00Z">
        <w:del w:id="1245" w:author="Ye,Hao" w:date="2021-04-20T14:45:00Z">
          <w:r w:rsidR="00245A3F" w:rsidDel="00D46168">
            <w:rPr>
              <w:rFonts w:asciiTheme="majorHAnsi" w:eastAsia="Times New Roman" w:hAnsiTheme="majorHAnsi" w:cstheme="majorHAnsi"/>
            </w:rPr>
            <w:delText xml:space="preserve">ly likely to occur in reality, then observed SADs should </w:delText>
          </w:r>
        </w:del>
        <w:del w:id="1246" w:author="Ye,Hao" w:date="2021-04-20T13:03:00Z">
          <w:r w:rsidR="00245A3F" w:rsidDel="00C92EDF">
            <w:rPr>
              <w:rFonts w:asciiTheme="majorHAnsi" w:eastAsia="Times New Roman" w:hAnsiTheme="majorHAnsi" w:cstheme="majorHAnsi"/>
            </w:rPr>
            <w:delText xml:space="preserve">not be markedly less similar to the central tendency of the feasible set than </w:delText>
          </w:r>
        </w:del>
        <w:del w:id="1247" w:author="Ye,Hao" w:date="2021-04-20T14:45:00Z">
          <w:r w:rsidR="00245A3F" w:rsidDel="00D46168">
            <w:rPr>
              <w:rFonts w:asciiTheme="majorHAnsi" w:eastAsia="Times New Roman" w:hAnsiTheme="majorHAnsi" w:cstheme="majorHAnsi"/>
            </w:rPr>
            <w:delText xml:space="preserve">random samples from the feasible set. </w:delText>
          </w:r>
        </w:del>
      </w:ins>
      <w:ins w:id="1248" w:author="Renata M. Diaz" w:date="2021-03-09T17:42:00Z">
        <w:del w:id="1249" w:author="Ye,Hao" w:date="2021-04-20T13:03:00Z">
          <w:r w:rsidR="00245A3F" w:rsidDel="00C92EDF">
            <w:rPr>
              <w:rFonts w:asciiTheme="majorHAnsi" w:eastAsia="Times New Roman" w:hAnsiTheme="majorHAnsi" w:cstheme="majorHAnsi"/>
            </w:rPr>
            <w:delText>I</w:delText>
          </w:r>
        </w:del>
        <w:del w:id="1250" w:author="Ye,Hao" w:date="2021-04-20T14:45:00Z">
          <w:r w:rsidR="00245A3F" w:rsidDel="00D46168">
            <w:rPr>
              <w:rFonts w:asciiTheme="majorHAnsi" w:eastAsia="Times New Roman" w:hAnsiTheme="majorHAnsi" w:cstheme="majorHAnsi"/>
            </w:rPr>
            <w:delText>f observed SADs are</w:delText>
          </w:r>
        </w:del>
        <w:del w:id="1251" w:author="Ye,Hao" w:date="2021-04-20T13:04:00Z">
          <w:r w:rsidR="00245A3F" w:rsidDel="00C92EDF">
            <w:rPr>
              <w:rFonts w:asciiTheme="majorHAnsi" w:eastAsia="Times New Roman" w:hAnsiTheme="majorHAnsi" w:cstheme="majorHAnsi"/>
            </w:rPr>
            <w:delText xml:space="preserve"> consistently</w:delText>
          </w:r>
        </w:del>
        <w:del w:id="1252" w:author="Ye,Hao" w:date="2021-04-20T14:45:00Z">
          <w:r w:rsidR="00245A3F" w:rsidDel="00D46168">
            <w:rPr>
              <w:rFonts w:asciiTheme="majorHAnsi" w:eastAsia="Times New Roman" w:hAnsiTheme="majorHAnsi" w:cstheme="majorHAnsi"/>
            </w:rPr>
            <w:delText xml:space="preserve"> more dissimilar </w:delText>
          </w:r>
        </w:del>
        <w:del w:id="1253" w:author="Ye,Hao" w:date="2021-04-20T13:04:00Z">
          <w:r w:rsidR="00245A3F" w:rsidDel="00C92EDF">
            <w:rPr>
              <w:rFonts w:asciiTheme="majorHAnsi" w:eastAsia="Times New Roman" w:hAnsiTheme="majorHAnsi" w:cstheme="majorHAnsi"/>
            </w:rPr>
            <w:delText xml:space="preserve">to the central tendency </w:delText>
          </w:r>
        </w:del>
        <w:del w:id="1254" w:author="Ye,Hao" w:date="2021-04-20T14:45:00Z">
          <w:r w:rsidR="00245A3F" w:rsidDel="00D46168">
            <w:rPr>
              <w:rFonts w:asciiTheme="majorHAnsi" w:eastAsia="Times New Roman" w:hAnsiTheme="majorHAnsi" w:cstheme="majorHAnsi"/>
            </w:rPr>
            <w:delText xml:space="preserve">than </w:delText>
          </w:r>
        </w:del>
        <w:del w:id="1255" w:author="Ye,Hao" w:date="2021-04-20T13:04:00Z">
          <w:r w:rsidR="00245A3F" w:rsidDel="00C92EDF">
            <w:rPr>
              <w:rFonts w:asciiTheme="majorHAnsi" w:eastAsia="Times New Roman" w:hAnsiTheme="majorHAnsi" w:cstheme="majorHAnsi"/>
            </w:rPr>
            <w:delText xml:space="preserve">samples from the feasible set, </w:delText>
          </w:r>
        </w:del>
        <w:del w:id="1256" w:author="Ye,Hao" w:date="2021-04-20T14:45:00Z">
          <w:r w:rsidR="00245A3F" w:rsidDel="00D46168">
            <w:rPr>
              <w:rFonts w:asciiTheme="majorHAnsi" w:eastAsia="Times New Roman" w:hAnsiTheme="majorHAnsi" w:cstheme="majorHAnsi"/>
            </w:rPr>
            <w:delText xml:space="preserve">strong processes may be at work driving </w:delText>
          </w:r>
        </w:del>
        <w:del w:id="1257" w:author="Ye,Hao" w:date="2021-04-20T13:04:00Z">
          <w:r w:rsidR="00245A3F" w:rsidDel="00C92EDF">
            <w:rPr>
              <w:rFonts w:asciiTheme="majorHAnsi" w:eastAsia="Times New Roman" w:hAnsiTheme="majorHAnsi" w:cstheme="majorHAnsi"/>
            </w:rPr>
            <w:delText xml:space="preserve">observed </w:delText>
          </w:r>
        </w:del>
        <w:del w:id="1258" w:author="Ye,Hao" w:date="2021-04-20T14:45:00Z">
          <w:r w:rsidR="00245A3F" w:rsidDel="00D46168">
            <w:rPr>
              <w:rFonts w:asciiTheme="majorHAnsi" w:eastAsia="Times New Roman" w:hAnsiTheme="majorHAnsi" w:cstheme="majorHAnsi"/>
            </w:rPr>
            <w:delText>SADs away from the central tendency.</w:delText>
          </w:r>
        </w:del>
        <w:del w:id="1259" w:author="Ye,Hao" w:date="2021-04-20T13:04:00Z">
          <w:r w:rsidR="00245A3F" w:rsidDel="00C92EDF">
            <w:rPr>
              <w:rFonts w:asciiTheme="majorHAnsi" w:eastAsia="Times New Roman" w:hAnsiTheme="majorHAnsi" w:cstheme="majorHAnsi"/>
            </w:rPr>
            <w:delText xml:space="preserve"> </w:delText>
          </w:r>
        </w:del>
      </w:ins>
      <w:ins w:id="1260" w:author="Renata M. Diaz" w:date="2021-03-09T17:18:00Z">
        <w:r w:rsidR="000E7651">
          <w:rPr>
            <w:rFonts w:asciiTheme="majorHAnsi" w:eastAsia="Times New Roman" w:hAnsiTheme="majorHAnsi" w:cstheme="majorHAnsi"/>
          </w:rPr>
          <w:t xml:space="preserve">We </w:t>
        </w:r>
      </w:ins>
      <w:ins w:id="1261" w:author="Ye,Hao" w:date="2021-04-20T13:54:00Z">
        <w:r w:rsidR="00785170">
          <w:rPr>
            <w:rFonts w:asciiTheme="majorHAnsi" w:eastAsia="Times New Roman" w:hAnsiTheme="majorHAnsi" w:cstheme="majorHAnsi"/>
          </w:rPr>
          <w:t xml:space="preserve">started by defining </w:t>
        </w:r>
      </w:ins>
      <w:ins w:id="1262" w:author="Renata M. Diaz" w:date="2021-03-09T17:18:00Z">
        <w:del w:id="1263" w:author="Ye,Hao" w:date="2021-04-20T13:54:00Z">
          <w:r w:rsidR="000E7651" w:rsidDel="00785170">
            <w:rPr>
              <w:rFonts w:asciiTheme="majorHAnsi" w:eastAsia="Times New Roman" w:hAnsiTheme="majorHAnsi" w:cstheme="majorHAnsi"/>
            </w:rPr>
            <w:delText xml:space="preserve">defined </w:delText>
          </w:r>
        </w:del>
        <w:r w:rsidR="000E7651">
          <w:rPr>
            <w:rFonts w:asciiTheme="majorHAnsi" w:eastAsia="Times New Roman" w:hAnsiTheme="majorHAnsi" w:cstheme="majorHAnsi"/>
          </w:rPr>
          <w:t xml:space="preserve">the degree of </w:t>
        </w:r>
      </w:ins>
      <w:ins w:id="1264" w:author="Renata M. Diaz" w:date="2021-03-10T14:28:00Z">
        <w:r w:rsidR="00CD6413">
          <w:rPr>
            <w:rFonts w:asciiTheme="majorHAnsi" w:eastAsia="Times New Roman" w:hAnsiTheme="majorHAnsi" w:cstheme="majorHAnsi"/>
          </w:rPr>
          <w:t>dis</w:t>
        </w:r>
      </w:ins>
      <w:ins w:id="1265" w:author="Renata M. Diaz" w:date="2021-03-09T17:18:00Z">
        <w:r w:rsidR="000E7651">
          <w:rPr>
            <w:rFonts w:asciiTheme="majorHAnsi" w:eastAsia="Times New Roman" w:hAnsiTheme="majorHAnsi" w:cstheme="majorHAnsi"/>
          </w:rPr>
          <w:t xml:space="preserve">similarity between two SADs </w:t>
        </w:r>
      </w:ins>
      <w:ins w:id="1266" w:author="Renata M. Diaz" w:date="2021-03-15T15:04:00Z">
        <w:r w:rsidR="00E9400A">
          <w:rPr>
            <w:rFonts w:asciiTheme="majorHAnsi" w:eastAsia="Times New Roman" w:hAnsiTheme="majorHAnsi" w:cstheme="majorHAnsi"/>
          </w:rPr>
          <w:t xml:space="preserve">with the same S and N </w:t>
        </w:r>
      </w:ins>
      <w:ins w:id="1267" w:author="Renata M. Diaz" w:date="2021-03-09T17:18:00Z">
        <w:r w:rsidR="000E7651">
          <w:rPr>
            <w:rFonts w:asciiTheme="majorHAnsi" w:eastAsia="Times New Roman" w:hAnsiTheme="majorHAnsi" w:cstheme="majorHAnsi"/>
          </w:rPr>
          <w:t xml:space="preserve">as </w:t>
        </w:r>
      </w:ins>
      <w:ins w:id="1268" w:author="Renata M. Diaz" w:date="2021-03-15T15:04:00Z">
        <w:r w:rsidR="00E9400A">
          <w:rPr>
            <w:rFonts w:asciiTheme="majorHAnsi" w:eastAsia="Times New Roman" w:hAnsiTheme="majorHAnsi" w:cstheme="majorHAnsi"/>
          </w:rPr>
          <w:t>the proportion of individuals allocated to species with different abundances</w:t>
        </w:r>
        <w:del w:id="1269" w:author="Ye,Hao" w:date="2021-04-20T13:05:00Z">
          <w:r w:rsidR="00E9400A" w:rsidDel="00C92EDF">
            <w:rPr>
              <w:rFonts w:asciiTheme="majorHAnsi" w:eastAsia="Times New Roman" w:hAnsiTheme="majorHAnsi" w:cstheme="majorHAnsi"/>
            </w:rPr>
            <w:delText xml:space="preserve"> between the two SADs</w:delText>
          </w:r>
        </w:del>
        <w:r w:rsidR="00E9400A">
          <w:rPr>
            <w:rFonts w:asciiTheme="majorHAnsi" w:eastAsia="Times New Roman" w:hAnsiTheme="majorHAnsi" w:cstheme="majorHAnsi"/>
          </w:rPr>
          <w:t>, calculated</w:t>
        </w:r>
      </w:ins>
      <w:ins w:id="1270"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1271" w:author="Renata M. Diaz" w:date="2021-03-15T15:08:00Z"/>
          <w:rFonts w:asciiTheme="majorHAnsi" w:eastAsia="Times New Roman" w:hAnsiTheme="majorHAnsi" w:cstheme="majorHAnsi"/>
        </w:rPr>
      </w:pPr>
      <m:oMath>
        <m:r>
          <w:ins w:id="1272" w:author="Renata M. Diaz" w:date="2021-03-15T15:05:00Z">
            <w:rPr>
              <w:rFonts w:ascii="Cambria Math" w:eastAsia="Times New Roman" w:hAnsi="Cambria Math" w:cstheme="majorHAnsi"/>
            </w:rPr>
            <m:t xml:space="preserve">1- </m:t>
          </w:ins>
        </m:r>
        <m:f>
          <m:fPr>
            <m:ctrlPr>
              <w:ins w:id="1273" w:author="Renata M. Diaz" w:date="2021-03-15T15:08:00Z">
                <w:rPr>
                  <w:rFonts w:ascii="Cambria Math" w:eastAsia="Times New Roman" w:hAnsi="Cambria Math" w:cstheme="majorHAnsi"/>
                  <w:i/>
                </w:rPr>
              </w:ins>
            </m:ctrlPr>
          </m:fPr>
          <m:num>
            <m:nary>
              <m:naryPr>
                <m:chr m:val="∑"/>
                <m:limLoc m:val="undOvr"/>
                <m:ctrlPr>
                  <w:ins w:id="1274" w:author="Renata M. Diaz" w:date="2021-03-15T15:08:00Z">
                    <w:rPr>
                      <w:rFonts w:ascii="Cambria Math" w:eastAsia="Times New Roman" w:hAnsi="Cambria Math" w:cstheme="majorHAnsi"/>
                      <w:i/>
                    </w:rPr>
                  </w:ins>
                </m:ctrlPr>
              </m:naryPr>
              <m:sub>
                <m:r>
                  <w:ins w:id="1275" w:author="Renata M. Diaz" w:date="2021-03-15T15:08:00Z">
                    <w:rPr>
                      <w:rFonts w:ascii="Cambria Math" w:eastAsia="Times New Roman" w:hAnsi="Cambria Math" w:cstheme="majorHAnsi"/>
                    </w:rPr>
                    <m:t>i=1</m:t>
                  </w:ins>
                </m:r>
              </m:sub>
              <m:sup>
                <m:r>
                  <w:ins w:id="1276" w:author="Renata M. Diaz" w:date="2021-03-15T15:08:00Z">
                    <w:rPr>
                      <w:rFonts w:ascii="Cambria Math" w:eastAsia="Times New Roman" w:hAnsi="Cambria Math" w:cstheme="majorHAnsi"/>
                    </w:rPr>
                    <m:t>S</m:t>
                  </w:ins>
                </m:r>
              </m:sup>
              <m:e>
                <m:d>
                  <m:dPr>
                    <m:begChr m:val="|"/>
                    <m:endChr m:val="|"/>
                    <m:ctrlPr>
                      <w:ins w:id="1277" w:author="Renata M. Diaz" w:date="2021-03-15T15:08:00Z">
                        <w:rPr>
                          <w:rFonts w:ascii="Cambria Math" w:eastAsia="Times New Roman" w:hAnsi="Cambria Math" w:cstheme="majorHAnsi"/>
                          <w:i/>
                        </w:rPr>
                      </w:ins>
                    </m:ctrlPr>
                  </m:dPr>
                  <m:e>
                    <m:sSub>
                      <m:sSubPr>
                        <m:ctrlPr>
                          <w:ins w:id="1278" w:author="Renata M. Diaz" w:date="2021-03-15T15:08:00Z">
                            <w:rPr>
                              <w:rFonts w:ascii="Cambria Math" w:eastAsia="Times New Roman" w:hAnsi="Cambria Math" w:cstheme="majorHAnsi"/>
                              <w:i/>
                            </w:rPr>
                          </w:ins>
                        </m:ctrlPr>
                      </m:sSubPr>
                      <m:e>
                        <m:r>
                          <w:ins w:id="1279" w:author="Renata M. Diaz" w:date="2021-03-15T15:08:00Z">
                            <w:rPr>
                              <w:rFonts w:ascii="Cambria Math" w:eastAsia="Times New Roman" w:hAnsi="Cambria Math" w:cstheme="majorHAnsi"/>
                            </w:rPr>
                            <m:t>n1</m:t>
                          </w:ins>
                        </m:r>
                      </m:e>
                      <m:sub>
                        <m:r>
                          <w:ins w:id="1280" w:author="Renata M. Diaz" w:date="2021-03-15T15:08:00Z">
                            <w:rPr>
                              <w:rFonts w:ascii="Cambria Math" w:eastAsia="Times New Roman" w:hAnsi="Cambria Math" w:cstheme="majorHAnsi"/>
                            </w:rPr>
                            <m:t>i</m:t>
                          </w:ins>
                        </m:r>
                      </m:sub>
                    </m:sSub>
                    <m:r>
                      <w:ins w:id="1281" w:author="Renata M. Diaz" w:date="2021-03-15T15:08:00Z">
                        <w:rPr>
                          <w:rFonts w:ascii="Cambria Math" w:eastAsia="Times New Roman" w:hAnsi="Cambria Math" w:cstheme="majorHAnsi"/>
                        </w:rPr>
                        <m:t xml:space="preserve">- </m:t>
                      </w:ins>
                    </m:r>
                    <m:sSub>
                      <m:sSubPr>
                        <m:ctrlPr>
                          <w:ins w:id="1282" w:author="Renata M. Diaz" w:date="2021-03-15T15:08:00Z">
                            <w:rPr>
                              <w:rFonts w:ascii="Cambria Math" w:eastAsia="Times New Roman" w:hAnsi="Cambria Math" w:cstheme="majorHAnsi"/>
                              <w:i/>
                            </w:rPr>
                          </w:ins>
                        </m:ctrlPr>
                      </m:sSubPr>
                      <m:e>
                        <m:r>
                          <w:ins w:id="1283" w:author="Renata M. Diaz" w:date="2021-03-15T15:08:00Z">
                            <w:rPr>
                              <w:rFonts w:ascii="Cambria Math" w:eastAsia="Times New Roman" w:hAnsi="Cambria Math" w:cstheme="majorHAnsi"/>
                            </w:rPr>
                            <m:t>n2</m:t>
                          </w:ins>
                        </m:r>
                      </m:e>
                      <m:sub>
                        <m:r>
                          <w:ins w:id="1284" w:author="Renata M. Diaz" w:date="2021-03-15T15:08:00Z">
                            <w:rPr>
                              <w:rFonts w:ascii="Cambria Math" w:eastAsia="Times New Roman" w:hAnsi="Cambria Math" w:cstheme="majorHAnsi"/>
                            </w:rPr>
                            <m:t>i</m:t>
                          </w:ins>
                        </m:r>
                      </m:sub>
                    </m:sSub>
                  </m:e>
                </m:d>
              </m:e>
            </m:nary>
          </m:num>
          <m:den>
            <m:r>
              <w:ins w:id="1285" w:author="Renata M. Diaz" w:date="2021-03-15T15:08:00Z">
                <w:rPr>
                  <w:rFonts w:ascii="Cambria Math" w:eastAsia="Times New Roman" w:hAnsi="Cambria Math" w:cstheme="majorHAnsi"/>
                </w:rPr>
                <m:t>2N</m:t>
              </w:ins>
            </m:r>
          </m:den>
        </m:f>
      </m:oMath>
      <w:ins w:id="1286" w:author="Renata M. Diaz" w:date="2021-03-15T15:03:00Z">
        <w:r w:rsidR="00E9400A">
          <w:rPr>
            <w:rFonts w:asciiTheme="majorHAnsi" w:eastAsia="Times New Roman" w:hAnsiTheme="majorHAnsi" w:cstheme="majorHAnsi"/>
          </w:rPr>
          <w:t xml:space="preserve"> </w:t>
        </w:r>
      </w:ins>
    </w:p>
    <w:p w14:paraId="7BB715B1" w14:textId="2FE385A6" w:rsidR="00D90B64" w:rsidRDefault="0058590F" w:rsidP="00021897">
      <w:pPr>
        <w:spacing w:line="480" w:lineRule="auto"/>
        <w:rPr>
          <w:ins w:id="1287" w:author="Ye,Hao" w:date="2021-04-20T13:43:00Z"/>
          <w:rFonts w:asciiTheme="majorHAnsi" w:eastAsia="Times New Roman" w:hAnsiTheme="majorHAnsi" w:cstheme="majorHAnsi"/>
        </w:rPr>
      </w:pPr>
      <w:ins w:id="1288" w:author="Renata M. Diaz" w:date="2021-03-15T15:08:00Z">
        <w:r>
          <w:rPr>
            <w:rFonts w:asciiTheme="majorHAnsi" w:eastAsia="Times New Roman" w:hAnsiTheme="majorHAnsi" w:cstheme="majorHAnsi"/>
          </w:rPr>
          <w:t xml:space="preserve">where </w:t>
        </w:r>
      </w:ins>
      <w:ins w:id="1289"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1290"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1291" w:author="Renata M. Diaz" w:date="2021-03-09T17:19:00Z">
        <w:r w:rsidR="000E7651">
          <w:rPr>
            <w:rFonts w:asciiTheme="majorHAnsi" w:eastAsia="Times New Roman" w:hAnsiTheme="majorHAnsi" w:cstheme="majorHAnsi"/>
          </w:rPr>
          <w:t>.</w:t>
        </w:r>
      </w:ins>
      <w:ins w:id="1292" w:author="Renata M. Diaz" w:date="2021-03-15T15:04:00Z">
        <w:r w:rsidR="00E9400A">
          <w:rPr>
            <w:rFonts w:asciiTheme="majorHAnsi" w:eastAsia="Times New Roman" w:hAnsiTheme="majorHAnsi" w:cstheme="majorHAnsi"/>
          </w:rPr>
          <w:t xml:space="preserve"> Th</w:t>
        </w:r>
      </w:ins>
      <w:ins w:id="1293" w:author="Ye,Hao" w:date="2021-04-20T13:05:00Z">
        <w:r w:rsidR="00C92EDF">
          <w:rPr>
            <w:rFonts w:asciiTheme="majorHAnsi" w:eastAsia="Times New Roman" w:hAnsiTheme="majorHAnsi" w:cstheme="majorHAnsi"/>
          </w:rPr>
          <w:t>e range of values for this in</w:t>
        </w:r>
      </w:ins>
      <w:ins w:id="1294" w:author="Ye,Hao" w:date="2021-04-20T13:06:00Z">
        <w:r w:rsidR="00C92EDF">
          <w:rPr>
            <w:rFonts w:asciiTheme="majorHAnsi" w:eastAsia="Times New Roman" w:hAnsiTheme="majorHAnsi" w:cstheme="majorHAnsi"/>
          </w:rPr>
          <w:t xml:space="preserve">dex is </w:t>
        </w:r>
      </w:ins>
      <w:ins w:id="1295" w:author="Renata M. Diaz" w:date="2021-03-15T15:04:00Z">
        <w:del w:id="1296" w:author="Ye,Hao" w:date="2021-04-20T13:05:00Z">
          <w:r w:rsidR="00E9400A" w:rsidDel="00C92EDF">
            <w:rPr>
              <w:rFonts w:asciiTheme="majorHAnsi" w:eastAsia="Times New Roman" w:hAnsiTheme="majorHAnsi" w:cstheme="majorHAnsi"/>
            </w:rPr>
            <w:delText>is</w:delText>
          </w:r>
        </w:del>
      </w:ins>
      <w:ins w:id="1297" w:author="Renata M. Diaz" w:date="2021-03-09T17:20:00Z">
        <w:del w:id="1298" w:author="Ye,Hao" w:date="2021-04-20T13:06:00Z">
          <w:r w:rsidR="000E7651" w:rsidDel="00C92EDF">
            <w:rPr>
              <w:rFonts w:asciiTheme="majorHAnsi" w:eastAsia="Times New Roman" w:hAnsiTheme="majorHAnsi" w:cstheme="majorHAnsi"/>
            </w:rPr>
            <w:delText xml:space="preserve"> value ranges from </w:delText>
          </w:r>
        </w:del>
        <w:r w:rsidR="000E7651">
          <w:rPr>
            <w:rFonts w:asciiTheme="majorHAnsi" w:eastAsia="Times New Roman" w:hAnsiTheme="majorHAnsi" w:cstheme="majorHAnsi"/>
          </w:rPr>
          <w:t xml:space="preserve">0 to 1, with 1 being high </w:t>
        </w:r>
      </w:ins>
      <w:ins w:id="1299" w:author="Renata M. Diaz" w:date="2021-03-10T14:29:00Z">
        <w:r w:rsidR="002F63CE">
          <w:rPr>
            <w:rFonts w:asciiTheme="majorHAnsi" w:eastAsia="Times New Roman" w:hAnsiTheme="majorHAnsi" w:cstheme="majorHAnsi"/>
          </w:rPr>
          <w:t>dis</w:t>
        </w:r>
      </w:ins>
      <w:ins w:id="1300" w:author="Renata M. Diaz" w:date="2021-03-09T17:20:00Z">
        <w:r w:rsidR="000E7651">
          <w:rPr>
            <w:rFonts w:asciiTheme="majorHAnsi" w:eastAsia="Times New Roman" w:hAnsiTheme="majorHAnsi" w:cstheme="majorHAnsi"/>
          </w:rPr>
          <w:t xml:space="preserve">similarity. </w:t>
        </w:r>
        <w:commentRangeStart w:id="1301"/>
        <w:r w:rsidR="000E7651">
          <w:rPr>
            <w:rFonts w:asciiTheme="majorHAnsi" w:eastAsia="Times New Roman" w:hAnsiTheme="majorHAnsi" w:cstheme="majorHAnsi"/>
          </w:rPr>
          <w:t>Unlike an R-squared</w:t>
        </w:r>
      </w:ins>
      <w:ins w:id="1302" w:author="Renata M. Diaz" w:date="2021-03-09T17:21:00Z">
        <w:r w:rsidR="000E7651">
          <w:rPr>
            <w:rFonts w:asciiTheme="majorHAnsi" w:eastAsia="Times New Roman" w:hAnsiTheme="majorHAnsi" w:cstheme="majorHAnsi"/>
          </w:rPr>
          <w:t xml:space="preserve"> or coefficient of determination</w:t>
        </w:r>
      </w:ins>
      <w:ins w:id="1303" w:author="Renata M. Diaz" w:date="2021-03-09T17:20:00Z">
        <w:r w:rsidR="000E7651">
          <w:rPr>
            <w:rFonts w:asciiTheme="majorHAnsi" w:eastAsia="Times New Roman" w:hAnsiTheme="majorHAnsi" w:cstheme="majorHAnsi"/>
          </w:rPr>
          <w:t xml:space="preserve">, it </w:t>
        </w:r>
      </w:ins>
      <w:ins w:id="1304" w:author="Renata M. Diaz" w:date="2021-03-15T15:10:00Z">
        <w:r w:rsidR="005A2FB9">
          <w:rPr>
            <w:rFonts w:asciiTheme="majorHAnsi" w:eastAsia="Times New Roman" w:hAnsiTheme="majorHAnsi" w:cstheme="majorHAnsi"/>
          </w:rPr>
          <w:t>is never</w:t>
        </w:r>
      </w:ins>
      <w:ins w:id="1305" w:author="Renata M. Diaz" w:date="2021-03-09T17:21:00Z">
        <w:r w:rsidR="000E7651">
          <w:rPr>
            <w:rFonts w:asciiTheme="majorHAnsi" w:eastAsia="Times New Roman" w:hAnsiTheme="majorHAnsi" w:cstheme="majorHAnsi"/>
          </w:rPr>
          <w:t xml:space="preserve"> negative and does not depend on which SAD is considered the “</w:t>
        </w:r>
      </w:ins>
      <w:ins w:id="1306" w:author="Renata M. Diaz" w:date="2021-03-11T11:21:00Z">
        <w:r w:rsidR="006F3E31">
          <w:rPr>
            <w:rFonts w:asciiTheme="majorHAnsi" w:eastAsia="Times New Roman" w:hAnsiTheme="majorHAnsi" w:cstheme="majorHAnsi"/>
          </w:rPr>
          <w:t>reference</w:t>
        </w:r>
      </w:ins>
      <w:ins w:id="1307" w:author="Renata M. Diaz" w:date="2021-03-09T17:21:00Z">
        <w:r w:rsidR="000E7651">
          <w:rPr>
            <w:rFonts w:asciiTheme="majorHAnsi" w:eastAsia="Times New Roman" w:hAnsiTheme="majorHAnsi" w:cstheme="majorHAnsi"/>
          </w:rPr>
          <w:t>” or “</w:t>
        </w:r>
      </w:ins>
      <w:ins w:id="1308" w:author="Renata M. Diaz" w:date="2021-03-11T11:21:00Z">
        <w:r w:rsidR="006F3E31">
          <w:rPr>
            <w:rFonts w:asciiTheme="majorHAnsi" w:eastAsia="Times New Roman" w:hAnsiTheme="majorHAnsi" w:cstheme="majorHAnsi"/>
          </w:rPr>
          <w:t>comparison</w:t>
        </w:r>
      </w:ins>
      <w:ins w:id="1309" w:author="Renata M. Diaz" w:date="2021-03-09T17:21:00Z">
        <w:r w:rsidR="000E7651">
          <w:rPr>
            <w:rFonts w:asciiTheme="majorHAnsi" w:eastAsia="Times New Roman" w:hAnsiTheme="majorHAnsi" w:cstheme="majorHAnsi"/>
          </w:rPr>
          <w:t xml:space="preserve">” </w:t>
        </w:r>
      </w:ins>
      <w:ins w:id="1310" w:author="Renata M. Diaz" w:date="2021-03-09T17:35:00Z">
        <w:r w:rsidR="00293EC7">
          <w:rPr>
            <w:rFonts w:asciiTheme="majorHAnsi" w:eastAsia="Times New Roman" w:hAnsiTheme="majorHAnsi" w:cstheme="majorHAnsi"/>
          </w:rPr>
          <w:t>sample</w:t>
        </w:r>
      </w:ins>
      <w:ins w:id="1311" w:author="Renata M. Diaz" w:date="2021-03-09T17:22:00Z">
        <w:r w:rsidR="000E7651">
          <w:rPr>
            <w:rFonts w:asciiTheme="majorHAnsi" w:eastAsia="Times New Roman" w:hAnsiTheme="majorHAnsi" w:cstheme="majorHAnsi"/>
          </w:rPr>
          <w:t>.</w:t>
        </w:r>
      </w:ins>
      <w:commentRangeEnd w:id="1301"/>
      <w:r w:rsidR="00C92EDF">
        <w:rPr>
          <w:rStyle w:val="CommentReference"/>
        </w:rPr>
        <w:commentReference w:id="1301"/>
      </w:r>
      <w:ins w:id="1312" w:author="Renata M. Diaz" w:date="2021-03-09T17:22:00Z">
        <w:r w:rsidR="000E7651">
          <w:rPr>
            <w:rFonts w:asciiTheme="majorHAnsi" w:eastAsia="Times New Roman" w:hAnsiTheme="majorHAnsi" w:cstheme="majorHAnsi"/>
          </w:rPr>
          <w:t xml:space="preserve"> </w:t>
        </w:r>
      </w:ins>
      <w:ins w:id="1313" w:author="Ye,Hao" w:date="2021-04-20T13:08:00Z">
        <w:r w:rsidR="00B40860">
          <w:rPr>
            <w:rFonts w:asciiTheme="majorHAnsi" w:eastAsia="Times New Roman" w:hAnsiTheme="majorHAnsi" w:cstheme="majorHAnsi"/>
          </w:rPr>
          <w:t xml:space="preserve">We </w:t>
        </w:r>
      </w:ins>
      <w:ins w:id="1314" w:author="Ye,Hao" w:date="2021-04-20T13:40:00Z">
        <w:r w:rsidR="00D90B64">
          <w:rPr>
            <w:rFonts w:asciiTheme="majorHAnsi" w:eastAsia="Times New Roman" w:hAnsiTheme="majorHAnsi" w:cstheme="majorHAnsi"/>
          </w:rPr>
          <w:t>computed</w:t>
        </w:r>
      </w:ins>
      <w:ins w:id="1315" w:author="Ye,Hao" w:date="2021-04-20T13:08:00Z">
        <w:r w:rsidR="00B40860">
          <w:rPr>
            <w:rFonts w:asciiTheme="majorHAnsi" w:eastAsia="Times New Roman" w:hAnsiTheme="majorHAnsi" w:cstheme="majorHAnsi"/>
          </w:rPr>
          <w:t xml:space="preserve"> t</w:t>
        </w:r>
      </w:ins>
      <w:ins w:id="1316" w:author="Ernest, Morgan" w:date="2021-03-30T14:44:00Z">
        <w:del w:id="1317" w:author="Ye,Hao" w:date="2021-04-20T13:08:00Z">
          <w:r w:rsidR="00077456" w:rsidDel="00B40860">
            <w:rPr>
              <w:rFonts w:asciiTheme="majorHAnsi" w:eastAsia="Times New Roman" w:hAnsiTheme="majorHAnsi" w:cstheme="majorHAnsi"/>
            </w:rPr>
            <w:delText>To find t</w:delText>
          </w:r>
        </w:del>
        <w:r w:rsidR="00077456">
          <w:rPr>
            <w:rFonts w:asciiTheme="majorHAnsi" w:eastAsia="Times New Roman" w:hAnsiTheme="majorHAnsi" w:cstheme="majorHAnsi"/>
          </w:rPr>
          <w:t xml:space="preserve">he central tendency </w:t>
        </w:r>
      </w:ins>
      <w:moveFromRangeStart w:id="1318" w:author="Ernest, Morgan" w:date="2021-03-30T14:43:00Z" w:name="move68007803"/>
      <w:moveFrom w:id="1319" w:author="Ernest, Morgan" w:date="2021-03-30T14:43:00Z">
        <w:ins w:id="1320" w:author="Renata M. Diaz" w:date="2021-03-09T17:22:00Z">
          <w:r w:rsidR="000E7651" w:rsidDel="00077456">
            <w:rPr>
              <w:rFonts w:asciiTheme="majorHAnsi" w:eastAsia="Times New Roman" w:hAnsiTheme="majorHAnsi" w:cstheme="majorHAnsi"/>
            </w:rPr>
            <w:t xml:space="preserve">We used this </w:t>
          </w:r>
        </w:ins>
        <w:ins w:id="1321" w:author="Renata M. Diaz" w:date="2021-03-10T14:29:00Z">
          <w:r w:rsidR="002F63CE" w:rsidDel="00077456">
            <w:rPr>
              <w:rFonts w:asciiTheme="majorHAnsi" w:eastAsia="Times New Roman" w:hAnsiTheme="majorHAnsi" w:cstheme="majorHAnsi"/>
            </w:rPr>
            <w:t>dis</w:t>
          </w:r>
        </w:ins>
        <w:ins w:id="1322" w:author="Renata M. Diaz" w:date="2021-03-09T17:22:00Z">
          <w:r w:rsidR="000E7651" w:rsidDel="00077456">
            <w:rPr>
              <w:rFonts w:asciiTheme="majorHAnsi" w:eastAsia="Times New Roman" w:hAnsiTheme="majorHAnsi" w:cstheme="majorHAnsi"/>
            </w:rPr>
            <w:t xml:space="preserve">similarity score to </w:t>
          </w:r>
        </w:ins>
        <w:ins w:id="1323" w:author="Renata M. Diaz" w:date="2021-03-09T17:27:00Z">
          <w:r w:rsidR="00907FA8" w:rsidDel="00077456">
            <w:rPr>
              <w:rFonts w:asciiTheme="majorHAnsi" w:eastAsia="Times New Roman" w:hAnsiTheme="majorHAnsi" w:cstheme="majorHAnsi"/>
            </w:rPr>
            <w:t>estimate</w:t>
          </w:r>
        </w:ins>
        <w:ins w:id="1324" w:author="Renata M. Diaz" w:date="2021-03-09T17:22:00Z">
          <w:r w:rsidR="000E7651" w:rsidDel="00077456">
            <w:rPr>
              <w:rFonts w:asciiTheme="majorHAnsi" w:eastAsia="Times New Roman" w:hAnsiTheme="majorHAnsi" w:cstheme="majorHAnsi"/>
            </w:rPr>
            <w:t xml:space="preserve"> the central tend</w:t>
          </w:r>
        </w:ins>
        <w:ins w:id="1325" w:author="Renata M. Diaz" w:date="2021-03-09T17:23:00Z">
          <w:r w:rsidR="000E7651" w:rsidDel="00077456">
            <w:rPr>
              <w:rFonts w:asciiTheme="majorHAnsi" w:eastAsia="Times New Roman" w:hAnsiTheme="majorHAnsi" w:cstheme="majorHAnsi"/>
            </w:rPr>
            <w:t>ency of the feasible set</w:t>
          </w:r>
        </w:ins>
        <w:ins w:id="1326" w:author="Renata M. Diaz" w:date="2021-03-09T17:28:00Z">
          <w:r w:rsidR="000A6C77" w:rsidDel="00077456">
            <w:rPr>
              <w:rFonts w:asciiTheme="majorHAnsi" w:eastAsia="Times New Roman" w:hAnsiTheme="majorHAnsi" w:cstheme="majorHAnsi"/>
            </w:rPr>
            <w:t>,</w:t>
          </w:r>
        </w:ins>
        <w:ins w:id="1327" w:author="Renata M. Diaz" w:date="2021-03-09T17:38:00Z">
          <w:r w:rsidR="00B20CF2" w:rsidDel="00077456">
            <w:rPr>
              <w:rFonts w:asciiTheme="majorHAnsi" w:eastAsia="Times New Roman" w:hAnsiTheme="majorHAnsi" w:cstheme="majorHAnsi"/>
            </w:rPr>
            <w:t xml:space="preserve"> defined</w:t>
          </w:r>
        </w:ins>
        <w:ins w:id="1328" w:author="Renata M. Diaz" w:date="2021-03-09T17:28:00Z">
          <w:r w:rsidR="000A6C77" w:rsidDel="00077456">
            <w:rPr>
              <w:rFonts w:asciiTheme="majorHAnsi" w:eastAsia="Times New Roman" w:hAnsiTheme="majorHAnsi" w:cstheme="majorHAnsi"/>
            </w:rPr>
            <w:t xml:space="preserve"> as the sample from that feasible set with the </w:t>
          </w:r>
        </w:ins>
        <w:ins w:id="1329" w:author="Renata M. Diaz" w:date="2021-03-10T14:29:00Z">
          <w:r w:rsidR="003A5433" w:rsidDel="00077456">
            <w:rPr>
              <w:rFonts w:asciiTheme="majorHAnsi" w:eastAsia="Times New Roman" w:hAnsiTheme="majorHAnsi" w:cstheme="majorHAnsi"/>
            </w:rPr>
            <w:t>lowest</w:t>
          </w:r>
        </w:ins>
        <w:ins w:id="1330" w:author="Renata M. Diaz" w:date="2021-03-09T17:28:00Z">
          <w:r w:rsidR="000A6C77" w:rsidDel="00077456">
            <w:rPr>
              <w:rFonts w:asciiTheme="majorHAnsi" w:eastAsia="Times New Roman" w:hAnsiTheme="majorHAnsi" w:cstheme="majorHAnsi"/>
            </w:rPr>
            <w:t xml:space="preserve"> </w:t>
          </w:r>
        </w:ins>
        <w:ins w:id="1331" w:author="Renata M. Diaz" w:date="2021-03-10T14:29:00Z">
          <w:r w:rsidR="003A5433" w:rsidDel="00077456">
            <w:rPr>
              <w:rFonts w:asciiTheme="majorHAnsi" w:eastAsia="Times New Roman" w:hAnsiTheme="majorHAnsi" w:cstheme="majorHAnsi"/>
            </w:rPr>
            <w:t>dis</w:t>
          </w:r>
        </w:ins>
        <w:ins w:id="1332" w:author="Renata M. Diaz" w:date="2021-03-09T17:28:00Z">
          <w:r w:rsidR="000A6C77" w:rsidDel="00077456">
            <w:rPr>
              <w:rFonts w:asciiTheme="majorHAnsi" w:eastAsia="Times New Roman" w:hAnsiTheme="majorHAnsi" w:cstheme="majorHAnsi"/>
            </w:rPr>
            <w:t>similarity to other samples</w:t>
          </w:r>
        </w:ins>
        <w:ins w:id="1333" w:author="Renata M. Diaz" w:date="2021-03-09T17:23:00Z">
          <w:r w:rsidR="000E7651" w:rsidDel="00077456">
            <w:rPr>
              <w:rFonts w:asciiTheme="majorHAnsi" w:eastAsia="Times New Roman" w:hAnsiTheme="majorHAnsi" w:cstheme="majorHAnsi"/>
            </w:rPr>
            <w:t xml:space="preserve">. </w:t>
          </w:r>
        </w:ins>
      </w:moveFrom>
      <w:moveFromRangeEnd w:id="1318"/>
      <w:ins w:id="1334" w:author="Renata M. Diaz" w:date="2021-03-09T17:23:00Z">
        <w:del w:id="1335" w:author="Ernest, Morgan" w:date="2021-03-30T14:44:00Z">
          <w:r w:rsidR="000E7651" w:rsidDel="00077456">
            <w:rPr>
              <w:rFonts w:asciiTheme="majorHAnsi" w:eastAsia="Times New Roman" w:hAnsiTheme="majorHAnsi" w:cstheme="majorHAnsi"/>
            </w:rPr>
            <w:delText>For</w:delText>
          </w:r>
        </w:del>
      </w:ins>
      <w:ins w:id="1336" w:author="Ernest, Morgan" w:date="2021-03-30T14:44:00Z">
        <w:r w:rsidR="00077456">
          <w:rPr>
            <w:rFonts w:asciiTheme="majorHAnsi" w:eastAsia="Times New Roman" w:hAnsiTheme="majorHAnsi" w:cstheme="majorHAnsi"/>
          </w:rPr>
          <w:t xml:space="preserve">of </w:t>
        </w:r>
      </w:ins>
      <w:ins w:id="1337" w:author="Renata M. Diaz" w:date="2021-03-09T17:23:00Z">
        <w:del w:id="1338"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w:t>
        </w:r>
        <w:del w:id="1339" w:author="Ye,Hao" w:date="2021-04-20T13:07:00Z">
          <w:r w:rsidR="000E7651" w:rsidDel="00C92EDF">
            <w:rPr>
              <w:rFonts w:asciiTheme="majorHAnsi" w:eastAsia="Times New Roman" w:hAnsiTheme="majorHAnsi" w:cstheme="majorHAnsi"/>
            </w:rPr>
            <w:delText xml:space="preserve">given sampled </w:delText>
          </w:r>
        </w:del>
        <w:r w:rsidR="000E7651">
          <w:rPr>
            <w:rFonts w:asciiTheme="majorHAnsi" w:eastAsia="Times New Roman" w:hAnsiTheme="majorHAnsi" w:cstheme="majorHAnsi"/>
          </w:rPr>
          <w:t>feasible set</w:t>
        </w:r>
      </w:ins>
      <w:ins w:id="1340" w:author="Ye,Hao" w:date="2021-04-20T13:08:00Z">
        <w:r w:rsidR="00B40860">
          <w:rPr>
            <w:rFonts w:asciiTheme="majorHAnsi" w:eastAsia="Times New Roman" w:hAnsiTheme="majorHAnsi" w:cstheme="majorHAnsi"/>
          </w:rPr>
          <w:t xml:space="preserve"> as the SAD with the lowest mean dissimilarity to the </w:t>
        </w:r>
      </w:ins>
      <w:ins w:id="1341" w:author="Ye,Hao" w:date="2021-04-20T13:41:00Z">
        <w:r w:rsidR="00D90B64">
          <w:rPr>
            <w:rFonts w:asciiTheme="majorHAnsi" w:eastAsia="Times New Roman" w:hAnsiTheme="majorHAnsi" w:cstheme="majorHAnsi"/>
          </w:rPr>
          <w:t xml:space="preserve">rest of the SADs in the </w:t>
        </w:r>
      </w:ins>
      <w:ins w:id="1342" w:author="Ye,Hao" w:date="2021-04-20T13:51:00Z">
        <w:r w:rsidR="00D90B64">
          <w:rPr>
            <w:rFonts w:asciiTheme="majorHAnsi" w:eastAsia="Times New Roman" w:hAnsiTheme="majorHAnsi" w:cstheme="majorHAnsi"/>
          </w:rPr>
          <w:t xml:space="preserve">feasible </w:t>
        </w:r>
      </w:ins>
      <w:ins w:id="1343" w:author="Ye,Hao" w:date="2021-04-20T13:41:00Z">
        <w:r w:rsidR="00D90B64">
          <w:rPr>
            <w:rFonts w:asciiTheme="majorHAnsi" w:eastAsia="Times New Roman" w:hAnsiTheme="majorHAnsi" w:cstheme="majorHAnsi"/>
          </w:rPr>
          <w:t xml:space="preserve">set. </w:t>
        </w:r>
      </w:ins>
      <w:ins w:id="1344" w:author="Ye,Hao" w:date="2021-04-20T13:51:00Z">
        <w:r w:rsidR="00D90B64">
          <w:rPr>
            <w:rFonts w:asciiTheme="majorHAnsi" w:eastAsia="Times New Roman" w:hAnsiTheme="majorHAnsi" w:cstheme="majorHAnsi"/>
          </w:rPr>
          <w:t>However, b</w:t>
        </w:r>
      </w:ins>
      <w:ins w:id="1345" w:author="Ye,Hao" w:date="2021-04-20T13:41:00Z">
        <w:r w:rsidR="00D90B64">
          <w:rPr>
            <w:rFonts w:asciiTheme="majorHAnsi" w:eastAsia="Times New Roman" w:hAnsiTheme="majorHAnsi" w:cstheme="majorHAnsi"/>
          </w:rPr>
          <w:t>ecause it is computationally impractical to make all pairwise comparisons between large numbers of samples</w:t>
        </w:r>
      </w:ins>
      <w:ins w:id="1346" w:author="Renata M. Diaz" w:date="2021-03-09T17:23:00Z">
        <w:r w:rsidR="000E7651">
          <w:rPr>
            <w:rFonts w:asciiTheme="majorHAnsi" w:eastAsia="Times New Roman" w:hAnsiTheme="majorHAnsi" w:cstheme="majorHAnsi"/>
          </w:rPr>
          <w:t xml:space="preserve">, we </w:t>
        </w:r>
      </w:ins>
      <w:ins w:id="1347" w:author="Ye,Hao" w:date="2021-04-20T13:42:00Z">
        <w:r w:rsidR="00D90B64">
          <w:rPr>
            <w:rFonts w:asciiTheme="majorHAnsi" w:eastAsia="Times New Roman" w:hAnsiTheme="majorHAnsi" w:cstheme="majorHAnsi"/>
          </w:rPr>
          <w:t>only computed dissimilarity between each SAD in the sampled feasible set and a random set of 500 other SADs</w:t>
        </w:r>
      </w:ins>
      <w:ins w:id="1348" w:author="Renata M. Diaz" w:date="2021-03-09T17:25:00Z">
        <w:del w:id="1349" w:author="Ye,Hao" w:date="2021-04-20T13:42:00Z">
          <w:r w:rsidR="000E7651" w:rsidDel="00D90B64">
            <w:rPr>
              <w:rFonts w:asciiTheme="majorHAnsi" w:eastAsia="Times New Roman" w:hAnsiTheme="majorHAnsi" w:cstheme="majorHAnsi"/>
            </w:rPr>
            <w:delText xml:space="preserve">calculated the </w:delText>
          </w:r>
        </w:del>
      </w:ins>
      <w:ins w:id="1350" w:author="Renata M. Diaz" w:date="2021-03-10T14:29:00Z">
        <w:del w:id="1351" w:author="Ye,Hao" w:date="2021-04-20T13:42:00Z">
          <w:r w:rsidR="00384593" w:rsidDel="00D90B64">
            <w:rPr>
              <w:rFonts w:asciiTheme="majorHAnsi" w:eastAsia="Times New Roman" w:hAnsiTheme="majorHAnsi" w:cstheme="majorHAnsi"/>
            </w:rPr>
            <w:delText>dis</w:delText>
          </w:r>
        </w:del>
      </w:ins>
      <w:ins w:id="1352" w:author="Renata M. Diaz" w:date="2021-03-09T17:25:00Z">
        <w:del w:id="1353" w:author="Ye,Hao" w:date="2021-04-20T13:42:00Z">
          <w:r w:rsidR="000E7651" w:rsidDel="00D90B64">
            <w:rPr>
              <w:rFonts w:asciiTheme="majorHAnsi" w:eastAsia="Times New Roman" w:hAnsiTheme="majorHAnsi" w:cstheme="majorHAnsi"/>
            </w:rPr>
            <w:delText xml:space="preserve">similarity </w:delText>
          </w:r>
        </w:del>
      </w:ins>
      <w:ins w:id="1354" w:author="Renata M. Diaz" w:date="2021-03-09T17:26:00Z">
        <w:del w:id="1355" w:author="Ye,Hao" w:date="2021-04-20T13:42:00Z">
          <w:r w:rsidR="000E7651" w:rsidDel="00D90B64">
            <w:rPr>
              <w:rFonts w:asciiTheme="majorHAnsi" w:eastAsia="Times New Roman" w:hAnsiTheme="majorHAnsi" w:cstheme="majorHAnsi"/>
            </w:rPr>
            <w:delText>between</w:delText>
          </w:r>
        </w:del>
      </w:ins>
      <w:ins w:id="1356" w:author="Renata M. Diaz" w:date="2021-03-09T17:25:00Z">
        <w:del w:id="1357" w:author="Ye,Hao" w:date="2021-04-20T13:42:00Z">
          <w:r w:rsidR="000E7651" w:rsidDel="00D90B64">
            <w:rPr>
              <w:rFonts w:asciiTheme="majorHAnsi" w:eastAsia="Times New Roman" w:hAnsiTheme="majorHAnsi" w:cstheme="majorHAnsi"/>
            </w:rPr>
            <w:delText xml:space="preserve"> e</w:delText>
          </w:r>
        </w:del>
      </w:ins>
      <w:ins w:id="1358" w:author="Renata M. Diaz" w:date="2021-03-11T15:03:00Z">
        <w:del w:id="1359" w:author="Ye,Hao" w:date="2021-04-20T13:42:00Z">
          <w:r w:rsidR="00616911" w:rsidDel="00D90B64">
            <w:rPr>
              <w:rFonts w:asciiTheme="majorHAnsi" w:eastAsia="Times New Roman" w:hAnsiTheme="majorHAnsi" w:cstheme="majorHAnsi"/>
            </w:rPr>
            <w:delText>very</w:delText>
          </w:r>
        </w:del>
      </w:ins>
      <w:ins w:id="1360" w:author="Renata M. Diaz" w:date="2021-03-11T15:04:00Z">
        <w:del w:id="1361" w:author="Ye,Hao" w:date="2021-04-20T13:42:00Z">
          <w:r w:rsidR="00616911" w:rsidDel="00D90B64">
            <w:rPr>
              <w:rFonts w:asciiTheme="majorHAnsi" w:eastAsia="Times New Roman" w:hAnsiTheme="majorHAnsi" w:cstheme="majorHAnsi"/>
            </w:rPr>
            <w:delText xml:space="preserve"> sample drawn from the feasible set and a random set of 5</w:delText>
          </w:r>
        </w:del>
      </w:ins>
      <w:ins w:id="1362" w:author="Renata M. Diaz" w:date="2021-03-09T17:23:00Z">
        <w:del w:id="1363" w:author="Ye,Hao" w:date="2021-04-20T13:42:00Z">
          <w:r w:rsidR="000E7651" w:rsidDel="00D90B64">
            <w:rPr>
              <w:rFonts w:asciiTheme="majorHAnsi" w:eastAsia="Times New Roman" w:hAnsiTheme="majorHAnsi" w:cstheme="majorHAnsi"/>
            </w:rPr>
            <w:delText>00 other samples</w:delText>
          </w:r>
        </w:del>
      </w:ins>
      <w:ins w:id="1364" w:author="Renata M. Diaz" w:date="2021-03-09T17:38:00Z">
        <w:r w:rsidR="001D0B33">
          <w:rPr>
            <w:rFonts w:asciiTheme="majorHAnsi" w:eastAsia="Times New Roman" w:hAnsiTheme="majorHAnsi" w:cstheme="majorHAnsi"/>
          </w:rPr>
          <w:t>.</w:t>
        </w:r>
      </w:ins>
    </w:p>
    <w:p w14:paraId="3F527940" w14:textId="77777777" w:rsidR="00D46168" w:rsidRDefault="00785170" w:rsidP="00785170">
      <w:pPr>
        <w:spacing w:line="480" w:lineRule="auto"/>
        <w:rPr>
          <w:ins w:id="1365" w:author="Ye,Hao" w:date="2021-04-20T14:45:00Z"/>
          <w:rFonts w:asciiTheme="majorHAnsi" w:eastAsia="Times New Roman" w:hAnsiTheme="majorHAnsi" w:cstheme="majorHAnsi"/>
        </w:rPr>
      </w:pPr>
      <w:ins w:id="1366" w:author="Ye,Hao" w:date="2021-04-20T13:52:00Z">
        <w:r>
          <w:rPr>
            <w:rFonts w:asciiTheme="majorHAnsi" w:eastAsia="Times New Roman" w:hAnsiTheme="majorHAnsi" w:cstheme="majorHAnsi"/>
          </w:rPr>
          <w:t xml:space="preserve">Although dissimilarity is scaled from 0 to 1, the distribution of values will be different depending on the feasible set, and </w:t>
        </w:r>
      </w:ins>
      <w:ins w:id="1367" w:author="Ye,Hao" w:date="2021-04-20T13:53:00Z">
        <w:r>
          <w:rPr>
            <w:rFonts w:asciiTheme="majorHAnsi" w:eastAsia="Times New Roman" w:hAnsiTheme="majorHAnsi" w:cstheme="majorHAnsi"/>
          </w:rPr>
          <w:t xml:space="preserve">the relative dissimilarity of SADs from the central tendency. We therefore </w:t>
        </w:r>
      </w:ins>
      <w:ins w:id="1368" w:author="Renata M. Diaz" w:date="2021-03-09T17:38:00Z">
        <w:del w:id="1369" w:author="Ye,Hao" w:date="2021-04-20T13:43:00Z">
          <w:r w:rsidR="001D0B33" w:rsidDel="00D90B64">
            <w:rPr>
              <w:rFonts w:asciiTheme="majorHAnsi" w:eastAsia="Times New Roman" w:hAnsiTheme="majorHAnsi" w:cstheme="majorHAnsi"/>
            </w:rPr>
            <w:delText xml:space="preserve"> </w:delText>
          </w:r>
        </w:del>
      </w:ins>
      <w:moveToRangeStart w:id="1370" w:author="Ernest, Morgan" w:date="2021-03-30T14:43:00Z" w:name="move68007803"/>
      <w:moveTo w:id="1371" w:author="Ernest, Morgan" w:date="2021-03-30T14:43:00Z">
        <w:del w:id="1372" w:author="Ye,Hao" w:date="2021-04-20T13:43:00Z">
          <w:r w:rsidR="00077456" w:rsidDel="00D90B64">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1370"/>
      <w:ins w:id="1373" w:author="Renata M. Diaz" w:date="2021-03-09T17:38:00Z">
        <w:del w:id="1374" w:author="Ye,Hao" w:date="2021-04-20T13:43:00Z">
          <w:r w:rsidR="001D0B33" w:rsidDel="00D90B64">
            <w:rPr>
              <w:rFonts w:asciiTheme="majorHAnsi" w:eastAsia="Times New Roman" w:hAnsiTheme="majorHAnsi" w:cstheme="majorHAnsi"/>
            </w:rPr>
            <w:delText>We used only a subset of samples</w:delText>
          </w:r>
        </w:del>
        <w:del w:id="1375" w:author="Ye,Hao" w:date="2021-04-20T13:41:00Z">
          <w:r w:rsidR="001D0B33" w:rsidDel="00D90B64">
            <w:rPr>
              <w:rFonts w:asciiTheme="majorHAnsi" w:eastAsia="Times New Roman" w:hAnsiTheme="majorHAnsi" w:cstheme="majorHAnsi"/>
            </w:rPr>
            <w:delText xml:space="preserve"> because</w:delText>
          </w:r>
          <w:r w:rsidR="00954583" w:rsidDel="00D90B64">
            <w:rPr>
              <w:rFonts w:asciiTheme="majorHAnsi" w:eastAsia="Times New Roman" w:hAnsiTheme="majorHAnsi" w:cstheme="majorHAnsi"/>
            </w:rPr>
            <w:delText xml:space="preserve"> it</w:delText>
          </w:r>
        </w:del>
      </w:ins>
      <w:ins w:id="1376" w:author="Renata M. Diaz" w:date="2021-03-09T17:35:00Z">
        <w:del w:id="1377" w:author="Ye,Hao" w:date="2021-04-20T13:41:00Z">
          <w:r w:rsidR="00C1101A" w:rsidDel="00D90B64">
            <w:rPr>
              <w:rFonts w:asciiTheme="majorHAnsi" w:eastAsia="Times New Roman" w:hAnsiTheme="majorHAnsi" w:cstheme="majorHAnsi"/>
            </w:rPr>
            <w:delText xml:space="preserve"> is computationally impractical to make all pairwise comparisons</w:delText>
          </w:r>
          <w:r w:rsidR="0020615B" w:rsidDel="00D90B64">
            <w:rPr>
              <w:rFonts w:asciiTheme="majorHAnsi" w:eastAsia="Times New Roman" w:hAnsiTheme="majorHAnsi" w:cstheme="majorHAnsi"/>
            </w:rPr>
            <w:delText xml:space="preserve"> between large numbers of samples</w:delText>
          </w:r>
        </w:del>
      </w:ins>
      <w:ins w:id="1378" w:author="Renata M. Diaz" w:date="2021-03-09T17:26:00Z">
        <w:del w:id="1379" w:author="Ye,Hao" w:date="2021-04-20T13:43:00Z">
          <w:r w:rsidR="00907FA8" w:rsidDel="00D90B64">
            <w:rPr>
              <w:rFonts w:asciiTheme="majorHAnsi" w:eastAsia="Times New Roman" w:hAnsiTheme="majorHAnsi" w:cstheme="majorHAnsi"/>
            </w:rPr>
            <w:delText xml:space="preserve">. For each </w:delText>
          </w:r>
        </w:del>
      </w:ins>
      <w:ins w:id="1380" w:author="Renata M. Diaz" w:date="2021-03-11T15:05:00Z">
        <w:del w:id="1381" w:author="Ye,Hao" w:date="2021-04-20T13:43:00Z">
          <w:r w:rsidR="0080286C" w:rsidDel="00D90B64">
            <w:rPr>
              <w:rFonts w:asciiTheme="majorHAnsi" w:eastAsia="Times New Roman" w:hAnsiTheme="majorHAnsi" w:cstheme="majorHAnsi"/>
            </w:rPr>
            <w:delText xml:space="preserve">focal </w:delText>
          </w:r>
        </w:del>
      </w:ins>
      <w:ins w:id="1382" w:author="Renata M. Diaz" w:date="2021-03-11T15:04:00Z">
        <w:del w:id="1383" w:author="Ye,Hao" w:date="2021-04-20T13:43:00Z">
          <w:r w:rsidR="003A1EC0" w:rsidDel="00D90B64">
            <w:rPr>
              <w:rFonts w:asciiTheme="majorHAnsi" w:eastAsia="Times New Roman" w:hAnsiTheme="majorHAnsi" w:cstheme="majorHAnsi"/>
            </w:rPr>
            <w:delText>sample</w:delText>
          </w:r>
        </w:del>
      </w:ins>
      <w:ins w:id="1384" w:author="Renata M. Diaz" w:date="2021-03-09T17:26:00Z">
        <w:del w:id="1385" w:author="Ye,Hao" w:date="2021-04-20T13:43:00Z">
          <w:r w:rsidR="00907FA8" w:rsidDel="00D90B64">
            <w:rPr>
              <w:rFonts w:asciiTheme="majorHAnsi" w:eastAsia="Times New Roman" w:hAnsiTheme="majorHAnsi" w:cstheme="majorHAnsi"/>
            </w:rPr>
            <w:delText xml:space="preserve">, we calculated the mean </w:delText>
          </w:r>
        </w:del>
      </w:ins>
      <w:ins w:id="1386" w:author="Renata M. Diaz" w:date="2021-03-10T14:29:00Z">
        <w:del w:id="1387" w:author="Ye,Hao" w:date="2021-04-20T13:43:00Z">
          <w:r w:rsidR="00245662" w:rsidDel="00D90B64">
            <w:rPr>
              <w:rFonts w:asciiTheme="majorHAnsi" w:eastAsia="Times New Roman" w:hAnsiTheme="majorHAnsi" w:cstheme="majorHAnsi"/>
            </w:rPr>
            <w:delText>dis</w:delText>
          </w:r>
        </w:del>
      </w:ins>
      <w:ins w:id="1388" w:author="Renata M. Diaz" w:date="2021-03-09T17:26:00Z">
        <w:del w:id="1389" w:author="Ye,Hao" w:date="2021-04-20T13:43:00Z">
          <w:r w:rsidR="00907FA8" w:rsidDel="00D90B64">
            <w:rPr>
              <w:rFonts w:asciiTheme="majorHAnsi" w:eastAsia="Times New Roman" w:hAnsiTheme="majorHAnsi" w:cstheme="majorHAnsi"/>
            </w:rPr>
            <w:delText xml:space="preserve">similarity score over the </w:delText>
          </w:r>
        </w:del>
      </w:ins>
      <w:ins w:id="1390" w:author="Renata M. Diaz" w:date="2021-03-11T15:04:00Z">
        <w:del w:id="1391" w:author="Ye,Hao" w:date="2021-04-20T13:43:00Z">
          <w:r w:rsidR="003A1EC0" w:rsidDel="00D90B64">
            <w:rPr>
              <w:rFonts w:asciiTheme="majorHAnsi" w:eastAsia="Times New Roman" w:hAnsiTheme="majorHAnsi" w:cstheme="majorHAnsi"/>
            </w:rPr>
            <w:delText>5</w:delText>
          </w:r>
        </w:del>
      </w:ins>
      <w:ins w:id="1392" w:author="Renata M. Diaz" w:date="2021-03-09T17:26:00Z">
        <w:del w:id="1393" w:author="Ye,Hao" w:date="2021-04-20T13:43:00Z">
          <w:r w:rsidR="00907FA8" w:rsidDel="00D90B64">
            <w:rPr>
              <w:rFonts w:asciiTheme="majorHAnsi" w:eastAsia="Times New Roman" w:hAnsiTheme="majorHAnsi" w:cstheme="majorHAnsi"/>
            </w:rPr>
            <w:delText xml:space="preserve">00 comparison samples, and </w:delText>
          </w:r>
        </w:del>
      </w:ins>
      <w:ins w:id="1394" w:author="Renata M. Diaz" w:date="2021-03-10T14:46:00Z">
        <w:del w:id="1395" w:author="Ye,Hao" w:date="2021-04-20T13:43:00Z">
          <w:r w:rsidR="00311C60" w:rsidDel="00D90B64">
            <w:rPr>
              <w:rFonts w:asciiTheme="majorHAnsi" w:eastAsia="Times New Roman" w:hAnsiTheme="majorHAnsi" w:cstheme="majorHAnsi"/>
            </w:rPr>
            <w:delText>appro</w:delText>
          </w:r>
        </w:del>
      </w:ins>
      <w:ins w:id="1396" w:author="Renata M. Diaz" w:date="2021-03-10T14:47:00Z">
        <w:del w:id="1397" w:author="Ye,Hao" w:date="2021-04-20T13:43:00Z">
          <w:r w:rsidR="00311C60" w:rsidDel="00D90B64">
            <w:rPr>
              <w:rFonts w:asciiTheme="majorHAnsi" w:eastAsia="Times New Roman" w:hAnsiTheme="majorHAnsi" w:cstheme="majorHAnsi"/>
            </w:rPr>
            <w:delText>ximated</w:delText>
          </w:r>
        </w:del>
      </w:ins>
      <w:ins w:id="1398" w:author="Renata M. Diaz" w:date="2021-03-09T17:26:00Z">
        <w:del w:id="1399" w:author="Ye,Hao" w:date="2021-04-20T13:43:00Z">
          <w:r w:rsidR="00907FA8" w:rsidDel="00D90B64">
            <w:rPr>
              <w:rFonts w:asciiTheme="majorHAnsi" w:eastAsia="Times New Roman" w:hAnsiTheme="majorHAnsi" w:cstheme="majorHAnsi"/>
            </w:rPr>
            <w:delText xml:space="preserve"> the central tendency to be th</w:delText>
          </w:r>
        </w:del>
      </w:ins>
      <w:ins w:id="1400" w:author="Renata M. Diaz" w:date="2021-03-09T17:27:00Z">
        <w:del w:id="1401" w:author="Ye,Hao" w:date="2021-04-20T13:43:00Z">
          <w:r w:rsidR="00907FA8" w:rsidDel="00D90B64">
            <w:rPr>
              <w:rFonts w:asciiTheme="majorHAnsi" w:eastAsia="Times New Roman" w:hAnsiTheme="majorHAnsi" w:cstheme="majorHAnsi"/>
            </w:rPr>
            <w:delText xml:space="preserve">e focal sample with the </w:delText>
          </w:r>
        </w:del>
      </w:ins>
      <w:ins w:id="1402" w:author="Renata M. Diaz" w:date="2021-03-10T14:29:00Z">
        <w:del w:id="1403" w:author="Ye,Hao" w:date="2021-04-20T13:43:00Z">
          <w:r w:rsidR="00245662" w:rsidDel="00D90B64">
            <w:rPr>
              <w:rFonts w:asciiTheme="majorHAnsi" w:eastAsia="Times New Roman" w:hAnsiTheme="majorHAnsi" w:cstheme="majorHAnsi"/>
            </w:rPr>
            <w:delText>lowest</w:delText>
          </w:r>
        </w:del>
      </w:ins>
      <w:ins w:id="1404" w:author="Renata M. Diaz" w:date="2021-03-09T17:27:00Z">
        <w:del w:id="1405" w:author="Ye,Hao" w:date="2021-04-20T13:43:00Z">
          <w:r w:rsidR="00907FA8" w:rsidDel="00D90B64">
            <w:rPr>
              <w:rFonts w:asciiTheme="majorHAnsi" w:eastAsia="Times New Roman" w:hAnsiTheme="majorHAnsi" w:cstheme="majorHAnsi"/>
            </w:rPr>
            <w:delText xml:space="preserve"> mean </w:delText>
          </w:r>
        </w:del>
      </w:ins>
      <w:ins w:id="1406" w:author="Renata M. Diaz" w:date="2021-03-10T14:29:00Z">
        <w:del w:id="1407" w:author="Ye,Hao" w:date="2021-04-20T13:43:00Z">
          <w:r w:rsidR="00245662" w:rsidDel="00D90B64">
            <w:rPr>
              <w:rFonts w:asciiTheme="majorHAnsi" w:eastAsia="Times New Roman" w:hAnsiTheme="majorHAnsi" w:cstheme="majorHAnsi"/>
            </w:rPr>
            <w:delText>dis</w:delText>
          </w:r>
        </w:del>
      </w:ins>
      <w:ins w:id="1408" w:author="Renata M. Diaz" w:date="2021-03-09T17:27:00Z">
        <w:del w:id="1409" w:author="Ye,Hao" w:date="2021-04-20T13:43:00Z">
          <w:r w:rsidR="00907FA8" w:rsidDel="00D90B64">
            <w:rPr>
              <w:rFonts w:asciiTheme="majorHAnsi" w:eastAsia="Times New Roman" w:hAnsiTheme="majorHAnsi" w:cstheme="majorHAnsi"/>
            </w:rPr>
            <w:delText xml:space="preserve">similarity. </w:delText>
          </w:r>
        </w:del>
      </w:ins>
      <w:ins w:id="1410" w:author="Renata M. Diaz" w:date="2021-03-09T17:51:00Z">
        <w:del w:id="1411" w:author="Ye,Hao" w:date="2021-04-20T13:53:00Z">
          <w:r w:rsidR="00AD593E" w:rsidRPr="002E2A57" w:rsidDel="00785170">
            <w:rPr>
              <w:rFonts w:asciiTheme="majorHAnsi" w:eastAsia="Times New Roman" w:hAnsiTheme="majorHAnsi" w:cstheme="majorHAnsi"/>
            </w:rPr>
            <w:delText>To assess whether</w:delText>
          </w:r>
          <w:r w:rsidR="00AD593E" w:rsidDel="00785170">
            <w:rPr>
              <w:rFonts w:asciiTheme="majorHAnsi" w:eastAsia="Times New Roman" w:hAnsiTheme="majorHAnsi" w:cstheme="majorHAnsi"/>
            </w:rPr>
            <w:delText xml:space="preserve"> </w:delText>
          </w:r>
          <w:r w:rsidR="00AD593E" w:rsidRPr="002E2A57" w:rsidDel="00785170">
            <w:rPr>
              <w:rFonts w:asciiTheme="majorHAnsi" w:eastAsia="Times New Roman" w:hAnsiTheme="majorHAnsi" w:cstheme="majorHAnsi"/>
            </w:rPr>
            <w:delText>an observed SAD was</w:delText>
          </w:r>
        </w:del>
      </w:ins>
      <w:ins w:id="1412" w:author="Renata M. Diaz" w:date="2021-03-09T18:09:00Z">
        <w:del w:id="1413" w:author="Ye,Hao" w:date="2021-04-20T13:53:00Z">
          <w:r w:rsidR="00CA514E" w:rsidDel="00785170">
            <w:rPr>
              <w:rFonts w:asciiTheme="majorHAnsi" w:eastAsia="Times New Roman" w:hAnsiTheme="majorHAnsi" w:cstheme="majorHAnsi"/>
            </w:rPr>
            <w:delText xml:space="preserve"> </w:delText>
          </w:r>
        </w:del>
      </w:ins>
      <w:ins w:id="1414" w:author="Renata M. Diaz" w:date="2021-03-09T18:20:00Z">
        <w:del w:id="1415" w:author="Ye,Hao" w:date="2021-04-20T13:53:00Z">
          <w:r w:rsidR="00837E73" w:rsidDel="00785170">
            <w:rPr>
              <w:rFonts w:asciiTheme="majorHAnsi" w:eastAsia="Times New Roman" w:hAnsiTheme="majorHAnsi" w:cstheme="majorHAnsi"/>
            </w:rPr>
            <w:delText xml:space="preserve">dissimilar to its central tendency, and whether it was so dissimilar as to be </w:delText>
          </w:r>
        </w:del>
      </w:ins>
      <w:ins w:id="1416" w:author="Renata M. Diaz" w:date="2021-03-09T18:09:00Z">
        <w:del w:id="1417" w:author="Ye,Hao" w:date="2021-04-20T13:53:00Z">
          <w:r w:rsidR="00CA514E" w:rsidDel="00785170">
            <w:rPr>
              <w:rFonts w:asciiTheme="majorHAnsi" w:eastAsia="Times New Roman" w:hAnsiTheme="majorHAnsi" w:cstheme="majorHAnsi"/>
            </w:rPr>
            <w:delText>statistically unlikely</w:delText>
          </w:r>
        </w:del>
      </w:ins>
      <w:ins w:id="1418" w:author="Renata M. Diaz" w:date="2021-03-09T17:53:00Z">
        <w:del w:id="1419" w:author="Ye,Hao" w:date="2021-04-20T13:53:00Z">
          <w:r w:rsidR="00D11547" w:rsidDel="00785170">
            <w:rPr>
              <w:rFonts w:asciiTheme="majorHAnsi" w:eastAsia="Times New Roman" w:hAnsiTheme="majorHAnsi" w:cstheme="majorHAnsi"/>
            </w:rPr>
            <w:delText xml:space="preserve">, </w:delText>
          </w:r>
          <w:r w:rsidR="00D11547" w:rsidRPr="002E2A57" w:rsidDel="00785170">
            <w:rPr>
              <w:rFonts w:asciiTheme="majorHAnsi" w:eastAsia="Times New Roman" w:hAnsiTheme="majorHAnsi" w:cstheme="majorHAnsi"/>
            </w:rPr>
            <w:delText xml:space="preserve">we calculated </w:delText>
          </w:r>
          <w:r w:rsidR="00D11547" w:rsidDel="00785170">
            <w:rPr>
              <w:rFonts w:asciiTheme="majorHAnsi" w:eastAsia="Times New Roman" w:hAnsiTheme="majorHAnsi" w:cstheme="majorHAnsi"/>
            </w:rPr>
            <w:delText xml:space="preserve">the degree of </w:delText>
          </w:r>
        </w:del>
      </w:ins>
      <w:ins w:id="1420" w:author="Renata M. Diaz" w:date="2021-03-10T14:30:00Z">
        <w:del w:id="1421" w:author="Ye,Hao" w:date="2021-04-20T13:53:00Z">
          <w:r w:rsidR="0052577B" w:rsidDel="00785170">
            <w:rPr>
              <w:rFonts w:asciiTheme="majorHAnsi" w:eastAsia="Times New Roman" w:hAnsiTheme="majorHAnsi" w:cstheme="majorHAnsi"/>
            </w:rPr>
            <w:delText>dis</w:delText>
          </w:r>
        </w:del>
      </w:ins>
      <w:ins w:id="1422" w:author="Renata M. Diaz" w:date="2021-03-09T17:53:00Z">
        <w:del w:id="1423" w:author="Ye,Hao" w:date="2021-04-20T13:53:00Z">
          <w:r w:rsidR="00D11547" w:rsidDel="00785170">
            <w:rPr>
              <w:rFonts w:asciiTheme="majorHAnsi" w:eastAsia="Times New Roman" w:hAnsiTheme="majorHAnsi" w:cstheme="majorHAnsi"/>
            </w:rPr>
            <w:delText>similarity between the central tendency of the corresponding feasible set and all other samples from that feasible set, and between the central tendency and the observed SAD.</w:delText>
          </w:r>
          <w:r w:rsidR="00D11547" w:rsidRPr="00AD593E" w:rsidDel="00785170">
            <w:rPr>
              <w:rFonts w:asciiTheme="majorHAnsi" w:eastAsia="Times New Roman" w:hAnsiTheme="majorHAnsi" w:cstheme="majorHAnsi"/>
            </w:rPr>
            <w:delText xml:space="preserve"> </w:delText>
          </w:r>
          <w:r w:rsidR="000E072A" w:rsidDel="00785170">
            <w:rPr>
              <w:rFonts w:asciiTheme="majorHAnsi" w:eastAsia="Times New Roman" w:hAnsiTheme="majorHAnsi" w:cstheme="majorHAnsi"/>
            </w:rPr>
            <w:delText xml:space="preserve">We then </w:delText>
          </w:r>
        </w:del>
      </w:ins>
      <w:ins w:id="1424" w:author="Renata M. Diaz" w:date="2021-03-09T17:51:00Z">
        <w:r w:rsidR="00AD593E">
          <w:rPr>
            <w:rFonts w:asciiTheme="majorHAnsi" w:eastAsia="Times New Roman" w:hAnsiTheme="majorHAnsi" w:cstheme="majorHAnsi"/>
          </w:rPr>
          <w:t xml:space="preserve">calculated </w:t>
        </w:r>
      </w:ins>
      <w:ins w:id="1425" w:author="Renata M. Diaz" w:date="2021-03-09T17:47:00Z">
        <w:r w:rsidR="00A92281">
          <w:rPr>
            <w:rFonts w:asciiTheme="majorHAnsi" w:eastAsia="Times New Roman" w:hAnsiTheme="majorHAnsi" w:cstheme="majorHAnsi"/>
          </w:rPr>
          <w:t xml:space="preserve">the percentile rank of the observed </w:t>
        </w:r>
      </w:ins>
      <w:ins w:id="1426" w:author="Renata M. Diaz" w:date="2021-03-10T14:30:00Z">
        <w:r w:rsidR="00DC2E8B">
          <w:rPr>
            <w:rFonts w:asciiTheme="majorHAnsi" w:eastAsia="Times New Roman" w:hAnsiTheme="majorHAnsi" w:cstheme="majorHAnsi"/>
          </w:rPr>
          <w:t xml:space="preserve">dissimilarity </w:t>
        </w:r>
      </w:ins>
      <w:ins w:id="1427" w:author="Renata M. Diaz" w:date="2021-03-09T17:52:00Z">
        <w:r w:rsidR="00AD593E">
          <w:rPr>
            <w:rFonts w:asciiTheme="majorHAnsi" w:eastAsia="Times New Roman" w:hAnsiTheme="majorHAnsi" w:cstheme="majorHAnsi"/>
          </w:rPr>
          <w:t>score</w:t>
        </w:r>
      </w:ins>
      <w:ins w:id="1428" w:author="Renata M. Diaz" w:date="2021-03-09T17:47:00Z">
        <w:r w:rsidR="00A92281">
          <w:rPr>
            <w:rFonts w:asciiTheme="majorHAnsi" w:eastAsia="Times New Roman" w:hAnsiTheme="majorHAnsi" w:cstheme="majorHAnsi"/>
          </w:rPr>
          <w:t xml:space="preserve"> relative to the </w:t>
        </w:r>
      </w:ins>
      <w:commentRangeStart w:id="1429"/>
      <w:ins w:id="1430" w:author="Renata M. Diaz" w:date="2021-03-09T17:52:00Z">
        <w:r w:rsidR="00AD593E">
          <w:rPr>
            <w:rFonts w:asciiTheme="majorHAnsi" w:eastAsia="Times New Roman" w:hAnsiTheme="majorHAnsi" w:cstheme="majorHAnsi"/>
          </w:rPr>
          <w:t xml:space="preserve">distribution of </w:t>
        </w:r>
      </w:ins>
      <w:ins w:id="1431" w:author="Renata M. Diaz" w:date="2021-03-10T14:30:00Z">
        <w:r w:rsidR="00DC2E8B">
          <w:rPr>
            <w:rFonts w:asciiTheme="majorHAnsi" w:eastAsia="Times New Roman" w:hAnsiTheme="majorHAnsi" w:cstheme="majorHAnsi"/>
          </w:rPr>
          <w:t xml:space="preserve">dissimilarity </w:t>
        </w:r>
      </w:ins>
      <w:ins w:id="1432" w:author="Renata M. Diaz" w:date="2021-03-09T17:52:00Z">
        <w:r w:rsidR="00AD593E">
          <w:rPr>
            <w:rFonts w:asciiTheme="majorHAnsi" w:eastAsia="Times New Roman" w:hAnsiTheme="majorHAnsi" w:cstheme="majorHAnsi"/>
          </w:rPr>
          <w:t xml:space="preserve">scores </w:t>
        </w:r>
      </w:ins>
      <w:ins w:id="1433" w:author="Ye,Hao" w:date="2021-04-20T13:55:00Z">
        <w:r>
          <w:rPr>
            <w:rFonts w:asciiTheme="majorHAnsi" w:eastAsia="Times New Roman" w:hAnsiTheme="majorHAnsi" w:cstheme="majorHAnsi"/>
          </w:rPr>
          <w:t>among the feasible set, relative to its central tendency</w:t>
        </w:r>
        <w:commentRangeEnd w:id="1429"/>
        <w:r>
          <w:rPr>
            <w:rStyle w:val="CommentReference"/>
          </w:rPr>
          <w:commentReference w:id="1429"/>
        </w:r>
        <w:r>
          <w:rPr>
            <w:rFonts w:asciiTheme="majorHAnsi" w:eastAsia="Times New Roman" w:hAnsiTheme="majorHAnsi" w:cstheme="majorHAnsi"/>
          </w:rPr>
          <w:t xml:space="preserve">. </w:t>
        </w:r>
      </w:ins>
      <w:ins w:id="1434" w:author="Renata M. Diaz" w:date="2021-03-09T17:52:00Z">
        <w:del w:id="1435" w:author="Ye,Hao" w:date="2021-04-20T13:55:00Z">
          <w:r w:rsidR="00AD593E" w:rsidDel="00785170">
            <w:rPr>
              <w:rFonts w:asciiTheme="majorHAnsi" w:eastAsia="Times New Roman" w:hAnsiTheme="majorHAnsi" w:cstheme="majorHAnsi"/>
            </w:rPr>
            <w:delText>from the sampled feasible set</w:delText>
          </w:r>
        </w:del>
      </w:ins>
      <w:ins w:id="1436" w:author="Renata M. Diaz" w:date="2021-03-09T17:47:00Z">
        <w:del w:id="1437" w:author="Ye,Hao" w:date="2021-04-20T13:55:00Z">
          <w:r w:rsidR="00A92281" w:rsidDel="00785170">
            <w:rPr>
              <w:rFonts w:asciiTheme="majorHAnsi" w:eastAsia="Times New Roman" w:hAnsiTheme="majorHAnsi" w:cstheme="majorHAnsi"/>
            </w:rPr>
            <w:delText xml:space="preserve">. </w:delText>
          </w:r>
        </w:del>
      </w:ins>
      <w:ins w:id="1438" w:author="Renata M. Diaz" w:date="2021-03-28T15:13:00Z">
        <w:r w:rsidR="008726FB" w:rsidRPr="00393470">
          <w:rPr>
            <w:rFonts w:asciiTheme="majorHAnsi" w:eastAsia="Times New Roman" w:hAnsiTheme="majorHAnsi" w:cstheme="majorHAnsi"/>
          </w:rPr>
          <w:t xml:space="preserve">For </w:t>
        </w:r>
      </w:ins>
      <w:ins w:id="1439" w:author="Ye,Hao" w:date="2021-04-20T14:43:00Z">
        <w:r w:rsidR="00D46168">
          <w:rPr>
            <w:rFonts w:asciiTheme="majorHAnsi" w:eastAsia="Times New Roman" w:hAnsiTheme="majorHAnsi" w:cstheme="majorHAnsi"/>
          </w:rPr>
          <w:t xml:space="preserve">example, </w:t>
        </w:r>
      </w:ins>
      <w:ins w:id="1440" w:author="Renata M. Diaz" w:date="2021-03-28T15:13:00Z">
        <w:del w:id="1441" w:author="Ye,Hao" w:date="2021-04-20T14:43:00Z">
          <w:r w:rsidR="008726FB" w:rsidRPr="00393470" w:rsidDel="00D46168">
            <w:rPr>
              <w:rFonts w:asciiTheme="majorHAnsi" w:eastAsia="Times New Roman" w:hAnsiTheme="majorHAnsi" w:cstheme="majorHAnsi"/>
            </w:rPr>
            <w:delText xml:space="preserve">a single community, </w:delText>
          </w:r>
        </w:del>
        <w:r w:rsidR="008726FB" w:rsidRPr="00393470">
          <w:rPr>
            <w:rFonts w:asciiTheme="majorHAnsi" w:eastAsia="Times New Roman" w:hAnsiTheme="majorHAnsi" w:cstheme="majorHAnsi"/>
          </w:rPr>
          <w:t>a</w:t>
        </w:r>
      </w:ins>
      <w:ins w:id="1442" w:author="Ye,Hao" w:date="2021-04-20T14:44:00Z">
        <w:r w:rsidR="00D46168">
          <w:rPr>
            <w:rFonts w:asciiTheme="majorHAnsi" w:eastAsia="Times New Roman" w:hAnsiTheme="majorHAnsi" w:cstheme="majorHAnsi"/>
          </w:rPr>
          <w:t xml:space="preserve"> </w:t>
        </w:r>
      </w:ins>
      <w:ins w:id="1443" w:author="Renata M. Diaz" w:date="2021-03-28T15:13:00Z">
        <w:del w:id="1444" w:author="Ye,Hao" w:date="2021-04-20T14:44:00Z">
          <w:r w:rsidR="008726FB" w:rsidDel="00D46168">
            <w:rPr>
              <w:rFonts w:asciiTheme="majorHAnsi" w:eastAsia="Times New Roman" w:hAnsiTheme="majorHAnsi" w:cstheme="majorHAnsi"/>
            </w:rPr>
            <w:delText xml:space="preserve">n observed </w:delText>
          </w:r>
        </w:del>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ins>
      <w:ins w:id="1445" w:author="Ye,Hao" w:date="2021-04-20T14:44:00Z">
        <w:r w:rsidR="00D46168">
          <w:rPr>
            <w:rFonts w:asciiTheme="majorHAnsi" w:eastAsia="Times New Roman" w:hAnsiTheme="majorHAnsi" w:cstheme="majorHAnsi"/>
          </w:rPr>
          <w:t xml:space="preserve">for an observed SAD </w:t>
        </w:r>
      </w:ins>
      <w:ins w:id="1446" w:author="Renata M. Diaz" w:date="2021-03-28T15:13:00Z">
        <w:del w:id="1447" w:author="Ernest, Morgan" w:date="2021-03-30T14:45:00Z">
          <w:r w:rsidR="008726FB" w:rsidDel="00DB0573">
            <w:rPr>
              <w:rFonts w:asciiTheme="majorHAnsi" w:eastAsia="Times New Roman" w:hAnsiTheme="majorHAnsi" w:cstheme="majorHAnsi"/>
            </w:rPr>
            <w:delText>means</w:delText>
          </w:r>
        </w:del>
      </w:ins>
      <w:ins w:id="1448" w:author="Ernest, Morgan" w:date="2021-03-30T14:45:00Z">
        <w:r w:rsidR="00DB0573">
          <w:rPr>
            <w:rFonts w:asciiTheme="majorHAnsi" w:eastAsia="Times New Roman" w:hAnsiTheme="majorHAnsi" w:cstheme="majorHAnsi"/>
          </w:rPr>
          <w:t>indicates</w:t>
        </w:r>
      </w:ins>
      <w:ins w:id="1449" w:author="Renata M. Diaz" w:date="2021-03-28T15:13:00Z">
        <w:r w:rsidR="008726FB">
          <w:rPr>
            <w:rFonts w:asciiTheme="majorHAnsi" w:eastAsia="Times New Roman" w:hAnsiTheme="majorHAnsi" w:cstheme="majorHAnsi"/>
          </w:rPr>
          <w:t xml:space="preserve"> that there is a 5% chance </w:t>
        </w:r>
      </w:ins>
      <w:ins w:id="1450" w:author="Ye,Hao" w:date="2021-04-20T14:44:00Z">
        <w:r w:rsidR="00D46168">
          <w:rPr>
            <w:rFonts w:asciiTheme="majorHAnsi" w:eastAsia="Times New Roman" w:hAnsiTheme="majorHAnsi" w:cstheme="majorHAnsi"/>
          </w:rPr>
          <w:t>that</w:t>
        </w:r>
      </w:ins>
      <w:ins w:id="1451" w:author="Renata M. Diaz" w:date="2021-03-28T15:13:00Z">
        <w:del w:id="1452" w:author="Ye,Hao" w:date="2021-04-20T14:44:00Z">
          <w:r w:rsidR="008726FB" w:rsidDel="00D46168">
            <w:rPr>
              <w:rFonts w:asciiTheme="majorHAnsi" w:eastAsia="Times New Roman" w:hAnsiTheme="majorHAnsi" w:cstheme="majorHAnsi"/>
            </w:rPr>
            <w:delText>of</w:delText>
          </w:r>
        </w:del>
        <w:r w:rsidR="008726FB">
          <w:rPr>
            <w:rFonts w:asciiTheme="majorHAnsi" w:eastAsia="Times New Roman" w:hAnsiTheme="majorHAnsi" w:cstheme="majorHAnsi"/>
          </w:rPr>
          <w:t xml:space="preserve"> </w:t>
        </w:r>
        <w:del w:id="1453" w:author="Ye,Hao" w:date="2021-04-20T14:44:00Z">
          <w:r w:rsidR="008726FB" w:rsidDel="00D46168">
            <w:rPr>
              <w:rFonts w:asciiTheme="majorHAnsi" w:eastAsia="Times New Roman" w:hAnsiTheme="majorHAnsi" w:cstheme="majorHAnsi"/>
            </w:rPr>
            <w:delText>drawing</w:delText>
          </w:r>
        </w:del>
      </w:ins>
      <w:ins w:id="1454" w:author="Ye,Hao" w:date="2021-04-20T14:44:00Z">
        <w:r w:rsidR="00D46168">
          <w:rPr>
            <w:rFonts w:asciiTheme="majorHAnsi" w:eastAsia="Times New Roman" w:hAnsiTheme="majorHAnsi" w:cstheme="majorHAnsi"/>
          </w:rPr>
          <w:t>a randomly drawn SAD from the feasible set will be more dissimilar,</w:t>
        </w:r>
      </w:ins>
      <w:ins w:id="1455" w:author="Ye,Hao" w:date="2021-04-20T14:45:00Z">
        <w:r w:rsidR="00D46168">
          <w:rPr>
            <w:rFonts w:asciiTheme="majorHAnsi" w:eastAsia="Times New Roman" w:hAnsiTheme="majorHAnsi" w:cstheme="majorHAnsi"/>
          </w:rPr>
          <w:t xml:space="preserve"> relative to </w:t>
        </w:r>
      </w:ins>
      <w:ins w:id="1456" w:author="Ye,Hao" w:date="2021-04-20T14:44:00Z">
        <w:r w:rsidR="00D46168">
          <w:rPr>
            <w:rFonts w:asciiTheme="majorHAnsi" w:eastAsia="Times New Roman" w:hAnsiTheme="majorHAnsi" w:cstheme="majorHAnsi"/>
          </w:rPr>
          <w:t>the central tendency</w:t>
        </w:r>
      </w:ins>
      <w:ins w:id="1457" w:author="Renata M. Diaz" w:date="2021-03-28T15:13:00Z">
        <w:del w:id="1458" w:author="Ye,Hao" w:date="2021-04-20T14:45:00Z">
          <w:r w:rsidR="008726FB" w:rsidDel="00D46168">
            <w:rPr>
              <w:rFonts w:asciiTheme="majorHAnsi" w:eastAsia="Times New Roman" w:hAnsiTheme="majorHAnsi" w:cstheme="majorHAnsi"/>
            </w:rPr>
            <w:delText xml:space="preserve"> a value greater than the observed value from the distribution of values from the sampled feasible set</w:delText>
          </w:r>
        </w:del>
        <w:r w:rsidR="008726FB" w:rsidRPr="00393470">
          <w:rPr>
            <w:rFonts w:asciiTheme="majorHAnsi" w:eastAsia="Times New Roman" w:hAnsiTheme="majorHAnsi" w:cstheme="majorHAnsi"/>
          </w:rPr>
          <w:t>.</w:t>
        </w:r>
      </w:ins>
    </w:p>
    <w:p w14:paraId="5C94F264" w14:textId="40290BAA" w:rsidR="004F3FF8" w:rsidRDefault="008726FB" w:rsidP="00F7320F">
      <w:pPr>
        <w:spacing w:line="480" w:lineRule="auto"/>
        <w:rPr>
          <w:ins w:id="1459" w:author="Renata M. Diaz" w:date="2021-03-09T14:04:00Z"/>
          <w:rFonts w:asciiTheme="majorHAnsi" w:eastAsia="Times New Roman" w:hAnsiTheme="majorHAnsi" w:cstheme="majorHAnsi"/>
        </w:rPr>
      </w:pPr>
      <w:ins w:id="1460" w:author="Renata M. Diaz" w:date="2021-03-28T15:13:00Z">
        <w:del w:id="1461" w:author="Ye,Hao" w:date="2021-04-20T14:45:00Z">
          <w:r w:rsidDel="00D46168">
            <w:rPr>
              <w:rFonts w:asciiTheme="majorHAnsi" w:eastAsia="Times New Roman" w:hAnsiTheme="majorHAnsi" w:cstheme="majorHAnsi"/>
            </w:rPr>
            <w:delText xml:space="preserve"> </w:delText>
          </w:r>
        </w:del>
      </w:ins>
      <w:ins w:id="1462" w:author="Renata M. Diaz" w:date="2021-03-09T17:47:00Z">
        <w:r w:rsidR="00A92281">
          <w:rPr>
            <w:rFonts w:asciiTheme="majorHAnsi" w:eastAsia="Times New Roman" w:hAnsiTheme="majorHAnsi" w:cstheme="majorHAnsi"/>
          </w:rPr>
          <w:t>After aggregating across communities</w:t>
        </w:r>
        <w:r w:rsidR="00A92281" w:rsidRPr="002E2A57">
          <w:rPr>
            <w:rFonts w:asciiTheme="majorHAnsi" w:eastAsia="Times New Roman" w:hAnsiTheme="majorHAnsi" w:cstheme="majorHAnsi"/>
          </w:rPr>
          <w:t xml:space="preserve">, </w:t>
        </w:r>
      </w:ins>
      <w:ins w:id="1463" w:author="Ye,Hao" w:date="2021-04-20T14:45:00Z">
        <w:r w:rsidR="00D46168">
          <w:rPr>
            <w:rFonts w:asciiTheme="majorHAnsi" w:eastAsia="Times New Roman" w:hAnsiTheme="majorHAnsi" w:cstheme="majorHAnsi"/>
          </w:rPr>
          <w:t>we can examine the distribution o</w:t>
        </w:r>
      </w:ins>
      <w:ins w:id="1464" w:author="Ye,Hao" w:date="2021-04-20T14:46:00Z">
        <w:r w:rsidR="00D46168">
          <w:rPr>
            <w:rFonts w:asciiTheme="majorHAnsi" w:eastAsia="Times New Roman" w:hAnsiTheme="majorHAnsi" w:cstheme="majorHAnsi"/>
          </w:rPr>
          <w:t>f percentile ranks. If all SADs in a feasible set are equally likely to occur, then the distribution of percentile ranks for observed SADs will be similar to that for random samples from the feasible set (i.e. a uniform distribution from 0 to 100). However, if observed SADs are, on average, more dissimilar than expected at random, then strong processes may be at work driving SADs away from the central tendency—</w:t>
        </w:r>
      </w:ins>
      <w:ins w:id="1465" w:author="Renata M. Diaz" w:date="2021-03-09T17:47:00Z">
        <w:del w:id="1466" w:author="Ye,Hao" w:date="2021-04-20T14:46:00Z">
          <w:r w:rsidR="00A92281" w:rsidRPr="002E2A57" w:rsidDel="00D46168">
            <w:rPr>
              <w:rFonts w:asciiTheme="majorHAnsi" w:eastAsia="Times New Roman" w:hAnsiTheme="majorHAnsi" w:cstheme="majorHAnsi"/>
            </w:rPr>
            <w:delText xml:space="preserve">if </w:delText>
          </w:r>
          <w:r w:rsidR="00A92281" w:rsidDel="00D46168">
            <w:rPr>
              <w:rFonts w:asciiTheme="majorHAnsi" w:eastAsia="Times New Roman" w:hAnsiTheme="majorHAnsi" w:cstheme="majorHAnsi"/>
            </w:rPr>
            <w:delText>observed SADs reflect</w:delText>
          </w:r>
          <w:r w:rsidR="00A92281" w:rsidRPr="002E2A57" w:rsidDel="00D46168">
            <w:rPr>
              <w:rFonts w:asciiTheme="majorHAnsi" w:eastAsia="Times New Roman" w:hAnsiTheme="majorHAnsi" w:cstheme="majorHAnsi"/>
            </w:rPr>
            <w:delText xml:space="preserve"> random draws from their feasible set</w:delText>
          </w:r>
          <w:r w:rsidR="00A92281" w:rsidDel="00D46168">
            <w:rPr>
              <w:rFonts w:asciiTheme="majorHAnsi" w:eastAsia="Times New Roman" w:hAnsiTheme="majorHAnsi" w:cstheme="majorHAnsi"/>
            </w:rPr>
            <w:delText>s</w:delText>
          </w:r>
          <w:r w:rsidR="00A92281" w:rsidRPr="002E2A57" w:rsidDel="00D46168">
            <w:rPr>
              <w:rFonts w:asciiTheme="majorHAnsi" w:eastAsia="Times New Roman" w:hAnsiTheme="majorHAnsi" w:cstheme="majorHAnsi"/>
            </w:rPr>
            <w:delText xml:space="preserve">, their percentile rank values should be uniformly distributed from 0 to 100. However, </w:delText>
          </w:r>
        </w:del>
        <w:r w:rsidR="00A92281" w:rsidRPr="002E2A57">
          <w:rPr>
            <w:rFonts w:asciiTheme="majorHAnsi" w:eastAsia="Times New Roman" w:hAnsiTheme="majorHAnsi" w:cstheme="majorHAnsi"/>
          </w:rPr>
          <w:t xml:space="preserve">if observed SADs are consistently </w:t>
        </w:r>
      </w:ins>
      <w:ins w:id="1467" w:author="Renata M. Diaz" w:date="2021-03-09T17:52:00Z">
        <w:r w:rsidR="00E95439">
          <w:rPr>
            <w:rFonts w:asciiTheme="majorHAnsi" w:eastAsia="Times New Roman" w:hAnsiTheme="majorHAnsi" w:cstheme="majorHAnsi"/>
          </w:rPr>
          <w:t>highly dissimilar</w:t>
        </w:r>
        <w:del w:id="1468" w:author="Ye,Hao" w:date="2021-04-20T14:47:00Z">
          <w:r w:rsidR="00E95439" w:rsidDel="00D46168">
            <w:rPr>
              <w:rFonts w:asciiTheme="majorHAnsi" w:eastAsia="Times New Roman" w:hAnsiTheme="majorHAnsi" w:cstheme="majorHAnsi"/>
            </w:rPr>
            <w:delText xml:space="preserve"> from their</w:delText>
          </w:r>
        </w:del>
      </w:ins>
      <w:ins w:id="1469" w:author="Renata M. Diaz" w:date="2021-03-09T17:47:00Z">
        <w:del w:id="1470" w:author="Ye,Hao" w:date="2021-04-20T14:47:00Z">
          <w:r w:rsidR="00A92281" w:rsidRPr="002E2A57" w:rsidDel="00D46168">
            <w:rPr>
              <w:rFonts w:asciiTheme="majorHAnsi" w:eastAsia="Times New Roman" w:hAnsiTheme="majorHAnsi" w:cstheme="majorHAnsi"/>
            </w:rPr>
            <w:delText xml:space="preserve"> feasible sets</w:delText>
          </w:r>
        </w:del>
        <w:r w:rsidR="00A92281" w:rsidRPr="002E2A57">
          <w:rPr>
            <w:rFonts w:asciiTheme="majorHAnsi" w:eastAsia="Times New Roman" w:hAnsiTheme="majorHAnsi" w:cstheme="majorHAnsi"/>
          </w:rPr>
          <w:t xml:space="preserve">, the percentile values will be disproportionately concentrated </w:t>
        </w:r>
      </w:ins>
      <w:ins w:id="1471" w:author="Renata M. Diaz" w:date="2021-03-09T17:53:00Z">
        <w:r w:rsidR="00464A94">
          <w:rPr>
            <w:rFonts w:asciiTheme="majorHAnsi" w:eastAsia="Times New Roman" w:hAnsiTheme="majorHAnsi" w:cstheme="majorHAnsi"/>
          </w:rPr>
          <w:t xml:space="preserve">at </w:t>
        </w:r>
      </w:ins>
      <w:ins w:id="1472" w:author="Renata M. Diaz" w:date="2021-03-10T14:30:00Z">
        <w:r w:rsidR="00245662">
          <w:rPr>
            <w:rFonts w:asciiTheme="majorHAnsi" w:eastAsia="Times New Roman" w:hAnsiTheme="majorHAnsi" w:cstheme="majorHAnsi"/>
          </w:rPr>
          <w:t>high</w:t>
        </w:r>
      </w:ins>
      <w:ins w:id="147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474" w:author="Renata M. Diaz" w:date="2021-03-09T18:12:00Z">
        <w:r w:rsidR="00865E0C">
          <w:rPr>
            <w:rFonts w:asciiTheme="majorHAnsi" w:eastAsia="Times New Roman" w:hAnsiTheme="majorHAnsi" w:cstheme="majorHAnsi"/>
          </w:rPr>
          <w:t xml:space="preserve">We used a one-tailed 95 confidence interval </w:t>
        </w:r>
      </w:ins>
      <w:ins w:id="1475" w:author="Renata M. Diaz" w:date="2021-03-09T18:13:00Z">
        <w:r w:rsidR="00865E0C">
          <w:rPr>
            <w:rFonts w:asciiTheme="majorHAnsi" w:eastAsia="Times New Roman" w:hAnsiTheme="majorHAnsi" w:cstheme="majorHAnsi"/>
          </w:rPr>
          <w:t xml:space="preserve">and tested whether the percentile values for </w:t>
        </w:r>
      </w:ins>
      <w:ins w:id="1476" w:author="Renata M. Diaz" w:date="2021-03-11T11:21:00Z">
        <w:r w:rsidR="00A2050D">
          <w:rPr>
            <w:rFonts w:asciiTheme="majorHAnsi" w:eastAsia="Times New Roman" w:hAnsiTheme="majorHAnsi" w:cstheme="majorHAnsi"/>
          </w:rPr>
          <w:t xml:space="preserve">the dissimilarity scores of </w:t>
        </w:r>
      </w:ins>
      <w:ins w:id="1477" w:author="Renata M. Diaz" w:date="2021-03-09T18:13:00Z">
        <w:r w:rsidR="00865E0C">
          <w:rPr>
            <w:rFonts w:asciiTheme="majorHAnsi" w:eastAsia="Times New Roman" w:hAnsiTheme="majorHAnsi" w:cstheme="majorHAnsi"/>
          </w:rPr>
          <w:t xml:space="preserve">observed SADs fell </w:t>
        </w:r>
      </w:ins>
      <w:ins w:id="1478" w:author="Renata M. Diaz" w:date="2021-03-10T14:29:00Z">
        <w:r w:rsidR="00245662">
          <w:rPr>
            <w:rFonts w:asciiTheme="majorHAnsi" w:eastAsia="Times New Roman" w:hAnsiTheme="majorHAnsi" w:cstheme="majorHAnsi"/>
          </w:rPr>
          <w:t>above 9</w:t>
        </w:r>
      </w:ins>
      <w:ins w:id="1479" w:author="Renata M. Diaz" w:date="2021-03-09T18:13:00Z">
        <w:r w:rsidR="00865E0C">
          <w:rPr>
            <w:rFonts w:asciiTheme="majorHAnsi" w:eastAsia="Times New Roman" w:hAnsiTheme="majorHAnsi" w:cstheme="majorHAnsi"/>
          </w:rPr>
          <w:t xml:space="preserve">5 more than </w:t>
        </w:r>
      </w:ins>
      <w:ins w:id="1480" w:author="Renata M. Diaz" w:date="2021-03-09T18:14:00Z">
        <w:r w:rsidR="00865E0C">
          <w:rPr>
            <w:rFonts w:asciiTheme="majorHAnsi" w:eastAsia="Times New Roman" w:hAnsiTheme="majorHAnsi" w:cstheme="majorHAnsi"/>
          </w:rPr>
          <w:t>5% of the time</w:t>
        </w:r>
      </w:ins>
      <w:ins w:id="1481" w:author="Renata M. Diaz" w:date="2021-03-11T11:33:00Z">
        <w:r w:rsidR="006D58F6">
          <w:rPr>
            <w:rFonts w:asciiTheme="majorHAnsi" w:eastAsia="Times New Roman" w:hAnsiTheme="majorHAnsi" w:cstheme="majorHAnsi"/>
          </w:rPr>
          <w:t xml:space="preserve">. </w:t>
        </w:r>
      </w:ins>
      <w:ins w:id="1482" w:author="Ye,Hao" w:date="2021-04-20T15:03:00Z">
        <w:r w:rsidR="00F7320F">
          <w:rPr>
            <w:rFonts w:asciiTheme="majorHAnsi" w:eastAsia="Times New Roman" w:hAnsiTheme="majorHAnsi" w:cstheme="majorHAnsi"/>
          </w:rPr>
          <w:t>We note that</w:t>
        </w:r>
      </w:ins>
      <w:ins w:id="1483" w:author="Renata M. Diaz" w:date="2021-03-11T11:33:00Z">
        <w:del w:id="1484" w:author="Ye,Hao" w:date="2021-04-20T15:03:00Z">
          <w:r w:rsidR="006D58F6" w:rsidDel="00F7320F">
            <w:rPr>
              <w:rFonts w:asciiTheme="majorHAnsi" w:eastAsia="Times New Roman" w:hAnsiTheme="majorHAnsi" w:cstheme="majorHAnsi"/>
            </w:rPr>
            <w:delText xml:space="preserve">Comparing percentile scores to </w:delText>
          </w:r>
        </w:del>
      </w:ins>
      <w:ins w:id="1485" w:author="Renata M. Diaz" w:date="2021-03-12T18:58:00Z">
        <w:del w:id="1486" w:author="Ye,Hao" w:date="2021-04-20T15:03:00Z">
          <w:r w:rsidR="00D3536B" w:rsidDel="00F7320F">
            <w:rPr>
              <w:rFonts w:asciiTheme="majorHAnsi" w:eastAsia="Times New Roman" w:hAnsiTheme="majorHAnsi" w:cstheme="majorHAnsi"/>
            </w:rPr>
            <w:delText xml:space="preserve">a </w:delText>
          </w:r>
        </w:del>
      </w:ins>
      <w:ins w:id="1487" w:author="Renata M. Diaz" w:date="2021-03-11T11:33:00Z">
        <w:del w:id="1488" w:author="Ye,Hao" w:date="2021-04-20T15:03:00Z">
          <w:r w:rsidR="00DF2DCA" w:rsidDel="00F7320F">
            <w:rPr>
              <w:rFonts w:asciiTheme="majorHAnsi" w:eastAsia="Times New Roman" w:hAnsiTheme="majorHAnsi" w:cstheme="majorHAnsi"/>
            </w:rPr>
            <w:delText>one-tailed 95</w:delText>
          </w:r>
          <w:r w:rsidR="006D58F6" w:rsidDel="00F7320F">
            <w:rPr>
              <w:rFonts w:asciiTheme="majorHAnsi" w:eastAsia="Times New Roman" w:hAnsiTheme="majorHAnsi" w:cstheme="majorHAnsi"/>
            </w:rPr>
            <w:delText>% interval</w:delText>
          </w:r>
          <w:r w:rsidR="006D58F6" w:rsidRPr="002E2A57" w:rsidDel="00F7320F">
            <w:rPr>
              <w:rFonts w:asciiTheme="majorHAnsi" w:eastAsia="Times New Roman" w:hAnsiTheme="majorHAnsi" w:cstheme="majorHAnsi"/>
            </w:rPr>
            <w:delText xml:space="preserve"> </w:delText>
          </w:r>
          <w:r w:rsidR="006D58F6" w:rsidDel="00F7320F">
            <w:rPr>
              <w:rFonts w:asciiTheme="majorHAnsi" w:eastAsia="Times New Roman" w:hAnsiTheme="majorHAnsi" w:cstheme="majorHAnsi"/>
            </w:rPr>
            <w:delText>is not meaningful</w:delText>
          </w:r>
          <w:r w:rsidR="006D58F6" w:rsidRPr="002E2A57" w:rsidDel="00F7320F">
            <w:rPr>
              <w:rFonts w:asciiTheme="majorHAnsi" w:eastAsia="Times New Roman" w:hAnsiTheme="majorHAnsi" w:cstheme="majorHAnsi"/>
            </w:rPr>
            <w:delText xml:space="preserve"> if there are </w:delText>
          </w:r>
          <w:r w:rsidR="006D58F6" w:rsidDel="00F7320F">
            <w:rPr>
              <w:rFonts w:asciiTheme="majorHAnsi" w:eastAsia="Times New Roman" w:hAnsiTheme="majorHAnsi" w:cstheme="majorHAnsi"/>
            </w:rPr>
            <w:delText xml:space="preserve">fewer than </w:delText>
          </w:r>
          <w:r w:rsidR="00DF2DCA" w:rsidDel="00F7320F">
            <w:rPr>
              <w:rFonts w:asciiTheme="majorHAnsi" w:eastAsia="Times New Roman" w:hAnsiTheme="majorHAnsi" w:cstheme="majorHAnsi"/>
            </w:rPr>
            <w:delText>20</w:delText>
          </w:r>
          <w:r w:rsidR="006D58F6" w:rsidDel="00F7320F">
            <w:rPr>
              <w:rFonts w:asciiTheme="majorHAnsi" w:eastAsia="Times New Roman" w:hAnsiTheme="majorHAnsi" w:cstheme="majorHAnsi"/>
            </w:rPr>
            <w:delText xml:space="preserve"> values in the sampled distribution</w:delText>
          </w:r>
        </w:del>
      </w:ins>
      <w:ins w:id="1489" w:author="Ernest, Morgan" w:date="2021-03-30T14:46:00Z">
        <w:del w:id="1490" w:author="Ye,Hao" w:date="2021-04-20T15:03:00Z">
          <w:r w:rsidR="00DB0573" w:rsidDel="00F7320F">
            <w:rPr>
              <w:rFonts w:asciiTheme="majorHAnsi" w:eastAsia="Times New Roman" w:hAnsiTheme="majorHAnsi" w:cstheme="majorHAnsi"/>
            </w:rPr>
            <w:delText xml:space="preserve"> </w:delText>
          </w:r>
        </w:del>
      </w:ins>
      <w:ins w:id="1491" w:author="Renata M. Diaz" w:date="2021-03-11T11:33:00Z">
        <w:del w:id="1492" w:author="Ye,Hao" w:date="2021-04-20T15:03:00Z">
          <w:r w:rsidR="006D58F6" w:rsidDel="00F7320F">
            <w:rPr>
              <w:rFonts w:asciiTheme="majorHAnsi" w:eastAsia="Times New Roman" w:hAnsiTheme="majorHAnsi" w:cstheme="majorHAnsi"/>
            </w:rPr>
            <w:delText>, because</w:delText>
          </w:r>
        </w:del>
      </w:ins>
      <w:ins w:id="1493" w:author="Ernest, Morgan" w:date="2021-03-30T14:47:00Z">
        <w:del w:id="1494" w:author="Ye,Hao" w:date="2021-04-20T15:03:00Z">
          <w:r w:rsidR="00DB0573" w:rsidDel="00F7320F">
            <w:rPr>
              <w:rFonts w:asciiTheme="majorHAnsi" w:eastAsia="Times New Roman" w:hAnsiTheme="majorHAnsi" w:cstheme="majorHAnsi"/>
            </w:rPr>
            <w:delText>,</w:delText>
          </w:r>
        </w:del>
      </w:ins>
      <w:ins w:id="1495" w:author="Renata M. Diaz" w:date="2021-03-11T11:33:00Z">
        <w:del w:id="1496" w:author="Ye,Hao" w:date="2021-04-20T15:03:00Z">
          <w:r w:rsidR="006D58F6" w:rsidDel="00F7320F">
            <w:rPr>
              <w:rFonts w:asciiTheme="majorHAnsi" w:eastAsia="Times New Roman" w:hAnsiTheme="majorHAnsi" w:cstheme="majorHAnsi"/>
            </w:rPr>
            <w:delText xml:space="preserve"> </w:delText>
          </w:r>
          <w:r w:rsidR="006D58F6" w:rsidRPr="002E2A57" w:rsidDel="00F7320F">
            <w:rPr>
              <w:rFonts w:asciiTheme="majorHAnsi" w:eastAsia="Times New Roman" w:hAnsiTheme="majorHAnsi" w:cstheme="majorHAnsi"/>
            </w:rPr>
            <w:delText>in these cases</w:delText>
          </w:r>
        </w:del>
      </w:ins>
      <w:ins w:id="1497" w:author="Ernest, Morgan" w:date="2021-03-30T14:47:00Z">
        <w:del w:id="1498" w:author="Ye,Hao" w:date="2021-04-20T15:03:00Z">
          <w:r w:rsidR="00DB0573" w:rsidDel="00F7320F">
            <w:rPr>
              <w:rFonts w:asciiTheme="majorHAnsi" w:eastAsia="Times New Roman" w:hAnsiTheme="majorHAnsi" w:cstheme="majorHAnsi"/>
            </w:rPr>
            <w:delText>,</w:delText>
          </w:r>
        </w:del>
      </w:ins>
      <w:ins w:id="1499" w:author="Renata M. Diaz" w:date="2021-03-11T11:33:00Z">
        <w:del w:id="1500" w:author="Ernest, Morgan" w:date="2021-03-30T14:47:00Z">
          <w:r w:rsidR="006D58F6" w:rsidRPr="002E2A57" w:rsidDel="00DB0573">
            <w:rPr>
              <w:rFonts w:asciiTheme="majorHAnsi" w:eastAsia="Times New Roman" w:hAnsiTheme="majorHAnsi" w:cstheme="majorHAnsi"/>
            </w:rPr>
            <w:delText>,</w:delText>
          </w:r>
        </w:del>
        <w:r w:rsidR="006D58F6" w:rsidRPr="002E2A57">
          <w:rPr>
            <w:rFonts w:asciiTheme="majorHAnsi" w:eastAsia="Times New Roman" w:hAnsiTheme="majorHAnsi" w:cstheme="majorHAnsi"/>
          </w:rPr>
          <w:t xml:space="preserve">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1501"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1502"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1503" w:author="Renata M. Diaz" w:date="2021-03-11T11:33:00Z">
        <w:r w:rsidR="006D58F6">
          <w:rPr>
            <w:rFonts w:asciiTheme="majorHAnsi" w:eastAsia="Times New Roman" w:hAnsiTheme="majorHAnsi" w:cstheme="majorHAnsi"/>
          </w:rPr>
          <w:t>percentile</w:t>
        </w:r>
      </w:ins>
      <w:ins w:id="1504" w:author="Ye,Hao" w:date="2021-04-20T15:03:00Z">
        <w:r w:rsidR="00F7320F">
          <w:rPr>
            <w:rFonts w:asciiTheme="majorHAnsi" w:eastAsia="Times New Roman" w:hAnsiTheme="majorHAnsi" w:cstheme="majorHAnsi"/>
          </w:rPr>
          <w:t xml:space="preserve"> if there are fewer than 20 values in the sampling distribution</w:t>
        </w:r>
      </w:ins>
      <w:ins w:id="1505" w:author="Renata M. Diaz" w:date="2021-03-11T11:33:00Z">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1506" w:author="Renata M. Diaz" w:date="2021-03-11T11:34:00Z">
        <w:r w:rsidR="00967DC4">
          <w:rPr>
            <w:rFonts w:asciiTheme="majorHAnsi" w:eastAsia="Times New Roman" w:hAnsiTheme="majorHAnsi" w:cstheme="majorHAnsi"/>
          </w:rPr>
          <w:t>this</w:t>
        </w:r>
      </w:ins>
      <w:ins w:id="1507" w:author="Renata M. Diaz" w:date="2021-03-11T11:33:00Z">
        <w:r w:rsidR="006D58F6">
          <w:rPr>
            <w:rFonts w:asciiTheme="majorHAnsi" w:eastAsia="Times New Roman" w:hAnsiTheme="majorHAnsi" w:cstheme="majorHAnsi"/>
          </w:rPr>
          <w:t xml:space="preserve"> analys</w:t>
        </w:r>
      </w:ins>
      <w:ins w:id="1508" w:author="Renata M. Diaz" w:date="2021-03-11T11:34:00Z">
        <w:r w:rsidR="00967DC4">
          <w:rPr>
            <w:rFonts w:asciiTheme="majorHAnsi" w:eastAsia="Times New Roman" w:hAnsiTheme="majorHAnsi" w:cstheme="majorHAnsi"/>
          </w:rPr>
          <w:t>i</w:t>
        </w:r>
      </w:ins>
      <w:ins w:id="1509" w:author="Renata M. Diaz" w:date="2021-03-11T11:33:00Z">
        <w:r w:rsidR="006D58F6">
          <w:rPr>
            <w:rFonts w:asciiTheme="majorHAnsi" w:eastAsia="Times New Roman" w:hAnsiTheme="majorHAnsi" w:cstheme="majorHAnsi"/>
          </w:rPr>
          <w:t xml:space="preserve">s communities with fewer than </w:t>
        </w:r>
      </w:ins>
      <w:ins w:id="1510" w:author="Renata M. Diaz" w:date="2021-03-11T11:34:00Z">
        <w:r w:rsidR="002226F6">
          <w:rPr>
            <w:rFonts w:asciiTheme="majorHAnsi" w:eastAsia="Times New Roman" w:hAnsiTheme="majorHAnsi" w:cstheme="majorHAnsi"/>
          </w:rPr>
          <w:t>20</w:t>
        </w:r>
      </w:ins>
      <w:ins w:id="1511" w:author="Renata M. Diaz" w:date="2021-03-11T11:33:00Z">
        <w:r w:rsidR="006D58F6">
          <w:rPr>
            <w:rFonts w:asciiTheme="majorHAnsi" w:eastAsia="Times New Roman" w:hAnsiTheme="majorHAnsi" w:cstheme="majorHAnsi"/>
          </w:rPr>
          <w:t xml:space="preserve"> unique SADs in their feasible sets</w:t>
        </w:r>
      </w:ins>
      <w:ins w:id="1512" w:author="Renata M. Diaz" w:date="2021-03-11T11:36:00Z">
        <w:r w:rsidR="00D35112">
          <w:rPr>
            <w:rFonts w:asciiTheme="majorHAnsi" w:eastAsia="Times New Roman" w:hAnsiTheme="majorHAnsi" w:cstheme="majorHAnsi"/>
          </w:rPr>
          <w:t xml:space="preserve">, yielding a total of </w:t>
        </w:r>
      </w:ins>
      <w:ins w:id="1513" w:author="Renata M. Diaz" w:date="2021-03-22T16:35:00Z">
        <w:r w:rsidR="00855887">
          <w:rPr>
            <w:rFonts w:asciiTheme="majorHAnsi" w:eastAsia="Times New Roman" w:hAnsiTheme="majorHAnsi" w:cstheme="majorHAnsi"/>
          </w:rPr>
          <w:t>22,490</w:t>
        </w:r>
      </w:ins>
      <w:ins w:id="1514" w:author="Renata M. Diaz" w:date="2021-03-11T11:36:00Z">
        <w:r w:rsidR="00031C94">
          <w:rPr>
            <w:rFonts w:asciiTheme="majorHAnsi" w:eastAsia="Times New Roman" w:hAnsiTheme="majorHAnsi" w:cstheme="majorHAnsi"/>
          </w:rPr>
          <w:t xml:space="preserve"> communities</w:t>
        </w:r>
      </w:ins>
      <w:ins w:id="1515" w:author="Renata M. Diaz" w:date="2021-03-11T11:33:00Z">
        <w:r w:rsidR="006D58F6">
          <w:rPr>
            <w:rFonts w:asciiTheme="majorHAnsi" w:eastAsia="Times New Roman" w:hAnsiTheme="majorHAnsi" w:cstheme="majorHAnsi"/>
          </w:rPr>
          <w:t>.</w:t>
        </w:r>
      </w:ins>
      <w:ins w:id="1516"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w:t>
        </w:r>
        <w:commentRangeStart w:id="1517"/>
        <w:r w:rsidR="002D40A3">
          <w:rPr>
            <w:rFonts w:asciiTheme="majorHAnsi" w:eastAsia="Times New Roman" w:hAnsiTheme="majorHAnsi" w:cstheme="majorHAnsi"/>
          </w:rPr>
          <w:t xml:space="preserve">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commentRangeEnd w:id="1517"/>
      <w:r w:rsidR="00F7320F">
        <w:rPr>
          <w:rStyle w:val="CommentReference"/>
        </w:rPr>
        <w:commentReference w:id="1517"/>
      </w:r>
    </w:p>
    <w:p w14:paraId="1771D527" w14:textId="3023FB2D" w:rsidR="00D7407E" w:rsidRPr="002E2A57" w:rsidRDefault="00487892" w:rsidP="00021897">
      <w:pPr>
        <w:spacing w:line="480" w:lineRule="auto"/>
        <w:rPr>
          <w:rFonts w:asciiTheme="majorHAnsi" w:eastAsia="Times New Roman" w:hAnsiTheme="majorHAnsi" w:cstheme="majorHAnsi"/>
        </w:rPr>
      </w:pPr>
      <w:ins w:id="1518" w:author="Renata M. Diaz" w:date="2021-03-09T17:58:00Z">
        <w:r>
          <w:rPr>
            <w:rFonts w:asciiTheme="majorHAnsi" w:eastAsia="Times New Roman" w:hAnsiTheme="majorHAnsi" w:cstheme="majorHAnsi"/>
          </w:rPr>
          <w:t xml:space="preserve">While the degree of </w:t>
        </w:r>
      </w:ins>
      <w:ins w:id="1519" w:author="Renata M. Diaz" w:date="2021-03-10T14:30:00Z">
        <w:r w:rsidR="00505925">
          <w:rPr>
            <w:rFonts w:asciiTheme="majorHAnsi" w:eastAsia="Times New Roman" w:hAnsiTheme="majorHAnsi" w:cstheme="majorHAnsi"/>
          </w:rPr>
          <w:t xml:space="preserve">dissimilarity </w:t>
        </w:r>
      </w:ins>
      <w:ins w:id="1520" w:author="Renata M. Diaz" w:date="2021-03-09T17:58:00Z">
        <w:r>
          <w:rPr>
            <w:rFonts w:asciiTheme="majorHAnsi" w:eastAsia="Times New Roman" w:hAnsiTheme="majorHAnsi" w:cstheme="majorHAnsi"/>
          </w:rPr>
          <w:t xml:space="preserve">between SADs and the central tendency of the feasible set </w:t>
        </w:r>
      </w:ins>
      <w:ins w:id="1521" w:author="Renata M. Diaz" w:date="2021-03-09T18:01:00Z">
        <w:r>
          <w:rPr>
            <w:rFonts w:asciiTheme="majorHAnsi" w:eastAsia="Times New Roman" w:hAnsiTheme="majorHAnsi" w:cstheme="majorHAnsi"/>
          </w:rPr>
          <w:t xml:space="preserve">provides an overall sense of </w:t>
        </w:r>
        <w:del w:id="1522" w:author="Ye,Hao" w:date="2021-04-20T15:05:00Z">
          <w:r w:rsidDel="00745AAC">
            <w:rPr>
              <w:rFonts w:asciiTheme="majorHAnsi" w:eastAsia="Times New Roman" w:hAnsiTheme="majorHAnsi" w:cstheme="majorHAnsi"/>
            </w:rPr>
            <w:delText>how</w:delText>
          </w:r>
        </w:del>
      </w:ins>
      <w:ins w:id="1523" w:author="Ye,Hao" w:date="2021-04-20T15:05:00Z">
        <w:r w:rsidR="00745AAC">
          <w:rPr>
            <w:rFonts w:asciiTheme="majorHAnsi" w:eastAsia="Times New Roman" w:hAnsiTheme="majorHAnsi" w:cstheme="majorHAnsi"/>
          </w:rPr>
          <w:t>deviations among possible SADs</w:t>
        </w:r>
      </w:ins>
      <w:ins w:id="1524" w:author="Renata M. Diaz" w:date="2021-03-09T18:01:00Z">
        <w:del w:id="1525" w:author="Ye,Hao" w:date="2021-04-20T15:05:00Z">
          <w:r w:rsidDel="00745AAC">
            <w:rPr>
              <w:rFonts w:asciiTheme="majorHAnsi" w:eastAsia="Times New Roman" w:hAnsiTheme="majorHAnsi" w:cstheme="majorHAnsi"/>
            </w:rPr>
            <w:delText xml:space="preserve"> </w:delText>
          </w:r>
        </w:del>
      </w:ins>
      <w:ins w:id="1526" w:author="Renata M. Diaz" w:date="2021-03-09T18:12:00Z">
        <w:del w:id="1527" w:author="Ye,Hao" w:date="2021-04-20T15:05:00Z">
          <w:r w:rsidR="00BA1E7C" w:rsidDel="00745AAC">
            <w:rPr>
              <w:rFonts w:asciiTheme="majorHAnsi" w:eastAsia="Times New Roman" w:hAnsiTheme="majorHAnsi" w:cstheme="majorHAnsi"/>
            </w:rPr>
            <w:delText xml:space="preserve">large and </w:delText>
          </w:r>
        </w:del>
      </w:ins>
      <w:ins w:id="1528" w:author="Renata M. Diaz" w:date="2021-03-09T18:01:00Z">
        <w:del w:id="1529" w:author="Ye,Hao" w:date="2021-04-20T15:05:00Z">
          <w:r w:rsidDel="00745AAC">
            <w:rPr>
              <w:rFonts w:asciiTheme="majorHAnsi" w:eastAsia="Times New Roman" w:hAnsiTheme="majorHAnsi" w:cstheme="majorHAnsi"/>
            </w:rPr>
            <w:delText>common deviations are</w:delText>
          </w:r>
        </w:del>
        <w:r>
          <w:rPr>
            <w:rFonts w:asciiTheme="majorHAnsi" w:eastAsia="Times New Roman" w:hAnsiTheme="majorHAnsi" w:cstheme="majorHAnsi"/>
          </w:rPr>
          <w:t xml:space="preserve">, it does not </w:t>
        </w:r>
        <w:del w:id="1530" w:author="Ye,Hao" w:date="2021-04-20T15:06:00Z">
          <w:r w:rsidDel="00745AAC">
            <w:rPr>
              <w:rFonts w:asciiTheme="majorHAnsi" w:eastAsia="Times New Roman" w:hAnsiTheme="majorHAnsi" w:cstheme="majorHAnsi"/>
            </w:rPr>
            <w:delText>provide</w:delText>
          </w:r>
        </w:del>
      </w:ins>
      <w:ins w:id="1531" w:author="Ye,Hao" w:date="2021-04-20T15:06:00Z">
        <w:r w:rsidR="00745AAC">
          <w:rPr>
            <w:rFonts w:asciiTheme="majorHAnsi" w:eastAsia="Times New Roman" w:hAnsiTheme="majorHAnsi" w:cstheme="majorHAnsi"/>
          </w:rPr>
          <w:t>describe</w:t>
        </w:r>
      </w:ins>
      <w:ins w:id="1532" w:author="Renata M. Diaz" w:date="2021-03-09T18:01:00Z">
        <w:del w:id="1533" w:author="Ye,Hao" w:date="2021-04-20T15:06:00Z">
          <w:r w:rsidDel="00745AAC">
            <w:rPr>
              <w:rFonts w:asciiTheme="majorHAnsi" w:eastAsia="Times New Roman" w:hAnsiTheme="majorHAnsi" w:cstheme="majorHAnsi"/>
            </w:rPr>
            <w:delText xml:space="preserve"> very mu</w:delText>
          </w:r>
        </w:del>
      </w:ins>
      <w:ins w:id="1534" w:author="Renata M. Diaz" w:date="2021-03-09T18:02:00Z">
        <w:del w:id="1535" w:author="Ye,Hao" w:date="2021-04-20T15:06:00Z">
          <w:r w:rsidDel="00745AAC">
            <w:rPr>
              <w:rFonts w:asciiTheme="majorHAnsi" w:eastAsia="Times New Roman" w:hAnsiTheme="majorHAnsi" w:cstheme="majorHAnsi"/>
            </w:rPr>
            <w:delText>ch information about</w:delText>
          </w:r>
        </w:del>
        <w:r>
          <w:rPr>
            <w:rFonts w:asciiTheme="majorHAnsi" w:eastAsia="Times New Roman" w:hAnsiTheme="majorHAnsi" w:cstheme="majorHAnsi"/>
          </w:rPr>
          <w:t xml:space="preserve"> </w:t>
        </w:r>
        <w:r>
          <w:rPr>
            <w:rFonts w:asciiTheme="majorHAnsi" w:eastAsia="Times New Roman" w:hAnsiTheme="majorHAnsi" w:cstheme="majorHAnsi"/>
            <w:i/>
            <w:iCs/>
          </w:rPr>
          <w:t xml:space="preserve">how </w:t>
        </w:r>
        <w:r>
          <w:rPr>
            <w:rFonts w:asciiTheme="majorHAnsi" w:eastAsia="Times New Roman" w:hAnsiTheme="majorHAnsi" w:cstheme="majorHAnsi"/>
          </w:rPr>
          <w:t xml:space="preserve">observed SADs </w:t>
        </w:r>
      </w:ins>
      <w:ins w:id="1536" w:author="Ye,Hao" w:date="2021-04-20T15:06:00Z">
        <w:r w:rsidR="00745AAC">
          <w:rPr>
            <w:rFonts w:asciiTheme="majorHAnsi" w:eastAsia="Times New Roman" w:hAnsiTheme="majorHAnsi" w:cstheme="majorHAnsi"/>
          </w:rPr>
          <w:t xml:space="preserve">may </w:t>
        </w:r>
      </w:ins>
      <w:ins w:id="1537" w:author="Renata M. Diaz" w:date="2021-03-09T18:02:00Z">
        <w:r>
          <w:rPr>
            <w:rFonts w:asciiTheme="majorHAnsi" w:eastAsia="Times New Roman" w:hAnsiTheme="majorHAnsi" w:cstheme="majorHAnsi"/>
          </w:rPr>
          <w:t>differ from their feasible set.</w:t>
        </w:r>
        <w:r w:rsidR="006837E7">
          <w:rPr>
            <w:rFonts w:asciiTheme="majorHAnsi" w:eastAsia="Times New Roman" w:hAnsiTheme="majorHAnsi" w:cstheme="majorHAnsi"/>
          </w:rPr>
          <w:t xml:space="preserve"> We therefore used a set of more targeted</w:t>
        </w:r>
      </w:ins>
      <w:ins w:id="1538" w:author="Renata M. Diaz" w:date="2021-03-09T18:04:00Z">
        <w:r w:rsidR="00FE281E">
          <w:rPr>
            <w:rFonts w:asciiTheme="majorHAnsi" w:eastAsia="Times New Roman" w:hAnsiTheme="majorHAnsi" w:cstheme="majorHAnsi"/>
          </w:rPr>
          <w:t xml:space="preserve">, ecologically interpretable </w:t>
        </w:r>
      </w:ins>
      <w:ins w:id="1539" w:author="Renata M. Diaz" w:date="2021-03-09T18:02:00Z">
        <w:r w:rsidR="006837E7">
          <w:rPr>
            <w:rFonts w:asciiTheme="majorHAnsi" w:eastAsia="Times New Roman" w:hAnsiTheme="majorHAnsi" w:cstheme="majorHAnsi"/>
          </w:rPr>
          <w:t>metrics to e</w:t>
        </w:r>
      </w:ins>
      <w:ins w:id="1540" w:author="Renata M. Diaz" w:date="2021-03-09T18:03:00Z">
        <w:r w:rsidR="006837E7">
          <w:rPr>
            <w:rFonts w:asciiTheme="majorHAnsi" w:eastAsia="Times New Roman" w:hAnsiTheme="majorHAnsi" w:cstheme="majorHAnsi"/>
          </w:rPr>
          <w:t xml:space="preserve">xplore </w:t>
        </w:r>
      </w:ins>
      <w:ins w:id="1541" w:author="Ye,Hao" w:date="2021-04-20T15:06:00Z">
        <w:r w:rsidR="006F4CA3">
          <w:rPr>
            <w:rFonts w:asciiTheme="majorHAnsi" w:eastAsia="Times New Roman" w:hAnsiTheme="majorHAnsi" w:cstheme="majorHAnsi"/>
          </w:rPr>
          <w:t xml:space="preserve">deviations in SAD shape and the </w:t>
        </w:r>
      </w:ins>
      <w:ins w:id="1542" w:author="Renata M. Diaz" w:date="2021-03-09T18:03:00Z">
        <w:del w:id="1543" w:author="Ye,Hao" w:date="2021-04-20T15:06:00Z">
          <w:r w:rsidR="006837E7" w:rsidDel="006F4CA3">
            <w:rPr>
              <w:rFonts w:asciiTheme="majorHAnsi" w:eastAsia="Times New Roman" w:hAnsiTheme="majorHAnsi" w:cstheme="majorHAnsi"/>
            </w:rPr>
            <w:delText xml:space="preserve">how observed SADs compare to their feasible sets in their shape and </w:delText>
          </w:r>
        </w:del>
        <w:r w:rsidR="006837E7">
          <w:rPr>
            <w:rFonts w:asciiTheme="majorHAnsi" w:eastAsia="Times New Roman" w:hAnsiTheme="majorHAnsi" w:cstheme="majorHAnsi"/>
          </w:rPr>
          <w:t>proportion of rare species.</w:t>
        </w:r>
      </w:ins>
      <w:del w:id="1544"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545" w:author="Renata M. Diaz" w:date="2021-03-08T14:54:00Z">
        <w:r w:rsidR="004B3BBB">
          <w:rPr>
            <w:rFonts w:asciiTheme="majorHAnsi" w:eastAsia="Times New Roman" w:hAnsiTheme="majorHAnsi" w:cstheme="majorHAnsi"/>
          </w:rPr>
          <w:t>W</w:t>
        </w:r>
      </w:ins>
      <w:ins w:id="1546" w:author="Renata M. Diaz" w:date="2021-03-08T14:51:00Z">
        <w:r w:rsidR="00C743D4">
          <w:rPr>
            <w:rFonts w:asciiTheme="majorHAnsi" w:eastAsia="Times New Roman" w:hAnsiTheme="majorHAnsi" w:cstheme="majorHAnsi"/>
          </w:rPr>
          <w:t>e</w:t>
        </w:r>
      </w:ins>
      <w:del w:id="1547"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548" w:author="Renata M. Diaz" w:date="2021-03-09T18:14:00Z">
        <w:r w:rsidR="00D7407E" w:rsidRPr="002E2A57" w:rsidDel="006A7205">
          <w:rPr>
            <w:rFonts w:asciiTheme="majorHAnsi" w:eastAsia="Times New Roman" w:hAnsiTheme="majorHAnsi" w:cstheme="majorHAnsi"/>
          </w:rPr>
          <w:delText xml:space="preserve">focus on </w:delText>
        </w:r>
      </w:del>
      <w:ins w:id="1549" w:author="Renata M. Diaz" w:date="2021-03-09T18:14:00Z">
        <w:del w:id="1550" w:author="Ye,Hao" w:date="2021-04-20T15:07:00Z">
          <w:r w:rsidR="006A7205" w:rsidDel="006F4CA3">
            <w:rPr>
              <w:rFonts w:asciiTheme="majorHAnsi" w:eastAsia="Times New Roman" w:hAnsiTheme="majorHAnsi" w:cstheme="majorHAnsi"/>
            </w:rPr>
            <w:delText>used</w:delText>
          </w:r>
        </w:del>
      </w:ins>
      <w:ins w:id="1551" w:author="Ye,Hao" w:date="2021-04-20T15:07:00Z">
        <w:r w:rsidR="006F4CA3">
          <w:rPr>
            <w:rFonts w:asciiTheme="majorHAnsi" w:eastAsia="Times New Roman" w:hAnsiTheme="majorHAnsi" w:cstheme="majorHAnsi"/>
          </w:rPr>
          <w:t>examined</w:t>
        </w:r>
      </w:ins>
      <w:ins w:id="1552" w:author="Renata M. Diaz" w:date="2021-03-09T18:14:00Z">
        <w:r w:rsidR="006A7205">
          <w:rPr>
            <w:rFonts w:asciiTheme="majorHAnsi" w:eastAsia="Times New Roman" w:hAnsiTheme="majorHAnsi" w:cstheme="majorHAnsi"/>
          </w:rPr>
          <w:t xml:space="preserve"> </w:t>
        </w:r>
      </w:ins>
      <w:del w:id="1553" w:author="Renata M. Diaz" w:date="2021-03-08T14:39:00Z">
        <w:r w:rsidR="00D7407E" w:rsidRPr="002E2A57" w:rsidDel="007522F2">
          <w:rPr>
            <w:rFonts w:asciiTheme="majorHAnsi" w:eastAsia="Times New Roman" w:hAnsiTheme="majorHAnsi" w:cstheme="majorHAnsi"/>
          </w:rPr>
          <w:delText xml:space="preserve">two </w:delText>
        </w:r>
      </w:del>
      <w:ins w:id="1554" w:author="Renata M. Diaz" w:date="2021-03-08T14:39:00Z">
        <w:r w:rsidR="007522F2">
          <w:rPr>
            <w:rFonts w:asciiTheme="majorHAnsi" w:eastAsia="Times New Roman" w:hAnsiTheme="majorHAnsi" w:cstheme="majorHAnsi"/>
          </w:rPr>
          <w:t>three</w:t>
        </w:r>
      </w:ins>
      <w:ins w:id="1555"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556" w:author="Ye,Hao" w:date="2021-04-20T15:07:00Z">
        <w:r w:rsidR="00D7407E" w:rsidRPr="002E2A57" w:rsidDel="006F4CA3">
          <w:rPr>
            <w:rFonts w:asciiTheme="majorHAnsi" w:eastAsia="Times New Roman" w:hAnsiTheme="majorHAnsi" w:cstheme="majorHAnsi"/>
          </w:rPr>
          <w:delText xml:space="preserve">to </w:delText>
        </w:r>
      </w:del>
      <w:ins w:id="1557" w:author="Ye,Hao" w:date="2021-04-20T15:07:00Z">
        <w:r w:rsidR="006F4CA3">
          <w:rPr>
            <w:rFonts w:asciiTheme="majorHAnsi" w:eastAsia="Times New Roman" w:hAnsiTheme="majorHAnsi" w:cstheme="majorHAnsi"/>
          </w:rPr>
          <w:t xml:space="preserve">for </w:t>
        </w:r>
      </w:ins>
      <w:del w:id="1558" w:author="Ye,Hao" w:date="2021-04-20T15:07:00Z">
        <w:r w:rsidR="00D7407E" w:rsidRPr="002E2A57" w:rsidDel="006F4CA3">
          <w:rPr>
            <w:rFonts w:asciiTheme="majorHAnsi" w:eastAsia="Times New Roman" w:hAnsiTheme="majorHAnsi" w:cstheme="majorHAnsi"/>
          </w:rPr>
          <w:delText xml:space="preserve">describe </w:delText>
        </w:r>
      </w:del>
      <w:r w:rsidR="00D7407E" w:rsidRPr="002E2A57">
        <w:rPr>
          <w:rFonts w:asciiTheme="majorHAnsi" w:eastAsia="Times New Roman" w:hAnsiTheme="majorHAnsi" w:cstheme="majorHAnsi"/>
        </w:rPr>
        <w:t>the</w:t>
      </w:r>
      <w:ins w:id="1559" w:author="Renata M. Diaz" w:date="2021-03-08T14:45:00Z">
        <w:r w:rsidR="00F46B82">
          <w:rPr>
            <w:rFonts w:asciiTheme="majorHAnsi" w:eastAsia="Times New Roman" w:hAnsiTheme="majorHAnsi" w:cstheme="majorHAnsi"/>
          </w:rPr>
          <w:t xml:space="preserve"> </w:t>
        </w:r>
      </w:ins>
      <w:del w:id="156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561" w:author="Renata M. Diaz" w:date="2021-03-08T14:53:00Z">
        <w:r w:rsidR="00AA56A1">
          <w:rPr>
            <w:rFonts w:asciiTheme="majorHAnsi" w:eastAsia="Times New Roman" w:hAnsiTheme="majorHAnsi" w:cstheme="majorHAnsi"/>
          </w:rPr>
          <w:t xml:space="preserve"> - s</w:t>
        </w:r>
      </w:ins>
      <w:del w:id="1562" w:author="Renata M. Diaz" w:date="2021-03-08T14:39:00Z">
        <w:r w:rsidR="00D7407E" w:rsidRPr="002E2A57" w:rsidDel="007522F2">
          <w:rPr>
            <w:rFonts w:asciiTheme="majorHAnsi" w:eastAsia="Times New Roman" w:hAnsiTheme="majorHAnsi" w:cstheme="majorHAnsi"/>
          </w:rPr>
          <w:delText xml:space="preserve">, </w:delText>
        </w:r>
      </w:del>
      <w:del w:id="156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564" w:author="Renata M. Diaz" w:date="2021-03-08T14:39:00Z">
        <w:r w:rsidR="007522F2">
          <w:rPr>
            <w:rFonts w:asciiTheme="majorHAnsi" w:eastAsia="Times New Roman" w:hAnsiTheme="majorHAnsi" w:cstheme="majorHAnsi"/>
          </w:rPr>
          <w:t xml:space="preserve">, </w:t>
        </w:r>
      </w:ins>
      <w:del w:id="156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566" w:author="Renata M. Diaz" w:date="2021-03-22T16:44:00Z">
        <w:r w:rsidR="00D7407E" w:rsidRPr="002E2A57" w:rsidDel="00B84F8A">
          <w:rPr>
            <w:rFonts w:asciiTheme="majorHAnsi" w:eastAsia="Times New Roman" w:hAnsiTheme="majorHAnsi" w:cstheme="majorHAnsi"/>
          </w:rPr>
          <w:delText>evenn</w:delText>
        </w:r>
      </w:del>
      <w:ins w:id="1567" w:author="Renata M. Diaz" w:date="2021-03-22T16:46:00Z">
        <w:r w:rsidR="00343829">
          <w:rPr>
            <w:rFonts w:asciiTheme="majorHAnsi" w:eastAsia="Times New Roman" w:hAnsiTheme="majorHAnsi" w:cstheme="majorHAnsi"/>
          </w:rPr>
          <w:t>evenness</w:t>
        </w:r>
      </w:ins>
      <w:del w:id="1568" w:author="Renata M. Diaz" w:date="2021-03-22T16:44:00Z">
        <w:r w:rsidR="00D7407E" w:rsidRPr="002E2A57" w:rsidDel="00B84F8A">
          <w:rPr>
            <w:rFonts w:asciiTheme="majorHAnsi" w:eastAsia="Times New Roman" w:hAnsiTheme="majorHAnsi" w:cstheme="majorHAnsi"/>
          </w:rPr>
          <w:delText>ess</w:delText>
        </w:r>
      </w:del>
      <w:ins w:id="1569" w:author="Renata M. Diaz" w:date="2021-03-22T16:44:00Z">
        <w:r w:rsidR="00B84F8A">
          <w:rPr>
            <w:rFonts w:asciiTheme="majorHAnsi" w:eastAsia="Times New Roman" w:hAnsiTheme="majorHAnsi" w:cstheme="majorHAnsi"/>
          </w:rPr>
          <w:t xml:space="preserve"> (1-D)</w:t>
        </w:r>
      </w:ins>
      <w:ins w:id="1570" w:author="Renata M. Diaz" w:date="2021-03-08T14:39:00Z">
        <w:r w:rsidR="007522F2">
          <w:rPr>
            <w:rFonts w:asciiTheme="majorHAnsi" w:eastAsia="Times New Roman" w:hAnsiTheme="majorHAnsi" w:cstheme="majorHAnsi"/>
          </w:rPr>
          <w:t>, and Shanno</w:t>
        </w:r>
      </w:ins>
      <w:ins w:id="1571" w:author="Renata M. Diaz" w:date="2021-03-22T16:45:00Z">
        <w:r w:rsidR="00B84F8A">
          <w:rPr>
            <w:rFonts w:asciiTheme="majorHAnsi" w:eastAsia="Times New Roman" w:hAnsiTheme="majorHAnsi" w:cstheme="majorHAnsi"/>
          </w:rPr>
          <w:t>n’s index</w:t>
        </w:r>
      </w:ins>
      <w:ins w:id="1572" w:author="Renata M. Diaz" w:date="2021-03-08T14:54:00Z">
        <w:r w:rsidR="004B3BBB">
          <w:rPr>
            <w:rFonts w:asciiTheme="majorHAnsi" w:eastAsia="Times New Roman" w:hAnsiTheme="majorHAnsi" w:cstheme="majorHAnsi"/>
          </w:rPr>
          <w:t xml:space="preserve">. </w:t>
        </w:r>
      </w:ins>
      <w:del w:id="1573" w:author="Renata M. Diaz" w:date="2021-03-08T14:43:00Z">
        <w:r w:rsidR="00D7407E" w:rsidRPr="002E2A57" w:rsidDel="0061441A">
          <w:rPr>
            <w:rFonts w:asciiTheme="majorHAnsi" w:eastAsia="Times New Roman" w:hAnsiTheme="majorHAnsi" w:cstheme="majorHAnsi"/>
          </w:rPr>
          <w:delText>.</w:delText>
        </w:r>
      </w:del>
      <w:del w:id="1574"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575" w:author="Renata M. Diaz" w:date="2021-03-22T16:46:00Z">
        <w:r w:rsidR="00593741">
          <w:rPr>
            <w:rFonts w:asciiTheme="majorHAnsi" w:eastAsia="Times New Roman" w:hAnsiTheme="majorHAnsi" w:cstheme="majorHAnsi"/>
          </w:rPr>
          <w:t>. The Simpson and Shannon indices</w:t>
        </w:r>
      </w:ins>
      <w:del w:id="1576" w:author="Renata M. Diaz" w:date="2021-03-08T14:47:00Z">
        <w:r w:rsidR="00AF09B7" w:rsidDel="00ED46D4">
          <w:rPr>
            <w:rFonts w:asciiTheme="majorHAnsi" w:eastAsia="Times New Roman" w:hAnsiTheme="majorHAnsi" w:cstheme="majorHAnsi"/>
          </w:rPr>
          <w:delText>, and</w:delText>
        </w:r>
      </w:del>
      <w:del w:id="1577"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578" w:author="Renata M. Diaz" w:date="2021-03-22T16:45:00Z">
        <w:r w:rsidR="006A2C03" w:rsidRPr="002E2A57" w:rsidDel="00343829">
          <w:rPr>
            <w:rFonts w:asciiTheme="majorHAnsi" w:eastAsia="Times New Roman" w:hAnsiTheme="majorHAnsi" w:cstheme="majorHAnsi"/>
          </w:rPr>
          <w:delText xml:space="preserve">evenness </w:delText>
        </w:r>
      </w:del>
      <w:del w:id="1579" w:author="Renata M. Diaz" w:date="2021-03-08T14:48:00Z">
        <w:r w:rsidR="006A2C03" w:rsidRPr="002E2A57" w:rsidDel="00ED46D4">
          <w:rPr>
            <w:rFonts w:asciiTheme="majorHAnsi" w:eastAsia="Times New Roman" w:hAnsiTheme="majorHAnsi" w:cstheme="majorHAnsi"/>
          </w:rPr>
          <w:delText xml:space="preserve">is </w:delText>
        </w:r>
      </w:del>
      <w:ins w:id="1580" w:author="Renata M. Diaz" w:date="2021-03-08T14:48:00Z">
        <w:r w:rsidR="00ED46D4" w:rsidRPr="002E2A57">
          <w:rPr>
            <w:rFonts w:asciiTheme="majorHAnsi" w:eastAsia="Times New Roman" w:hAnsiTheme="majorHAnsi" w:cstheme="majorHAnsi"/>
          </w:rPr>
          <w:t xml:space="preserve"> </w:t>
        </w:r>
      </w:ins>
      <w:del w:id="1581" w:author="Ye,Hao" w:date="2021-04-20T15:47:00Z">
        <w:r w:rsidR="006A2C03" w:rsidRPr="002E2A57" w:rsidDel="0010563C">
          <w:rPr>
            <w:rFonts w:asciiTheme="majorHAnsi" w:eastAsia="Times New Roman" w:hAnsiTheme="majorHAnsi" w:cstheme="majorHAnsi"/>
          </w:rPr>
          <w:delText>a</w:delText>
        </w:r>
      </w:del>
      <w:ins w:id="1582" w:author="Renata M. Diaz" w:date="2021-03-08T14:48:00Z">
        <w:del w:id="1583" w:author="Ye,Hao" w:date="2021-04-20T15:47:00Z">
          <w:r w:rsidR="00ED46D4" w:rsidDel="0010563C">
            <w:rPr>
              <w:rFonts w:asciiTheme="majorHAnsi" w:eastAsia="Times New Roman" w:hAnsiTheme="majorHAnsi" w:cstheme="majorHAnsi"/>
            </w:rPr>
            <w:delText>re</w:delText>
          </w:r>
        </w:del>
      </w:ins>
      <w:del w:id="1584" w:author="Ye,Hao" w:date="2021-04-20T15:47:00Z">
        <w:r w:rsidR="006A2C03" w:rsidRPr="002E2A57" w:rsidDel="0010563C">
          <w:rPr>
            <w:rFonts w:asciiTheme="majorHAnsi" w:eastAsia="Times New Roman" w:hAnsiTheme="majorHAnsi" w:cstheme="majorHAnsi"/>
          </w:rPr>
          <w:delText xml:space="preserve"> commonly used metric</w:delText>
        </w:r>
      </w:del>
      <w:ins w:id="1585" w:author="Renata M. Diaz" w:date="2021-03-08T14:48:00Z">
        <w:del w:id="1586" w:author="Ye,Hao" w:date="2021-04-20T15:47:00Z">
          <w:r w:rsidR="00ED46D4" w:rsidDel="0010563C">
            <w:rPr>
              <w:rFonts w:asciiTheme="majorHAnsi" w:eastAsia="Times New Roman" w:hAnsiTheme="majorHAnsi" w:cstheme="majorHAnsi"/>
            </w:rPr>
            <w:delText>s</w:delText>
          </w:r>
        </w:del>
      </w:ins>
      <w:del w:id="1587" w:author="Ye,Hao" w:date="2021-04-20T15:47:00Z">
        <w:r w:rsidR="006A2C03" w:rsidRPr="002E2A57" w:rsidDel="0010563C">
          <w:rPr>
            <w:rFonts w:asciiTheme="majorHAnsi" w:eastAsia="Times New Roman" w:hAnsiTheme="majorHAnsi" w:cstheme="majorHAnsi"/>
          </w:rPr>
          <w:delText xml:space="preserve"> in ecology for </w:delText>
        </w:r>
      </w:del>
      <w:r w:rsidR="006A2C03" w:rsidRPr="002E2A57">
        <w:rPr>
          <w:rFonts w:asciiTheme="majorHAnsi" w:eastAsia="Times New Roman" w:hAnsiTheme="majorHAnsi" w:cstheme="majorHAnsi"/>
        </w:rPr>
        <w:t>assess</w:t>
      </w:r>
      <w:del w:id="1588" w:author="Ye,Hao" w:date="2021-04-20T15:47:00Z">
        <w:r w:rsidR="006A2C03" w:rsidRPr="002E2A57" w:rsidDel="0010563C">
          <w:rPr>
            <w:rFonts w:asciiTheme="majorHAnsi" w:eastAsia="Times New Roman" w:hAnsiTheme="majorHAnsi" w:cstheme="majorHAnsi"/>
          </w:rPr>
          <w:delText>ing</w:delText>
        </w:r>
      </w:del>
      <w:r w:rsidR="006A2C03" w:rsidRPr="002E2A57">
        <w:rPr>
          <w:rFonts w:asciiTheme="majorHAnsi" w:eastAsia="Times New Roman" w:hAnsiTheme="majorHAnsi" w:cstheme="majorHAnsi"/>
        </w:rPr>
        <w:t xml:space="preserve"> how equitably abundance is distributed across </w:t>
      </w:r>
      <w:r w:rsidR="00CC5029">
        <w:rPr>
          <w:rFonts w:asciiTheme="majorHAnsi" w:eastAsia="Times New Roman" w:hAnsiTheme="majorHAnsi" w:cstheme="majorHAnsi"/>
        </w:rPr>
        <w:t>species</w:t>
      </w:r>
      <w:ins w:id="1589" w:author="Renata M. Diaz" w:date="2021-03-08T14:48:00Z">
        <w:r w:rsidR="00ED46D4">
          <w:rPr>
            <w:rFonts w:asciiTheme="majorHAnsi" w:eastAsia="Times New Roman" w:hAnsiTheme="majorHAnsi" w:cstheme="majorHAnsi"/>
          </w:rPr>
          <w:t xml:space="preserve"> (</w:t>
        </w:r>
      </w:ins>
      <w:ins w:id="1590" w:author="Renata M. Diaz" w:date="2021-03-19T15:49:00Z">
        <w:r w:rsidR="005A3A69">
          <w:rPr>
            <w:rFonts w:asciiTheme="majorHAnsi" w:eastAsia="Times New Roman" w:hAnsiTheme="majorHAnsi" w:cstheme="majorHAnsi"/>
          </w:rPr>
          <w:t>Maurer and McGill 2011</w:t>
        </w:r>
      </w:ins>
      <w:ins w:id="1591"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592"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593"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1594" w:author="Renata M. Diaz" w:date="2021-03-08T14:54:00Z">
        <w:del w:id="1595" w:author="Ye,Hao" w:date="2021-04-20T15:48:00Z">
          <w:r w:rsidR="004B3BBB" w:rsidDel="0010563C">
            <w:rPr>
              <w:rFonts w:asciiTheme="majorHAnsi" w:eastAsia="Times New Roman" w:hAnsiTheme="majorHAnsi" w:cstheme="majorHAnsi"/>
            </w:rPr>
            <w:delText xml:space="preserve">There exists a vast array of possible </w:delText>
          </w:r>
        </w:del>
      </w:ins>
      <w:ins w:id="1596" w:author="Renata M. Diaz" w:date="2021-03-08T14:57:00Z">
        <w:del w:id="1597" w:author="Ye,Hao" w:date="2021-04-20T15:48:00Z">
          <w:r w:rsidR="00423DE4" w:rsidDel="0010563C">
            <w:rPr>
              <w:rFonts w:asciiTheme="majorHAnsi" w:eastAsia="Times New Roman" w:hAnsiTheme="majorHAnsi" w:cstheme="majorHAnsi"/>
            </w:rPr>
            <w:delText xml:space="preserve">summary </w:delText>
          </w:r>
        </w:del>
      </w:ins>
      <w:ins w:id="1598" w:author="Renata M. Diaz" w:date="2021-03-08T14:54:00Z">
        <w:del w:id="1599" w:author="Ye,Hao" w:date="2021-04-20T15:48:00Z">
          <w:r w:rsidR="004B3BBB" w:rsidDel="0010563C">
            <w:rPr>
              <w:rFonts w:asciiTheme="majorHAnsi" w:eastAsia="Times New Roman" w:hAnsiTheme="majorHAnsi" w:cstheme="majorHAnsi"/>
            </w:rPr>
            <w:delText>metrics for describing the shape of an SAD, and different metrics emphasize different aspects of the distribution. In this first effort to compare empirical distributions to a statistical baseline, we sel</w:delText>
          </w:r>
        </w:del>
      </w:ins>
      <w:ins w:id="1600" w:author="Renata M. Diaz" w:date="2021-03-08T14:55:00Z">
        <w:del w:id="1601" w:author="Ye,Hao" w:date="2021-04-20T15:48:00Z">
          <w:r w:rsidR="004B3BBB" w:rsidDel="0010563C">
            <w:rPr>
              <w:rFonts w:asciiTheme="majorHAnsi" w:eastAsia="Times New Roman" w:hAnsiTheme="majorHAnsi" w:cstheme="majorHAnsi"/>
            </w:rPr>
            <w:delText xml:space="preserve">ected a suite of </w:delText>
          </w:r>
        </w:del>
      </w:ins>
      <w:ins w:id="1602" w:author="Renata M. Diaz" w:date="2021-03-08T14:56:00Z">
        <w:del w:id="1603" w:author="Ye,Hao" w:date="2021-04-20T15:48:00Z">
          <w:r w:rsidR="00763B12" w:rsidDel="0010563C">
            <w:rPr>
              <w:rFonts w:asciiTheme="majorHAnsi" w:eastAsia="Times New Roman" w:hAnsiTheme="majorHAnsi" w:cstheme="majorHAnsi"/>
            </w:rPr>
            <w:delText>complemen</w:delText>
          </w:r>
        </w:del>
      </w:ins>
      <w:ins w:id="1604" w:author="Renata M. Diaz" w:date="2021-03-08T14:57:00Z">
        <w:del w:id="1605" w:author="Ye,Hao" w:date="2021-04-20T15:48:00Z">
          <w:r w:rsidR="00763B12" w:rsidDel="0010563C">
            <w:rPr>
              <w:rFonts w:asciiTheme="majorHAnsi" w:eastAsia="Times New Roman" w:hAnsiTheme="majorHAnsi" w:cstheme="majorHAnsi"/>
            </w:rPr>
            <w:delText xml:space="preserve">tary </w:delText>
          </w:r>
        </w:del>
      </w:ins>
      <w:ins w:id="1606" w:author="Renata M. Diaz" w:date="2021-03-08T14:55:00Z">
        <w:del w:id="1607" w:author="Ye,Hao" w:date="2021-04-20T15:48:00Z">
          <w:r w:rsidR="004B3BBB" w:rsidDel="0010563C">
            <w:rPr>
              <w:rFonts w:asciiTheme="majorHAnsi" w:eastAsia="Times New Roman" w:hAnsiTheme="majorHAnsi" w:cstheme="majorHAnsi"/>
            </w:rPr>
            <w:delText>metrics and</w:delText>
          </w:r>
        </w:del>
      </w:ins>
      <w:ins w:id="1608" w:author="Renata M. Diaz" w:date="2021-03-08T14:54:00Z">
        <w:del w:id="1609" w:author="Ye,Hao" w:date="2021-04-20T15:48:00Z">
          <w:r w:rsidR="004B3BBB" w:rsidDel="0010563C">
            <w:rPr>
              <w:rFonts w:asciiTheme="majorHAnsi" w:eastAsia="Times New Roman" w:hAnsiTheme="majorHAnsi" w:cstheme="majorHAnsi"/>
            </w:rPr>
            <w:delText xml:space="preserve"> explored whether our overall results were consistent between metrics.</w:delText>
          </w:r>
        </w:del>
      </w:ins>
      <w:ins w:id="1610" w:author="Renata M. Diaz" w:date="2021-03-08T14:55:00Z">
        <w:del w:id="1611" w:author="Ye,Hao" w:date="2021-04-20T15:48:00Z">
          <w:r w:rsidR="004B3BBB" w:rsidDel="0010563C">
            <w:rPr>
              <w:rFonts w:asciiTheme="majorHAnsi" w:eastAsia="Times New Roman" w:hAnsiTheme="majorHAnsi" w:cstheme="majorHAnsi"/>
            </w:rPr>
            <w:delText xml:space="preserve"> </w:delText>
          </w:r>
        </w:del>
      </w:ins>
      <w:del w:id="1612" w:author="Ye,Hao" w:date="2021-04-20T15:48:00Z">
        <w:r w:rsidR="006A2C03" w:rsidRPr="002E2A57" w:rsidDel="0010563C">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10563C">
          <w:rPr>
            <w:rFonts w:asciiTheme="majorHAnsi" w:eastAsia="Times New Roman" w:hAnsiTheme="majorHAnsi" w:cstheme="majorHAnsi"/>
            <w:i/>
            <w:iCs/>
          </w:rPr>
          <w:delText>Generating the statistical baseline</w:delText>
        </w:r>
        <w:r w:rsidR="00EE19D9" w:rsidDel="0010563C">
          <w:rPr>
            <w:rFonts w:asciiTheme="majorHAnsi" w:eastAsia="Times New Roman" w:hAnsiTheme="majorHAnsi" w:cstheme="majorHAnsi"/>
          </w:rPr>
          <w:delText>,</w:delText>
        </w:r>
        <w:r w:rsidR="006A2C03" w:rsidRPr="002E2A57" w:rsidDel="0010563C">
          <w:rPr>
            <w:rFonts w:asciiTheme="majorHAnsi" w:eastAsia="Times New Roman" w:hAnsiTheme="majorHAnsi" w:cstheme="majorHAnsi"/>
            <w:i/>
            <w:iCs/>
          </w:rPr>
          <w:delText xml:space="preserve"> </w:delText>
        </w:r>
        <w:r w:rsidR="006A2C03" w:rsidRPr="002E2A57" w:rsidDel="0010563C">
          <w:rPr>
            <w:rFonts w:asciiTheme="majorHAnsi" w:eastAsia="Times New Roman" w:hAnsiTheme="majorHAnsi" w:cstheme="majorHAnsi"/>
          </w:rPr>
          <w:delText xml:space="preserve">above), we generated a distribution describing the </w:delText>
        </w:r>
      </w:del>
      <w:ins w:id="1613" w:author="Renata M. Diaz" w:date="2021-03-08T14:43:00Z">
        <w:del w:id="1614" w:author="Ye,Hao" w:date="2021-04-20T15:48:00Z">
          <w:r w:rsidR="00961FF9" w:rsidDel="0010563C">
            <w:rPr>
              <w:rFonts w:asciiTheme="majorHAnsi" w:eastAsia="Times New Roman" w:hAnsiTheme="majorHAnsi" w:cstheme="majorHAnsi"/>
            </w:rPr>
            <w:delText xml:space="preserve">shapes </w:delText>
          </w:r>
        </w:del>
      </w:ins>
      <w:del w:id="1615" w:author="Ye,Hao" w:date="2021-04-20T15:48:00Z">
        <w:r w:rsidR="006A2C03" w:rsidRPr="002E2A57" w:rsidDel="0010563C">
          <w:rPr>
            <w:rFonts w:asciiTheme="majorHAnsi" w:eastAsia="Times New Roman" w:hAnsiTheme="majorHAnsi" w:cstheme="majorHAnsi"/>
          </w:rPr>
          <w:delText xml:space="preserve">general shape (i.e. evenness or skewness) </w:delText>
        </w:r>
        <w:r w:rsidR="00826EDA" w:rsidDel="0010563C">
          <w:rPr>
            <w:rFonts w:asciiTheme="majorHAnsi" w:eastAsia="Times New Roman" w:hAnsiTheme="majorHAnsi" w:cstheme="majorHAnsi"/>
          </w:rPr>
          <w:delText xml:space="preserve">expected from the randomly sampled </w:delText>
        </w:r>
        <w:r w:rsidR="006A2C03" w:rsidRPr="002E2A57" w:rsidDel="0010563C">
          <w:rPr>
            <w:rFonts w:asciiTheme="majorHAnsi" w:eastAsia="Times New Roman" w:hAnsiTheme="majorHAnsi" w:cstheme="majorHAnsi"/>
          </w:rPr>
          <w:delText>SADs.</w:delText>
        </w:r>
        <w:r w:rsidR="002F11A7" w:rsidRPr="002E2A57" w:rsidDel="0010563C">
          <w:rPr>
            <w:rFonts w:asciiTheme="majorHAnsi" w:eastAsia="Times New Roman" w:hAnsiTheme="majorHAnsi" w:cstheme="majorHAnsi"/>
          </w:rPr>
          <w:delText xml:space="preserve"> </w:delText>
        </w:r>
      </w:del>
      <w:del w:id="1616"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617" w:author="Renata M. Diaz" w:date="2021-03-09T18:11:00Z">
        <w:r w:rsidR="00C222B5" w:rsidDel="00A93A7D">
          <w:rPr>
            <w:rFonts w:asciiTheme="majorHAnsi" w:eastAsia="Times New Roman" w:hAnsiTheme="majorHAnsi" w:cstheme="majorHAnsi"/>
          </w:rPr>
          <w:delText>Simpson’s evenness</w:delText>
        </w:r>
      </w:del>
      <w:del w:id="1618"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65C78AFC" w:rsidR="00493851" w:rsidRPr="002E2A57" w:rsidRDefault="007917E8" w:rsidP="00021897">
      <w:pPr>
        <w:spacing w:line="480" w:lineRule="auto"/>
        <w:rPr>
          <w:rFonts w:asciiTheme="majorHAnsi" w:eastAsia="Times New Roman" w:hAnsiTheme="majorHAnsi" w:cstheme="majorHAnsi"/>
        </w:rPr>
      </w:pPr>
      <w:ins w:id="1619" w:author="Renata M. Diaz" w:date="2021-03-09T18:05:00Z">
        <w:r>
          <w:rPr>
            <w:rFonts w:asciiTheme="majorHAnsi" w:eastAsia="Times New Roman" w:hAnsiTheme="majorHAnsi" w:cstheme="majorHAnsi"/>
          </w:rPr>
          <w:t xml:space="preserve">As with the degree of </w:t>
        </w:r>
      </w:ins>
      <w:ins w:id="1620" w:author="Renata M. Diaz" w:date="2021-03-10T14:30:00Z">
        <w:r w:rsidR="00D81C71">
          <w:rPr>
            <w:rFonts w:asciiTheme="majorHAnsi" w:eastAsia="Times New Roman" w:hAnsiTheme="majorHAnsi" w:cstheme="majorHAnsi"/>
          </w:rPr>
          <w:t xml:space="preserve">dissimilarity </w:t>
        </w:r>
      </w:ins>
      <w:ins w:id="1621" w:author="Renata M. Diaz" w:date="2021-03-09T18:05:00Z">
        <w:r>
          <w:rPr>
            <w:rFonts w:asciiTheme="majorHAnsi" w:eastAsia="Times New Roman" w:hAnsiTheme="majorHAnsi" w:cstheme="majorHAnsi"/>
          </w:rPr>
          <w:t>score, t</w:t>
        </w:r>
      </w:ins>
      <w:del w:id="1622"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623"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624" w:author="Renata M. Diaz" w:date="2021-03-09T18:05:00Z">
        <w:r w:rsidR="00AD6291" w:rsidRPr="002E2A57" w:rsidDel="00644BE0">
          <w:rPr>
            <w:rFonts w:asciiTheme="majorHAnsi" w:eastAsia="Times New Roman" w:hAnsiTheme="majorHAnsi" w:cstheme="majorHAnsi"/>
          </w:rPr>
          <w:delText xml:space="preserve">calculated </w:delText>
        </w:r>
      </w:del>
      <w:ins w:id="1625" w:author="Renata M. Diaz" w:date="2021-03-09T18:10:00Z">
        <w:r w:rsidR="00454822">
          <w:rPr>
            <w:rFonts w:asciiTheme="majorHAnsi" w:eastAsia="Times New Roman" w:hAnsiTheme="majorHAnsi" w:cstheme="majorHAnsi"/>
          </w:rPr>
          <w:t>compare</w:t>
        </w:r>
      </w:ins>
      <w:ins w:id="1626" w:author="Renata M. Diaz" w:date="2021-03-09T18:05:00Z">
        <w:r w:rsidR="00644BE0">
          <w:rPr>
            <w:rFonts w:asciiTheme="majorHAnsi" w:eastAsia="Times New Roman" w:hAnsiTheme="majorHAnsi" w:cstheme="majorHAnsi"/>
          </w:rPr>
          <w:t xml:space="preserve"> the values </w:t>
        </w:r>
        <w:del w:id="1627" w:author="Ye,Hao" w:date="2021-04-20T15:53:00Z">
          <w:r w:rsidR="00644BE0" w:rsidDel="0010563C">
            <w:rPr>
              <w:rFonts w:asciiTheme="majorHAnsi" w:eastAsia="Times New Roman" w:hAnsiTheme="majorHAnsi" w:cstheme="majorHAnsi"/>
            </w:rPr>
            <w:delText xml:space="preserve">for our summary metrics </w:delText>
          </w:r>
        </w:del>
      </w:ins>
      <w:del w:id="1628" w:author="Renata M. Diaz" w:date="2021-03-08T14:58:00Z">
        <w:r w:rsidR="00AD6291" w:rsidRPr="002E2A57" w:rsidDel="00757A27">
          <w:rPr>
            <w:rFonts w:asciiTheme="majorHAnsi" w:eastAsia="Times New Roman" w:hAnsiTheme="majorHAnsi" w:cstheme="majorHAnsi"/>
          </w:rPr>
          <w:delText>Simpson’s evenness and skewness</w:delText>
        </w:r>
      </w:del>
      <w:del w:id="1629" w:author="Renata M. Diaz" w:date="2021-03-09T18:05:00Z">
        <w:r w:rsidR="00AD6291" w:rsidRPr="002E2A57" w:rsidDel="00644BE0">
          <w:rPr>
            <w:rFonts w:asciiTheme="majorHAnsi" w:eastAsia="Times New Roman" w:hAnsiTheme="majorHAnsi" w:cstheme="majorHAnsi"/>
          </w:rPr>
          <w:delText xml:space="preserve"> fo</w:delText>
        </w:r>
      </w:del>
      <w:ins w:id="1630" w:author="Renata M. Diaz" w:date="2021-03-09T18:05:00Z">
        <w:r w:rsidR="00644BE0">
          <w:rPr>
            <w:rFonts w:asciiTheme="majorHAnsi" w:eastAsia="Times New Roman" w:hAnsiTheme="majorHAnsi" w:cstheme="majorHAnsi"/>
          </w:rPr>
          <w:t>for</w:t>
        </w:r>
      </w:ins>
      <w:del w:id="1631"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1632"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633" w:author="Renata M. Diaz" w:date="2021-03-09T18:06:00Z">
        <w:r w:rsidR="00644BE0">
          <w:rPr>
            <w:rFonts w:asciiTheme="majorHAnsi" w:eastAsia="Times New Roman" w:hAnsiTheme="majorHAnsi" w:cstheme="majorHAnsi"/>
          </w:rPr>
          <w:t xml:space="preserve">values for </w:t>
        </w:r>
        <w:del w:id="1634" w:author="Ye,Hao" w:date="2021-04-20T15:53:00Z">
          <w:r w:rsidR="00644BE0" w:rsidDel="0010563C">
            <w:rPr>
              <w:rFonts w:asciiTheme="majorHAnsi" w:eastAsia="Times New Roman" w:hAnsiTheme="majorHAnsi" w:cstheme="majorHAnsi"/>
            </w:rPr>
            <w:delText xml:space="preserve">those </w:delText>
          </w:r>
        </w:del>
      </w:ins>
      <w:del w:id="1635" w:author="Ye,Hao" w:date="2021-04-20T15:53:00Z">
        <w:r w:rsidR="004D1737" w:rsidRPr="002E2A57" w:rsidDel="0010563C">
          <w:rPr>
            <w:rFonts w:asciiTheme="majorHAnsi" w:eastAsia="Times New Roman" w:hAnsiTheme="majorHAnsi" w:cstheme="majorHAnsi"/>
          </w:rPr>
          <w:delText>evenness and skewness</w:delText>
        </w:r>
      </w:del>
      <w:ins w:id="1636" w:author="Renata M. Diaz" w:date="2021-03-08T14:58:00Z">
        <w:del w:id="1637" w:author="Ye,Hao" w:date="2021-04-20T15:53:00Z">
          <w:r w:rsidR="006459D3" w:rsidDel="0010563C">
            <w:rPr>
              <w:rFonts w:asciiTheme="majorHAnsi" w:eastAsia="Times New Roman" w:hAnsiTheme="majorHAnsi" w:cstheme="majorHAnsi"/>
            </w:rPr>
            <w:delText>metrics</w:delText>
          </w:r>
        </w:del>
      </w:ins>
      <w:del w:id="1638" w:author="Ye,Hao" w:date="2021-04-20T15:53:00Z">
        <w:r w:rsidR="004D1737" w:rsidRPr="002E2A57" w:rsidDel="0010563C">
          <w:rPr>
            <w:rFonts w:asciiTheme="majorHAnsi" w:eastAsia="Times New Roman" w:hAnsiTheme="majorHAnsi" w:cstheme="majorHAnsi"/>
          </w:rPr>
          <w:delText xml:space="preserve"> obtained from </w:delText>
        </w:r>
      </w:del>
      <w:r w:rsidR="004D1737" w:rsidRPr="002E2A57">
        <w:rPr>
          <w:rFonts w:asciiTheme="majorHAnsi" w:eastAsia="Times New Roman" w:hAnsiTheme="majorHAnsi" w:cstheme="majorHAnsi"/>
        </w:rPr>
        <w:t>that community’s sampled feasible</w:t>
      </w:r>
      <w:ins w:id="1639" w:author="Ernest, Morgan" w:date="2021-03-31T08:49:00Z">
        <w:r w:rsidR="00383A65">
          <w:rPr>
            <w:rFonts w:asciiTheme="majorHAnsi" w:eastAsia="Times New Roman" w:hAnsiTheme="majorHAnsi" w:cstheme="majorHAnsi"/>
          </w:rPr>
          <w:t xml:space="preserve"> set</w:t>
        </w:r>
      </w:ins>
      <w:del w:id="1640" w:author="Renata M. Diaz" w:date="2021-03-09T18:10:00Z">
        <w:r w:rsidR="004D1737" w:rsidRPr="002E2A57" w:rsidDel="00454822">
          <w:rPr>
            <w:rFonts w:asciiTheme="majorHAnsi" w:eastAsia="Times New Roman" w:hAnsiTheme="majorHAnsi" w:cstheme="majorHAnsi"/>
          </w:rPr>
          <w:delText xml:space="preserve"> set</w:delText>
        </w:r>
      </w:del>
      <w:del w:id="1641"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642" w:author="Renata M. Diaz" w:date="2021-03-08T14:58:00Z">
        <w:r w:rsidR="00654DAA" w:rsidDel="00B66B66">
          <w:rPr>
            <w:rFonts w:asciiTheme="majorHAnsi" w:eastAsia="Times New Roman" w:hAnsiTheme="majorHAnsi" w:cstheme="majorHAnsi"/>
          </w:rPr>
          <w:delText xml:space="preserve">its skewness and evenness </w:delText>
        </w:r>
      </w:del>
      <w:del w:id="1643"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644" w:author="Renata M. Diaz" w:date="2021-03-08T14:58:00Z">
        <w:r w:rsidR="00654DAA" w:rsidRPr="002E2A57" w:rsidDel="00B66B66">
          <w:rPr>
            <w:rFonts w:asciiTheme="majorHAnsi" w:eastAsia="Times New Roman" w:hAnsiTheme="majorHAnsi" w:cstheme="majorHAnsi"/>
          </w:rPr>
          <w:delText>skewness and evenness</w:delText>
        </w:r>
      </w:del>
      <w:ins w:id="1645" w:author="Renata M. Diaz" w:date="2021-03-09T18:06:00Z">
        <w:r w:rsidR="00BF05FE">
          <w:rPr>
            <w:rFonts w:asciiTheme="majorHAnsi" w:eastAsia="Times New Roman" w:hAnsiTheme="majorHAnsi" w:cstheme="majorHAnsi"/>
          </w:rPr>
          <w:t>.</w:t>
        </w:r>
      </w:ins>
      <w:del w:id="1646"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647"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648" w:author="Renata M. Diaz" w:date="2021-03-09T18:06:00Z">
        <w:r w:rsidR="00091E28">
          <w:rPr>
            <w:rFonts w:asciiTheme="majorHAnsi" w:eastAsia="Times New Roman" w:hAnsiTheme="majorHAnsi" w:cstheme="majorHAnsi"/>
          </w:rPr>
          <w:t xml:space="preserve">While the actual ranges and values of summary metrics vary widely over </w:t>
        </w:r>
        <w:del w:id="1649" w:author="Ye,Hao" w:date="2021-04-20T16:16:00Z">
          <w:r w:rsidR="00091E28" w:rsidDel="0010563C">
            <w:rPr>
              <w:rFonts w:asciiTheme="majorHAnsi" w:eastAsia="Times New Roman" w:hAnsiTheme="majorHAnsi" w:cstheme="majorHAnsi"/>
            </w:rPr>
            <w:delText>large</w:delText>
          </w:r>
        </w:del>
      </w:ins>
      <w:ins w:id="1650" w:author="Ye,Hao" w:date="2021-04-20T16:16:00Z">
        <w:r w:rsidR="0010563C">
          <w:rPr>
            <w:rFonts w:asciiTheme="majorHAnsi" w:eastAsia="Times New Roman" w:hAnsiTheme="majorHAnsi" w:cstheme="majorHAnsi"/>
          </w:rPr>
          <w:t>the</w:t>
        </w:r>
      </w:ins>
      <w:ins w:id="1651" w:author="Renata M. Diaz" w:date="2021-03-09T18:06:00Z">
        <w:r w:rsidR="00091E28">
          <w:rPr>
            <w:rFonts w:asciiTheme="majorHAnsi" w:eastAsia="Times New Roman" w:hAnsiTheme="majorHAnsi" w:cstheme="majorHAnsi"/>
          </w:rPr>
          <w:t xml:space="preserve"> ranges of S and N</w:t>
        </w:r>
      </w:ins>
      <w:ins w:id="1652" w:author="Renata M. Diaz" w:date="2021-03-11T11:23:00Z">
        <w:r w:rsidR="00AF2369">
          <w:rPr>
            <w:rFonts w:asciiTheme="majorHAnsi" w:eastAsia="Times New Roman" w:hAnsiTheme="majorHAnsi" w:cstheme="majorHAnsi"/>
          </w:rPr>
          <w:t xml:space="preserve"> </w:t>
        </w:r>
      </w:ins>
      <w:ins w:id="1653" w:author="Ye,Hao" w:date="2021-04-20T16:16:00Z">
        <w:r w:rsidR="00CF5C91">
          <w:rPr>
            <w:rFonts w:asciiTheme="majorHAnsi" w:eastAsia="Times New Roman" w:hAnsiTheme="majorHAnsi" w:cstheme="majorHAnsi"/>
          </w:rPr>
          <w:t xml:space="preserve">among our data </w:t>
        </w:r>
      </w:ins>
      <w:ins w:id="1654" w:author="Renata M. Diaz" w:date="2021-03-11T11:23:00Z">
        <w:r w:rsidR="00AF2369">
          <w:rPr>
            <w:rFonts w:asciiTheme="majorHAnsi" w:eastAsia="Times New Roman" w:hAnsiTheme="majorHAnsi" w:cstheme="majorHAnsi"/>
          </w:rPr>
          <w:t>and thus cannot be</w:t>
        </w:r>
        <w:r w:rsidR="0058481D">
          <w:rPr>
            <w:rFonts w:asciiTheme="majorHAnsi" w:eastAsia="Times New Roman" w:hAnsiTheme="majorHAnsi" w:cstheme="majorHAnsi"/>
          </w:rPr>
          <w:t xml:space="preserve"> </w:t>
        </w:r>
        <w:del w:id="1655" w:author="Ye,Hao" w:date="2021-04-20T16:17:00Z">
          <w:r w:rsidR="0058481D" w:rsidDel="00CF5C91">
            <w:rPr>
              <w:rFonts w:asciiTheme="majorHAnsi" w:eastAsia="Times New Roman" w:hAnsiTheme="majorHAnsi" w:cstheme="majorHAnsi"/>
            </w:rPr>
            <w:delText>used</w:delText>
          </w:r>
        </w:del>
      </w:ins>
      <w:ins w:id="1656" w:author="Ye,Hao" w:date="2021-04-20T16:17:00Z">
        <w:r w:rsidR="00CF5C91">
          <w:rPr>
            <w:rFonts w:asciiTheme="majorHAnsi" w:eastAsia="Times New Roman" w:hAnsiTheme="majorHAnsi" w:cstheme="majorHAnsi"/>
          </w:rPr>
          <w:t>directly compared</w:t>
        </w:r>
      </w:ins>
      <w:ins w:id="1657" w:author="Renata M. Diaz" w:date="2021-03-11T11:23:00Z">
        <w:del w:id="1658" w:author="Ye,Hao" w:date="2021-04-20T16:17:00Z">
          <w:r w:rsidR="0058481D" w:rsidDel="00CF5C91">
            <w:rPr>
              <w:rFonts w:asciiTheme="majorHAnsi" w:eastAsia="Times New Roman" w:hAnsiTheme="majorHAnsi" w:cstheme="majorHAnsi"/>
            </w:rPr>
            <w:delText xml:space="preserve"> for direct comparisons</w:delText>
          </w:r>
        </w:del>
      </w:ins>
      <w:ins w:id="1659" w:author="Renata M. Diaz" w:date="2021-03-09T18:06:00Z">
        <w:r w:rsidR="00091E28">
          <w:rPr>
            <w:rFonts w:asciiTheme="majorHAnsi" w:eastAsia="Times New Roman" w:hAnsiTheme="majorHAnsi" w:cstheme="majorHAnsi"/>
          </w:rPr>
          <w:t>, p</w:t>
        </w:r>
      </w:ins>
      <w:del w:id="1660"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661"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662"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663" w:author="Renata M. Diaz" w:date="2021-03-09T18:07:00Z">
        <w:r w:rsidR="00AD6291" w:rsidRPr="002E2A57" w:rsidDel="00216E86">
          <w:rPr>
            <w:rFonts w:asciiTheme="majorHAnsi" w:eastAsia="Times New Roman" w:hAnsiTheme="majorHAnsi" w:cstheme="majorHAnsi"/>
          </w:rPr>
          <w:delText>, allowin</w:delText>
        </w:r>
      </w:del>
      <w:ins w:id="1664" w:author="Ye,Hao" w:date="2021-04-20T16:17:00Z">
        <w:r w:rsidR="00CF5C91">
          <w:rPr>
            <w:rFonts w:asciiTheme="majorHAnsi" w:eastAsia="Times New Roman" w:hAnsiTheme="majorHAnsi" w:cstheme="majorHAnsi"/>
          </w:rPr>
          <w:t>, thereby enabling</w:t>
        </w:r>
      </w:ins>
      <w:del w:id="1665" w:author="Renata M. Diaz" w:date="2021-03-09T18:07:00Z">
        <w:r w:rsidR="00AD6291" w:rsidRPr="002E2A57" w:rsidDel="00216E86">
          <w:rPr>
            <w:rFonts w:asciiTheme="majorHAnsi" w:eastAsia="Times New Roman" w:hAnsiTheme="majorHAnsi" w:cstheme="majorHAnsi"/>
          </w:rPr>
          <w:delText>g</w:delText>
        </w:r>
      </w:del>
      <w:ins w:id="1666" w:author="Renata M. Diaz" w:date="2021-03-09T18:07:00Z">
        <w:del w:id="1667" w:author="Ye,Hao" w:date="2021-04-20T16:17:00Z">
          <w:r w:rsidR="00216E86" w:rsidDel="00CF5C91">
            <w:rPr>
              <w:rFonts w:asciiTheme="majorHAnsi" w:eastAsia="Times New Roman" w:hAnsiTheme="majorHAnsi" w:cstheme="majorHAnsi"/>
            </w:rPr>
            <w:delText xml:space="preserve"> and allow</w:delText>
          </w:r>
        </w:del>
      </w:ins>
      <w:r w:rsidR="00AD6291" w:rsidRPr="002E2A57">
        <w:rPr>
          <w:rFonts w:asciiTheme="majorHAnsi" w:eastAsia="Times New Roman" w:hAnsiTheme="majorHAnsi" w:cstheme="majorHAnsi"/>
        </w:rPr>
        <w:t xml:space="preserve"> broad-scale assessment across </w:t>
      </w:r>
      <w:ins w:id="1668" w:author="Ye,Hao" w:date="2021-04-20T16:17:00Z">
        <w:r w:rsidR="00CF5C91">
          <w:rPr>
            <w:rFonts w:asciiTheme="majorHAnsi" w:eastAsia="Times New Roman" w:hAnsiTheme="majorHAnsi" w:cstheme="majorHAnsi"/>
          </w:rPr>
          <w:t>our entire dataset</w:t>
        </w:r>
      </w:ins>
      <w:del w:id="1669" w:author="Ye,Hao" w:date="2021-04-20T16:17:00Z">
        <w:r w:rsidR="00AD6291" w:rsidRPr="002E2A57" w:rsidDel="00CF5C91">
          <w:rPr>
            <w:rFonts w:asciiTheme="majorHAnsi" w:eastAsia="Times New Roman" w:hAnsiTheme="majorHAnsi" w:cstheme="majorHAnsi"/>
          </w:rPr>
          <w:delText xml:space="preserve">wide ranges of </w:delText>
        </w:r>
        <w:r w:rsidR="00AD6291" w:rsidRPr="00EC688A" w:rsidDel="00CF5C91">
          <w:rPr>
            <w:rFonts w:asciiTheme="majorHAnsi" w:eastAsia="Times New Roman" w:hAnsiTheme="majorHAnsi" w:cstheme="majorHAnsi"/>
            <w:i/>
            <w:iCs/>
          </w:rPr>
          <w:delText>S</w:delText>
        </w:r>
        <w:r w:rsidR="00AD6291" w:rsidRPr="002E2A57" w:rsidDel="00CF5C91">
          <w:rPr>
            <w:rFonts w:asciiTheme="majorHAnsi" w:eastAsia="Times New Roman" w:hAnsiTheme="majorHAnsi" w:cstheme="majorHAnsi"/>
          </w:rPr>
          <w:delText xml:space="preserve"> and </w:delText>
        </w:r>
        <w:r w:rsidR="00AD6291" w:rsidRPr="00EC688A" w:rsidDel="00CF5C91">
          <w:rPr>
            <w:rFonts w:asciiTheme="majorHAnsi" w:eastAsia="Times New Roman" w:hAnsiTheme="majorHAnsi" w:cstheme="majorHAnsi"/>
            <w:i/>
            <w:iCs/>
          </w:rPr>
          <w:delText>N</w:delText>
        </w:r>
      </w:del>
      <w:r w:rsidR="00AD6291" w:rsidRPr="002E2A57">
        <w:rPr>
          <w:rFonts w:asciiTheme="majorHAnsi" w:eastAsia="Times New Roman" w:hAnsiTheme="majorHAnsi" w:cstheme="majorHAnsi"/>
        </w:rPr>
        <w:t xml:space="preserve">. </w:t>
      </w:r>
      <w:del w:id="1670"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671"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672" w:author="Renata M. Diaz" w:date="2021-03-08T15:03:00Z">
        <w:r w:rsidR="00447F50">
          <w:rPr>
            <w:rFonts w:asciiTheme="majorHAnsi" w:eastAsia="Times New Roman" w:hAnsiTheme="majorHAnsi" w:cstheme="majorHAnsi"/>
          </w:rPr>
          <w:t>We used two-tailed 95% interval</w:t>
        </w:r>
      </w:ins>
      <w:ins w:id="1673" w:author="Renata M. Diaz" w:date="2021-03-09T18:07:00Z">
        <w:r w:rsidR="005B1650">
          <w:rPr>
            <w:rFonts w:asciiTheme="majorHAnsi" w:eastAsia="Times New Roman" w:hAnsiTheme="majorHAnsi" w:cstheme="majorHAnsi"/>
          </w:rPr>
          <w:t>s</w:t>
        </w:r>
      </w:ins>
      <w:ins w:id="1674" w:author="Renata M. Diaz" w:date="2021-03-08T15:03:00Z">
        <w:r w:rsidR="00447F50">
          <w:rPr>
            <w:rFonts w:asciiTheme="majorHAnsi" w:eastAsia="Times New Roman" w:hAnsiTheme="majorHAnsi" w:cstheme="majorHAnsi"/>
          </w:rPr>
          <w:t xml:space="preserve"> </w:t>
        </w:r>
      </w:ins>
      <w:ins w:id="1675" w:author="Renata M. Diaz" w:date="2021-03-09T18:07:00Z">
        <w:r w:rsidR="00D52E84">
          <w:rPr>
            <w:rFonts w:asciiTheme="majorHAnsi" w:eastAsia="Times New Roman" w:hAnsiTheme="majorHAnsi" w:cstheme="majorHAnsi"/>
          </w:rPr>
          <w:t>to</w:t>
        </w:r>
      </w:ins>
      <w:ins w:id="1676" w:author="Renata M. Diaz" w:date="2021-03-08T15:03:00Z">
        <w:r w:rsidR="00447F50">
          <w:rPr>
            <w:rFonts w:asciiTheme="majorHAnsi" w:eastAsia="Times New Roman" w:hAnsiTheme="majorHAnsi" w:cstheme="majorHAnsi"/>
          </w:rPr>
          <w:t xml:space="preserve"> </w:t>
        </w:r>
      </w:ins>
      <w:ins w:id="1677" w:author="Renata M. Diaz" w:date="2021-03-09T18:07:00Z">
        <w:r w:rsidR="00DD126E">
          <w:rPr>
            <w:rFonts w:asciiTheme="majorHAnsi" w:eastAsia="Times New Roman" w:hAnsiTheme="majorHAnsi" w:cstheme="majorHAnsi"/>
          </w:rPr>
          <w:t>test</w:t>
        </w:r>
      </w:ins>
      <w:ins w:id="1678" w:author="Renata M. Diaz" w:date="2021-03-08T15:03:00Z">
        <w:r w:rsidR="00447F50">
          <w:rPr>
            <w:rFonts w:asciiTheme="majorHAnsi" w:eastAsia="Times New Roman" w:hAnsiTheme="majorHAnsi" w:cstheme="majorHAnsi"/>
          </w:rPr>
          <w:t xml:space="preserve"> whether </w:t>
        </w:r>
        <w:del w:id="1679" w:author="Ye,Hao" w:date="2021-04-20T16:17:00Z">
          <w:r w:rsidR="00447F50" w:rsidDel="00CF5C91">
            <w:rPr>
              <w:rFonts w:asciiTheme="majorHAnsi" w:eastAsia="Times New Roman" w:hAnsiTheme="majorHAnsi" w:cstheme="majorHAnsi"/>
            </w:rPr>
            <w:delText xml:space="preserve">observed communities’ </w:delText>
          </w:r>
        </w:del>
        <w:r w:rsidR="00447F50">
          <w:rPr>
            <w:rFonts w:asciiTheme="majorHAnsi" w:eastAsia="Times New Roman" w:hAnsiTheme="majorHAnsi" w:cstheme="majorHAnsi"/>
          </w:rPr>
          <w:t xml:space="preserve">percentile values for each metric were disproportionately </w:t>
        </w:r>
      </w:ins>
      <w:ins w:id="1680"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681"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682" w:author="Renata M. Diaz" w:date="2021-03-11T11:25:00Z">
        <w:r w:rsidR="00F80696">
          <w:rPr>
            <w:rFonts w:asciiTheme="majorHAnsi" w:eastAsia="Times New Roman" w:hAnsiTheme="majorHAnsi" w:cstheme="majorHAnsi"/>
          </w:rPr>
          <w:t xml:space="preserve"> for unusually </w:t>
        </w:r>
      </w:ins>
      <w:ins w:id="1683"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684"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1685" w:author="Renata M. Diaz" w:date="2021-03-11T11:28:00Z">
        <w:r w:rsidR="00066B0E">
          <w:rPr>
            <w:rFonts w:asciiTheme="majorHAnsi" w:eastAsia="Times New Roman" w:hAnsiTheme="majorHAnsi" w:cstheme="majorHAnsi"/>
          </w:rPr>
          <w:t xml:space="preserve">while in testing for low </w:t>
        </w:r>
      </w:ins>
      <w:ins w:id="1686" w:author="Renata M. Diaz" w:date="2021-03-11T11:25:00Z">
        <w:r w:rsidR="00F80696">
          <w:rPr>
            <w:rFonts w:asciiTheme="majorHAnsi" w:eastAsia="Times New Roman" w:hAnsiTheme="majorHAnsi" w:cstheme="majorHAnsi"/>
          </w:rPr>
          <w:t>values, we defined it as the proportion of sampled values less than or e</w:t>
        </w:r>
      </w:ins>
      <w:ins w:id="1687"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1688"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w:t>
        </w:r>
      </w:ins>
      <w:ins w:id="1689" w:author="Ye,Hao" w:date="2021-04-20T16:18:00Z">
        <w:r w:rsidR="00CF5C91">
          <w:rPr>
            <w:rFonts w:asciiTheme="majorHAnsi" w:eastAsia="Times New Roman" w:hAnsiTheme="majorHAnsi" w:cstheme="majorHAnsi"/>
          </w:rPr>
          <w:t xml:space="preserve">in the event of ties </w:t>
        </w:r>
      </w:ins>
      <w:ins w:id="1690" w:author="Ye,Hao" w:date="2021-04-20T16:19:00Z">
        <w:r w:rsidR="00CF5C91">
          <w:rPr>
            <w:rFonts w:asciiTheme="majorHAnsi" w:eastAsia="Times New Roman" w:hAnsiTheme="majorHAnsi" w:cstheme="majorHAnsi"/>
          </w:rPr>
          <w:t xml:space="preserve">in </w:t>
        </w:r>
      </w:ins>
      <w:ins w:id="1691" w:author="Renata M. Diaz" w:date="2021-03-11T11:27:00Z">
        <w:del w:id="1692" w:author="Ye,Hao" w:date="2021-04-20T16:19:00Z">
          <w:r w:rsidR="004031C8" w:rsidDel="00CF5C91">
            <w:rPr>
              <w:rFonts w:asciiTheme="majorHAnsi" w:eastAsia="Times New Roman" w:hAnsiTheme="majorHAnsi" w:cstheme="majorHAnsi"/>
            </w:rPr>
            <w:delText xml:space="preserve">even in instances where </w:delText>
          </w:r>
        </w:del>
        <w:r w:rsidR="004031C8">
          <w:rPr>
            <w:rFonts w:asciiTheme="majorHAnsi" w:eastAsia="Times New Roman" w:hAnsiTheme="majorHAnsi" w:cstheme="majorHAnsi"/>
          </w:rPr>
          <w:t>the sampled distribution</w:t>
        </w:r>
        <w:del w:id="1693" w:author="Ye,Hao" w:date="2021-04-20T16:19:00Z">
          <w:r w:rsidR="004031C8" w:rsidDel="00CF5C91">
            <w:rPr>
              <w:rFonts w:asciiTheme="majorHAnsi" w:eastAsia="Times New Roman" w:hAnsiTheme="majorHAnsi" w:cstheme="majorHAnsi"/>
            </w:rPr>
            <w:delText xml:space="preserve"> </w:delText>
          </w:r>
        </w:del>
      </w:ins>
      <w:ins w:id="1694" w:author="Renata M. Diaz" w:date="2021-03-11T11:28:00Z">
        <w:del w:id="1695" w:author="Ye,Hao" w:date="2021-04-20T16:19:00Z">
          <w:r w:rsidR="004031C8" w:rsidDel="00CF5C91">
            <w:rPr>
              <w:rFonts w:asciiTheme="majorHAnsi" w:eastAsia="Times New Roman" w:hAnsiTheme="majorHAnsi" w:cstheme="majorHAnsi"/>
            </w:rPr>
            <w:delText>had numerous ties</w:delText>
          </w:r>
        </w:del>
      </w:ins>
      <w:ins w:id="1696" w:author="Renata M. Diaz" w:date="2021-03-11T11:34:00Z">
        <w:r w:rsidR="00924AA6">
          <w:rPr>
            <w:rFonts w:asciiTheme="majorHAnsi" w:eastAsia="Times New Roman" w:hAnsiTheme="majorHAnsi" w:cstheme="majorHAnsi"/>
          </w:rPr>
          <w:t xml:space="preserve">. Because it is impossible for an </w:t>
        </w:r>
      </w:ins>
      <w:ins w:id="1697" w:author="Renata M. Diaz" w:date="2021-03-11T11:35:00Z">
        <w:r w:rsidR="00924AA6">
          <w:rPr>
            <w:rFonts w:asciiTheme="majorHAnsi" w:eastAsia="Times New Roman" w:hAnsiTheme="majorHAnsi" w:cstheme="majorHAnsi"/>
          </w:rPr>
          <w:t>observed percentile score</w:t>
        </w:r>
      </w:ins>
      <w:ins w:id="1698" w:author="Renata M. Diaz" w:date="2021-03-11T11:34:00Z">
        <w:r w:rsidR="00924AA6">
          <w:rPr>
            <w:rFonts w:asciiTheme="majorHAnsi" w:eastAsia="Times New Roman" w:hAnsiTheme="majorHAnsi" w:cstheme="majorHAnsi"/>
          </w:rPr>
          <w:t xml:space="preserve"> to be above or below the 97</w:t>
        </w:r>
      </w:ins>
      <w:ins w:id="1699"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700"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701"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702"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703"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704" w:author="Renata M. Diaz" w:date="2021-03-08T15:04:00Z">
        <w:r w:rsidR="006269D3" w:rsidRPr="002E2A57" w:rsidDel="004C2DBC">
          <w:rPr>
            <w:rFonts w:asciiTheme="majorHAnsi" w:eastAsia="Times New Roman" w:hAnsiTheme="majorHAnsi" w:cstheme="majorHAnsi"/>
          </w:rPr>
          <w:delText xml:space="preserve">very few </w:delText>
        </w:r>
      </w:del>
      <w:del w:id="1705" w:author="Renata M. Diaz" w:date="2021-03-08T14:59:00Z">
        <w:r w:rsidR="006269D3" w:rsidRPr="002E2A57" w:rsidDel="003C4CAC">
          <w:rPr>
            <w:rFonts w:asciiTheme="majorHAnsi" w:eastAsia="Times New Roman" w:hAnsiTheme="majorHAnsi" w:cstheme="majorHAnsi"/>
          </w:rPr>
          <w:delText xml:space="preserve">unique </w:delText>
        </w:r>
      </w:del>
      <w:del w:id="1706"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707"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708"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709" w:author="Renata M. Diaz" w:date="2021-03-11T11:33:00Z">
        <w:r w:rsidR="00B309A8" w:rsidRPr="002E2A57" w:rsidDel="006D58F6">
          <w:rPr>
            <w:rFonts w:asciiTheme="majorHAnsi" w:eastAsia="Times New Roman" w:hAnsiTheme="majorHAnsi" w:cstheme="majorHAnsi"/>
          </w:rPr>
          <w:delText xml:space="preserve">. </w:delText>
        </w:r>
      </w:del>
      <w:ins w:id="1710" w:author="Renata M. Diaz" w:date="2021-03-11T11:23:00Z">
        <w:r w:rsidR="00455139">
          <w:rPr>
            <w:rFonts w:asciiTheme="majorHAnsi" w:eastAsia="Times New Roman" w:hAnsiTheme="majorHAnsi" w:cstheme="majorHAnsi"/>
          </w:rPr>
          <w:t>Finally</w:t>
        </w:r>
      </w:ins>
      <w:ins w:id="1711"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1712" w:author="Renata M. Diaz" w:date="2021-03-09T18:16:00Z">
        <w:r w:rsidR="00D97AEE">
          <w:rPr>
            <w:rFonts w:asciiTheme="majorHAnsi" w:eastAsia="Times New Roman" w:hAnsiTheme="majorHAnsi" w:cstheme="majorHAnsi"/>
          </w:rPr>
          <w:t>alysis included</w:t>
        </w:r>
      </w:ins>
      <w:del w:id="1713" w:author="Renata M. Diaz" w:date="2021-03-09T18:08:00Z">
        <w:r w:rsidR="00F33321" w:rsidDel="002914B7">
          <w:rPr>
            <w:rFonts w:asciiTheme="majorHAnsi" w:eastAsia="Times New Roman" w:hAnsiTheme="majorHAnsi" w:cstheme="majorHAnsi"/>
          </w:rPr>
          <w:delText xml:space="preserve">Our final aggregated </w:delText>
        </w:r>
      </w:del>
      <w:del w:id="1714" w:author="Renata M. Diaz" w:date="2021-03-09T18:15:00Z">
        <w:r w:rsidR="00F33321" w:rsidDel="004903D5">
          <w:rPr>
            <w:rFonts w:asciiTheme="majorHAnsi" w:eastAsia="Times New Roman" w:hAnsiTheme="majorHAnsi" w:cstheme="majorHAnsi"/>
          </w:rPr>
          <w:delText>analys</w:delText>
        </w:r>
      </w:del>
      <w:del w:id="1715" w:author="Renata M. Diaz" w:date="2021-03-09T18:11:00Z">
        <w:r w:rsidR="00F33321" w:rsidDel="00661E09">
          <w:rPr>
            <w:rFonts w:asciiTheme="majorHAnsi" w:eastAsia="Times New Roman" w:hAnsiTheme="majorHAnsi" w:cstheme="majorHAnsi"/>
          </w:rPr>
          <w:delText>e</w:delText>
        </w:r>
      </w:del>
      <w:del w:id="1716"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717" w:author="Renata M. Diaz" w:date="2021-03-09T18:08:00Z">
        <w:r w:rsidR="00F33321" w:rsidDel="002914B7">
          <w:rPr>
            <w:rFonts w:asciiTheme="majorHAnsi" w:eastAsia="Times New Roman" w:hAnsiTheme="majorHAnsi" w:cstheme="majorHAnsi"/>
          </w:rPr>
          <w:delText xml:space="preserve">included </w:delText>
        </w:r>
      </w:del>
      <w:ins w:id="1718" w:author="Renata M. Diaz" w:date="2021-03-22T16:35:00Z">
        <w:r w:rsidR="005E5DD9">
          <w:rPr>
            <w:rFonts w:asciiTheme="majorHAnsi" w:eastAsia="Times New Roman" w:hAnsiTheme="majorHAnsi" w:cstheme="majorHAnsi"/>
          </w:rPr>
          <w:t>21,395</w:t>
        </w:r>
      </w:ins>
      <w:ins w:id="1719" w:author="Renata M. Diaz" w:date="2021-03-09T18:08:00Z">
        <w:r w:rsidR="002914B7">
          <w:rPr>
            <w:rFonts w:asciiTheme="majorHAnsi" w:eastAsia="Times New Roman" w:hAnsiTheme="majorHAnsi" w:cstheme="majorHAnsi"/>
          </w:rPr>
          <w:t xml:space="preserve"> communities for skewness and </w:t>
        </w:r>
      </w:ins>
      <w:ins w:id="1720" w:author="Renata M. Diaz" w:date="2021-03-22T16:36:00Z">
        <w:r w:rsidR="005E5DD9">
          <w:rPr>
            <w:rFonts w:asciiTheme="majorHAnsi" w:eastAsia="Times New Roman" w:hAnsiTheme="majorHAnsi" w:cstheme="majorHAnsi"/>
          </w:rPr>
          <w:t>21,403</w:t>
        </w:r>
      </w:ins>
      <w:ins w:id="1721" w:author="Renata M. Diaz" w:date="2021-03-09T18:08:00Z">
        <w:r w:rsidR="002914B7">
          <w:rPr>
            <w:rFonts w:asciiTheme="majorHAnsi" w:eastAsia="Times New Roman" w:hAnsiTheme="majorHAnsi" w:cstheme="majorHAnsi"/>
          </w:rPr>
          <w:t xml:space="preserve"> communities for all other</w:t>
        </w:r>
      </w:ins>
      <w:ins w:id="1722" w:author="Renata M. Diaz" w:date="2021-03-12T18:59:00Z">
        <w:r w:rsidR="00E764E5">
          <w:rPr>
            <w:rFonts w:asciiTheme="majorHAnsi" w:eastAsia="Times New Roman" w:hAnsiTheme="majorHAnsi" w:cstheme="majorHAnsi"/>
          </w:rPr>
          <w:t xml:space="preserve"> shape</w:t>
        </w:r>
      </w:ins>
      <w:ins w:id="1723"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724" w:author="Renata M. Diaz" w:date="2021-03-09T18:08:00Z">
        <w:r w:rsidR="00F33321" w:rsidDel="002914B7">
          <w:rPr>
            <w:rFonts w:asciiTheme="majorHAnsi" w:eastAsia="Times New Roman" w:hAnsiTheme="majorHAnsi" w:cstheme="majorHAnsi"/>
          </w:rPr>
          <w:delText>22,</w:delText>
        </w:r>
      </w:del>
      <w:del w:id="1725" w:author="Renata M. Diaz" w:date="2021-03-08T15:06:00Z">
        <w:r w:rsidR="00F33321" w:rsidDel="00544B03">
          <w:rPr>
            <w:rFonts w:asciiTheme="majorHAnsi" w:eastAsia="Times New Roman" w:hAnsiTheme="majorHAnsi" w:cstheme="majorHAnsi"/>
          </w:rPr>
          <w:delText xml:space="preserve">142 </w:delText>
        </w:r>
      </w:del>
      <w:del w:id="1726" w:author="Renata M. Diaz" w:date="2021-03-09T18:08:00Z">
        <w:r w:rsidR="00F33321" w:rsidDel="002914B7">
          <w:rPr>
            <w:rFonts w:asciiTheme="majorHAnsi" w:eastAsia="Times New Roman" w:hAnsiTheme="majorHAnsi" w:cstheme="majorHAnsi"/>
          </w:rPr>
          <w:delText>communities for evenness and 22,</w:delText>
        </w:r>
      </w:del>
      <w:del w:id="1727" w:author="Renata M. Diaz" w:date="2021-03-08T15:06:00Z">
        <w:r w:rsidR="00F33321" w:rsidDel="00544B03">
          <w:rPr>
            <w:rFonts w:asciiTheme="majorHAnsi" w:eastAsia="Times New Roman" w:hAnsiTheme="majorHAnsi" w:cstheme="majorHAnsi"/>
          </w:rPr>
          <w:delText xml:space="preserve">325 </w:delText>
        </w:r>
      </w:del>
      <w:del w:id="1728"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2E905BAB" w:rsidR="004F3FF8" w:rsidRPr="004F3FF8" w:rsidRDefault="00311C60">
      <w:pPr>
        <w:spacing w:line="480" w:lineRule="auto"/>
        <w:rPr>
          <w:rFonts w:asciiTheme="majorHAnsi" w:eastAsia="Times New Roman" w:hAnsiTheme="majorHAnsi" w:cstheme="majorHAnsi"/>
          <w:iCs/>
          <w:rPrChange w:id="1729" w:author="Renata M. Diaz" w:date="2021-03-09T14:01:00Z">
            <w:rPr>
              <w:rFonts w:asciiTheme="majorHAnsi" w:eastAsia="Times New Roman" w:hAnsiTheme="majorHAnsi" w:cstheme="majorHAnsi"/>
              <w:i/>
              <w:iCs/>
            </w:rPr>
          </w:rPrChange>
        </w:rPr>
      </w:pPr>
      <w:moveToRangeStart w:id="1730" w:author="Renata M. Diaz" w:date="2021-03-10T14:43:00Z" w:name="move66279822"/>
      <w:moveTo w:id="1731" w:author="Renata M. Diaz" w:date="2021-03-10T14:43:00Z">
        <w:r w:rsidRPr="002E2A57">
          <w:rPr>
            <w:rFonts w:asciiTheme="majorHAnsi" w:eastAsia="Times New Roman" w:hAnsiTheme="majorHAnsi" w:cstheme="majorHAnsi"/>
          </w:rPr>
          <w:t xml:space="preserve">We also used the distributions </w:t>
        </w:r>
        <w:del w:id="1732"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733" w:author="Renata M. Diaz" w:date="2021-03-10T14:43:00Z">
        <w:r>
          <w:rPr>
            <w:rFonts w:asciiTheme="majorHAnsi" w:eastAsia="Times New Roman" w:hAnsiTheme="majorHAnsi" w:cstheme="majorHAnsi"/>
          </w:rPr>
          <w:t>of dissimilarity scores and shape metrics</w:t>
        </w:r>
      </w:ins>
      <w:moveTo w:id="1734" w:author="Renata M. Diaz" w:date="2021-03-10T14:43:00Z">
        <w:r w:rsidRPr="002E2A57">
          <w:rPr>
            <w:rFonts w:asciiTheme="majorHAnsi" w:eastAsia="Times New Roman" w:hAnsiTheme="majorHAnsi" w:cstheme="majorHAnsi"/>
          </w:rPr>
          <w:t xml:space="preserve"> to </w:t>
        </w:r>
        <w:del w:id="1735" w:author="Ye,Hao" w:date="2021-04-20T16:21:00Z">
          <w:r w:rsidRPr="002E2A57" w:rsidDel="00B0256D">
            <w:rPr>
              <w:rFonts w:asciiTheme="majorHAnsi" w:eastAsia="Times New Roman" w:hAnsiTheme="majorHAnsi" w:cstheme="majorHAnsi"/>
            </w:rPr>
            <w:delText>describe</w:delText>
          </w:r>
        </w:del>
      </w:moveTo>
      <w:ins w:id="1736" w:author="Ye,Hao" w:date="2021-04-20T16:21:00Z">
        <w:r w:rsidR="00B0256D">
          <w:rPr>
            <w:rFonts w:asciiTheme="majorHAnsi" w:eastAsia="Times New Roman" w:hAnsiTheme="majorHAnsi" w:cstheme="majorHAnsi"/>
          </w:rPr>
          <w:t>quantify</w:t>
        </w:r>
      </w:ins>
      <w:moveTo w:id="1737"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moveTo>
      <w:ins w:id="1738" w:author="Ye,Hao" w:date="2021-04-20T16:22:00Z">
        <w:r w:rsidR="00B0256D">
          <w:rPr>
            <w:rFonts w:asciiTheme="majorHAnsi" w:eastAsia="Times New Roman" w:hAnsiTheme="majorHAnsi" w:cstheme="majorHAnsi"/>
          </w:rPr>
          <w:t xml:space="preserve">when </w:t>
        </w:r>
      </w:ins>
      <w:moveTo w:id="1739" w:author="Renata M. Diaz" w:date="2021-03-10T14:43:00Z">
        <w:del w:id="1740" w:author="Ye,Hao" w:date="2021-04-20T16:22:00Z">
          <w:r w:rsidDel="00B0256D">
            <w:rPr>
              <w:rFonts w:asciiTheme="majorHAnsi" w:eastAsia="Times New Roman" w:hAnsiTheme="majorHAnsi" w:cstheme="majorHAnsi"/>
            </w:rPr>
            <w:delText xml:space="preserve">in what situations </w:delText>
          </w:r>
        </w:del>
        <w:r>
          <w:rPr>
            <w:rFonts w:asciiTheme="majorHAnsi" w:eastAsia="Times New Roman" w:hAnsiTheme="majorHAnsi" w:cstheme="majorHAnsi"/>
          </w:rPr>
          <w:t xml:space="preserve">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730"/>
      <w:ins w:id="1741" w:author="Renata M. Diaz" w:date="2021-03-10T14:45:00Z">
        <w:r>
          <w:rPr>
            <w:rFonts w:asciiTheme="majorHAnsi" w:eastAsia="Times New Roman" w:hAnsiTheme="majorHAnsi" w:cstheme="majorHAnsi"/>
          </w:rPr>
          <w:t xml:space="preserve">For an overall sense of how tightly elements of the feasible set </w:t>
        </w:r>
      </w:ins>
      <w:ins w:id="1742" w:author="Renata M. Diaz" w:date="2021-03-11T11:37:00Z">
        <w:r w:rsidR="00C02264">
          <w:rPr>
            <w:rFonts w:asciiTheme="majorHAnsi" w:eastAsia="Times New Roman" w:hAnsiTheme="majorHAnsi" w:cstheme="majorHAnsi"/>
          </w:rPr>
          <w:t>were</w:t>
        </w:r>
      </w:ins>
      <w:ins w:id="1743" w:author="Renata M. Diaz" w:date="2021-03-10T14:45:00Z">
        <w:r>
          <w:rPr>
            <w:rFonts w:asciiTheme="majorHAnsi" w:eastAsia="Times New Roman" w:hAnsiTheme="majorHAnsi" w:cstheme="majorHAnsi"/>
          </w:rPr>
          <w:t xml:space="preserve"> clustered around the central tendency, we </w:t>
        </w:r>
      </w:ins>
      <w:ins w:id="1744" w:author="Renata M. Diaz" w:date="2021-03-11T11:37:00Z">
        <w:r w:rsidR="005A0F3F">
          <w:rPr>
            <w:rFonts w:asciiTheme="majorHAnsi" w:eastAsia="Times New Roman" w:hAnsiTheme="majorHAnsi" w:cstheme="majorHAnsi"/>
          </w:rPr>
          <w:t>calculated</w:t>
        </w:r>
      </w:ins>
      <w:ins w:id="1745" w:author="Renata M. Diaz" w:date="2021-03-10T14:45:00Z">
        <w:r>
          <w:rPr>
            <w:rFonts w:asciiTheme="majorHAnsi" w:eastAsia="Times New Roman" w:hAnsiTheme="majorHAnsi" w:cstheme="majorHAnsi"/>
          </w:rPr>
          <w:t xml:space="preserve"> the mean d</w:t>
        </w:r>
      </w:ins>
      <w:ins w:id="1746" w:author="Renata M. Diaz" w:date="2021-03-10T14:46:00Z">
        <w:r>
          <w:rPr>
            <w:rFonts w:asciiTheme="majorHAnsi" w:eastAsia="Times New Roman" w:hAnsiTheme="majorHAnsi" w:cstheme="majorHAnsi"/>
          </w:rPr>
          <w:t xml:space="preserve">issimilarity score between all samples from a feasible set and </w:t>
        </w:r>
      </w:ins>
      <w:ins w:id="1747" w:author="Ye,Hao" w:date="2021-04-20T16:23:00Z">
        <w:r w:rsidR="00B0256D">
          <w:rPr>
            <w:rFonts w:asciiTheme="majorHAnsi" w:eastAsia="Times New Roman" w:hAnsiTheme="majorHAnsi" w:cstheme="majorHAnsi"/>
          </w:rPr>
          <w:t xml:space="preserve">its </w:t>
        </w:r>
      </w:ins>
      <w:ins w:id="1748" w:author="Renata M. Diaz" w:date="2021-03-10T14:46:00Z">
        <w:del w:id="1749" w:author="Ye,Hao" w:date="2021-04-20T16:23:00Z">
          <w:r w:rsidDel="00B0256D">
            <w:rPr>
              <w:rFonts w:asciiTheme="majorHAnsi" w:eastAsia="Times New Roman" w:hAnsiTheme="majorHAnsi" w:cstheme="majorHAnsi"/>
            </w:rPr>
            <w:delText xml:space="preserve">the approximate </w:delText>
          </w:r>
        </w:del>
        <w:r>
          <w:rPr>
            <w:rFonts w:asciiTheme="majorHAnsi" w:eastAsia="Times New Roman" w:hAnsiTheme="majorHAnsi" w:cstheme="majorHAnsi"/>
          </w:rPr>
          <w:t>central tendency</w:t>
        </w:r>
        <w:del w:id="1750" w:author="Ye,Hao" w:date="2021-04-20T16:23:00Z">
          <w:r w:rsidDel="00B0256D">
            <w:rPr>
              <w:rFonts w:asciiTheme="majorHAnsi" w:eastAsia="Times New Roman" w:hAnsiTheme="majorHAnsi" w:cstheme="majorHAnsi"/>
            </w:rPr>
            <w:delText xml:space="preserve"> of that feasible set</w:delText>
          </w:r>
        </w:del>
        <w:r>
          <w:rPr>
            <w:rFonts w:asciiTheme="majorHAnsi" w:eastAsia="Times New Roman" w:hAnsiTheme="majorHAnsi" w:cstheme="majorHAnsi"/>
          </w:rPr>
          <w:t xml:space="preserve">. </w:t>
        </w:r>
      </w:ins>
      <w:ins w:id="1751" w:author="Renata M. Diaz" w:date="2021-03-10T14:47:00Z">
        <w:r w:rsidR="003A6101">
          <w:rPr>
            <w:rFonts w:asciiTheme="majorHAnsi" w:eastAsia="Times New Roman" w:hAnsiTheme="majorHAnsi" w:cstheme="majorHAnsi"/>
          </w:rPr>
          <w:t xml:space="preserve">For </w:t>
        </w:r>
      </w:ins>
      <w:ins w:id="1752" w:author="Ye,Hao" w:date="2021-04-20T16:23:00Z">
        <w:r w:rsidR="00B0256D">
          <w:rPr>
            <w:rFonts w:asciiTheme="majorHAnsi" w:eastAsia="Times New Roman" w:hAnsiTheme="majorHAnsi" w:cstheme="majorHAnsi"/>
          </w:rPr>
          <w:t>the shape metrics</w:t>
        </w:r>
      </w:ins>
      <w:ins w:id="1753" w:author="Renata M. Diaz" w:date="2021-03-10T14:47:00Z">
        <w:del w:id="1754" w:author="Ye,Hao" w:date="2021-04-20T16:23:00Z">
          <w:r w:rsidR="003A6101" w:rsidDel="00B0256D">
            <w:rPr>
              <w:rFonts w:asciiTheme="majorHAnsi" w:eastAsia="Times New Roman" w:hAnsiTheme="majorHAnsi" w:cstheme="majorHAnsi"/>
            </w:rPr>
            <w:delText xml:space="preserve">a more specific estimate of the </w:delText>
          </w:r>
        </w:del>
      </w:ins>
      <w:ins w:id="1755" w:author="Renata M. Diaz" w:date="2021-03-10T14:53:00Z">
        <w:del w:id="1756" w:author="Ye,Hao" w:date="2021-04-20T16:23:00Z">
          <w:r w:rsidR="003A6101" w:rsidDel="00B0256D">
            <w:rPr>
              <w:rFonts w:asciiTheme="majorHAnsi" w:eastAsia="Times New Roman" w:hAnsiTheme="majorHAnsi" w:cstheme="majorHAnsi"/>
            </w:rPr>
            <w:delText xml:space="preserve">narrowness of the distributions of sampled values for </w:delText>
          </w:r>
        </w:del>
      </w:ins>
      <w:ins w:id="1757" w:author="Renata M. Diaz" w:date="2021-03-10T14:54:00Z">
        <w:del w:id="1758" w:author="Ye,Hao" w:date="2021-04-20T16:23:00Z">
          <w:r w:rsidR="003A6101" w:rsidDel="00B0256D">
            <w:rPr>
              <w:rFonts w:asciiTheme="majorHAnsi" w:eastAsia="Times New Roman" w:hAnsiTheme="majorHAnsi" w:cstheme="majorHAnsi"/>
            </w:rPr>
            <w:delText>the shape metrics</w:delText>
          </w:r>
        </w:del>
        <w:r w:rsidR="003A6101">
          <w:rPr>
            <w:rFonts w:asciiTheme="majorHAnsi" w:eastAsia="Times New Roman" w:hAnsiTheme="majorHAnsi" w:cstheme="majorHAnsi"/>
          </w:rPr>
          <w:t xml:space="preserve">, we </w:t>
        </w:r>
      </w:ins>
      <w:ins w:id="1759" w:author="Renata M. Diaz" w:date="2021-03-11T11:37:00Z">
        <w:r w:rsidR="00C64B24">
          <w:rPr>
            <w:rFonts w:asciiTheme="majorHAnsi" w:eastAsia="Times New Roman" w:hAnsiTheme="majorHAnsi" w:cstheme="majorHAnsi"/>
          </w:rPr>
          <w:t>calculated</w:t>
        </w:r>
      </w:ins>
      <w:ins w:id="1760" w:author="Renata M. Diaz" w:date="2021-03-10T14:54:00Z">
        <w:r w:rsidR="003A6101">
          <w:rPr>
            <w:rFonts w:asciiTheme="majorHAnsi" w:eastAsia="Times New Roman" w:hAnsiTheme="majorHAnsi" w:cstheme="majorHAnsi"/>
          </w:rPr>
          <w:t xml:space="preserve"> a breadth index </w:t>
        </w:r>
      </w:ins>
      <w:ins w:id="1761" w:author="Renata M. Diaz" w:date="2021-03-11T11:37:00Z">
        <w:r w:rsidR="00C64B24">
          <w:rPr>
            <w:rFonts w:asciiTheme="majorHAnsi" w:eastAsia="Times New Roman" w:hAnsiTheme="majorHAnsi" w:cstheme="majorHAnsi"/>
          </w:rPr>
          <w:t xml:space="preserve">defined </w:t>
        </w:r>
      </w:ins>
      <w:ins w:id="1762" w:author="Renata M. Diaz" w:date="2021-03-10T14:54:00Z">
        <w:r w:rsidR="003A6101">
          <w:rPr>
            <w:rFonts w:asciiTheme="majorHAnsi" w:eastAsia="Times New Roman" w:hAnsiTheme="majorHAnsi" w:cstheme="majorHAnsi"/>
          </w:rPr>
          <w:t>as the</w:t>
        </w:r>
      </w:ins>
      <w:moveFromRangeStart w:id="1763" w:author="Renata M. Diaz" w:date="2021-03-10T14:43:00Z" w:name="move66279822"/>
      <w:moveFrom w:id="1764" w:author="Renata M. Diaz" w:date="2021-03-10T14:43:00Z">
        <w:del w:id="1765"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763"/>
      <w:del w:id="1766"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767"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768" w:author="Renata M. Diaz" w:date="2021-03-16T14:05:00Z">
        <w:r w:rsidR="008D142B" w:rsidRPr="006361DB" w:rsidDel="00621939">
          <w:rPr>
            <w:rFonts w:asciiTheme="majorHAnsi" w:eastAsia="Times New Roman" w:hAnsiTheme="majorHAnsi" w:cstheme="majorHAnsi"/>
          </w:rPr>
          <w:delText>1</w:delText>
        </w:r>
      </w:del>
      <w:ins w:id="1769"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770" w:author="Renata M. Diaz" w:date="2021-03-10T14:56:00Z">
        <w:r w:rsidR="00D63452" w:rsidRPr="002E2A57" w:rsidDel="00C52B56">
          <w:rPr>
            <w:rFonts w:asciiTheme="majorHAnsi" w:eastAsia="Times New Roman" w:hAnsiTheme="majorHAnsi" w:cstheme="majorHAnsi"/>
          </w:rPr>
          <w:delText>This metric corresponds</w:delText>
        </w:r>
      </w:del>
      <w:ins w:id="1771"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772" w:author="Renata M. Diaz" w:date="2021-03-22T14:44:00Z">
        <w:r w:rsidR="003E0F7A">
          <w:rPr>
            <w:rFonts w:asciiTheme="majorHAnsi" w:eastAsia="Times New Roman" w:hAnsiTheme="majorHAnsi" w:cstheme="majorHAnsi"/>
          </w:rPr>
          <w:t>3</w:t>
        </w:r>
      </w:ins>
      <w:del w:id="1773"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774" w:author="Renata M. Diaz" w:date="2021-03-10T14:54:00Z">
        <w:r w:rsidR="00457733">
          <w:rPr>
            <w:rFonts w:asciiTheme="majorHAnsi" w:eastAsia="Times New Roman" w:hAnsiTheme="majorHAnsi" w:cstheme="majorHAnsi"/>
          </w:rPr>
          <w:t xml:space="preserve">We explored how </w:t>
        </w:r>
      </w:ins>
      <w:ins w:id="1775" w:author="Renata M. Diaz" w:date="2021-03-10T14:55:00Z">
        <w:r w:rsidR="00457733">
          <w:rPr>
            <w:rFonts w:asciiTheme="majorHAnsi" w:eastAsia="Times New Roman" w:hAnsiTheme="majorHAnsi" w:cstheme="majorHAnsi"/>
          </w:rPr>
          <w:t xml:space="preserve">the narrowness of the statistical baseline varies with the </w:t>
        </w:r>
        <w:del w:id="1776" w:author="Ye,Hao" w:date="2021-04-20T16:24:00Z">
          <w:r w:rsidR="00457733" w:rsidDel="00B0256D">
            <w:rPr>
              <w:rFonts w:asciiTheme="majorHAnsi" w:eastAsia="Times New Roman" w:hAnsiTheme="majorHAnsi" w:cstheme="majorHAnsi"/>
            </w:rPr>
            <w:delText>number of elements in</w:delText>
          </w:r>
        </w:del>
      </w:ins>
      <w:ins w:id="1777" w:author="Ye,Hao" w:date="2021-04-20T16:24:00Z">
        <w:r w:rsidR="00B0256D">
          <w:rPr>
            <w:rFonts w:asciiTheme="majorHAnsi" w:eastAsia="Times New Roman" w:hAnsiTheme="majorHAnsi" w:cstheme="majorHAnsi"/>
          </w:rPr>
          <w:t>size of</w:t>
        </w:r>
      </w:ins>
      <w:ins w:id="1778"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779"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42643E21" w:rsidR="00FB0F95" w:rsidRPr="002E2A57" w:rsidRDefault="00CF5C91" w:rsidP="00021897">
      <w:pPr>
        <w:spacing w:line="480" w:lineRule="auto"/>
        <w:rPr>
          <w:rFonts w:asciiTheme="majorHAnsi" w:eastAsia="Times New Roman" w:hAnsiTheme="majorHAnsi" w:cstheme="majorHAnsi"/>
          <w:i/>
          <w:iCs/>
        </w:rPr>
      </w:pPr>
      <w:commentRangeStart w:id="1780"/>
      <w:ins w:id="1781" w:author="Ye,Hao" w:date="2021-04-20T16:20:00Z">
        <w:r>
          <w:rPr>
            <w:rFonts w:asciiTheme="majorHAnsi" w:eastAsia="Times New Roman" w:hAnsiTheme="majorHAnsi" w:cstheme="majorHAnsi"/>
            <w:i/>
            <w:iCs/>
          </w:rPr>
          <w:t>Comparing o</w:t>
        </w:r>
      </w:ins>
      <w:del w:id="1782" w:author="Ye,Hao" w:date="2021-04-20T16:20:00Z">
        <w:r w:rsidR="00FB0F95" w:rsidRPr="002E2A57" w:rsidDel="00CF5C91">
          <w:rPr>
            <w:rFonts w:asciiTheme="majorHAnsi" w:eastAsia="Times New Roman" w:hAnsiTheme="majorHAnsi" w:cstheme="majorHAnsi"/>
            <w:i/>
            <w:iCs/>
          </w:rPr>
          <w:delText>O</w:delText>
        </w:r>
      </w:del>
      <w:r w:rsidR="00FB0F95" w:rsidRPr="002E2A57">
        <w:rPr>
          <w:rFonts w:asciiTheme="majorHAnsi" w:eastAsia="Times New Roman" w:hAnsiTheme="majorHAnsi" w:cstheme="majorHAnsi"/>
          <w:i/>
          <w:iCs/>
        </w:rPr>
        <w:t xml:space="preserve">bserved SADs </w:t>
      </w:r>
      <w:del w:id="1783" w:author="Ye,Hao" w:date="2021-04-20T16:20:00Z">
        <w:r w:rsidR="00FB0F95" w:rsidRPr="002E2A57" w:rsidDel="00CF5C91">
          <w:rPr>
            <w:rFonts w:asciiTheme="majorHAnsi" w:eastAsia="Times New Roman" w:hAnsiTheme="majorHAnsi" w:cstheme="majorHAnsi"/>
            <w:i/>
            <w:iCs/>
          </w:rPr>
          <w:delText xml:space="preserve">compared </w:delText>
        </w:r>
      </w:del>
      <w:r w:rsidR="00FB0F95" w:rsidRPr="002E2A57">
        <w:rPr>
          <w:rFonts w:asciiTheme="majorHAnsi" w:eastAsia="Times New Roman" w:hAnsiTheme="majorHAnsi" w:cstheme="majorHAnsi"/>
          <w:i/>
          <w:iCs/>
        </w:rPr>
        <w:t xml:space="preserve">to their </w:t>
      </w:r>
      <w:del w:id="1784" w:author="Ye,Hao" w:date="2021-04-20T16:20:00Z">
        <w:r w:rsidR="00FB0F95" w:rsidRPr="002E2A57" w:rsidDel="00CF5C91">
          <w:rPr>
            <w:rFonts w:asciiTheme="majorHAnsi" w:eastAsia="Times New Roman" w:hAnsiTheme="majorHAnsi" w:cstheme="majorHAnsi"/>
            <w:i/>
            <w:iCs/>
          </w:rPr>
          <w:delText xml:space="preserve">feasible </w:delText>
        </w:r>
      </w:del>
      <w:ins w:id="1785" w:author="Ye,Hao" w:date="2021-04-20T16:20:00Z">
        <w:r>
          <w:rPr>
            <w:rFonts w:asciiTheme="majorHAnsi" w:eastAsia="Times New Roman" w:hAnsiTheme="majorHAnsi" w:cstheme="majorHAnsi"/>
            <w:i/>
            <w:iCs/>
          </w:rPr>
          <w:t>statistical baselines</w:t>
        </w:r>
      </w:ins>
      <w:del w:id="1786" w:author="Ye,Hao" w:date="2021-04-20T16:20:00Z">
        <w:r w:rsidR="00FB0F95" w:rsidRPr="002E2A57" w:rsidDel="00CF5C91">
          <w:rPr>
            <w:rFonts w:asciiTheme="majorHAnsi" w:eastAsia="Times New Roman" w:hAnsiTheme="majorHAnsi" w:cstheme="majorHAnsi"/>
            <w:i/>
            <w:iCs/>
          </w:rPr>
          <w:delText>sets</w:delText>
        </w:r>
      </w:del>
      <w:commentRangeEnd w:id="1780"/>
      <w:r>
        <w:rPr>
          <w:rStyle w:val="CommentReference"/>
        </w:rPr>
        <w:commentReference w:id="1780"/>
      </w:r>
    </w:p>
    <w:p w14:paraId="3DC2C766" w14:textId="77777777" w:rsidR="00C36DB3" w:rsidRDefault="00F7016C" w:rsidP="00C86E22">
      <w:pPr>
        <w:spacing w:line="480" w:lineRule="auto"/>
        <w:rPr>
          <w:ins w:id="1787" w:author="Ye,Hao" w:date="2021-04-20T16:28:00Z"/>
          <w:rFonts w:asciiTheme="majorHAnsi" w:eastAsia="Times New Roman" w:hAnsiTheme="majorHAnsi" w:cstheme="majorHAnsi"/>
        </w:rPr>
      </w:pPr>
      <w:ins w:id="1788" w:author="Renata M. Diaz" w:date="2021-03-10T15:16:00Z">
        <w:r>
          <w:rPr>
            <w:rFonts w:asciiTheme="majorHAnsi" w:eastAsia="Times New Roman" w:hAnsiTheme="majorHAnsi" w:cstheme="majorHAnsi"/>
          </w:rPr>
          <w:t>For</w:t>
        </w:r>
      </w:ins>
      <w:ins w:id="1789"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790" w:author="Renata M. Diaz" w:date="2021-03-10T15:16:00Z">
        <w:r>
          <w:rPr>
            <w:rFonts w:asciiTheme="majorHAnsi" w:eastAsia="Times New Roman" w:hAnsiTheme="majorHAnsi" w:cstheme="majorHAnsi"/>
          </w:rPr>
          <w:t xml:space="preserve"> observed SADs are </w:t>
        </w:r>
      </w:ins>
      <w:ins w:id="1791" w:author="Renata M. Diaz" w:date="2021-03-12T12:50:00Z">
        <w:del w:id="1792" w:author="Ye,Hao" w:date="2021-04-20T16:24:00Z">
          <w:r w:rsidR="00456346" w:rsidDel="00B0256D">
            <w:rPr>
              <w:rFonts w:asciiTheme="majorHAnsi" w:eastAsia="Times New Roman" w:hAnsiTheme="majorHAnsi" w:cstheme="majorHAnsi"/>
            </w:rPr>
            <w:delText>dramatically</w:delText>
          </w:r>
        </w:del>
      </w:ins>
      <w:ins w:id="1793" w:author="Renata M. Diaz" w:date="2021-03-10T15:16:00Z">
        <w:del w:id="1794" w:author="Ye,Hao" w:date="2021-04-20T16:24:00Z">
          <w:r w:rsidDel="00B0256D">
            <w:rPr>
              <w:rFonts w:asciiTheme="majorHAnsi" w:eastAsia="Times New Roman" w:hAnsiTheme="majorHAnsi" w:cstheme="majorHAnsi"/>
            </w:rPr>
            <w:delText xml:space="preserve"> </w:delText>
          </w:r>
        </w:del>
        <w:r>
          <w:rPr>
            <w:rFonts w:asciiTheme="majorHAnsi" w:eastAsia="Times New Roman" w:hAnsiTheme="majorHAnsi" w:cstheme="majorHAnsi"/>
          </w:rPr>
          <w:t xml:space="preserve">more dissimilar </w:t>
        </w:r>
      </w:ins>
      <w:ins w:id="1795" w:author="Ye,Hao" w:date="2021-04-20T16:25:00Z">
        <w:r w:rsidR="00B0256D">
          <w:rPr>
            <w:rFonts w:asciiTheme="majorHAnsi" w:eastAsia="Times New Roman" w:hAnsiTheme="majorHAnsi" w:cstheme="majorHAnsi"/>
          </w:rPr>
          <w:t xml:space="preserve">from their statistical baselines </w:t>
        </w:r>
      </w:ins>
      <w:ins w:id="1796" w:author="Renata M. Diaz" w:date="2021-03-10T15:16:00Z">
        <w:del w:id="1797" w:author="Ye,Hao" w:date="2021-04-20T16:25:00Z">
          <w:r w:rsidDel="00B0256D">
            <w:rPr>
              <w:rFonts w:asciiTheme="majorHAnsi" w:eastAsia="Times New Roman" w:hAnsiTheme="majorHAnsi" w:cstheme="majorHAnsi"/>
            </w:rPr>
            <w:delText xml:space="preserve">to the central </w:delText>
          </w:r>
        </w:del>
      </w:ins>
      <w:ins w:id="1798" w:author="Renata M. Diaz" w:date="2021-03-10T15:17:00Z">
        <w:del w:id="1799" w:author="Ye,Hao" w:date="2021-04-20T16:25:00Z">
          <w:r w:rsidDel="00B0256D">
            <w:rPr>
              <w:rFonts w:asciiTheme="majorHAnsi" w:eastAsia="Times New Roman" w:hAnsiTheme="majorHAnsi" w:cstheme="majorHAnsi"/>
            </w:rPr>
            <w:delText>tendencies</w:delText>
          </w:r>
        </w:del>
      </w:ins>
      <w:ins w:id="1800" w:author="Renata M. Diaz" w:date="2021-03-10T15:16:00Z">
        <w:del w:id="1801" w:author="Ye,Hao" w:date="2021-04-20T16:25:00Z">
          <w:r w:rsidDel="00B0256D">
            <w:rPr>
              <w:rFonts w:asciiTheme="majorHAnsi" w:eastAsia="Times New Roman" w:hAnsiTheme="majorHAnsi" w:cstheme="majorHAnsi"/>
            </w:rPr>
            <w:delText xml:space="preserve"> of their fe</w:delText>
          </w:r>
        </w:del>
      </w:ins>
      <w:ins w:id="1802" w:author="Renata M. Diaz" w:date="2021-03-10T15:17:00Z">
        <w:del w:id="1803" w:author="Ye,Hao" w:date="2021-04-20T16:25:00Z">
          <w:r w:rsidDel="00B0256D">
            <w:rPr>
              <w:rFonts w:asciiTheme="majorHAnsi" w:eastAsia="Times New Roman" w:hAnsiTheme="majorHAnsi" w:cstheme="majorHAnsi"/>
            </w:rPr>
            <w:delText xml:space="preserve">asible sets </w:delText>
          </w:r>
        </w:del>
        <w:r>
          <w:rPr>
            <w:rFonts w:asciiTheme="majorHAnsi" w:eastAsia="Times New Roman" w:hAnsiTheme="majorHAnsi" w:cstheme="majorHAnsi"/>
          </w:rPr>
          <w:t xml:space="preserve">than </w:t>
        </w:r>
      </w:ins>
      <w:ins w:id="1804" w:author="Renata M. Diaz" w:date="2021-03-10T15:18:00Z">
        <w:r>
          <w:rPr>
            <w:rFonts w:asciiTheme="majorHAnsi" w:eastAsia="Times New Roman" w:hAnsiTheme="majorHAnsi" w:cstheme="majorHAnsi"/>
          </w:rPr>
          <w:t>would be expected by chance</w:t>
        </w:r>
      </w:ins>
      <w:ins w:id="1805" w:author="Renata M. Diaz" w:date="2021-03-16T16:45:00Z">
        <w:r w:rsidR="00A96033">
          <w:rPr>
            <w:rFonts w:asciiTheme="majorHAnsi" w:eastAsia="Times New Roman" w:hAnsiTheme="majorHAnsi" w:cstheme="majorHAnsi"/>
          </w:rPr>
          <w:t xml:space="preserve"> (Figure 3)</w:t>
        </w:r>
      </w:ins>
      <w:ins w:id="1806" w:author="Renata M. Diaz" w:date="2021-03-10T15:18:00Z">
        <w:r>
          <w:rPr>
            <w:rFonts w:asciiTheme="majorHAnsi" w:eastAsia="Times New Roman" w:hAnsiTheme="majorHAnsi" w:cstheme="majorHAnsi"/>
          </w:rPr>
          <w:t xml:space="preserve">. </w:t>
        </w:r>
      </w:ins>
      <w:commentRangeStart w:id="1807"/>
      <w:ins w:id="1808" w:author="Renata M. Diaz" w:date="2021-03-11T14:49:00Z">
        <w:del w:id="1809" w:author="Ye,Hao" w:date="2021-04-20T16:25:00Z">
          <w:r w:rsidR="000604BC" w:rsidDel="00B0256D">
            <w:rPr>
              <w:rFonts w:asciiTheme="majorHAnsi" w:eastAsia="Times New Roman" w:hAnsiTheme="majorHAnsi" w:cstheme="majorHAnsi"/>
            </w:rPr>
            <w:delText>Combined o</w:delText>
          </w:r>
        </w:del>
      </w:ins>
      <w:ins w:id="1810" w:author="Ye,Hao" w:date="2021-04-20T16:25:00Z">
        <w:r w:rsidR="00B0256D">
          <w:rPr>
            <w:rFonts w:asciiTheme="majorHAnsi" w:eastAsia="Times New Roman" w:hAnsiTheme="majorHAnsi" w:cstheme="majorHAnsi"/>
          </w:rPr>
          <w:t>O</w:t>
        </w:r>
      </w:ins>
      <w:ins w:id="1811" w:author="Renata M. Diaz" w:date="2021-03-11T14:49:00Z">
        <w:r w:rsidR="000604BC">
          <w:rPr>
            <w:rFonts w:asciiTheme="majorHAnsi" w:eastAsia="Times New Roman" w:hAnsiTheme="majorHAnsi" w:cstheme="majorHAnsi"/>
          </w:rPr>
          <w:t>ver these four datasets, 29%</w:t>
        </w:r>
      </w:ins>
      <w:ins w:id="1812" w:author="Renata M. Diaz" w:date="2021-03-10T15:18:00Z">
        <w:r>
          <w:rPr>
            <w:rFonts w:asciiTheme="majorHAnsi" w:eastAsia="Times New Roman" w:hAnsiTheme="majorHAnsi" w:cstheme="majorHAnsi"/>
          </w:rPr>
          <w:t xml:space="preserve"> of </w:t>
        </w:r>
      </w:ins>
      <w:ins w:id="1813" w:author="Renata M. Diaz" w:date="2021-03-10T15:19:00Z">
        <w:r>
          <w:rPr>
            <w:rFonts w:asciiTheme="majorHAnsi" w:eastAsia="Times New Roman" w:hAnsiTheme="majorHAnsi" w:cstheme="majorHAnsi"/>
          </w:rPr>
          <w:t xml:space="preserve">observed SADs are </w:t>
        </w:r>
      </w:ins>
      <w:ins w:id="1814" w:author="Ye,Hao" w:date="2021-04-20T16:26:00Z">
        <w:r w:rsidR="00B0256D">
          <w:rPr>
            <w:rFonts w:asciiTheme="majorHAnsi" w:eastAsia="Times New Roman" w:hAnsiTheme="majorHAnsi" w:cstheme="majorHAnsi"/>
          </w:rPr>
          <w:t>in the 5%</w:t>
        </w:r>
        <w:r w:rsidR="00C36DB3">
          <w:rPr>
            <w:rFonts w:asciiTheme="majorHAnsi" w:eastAsia="Times New Roman" w:hAnsiTheme="majorHAnsi" w:cstheme="majorHAnsi"/>
          </w:rPr>
          <w:t xml:space="preserve"> tail of </w:t>
        </w:r>
      </w:ins>
      <w:ins w:id="1815" w:author="Ye,Hao" w:date="2021-04-20T16:27:00Z">
        <w:r w:rsidR="00C36DB3">
          <w:rPr>
            <w:rFonts w:asciiTheme="majorHAnsi" w:eastAsia="Times New Roman" w:hAnsiTheme="majorHAnsi" w:cstheme="majorHAnsi"/>
          </w:rPr>
          <w:t xml:space="preserve">dissimilarity from the central tendency. </w:t>
        </w:r>
      </w:ins>
      <w:ins w:id="1816" w:author="Renata M. Diaz" w:date="2021-03-10T15:19:00Z">
        <w:del w:id="1817" w:author="Ye,Hao" w:date="2021-04-20T16:27:00Z">
          <w:r w:rsidDel="00C36DB3">
            <w:rPr>
              <w:rFonts w:asciiTheme="majorHAnsi" w:eastAsia="Times New Roman" w:hAnsiTheme="majorHAnsi" w:cstheme="majorHAnsi"/>
            </w:rPr>
            <w:delText>more dissimilar to the central tendency than are 95% of samples from the feasible set</w:delText>
          </w:r>
        </w:del>
      </w:ins>
      <w:ins w:id="1818" w:author="Ernest, Morgan" w:date="2021-03-31T08:57:00Z">
        <w:del w:id="1819" w:author="Ye,Hao" w:date="2021-04-20T16:27:00Z">
          <w:r w:rsidR="00383A65" w:rsidDel="00C36DB3">
            <w:rPr>
              <w:rFonts w:asciiTheme="majorHAnsi" w:eastAsia="Times New Roman" w:hAnsiTheme="majorHAnsi" w:cstheme="majorHAnsi"/>
            </w:rPr>
            <w:delText xml:space="preserve">. </w:delText>
          </w:r>
        </w:del>
        <w:r w:rsidR="00383A65">
          <w:rPr>
            <w:rFonts w:asciiTheme="majorHAnsi" w:eastAsia="Times New Roman" w:hAnsiTheme="majorHAnsi" w:cstheme="majorHAnsi"/>
          </w:rPr>
          <w:t xml:space="preserve">If observed SADs were simply random draws from the feasible set, we would expect only </w:t>
        </w:r>
      </w:ins>
      <w:ins w:id="1820" w:author="Renata M. Diaz" w:date="2021-03-11T16:43:00Z">
        <w:del w:id="1821"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822" w:author="Ernest, Morgan" w:date="2021-03-31T08:58:00Z">
          <w:r w:rsidR="0080295D" w:rsidDel="007D0A3D">
            <w:rPr>
              <w:rFonts w:asciiTheme="majorHAnsi" w:eastAsia="Times New Roman" w:hAnsiTheme="majorHAnsi" w:cstheme="majorHAnsi"/>
            </w:rPr>
            <w:delText>that would be expected at random</w:delText>
          </w:r>
        </w:del>
      </w:ins>
      <w:ins w:id="1823" w:author="Renata M. Diaz" w:date="2021-03-16T16:45:00Z">
        <w:del w:id="1824" w:author="Ernest, Morgan" w:date="2021-03-31T08:58:00Z">
          <w:r w:rsidR="00A96033" w:rsidDel="007D0A3D">
            <w:rPr>
              <w:rFonts w:asciiTheme="majorHAnsi" w:eastAsia="Times New Roman" w:hAnsiTheme="majorHAnsi" w:cstheme="majorHAnsi"/>
            </w:rPr>
            <w:delText xml:space="preserve"> </w:delText>
          </w:r>
        </w:del>
      </w:ins>
      <w:ins w:id="1825" w:author="Ernest, Morgan" w:date="2021-03-31T08:58:00Z">
        <w:r w:rsidR="007D0A3D">
          <w:rPr>
            <w:rFonts w:asciiTheme="majorHAnsi" w:eastAsia="Times New Roman" w:hAnsiTheme="majorHAnsi" w:cstheme="majorHAnsi"/>
          </w:rPr>
          <w:t xml:space="preserve">to be that dissimilar </w:t>
        </w:r>
      </w:ins>
      <w:ins w:id="1826" w:author="Renata M. Diaz" w:date="2021-03-16T16:45:00Z">
        <w:r w:rsidR="00A96033">
          <w:rPr>
            <w:rFonts w:asciiTheme="majorHAnsi" w:eastAsia="Times New Roman" w:hAnsiTheme="majorHAnsi" w:cstheme="majorHAnsi"/>
          </w:rPr>
          <w:t>(Table 1)</w:t>
        </w:r>
      </w:ins>
      <w:ins w:id="1827" w:author="Renata M. Diaz" w:date="2021-03-10T15:23:00Z">
        <w:r w:rsidR="003B10DF">
          <w:rPr>
            <w:rFonts w:asciiTheme="majorHAnsi" w:eastAsia="Times New Roman" w:hAnsiTheme="majorHAnsi" w:cstheme="majorHAnsi"/>
          </w:rPr>
          <w:t xml:space="preserve">. </w:t>
        </w:r>
      </w:ins>
      <w:commentRangeEnd w:id="1807"/>
      <w:r w:rsidR="007D0A3D">
        <w:rPr>
          <w:rStyle w:val="CommentReference"/>
        </w:rPr>
        <w:commentReference w:id="1807"/>
      </w:r>
      <w:ins w:id="1828" w:author="Renata M. Diaz" w:date="2021-03-10T15:23:00Z">
        <w:r w:rsidR="003B10DF">
          <w:rPr>
            <w:rFonts w:asciiTheme="majorHAnsi" w:eastAsia="Times New Roman" w:hAnsiTheme="majorHAnsi" w:cstheme="majorHAnsi"/>
          </w:rPr>
          <w:t xml:space="preserve">These highly unlikely SADs have dissimilarity scores from </w:t>
        </w:r>
      </w:ins>
      <w:ins w:id="1829"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830" w:author="Renata M. Diaz" w:date="2021-03-10T15:26:00Z">
        <w:r w:rsidR="003B10DF">
          <w:rPr>
            <w:rFonts w:asciiTheme="majorHAnsi" w:eastAsia="Times New Roman" w:hAnsiTheme="majorHAnsi" w:cstheme="majorHAnsi"/>
          </w:rPr>
          <w:t xml:space="preserve">ble set, </w:t>
        </w:r>
      </w:ins>
      <w:ins w:id="1831" w:author="Renata M. Diaz" w:date="2021-03-10T15:28:00Z">
        <w:r w:rsidR="003B10DF">
          <w:rPr>
            <w:rFonts w:asciiTheme="majorHAnsi" w:eastAsia="Times New Roman" w:hAnsiTheme="majorHAnsi" w:cstheme="majorHAnsi"/>
          </w:rPr>
          <w:t xml:space="preserve">an </w:t>
        </w:r>
      </w:ins>
      <w:ins w:id="1832" w:author="Renata M. Diaz" w:date="2021-03-10T15:29:00Z">
        <w:r w:rsidR="009543AB">
          <w:rPr>
            <w:rFonts w:asciiTheme="majorHAnsi" w:eastAsia="Times New Roman" w:hAnsiTheme="majorHAnsi" w:cstheme="majorHAnsi"/>
          </w:rPr>
          <w:t xml:space="preserve">absolute </w:t>
        </w:r>
      </w:ins>
      <w:ins w:id="1833"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834" w:author="Renata M. Diaz" w:date="2021-03-19T17:39:00Z">
        <w:r w:rsidR="000C22F2">
          <w:rPr>
            <w:rFonts w:asciiTheme="majorHAnsi" w:eastAsia="Times New Roman" w:hAnsiTheme="majorHAnsi" w:cstheme="majorHAnsi"/>
          </w:rPr>
          <w:t xml:space="preserve"> (Figure S</w:t>
        </w:r>
      </w:ins>
      <w:ins w:id="1835" w:author="Renata M. Diaz" w:date="2021-03-19T18:07:00Z">
        <w:r w:rsidR="00CC18D9">
          <w:rPr>
            <w:rFonts w:asciiTheme="majorHAnsi" w:eastAsia="Times New Roman" w:hAnsiTheme="majorHAnsi" w:cstheme="majorHAnsi"/>
          </w:rPr>
          <w:t>4</w:t>
        </w:r>
      </w:ins>
      <w:ins w:id="1836" w:author="Renata M. Diaz" w:date="2021-03-19T17:39:00Z">
        <w:r w:rsidR="000C22F2">
          <w:rPr>
            <w:rFonts w:asciiTheme="majorHAnsi" w:eastAsia="Times New Roman" w:hAnsiTheme="majorHAnsi" w:cstheme="majorHAnsi"/>
          </w:rPr>
          <w:t>)</w:t>
        </w:r>
      </w:ins>
      <w:ins w:id="1837" w:author="Renata M. Diaz" w:date="2021-03-10T15:28:00Z">
        <w:r w:rsidR="003B10DF">
          <w:rPr>
            <w:rFonts w:asciiTheme="majorHAnsi" w:eastAsia="Times New Roman" w:hAnsiTheme="majorHAnsi" w:cstheme="majorHAnsi"/>
          </w:rPr>
          <w:t>.</w:t>
        </w:r>
      </w:ins>
    </w:p>
    <w:p w14:paraId="281F1245" w14:textId="3F01A6D5" w:rsidR="00C86E22" w:rsidRPr="006361DB" w:rsidRDefault="003B10DF" w:rsidP="00C86E22">
      <w:pPr>
        <w:spacing w:line="480" w:lineRule="auto"/>
        <w:rPr>
          <w:ins w:id="1838" w:author="Renata M. Diaz" w:date="2021-03-12T13:42:00Z"/>
          <w:rFonts w:asciiTheme="majorHAnsi" w:eastAsia="Times New Roman" w:hAnsiTheme="majorHAnsi" w:cstheme="majorHAnsi"/>
        </w:rPr>
      </w:pPr>
      <w:ins w:id="1839" w:author="Renata M. Diaz" w:date="2021-03-10T15:28:00Z">
        <w:del w:id="1840" w:author="Ye,Hao" w:date="2021-04-20T16:28:00Z">
          <w:r w:rsidDel="00C36DB3">
            <w:rPr>
              <w:rFonts w:asciiTheme="majorHAnsi" w:eastAsia="Times New Roman" w:hAnsiTheme="majorHAnsi" w:cstheme="majorHAnsi"/>
            </w:rPr>
            <w:delText xml:space="preserve"> </w:delText>
          </w:r>
        </w:del>
      </w:ins>
      <w:ins w:id="1841" w:author="Renata M. Diaz" w:date="2021-03-12T13:39:00Z">
        <w:r w:rsidR="00956787">
          <w:rPr>
            <w:rFonts w:asciiTheme="majorHAnsi" w:eastAsia="Times New Roman" w:hAnsiTheme="majorHAnsi" w:cstheme="majorHAnsi"/>
          </w:rPr>
          <w:t xml:space="preserve">These </w:t>
        </w:r>
      </w:ins>
      <w:ins w:id="1842" w:author="Renata M. Diaz" w:date="2021-03-10T15:39:00Z">
        <w:r w:rsidR="0043718F">
          <w:rPr>
            <w:rFonts w:asciiTheme="majorHAnsi" w:eastAsia="Times New Roman" w:hAnsiTheme="majorHAnsi" w:cstheme="majorHAnsi"/>
          </w:rPr>
          <w:t>datasets also contain highly unlikely</w:t>
        </w:r>
      </w:ins>
      <w:ins w:id="1843" w:author="Ernest, Morgan" w:date="2021-03-31T08:59:00Z">
        <w:r w:rsidR="007D0A3D">
          <w:rPr>
            <w:rFonts w:asciiTheme="majorHAnsi" w:eastAsia="Times New Roman" w:hAnsiTheme="majorHAnsi" w:cstheme="majorHAnsi"/>
          </w:rPr>
          <w:t xml:space="preserve"> </w:t>
        </w:r>
        <w:commentRangeStart w:id="1844"/>
        <w:r w:rsidR="007D0A3D">
          <w:rPr>
            <w:rFonts w:asciiTheme="majorHAnsi" w:eastAsia="Times New Roman" w:hAnsiTheme="majorHAnsi" w:cstheme="majorHAnsi"/>
          </w:rPr>
          <w:t>observed</w:t>
        </w:r>
      </w:ins>
      <w:ins w:id="1845" w:author="Renata M. Diaz" w:date="2021-03-10T15:39:00Z">
        <w:r w:rsidR="0043718F">
          <w:rPr>
            <w:rFonts w:asciiTheme="majorHAnsi" w:eastAsia="Times New Roman" w:hAnsiTheme="majorHAnsi" w:cstheme="majorHAnsi"/>
          </w:rPr>
          <w:t xml:space="preserve"> </w:t>
        </w:r>
      </w:ins>
      <w:commentRangeEnd w:id="1844"/>
      <w:r w:rsidR="007D0A3D">
        <w:rPr>
          <w:rStyle w:val="CommentReference"/>
        </w:rPr>
        <w:commentReference w:id="1844"/>
      </w:r>
      <w:ins w:id="1846" w:author="Renata M. Diaz" w:date="2021-03-10T15:39:00Z">
        <w:r w:rsidR="0043718F">
          <w:rPr>
            <w:rFonts w:asciiTheme="majorHAnsi" w:eastAsia="Times New Roman" w:hAnsiTheme="majorHAnsi" w:cstheme="majorHAnsi"/>
          </w:rPr>
          <w:t>SADs in terms of their shape metrics.</w:t>
        </w:r>
      </w:ins>
      <w:ins w:id="1847" w:author="Renata M. Diaz" w:date="2021-03-11T15:44:00Z">
        <w:r w:rsidR="00836462">
          <w:rPr>
            <w:rFonts w:asciiTheme="majorHAnsi" w:eastAsia="Times New Roman" w:hAnsiTheme="majorHAnsi" w:cstheme="majorHAnsi"/>
          </w:rPr>
          <w:t xml:space="preserve"> </w:t>
        </w:r>
      </w:ins>
      <w:ins w:id="1848" w:author="Renata M. Diaz" w:date="2021-03-12T12:58:00Z">
        <w:r w:rsidR="00D97B5F">
          <w:rPr>
            <w:rFonts w:asciiTheme="majorHAnsi" w:eastAsia="Times New Roman" w:hAnsiTheme="majorHAnsi" w:cstheme="majorHAnsi"/>
          </w:rPr>
          <w:t xml:space="preserve">At random, </w:t>
        </w:r>
      </w:ins>
      <w:ins w:id="1849" w:author="Renata M. Diaz" w:date="2021-03-12T18:31:00Z">
        <w:r w:rsidR="007F78BE">
          <w:rPr>
            <w:rFonts w:asciiTheme="majorHAnsi" w:eastAsia="Times New Roman" w:hAnsiTheme="majorHAnsi" w:cstheme="majorHAnsi"/>
          </w:rPr>
          <w:t>roughly</w:t>
        </w:r>
      </w:ins>
      <w:ins w:id="1850" w:author="Renata M. Diaz" w:date="2021-03-12T18:32:00Z">
        <w:r w:rsidR="007F78BE">
          <w:rPr>
            <w:rFonts w:asciiTheme="majorHAnsi" w:eastAsia="Times New Roman" w:hAnsiTheme="majorHAnsi" w:cstheme="majorHAnsi"/>
          </w:rPr>
          <w:t xml:space="preserve"> </w:t>
        </w:r>
      </w:ins>
      <w:ins w:id="1851" w:author="Renata M. Diaz" w:date="2021-03-12T12:58:00Z">
        <w:r w:rsidR="00D97B5F">
          <w:rPr>
            <w:rFonts w:asciiTheme="majorHAnsi" w:eastAsia="Times New Roman" w:hAnsiTheme="majorHAnsi" w:cstheme="majorHAnsi"/>
          </w:rPr>
          <w:t xml:space="preserve">2.5% of </w:t>
        </w:r>
        <w:del w:id="1852" w:author="Ye,Hao" w:date="2021-04-20T16:28:00Z">
          <w:r w:rsidR="00D97B5F" w:rsidDel="00C36DB3">
            <w:rPr>
              <w:rFonts w:asciiTheme="majorHAnsi" w:eastAsia="Times New Roman" w:hAnsiTheme="majorHAnsi" w:cstheme="majorHAnsi"/>
            </w:rPr>
            <w:delText xml:space="preserve">observed </w:delText>
          </w:r>
        </w:del>
        <w:r w:rsidR="00D97B5F">
          <w:rPr>
            <w:rFonts w:asciiTheme="majorHAnsi" w:eastAsia="Times New Roman" w:hAnsiTheme="majorHAnsi" w:cstheme="majorHAnsi"/>
          </w:rPr>
          <w:t xml:space="preserve">percentile scores </w:t>
        </w:r>
        <w:del w:id="1853" w:author="Ye,Hao" w:date="2021-04-20T16:28:00Z">
          <w:r w:rsidR="00D97B5F" w:rsidDel="00C36DB3">
            <w:rPr>
              <w:rFonts w:asciiTheme="majorHAnsi" w:eastAsia="Times New Roman" w:hAnsiTheme="majorHAnsi" w:cstheme="majorHAnsi"/>
            </w:rPr>
            <w:delText xml:space="preserve">for these metrics </w:delText>
          </w:r>
        </w:del>
        <w:r w:rsidR="00D97B5F">
          <w:rPr>
            <w:rFonts w:asciiTheme="majorHAnsi" w:eastAsia="Times New Roman" w:hAnsiTheme="majorHAnsi" w:cstheme="majorHAnsi"/>
          </w:rPr>
          <w:t xml:space="preserve">should be very high (&gt;97.5) or very low (&lt;2.5). </w:t>
        </w:r>
      </w:ins>
      <w:ins w:id="1854" w:author="Renata M. Diaz" w:date="2021-03-12T12:59:00Z">
        <w:del w:id="1855" w:author="Ye,Hao" w:date="2021-04-20T16:29:00Z">
          <w:r w:rsidR="00B9735A" w:rsidDel="00C36DB3">
            <w:rPr>
              <w:rFonts w:asciiTheme="majorHAnsi" w:eastAsia="Times New Roman" w:hAnsiTheme="majorHAnsi" w:cstheme="majorHAnsi"/>
            </w:rPr>
            <w:delText>Instead</w:delText>
          </w:r>
        </w:del>
      </w:ins>
      <w:ins w:id="1856" w:author="Ye,Hao" w:date="2021-04-20T16:29:00Z">
        <w:r w:rsidR="00C36DB3">
          <w:rPr>
            <w:rFonts w:asciiTheme="majorHAnsi" w:eastAsia="Times New Roman" w:hAnsiTheme="majorHAnsi" w:cstheme="majorHAnsi"/>
          </w:rPr>
          <w:t>Relative to their feasible sets</w:t>
        </w:r>
      </w:ins>
      <w:ins w:id="1857" w:author="Renata M. Diaz" w:date="2021-03-12T12:59:00Z">
        <w:r w:rsidR="00B9735A">
          <w:rPr>
            <w:rFonts w:asciiTheme="majorHAnsi" w:eastAsia="Times New Roman" w:hAnsiTheme="majorHAnsi" w:cstheme="majorHAnsi"/>
          </w:rPr>
          <w:t xml:space="preserve">, </w:t>
        </w:r>
      </w:ins>
      <w:ins w:id="1858" w:author="Renata M. Diaz" w:date="2021-03-12T13:39:00Z">
        <w:r w:rsidR="00FB1F90">
          <w:rPr>
            <w:rFonts w:asciiTheme="majorHAnsi" w:eastAsia="Times New Roman" w:hAnsiTheme="majorHAnsi" w:cstheme="majorHAnsi"/>
          </w:rPr>
          <w:t>these four</w:t>
        </w:r>
      </w:ins>
      <w:ins w:id="1859" w:author="Renata M. Diaz" w:date="2021-03-12T12:59:00Z">
        <w:r w:rsidR="00B9735A">
          <w:rPr>
            <w:rFonts w:asciiTheme="majorHAnsi" w:eastAsia="Times New Roman" w:hAnsiTheme="majorHAnsi" w:cstheme="majorHAnsi"/>
          </w:rPr>
          <w:t xml:space="preserve"> datasets contain </w:t>
        </w:r>
      </w:ins>
      <w:ins w:id="1860" w:author="Renata M. Diaz" w:date="2021-03-11T15:44:00Z">
        <w:r w:rsidR="00836462">
          <w:rPr>
            <w:rFonts w:asciiTheme="majorHAnsi" w:eastAsia="Times New Roman" w:hAnsiTheme="majorHAnsi" w:cstheme="majorHAnsi"/>
          </w:rPr>
          <w:t xml:space="preserve">a disproportionate number of communities with very </w:t>
        </w:r>
      </w:ins>
      <w:ins w:id="1861" w:author="Renata M. Diaz" w:date="2021-03-11T15:45:00Z">
        <w:r w:rsidR="00836462">
          <w:rPr>
            <w:rFonts w:asciiTheme="majorHAnsi" w:eastAsia="Times New Roman" w:hAnsiTheme="majorHAnsi" w:cstheme="majorHAnsi"/>
          </w:rPr>
          <w:t xml:space="preserve">low </w:t>
        </w:r>
      </w:ins>
      <w:ins w:id="1862" w:author="Renata M. Diaz" w:date="2021-03-12T12:59:00Z">
        <w:r w:rsidR="00544C00">
          <w:rPr>
            <w:rFonts w:asciiTheme="majorHAnsi" w:eastAsia="Times New Roman" w:hAnsiTheme="majorHAnsi" w:cstheme="majorHAnsi"/>
          </w:rPr>
          <w:t xml:space="preserve">values for </w:t>
        </w:r>
      </w:ins>
      <w:ins w:id="1863" w:author="Renata M. Diaz" w:date="2021-03-11T15:45:00Z">
        <w:r w:rsidR="00836462">
          <w:rPr>
            <w:rFonts w:asciiTheme="majorHAnsi" w:eastAsia="Times New Roman" w:hAnsiTheme="majorHAnsi" w:cstheme="majorHAnsi"/>
          </w:rPr>
          <w:t xml:space="preserve">Simpson’s </w:t>
        </w:r>
      </w:ins>
      <w:ins w:id="1864" w:author="Renata M. Diaz" w:date="2021-03-19T17:39:00Z">
        <w:r w:rsidR="0061002A">
          <w:rPr>
            <w:rFonts w:asciiTheme="majorHAnsi" w:eastAsia="Times New Roman" w:hAnsiTheme="majorHAnsi" w:cstheme="majorHAnsi"/>
          </w:rPr>
          <w:t>evenness</w:t>
        </w:r>
      </w:ins>
      <w:ins w:id="1865" w:author="Renata M. Diaz" w:date="2021-03-12T13:45:00Z">
        <w:r w:rsidR="006619CB">
          <w:rPr>
            <w:rFonts w:asciiTheme="majorHAnsi" w:eastAsia="Times New Roman" w:hAnsiTheme="majorHAnsi" w:cstheme="majorHAnsi"/>
          </w:rPr>
          <w:t xml:space="preserve"> </w:t>
        </w:r>
      </w:ins>
      <w:ins w:id="1866" w:author="Renata M. Diaz" w:date="2021-03-12T13:00:00Z">
        <w:r w:rsidR="00453C9A">
          <w:rPr>
            <w:rFonts w:asciiTheme="majorHAnsi" w:eastAsia="Times New Roman" w:hAnsiTheme="majorHAnsi" w:cstheme="majorHAnsi"/>
          </w:rPr>
          <w:t xml:space="preserve">and </w:t>
        </w:r>
      </w:ins>
      <w:ins w:id="1867" w:author="Renata M. Diaz" w:date="2021-03-11T15:45:00Z">
        <w:r w:rsidR="00836462">
          <w:rPr>
            <w:rFonts w:asciiTheme="majorHAnsi" w:eastAsia="Times New Roman" w:hAnsiTheme="majorHAnsi" w:cstheme="majorHAnsi"/>
          </w:rPr>
          <w:t>Shannon diversity</w:t>
        </w:r>
      </w:ins>
      <w:ins w:id="1868" w:author="Renata M. Diaz" w:date="2021-03-12T13:00:00Z">
        <w:r w:rsidR="00453C9A">
          <w:rPr>
            <w:rFonts w:asciiTheme="majorHAnsi" w:eastAsia="Times New Roman" w:hAnsiTheme="majorHAnsi" w:cstheme="majorHAnsi"/>
          </w:rPr>
          <w:t>,</w:t>
        </w:r>
      </w:ins>
      <w:ins w:id="1869" w:author="Renata M. Diaz" w:date="2021-03-11T15:45:00Z">
        <w:r w:rsidR="00836462">
          <w:rPr>
            <w:rFonts w:asciiTheme="majorHAnsi" w:eastAsia="Times New Roman" w:hAnsiTheme="majorHAnsi" w:cstheme="majorHAnsi"/>
          </w:rPr>
          <w:t xml:space="preserve"> and very high skewness</w:t>
        </w:r>
      </w:ins>
      <w:ins w:id="1870" w:author="Ye,Hao" w:date="2021-04-20T16:29:00Z">
        <w:r w:rsidR="00C36DB3">
          <w:rPr>
            <w:rFonts w:asciiTheme="majorHAnsi" w:eastAsia="Times New Roman" w:hAnsiTheme="majorHAnsi" w:cstheme="majorHAnsi"/>
          </w:rPr>
          <w:t xml:space="preserve"> </w:t>
        </w:r>
      </w:ins>
      <w:ins w:id="1871" w:author="Renata M. Diaz" w:date="2021-03-19T17:39:00Z">
        <w:del w:id="1872" w:author="Ye,Hao" w:date="2021-04-20T16:29:00Z">
          <w:r w:rsidR="0061002A" w:rsidDel="00C36DB3">
            <w:rPr>
              <w:rFonts w:asciiTheme="majorHAnsi" w:eastAsia="Times New Roman" w:hAnsiTheme="majorHAnsi" w:cstheme="majorHAnsi"/>
            </w:rPr>
            <w:delText>,</w:delText>
          </w:r>
        </w:del>
      </w:ins>
      <w:ins w:id="1873" w:author="Renata M. Diaz" w:date="2021-03-12T13:00:00Z">
        <w:del w:id="1874" w:author="Ye,Hao" w:date="2021-04-20T16:29:00Z">
          <w:r w:rsidR="00453C9A" w:rsidDel="00C36DB3">
            <w:rPr>
              <w:rFonts w:asciiTheme="majorHAnsi" w:eastAsia="Times New Roman" w:hAnsiTheme="majorHAnsi" w:cstheme="majorHAnsi"/>
            </w:rPr>
            <w:delText xml:space="preserve"> </w:delText>
          </w:r>
        </w:del>
      </w:ins>
      <w:ins w:id="1875" w:author="Renata M. Diaz" w:date="2021-03-11T15:45:00Z">
        <w:del w:id="1876" w:author="Ye,Hao" w:date="2021-04-20T16:29:00Z">
          <w:r w:rsidR="00836462" w:rsidDel="00C36DB3">
            <w:rPr>
              <w:rFonts w:asciiTheme="majorHAnsi" w:eastAsia="Times New Roman" w:hAnsiTheme="majorHAnsi" w:cstheme="majorHAnsi"/>
            </w:rPr>
            <w:delText>relative to their feasible sets</w:delText>
          </w:r>
        </w:del>
      </w:ins>
      <w:ins w:id="1877" w:author="Renata M. Diaz" w:date="2021-03-19T17:39:00Z">
        <w:del w:id="1878" w:author="Ye,Hao" w:date="2021-04-20T16:29:00Z">
          <w:r w:rsidR="0061002A" w:rsidDel="00C36DB3">
            <w:rPr>
              <w:rFonts w:asciiTheme="majorHAnsi" w:eastAsia="Times New Roman" w:hAnsiTheme="majorHAnsi" w:cstheme="majorHAnsi"/>
            </w:rPr>
            <w:delText xml:space="preserve"> </w:delText>
          </w:r>
        </w:del>
        <w:r w:rsidR="0061002A">
          <w:rPr>
            <w:rFonts w:asciiTheme="majorHAnsi" w:eastAsia="Times New Roman" w:hAnsiTheme="majorHAnsi" w:cstheme="majorHAnsi"/>
          </w:rPr>
          <w:t>(Table 1)</w:t>
        </w:r>
      </w:ins>
      <w:ins w:id="1879" w:author="Renata M. Diaz" w:date="2021-03-11T15:45:00Z">
        <w:r w:rsidR="00836462">
          <w:rPr>
            <w:rFonts w:asciiTheme="majorHAnsi" w:eastAsia="Times New Roman" w:hAnsiTheme="majorHAnsi" w:cstheme="majorHAnsi"/>
          </w:rPr>
          <w:t xml:space="preserve">. </w:t>
        </w:r>
      </w:ins>
      <w:ins w:id="1880" w:author="Renata M. Diaz" w:date="2021-03-12T13:42:00Z">
        <w:r w:rsidR="00193667">
          <w:rPr>
            <w:rFonts w:asciiTheme="majorHAnsi" w:eastAsia="Times New Roman" w:hAnsiTheme="majorHAnsi" w:cstheme="majorHAnsi"/>
          </w:rPr>
          <w:t>The Mammal Community, and Miscellaneous Abundance databases also have high p</w:t>
        </w:r>
      </w:ins>
      <w:ins w:id="1881" w:author="Renata M. Diaz" w:date="2021-03-12T13:43:00Z">
        <w:r w:rsidR="00193667">
          <w:rPr>
            <w:rFonts w:asciiTheme="majorHAnsi" w:eastAsia="Times New Roman" w:hAnsiTheme="majorHAnsi" w:cstheme="majorHAnsi"/>
          </w:rPr>
          <w:t>roportions of rare species</w:t>
        </w:r>
      </w:ins>
      <w:ins w:id="1882" w:author="Renata M. Diaz" w:date="2021-03-12T13:46:00Z">
        <w:r w:rsidR="00342C55">
          <w:rPr>
            <w:rFonts w:asciiTheme="majorHAnsi" w:eastAsia="Times New Roman" w:hAnsiTheme="majorHAnsi" w:cstheme="majorHAnsi"/>
          </w:rPr>
          <w:t>, but this tendency is weaker for BBS</w:t>
        </w:r>
      </w:ins>
      <w:ins w:id="1883" w:author="Renata M. Diaz" w:date="2021-03-19T17:40:00Z">
        <w:r w:rsidR="00391ABB">
          <w:rPr>
            <w:rFonts w:asciiTheme="majorHAnsi" w:eastAsia="Times New Roman" w:hAnsiTheme="majorHAnsi" w:cstheme="majorHAnsi"/>
          </w:rPr>
          <w:t xml:space="preserve"> </w:t>
        </w:r>
      </w:ins>
      <w:ins w:id="1884" w:author="Renata M. Diaz" w:date="2021-03-12T13:47:00Z">
        <w:r w:rsidR="00342C55">
          <w:rPr>
            <w:rFonts w:asciiTheme="majorHAnsi" w:eastAsia="Times New Roman" w:hAnsiTheme="majorHAnsi" w:cstheme="majorHAnsi"/>
          </w:rPr>
          <w:t xml:space="preserve">and nonexistent for </w:t>
        </w:r>
      </w:ins>
      <w:ins w:id="1885"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886" w:author="Renata M. Diaz" w:date="2021-03-19T18:07:00Z">
        <w:r w:rsidR="00207B6C">
          <w:rPr>
            <w:rFonts w:asciiTheme="majorHAnsi" w:eastAsia="Times New Roman" w:hAnsiTheme="majorHAnsi" w:cstheme="majorHAnsi"/>
          </w:rPr>
          <w:t>– i</w:t>
        </w:r>
      </w:ins>
      <w:ins w:id="1887" w:author="Renata M. Diaz" w:date="2021-03-12T13:47:00Z">
        <w:r w:rsidR="00342C55">
          <w:rPr>
            <w:rFonts w:asciiTheme="majorHAnsi" w:eastAsia="Times New Roman" w:hAnsiTheme="majorHAnsi" w:cstheme="majorHAnsi"/>
          </w:rPr>
          <w:t>n fact,</w:t>
        </w:r>
      </w:ins>
      <w:ins w:id="1888"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889" w:author="Renata M. Diaz" w:date="2021-03-12T13:47:00Z">
        <w:r w:rsidR="0026597C">
          <w:rPr>
            <w:rFonts w:asciiTheme="majorHAnsi" w:eastAsia="Times New Roman" w:hAnsiTheme="majorHAnsi" w:cstheme="majorHAnsi"/>
          </w:rPr>
          <w:t xml:space="preserve"> (20%</w:t>
        </w:r>
      </w:ins>
      <w:ins w:id="1890"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891" w:author="Renata M. Diaz" w:date="2021-03-19T18:07:00Z">
        <w:r w:rsidR="00207B6C">
          <w:rPr>
            <w:rFonts w:asciiTheme="majorHAnsi" w:eastAsia="Times New Roman" w:hAnsiTheme="majorHAnsi" w:cstheme="majorHAnsi"/>
          </w:rPr>
          <w:t>S5</w:t>
        </w:r>
      </w:ins>
      <w:ins w:id="1892" w:author="Renata M. Diaz" w:date="2021-03-12T13:47:00Z">
        <w:r w:rsidR="0026597C">
          <w:rPr>
            <w:rFonts w:asciiTheme="majorHAnsi" w:eastAsia="Times New Roman" w:hAnsiTheme="majorHAnsi" w:cstheme="majorHAnsi"/>
          </w:rPr>
          <w:t>)</w:t>
        </w:r>
      </w:ins>
      <w:ins w:id="1893"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894"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895" w:author="Renata M. Diaz" w:date="2021-03-12T13:43:00Z">
        <w:r w:rsidR="00707340">
          <w:rPr>
            <w:rFonts w:asciiTheme="majorHAnsi" w:eastAsia="Times New Roman" w:hAnsiTheme="majorHAnsi" w:cstheme="majorHAnsi"/>
          </w:rPr>
          <w:t>to the other datasets for the other shape metrics</w:t>
        </w:r>
      </w:ins>
      <w:ins w:id="1896"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897" w:author="Renata M. Diaz" w:date="2021-03-19T17:40:00Z">
        <w:r w:rsidR="00780803">
          <w:rPr>
            <w:rFonts w:asciiTheme="majorHAnsi" w:eastAsia="Times New Roman" w:hAnsiTheme="majorHAnsi" w:cstheme="majorHAnsi"/>
          </w:rPr>
          <w:t xml:space="preserve">, </w:t>
        </w:r>
      </w:ins>
      <w:ins w:id="1898"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AFFDCEC" w:rsidR="0081077A" w:rsidRPr="006361DB" w:rsidRDefault="009C239F">
      <w:pPr>
        <w:spacing w:line="480" w:lineRule="auto"/>
        <w:rPr>
          <w:rFonts w:asciiTheme="majorHAnsi" w:eastAsia="Times New Roman" w:hAnsiTheme="majorHAnsi" w:cstheme="majorHAnsi"/>
        </w:rPr>
      </w:pPr>
      <w:ins w:id="1899"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900" w:author="Renata M. Diaz" w:date="2021-03-12T13:52:00Z">
        <w:r w:rsidR="001F3DA6">
          <w:rPr>
            <w:rFonts w:asciiTheme="majorHAnsi" w:eastAsia="Times New Roman" w:hAnsiTheme="majorHAnsi" w:cstheme="majorHAnsi"/>
          </w:rPr>
          <w:t>s</w:t>
        </w:r>
      </w:ins>
      <w:ins w:id="1901" w:author="Renata M. Diaz" w:date="2021-03-12T13:51:00Z">
        <w:r>
          <w:rPr>
            <w:rFonts w:asciiTheme="majorHAnsi" w:eastAsia="Times New Roman" w:hAnsiTheme="majorHAnsi" w:cstheme="majorHAnsi"/>
          </w:rPr>
          <w:t xml:space="preserve"> of extreme values</w:t>
        </w:r>
      </w:ins>
      <w:ins w:id="1902" w:author="Renata M. Diaz" w:date="2021-03-22T15:36:00Z">
        <w:r w:rsidR="00471BA7">
          <w:rPr>
            <w:rFonts w:asciiTheme="majorHAnsi" w:eastAsia="Times New Roman" w:hAnsiTheme="majorHAnsi" w:cstheme="majorHAnsi"/>
          </w:rPr>
          <w:t xml:space="preserve"> are</w:t>
        </w:r>
      </w:ins>
      <w:ins w:id="1903" w:author="Renata M. Diaz" w:date="2021-03-12T13:51:00Z">
        <w:r>
          <w:rPr>
            <w:rFonts w:asciiTheme="majorHAnsi" w:eastAsia="Times New Roman" w:hAnsiTheme="majorHAnsi" w:cstheme="majorHAnsi"/>
          </w:rPr>
          <w:t xml:space="preserve"> closer to what would be expected by chance</w:t>
        </w:r>
      </w:ins>
      <w:ins w:id="1904" w:author="Renata M. Diaz" w:date="2021-03-19T17:41:00Z">
        <w:r w:rsidR="007447C1">
          <w:rPr>
            <w:rFonts w:asciiTheme="majorHAnsi" w:eastAsia="Times New Roman" w:hAnsiTheme="majorHAnsi" w:cstheme="majorHAnsi"/>
          </w:rPr>
          <w:t xml:space="preserve"> (Table 1)</w:t>
        </w:r>
      </w:ins>
      <w:ins w:id="1905" w:author="Renata M. Diaz" w:date="2021-03-12T13:51:00Z">
        <w:r>
          <w:rPr>
            <w:rFonts w:asciiTheme="majorHAnsi" w:eastAsia="Times New Roman" w:hAnsiTheme="majorHAnsi" w:cstheme="majorHAnsi"/>
          </w:rPr>
          <w:t xml:space="preserve">. </w:t>
        </w:r>
      </w:ins>
      <w:ins w:id="1906"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907"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908"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909"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910" w:author="Renata M. Diaz" w:date="2021-03-11T16:30:00Z">
        <w:r w:rsidR="007E2092" w:rsidRPr="006361DB" w:rsidDel="003961B7">
          <w:rPr>
            <w:rFonts w:asciiTheme="majorHAnsi" w:eastAsia="Times New Roman" w:hAnsiTheme="majorHAnsi" w:cstheme="majorHAnsi"/>
          </w:rPr>
          <w:delText xml:space="preserve">For </w:delText>
        </w:r>
      </w:del>
      <w:del w:id="1911"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912"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913"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914" w:author="Renata M. Diaz" w:date="2021-03-11T16:36:00Z">
        <w:r w:rsidR="007E2092" w:rsidRPr="006361DB" w:rsidDel="001778CD">
          <w:rPr>
            <w:rFonts w:asciiTheme="majorHAnsi" w:eastAsia="Times New Roman" w:hAnsiTheme="majorHAnsi" w:cstheme="majorHAnsi"/>
          </w:rPr>
          <w:delText xml:space="preserve">distributions </w:delText>
        </w:r>
      </w:del>
      <w:del w:id="1915"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916" w:author="Renata M. Diaz" w:date="2021-03-11T16:37:00Z">
        <w:r w:rsidR="00344835" w:rsidDel="00B10F03">
          <w:rPr>
            <w:rFonts w:asciiTheme="majorHAnsi" w:eastAsia="Times New Roman" w:hAnsiTheme="majorHAnsi" w:cstheme="majorHAnsi"/>
          </w:rPr>
          <w:delText>:</w:delText>
        </w:r>
      </w:del>
      <w:del w:id="1917"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918"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610F0AC8" w:rsidR="000F50D3" w:rsidRDefault="0042533C" w:rsidP="00021897">
      <w:pPr>
        <w:spacing w:line="480" w:lineRule="auto"/>
        <w:rPr>
          <w:ins w:id="1919"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1920"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921" w:author="Renata M. Diaz" w:date="2021-03-11T17:19:00Z">
        <w:r w:rsidR="0079078B">
          <w:rPr>
            <w:rFonts w:asciiTheme="majorHAnsi" w:eastAsia="Times New Roman" w:hAnsiTheme="majorHAnsi" w:cstheme="majorHAnsi"/>
          </w:rPr>
          <w:t xml:space="preserve">Overall, </w:t>
        </w:r>
      </w:ins>
      <w:ins w:id="1922" w:author="Ye,Hao" w:date="2021-04-20T16:43:00Z">
        <w:r w:rsidR="0043749B">
          <w:rPr>
            <w:rFonts w:asciiTheme="majorHAnsi" w:eastAsia="Times New Roman" w:hAnsiTheme="majorHAnsi" w:cstheme="majorHAnsi"/>
          </w:rPr>
          <w:t xml:space="preserve">as the size of the feasible set increases, </w:t>
        </w:r>
      </w:ins>
      <w:ins w:id="1923" w:author="Renata M. Diaz" w:date="2021-03-11T17:19:00Z">
        <w:r w:rsidR="0079078B">
          <w:rPr>
            <w:rFonts w:asciiTheme="majorHAnsi" w:eastAsia="Times New Roman" w:hAnsiTheme="majorHAnsi" w:cstheme="majorHAnsi"/>
          </w:rPr>
          <w:t xml:space="preserve">the SADs in a feasible set become more </w:t>
        </w:r>
        <w:commentRangeStart w:id="1924"/>
        <w:r w:rsidR="0079078B">
          <w:rPr>
            <w:rFonts w:asciiTheme="majorHAnsi" w:eastAsia="Times New Roman" w:hAnsiTheme="majorHAnsi" w:cstheme="majorHAnsi"/>
          </w:rPr>
          <w:t xml:space="preserve">narrowly clustered around the central tendency of that feasible set </w:t>
        </w:r>
        <w:del w:id="1925" w:author="Ye,Hao" w:date="2021-04-20T16:43:00Z">
          <w:r w:rsidR="0079078B" w:rsidDel="0043749B">
            <w:rPr>
              <w:rFonts w:asciiTheme="majorHAnsi" w:eastAsia="Times New Roman" w:hAnsiTheme="majorHAnsi" w:cstheme="majorHAnsi"/>
            </w:rPr>
            <w:delText xml:space="preserve">as the </w:delText>
          </w:r>
        </w:del>
      </w:ins>
      <w:ins w:id="1926" w:author="Renata M. Diaz" w:date="2021-03-11T17:20:00Z">
        <w:del w:id="1927" w:author="Ye,Hao" w:date="2021-04-20T16:43:00Z">
          <w:r w:rsidR="0079078B" w:rsidDel="0043749B">
            <w:rPr>
              <w:rFonts w:asciiTheme="majorHAnsi" w:eastAsia="Times New Roman" w:hAnsiTheme="majorHAnsi" w:cstheme="majorHAnsi"/>
            </w:rPr>
            <w:delText>size of the feasible set increases</w:delText>
          </w:r>
        </w:del>
      </w:ins>
      <w:ins w:id="1928" w:author="Renata M. Diaz" w:date="2021-03-19T18:09:00Z">
        <w:del w:id="1929" w:author="Ye,Hao" w:date="2021-04-20T16:43:00Z">
          <w:r w:rsidR="00B72CE9" w:rsidDel="0043749B">
            <w:rPr>
              <w:rFonts w:asciiTheme="majorHAnsi" w:eastAsia="Times New Roman" w:hAnsiTheme="majorHAnsi" w:cstheme="majorHAnsi"/>
            </w:rPr>
            <w:delText xml:space="preserve"> </w:delText>
          </w:r>
        </w:del>
        <w:r w:rsidR="00B72CE9">
          <w:rPr>
            <w:rFonts w:asciiTheme="majorHAnsi" w:eastAsia="Times New Roman" w:hAnsiTheme="majorHAnsi" w:cstheme="majorHAnsi"/>
          </w:rPr>
          <w:t>(Figure 4)</w:t>
        </w:r>
      </w:ins>
      <w:ins w:id="1930" w:author="Renata M. Diaz" w:date="2021-03-11T17:22:00Z">
        <w:r w:rsidR="0079078B">
          <w:rPr>
            <w:rFonts w:asciiTheme="majorHAnsi" w:eastAsia="Times New Roman" w:hAnsiTheme="majorHAnsi" w:cstheme="majorHAnsi"/>
          </w:rPr>
          <w:t xml:space="preserve">. </w:t>
        </w:r>
      </w:ins>
      <w:del w:id="1931"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932" w:author="Renata M. Diaz" w:date="2021-03-11T18:00:00Z">
        <w:r w:rsidR="007E4171">
          <w:rPr>
            <w:rFonts w:asciiTheme="majorHAnsi" w:eastAsia="Times New Roman" w:hAnsiTheme="majorHAnsi" w:cstheme="majorHAnsi"/>
          </w:rPr>
          <w:t xml:space="preserve">The sampled distributions for shape metrics also </w:t>
        </w:r>
      </w:ins>
      <w:ins w:id="1933" w:author="Renata M. Diaz" w:date="2021-03-12T14:01:00Z">
        <w:r w:rsidR="00FD5E15">
          <w:rPr>
            <w:rFonts w:asciiTheme="majorHAnsi" w:eastAsia="Times New Roman" w:hAnsiTheme="majorHAnsi" w:cstheme="majorHAnsi"/>
          </w:rPr>
          <w:t xml:space="preserve">generally </w:t>
        </w:r>
      </w:ins>
      <w:ins w:id="1934" w:author="Renata M. Diaz" w:date="2021-03-11T18:00:00Z">
        <w:r w:rsidR="007E4171">
          <w:rPr>
            <w:rFonts w:asciiTheme="majorHAnsi" w:eastAsia="Times New Roman" w:hAnsiTheme="majorHAnsi" w:cstheme="majorHAnsi"/>
          </w:rPr>
          <w:t xml:space="preserve">become </w:t>
        </w:r>
      </w:ins>
      <w:ins w:id="1935" w:author="Renata M. Diaz" w:date="2021-03-12T14:05:00Z">
        <w:r w:rsidR="00A13F8B">
          <w:rPr>
            <w:rFonts w:asciiTheme="majorHAnsi" w:eastAsia="Times New Roman" w:hAnsiTheme="majorHAnsi" w:cstheme="majorHAnsi"/>
          </w:rPr>
          <w:t>less broad</w:t>
        </w:r>
      </w:ins>
      <w:ins w:id="1936" w:author="Renata M. Diaz" w:date="2021-03-11T18:00:00Z">
        <w:r w:rsidR="007E4171">
          <w:rPr>
            <w:rFonts w:asciiTheme="majorHAnsi" w:eastAsia="Times New Roman" w:hAnsiTheme="majorHAnsi" w:cstheme="majorHAnsi"/>
          </w:rPr>
          <w:t xml:space="preserve"> as the size of the feasible set increas</w:t>
        </w:r>
      </w:ins>
      <w:ins w:id="1937" w:author="Renata M. Diaz" w:date="2021-03-11T18:01:00Z">
        <w:r w:rsidR="007E4171">
          <w:rPr>
            <w:rFonts w:asciiTheme="majorHAnsi" w:eastAsia="Times New Roman" w:hAnsiTheme="majorHAnsi" w:cstheme="majorHAnsi"/>
          </w:rPr>
          <w:t>es</w:t>
        </w:r>
      </w:ins>
      <w:commentRangeEnd w:id="1924"/>
      <w:r w:rsidR="0043749B">
        <w:rPr>
          <w:rStyle w:val="CommentReference"/>
        </w:rPr>
        <w:commentReference w:id="1924"/>
      </w:r>
      <w:ins w:id="1938" w:author="Renata M. Diaz" w:date="2021-03-12T14:02:00Z">
        <w:r w:rsidR="00C13A87">
          <w:rPr>
            <w:rFonts w:asciiTheme="majorHAnsi" w:eastAsia="Times New Roman" w:hAnsiTheme="majorHAnsi" w:cstheme="majorHAnsi"/>
          </w:rPr>
          <w:t xml:space="preserve">. </w:t>
        </w:r>
      </w:ins>
      <w:ins w:id="1939" w:author="Ye,Hao" w:date="2021-04-20T16:48:00Z">
        <w:r w:rsidR="0043749B">
          <w:rPr>
            <w:rFonts w:asciiTheme="majorHAnsi" w:eastAsia="Times New Roman" w:hAnsiTheme="majorHAnsi" w:cstheme="majorHAnsi"/>
          </w:rPr>
          <w:t>In small communities (N &lt; X), t</w:t>
        </w:r>
      </w:ins>
      <w:ins w:id="1940" w:author="Renata M. Diaz" w:date="2021-03-12T14:02:00Z">
        <w:del w:id="1941" w:author="Ye,Hao" w:date="2021-04-20T16:48:00Z">
          <w:r w:rsidR="00C13A87" w:rsidDel="0043749B">
            <w:rPr>
              <w:rFonts w:asciiTheme="majorHAnsi" w:eastAsia="Times New Roman" w:hAnsiTheme="majorHAnsi" w:cstheme="majorHAnsi"/>
            </w:rPr>
            <w:delText>T</w:delText>
          </w:r>
        </w:del>
      </w:ins>
      <w:ins w:id="1942" w:author="Renata M. Diaz" w:date="2021-03-12T14:01:00Z">
        <w:r w:rsidR="003A431D">
          <w:rPr>
            <w:rFonts w:asciiTheme="majorHAnsi" w:eastAsia="Times New Roman" w:hAnsiTheme="majorHAnsi" w:cstheme="majorHAnsi"/>
          </w:rPr>
          <w:t xml:space="preserve">he breadth indices </w:t>
        </w:r>
        <w:del w:id="1943" w:author="Ye,Hao" w:date="2021-04-20T16:48:00Z">
          <w:r w:rsidR="003A431D" w:rsidDel="0043749B">
            <w:rPr>
              <w:rFonts w:asciiTheme="majorHAnsi" w:eastAsia="Times New Roman" w:hAnsiTheme="majorHAnsi" w:cstheme="majorHAnsi"/>
            </w:rPr>
            <w:delText xml:space="preserve">for small communities </w:delText>
          </w:r>
        </w:del>
        <w:r w:rsidR="003A431D">
          <w:rPr>
            <w:rFonts w:asciiTheme="majorHAnsi" w:eastAsia="Times New Roman" w:hAnsiTheme="majorHAnsi" w:cstheme="majorHAnsi"/>
          </w:rPr>
          <w:t xml:space="preserve">are highly variable and </w:t>
        </w:r>
        <w:del w:id="1944" w:author="Ye,Hao" w:date="2021-04-20T16:49:00Z">
          <w:r w:rsidR="003A431D" w:rsidDel="0043749B">
            <w:rPr>
              <w:rFonts w:asciiTheme="majorHAnsi" w:eastAsia="Times New Roman" w:hAnsiTheme="majorHAnsi" w:cstheme="majorHAnsi"/>
            </w:rPr>
            <w:delText xml:space="preserve">often </w:delText>
          </w:r>
          <w:r w:rsidR="00B8717A" w:rsidDel="0043749B">
            <w:rPr>
              <w:rFonts w:asciiTheme="majorHAnsi" w:eastAsia="Times New Roman" w:hAnsiTheme="majorHAnsi" w:cstheme="majorHAnsi"/>
            </w:rPr>
            <w:delText>very large – approaching</w:delText>
          </w:r>
        </w:del>
      </w:ins>
      <w:ins w:id="1945" w:author="Ye,Hao" w:date="2021-04-20T16:49:00Z">
        <w:r w:rsidR="0043749B">
          <w:rPr>
            <w:rFonts w:asciiTheme="majorHAnsi" w:eastAsia="Times New Roman" w:hAnsiTheme="majorHAnsi" w:cstheme="majorHAnsi"/>
          </w:rPr>
          <w:t>approach</w:t>
        </w:r>
      </w:ins>
      <w:ins w:id="1946" w:author="Renata M. Diaz" w:date="2021-03-12T14:01:00Z">
        <w:r w:rsidR="00B8717A">
          <w:rPr>
            <w:rFonts w:asciiTheme="majorHAnsi" w:eastAsia="Times New Roman" w:hAnsiTheme="majorHAnsi" w:cstheme="majorHAnsi"/>
          </w:rPr>
          <w:t xml:space="preserve"> 1</w:t>
        </w:r>
      </w:ins>
      <w:ins w:id="1947" w:author="Renata M. Diaz" w:date="2021-03-12T14:02:00Z">
        <w:r w:rsidR="00C13A87">
          <w:rPr>
            <w:rFonts w:asciiTheme="majorHAnsi" w:eastAsia="Times New Roman" w:hAnsiTheme="majorHAnsi" w:cstheme="majorHAnsi"/>
          </w:rPr>
          <w:t xml:space="preserve">, </w:t>
        </w:r>
      </w:ins>
      <w:del w:id="1948"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949" w:author="Renata M. Diaz" w:date="2021-03-12T14:02:00Z">
        <w:r w:rsidR="006F1C6E" w:rsidRPr="002E2A57" w:rsidDel="00C13A87">
          <w:rPr>
            <w:rFonts w:asciiTheme="majorHAnsi" w:eastAsia="Times New Roman" w:hAnsiTheme="majorHAnsi" w:cstheme="majorHAnsi"/>
          </w:rPr>
          <w:delText xml:space="preserve">or communities with </w:delText>
        </w:r>
      </w:del>
      <w:del w:id="1950" w:author="Renata M. Diaz" w:date="2021-03-11T18:02:00Z">
        <w:r w:rsidR="00BA1FFC" w:rsidRPr="002E2A57" w:rsidDel="007E4171">
          <w:rPr>
            <w:rFonts w:asciiTheme="majorHAnsi" w:eastAsia="Times New Roman" w:hAnsiTheme="majorHAnsi" w:cstheme="majorHAnsi"/>
          </w:rPr>
          <w:delText xml:space="preserve">relatively </w:delText>
        </w:r>
      </w:del>
      <w:del w:id="1951"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952"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953"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w:t>
      </w:r>
      <w:del w:id="1954" w:author="Ye,Hao" w:date="2021-04-20T16:49:00Z">
        <w:r w:rsidR="00B1778D" w:rsidDel="0043749B">
          <w:rPr>
            <w:rFonts w:asciiTheme="majorHAnsi" w:eastAsia="Times New Roman" w:hAnsiTheme="majorHAnsi" w:cstheme="majorHAnsi"/>
          </w:rPr>
          <w:delText xml:space="preserve">values in the </w:delText>
        </w:r>
      </w:del>
      <w:r w:rsidR="00B1778D">
        <w:rPr>
          <w:rFonts w:asciiTheme="majorHAnsi" w:eastAsia="Times New Roman" w:hAnsiTheme="majorHAnsi" w:cstheme="majorHAnsi"/>
        </w:rPr>
        <w:t xml:space="preserve">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955"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956" w:author="Renata M. Diaz" w:date="2021-03-12T13:59:00Z">
        <w:r w:rsidR="00F50E4A">
          <w:rPr>
            <w:rFonts w:asciiTheme="majorHAnsi" w:eastAsia="Times New Roman" w:hAnsiTheme="majorHAnsi" w:cstheme="majorHAnsi"/>
          </w:rPr>
          <w:t>values</w:t>
        </w:r>
      </w:ins>
      <w:ins w:id="1957"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958" w:author="Renata M. Diaz" w:date="2021-03-12T14:03:00Z">
        <w:r w:rsidR="00CF2A65">
          <w:rPr>
            <w:rFonts w:asciiTheme="majorHAnsi" w:eastAsia="Times New Roman" w:hAnsiTheme="majorHAnsi" w:cstheme="majorHAnsi"/>
          </w:rPr>
          <w:t>exceed ~.7</w:t>
        </w:r>
      </w:ins>
      <w:ins w:id="1959"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960"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961" w:author="Renata M. Diaz" w:date="2021-03-18T15:56:00Z">
        <w:r w:rsidR="00E115D2">
          <w:rPr>
            <w:rFonts w:asciiTheme="majorHAnsi" w:eastAsia="Times New Roman" w:hAnsiTheme="majorHAnsi" w:cstheme="majorHAnsi"/>
          </w:rPr>
          <w:t xml:space="preserve">Among our datasets, the FIA and Mammal Community databases </w:t>
        </w:r>
      </w:ins>
      <w:ins w:id="1962" w:author="Renata M. Diaz" w:date="2021-03-18T15:58:00Z">
        <w:r w:rsidR="00E115D2">
          <w:rPr>
            <w:rFonts w:asciiTheme="majorHAnsi" w:eastAsia="Times New Roman" w:hAnsiTheme="majorHAnsi" w:cstheme="majorHAnsi"/>
          </w:rPr>
          <w:t xml:space="preserve">have the smallest communities, in terms of S and N, and </w:t>
        </w:r>
        <w:commentRangeStart w:id="1963"/>
        <w:r w:rsidR="00E115D2">
          <w:rPr>
            <w:rFonts w:asciiTheme="majorHAnsi" w:eastAsia="Times New Roman" w:hAnsiTheme="majorHAnsi" w:cstheme="majorHAnsi"/>
          </w:rPr>
          <w:t xml:space="preserve">tend to </w:t>
        </w:r>
      </w:ins>
      <w:ins w:id="1964" w:author="Ye,Hao" w:date="2021-04-20T16:49:00Z">
        <w:r w:rsidR="0043749B">
          <w:rPr>
            <w:rFonts w:asciiTheme="majorHAnsi" w:eastAsia="Times New Roman" w:hAnsiTheme="majorHAnsi" w:cstheme="majorHAnsi"/>
          </w:rPr>
          <w:t xml:space="preserve">have the </w:t>
        </w:r>
      </w:ins>
      <w:ins w:id="1965" w:author="Ye,Hao" w:date="2021-04-20T16:50:00Z">
        <w:r w:rsidR="0043749B">
          <w:rPr>
            <w:rFonts w:asciiTheme="majorHAnsi" w:eastAsia="Times New Roman" w:hAnsiTheme="majorHAnsi" w:cstheme="majorHAnsi"/>
          </w:rPr>
          <w:t xml:space="preserve">most </w:t>
        </w:r>
      </w:ins>
      <w:ins w:id="1966" w:author="Renata M. Diaz" w:date="2021-03-18T15:58:00Z">
        <w:del w:id="1967" w:author="Ye,Hao" w:date="2021-04-20T16:50:00Z">
          <w:r w:rsidR="00E115D2" w:rsidDel="0043749B">
            <w:rPr>
              <w:rFonts w:asciiTheme="majorHAnsi" w:eastAsia="Times New Roman" w:hAnsiTheme="majorHAnsi" w:cstheme="majorHAnsi"/>
            </w:rPr>
            <w:delText xml:space="preserve">be the most dominated by </w:delText>
          </w:r>
        </w:del>
        <w:r w:rsidR="00E115D2">
          <w:rPr>
            <w:rFonts w:asciiTheme="majorHAnsi" w:eastAsia="Times New Roman" w:hAnsiTheme="majorHAnsi" w:cstheme="majorHAnsi"/>
          </w:rPr>
          <w:t xml:space="preserve">feasible sets </w:t>
        </w:r>
      </w:ins>
      <w:commentRangeEnd w:id="1963"/>
      <w:r w:rsidR="0043749B">
        <w:rPr>
          <w:rStyle w:val="CommentReference"/>
        </w:rPr>
        <w:commentReference w:id="1963"/>
      </w:r>
      <w:ins w:id="1968" w:author="Renata M. Diaz" w:date="2021-03-18T15:58:00Z">
        <w:r w:rsidR="00E115D2">
          <w:rPr>
            <w:rFonts w:asciiTheme="majorHAnsi" w:eastAsia="Times New Roman" w:hAnsiTheme="majorHAnsi" w:cstheme="majorHAnsi"/>
          </w:rPr>
          <w:t>with high breadth indices</w:t>
        </w:r>
      </w:ins>
      <w:ins w:id="1969" w:author="Renata M. Diaz" w:date="2021-03-19T18:09:00Z">
        <w:r w:rsidR="00FE59EC">
          <w:rPr>
            <w:rFonts w:asciiTheme="majorHAnsi" w:eastAsia="Times New Roman" w:hAnsiTheme="majorHAnsi" w:cstheme="majorHAnsi"/>
          </w:rPr>
          <w:t xml:space="preserve"> (Figure S6)</w:t>
        </w:r>
      </w:ins>
      <w:ins w:id="1970" w:author="Renata M. Diaz" w:date="2021-03-18T15:58:00Z">
        <w:r w:rsidR="00E115D2">
          <w:rPr>
            <w:rFonts w:asciiTheme="majorHAnsi" w:eastAsia="Times New Roman" w:hAnsiTheme="majorHAnsi" w:cstheme="majorHAnsi"/>
          </w:rPr>
          <w:t>.</w:t>
        </w:r>
      </w:ins>
      <w:ins w:id="1971" w:author="Renata M. Diaz" w:date="2021-03-18T15:59:00Z">
        <w:r w:rsidR="00297DB0">
          <w:rPr>
            <w:rFonts w:asciiTheme="majorHAnsi" w:eastAsia="Times New Roman" w:hAnsiTheme="majorHAnsi" w:cstheme="majorHAnsi"/>
          </w:rPr>
          <w:t xml:space="preserve">  </w:t>
        </w:r>
      </w:ins>
      <w:del w:id="1972"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973" w:author="Renata M. Diaz" w:date="2021-03-12T13:34:00Z"/>
          <w:rFonts w:asciiTheme="majorHAnsi" w:eastAsia="Times New Roman" w:hAnsiTheme="majorHAnsi" w:cstheme="majorHAnsi"/>
          <w:i/>
          <w:iCs/>
        </w:rPr>
      </w:pPr>
      <w:ins w:id="1974" w:author="Renata M. Diaz" w:date="2021-03-10T15:13:00Z">
        <w:r>
          <w:rPr>
            <w:rFonts w:asciiTheme="majorHAnsi" w:eastAsia="Times New Roman" w:hAnsiTheme="majorHAnsi" w:cstheme="majorHAnsi"/>
            <w:i/>
            <w:iCs/>
          </w:rPr>
          <w:t xml:space="preserve">Sensitivity to sampling </w:t>
        </w:r>
      </w:ins>
      <w:ins w:id="1975" w:author="Renata M. Diaz" w:date="2021-03-11T16:36:00Z">
        <w:r w:rsidR="00C27CD2">
          <w:rPr>
            <w:rFonts w:asciiTheme="majorHAnsi" w:eastAsia="Times New Roman" w:hAnsiTheme="majorHAnsi" w:cstheme="majorHAnsi"/>
            <w:i/>
            <w:iCs/>
          </w:rPr>
          <w:t>variability</w:t>
        </w:r>
      </w:ins>
    </w:p>
    <w:p w14:paraId="12093383" w14:textId="51C20501" w:rsidR="0073360F" w:rsidRDefault="0073360F" w:rsidP="00021897">
      <w:pPr>
        <w:spacing w:line="480" w:lineRule="auto"/>
        <w:rPr>
          <w:ins w:id="1976" w:author="Renata M. Diaz" w:date="2021-03-12T14:14:00Z"/>
          <w:rFonts w:asciiTheme="majorHAnsi" w:eastAsia="Times New Roman" w:hAnsiTheme="majorHAnsi" w:cstheme="majorHAnsi"/>
        </w:rPr>
      </w:pPr>
      <w:ins w:id="1977" w:author="Renata M. Diaz" w:date="2021-03-12T13:35:00Z">
        <w:r>
          <w:rPr>
            <w:rFonts w:asciiTheme="majorHAnsi" w:eastAsia="Times New Roman" w:hAnsiTheme="majorHAnsi" w:cstheme="majorHAnsi"/>
          </w:rPr>
          <w:t>In al</w:t>
        </w:r>
      </w:ins>
      <w:ins w:id="1978" w:author="Renata M. Diaz" w:date="2021-03-12T14:15:00Z">
        <w:r w:rsidR="00A72227">
          <w:rPr>
            <w:rFonts w:asciiTheme="majorHAnsi" w:eastAsia="Times New Roman" w:hAnsiTheme="majorHAnsi" w:cstheme="majorHAnsi"/>
          </w:rPr>
          <w:t>most all</w:t>
        </w:r>
      </w:ins>
      <w:ins w:id="1979"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980" w:author="Renata M. Diaz" w:date="2021-03-19T18:10:00Z">
        <w:r w:rsidR="0066366A">
          <w:rPr>
            <w:rFonts w:asciiTheme="majorHAnsi" w:eastAsia="Times New Roman" w:hAnsiTheme="majorHAnsi" w:cstheme="majorHAnsi"/>
          </w:rPr>
          <w:t xml:space="preserve"> (Figure 5; see appendix A7 for complete results of resampling)</w:t>
        </w:r>
      </w:ins>
      <w:ins w:id="1981" w:author="Renata M. Diaz" w:date="2021-03-12T13:35:00Z">
        <w:r>
          <w:rPr>
            <w:rFonts w:asciiTheme="majorHAnsi" w:eastAsia="Times New Roman" w:hAnsiTheme="majorHAnsi" w:cstheme="majorHAnsi"/>
          </w:rPr>
          <w:t xml:space="preserve">. </w:t>
        </w:r>
      </w:ins>
      <w:ins w:id="1982" w:author="Renata M. Diaz" w:date="2021-03-12T14:05:00Z">
        <w:r w:rsidR="00034941">
          <w:rPr>
            <w:rFonts w:asciiTheme="majorHAnsi" w:eastAsia="Times New Roman" w:hAnsiTheme="majorHAnsi" w:cstheme="majorHAnsi"/>
          </w:rPr>
          <w:t xml:space="preserve">For </w:t>
        </w:r>
      </w:ins>
      <w:ins w:id="1983" w:author="Renata M. Diaz" w:date="2021-03-12T14:07:00Z">
        <w:r w:rsidR="00B452C1">
          <w:rPr>
            <w:rFonts w:asciiTheme="majorHAnsi" w:eastAsia="Times New Roman" w:hAnsiTheme="majorHAnsi" w:cstheme="majorHAnsi"/>
          </w:rPr>
          <w:t>all da</w:t>
        </w:r>
      </w:ins>
      <w:ins w:id="1984" w:author="Renata M. Diaz" w:date="2021-03-12T14:05:00Z">
        <w:r w:rsidR="00034941">
          <w:rPr>
            <w:rFonts w:asciiTheme="majorHAnsi" w:eastAsia="Times New Roman" w:hAnsiTheme="majorHAnsi" w:cstheme="majorHAnsi"/>
          </w:rPr>
          <w:t xml:space="preserve">tasets, adjusted SADs </w:t>
        </w:r>
      </w:ins>
      <w:ins w:id="1985" w:author="Renata M. Diaz" w:date="2021-03-12T14:06:00Z">
        <w:del w:id="1986" w:author="Ye,Hao" w:date="2021-04-20T16:52:00Z">
          <w:r w:rsidR="00034941" w:rsidDel="0043749B">
            <w:rPr>
              <w:rFonts w:asciiTheme="majorHAnsi" w:eastAsia="Times New Roman" w:hAnsiTheme="majorHAnsi" w:cstheme="majorHAnsi"/>
            </w:rPr>
            <w:delText>have</w:delText>
          </w:r>
        </w:del>
      </w:ins>
      <w:ins w:id="1987" w:author="Ye,Hao" w:date="2021-04-20T16:52:00Z">
        <w:r w:rsidR="0043749B">
          <w:rPr>
            <w:rFonts w:asciiTheme="majorHAnsi" w:eastAsia="Times New Roman" w:hAnsiTheme="majorHAnsi" w:cstheme="majorHAnsi"/>
          </w:rPr>
          <w:t>show more</w:t>
        </w:r>
      </w:ins>
      <w:ins w:id="1988" w:author="Renata M. Diaz" w:date="2021-03-12T14:06:00Z">
        <w:del w:id="1989" w:author="Ye,Hao" w:date="2021-04-20T16:52:00Z">
          <w:r w:rsidR="00034941" w:rsidDel="0043749B">
            <w:rPr>
              <w:rFonts w:asciiTheme="majorHAnsi" w:eastAsia="Times New Roman" w:hAnsiTheme="majorHAnsi" w:cstheme="majorHAnsi"/>
            </w:rPr>
            <w:delText xml:space="preserve"> a higher proportion of</w:delText>
          </w:r>
        </w:del>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990" w:author="Renata M. Diaz" w:date="2021-03-12T14:08:00Z">
        <w:r w:rsidR="00E15675">
          <w:rPr>
            <w:rFonts w:asciiTheme="majorHAnsi" w:eastAsia="Times New Roman" w:hAnsiTheme="majorHAnsi" w:cstheme="majorHAnsi"/>
          </w:rPr>
          <w:t xml:space="preserve"> </w:t>
        </w:r>
      </w:ins>
      <w:ins w:id="1991"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1992"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1993" w:author="Renata M. Diaz" w:date="2021-03-12T14:10:00Z">
        <w:r w:rsidR="00F97B20">
          <w:rPr>
            <w:rFonts w:asciiTheme="majorHAnsi" w:eastAsia="Times New Roman" w:hAnsiTheme="majorHAnsi" w:cstheme="majorHAnsi"/>
          </w:rPr>
          <w:t>Adjusting</w:t>
        </w:r>
      </w:ins>
      <w:ins w:id="1994" w:author="Renata M. Diaz" w:date="2021-03-12T14:08:00Z">
        <w:r w:rsidR="00E15675">
          <w:rPr>
            <w:rFonts w:asciiTheme="majorHAnsi" w:eastAsia="Times New Roman" w:hAnsiTheme="majorHAnsi" w:cstheme="majorHAnsi"/>
          </w:rPr>
          <w:t xml:space="preserve"> for rare species </w:t>
        </w:r>
      </w:ins>
      <w:ins w:id="1995" w:author="Renata M. Diaz" w:date="2021-03-12T14:12:00Z">
        <w:r w:rsidR="00170E7D">
          <w:rPr>
            <w:rFonts w:asciiTheme="majorHAnsi" w:eastAsia="Times New Roman" w:hAnsiTheme="majorHAnsi" w:cstheme="majorHAnsi"/>
          </w:rPr>
          <w:t xml:space="preserve">does not appreciably change </w:t>
        </w:r>
      </w:ins>
      <w:ins w:id="1996" w:author="Renata M. Diaz" w:date="2021-03-12T14:08:00Z">
        <w:r w:rsidR="00E15675">
          <w:rPr>
            <w:rFonts w:asciiTheme="majorHAnsi" w:eastAsia="Times New Roman" w:hAnsiTheme="majorHAnsi" w:cstheme="majorHAnsi"/>
          </w:rPr>
          <w:t xml:space="preserve">the proportion of Gentry datasets </w:t>
        </w:r>
      </w:ins>
      <w:ins w:id="1997" w:author="Renata M. Diaz" w:date="2021-03-12T14:10:00Z">
        <w:r w:rsidR="00F97B20">
          <w:rPr>
            <w:rFonts w:asciiTheme="majorHAnsi" w:eastAsia="Times New Roman" w:hAnsiTheme="majorHAnsi" w:cstheme="majorHAnsi"/>
          </w:rPr>
          <w:t xml:space="preserve">that feature extremely low proportions of rare species </w:t>
        </w:r>
      </w:ins>
      <w:ins w:id="1998" w:author="Renata M. Diaz" w:date="2021-03-12T14:11:00Z">
        <w:r w:rsidR="00F97B20">
          <w:rPr>
            <w:rFonts w:asciiTheme="majorHAnsi" w:eastAsia="Times New Roman" w:hAnsiTheme="majorHAnsi" w:cstheme="majorHAnsi"/>
          </w:rPr>
          <w:t xml:space="preserve">and skewness </w:t>
        </w:r>
      </w:ins>
      <w:ins w:id="1999" w:author="Renata M. Diaz" w:date="2021-03-19T17:42:00Z">
        <w:r w:rsidR="006F3E93">
          <w:rPr>
            <w:rFonts w:asciiTheme="majorHAnsi" w:eastAsia="Times New Roman" w:hAnsiTheme="majorHAnsi" w:cstheme="majorHAnsi"/>
          </w:rPr>
          <w:t>and</w:t>
        </w:r>
      </w:ins>
      <w:ins w:id="2000" w:author="Renata M. Diaz" w:date="2021-03-12T14:12:00Z">
        <w:r w:rsidR="00F97B20">
          <w:rPr>
            <w:rFonts w:asciiTheme="majorHAnsi" w:eastAsia="Times New Roman" w:hAnsiTheme="majorHAnsi" w:cstheme="majorHAnsi"/>
          </w:rPr>
          <w:t xml:space="preserve"> </w:t>
        </w:r>
      </w:ins>
      <w:ins w:id="2001"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2002"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2003" w:author="Renata M. Diaz" w:date="2021-03-12T14:15:00Z">
        <w:r>
          <w:rPr>
            <w:rFonts w:asciiTheme="majorHAnsi" w:eastAsia="Times New Roman" w:hAnsiTheme="majorHAnsi" w:cstheme="majorHAnsi"/>
          </w:rPr>
          <w:t>Jackknife</w:t>
        </w:r>
      </w:ins>
      <w:ins w:id="2004"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2005" w:author="Renata M. Diaz" w:date="2021-03-12T14:39:00Z">
        <w:r w:rsidR="00040FCD">
          <w:rPr>
            <w:rFonts w:asciiTheme="majorHAnsi" w:eastAsia="Times New Roman" w:hAnsiTheme="majorHAnsi" w:cstheme="majorHAnsi"/>
          </w:rPr>
          <w:t>consistently reduces the proportion of extreme observations acros</w:t>
        </w:r>
      </w:ins>
      <w:ins w:id="2006" w:author="Renata M. Diaz" w:date="2021-03-12T14:40:00Z">
        <w:r w:rsidR="00040FCD">
          <w:rPr>
            <w:rFonts w:asciiTheme="majorHAnsi" w:eastAsia="Times New Roman" w:hAnsiTheme="majorHAnsi" w:cstheme="majorHAnsi"/>
          </w:rPr>
          <w:t>s all datasets and metrics</w:t>
        </w:r>
      </w:ins>
      <w:ins w:id="2007" w:author="Renata M. Diaz" w:date="2021-03-19T17:46:00Z">
        <w:r w:rsidR="00613125">
          <w:rPr>
            <w:rFonts w:asciiTheme="majorHAnsi" w:eastAsia="Times New Roman" w:hAnsiTheme="majorHAnsi" w:cstheme="majorHAnsi"/>
          </w:rPr>
          <w:t xml:space="preserve"> (</w:t>
        </w:r>
      </w:ins>
      <w:ins w:id="2008" w:author="Renata M. Diaz" w:date="2021-03-19T17:47:00Z">
        <w:r w:rsidR="005B7223">
          <w:rPr>
            <w:rFonts w:asciiTheme="majorHAnsi" w:eastAsia="Times New Roman" w:hAnsiTheme="majorHAnsi" w:cstheme="majorHAnsi"/>
          </w:rPr>
          <w:t xml:space="preserve">Figure </w:t>
        </w:r>
      </w:ins>
      <w:ins w:id="2009" w:author="Renata M. Diaz" w:date="2021-03-19T18:10:00Z">
        <w:r w:rsidR="001F2DC7">
          <w:rPr>
            <w:rFonts w:asciiTheme="majorHAnsi" w:eastAsia="Times New Roman" w:hAnsiTheme="majorHAnsi" w:cstheme="majorHAnsi"/>
          </w:rPr>
          <w:t>5; Appendix A7</w:t>
        </w:r>
      </w:ins>
      <w:ins w:id="2010" w:author="Renata M. Diaz" w:date="2021-03-19T17:46:00Z">
        <w:r w:rsidR="00613125">
          <w:rPr>
            <w:rFonts w:asciiTheme="majorHAnsi" w:eastAsia="Times New Roman" w:hAnsiTheme="majorHAnsi" w:cstheme="majorHAnsi"/>
          </w:rPr>
          <w:t>)</w:t>
        </w:r>
      </w:ins>
      <w:ins w:id="2011" w:author="Renata M. Diaz" w:date="2021-03-12T14:40:00Z">
        <w:r w:rsidR="00040FCD">
          <w:rPr>
            <w:rFonts w:asciiTheme="majorHAnsi" w:eastAsia="Times New Roman" w:hAnsiTheme="majorHAnsi" w:cstheme="majorHAnsi"/>
          </w:rPr>
          <w:t xml:space="preserve">. </w:t>
        </w:r>
      </w:ins>
      <w:ins w:id="2012" w:author="Renata M. Diaz" w:date="2021-03-12T14:41:00Z">
        <w:r w:rsidR="00606540">
          <w:rPr>
            <w:rFonts w:asciiTheme="majorHAnsi" w:eastAsia="Times New Roman" w:hAnsiTheme="majorHAnsi" w:cstheme="majorHAnsi"/>
          </w:rPr>
          <w:t>I</w:t>
        </w:r>
      </w:ins>
      <w:ins w:id="2013"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2014" w:author="Renata M. Diaz" w:date="2021-03-19T17:46:00Z">
        <w:r w:rsidR="00613125">
          <w:rPr>
            <w:rFonts w:asciiTheme="majorHAnsi" w:eastAsia="Times New Roman" w:hAnsiTheme="majorHAnsi" w:cstheme="majorHAnsi"/>
          </w:rPr>
          <w:t>chance</w:t>
        </w:r>
      </w:ins>
      <w:ins w:id="2015" w:author="Renata M. Diaz" w:date="2021-03-12T14:42:00Z">
        <w:r w:rsidR="00606540">
          <w:rPr>
            <w:rFonts w:asciiTheme="majorHAnsi" w:eastAsia="Times New Roman" w:hAnsiTheme="majorHAnsi" w:cstheme="majorHAnsi"/>
          </w:rPr>
          <w:t xml:space="preserve">. </w:t>
        </w:r>
      </w:ins>
      <w:ins w:id="2016" w:author="Renata M. Diaz" w:date="2021-03-12T14:57:00Z">
        <w:r w:rsidR="00B51B4F">
          <w:rPr>
            <w:rFonts w:asciiTheme="majorHAnsi" w:eastAsia="Times New Roman" w:hAnsiTheme="majorHAnsi" w:cstheme="majorHAnsi"/>
          </w:rPr>
          <w:t>However, the</w:t>
        </w:r>
      </w:ins>
      <w:ins w:id="2017" w:author="Renata M. Diaz" w:date="2021-03-12T14:58:00Z">
        <w:r w:rsidR="00B51B4F">
          <w:rPr>
            <w:rFonts w:asciiTheme="majorHAnsi" w:eastAsia="Times New Roman" w:hAnsiTheme="majorHAnsi" w:cstheme="majorHAnsi"/>
          </w:rPr>
          <w:t xml:space="preserve"> </w:t>
        </w:r>
      </w:ins>
      <w:ins w:id="2018"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2019" w:author="Renata M. Diaz" w:date="2021-03-12T14:50:00Z">
        <w:r w:rsidR="004A461C">
          <w:rPr>
            <w:rFonts w:asciiTheme="majorHAnsi" w:eastAsia="Times New Roman" w:hAnsiTheme="majorHAnsi" w:cstheme="majorHAnsi"/>
          </w:rPr>
          <w:t xml:space="preserve"> BBS and</w:t>
        </w:r>
      </w:ins>
      <w:ins w:id="2020" w:author="Renata M. Diaz" w:date="2021-03-12T14:48:00Z">
        <w:r w:rsidR="00543E62">
          <w:rPr>
            <w:rFonts w:asciiTheme="majorHAnsi" w:eastAsia="Times New Roman" w:hAnsiTheme="majorHAnsi" w:cstheme="majorHAnsi"/>
          </w:rPr>
          <w:t xml:space="preserve"> Mammal Community database</w:t>
        </w:r>
      </w:ins>
      <w:ins w:id="2021" w:author="Renata M. Diaz" w:date="2021-03-12T14:56:00Z">
        <w:r w:rsidR="008E0901">
          <w:rPr>
            <w:rFonts w:asciiTheme="majorHAnsi" w:eastAsia="Times New Roman" w:hAnsiTheme="majorHAnsi" w:cstheme="majorHAnsi"/>
          </w:rPr>
          <w:t xml:space="preserve"> </w:t>
        </w:r>
      </w:ins>
      <w:ins w:id="2022" w:author="Renata M. Diaz" w:date="2021-03-12T14:48:00Z">
        <w:r w:rsidR="00263FD7">
          <w:rPr>
            <w:rFonts w:asciiTheme="majorHAnsi" w:eastAsia="Times New Roman" w:hAnsiTheme="majorHAnsi" w:cstheme="majorHAnsi"/>
          </w:rPr>
          <w:t xml:space="preserve">drop from </w:t>
        </w:r>
      </w:ins>
      <w:ins w:id="2023" w:author="Renata M. Diaz" w:date="2021-03-12T14:51:00Z">
        <w:r w:rsidR="00F165D4">
          <w:rPr>
            <w:rFonts w:asciiTheme="majorHAnsi" w:eastAsia="Times New Roman" w:hAnsiTheme="majorHAnsi" w:cstheme="majorHAnsi"/>
          </w:rPr>
          <w:t xml:space="preserve">4.5% to 1% and </w:t>
        </w:r>
      </w:ins>
      <w:ins w:id="2024" w:author="Renata M. Diaz" w:date="2021-03-12T14:49:00Z">
        <w:r w:rsidR="00263FD7">
          <w:rPr>
            <w:rFonts w:asciiTheme="majorHAnsi" w:eastAsia="Times New Roman" w:hAnsiTheme="majorHAnsi" w:cstheme="majorHAnsi"/>
          </w:rPr>
          <w:t xml:space="preserve">~13% to </w:t>
        </w:r>
      </w:ins>
      <w:ins w:id="2025" w:author="Renata M. Diaz" w:date="2021-03-12T14:50:00Z">
        <w:r w:rsidR="00263FD7">
          <w:rPr>
            <w:rFonts w:asciiTheme="majorHAnsi" w:eastAsia="Times New Roman" w:hAnsiTheme="majorHAnsi" w:cstheme="majorHAnsi"/>
          </w:rPr>
          <w:t>3.5% with resampling</w:t>
        </w:r>
      </w:ins>
      <w:ins w:id="2026" w:author="Renata M. Diaz" w:date="2021-03-12T14:56:00Z">
        <w:r w:rsidR="00B4107B">
          <w:rPr>
            <w:rFonts w:asciiTheme="majorHAnsi" w:eastAsia="Times New Roman" w:hAnsiTheme="majorHAnsi" w:cstheme="majorHAnsi"/>
          </w:rPr>
          <w:t>. For the FIA dataset, the</w:t>
        </w:r>
      </w:ins>
      <w:ins w:id="2027" w:author="Renata M. Diaz" w:date="2021-03-12T14:52:00Z">
        <w:r w:rsidR="00F165D4">
          <w:rPr>
            <w:rFonts w:asciiTheme="majorHAnsi" w:eastAsia="Times New Roman" w:hAnsiTheme="majorHAnsi" w:cstheme="majorHAnsi"/>
          </w:rPr>
          <w:t xml:space="preserve"> proportions of sites with</w:t>
        </w:r>
      </w:ins>
      <w:ins w:id="2028" w:author="Renata M. Diaz" w:date="2021-03-12T14:54:00Z">
        <w:r w:rsidR="00D57C6E">
          <w:rPr>
            <w:rFonts w:asciiTheme="majorHAnsi" w:eastAsia="Times New Roman" w:hAnsiTheme="majorHAnsi" w:cstheme="majorHAnsi"/>
          </w:rPr>
          <w:t xml:space="preserve"> high dissimilarity,</w:t>
        </w:r>
      </w:ins>
      <w:ins w:id="2029" w:author="Renata M. Diaz" w:date="2021-03-12T14:52:00Z">
        <w:r w:rsidR="00F165D4">
          <w:rPr>
            <w:rFonts w:asciiTheme="majorHAnsi" w:eastAsia="Times New Roman" w:hAnsiTheme="majorHAnsi" w:cstheme="majorHAnsi"/>
          </w:rPr>
          <w:t xml:space="preserve"> low evenness and Shannon diversity </w:t>
        </w:r>
      </w:ins>
      <w:ins w:id="2030" w:author="Renata M. Diaz" w:date="2021-03-12T14:55:00Z">
        <w:r w:rsidR="00D57C6E">
          <w:rPr>
            <w:rFonts w:asciiTheme="majorHAnsi" w:eastAsia="Times New Roman" w:hAnsiTheme="majorHAnsi" w:cstheme="majorHAnsi"/>
          </w:rPr>
          <w:t>all drop from 6-8% to 2-3%.</w:t>
        </w:r>
      </w:ins>
      <w:ins w:id="2031" w:author="Renata M. Diaz" w:date="2021-03-12T14:54:00Z">
        <w:r w:rsidR="00D57C6E">
          <w:rPr>
            <w:rFonts w:asciiTheme="majorHAnsi" w:eastAsia="Times New Roman" w:hAnsiTheme="majorHAnsi" w:cstheme="majorHAnsi"/>
          </w:rPr>
          <w:t xml:space="preserve"> Note that</w:t>
        </w:r>
      </w:ins>
      <w:ins w:id="2032" w:author="Renata M. Diaz" w:date="2021-03-12T14:57:00Z">
        <w:r w:rsidR="00017FD3">
          <w:rPr>
            <w:rFonts w:asciiTheme="majorHAnsi" w:eastAsia="Times New Roman" w:hAnsiTheme="majorHAnsi" w:cstheme="majorHAnsi"/>
          </w:rPr>
          <w:t xml:space="preserve">, for the FIA dataset, </w:t>
        </w:r>
      </w:ins>
      <w:ins w:id="2033" w:author="Renata M. Diaz" w:date="2021-03-12T14:54:00Z">
        <w:r w:rsidR="00D57C6E">
          <w:rPr>
            <w:rFonts w:asciiTheme="majorHAnsi" w:eastAsia="Times New Roman" w:hAnsiTheme="majorHAnsi" w:cstheme="majorHAnsi"/>
          </w:rPr>
          <w:t xml:space="preserve">neither the raw nor the resampled SADs </w:t>
        </w:r>
      </w:ins>
      <w:ins w:id="2034" w:author="Renata M. Diaz" w:date="2021-03-12T14:55:00Z">
        <w:r w:rsidR="00770062">
          <w:rPr>
            <w:rFonts w:asciiTheme="majorHAnsi" w:eastAsia="Times New Roman" w:hAnsiTheme="majorHAnsi" w:cstheme="majorHAnsi"/>
          </w:rPr>
          <w:t xml:space="preserve">have a disproportionate representation of </w:t>
        </w:r>
      </w:ins>
      <w:ins w:id="2035" w:author="Renata M. Diaz" w:date="2021-03-12T14:56:00Z">
        <w:r w:rsidR="00770062">
          <w:rPr>
            <w:rFonts w:asciiTheme="majorHAnsi" w:eastAsia="Times New Roman" w:hAnsiTheme="majorHAnsi" w:cstheme="majorHAnsi"/>
          </w:rPr>
          <w:t>high values for skewness or the proportion of rare species.</w:t>
        </w:r>
      </w:ins>
      <w:ins w:id="2036"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2FFB8D29" w:rsidR="00C43887" w:rsidRDefault="00C97CB6" w:rsidP="00021897">
      <w:pPr>
        <w:spacing w:line="480" w:lineRule="auto"/>
        <w:rPr>
          <w:ins w:id="2037"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2038"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2039"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2040" w:author="Renata M. Diaz" w:date="2021-03-12T15:22:00Z">
        <w:r w:rsidR="00E91ECC">
          <w:rPr>
            <w:rFonts w:asciiTheme="majorHAnsi" w:eastAsia="Times New Roman" w:hAnsiTheme="majorHAnsi" w:cstheme="majorHAnsi"/>
          </w:rPr>
          <w:t>Overall, t</w:t>
        </w:r>
      </w:ins>
      <w:del w:id="2041"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w:t>
      </w:r>
      <w:del w:id="2042"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2043" w:author="Ernest, Morgan" w:date="2021-03-31T09:07:00Z">
        <w:r w:rsidR="007D0A3D">
          <w:rPr>
            <w:rFonts w:asciiTheme="majorHAnsi" w:eastAsia="Times New Roman" w:hAnsiTheme="majorHAnsi" w:cstheme="majorHAnsi"/>
          </w:rPr>
          <w:t>generated by pure</w:t>
        </w:r>
      </w:ins>
      <w:ins w:id="2044" w:author="Ernest, Morgan" w:date="2021-03-31T09:08:00Z">
        <w:r w:rsidR="007D0A3D">
          <w:rPr>
            <w:rFonts w:asciiTheme="majorHAnsi" w:eastAsia="Times New Roman" w:hAnsiTheme="majorHAnsi" w:cstheme="majorHAnsi"/>
          </w:rPr>
          <w:t xml:space="preserve">ly </w:t>
        </w:r>
      </w:ins>
      <w:ins w:id="2045"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2046" w:author="Renata M. Diaz" w:date="2021-03-12T15:30:00Z">
        <w:r w:rsidR="002D562F">
          <w:rPr>
            <w:rFonts w:asciiTheme="majorHAnsi" w:eastAsia="Times New Roman" w:hAnsiTheme="majorHAnsi" w:cstheme="majorHAnsi"/>
          </w:rPr>
          <w:t xml:space="preserve">We also found that </w:t>
        </w:r>
      </w:ins>
      <w:ins w:id="2047" w:author="Ye,Hao" w:date="2021-04-20T16:55:00Z">
        <w:r w:rsidR="00203164">
          <w:rPr>
            <w:rFonts w:asciiTheme="majorHAnsi" w:eastAsia="Times New Roman" w:hAnsiTheme="majorHAnsi" w:cstheme="majorHAnsi"/>
          </w:rPr>
          <w:t xml:space="preserve">the </w:t>
        </w:r>
        <w:proofErr w:type="spellStart"/>
        <w:r w:rsidR="00203164">
          <w:rPr>
            <w:rFonts w:asciiTheme="majorHAnsi" w:eastAsia="Times New Roman" w:hAnsiTheme="majorHAnsi" w:cstheme="majorHAnsi"/>
          </w:rPr>
          <w:t>mangitude</w:t>
        </w:r>
        <w:proofErr w:type="spellEnd"/>
        <w:r w:rsidR="00203164">
          <w:rPr>
            <w:rFonts w:asciiTheme="majorHAnsi" w:eastAsia="Times New Roman" w:hAnsiTheme="majorHAnsi" w:cstheme="majorHAnsi"/>
          </w:rPr>
          <w:t xml:space="preserve"> and form of deviation </w:t>
        </w:r>
      </w:ins>
      <w:ins w:id="2048" w:author="Renata M. Diaz" w:date="2021-03-12T15:30:00Z">
        <w:del w:id="2049" w:author="Ye,Hao" w:date="2021-04-20T16:56:00Z">
          <w:r w:rsidR="002D562F" w:rsidDel="00203164">
            <w:rPr>
              <w:rFonts w:asciiTheme="majorHAnsi" w:eastAsia="Times New Roman" w:hAnsiTheme="majorHAnsi" w:cstheme="majorHAnsi"/>
            </w:rPr>
            <w:delText xml:space="preserve">whether, and in which specific aspects of the distribution, we detected deviations </w:delText>
          </w:r>
        </w:del>
        <w:r w:rsidR="002D562F">
          <w:rPr>
            <w:rFonts w:asciiTheme="majorHAnsi" w:eastAsia="Times New Roman" w:hAnsiTheme="majorHAnsi" w:cstheme="majorHAnsi"/>
          </w:rPr>
          <w:t xml:space="preserve">varied among the datasets we considered. </w:t>
        </w:r>
      </w:ins>
      <w:ins w:id="2050" w:author="Renata M. Diaz" w:date="2021-03-12T15:31:00Z">
        <w:r w:rsidR="00342DFA">
          <w:rPr>
            <w:rFonts w:asciiTheme="majorHAnsi" w:eastAsia="Times New Roman" w:hAnsiTheme="majorHAnsi" w:cstheme="majorHAnsi"/>
          </w:rPr>
          <w:t xml:space="preserve">This variability </w:t>
        </w:r>
      </w:ins>
      <w:ins w:id="2051" w:author="Renata M. Diaz" w:date="2021-03-12T15:32:00Z">
        <w:r w:rsidR="00342DFA">
          <w:rPr>
            <w:rFonts w:asciiTheme="majorHAnsi" w:eastAsia="Times New Roman" w:hAnsiTheme="majorHAnsi" w:cstheme="majorHAnsi"/>
          </w:rPr>
          <w:t xml:space="preserve">may reflect statistical phenomena related </w:t>
        </w:r>
      </w:ins>
      <w:ins w:id="2052" w:author="Ernest, Morgan" w:date="2021-03-31T09:08:00Z">
        <w:r w:rsidR="00012393">
          <w:rPr>
            <w:rFonts w:asciiTheme="majorHAnsi" w:eastAsia="Times New Roman" w:hAnsiTheme="majorHAnsi" w:cstheme="majorHAnsi"/>
          </w:rPr>
          <w:t xml:space="preserve">to </w:t>
        </w:r>
      </w:ins>
      <w:ins w:id="2053" w:author="Renata M. Diaz" w:date="2021-03-12T15:32:00Z">
        <w:r w:rsidR="00342DFA">
          <w:rPr>
            <w:rFonts w:asciiTheme="majorHAnsi" w:eastAsia="Times New Roman" w:hAnsiTheme="majorHAnsi" w:cstheme="majorHAnsi"/>
          </w:rPr>
          <w:t>the size o</w:t>
        </w:r>
      </w:ins>
      <w:ins w:id="2054" w:author="Renata M. Diaz" w:date="2021-03-12T15:33:00Z">
        <w:r w:rsidR="00342DFA">
          <w:rPr>
            <w:rFonts w:asciiTheme="majorHAnsi" w:eastAsia="Times New Roman" w:hAnsiTheme="majorHAnsi" w:cstheme="majorHAnsi"/>
          </w:rPr>
          <w:t>f S</w:t>
        </w:r>
      </w:ins>
      <w:ins w:id="2055" w:author="Renata M. Diaz" w:date="2021-03-12T16:05:00Z">
        <w:r w:rsidR="005A21F4">
          <w:rPr>
            <w:rFonts w:asciiTheme="majorHAnsi" w:eastAsia="Times New Roman" w:hAnsiTheme="majorHAnsi" w:cstheme="majorHAnsi"/>
          </w:rPr>
          <w:t xml:space="preserve"> and </w:t>
        </w:r>
      </w:ins>
      <w:ins w:id="2056"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2057" w:author="Renata M. Diaz" w:date="2021-03-12T15:32:00Z">
        <w:r w:rsidR="00342DFA">
          <w:rPr>
            <w:rFonts w:asciiTheme="majorHAnsi" w:eastAsia="Times New Roman" w:hAnsiTheme="majorHAnsi" w:cstheme="majorHAnsi"/>
          </w:rPr>
          <w:t xml:space="preserve"> </w:t>
        </w:r>
      </w:ins>
      <w:ins w:id="2058" w:author="Renata M. Diaz" w:date="2021-03-12T15:30:00Z">
        <w:r w:rsidR="002D562F">
          <w:rPr>
            <w:rFonts w:asciiTheme="majorHAnsi" w:eastAsia="Times New Roman" w:hAnsiTheme="majorHAnsi" w:cstheme="majorHAnsi"/>
          </w:rPr>
          <w:t>Finally, w</w:t>
        </w:r>
      </w:ins>
      <w:moveToRangeStart w:id="2059" w:author="Renata M. Diaz" w:date="2021-03-12T15:29:00Z" w:name="move66455413"/>
      <w:moveTo w:id="2060" w:author="Renata M. Diaz" w:date="2021-03-12T15:29:00Z">
        <w:del w:id="2061" w:author="Renata M. Diaz" w:date="2021-03-12T15:29:00Z">
          <w:r w:rsidR="00863017" w:rsidRPr="002E2A57" w:rsidDel="00863017">
            <w:rPr>
              <w:rFonts w:asciiTheme="majorHAnsi" w:eastAsia="Times New Roman" w:hAnsiTheme="majorHAnsi" w:cstheme="majorHAnsi"/>
            </w:rPr>
            <w:delText>Although</w:delText>
          </w:r>
        </w:del>
      </w:moveTo>
      <w:ins w:id="2062" w:author="Renata M. Diaz" w:date="2021-03-12T15:29:00Z">
        <w:r w:rsidR="00863017">
          <w:rPr>
            <w:rFonts w:asciiTheme="majorHAnsi" w:eastAsia="Times New Roman" w:hAnsiTheme="majorHAnsi" w:cstheme="majorHAnsi"/>
          </w:rPr>
          <w:t>e note that, a</w:t>
        </w:r>
      </w:ins>
      <w:ins w:id="2063" w:author="Renata M. Diaz" w:date="2021-03-12T15:30:00Z">
        <w:r w:rsidR="00863017">
          <w:rPr>
            <w:rFonts w:asciiTheme="majorHAnsi" w:eastAsia="Times New Roman" w:hAnsiTheme="majorHAnsi" w:cstheme="majorHAnsi"/>
          </w:rPr>
          <w:t>lthough</w:t>
        </w:r>
      </w:ins>
      <w:moveTo w:id="2064"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2065" w:author="Ernest, Morgan" w:date="2021-03-31T09:09:00Z">
        <w:r w:rsidR="00012393">
          <w:rPr>
            <w:rFonts w:asciiTheme="majorHAnsi" w:eastAsia="Times New Roman" w:hAnsiTheme="majorHAnsi" w:cstheme="majorHAnsi"/>
          </w:rPr>
          <w:t xml:space="preserve">This does not </w:t>
        </w:r>
        <w:del w:id="2066" w:author="Ye,Hao" w:date="2021-04-20T16:56:00Z">
          <w:r w:rsidR="00012393" w:rsidDel="00203164">
            <w:rPr>
              <w:rFonts w:asciiTheme="majorHAnsi" w:eastAsia="Times New Roman" w:hAnsiTheme="majorHAnsi" w:cstheme="majorHAnsi"/>
            </w:rPr>
            <w:delText>necessarily mean</w:delText>
          </w:r>
        </w:del>
      </w:ins>
      <w:ins w:id="2067" w:author="Ye,Hao" w:date="2021-04-20T16:56:00Z">
        <w:r w:rsidR="00203164">
          <w:rPr>
            <w:rFonts w:asciiTheme="majorHAnsi" w:eastAsia="Times New Roman" w:hAnsiTheme="majorHAnsi" w:cstheme="majorHAnsi"/>
          </w:rPr>
          <w:t>imply the absence of</w:t>
        </w:r>
      </w:ins>
      <w:ins w:id="2068" w:author="Ernest, Morgan" w:date="2021-03-31T09:09:00Z">
        <w:del w:id="2069" w:author="Ye,Hao" w:date="2021-04-20T16:56:00Z">
          <w:r w:rsidR="00012393" w:rsidDel="00203164">
            <w:rPr>
              <w:rFonts w:asciiTheme="majorHAnsi" w:eastAsia="Times New Roman" w:hAnsiTheme="majorHAnsi" w:cstheme="majorHAnsi"/>
            </w:rPr>
            <w:delText xml:space="preserve"> that</w:delText>
          </w:r>
        </w:del>
      </w:ins>
      <w:ins w:id="2070" w:author="Ye,Hao" w:date="2021-04-20T16:56:00Z">
        <w:r w:rsidR="00203164">
          <w:rPr>
            <w:rFonts w:asciiTheme="majorHAnsi" w:eastAsia="Times New Roman" w:hAnsiTheme="majorHAnsi" w:cstheme="majorHAnsi"/>
          </w:rPr>
          <w:t xml:space="preserve"> certain</w:t>
        </w:r>
      </w:ins>
      <w:ins w:id="2071" w:author="Ernest, Morgan" w:date="2021-03-31T09:09:00Z">
        <w:r w:rsidR="00012393">
          <w:rPr>
            <w:rFonts w:asciiTheme="majorHAnsi" w:eastAsia="Times New Roman" w:hAnsiTheme="majorHAnsi" w:cstheme="majorHAnsi"/>
          </w:rPr>
          <w:t xml:space="preserve"> ecological processes </w:t>
        </w:r>
        <w:del w:id="2072" w:author="Ye,Hao" w:date="2021-04-20T16:56:00Z">
          <w:r w:rsidR="00012393" w:rsidDel="00203164">
            <w:rPr>
              <w:rFonts w:asciiTheme="majorHAnsi" w:eastAsia="Times New Roman" w:hAnsiTheme="majorHAnsi" w:cstheme="majorHAnsi"/>
            </w:rPr>
            <w:delText xml:space="preserve">are not </w:delText>
          </w:r>
        </w:del>
        <w:r w:rsidR="00012393">
          <w:rPr>
            <w:rFonts w:asciiTheme="majorHAnsi" w:eastAsia="Times New Roman" w:hAnsiTheme="majorHAnsi" w:cstheme="majorHAnsi"/>
          </w:rPr>
          <w:t>operating in these communities</w:t>
        </w:r>
      </w:ins>
      <w:ins w:id="2073" w:author="Ye,Hao" w:date="2021-04-20T16:56:00Z">
        <w:r w:rsidR="00203164">
          <w:rPr>
            <w:rFonts w:asciiTheme="majorHAnsi" w:eastAsia="Times New Roman" w:hAnsiTheme="majorHAnsi" w:cstheme="majorHAnsi"/>
          </w:rPr>
          <w:t xml:space="preserve">! </w:t>
        </w:r>
      </w:ins>
      <w:ins w:id="2074" w:author="Ye,Hao" w:date="2021-04-20T16:57:00Z">
        <w:r w:rsidR="00203164">
          <w:rPr>
            <w:rFonts w:asciiTheme="majorHAnsi" w:eastAsia="Times New Roman" w:hAnsiTheme="majorHAnsi" w:cstheme="majorHAnsi"/>
          </w:rPr>
          <w:t>One</w:t>
        </w:r>
      </w:ins>
      <w:ins w:id="2075" w:author="Ye,Hao" w:date="2021-04-20T16:58:00Z">
        <w:r w:rsidR="00203164">
          <w:rPr>
            <w:rFonts w:asciiTheme="majorHAnsi" w:eastAsia="Times New Roman" w:hAnsiTheme="majorHAnsi" w:cstheme="majorHAnsi"/>
          </w:rPr>
          <w:t xml:space="preserve"> possible explanation is </w:t>
        </w:r>
      </w:ins>
      <w:ins w:id="2076" w:author="Ernest, Morgan" w:date="2021-03-31T09:09:00Z">
        <w:del w:id="2077" w:author="Ye,Hao" w:date="2021-04-20T16:56:00Z">
          <w:r w:rsidR="00012393" w:rsidDel="00203164">
            <w:rPr>
              <w:rFonts w:asciiTheme="majorHAnsi" w:eastAsia="Times New Roman" w:hAnsiTheme="majorHAnsi" w:cstheme="majorHAnsi"/>
            </w:rPr>
            <w:delText>,</w:delText>
          </w:r>
        </w:del>
        <w:del w:id="2078" w:author="Ye,Hao" w:date="2021-04-20T16:57:00Z">
          <w:r w:rsidR="00012393" w:rsidDel="00203164">
            <w:rPr>
              <w:rFonts w:asciiTheme="majorHAnsi" w:eastAsia="Times New Roman" w:hAnsiTheme="majorHAnsi" w:cstheme="majorHAnsi"/>
            </w:rPr>
            <w:delText xml:space="preserve"> only that</w:delText>
          </w:r>
        </w:del>
        <w:del w:id="2079" w:author="Ye,Hao" w:date="2021-04-20T16:58:00Z">
          <w:r w:rsidR="00012393" w:rsidDel="00203164">
            <w:rPr>
              <w:rFonts w:asciiTheme="majorHAnsi" w:eastAsia="Times New Roman" w:hAnsiTheme="majorHAnsi" w:cstheme="majorHAnsi"/>
            </w:rPr>
            <w:delText xml:space="preserve"> </w:delText>
          </w:r>
        </w:del>
      </w:ins>
      <w:moveTo w:id="2080" w:author="Renata M. Diaz" w:date="2021-03-12T15:29:00Z">
        <w:del w:id="2081"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del w:id="2082" w:author="Ye,Hao" w:date="2021-04-20T16:57:00Z">
          <w:r w:rsidR="00863017" w:rsidRPr="002E2A57" w:rsidDel="00203164">
            <w:rPr>
              <w:rFonts w:asciiTheme="majorHAnsi" w:eastAsia="Times New Roman" w:hAnsiTheme="majorHAnsi" w:cstheme="majorHAnsi"/>
            </w:rPr>
            <w:delText xml:space="preserve">may </w:delText>
          </w:r>
        </w:del>
      </w:moveTo>
      <w:ins w:id="2083" w:author="Ernest, Morgan" w:date="2021-03-31T09:09:00Z">
        <w:del w:id="2084" w:author="Ye,Hao" w:date="2021-04-20T16:57:00Z">
          <w:r w:rsidR="00012393" w:rsidDel="00203164">
            <w:rPr>
              <w:rFonts w:asciiTheme="majorHAnsi" w:eastAsia="Times New Roman" w:hAnsiTheme="majorHAnsi" w:cstheme="majorHAnsi"/>
            </w:rPr>
            <w:delText xml:space="preserve">be </w:delText>
          </w:r>
        </w:del>
      </w:ins>
      <w:moveTo w:id="2085" w:author="Renata M. Diaz" w:date="2021-03-12T15:29:00Z">
        <w:r w:rsidR="00863017" w:rsidRPr="002E2A57">
          <w:rPr>
            <w:rFonts w:asciiTheme="majorHAnsi" w:eastAsia="Times New Roman" w:hAnsiTheme="majorHAnsi" w:cstheme="majorHAnsi"/>
          </w:rPr>
          <w:t>operat</w:t>
        </w:r>
      </w:moveTo>
      <w:ins w:id="2086" w:author="Ernest, Morgan" w:date="2021-03-31T09:09:00Z">
        <w:r w:rsidR="00012393">
          <w:rPr>
            <w:rFonts w:asciiTheme="majorHAnsi" w:eastAsia="Times New Roman" w:hAnsiTheme="majorHAnsi" w:cstheme="majorHAnsi"/>
          </w:rPr>
          <w:t>ing</w:t>
        </w:r>
      </w:ins>
      <w:moveTo w:id="2087" w:author="Renata M. Diaz" w:date="2021-03-12T15:29:00Z">
        <w:del w:id="2088"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w:t>
        </w:r>
      </w:moveTo>
      <w:ins w:id="2089" w:author="Ye,Hao" w:date="2021-04-20T16:57:00Z">
        <w:r w:rsidR="00203164">
          <w:rPr>
            <w:rFonts w:asciiTheme="majorHAnsi" w:eastAsia="Times New Roman" w:hAnsiTheme="majorHAnsi" w:cstheme="majorHAnsi"/>
          </w:rPr>
          <w:t xml:space="preserve">, </w:t>
        </w:r>
      </w:ins>
      <w:moveTo w:id="2090" w:author="Renata M. Diaz" w:date="2021-03-12T15:29:00Z">
        <w:r w:rsidR="00863017" w:rsidRPr="002E2A57">
          <w:rPr>
            <w:rFonts w:asciiTheme="majorHAnsi" w:eastAsia="Times New Roman" w:hAnsiTheme="majorHAnsi" w:cstheme="majorHAnsi"/>
          </w:rPr>
          <w:t xml:space="preserve">. </w:t>
        </w:r>
      </w:moveTo>
      <w:ins w:id="2091"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w:t>
        </w:r>
        <w:del w:id="2092" w:author="Ye,Hao" w:date="2021-04-20T16:58:00Z">
          <w:r w:rsidR="003F41B3" w:rsidRPr="002E2A57" w:rsidDel="00203164">
            <w:rPr>
              <w:rFonts w:asciiTheme="majorHAnsi" w:eastAsia="Times New Roman" w:hAnsiTheme="majorHAnsi" w:cstheme="majorHAnsi"/>
            </w:rPr>
            <w:delText>this range of variation in</w:delText>
          </w:r>
        </w:del>
      </w:ins>
      <w:ins w:id="2093" w:author="Ye,Hao" w:date="2021-04-20T16:58:00Z">
        <w:r w:rsidR="00203164">
          <w:rPr>
            <w:rFonts w:asciiTheme="majorHAnsi" w:eastAsia="Times New Roman" w:hAnsiTheme="majorHAnsi" w:cstheme="majorHAnsi"/>
          </w:rPr>
          <w:t>the</w:t>
        </w:r>
      </w:ins>
      <w:ins w:id="2094"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12BA3DCF" w:rsidR="002A3191" w:rsidRDefault="00863017" w:rsidP="00021897">
      <w:pPr>
        <w:spacing w:line="480" w:lineRule="auto"/>
        <w:rPr>
          <w:ins w:id="2095" w:author="Renata M. Diaz" w:date="2021-03-12T16:06:00Z"/>
          <w:rFonts w:asciiTheme="majorHAnsi" w:eastAsia="Times New Roman" w:hAnsiTheme="majorHAnsi" w:cstheme="majorHAnsi"/>
        </w:rPr>
      </w:pPr>
      <w:moveTo w:id="2096" w:author="Renata M. Diaz" w:date="2021-03-12T15:29:00Z">
        <w:del w:id="2097"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2059"/>
      <w:del w:id="2098" w:author="Renata M. Diaz" w:date="2021-03-12T15:25:00Z">
        <w:r w:rsidR="003725E8" w:rsidRPr="002E2A57" w:rsidDel="00594806">
          <w:rPr>
            <w:rFonts w:asciiTheme="majorHAnsi" w:eastAsia="Times New Roman" w:hAnsiTheme="majorHAnsi" w:cstheme="majorHAnsi"/>
          </w:rPr>
          <w:delText xml:space="preserve">Our </w:delText>
        </w:r>
      </w:del>
      <w:ins w:id="2099" w:author="Renata M. Diaz" w:date="2021-03-12T15:34:00Z">
        <w:r w:rsidR="00FB430A">
          <w:rPr>
            <w:rFonts w:asciiTheme="majorHAnsi" w:eastAsia="Times New Roman" w:hAnsiTheme="majorHAnsi" w:cstheme="majorHAnsi"/>
          </w:rPr>
          <w:t xml:space="preserve">In most cases, and </w:t>
        </w:r>
      </w:ins>
      <w:ins w:id="2100" w:author="Renata M. Diaz" w:date="2021-03-12T18:52:00Z">
        <w:r w:rsidR="00A975F5">
          <w:rPr>
            <w:rFonts w:asciiTheme="majorHAnsi" w:eastAsia="Times New Roman" w:hAnsiTheme="majorHAnsi" w:cstheme="majorHAnsi"/>
          </w:rPr>
          <w:t>most pronouncedly</w:t>
        </w:r>
      </w:ins>
      <w:ins w:id="2101" w:author="Renata M. Diaz" w:date="2021-03-12T15:34:00Z">
        <w:r w:rsidR="00FB430A">
          <w:rPr>
            <w:rFonts w:asciiTheme="majorHAnsi" w:eastAsia="Times New Roman" w:hAnsiTheme="majorHAnsi" w:cstheme="majorHAnsi"/>
          </w:rPr>
          <w:t xml:space="preserve"> for the</w:t>
        </w:r>
      </w:ins>
      <w:ins w:id="2102" w:author="Renata M. Diaz" w:date="2021-03-12T15:25:00Z">
        <w:r w:rsidR="00594806">
          <w:rPr>
            <w:rFonts w:asciiTheme="majorHAnsi" w:eastAsia="Times New Roman" w:hAnsiTheme="majorHAnsi" w:cstheme="majorHAnsi"/>
          </w:rPr>
          <w:t xml:space="preserve"> Breeding Bird Survey, Mammal Community</w:t>
        </w:r>
      </w:ins>
      <w:ins w:id="2103" w:author="Renata M. Diaz" w:date="2021-03-12T15:26:00Z">
        <w:r w:rsidR="00FE2026">
          <w:rPr>
            <w:rFonts w:asciiTheme="majorHAnsi" w:eastAsia="Times New Roman" w:hAnsiTheme="majorHAnsi" w:cstheme="majorHAnsi"/>
          </w:rPr>
          <w:t>, and</w:t>
        </w:r>
      </w:ins>
      <w:ins w:id="2104" w:author="Renata M. Diaz" w:date="2021-03-12T15:25:00Z">
        <w:r w:rsidR="00594806">
          <w:rPr>
            <w:rFonts w:asciiTheme="majorHAnsi" w:eastAsia="Times New Roman" w:hAnsiTheme="majorHAnsi" w:cstheme="majorHAnsi"/>
          </w:rPr>
          <w:t xml:space="preserve"> Miscellaneous Abundance</w:t>
        </w:r>
      </w:ins>
      <w:ins w:id="2105" w:author="Renata M. Diaz" w:date="2021-03-12T15:34:00Z">
        <w:r w:rsidR="00FB430A">
          <w:rPr>
            <w:rFonts w:asciiTheme="majorHAnsi" w:eastAsia="Times New Roman" w:hAnsiTheme="majorHAnsi" w:cstheme="majorHAnsi"/>
          </w:rPr>
          <w:t xml:space="preserve"> databases</w:t>
        </w:r>
      </w:ins>
      <w:ins w:id="2106" w:author="Renata M. Diaz" w:date="2021-03-12T15:26:00Z">
        <w:r w:rsidR="00FE2026">
          <w:rPr>
            <w:rFonts w:asciiTheme="majorHAnsi" w:eastAsia="Times New Roman" w:hAnsiTheme="majorHAnsi" w:cstheme="majorHAnsi"/>
          </w:rPr>
          <w:t xml:space="preserve">, </w:t>
        </w:r>
      </w:ins>
      <w:ins w:id="2107"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2108"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2109"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2110" w:author="Renata M. Diaz" w:date="2021-03-12T15:34:00Z">
        <w:r w:rsidR="00B17856" w:rsidRPr="002E2A57" w:rsidDel="00BB70BB">
          <w:rPr>
            <w:rFonts w:asciiTheme="majorHAnsi" w:eastAsia="Times New Roman" w:hAnsiTheme="majorHAnsi" w:cstheme="majorHAnsi"/>
          </w:rPr>
          <w:delText xml:space="preserve">more </w:delText>
        </w:r>
      </w:del>
      <w:ins w:id="2111"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2112" w:author="Renata M. Diaz" w:date="2021-03-12T15:27:00Z">
        <w:r w:rsidR="00CF7D17">
          <w:rPr>
            <w:rFonts w:asciiTheme="majorHAnsi" w:eastAsia="Times New Roman" w:hAnsiTheme="majorHAnsi" w:cstheme="majorHAnsi"/>
          </w:rPr>
          <w:t xml:space="preserve">, </w:t>
        </w:r>
      </w:ins>
      <w:del w:id="2113" w:author="Renata M. Diaz" w:date="2021-03-12T15:25:00Z">
        <w:r w:rsidR="00B17856" w:rsidRPr="002E2A57" w:rsidDel="00B72DD8">
          <w:rPr>
            <w:rFonts w:asciiTheme="majorHAnsi" w:eastAsia="Times New Roman" w:hAnsiTheme="majorHAnsi" w:cstheme="majorHAnsi"/>
          </w:rPr>
          <w:delText xml:space="preserve"> </w:delText>
        </w:r>
      </w:del>
      <w:ins w:id="2114"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2115"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2116" w:author="Renata M. Diaz" w:date="2021-03-12T15:37:00Z">
        <w:r w:rsidR="00D53138">
          <w:rPr>
            <w:rFonts w:asciiTheme="majorHAnsi" w:eastAsia="Times New Roman" w:hAnsiTheme="majorHAnsi" w:cstheme="majorHAnsi"/>
          </w:rPr>
          <w:t>unusually skewed and uneven</w:t>
        </w:r>
      </w:ins>
      <w:ins w:id="2117" w:author="Renata M. Diaz" w:date="2021-03-12T15:36:00Z">
        <w:r w:rsidR="004D2832">
          <w:rPr>
            <w:rFonts w:asciiTheme="majorHAnsi" w:eastAsia="Times New Roman" w:hAnsiTheme="majorHAnsi" w:cstheme="majorHAnsi"/>
          </w:rPr>
          <w:t xml:space="preserve">, and </w:t>
        </w:r>
      </w:ins>
      <w:ins w:id="2118" w:author="Renata M. Diaz" w:date="2021-03-12T15:35:00Z">
        <w:r w:rsidR="004D2832">
          <w:rPr>
            <w:rFonts w:asciiTheme="majorHAnsi" w:eastAsia="Times New Roman" w:hAnsiTheme="majorHAnsi" w:cstheme="majorHAnsi"/>
          </w:rPr>
          <w:t>to have a high proportion o</w:t>
        </w:r>
      </w:ins>
      <w:ins w:id="2119" w:author="Renata M. Diaz" w:date="2021-03-12T15:36:00Z">
        <w:r w:rsidR="004D2832">
          <w:rPr>
            <w:rFonts w:asciiTheme="majorHAnsi" w:eastAsia="Times New Roman" w:hAnsiTheme="majorHAnsi" w:cstheme="majorHAnsi"/>
          </w:rPr>
          <w:t>f rare species, compared to their feasible sets.</w:t>
        </w:r>
      </w:ins>
      <w:ins w:id="2120" w:author="Renata M. Diaz" w:date="2021-03-12T18:45:00Z">
        <w:r w:rsidR="00FC676B">
          <w:rPr>
            <w:rFonts w:asciiTheme="majorHAnsi" w:eastAsia="Times New Roman" w:hAnsiTheme="majorHAnsi" w:cstheme="majorHAnsi"/>
          </w:rPr>
          <w:t xml:space="preserve"> </w:t>
        </w:r>
      </w:ins>
      <w:ins w:id="2121" w:author="Renata M. Diaz" w:date="2021-03-12T18:46:00Z">
        <w:del w:id="2122" w:author="Ye,Hao" w:date="2021-04-20T16:59:00Z">
          <w:r w:rsidR="00FC676B" w:rsidDel="00203164">
            <w:rPr>
              <w:rFonts w:asciiTheme="majorHAnsi" w:eastAsia="Times New Roman" w:hAnsiTheme="majorHAnsi" w:cstheme="majorHAnsi"/>
            </w:rPr>
            <w:delText>Correcting</w:delText>
          </w:r>
        </w:del>
      </w:ins>
      <w:ins w:id="2123" w:author="Ye,Hao" w:date="2021-04-20T16:59:00Z">
        <w:r w:rsidR="00203164">
          <w:rPr>
            <w:rFonts w:asciiTheme="majorHAnsi" w:eastAsia="Times New Roman" w:hAnsiTheme="majorHAnsi" w:cstheme="majorHAnsi"/>
          </w:rPr>
          <w:t>An attempt to account</w:t>
        </w:r>
      </w:ins>
      <w:ins w:id="2124"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2125" w:author="Renata M. Diaz" w:date="2021-03-12T18:46:00Z">
        <w:r w:rsidR="00FC676B">
          <w:rPr>
            <w:rFonts w:asciiTheme="majorHAnsi" w:eastAsia="Times New Roman" w:hAnsiTheme="majorHAnsi" w:cstheme="majorHAnsi"/>
          </w:rPr>
          <w:t xml:space="preserve"> strengthened these effects, while </w:t>
        </w:r>
      </w:ins>
      <w:ins w:id="2126" w:author="Renata M. Diaz" w:date="2021-03-19T17:48:00Z">
        <w:r w:rsidR="00843A41">
          <w:rPr>
            <w:rFonts w:asciiTheme="majorHAnsi" w:eastAsia="Times New Roman" w:hAnsiTheme="majorHAnsi" w:cstheme="majorHAnsi"/>
          </w:rPr>
          <w:t>subsampling</w:t>
        </w:r>
      </w:ins>
      <w:ins w:id="2127" w:author="Renata M. Diaz" w:date="2021-03-12T18:46:00Z">
        <w:r w:rsidR="00FC676B">
          <w:rPr>
            <w:rFonts w:asciiTheme="majorHAnsi" w:eastAsia="Times New Roman" w:hAnsiTheme="majorHAnsi" w:cstheme="majorHAnsi"/>
          </w:rPr>
          <w:t xml:space="preserve"> weakened them</w:t>
        </w:r>
      </w:ins>
      <w:ins w:id="2128" w:author="Ye,Hao" w:date="2021-04-20T16:59:00Z">
        <w:r w:rsidR="00203164">
          <w:rPr>
            <w:rFonts w:asciiTheme="majorHAnsi" w:eastAsia="Times New Roman" w:hAnsiTheme="majorHAnsi" w:cstheme="majorHAnsi"/>
          </w:rPr>
          <w:t>. This effect was</w:t>
        </w:r>
      </w:ins>
      <w:ins w:id="2129" w:author="Renata M. Diaz" w:date="2021-03-12T18:46:00Z">
        <w:del w:id="2130" w:author="Ye,Hao" w:date="2021-04-20T16:59:00Z">
          <w:r w:rsidR="00FC676B" w:rsidDel="00203164">
            <w:rPr>
              <w:rFonts w:asciiTheme="majorHAnsi" w:eastAsia="Times New Roman" w:hAnsiTheme="majorHAnsi" w:cstheme="majorHAnsi"/>
            </w:rPr>
            <w:delText xml:space="preserve"> –</w:delText>
          </w:r>
        </w:del>
      </w:ins>
      <w:ins w:id="2131" w:author="Renata M. Diaz" w:date="2021-03-12T18:52:00Z">
        <w:r w:rsidR="00D53043">
          <w:rPr>
            <w:rFonts w:asciiTheme="majorHAnsi" w:eastAsia="Times New Roman" w:hAnsiTheme="majorHAnsi" w:cstheme="majorHAnsi"/>
          </w:rPr>
          <w:t xml:space="preserve"> especially</w:t>
        </w:r>
      </w:ins>
      <w:ins w:id="2132" w:author="Renata M. Diaz" w:date="2021-03-12T18:53:00Z">
        <w:r w:rsidR="00740E13">
          <w:rPr>
            <w:rFonts w:asciiTheme="majorHAnsi" w:eastAsia="Times New Roman" w:hAnsiTheme="majorHAnsi" w:cstheme="majorHAnsi"/>
          </w:rPr>
          <w:t xml:space="preserve"> </w:t>
        </w:r>
      </w:ins>
      <w:ins w:id="2133" w:author="Ye,Hao" w:date="2021-04-20T16:59:00Z">
        <w:r w:rsidR="00203164">
          <w:rPr>
            <w:rFonts w:asciiTheme="majorHAnsi" w:eastAsia="Times New Roman" w:hAnsiTheme="majorHAnsi" w:cstheme="majorHAnsi"/>
          </w:rPr>
          <w:t xml:space="preserve">noticeable </w:t>
        </w:r>
      </w:ins>
      <w:ins w:id="2134" w:author="Renata M. Diaz" w:date="2021-03-12T18:53:00Z">
        <w:r w:rsidR="00740E13">
          <w:rPr>
            <w:rFonts w:asciiTheme="majorHAnsi" w:eastAsia="Times New Roman" w:hAnsiTheme="majorHAnsi" w:cstheme="majorHAnsi"/>
          </w:rPr>
          <w:t>for</w:t>
        </w:r>
      </w:ins>
      <w:ins w:id="2135" w:author="Renata M. Diaz" w:date="2021-03-12T18:46:00Z">
        <w:r w:rsidR="00FC676B">
          <w:rPr>
            <w:rFonts w:asciiTheme="majorHAnsi" w:eastAsia="Times New Roman" w:hAnsiTheme="majorHAnsi" w:cstheme="majorHAnsi"/>
          </w:rPr>
          <w:t xml:space="preserve"> the proportion of rare </w:t>
        </w:r>
      </w:ins>
      <w:ins w:id="2136" w:author="Renata M. Diaz" w:date="2021-03-12T18:49:00Z">
        <w:r w:rsidR="00E67C96">
          <w:rPr>
            <w:rFonts w:asciiTheme="majorHAnsi" w:eastAsia="Times New Roman" w:hAnsiTheme="majorHAnsi" w:cstheme="majorHAnsi"/>
          </w:rPr>
          <w:t>species</w:t>
        </w:r>
      </w:ins>
      <w:ins w:id="2137"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2138" w:author="Renata M. Diaz" w:date="2021-03-12T18:48:00Z">
        <w:r w:rsidR="003566F2">
          <w:rPr>
            <w:rFonts w:asciiTheme="majorHAnsi" w:eastAsia="Times New Roman" w:hAnsiTheme="majorHAnsi" w:cstheme="majorHAnsi"/>
          </w:rPr>
          <w:t>.</w:t>
        </w:r>
      </w:ins>
      <w:ins w:id="2139" w:author="Renata M. Diaz" w:date="2021-03-12T18:46:00Z">
        <w:r w:rsidR="00FC676B">
          <w:rPr>
            <w:rFonts w:asciiTheme="majorHAnsi" w:eastAsia="Times New Roman" w:hAnsiTheme="majorHAnsi" w:cstheme="majorHAnsi"/>
          </w:rPr>
          <w:t xml:space="preserve"> </w:t>
        </w:r>
      </w:ins>
      <w:ins w:id="2140" w:author="Renata M. Diaz" w:date="2021-03-12T16:03:00Z">
        <w:r w:rsidR="00522238">
          <w:rPr>
            <w:rFonts w:asciiTheme="majorHAnsi" w:eastAsia="Times New Roman" w:hAnsiTheme="majorHAnsi" w:cstheme="majorHAnsi"/>
          </w:rPr>
          <w:t xml:space="preserve">The long </w:t>
        </w:r>
        <w:del w:id="2141" w:author="Ye,Hao" w:date="2021-04-20T16:59:00Z">
          <w:r w:rsidR="00522238" w:rsidDel="00203164">
            <w:rPr>
              <w:rFonts w:asciiTheme="majorHAnsi" w:eastAsia="Times New Roman" w:hAnsiTheme="majorHAnsi" w:cstheme="majorHAnsi"/>
            </w:rPr>
            <w:delText xml:space="preserve">rare </w:delText>
          </w:r>
        </w:del>
        <w:r w:rsidR="00522238">
          <w:rPr>
            <w:rFonts w:asciiTheme="majorHAnsi" w:eastAsia="Times New Roman" w:hAnsiTheme="majorHAnsi" w:cstheme="majorHAnsi"/>
          </w:rPr>
          <w:t xml:space="preserve">tail of </w:t>
        </w:r>
      </w:ins>
      <w:ins w:id="2142" w:author="Ye,Hao" w:date="2021-04-20T16:59:00Z">
        <w:r w:rsidR="00203164">
          <w:rPr>
            <w:rFonts w:asciiTheme="majorHAnsi" w:eastAsia="Times New Roman" w:hAnsiTheme="majorHAnsi" w:cstheme="majorHAnsi"/>
          </w:rPr>
          <w:t xml:space="preserve">rare species in </w:t>
        </w:r>
      </w:ins>
      <w:ins w:id="2143" w:author="Renata M. Diaz" w:date="2021-03-12T16:03:00Z">
        <w:r w:rsidR="00522238">
          <w:rPr>
            <w:rFonts w:asciiTheme="majorHAnsi" w:eastAsia="Times New Roman" w:hAnsiTheme="majorHAnsi" w:cstheme="majorHAnsi"/>
          </w:rPr>
          <w:t>the SAD has been a consistent</w:t>
        </w:r>
      </w:ins>
      <w:ins w:id="2144" w:author="Ye,Hao" w:date="2021-04-20T16:59:00Z">
        <w:r w:rsidR="00203164">
          <w:rPr>
            <w:rFonts w:asciiTheme="majorHAnsi" w:eastAsia="Times New Roman" w:hAnsiTheme="majorHAnsi" w:cstheme="majorHAnsi"/>
          </w:rPr>
          <w:t xml:space="preserve"> research</w:t>
        </w:r>
      </w:ins>
      <w:ins w:id="2145" w:author="Renata M. Diaz" w:date="2021-03-12T16:03:00Z">
        <w:del w:id="2146" w:author="Ye,Hao" w:date="2021-04-20T16:59:00Z">
          <w:r w:rsidR="00522238" w:rsidDel="00203164">
            <w:rPr>
              <w:rFonts w:asciiTheme="majorHAnsi" w:eastAsia="Times New Roman" w:hAnsiTheme="majorHAnsi" w:cstheme="majorHAnsi"/>
            </w:rPr>
            <w:delText xml:space="preserve"> focus in SAD research</w:delText>
          </w:r>
        </w:del>
        <w:r w:rsidR="00522238">
          <w:rPr>
            <w:rFonts w:asciiTheme="majorHAnsi" w:eastAsia="Times New Roman" w:hAnsiTheme="majorHAnsi" w:cstheme="majorHAnsi"/>
          </w:rPr>
          <w:t xml:space="preserve">, and our results highlight that the </w:t>
        </w:r>
      </w:ins>
      <w:ins w:id="2147" w:author="Renata M. Diaz" w:date="2021-03-12T16:05:00Z">
        <w:r w:rsidR="004F5F0B">
          <w:rPr>
            <w:rFonts w:asciiTheme="majorHAnsi" w:eastAsia="Times New Roman" w:hAnsiTheme="majorHAnsi" w:cstheme="majorHAnsi"/>
          </w:rPr>
          <w:t>rare</w:t>
        </w:r>
      </w:ins>
      <w:ins w:id="2148" w:author="Renata M. Diaz" w:date="2021-03-12T16:03:00Z">
        <w:r w:rsidR="00522238">
          <w:rPr>
            <w:rFonts w:asciiTheme="majorHAnsi" w:eastAsia="Times New Roman" w:hAnsiTheme="majorHAnsi" w:cstheme="majorHAnsi"/>
          </w:rPr>
          <w:t xml:space="preserve"> tails of observed SADs are extraordinary</w:t>
        </w:r>
      </w:ins>
      <w:ins w:id="2149" w:author="Ernest, Morgan" w:date="2021-03-31T09:11:00Z">
        <w:r w:rsidR="00012393">
          <w:rPr>
            <w:rFonts w:asciiTheme="majorHAnsi" w:eastAsia="Times New Roman" w:hAnsiTheme="majorHAnsi" w:cstheme="majorHAnsi"/>
          </w:rPr>
          <w:t>,</w:t>
        </w:r>
      </w:ins>
      <w:ins w:id="2150" w:author="Renata M. Diaz" w:date="2021-03-12T16:03:00Z">
        <w:r w:rsidR="00522238">
          <w:rPr>
            <w:rFonts w:asciiTheme="majorHAnsi" w:eastAsia="Times New Roman" w:hAnsiTheme="majorHAnsi" w:cstheme="majorHAnsi"/>
          </w:rPr>
          <w:t xml:space="preserve"> even amon</w:t>
        </w:r>
      </w:ins>
      <w:ins w:id="2151" w:author="Renata M. Diaz" w:date="2021-03-12T16:04:00Z">
        <w:r w:rsidR="00522238">
          <w:rPr>
            <w:rFonts w:asciiTheme="majorHAnsi" w:eastAsia="Times New Roman" w:hAnsiTheme="majorHAnsi" w:cstheme="majorHAnsi"/>
          </w:rPr>
          <w:t xml:space="preserve">g the hollow-curve shapes that dominate the feasible set. </w:t>
        </w:r>
      </w:ins>
      <w:del w:id="2152"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2153"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2154"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(e.g.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2155" w:author="Ernest, Morgan" w:date="2021-03-31T09:11:00Z">
        <w:r w:rsidR="00012393">
          <w:rPr>
            <w:rFonts w:asciiTheme="majorHAnsi" w:eastAsia="Times New Roman" w:hAnsiTheme="majorHAnsi" w:cstheme="majorHAnsi"/>
          </w:rPr>
          <w:t>n</w:t>
        </w:r>
      </w:ins>
      <w:del w:id="2156"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2157" w:author="Ye,Hao" w:date="2021-04-20T17:00:00Z">
        <w:r w:rsidR="00203164">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2158" w:author="Renata M. Diaz" w:date="2021-03-12T15:36:00Z">
        <w:r w:rsidR="003D353F">
          <w:rPr>
            <w:rFonts w:asciiTheme="majorHAnsi" w:eastAsia="Times New Roman" w:hAnsiTheme="majorHAnsi" w:cstheme="majorHAnsi"/>
          </w:rPr>
          <w:t xml:space="preserve"> </w:t>
        </w:r>
      </w:ins>
      <w:del w:id="2159" w:author="Renata M. Diaz" w:date="2021-03-12T15:36:00Z">
        <w:r w:rsidR="00FE17D4" w:rsidRPr="002E2A57" w:rsidDel="003D353F">
          <w:rPr>
            <w:rFonts w:asciiTheme="majorHAnsi" w:eastAsia="Times New Roman" w:hAnsiTheme="majorHAnsi" w:cstheme="majorHAnsi"/>
          </w:rPr>
          <w:delText xml:space="preserve"> </w:delText>
        </w:r>
      </w:del>
      <w:moveFromRangeStart w:id="2160" w:author="Renata M. Diaz" w:date="2021-03-12T15:29:00Z" w:name="move66455413"/>
      <w:moveFrom w:id="216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2160"/>
    </w:p>
    <w:p w14:paraId="12E91207" w14:textId="2EF7EECC" w:rsidR="002A3191" w:rsidRDefault="002A3191" w:rsidP="00021897">
      <w:pPr>
        <w:spacing w:line="480" w:lineRule="auto"/>
        <w:rPr>
          <w:ins w:id="2162" w:author="Renata M. Diaz" w:date="2021-03-12T15:24:00Z"/>
          <w:rFonts w:asciiTheme="majorHAnsi" w:eastAsia="Times New Roman" w:hAnsiTheme="majorHAnsi" w:cstheme="majorHAnsi"/>
        </w:rPr>
      </w:pPr>
      <w:ins w:id="2163" w:author="Renata M. Diaz" w:date="2021-03-12T16:06:00Z">
        <w:r>
          <w:rPr>
            <w:rFonts w:asciiTheme="majorHAnsi" w:eastAsia="Times New Roman" w:hAnsiTheme="majorHAnsi" w:cstheme="majorHAnsi"/>
          </w:rPr>
          <w:t xml:space="preserve">While the Gentry database </w:t>
        </w:r>
      </w:ins>
      <w:ins w:id="2164" w:author="Renata M. Diaz" w:date="2021-03-12T16:07:00Z">
        <w:r>
          <w:rPr>
            <w:rFonts w:asciiTheme="majorHAnsi" w:eastAsia="Times New Roman" w:hAnsiTheme="majorHAnsi" w:cstheme="majorHAnsi"/>
          </w:rPr>
          <w:t xml:space="preserve">also exhibits </w:t>
        </w:r>
      </w:ins>
      <w:ins w:id="2165" w:author="Renata M. Diaz" w:date="2021-03-13T15:52:00Z">
        <w:r w:rsidR="00E10390">
          <w:rPr>
            <w:rFonts w:asciiTheme="majorHAnsi" w:eastAsia="Times New Roman" w:hAnsiTheme="majorHAnsi" w:cstheme="majorHAnsi"/>
          </w:rPr>
          <w:t>deviations tending towards</w:t>
        </w:r>
      </w:ins>
      <w:ins w:id="2166" w:author="Renata M. Diaz" w:date="2021-03-12T16:07:00Z">
        <w:r>
          <w:rPr>
            <w:rFonts w:asciiTheme="majorHAnsi" w:eastAsia="Times New Roman" w:hAnsiTheme="majorHAnsi" w:cstheme="majorHAnsi"/>
          </w:rPr>
          <w:t xml:space="preserve"> high unevenness, it </w:t>
        </w:r>
      </w:ins>
      <w:ins w:id="2167" w:author="Renata M. Diaz" w:date="2021-03-13T15:48:00Z">
        <w:r w:rsidR="00E10390">
          <w:rPr>
            <w:rFonts w:asciiTheme="majorHAnsi" w:eastAsia="Times New Roman" w:hAnsiTheme="majorHAnsi" w:cstheme="majorHAnsi"/>
          </w:rPr>
          <w:t>exhibits a much stronger</w:t>
        </w:r>
      </w:ins>
      <w:ins w:id="2168" w:author="Renata M. Diaz" w:date="2021-03-12T16:07:00Z">
        <w:r>
          <w:rPr>
            <w:rFonts w:asciiTheme="majorHAnsi" w:eastAsia="Times New Roman" w:hAnsiTheme="majorHAnsi" w:cstheme="majorHAnsi"/>
          </w:rPr>
          <w:t xml:space="preserve"> tendency in the opposite direction</w:t>
        </w:r>
      </w:ins>
      <w:ins w:id="2169"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2170" w:author="Renata M. Diaz" w:date="2021-03-12T16:10:00Z">
        <w:r w:rsidR="001D3258">
          <w:rPr>
            <w:rFonts w:asciiTheme="majorHAnsi" w:eastAsia="Times New Roman" w:hAnsiTheme="majorHAnsi" w:cstheme="majorHAnsi"/>
          </w:rPr>
          <w:t>This</w:t>
        </w:r>
      </w:ins>
      <w:ins w:id="2171" w:author="Renata M. Diaz" w:date="2021-03-12T16:11:00Z">
        <w:r w:rsidR="001D3258">
          <w:rPr>
            <w:rFonts w:asciiTheme="majorHAnsi" w:eastAsia="Times New Roman" w:hAnsiTheme="majorHAnsi" w:cstheme="majorHAnsi"/>
          </w:rPr>
          <w:t xml:space="preserve"> could indicate that </w:t>
        </w:r>
      </w:ins>
      <w:ins w:id="2172"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2173" w:author="Renata M. Diaz" w:date="2021-03-12T16:11:00Z">
        <w:r w:rsidR="001D3258">
          <w:rPr>
            <w:rFonts w:asciiTheme="majorHAnsi" w:eastAsia="Times New Roman" w:hAnsiTheme="majorHAnsi" w:cstheme="majorHAnsi"/>
          </w:rPr>
          <w:t xml:space="preserve">, or </w:t>
        </w:r>
      </w:ins>
      <w:ins w:id="2174" w:author="Renata M. Diaz" w:date="2021-03-12T16:12:00Z">
        <w:r w:rsidR="00AD68E3">
          <w:rPr>
            <w:rFonts w:asciiTheme="majorHAnsi" w:eastAsia="Times New Roman" w:hAnsiTheme="majorHAnsi" w:cstheme="majorHAnsi"/>
          </w:rPr>
          <w:t>that</w:t>
        </w:r>
      </w:ins>
      <w:ins w:id="2175" w:author="Renata M. Diaz" w:date="2021-03-12T16:11:00Z">
        <w:r w:rsidR="001D3258">
          <w:rPr>
            <w:rFonts w:asciiTheme="majorHAnsi" w:eastAsia="Times New Roman" w:hAnsiTheme="majorHAnsi" w:cstheme="majorHAnsi"/>
          </w:rPr>
          <w:t xml:space="preserve"> </w:t>
        </w:r>
      </w:ins>
      <w:ins w:id="2176" w:author="Ye,Hao" w:date="2021-04-20T17:00:00Z">
        <w:r w:rsidR="00203164">
          <w:rPr>
            <w:rFonts w:asciiTheme="majorHAnsi" w:eastAsia="Times New Roman" w:hAnsiTheme="majorHAnsi" w:cstheme="majorHAnsi"/>
          </w:rPr>
          <w:t xml:space="preserve">the detected deviations are modulated by </w:t>
        </w:r>
      </w:ins>
      <w:ins w:id="2177" w:author="Renata M. Diaz" w:date="2021-03-12T16:11:00Z">
        <w:r w:rsidR="001D3258">
          <w:rPr>
            <w:rFonts w:asciiTheme="majorHAnsi" w:eastAsia="Times New Roman" w:hAnsiTheme="majorHAnsi" w:cstheme="majorHAnsi"/>
          </w:rPr>
          <w:t>statistical characteristics of the feasible set</w:t>
        </w:r>
        <w:del w:id="2178" w:author="Ye,Hao" w:date="2021-04-20T17:00:00Z">
          <w:r w:rsidR="001D3258" w:rsidDel="00203164">
            <w:rPr>
              <w:rFonts w:asciiTheme="majorHAnsi" w:eastAsia="Times New Roman" w:hAnsiTheme="majorHAnsi" w:cstheme="majorHAnsi"/>
            </w:rPr>
            <w:delText xml:space="preserve"> for these communities modulate </w:delText>
          </w:r>
        </w:del>
      </w:ins>
      <w:ins w:id="2179" w:author="Renata M. Diaz" w:date="2021-03-12T16:12:00Z">
        <w:del w:id="2180" w:author="Ye,Hao" w:date="2021-04-20T17:00:00Z">
          <w:r w:rsidR="001D3258" w:rsidDel="00203164">
            <w:rPr>
              <w:rFonts w:asciiTheme="majorHAnsi" w:eastAsia="Times New Roman" w:hAnsiTheme="majorHAnsi" w:cstheme="majorHAnsi"/>
            </w:rPr>
            <w:delText>the deviations we detect</w:delText>
          </w:r>
        </w:del>
        <w:r w:rsidR="001D3258">
          <w:rPr>
            <w:rFonts w:asciiTheme="majorHAnsi" w:eastAsia="Times New Roman" w:hAnsiTheme="majorHAnsi" w:cstheme="majorHAnsi"/>
          </w:rPr>
          <w:t xml:space="preserve">. </w:t>
        </w:r>
      </w:ins>
      <w:ins w:id="2181"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2182" w:author="Renata M. Diaz" w:date="2021-03-12T16:09:00Z">
        <w:r w:rsidR="00393E96">
          <w:rPr>
            <w:rFonts w:asciiTheme="majorHAnsi" w:eastAsia="Times New Roman" w:hAnsiTheme="majorHAnsi" w:cstheme="majorHAnsi"/>
          </w:rPr>
          <w:t xml:space="preserve"> average abundance (</w:t>
        </w:r>
        <w:del w:id="2183" w:author="Ye,Hao" w:date="2021-04-20T17:01:00Z">
          <w:r w:rsidR="00393E96" w:rsidDel="00203164">
            <w:rPr>
              <w:rFonts w:asciiTheme="majorHAnsi" w:eastAsia="Times New Roman" w:hAnsiTheme="majorHAnsi" w:cstheme="majorHAnsi"/>
            </w:rPr>
            <w:delText>the</w:delText>
          </w:r>
        </w:del>
      </w:ins>
      <w:ins w:id="2184" w:author="Ye,Hao" w:date="2021-04-20T17:01:00Z">
        <w:r w:rsidR="00203164">
          <w:rPr>
            <w:rFonts w:asciiTheme="majorHAnsi" w:eastAsia="Times New Roman" w:hAnsiTheme="majorHAnsi" w:cstheme="majorHAnsi"/>
          </w:rPr>
          <w:t xml:space="preserve">i.e. a low </w:t>
        </w:r>
      </w:ins>
      <w:ins w:id="2185" w:author="Renata M. Diaz" w:date="2021-03-12T16:09:00Z">
        <w:r w:rsidR="00393E96">
          <w:rPr>
            <w:rFonts w:asciiTheme="majorHAnsi" w:eastAsia="Times New Roman" w:hAnsiTheme="majorHAnsi" w:cstheme="majorHAnsi"/>
          </w:rPr>
          <w:t xml:space="preserve"> ratio of N to S</w:t>
        </w:r>
      </w:ins>
      <w:ins w:id="2186" w:author="Renata M. Diaz" w:date="2021-03-12T16:15:00Z">
        <w:r w:rsidR="0093428C">
          <w:rPr>
            <w:rFonts w:asciiTheme="majorHAnsi" w:eastAsia="Times New Roman" w:hAnsiTheme="majorHAnsi" w:cstheme="majorHAnsi"/>
          </w:rPr>
          <w:t>)</w:t>
        </w:r>
      </w:ins>
      <w:ins w:id="2187" w:author="Renata M. Diaz" w:date="2021-03-19T17:48:00Z">
        <w:r w:rsidR="008D7B39">
          <w:rPr>
            <w:rFonts w:asciiTheme="majorHAnsi" w:eastAsia="Times New Roman" w:hAnsiTheme="majorHAnsi" w:cstheme="majorHAnsi"/>
          </w:rPr>
          <w:t xml:space="preserve"> (Figure 1)</w:t>
        </w:r>
      </w:ins>
      <w:ins w:id="2188" w:author="Renata M. Diaz" w:date="2021-03-12T16:15:00Z">
        <w:r w:rsidR="0093428C">
          <w:rPr>
            <w:rFonts w:asciiTheme="majorHAnsi" w:eastAsia="Times New Roman" w:hAnsiTheme="majorHAnsi" w:cstheme="majorHAnsi"/>
          </w:rPr>
          <w:t>. Among these,</w:t>
        </w:r>
      </w:ins>
      <w:ins w:id="2189" w:author="Renata M. Diaz" w:date="2021-03-12T16:13:00Z">
        <w:r w:rsidR="00912359">
          <w:rPr>
            <w:rFonts w:asciiTheme="majorHAnsi" w:eastAsia="Times New Roman" w:hAnsiTheme="majorHAnsi" w:cstheme="majorHAnsi"/>
          </w:rPr>
          <w:t xml:space="preserve"> </w:t>
        </w:r>
      </w:ins>
      <w:ins w:id="2190" w:author="Renata M. Diaz" w:date="2021-03-13T15:56:00Z">
        <w:r w:rsidR="009E60B8">
          <w:rPr>
            <w:rFonts w:asciiTheme="majorHAnsi" w:eastAsia="Times New Roman" w:hAnsiTheme="majorHAnsi" w:cstheme="majorHAnsi"/>
          </w:rPr>
          <w:t xml:space="preserve">the </w:t>
        </w:r>
      </w:ins>
      <w:ins w:id="2191" w:author="Renata M. Diaz" w:date="2021-03-12T16:13:00Z">
        <w:r w:rsidR="00912359">
          <w:rPr>
            <w:rFonts w:asciiTheme="majorHAnsi" w:eastAsia="Times New Roman" w:hAnsiTheme="majorHAnsi" w:cstheme="majorHAnsi"/>
          </w:rPr>
          <w:t>communit</w:t>
        </w:r>
      </w:ins>
      <w:ins w:id="2192"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2193" w:author="Renata M. Diaz" w:date="2021-03-13T15:56:00Z">
        <w:r w:rsidR="009E60B8">
          <w:rPr>
            <w:rFonts w:asciiTheme="majorHAnsi" w:eastAsia="Times New Roman" w:hAnsiTheme="majorHAnsi" w:cstheme="majorHAnsi"/>
          </w:rPr>
          <w:t xml:space="preserve">with high evenness and low proportions of rare species </w:t>
        </w:r>
      </w:ins>
      <w:ins w:id="2194" w:author="Renata M. Diaz" w:date="2021-03-12T16:15:00Z">
        <w:r w:rsidR="002D1A6E">
          <w:rPr>
            <w:rFonts w:asciiTheme="majorHAnsi" w:eastAsia="Times New Roman" w:hAnsiTheme="majorHAnsi" w:cstheme="majorHAnsi"/>
          </w:rPr>
          <w:t>are</w:t>
        </w:r>
      </w:ins>
      <w:ins w:id="2195"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2196" w:author="Renata M. Diaz" w:date="2021-03-13T15:53:00Z">
        <w:r w:rsidR="00E10390">
          <w:rPr>
            <w:rFonts w:asciiTheme="majorHAnsi" w:eastAsia="Times New Roman" w:hAnsiTheme="majorHAnsi" w:cstheme="majorHAnsi"/>
          </w:rPr>
          <w:t>3</w:t>
        </w:r>
      </w:ins>
      <w:ins w:id="2197" w:author="Renata M. Diaz" w:date="2021-03-13T15:56:00Z">
        <w:r w:rsidR="009E60B8">
          <w:rPr>
            <w:rFonts w:asciiTheme="majorHAnsi" w:eastAsia="Times New Roman" w:hAnsiTheme="majorHAnsi" w:cstheme="majorHAnsi"/>
          </w:rPr>
          <w:t>)</w:t>
        </w:r>
      </w:ins>
      <w:ins w:id="2198" w:author="Renata M. Diaz" w:date="2021-03-19T17:49:00Z">
        <w:r w:rsidR="00084D74">
          <w:rPr>
            <w:rFonts w:asciiTheme="majorHAnsi" w:eastAsia="Times New Roman" w:hAnsiTheme="majorHAnsi" w:cstheme="majorHAnsi"/>
          </w:rPr>
          <w:t xml:space="preserve"> (see Appendix A</w:t>
        </w:r>
      </w:ins>
      <w:ins w:id="2199" w:author="Renata M. Diaz" w:date="2021-03-19T18:11:00Z">
        <w:r w:rsidR="00DA2F79">
          <w:rPr>
            <w:rFonts w:asciiTheme="majorHAnsi" w:eastAsia="Times New Roman" w:hAnsiTheme="majorHAnsi" w:cstheme="majorHAnsi"/>
          </w:rPr>
          <w:t>8</w:t>
        </w:r>
      </w:ins>
      <w:ins w:id="2200" w:author="Renata M. Diaz" w:date="2021-03-19T17:49:00Z">
        <w:r w:rsidR="00084D74">
          <w:rPr>
            <w:rFonts w:asciiTheme="majorHAnsi" w:eastAsia="Times New Roman" w:hAnsiTheme="majorHAnsi" w:cstheme="majorHAnsi"/>
          </w:rPr>
          <w:t>)</w:t>
        </w:r>
      </w:ins>
      <w:ins w:id="2201" w:author="Renata M. Diaz" w:date="2021-03-13T15:56:00Z">
        <w:r w:rsidR="009E60B8">
          <w:rPr>
            <w:rFonts w:asciiTheme="majorHAnsi" w:eastAsia="Times New Roman" w:hAnsiTheme="majorHAnsi" w:cstheme="majorHAnsi"/>
          </w:rPr>
          <w:t>. T</w:t>
        </w:r>
      </w:ins>
      <w:ins w:id="2202" w:author="Renata M. Diaz" w:date="2021-03-12T16:20:00Z">
        <w:r w:rsidR="003D13EC">
          <w:rPr>
            <w:rFonts w:asciiTheme="majorHAnsi" w:eastAsia="Times New Roman" w:hAnsiTheme="majorHAnsi" w:cstheme="majorHAnsi"/>
          </w:rPr>
          <w:t>hese ext</w:t>
        </w:r>
      </w:ins>
      <w:ins w:id="2203" w:author="Renata M. Diaz" w:date="2021-03-12T16:21:00Z">
        <w:r w:rsidR="003D13EC">
          <w:rPr>
            <w:rFonts w:asciiTheme="majorHAnsi" w:eastAsia="Times New Roman" w:hAnsiTheme="majorHAnsi" w:cstheme="majorHAnsi"/>
          </w:rPr>
          <w:t>reme</w:t>
        </w:r>
      </w:ins>
      <w:ins w:id="2204" w:author="Renata M. Diaz" w:date="2021-03-12T16:20:00Z">
        <w:r w:rsidR="003D13EC">
          <w:rPr>
            <w:rFonts w:asciiTheme="majorHAnsi" w:eastAsia="Times New Roman" w:hAnsiTheme="majorHAnsi" w:cstheme="majorHAnsi"/>
          </w:rPr>
          <w:t xml:space="preserve"> feasible sets</w:t>
        </w:r>
      </w:ins>
      <w:ins w:id="2205" w:author="Renata M. Diaz" w:date="2021-03-12T16:21:00Z">
        <w:r w:rsidR="003D13EC">
          <w:rPr>
            <w:rFonts w:asciiTheme="majorHAnsi" w:eastAsia="Times New Roman" w:hAnsiTheme="majorHAnsi" w:cstheme="majorHAnsi"/>
          </w:rPr>
          <w:t xml:space="preserve"> constitute an unusual statistical baseline that redefines wha</w:t>
        </w:r>
      </w:ins>
      <w:ins w:id="2206" w:author="Renata M. Diaz" w:date="2021-03-12T16:22:00Z">
        <w:r w:rsidR="003D13EC">
          <w:rPr>
            <w:rFonts w:asciiTheme="majorHAnsi" w:eastAsia="Times New Roman" w:hAnsiTheme="majorHAnsi" w:cstheme="majorHAnsi"/>
          </w:rPr>
          <w:t>t attributes in an observed distribution are worthy of note</w:t>
        </w:r>
      </w:ins>
      <w:ins w:id="2207" w:author="Renata M. Diaz" w:date="2021-03-13T15:56:00Z">
        <w:r w:rsidR="00AD2197">
          <w:rPr>
            <w:rFonts w:asciiTheme="majorHAnsi" w:eastAsia="Times New Roman" w:hAnsiTheme="majorHAnsi" w:cstheme="majorHAnsi"/>
          </w:rPr>
          <w:t xml:space="preserve">. For example, </w:t>
        </w:r>
      </w:ins>
      <w:ins w:id="2208"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2209"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2210" w:author="Renata M. Diaz" w:date="2021-03-13T16:00:00Z">
        <w:del w:id="2211" w:author="Ye,Hao" w:date="2021-04-20T17:02:00Z">
          <w:r w:rsidR="00AD2197" w:rsidDel="00203164">
            <w:rPr>
              <w:rFonts w:asciiTheme="majorHAnsi" w:eastAsia="Times New Roman" w:hAnsiTheme="majorHAnsi" w:cstheme="majorHAnsi"/>
            </w:rPr>
            <w:delText xml:space="preserve">taking </w:delText>
          </w:r>
        </w:del>
        <w:r w:rsidR="00AD2197">
          <w:rPr>
            <w:rFonts w:asciiTheme="majorHAnsi" w:eastAsia="Times New Roman" w:hAnsiTheme="majorHAnsi" w:cstheme="majorHAnsi"/>
          </w:rPr>
          <w:t xml:space="preserve">the statistical baseline </w:t>
        </w:r>
        <w:del w:id="2212" w:author="Ye,Hao" w:date="2021-04-20T17:02:00Z">
          <w:r w:rsidR="00AD2197" w:rsidDel="0040596C">
            <w:rPr>
              <w:rFonts w:asciiTheme="majorHAnsi" w:eastAsia="Times New Roman" w:hAnsiTheme="majorHAnsi" w:cstheme="majorHAnsi"/>
            </w:rPr>
            <w:delText>into</w:delText>
          </w:r>
        </w:del>
      </w:ins>
      <w:ins w:id="2213" w:author="Ye,Hao" w:date="2021-04-20T17:02:00Z">
        <w:r w:rsidR="0040596C">
          <w:rPr>
            <w:rFonts w:asciiTheme="majorHAnsi" w:eastAsia="Times New Roman" w:hAnsiTheme="majorHAnsi" w:cstheme="majorHAnsi"/>
          </w:rPr>
          <w:t>includes even more rare species than observed in the data</w:t>
        </w:r>
      </w:ins>
      <w:ins w:id="2214" w:author="Renata M. Diaz" w:date="2021-03-13T16:00:00Z">
        <w:del w:id="2215" w:author="Ye,Hao" w:date="2021-04-20T17:02:00Z">
          <w:r w:rsidR="00AD2197" w:rsidDel="0040596C">
            <w:rPr>
              <w:rFonts w:asciiTheme="majorHAnsi" w:eastAsia="Times New Roman" w:hAnsiTheme="majorHAnsi" w:cstheme="majorHAnsi"/>
            </w:rPr>
            <w:delText xml:space="preserve"> account would suggest that the extraordinary thing about these SADs is actually that they do not have </w:delText>
          </w:r>
        </w:del>
      </w:ins>
      <w:ins w:id="2216" w:author="Renata M. Diaz" w:date="2021-03-13T16:02:00Z">
        <w:del w:id="2217" w:author="Ye,Hao" w:date="2021-04-20T17:02:00Z">
          <w:r w:rsidR="00AD2197" w:rsidDel="0040596C">
            <w:rPr>
              <w:rFonts w:asciiTheme="majorHAnsi" w:eastAsia="Times New Roman" w:hAnsiTheme="majorHAnsi" w:cstheme="majorHAnsi"/>
            </w:rPr>
            <w:delText>even more</w:delText>
          </w:r>
        </w:del>
      </w:ins>
      <w:ins w:id="2218" w:author="Renata M. Diaz" w:date="2021-03-13T16:00:00Z">
        <w:del w:id="2219" w:author="Ye,Hao" w:date="2021-04-20T17:02:00Z">
          <w:r w:rsidR="00AD2197" w:rsidDel="0040596C">
            <w:rPr>
              <w:rFonts w:asciiTheme="majorHAnsi" w:eastAsia="Times New Roman" w:hAnsiTheme="majorHAnsi" w:cstheme="majorHAnsi"/>
              <w:i/>
              <w:iCs/>
            </w:rPr>
            <w:delText xml:space="preserve"> </w:delText>
          </w:r>
          <w:r w:rsidR="00AD2197" w:rsidDel="0040596C">
            <w:rPr>
              <w:rFonts w:asciiTheme="majorHAnsi" w:eastAsia="Times New Roman" w:hAnsiTheme="majorHAnsi" w:cstheme="majorHAnsi"/>
            </w:rPr>
            <w:delText>rare species</w:delText>
          </w:r>
        </w:del>
        <w:r w:rsidR="00AD2197">
          <w:rPr>
            <w:rFonts w:asciiTheme="majorHAnsi" w:eastAsia="Times New Roman" w:hAnsiTheme="majorHAnsi" w:cstheme="majorHAnsi"/>
          </w:rPr>
          <w:t xml:space="preserve">. </w:t>
        </w:r>
      </w:ins>
      <w:ins w:id="2220" w:author="Renata M. Diaz" w:date="2021-03-12T16:26:00Z">
        <w:r w:rsidR="00EB42B7">
          <w:rPr>
            <w:rFonts w:asciiTheme="majorHAnsi" w:eastAsia="Times New Roman" w:hAnsiTheme="majorHAnsi" w:cstheme="majorHAnsi"/>
          </w:rPr>
          <w:t>Simultaneously, there may be biological reasons wh</w:t>
        </w:r>
      </w:ins>
      <w:ins w:id="2221" w:author="Renata M. Diaz" w:date="2021-03-12T16:27:00Z">
        <w:r w:rsidR="00EB42B7">
          <w:rPr>
            <w:rFonts w:asciiTheme="majorHAnsi" w:eastAsia="Times New Roman" w:hAnsiTheme="majorHAnsi" w:cstheme="majorHAnsi"/>
          </w:rPr>
          <w:t>y the species-rich</w:t>
        </w:r>
      </w:ins>
      <w:ins w:id="2222" w:author="Renata M. Diaz" w:date="2021-03-16T13:15:00Z">
        <w:r w:rsidR="00784D38">
          <w:rPr>
            <w:rFonts w:asciiTheme="majorHAnsi" w:eastAsia="Times New Roman" w:hAnsiTheme="majorHAnsi" w:cstheme="majorHAnsi"/>
          </w:rPr>
          <w:t xml:space="preserve"> but relatively low-abundance</w:t>
        </w:r>
      </w:ins>
      <w:ins w:id="2223" w:author="Renata M. Diaz" w:date="2021-03-12T16:27:00Z">
        <w:r w:rsidR="00EB42B7">
          <w:rPr>
            <w:rFonts w:asciiTheme="majorHAnsi" w:eastAsia="Times New Roman" w:hAnsiTheme="majorHAnsi" w:cstheme="majorHAnsi"/>
          </w:rPr>
          <w:t xml:space="preserve"> tropical tree communities</w:t>
        </w:r>
      </w:ins>
      <w:ins w:id="2224" w:author="Renata M. Diaz" w:date="2021-03-15T17:05:00Z">
        <w:r w:rsidR="00134A25">
          <w:rPr>
            <w:rFonts w:asciiTheme="majorHAnsi" w:eastAsia="Times New Roman" w:hAnsiTheme="majorHAnsi" w:cstheme="majorHAnsi"/>
          </w:rPr>
          <w:t xml:space="preserve"> of</w:t>
        </w:r>
      </w:ins>
      <w:ins w:id="2225" w:author="Renata M. Diaz" w:date="2021-03-12T16:27:00Z">
        <w:r w:rsidR="00EB42B7">
          <w:rPr>
            <w:rFonts w:asciiTheme="majorHAnsi" w:eastAsia="Times New Roman" w:hAnsiTheme="majorHAnsi" w:cstheme="majorHAnsi"/>
          </w:rPr>
          <w:t xml:space="preserve"> the Gentry database differ from those in other datasets. </w:t>
        </w:r>
      </w:ins>
      <w:ins w:id="2226" w:author="Renata M. Diaz" w:date="2021-03-12T16:33:00Z">
        <w:r w:rsidR="00EB42B7">
          <w:rPr>
            <w:rFonts w:asciiTheme="majorHAnsi" w:eastAsia="Times New Roman" w:hAnsiTheme="majorHAnsi" w:cstheme="majorHAnsi"/>
          </w:rPr>
          <w:t>The same mechanisms that promote high diversity</w:t>
        </w:r>
      </w:ins>
      <w:ins w:id="2227" w:author="Ye,Hao" w:date="2021-04-20T17:03:00Z">
        <w:r w:rsidR="004C020F">
          <w:rPr>
            <w:rFonts w:asciiTheme="majorHAnsi" w:eastAsia="Times New Roman" w:hAnsiTheme="majorHAnsi" w:cstheme="majorHAnsi"/>
          </w:rPr>
          <w:t xml:space="preserve"> </w:t>
        </w:r>
      </w:ins>
      <w:ins w:id="2228" w:author="Renata M. Diaz" w:date="2021-03-16T13:16:00Z">
        <w:del w:id="2229" w:author="Ye,Hao" w:date="2021-04-20T17:03:00Z">
          <w:r w:rsidR="00EA3D5E" w:rsidDel="004C020F">
            <w:rPr>
              <w:rFonts w:asciiTheme="majorHAnsi" w:eastAsia="Times New Roman" w:hAnsiTheme="majorHAnsi" w:cstheme="majorHAnsi"/>
            </w:rPr>
            <w:delText>,</w:delText>
          </w:r>
        </w:del>
      </w:ins>
      <w:ins w:id="2230" w:author="Renata M. Diaz" w:date="2021-03-16T13:13:00Z">
        <w:del w:id="2231" w:author="Ye,Hao" w:date="2021-04-20T17:03:00Z">
          <w:r w:rsidR="00784D38" w:rsidDel="004C020F">
            <w:rPr>
              <w:rFonts w:asciiTheme="majorHAnsi" w:eastAsia="Times New Roman" w:hAnsiTheme="majorHAnsi" w:cstheme="majorHAnsi"/>
            </w:rPr>
            <w:delText xml:space="preserve"> </w:delText>
          </w:r>
        </w:del>
      </w:ins>
      <w:ins w:id="2232" w:author="Renata M. Diaz" w:date="2021-03-13T16:01:00Z">
        <w:del w:id="2233" w:author="Ye,Hao" w:date="2021-04-20T17:03:00Z">
          <w:r w:rsidR="00AD2197" w:rsidDel="004C020F">
            <w:rPr>
              <w:rFonts w:asciiTheme="majorHAnsi" w:eastAsia="Times New Roman" w:hAnsiTheme="majorHAnsi" w:cstheme="majorHAnsi"/>
            </w:rPr>
            <w:delText>in general,</w:delText>
          </w:r>
        </w:del>
      </w:ins>
      <w:ins w:id="2234" w:author="Renata M. Diaz" w:date="2021-03-12T16:33:00Z">
        <w:del w:id="2235" w:author="Ye,Hao" w:date="2021-04-20T17:03:00Z">
          <w:r w:rsidR="00EB42B7" w:rsidDel="004C020F">
            <w:rPr>
              <w:rFonts w:asciiTheme="majorHAnsi" w:eastAsia="Times New Roman" w:hAnsiTheme="majorHAnsi" w:cstheme="majorHAnsi"/>
            </w:rPr>
            <w:delText xml:space="preserve"> </w:delText>
          </w:r>
        </w:del>
        <w:r w:rsidR="00EB42B7">
          <w:rPr>
            <w:rFonts w:asciiTheme="majorHAnsi" w:eastAsia="Times New Roman" w:hAnsiTheme="majorHAnsi" w:cstheme="majorHAnsi"/>
          </w:rPr>
          <w:t>may manifest in high evenness</w:t>
        </w:r>
      </w:ins>
      <w:ins w:id="2236" w:author="Renata M. Diaz" w:date="2021-03-12T16:34:00Z">
        <w:r w:rsidR="00C8471B">
          <w:rPr>
            <w:rFonts w:asciiTheme="majorHAnsi" w:eastAsia="Times New Roman" w:hAnsiTheme="majorHAnsi" w:cstheme="majorHAnsi"/>
          </w:rPr>
          <w:t xml:space="preserve">, or ecological </w:t>
        </w:r>
      </w:ins>
      <w:ins w:id="2237" w:author="Renata M. Diaz" w:date="2021-03-16T13:14:00Z">
        <w:r w:rsidR="00784D38">
          <w:rPr>
            <w:rFonts w:asciiTheme="majorHAnsi" w:eastAsia="Times New Roman" w:hAnsiTheme="majorHAnsi" w:cstheme="majorHAnsi"/>
          </w:rPr>
          <w:t>features</w:t>
        </w:r>
      </w:ins>
      <w:ins w:id="2238" w:author="Renata M. Diaz" w:date="2021-03-12T16:34:00Z">
        <w:r w:rsidR="00C8471B">
          <w:rPr>
            <w:rFonts w:asciiTheme="majorHAnsi" w:eastAsia="Times New Roman" w:hAnsiTheme="majorHAnsi" w:cstheme="majorHAnsi"/>
          </w:rPr>
          <w:t xml:space="preserve"> particular to </w:t>
        </w:r>
      </w:ins>
      <w:ins w:id="2239" w:author="Renata M. Diaz" w:date="2021-03-16T13:15:00Z">
        <w:r w:rsidR="00A87C67">
          <w:rPr>
            <w:rFonts w:asciiTheme="majorHAnsi" w:eastAsia="Times New Roman" w:hAnsiTheme="majorHAnsi" w:cstheme="majorHAnsi"/>
          </w:rPr>
          <w:t>these</w:t>
        </w:r>
      </w:ins>
      <w:ins w:id="2240" w:author="Renata M. Diaz" w:date="2021-03-12T16:34:00Z">
        <w:r w:rsidR="00C8471B">
          <w:rPr>
            <w:rFonts w:asciiTheme="majorHAnsi" w:eastAsia="Times New Roman" w:hAnsiTheme="majorHAnsi" w:cstheme="majorHAnsi"/>
          </w:rPr>
          <w:t xml:space="preserve"> forests may </w:t>
        </w:r>
      </w:ins>
      <w:ins w:id="2241"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2242" w:author="Renata M. Diaz" w:date="2021-03-16T13:14:00Z">
        <w:r w:rsidR="00784D38">
          <w:rPr>
            <w:rFonts w:asciiTheme="majorHAnsi" w:eastAsia="Times New Roman" w:hAnsiTheme="majorHAnsi" w:cstheme="majorHAnsi"/>
          </w:rPr>
          <w:t xml:space="preserve">. </w:t>
        </w:r>
      </w:ins>
      <w:ins w:id="2243" w:author="Renata M. Diaz" w:date="2021-03-12T16:24:00Z">
        <w:r w:rsidR="003D13EC">
          <w:rPr>
            <w:rFonts w:asciiTheme="majorHAnsi" w:eastAsia="Times New Roman" w:hAnsiTheme="majorHAnsi" w:cstheme="majorHAnsi"/>
          </w:rPr>
          <w:t xml:space="preserve">Because no communities from our other datasets </w:t>
        </w:r>
        <w:del w:id="2244" w:author="Ye,Hao" w:date="2021-04-20T17:03:00Z">
          <w:r w:rsidR="003D13EC" w:rsidDel="004C020F">
            <w:rPr>
              <w:rFonts w:asciiTheme="majorHAnsi" w:eastAsia="Times New Roman" w:hAnsiTheme="majorHAnsi" w:cstheme="majorHAnsi"/>
            </w:rPr>
            <w:delText>compare</w:delText>
          </w:r>
        </w:del>
      </w:ins>
      <w:ins w:id="2245" w:author="Ye,Hao" w:date="2021-04-20T17:03:00Z">
        <w:r w:rsidR="004C020F">
          <w:rPr>
            <w:rFonts w:asciiTheme="majorHAnsi" w:eastAsia="Times New Roman" w:hAnsiTheme="majorHAnsi" w:cstheme="majorHAnsi"/>
          </w:rPr>
          <w:t>are comparable</w:t>
        </w:r>
      </w:ins>
      <w:ins w:id="2246" w:author="Renata M. Diaz" w:date="2021-03-12T16:24:00Z">
        <w:r w:rsidR="003D13EC">
          <w:rPr>
            <w:rFonts w:asciiTheme="majorHAnsi" w:eastAsia="Times New Roman" w:hAnsiTheme="majorHAnsi" w:cstheme="majorHAnsi"/>
          </w:rPr>
          <w:t xml:space="preserve"> to the</w:t>
        </w:r>
      </w:ins>
      <w:ins w:id="2247" w:author="Renata M. Diaz" w:date="2021-03-12T16:25:00Z">
        <w:r w:rsidR="003D13EC">
          <w:rPr>
            <w:rFonts w:asciiTheme="majorHAnsi" w:eastAsia="Times New Roman" w:hAnsiTheme="majorHAnsi" w:cstheme="majorHAnsi"/>
          </w:rPr>
          <w:t>se Gentry communities in S and N, we cannot</w:t>
        </w:r>
      </w:ins>
      <w:ins w:id="2248" w:author="Renata M. Diaz" w:date="2021-03-12T16:29:00Z">
        <w:r w:rsidR="00EB42B7">
          <w:rPr>
            <w:rFonts w:asciiTheme="majorHAnsi" w:eastAsia="Times New Roman" w:hAnsiTheme="majorHAnsi" w:cstheme="majorHAnsi"/>
          </w:rPr>
          <w:t xml:space="preserve"> disentangle statistical and biological explanations.</w:t>
        </w:r>
      </w:ins>
      <w:ins w:id="2249" w:author="Renata M. Diaz" w:date="2021-03-12T16:30:00Z">
        <w:r w:rsidR="00EB42B7">
          <w:rPr>
            <w:rFonts w:asciiTheme="majorHAnsi" w:eastAsia="Times New Roman" w:hAnsiTheme="majorHAnsi" w:cstheme="majorHAnsi"/>
          </w:rPr>
          <w:t xml:space="preserve"> </w:t>
        </w:r>
      </w:ins>
      <w:ins w:id="2250" w:author="Renata M. Diaz" w:date="2021-03-12T16:31:00Z">
        <w:r w:rsidR="00EB42B7">
          <w:rPr>
            <w:rFonts w:asciiTheme="majorHAnsi" w:eastAsia="Times New Roman" w:hAnsiTheme="majorHAnsi" w:cstheme="majorHAnsi"/>
          </w:rPr>
          <w:t xml:space="preserve">This is an excellent opportunity </w:t>
        </w:r>
      </w:ins>
      <w:ins w:id="2251" w:author="Renata M. Diaz" w:date="2021-03-12T16:35:00Z">
        <w:r w:rsidR="00181E5E">
          <w:rPr>
            <w:rFonts w:asciiTheme="majorHAnsi" w:eastAsia="Times New Roman" w:hAnsiTheme="majorHAnsi" w:cstheme="majorHAnsi"/>
          </w:rPr>
          <w:t>to develop</w:t>
        </w:r>
      </w:ins>
      <w:ins w:id="2252" w:author="Renata M. Diaz" w:date="2021-03-12T16:31:00Z">
        <w:r w:rsidR="00EB42B7">
          <w:rPr>
            <w:rFonts w:asciiTheme="majorHAnsi" w:eastAsia="Times New Roman" w:hAnsiTheme="majorHAnsi" w:cstheme="majorHAnsi"/>
          </w:rPr>
          <w:t xml:space="preserve"> additional theoretical and empirical approaches </w:t>
        </w:r>
      </w:ins>
      <w:ins w:id="2253" w:author="Renata M. Diaz" w:date="2021-03-12T17:06:00Z">
        <w:r w:rsidR="0032351E">
          <w:rPr>
            <w:rFonts w:asciiTheme="majorHAnsi" w:eastAsia="Times New Roman" w:hAnsiTheme="majorHAnsi" w:cstheme="majorHAnsi"/>
          </w:rPr>
          <w:t>to</w:t>
        </w:r>
      </w:ins>
      <w:ins w:id="2254" w:author="Renata M. Diaz" w:date="2021-03-12T16:31:00Z">
        <w:r w:rsidR="00EB42B7">
          <w:rPr>
            <w:rFonts w:asciiTheme="majorHAnsi" w:eastAsia="Times New Roman" w:hAnsiTheme="majorHAnsi" w:cstheme="majorHAnsi"/>
          </w:rPr>
          <w:t xml:space="preserve"> predict</w:t>
        </w:r>
      </w:ins>
      <w:ins w:id="2255" w:author="Renata M. Diaz" w:date="2021-03-12T17:06:00Z">
        <w:r w:rsidR="0032351E">
          <w:rPr>
            <w:rFonts w:asciiTheme="majorHAnsi" w:eastAsia="Times New Roman" w:hAnsiTheme="majorHAnsi" w:cstheme="majorHAnsi"/>
          </w:rPr>
          <w:t xml:space="preserve"> and explain</w:t>
        </w:r>
      </w:ins>
      <w:ins w:id="2256" w:author="Renata M. Diaz" w:date="2021-03-12T16:31:00Z">
        <w:r w:rsidR="00EB42B7">
          <w:rPr>
            <w:rFonts w:asciiTheme="majorHAnsi" w:eastAsia="Times New Roman" w:hAnsiTheme="majorHAnsi" w:cstheme="majorHAnsi"/>
          </w:rPr>
          <w:t xml:space="preserve"> </w:t>
        </w:r>
      </w:ins>
      <w:ins w:id="2257"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2258" w:author="Renata M. Diaz" w:date="2021-03-12T16:35:00Z">
        <w:r w:rsidR="005B12F3">
          <w:rPr>
            <w:rFonts w:asciiTheme="majorHAnsi" w:eastAsia="Times New Roman" w:hAnsiTheme="majorHAnsi" w:cstheme="majorHAnsi"/>
          </w:rPr>
          <w:t xml:space="preserve"> </w:t>
        </w:r>
        <w:del w:id="2259" w:author="Ye,Hao" w:date="2021-04-20T17:04:00Z">
          <w:r w:rsidR="005B12F3" w:rsidDel="004C020F">
            <w:rPr>
              <w:rFonts w:asciiTheme="majorHAnsi" w:eastAsia="Times New Roman" w:hAnsiTheme="majorHAnsi" w:cstheme="majorHAnsi"/>
            </w:rPr>
            <w:delText>from different types of ecosystem</w:delText>
          </w:r>
        </w:del>
      </w:ins>
      <w:ins w:id="2260" w:author="Ye,Hao" w:date="2021-04-20T17:04:00Z">
        <w:r w:rsidR="004C020F">
          <w:rPr>
            <w:rFonts w:asciiTheme="majorHAnsi" w:eastAsia="Times New Roman" w:hAnsiTheme="majorHAnsi" w:cstheme="majorHAnsi"/>
          </w:rPr>
          <w:t xml:space="preserve">across </w:t>
        </w:r>
      </w:ins>
      <w:ins w:id="2261" w:author="Ye,Hao" w:date="2021-04-20T17:05:00Z">
        <w:r w:rsidR="004C020F">
          <w:rPr>
            <w:rFonts w:asciiTheme="majorHAnsi" w:eastAsia="Times New Roman" w:hAnsiTheme="majorHAnsi" w:cstheme="majorHAnsi"/>
          </w:rPr>
          <w:t>ecosystems</w:t>
        </w:r>
      </w:ins>
      <w:ins w:id="2262"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2263"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2264"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2265" w:author="Renata M. Diaz" w:date="2021-03-18T16:48:00Z">
        <w:r w:rsidR="000B005B">
          <w:rPr>
            <w:rFonts w:asciiTheme="majorHAnsi" w:eastAsia="Times New Roman" w:hAnsiTheme="majorHAnsi" w:cstheme="majorHAnsi"/>
          </w:rPr>
          <w:t xml:space="preserve">We </w:t>
        </w:r>
      </w:ins>
      <w:ins w:id="2266" w:author="Renata M. Diaz" w:date="2021-03-18T16:50:00Z">
        <w:r w:rsidR="000B005B">
          <w:rPr>
            <w:rFonts w:asciiTheme="majorHAnsi" w:eastAsia="Times New Roman" w:hAnsiTheme="majorHAnsi" w:cstheme="majorHAnsi"/>
          </w:rPr>
          <w:t>entertained</w:t>
        </w:r>
      </w:ins>
      <w:ins w:id="2267" w:author="Renata M. Diaz" w:date="2021-03-18T16:48:00Z">
        <w:r w:rsidR="000B005B">
          <w:rPr>
            <w:rFonts w:asciiTheme="majorHAnsi" w:eastAsia="Times New Roman" w:hAnsiTheme="majorHAnsi" w:cstheme="majorHAnsi"/>
          </w:rPr>
          <w:t xml:space="preserve"> two general </w:t>
        </w:r>
      </w:ins>
      <w:ins w:id="2268"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2269" w:author="Renata M. Diaz" w:date="2021-03-18T16:53:00Z">
        <w:r w:rsidR="000B005B">
          <w:rPr>
            <w:rFonts w:asciiTheme="majorHAnsi" w:eastAsia="Times New Roman" w:hAnsiTheme="majorHAnsi" w:cstheme="majorHAnsi"/>
          </w:rPr>
          <w:t>communities</w:t>
        </w:r>
      </w:ins>
      <w:ins w:id="2270" w:author="Renata M. Diaz" w:date="2021-03-18T16:49:00Z">
        <w:r w:rsidR="000B005B">
          <w:rPr>
            <w:rFonts w:asciiTheme="majorHAnsi" w:eastAsia="Times New Roman" w:hAnsiTheme="majorHAnsi" w:cstheme="majorHAnsi"/>
          </w:rPr>
          <w:t xml:space="preserve"> </w:t>
        </w:r>
      </w:ins>
      <w:ins w:id="2271" w:author="Renata M. Diaz" w:date="2021-03-18T16:50:00Z">
        <w:r w:rsidR="000B005B">
          <w:rPr>
            <w:rFonts w:asciiTheme="majorHAnsi" w:eastAsia="Times New Roman" w:hAnsiTheme="majorHAnsi" w:cstheme="majorHAnsi"/>
          </w:rPr>
          <w:t>mean that</w:t>
        </w:r>
      </w:ins>
      <w:ins w:id="2272"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2273" w:author="Renata M. Diaz" w:date="2021-03-18T16:59:00Z">
        <w:r w:rsidR="00C548C7">
          <w:rPr>
            <w:rFonts w:asciiTheme="majorHAnsi" w:eastAsia="Times New Roman" w:hAnsiTheme="majorHAnsi" w:cstheme="majorHAnsi"/>
          </w:rPr>
          <w:t>statistical</w:t>
        </w:r>
      </w:ins>
      <w:ins w:id="2274"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2275" w:author="Renata M. Diaz" w:date="2021-03-18T16:52:00Z">
        <w:r w:rsidR="000B005B">
          <w:rPr>
            <w:rFonts w:asciiTheme="majorHAnsi" w:eastAsia="Times New Roman" w:hAnsiTheme="majorHAnsi" w:cstheme="majorHAnsi"/>
          </w:rPr>
          <w:t xml:space="preserve">the capacity to detect deviations for these communities. To </w:t>
        </w:r>
      </w:ins>
      <w:ins w:id="2276" w:author="Renata M. Diaz" w:date="2021-03-18T16:56:00Z">
        <w:r w:rsidR="007656DC">
          <w:rPr>
            <w:rFonts w:asciiTheme="majorHAnsi" w:eastAsia="Times New Roman" w:hAnsiTheme="majorHAnsi" w:cstheme="majorHAnsi"/>
          </w:rPr>
          <w:t>distinguish between</w:t>
        </w:r>
      </w:ins>
      <w:ins w:id="2277" w:author="Renata M. Diaz" w:date="2021-03-18T16:55:00Z">
        <w:r w:rsidR="007656DC">
          <w:rPr>
            <w:rFonts w:asciiTheme="majorHAnsi" w:eastAsia="Times New Roman" w:hAnsiTheme="majorHAnsi" w:cstheme="majorHAnsi"/>
          </w:rPr>
          <w:t xml:space="preserve"> possible</w:t>
        </w:r>
      </w:ins>
      <w:ins w:id="2278" w:author="Renata M. Diaz" w:date="2021-03-18T16:53:00Z">
        <w:r w:rsidR="000B005B">
          <w:rPr>
            <w:rFonts w:asciiTheme="majorHAnsi" w:eastAsia="Times New Roman" w:hAnsiTheme="majorHAnsi" w:cstheme="majorHAnsi"/>
          </w:rPr>
          <w:t xml:space="preserve"> biological drivers causing FIA to differ from the other datasets</w:t>
        </w:r>
      </w:ins>
      <w:ins w:id="2279" w:author="Renata M. Diaz" w:date="2021-03-18T16:56:00Z">
        <w:r w:rsidR="007656DC">
          <w:rPr>
            <w:rFonts w:asciiTheme="majorHAnsi" w:eastAsia="Times New Roman" w:hAnsiTheme="majorHAnsi" w:cstheme="majorHAnsi"/>
          </w:rPr>
          <w:t xml:space="preserve">, and </w:t>
        </w:r>
      </w:ins>
      <w:ins w:id="2280" w:author="Renata M. Diaz" w:date="2021-03-18T16:53:00Z">
        <w:r w:rsidR="000B005B">
          <w:rPr>
            <w:rFonts w:asciiTheme="majorHAnsi" w:eastAsia="Times New Roman" w:hAnsiTheme="majorHAnsi" w:cstheme="majorHAnsi"/>
          </w:rPr>
          <w:t xml:space="preserve">factors intrinsic to S and N, we </w:t>
        </w:r>
      </w:ins>
      <w:ins w:id="2281"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2282" w:author="Renata M. Diaz" w:date="2021-03-18T16:55:00Z">
        <w:r w:rsidR="007656DC">
          <w:rPr>
            <w:rFonts w:asciiTheme="majorHAnsi" w:eastAsia="Times New Roman" w:hAnsiTheme="majorHAnsi" w:cstheme="majorHAnsi"/>
          </w:rPr>
          <w:t xml:space="preserve">~300 </w:t>
        </w:r>
      </w:ins>
      <w:ins w:id="2283"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2284" w:author="Renata M. Diaz" w:date="2021-03-18T16:54:00Z" w:name="move66978912"/>
      <w:moveTo w:id="2285" w:author="Renata M. Diaz" w:date="2021-03-18T16:54:00Z">
        <w:r w:rsidR="007656DC">
          <w:rPr>
            <w:rFonts w:asciiTheme="majorHAnsi" w:eastAsia="Times New Roman" w:hAnsiTheme="majorHAnsi" w:cstheme="majorHAnsi"/>
          </w:rPr>
          <w:t xml:space="preserve">We </w:t>
        </w:r>
        <w:del w:id="2286"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2287" w:author="Renata M. Diaz" w:date="2021-03-18T16:58:00Z">
        <w:r w:rsidR="00C548C7">
          <w:rPr>
            <w:rFonts w:asciiTheme="majorHAnsi" w:eastAsia="Times New Roman" w:hAnsiTheme="majorHAnsi" w:cstheme="majorHAnsi"/>
          </w:rPr>
          <w:t>did not find differen</w:t>
        </w:r>
      </w:ins>
      <w:ins w:id="2288" w:author="Renata M. Diaz" w:date="2021-03-18T16:59:00Z">
        <w:r w:rsidR="00C548C7">
          <w:rPr>
            <w:rFonts w:asciiTheme="majorHAnsi" w:eastAsia="Times New Roman" w:hAnsiTheme="majorHAnsi" w:cstheme="majorHAnsi"/>
          </w:rPr>
          <w:t>ces in the</w:t>
        </w:r>
      </w:ins>
      <w:moveTo w:id="2289" w:author="Renata M. Diaz" w:date="2021-03-18T16:54:00Z">
        <w:r w:rsidR="007656DC" w:rsidRPr="002E2A57">
          <w:rPr>
            <w:rFonts w:asciiTheme="majorHAnsi" w:eastAsia="Times New Roman" w:hAnsiTheme="majorHAnsi" w:cstheme="majorHAnsi"/>
          </w:rPr>
          <w:t xml:space="preserve"> distribution of percentile scores </w:t>
        </w:r>
      </w:moveTo>
      <w:ins w:id="2290" w:author="Renata M. Diaz" w:date="2021-03-18T16:55:00Z">
        <w:r w:rsidR="007656DC">
          <w:rPr>
            <w:rFonts w:asciiTheme="majorHAnsi" w:eastAsia="Times New Roman" w:hAnsiTheme="majorHAnsi" w:cstheme="majorHAnsi"/>
          </w:rPr>
          <w:t xml:space="preserve">for any metrics </w:t>
        </w:r>
      </w:ins>
      <w:moveTo w:id="2291" w:author="Renata M. Diaz" w:date="2021-03-18T16:54:00Z">
        <w:r w:rsidR="007656DC" w:rsidRPr="002E2A57">
          <w:rPr>
            <w:rFonts w:asciiTheme="majorHAnsi" w:eastAsia="Times New Roman" w:hAnsiTheme="majorHAnsi" w:cstheme="majorHAnsi"/>
          </w:rPr>
          <w:t>between communities from FIA and communities from other</w:t>
        </w:r>
        <w:del w:id="2292"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2293" w:author="Renata M. Diaz" w:date="2021-03-19T18:11:00Z">
        <w:r w:rsidR="001951F9">
          <w:rPr>
            <w:rFonts w:asciiTheme="majorHAnsi" w:eastAsia="Times New Roman" w:hAnsiTheme="majorHAnsi" w:cstheme="majorHAnsi"/>
          </w:rPr>
          <w:t xml:space="preserve"> datasets, con</w:t>
        </w:r>
      </w:ins>
      <w:moveTo w:id="2294" w:author="Renata M. Diaz" w:date="2021-03-18T16:54:00Z">
        <w:del w:id="2295" w:author="Renata M. Diaz" w:date="2021-03-19T17:49:00Z">
          <w:r w:rsidR="007656DC" w:rsidDel="00506919">
            <w:rPr>
              <w:rFonts w:asciiTheme="majorHAnsi" w:eastAsia="Times New Roman" w:hAnsiTheme="majorHAnsi" w:cstheme="majorHAnsi"/>
            </w:rPr>
            <w:delText>Figure 4; Table S6</w:delText>
          </w:r>
        </w:del>
        <w:del w:id="2296"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2297" w:author="Renata M. Diaz" w:date="2021-03-19T18:11:00Z">
        <w:r w:rsidR="001951F9">
          <w:rPr>
            <w:rFonts w:asciiTheme="majorHAnsi" w:hAnsiTheme="majorHAnsi" w:cstheme="majorHAnsi"/>
            <w:iCs/>
          </w:rPr>
          <w:t>Appendix A9</w:t>
        </w:r>
      </w:ins>
      <w:moveTo w:id="2298" w:author="Renata M. Diaz" w:date="2021-03-18T16:54:00Z">
        <w:del w:id="2299"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2300" w:author="Renata M. Diaz" w:date="2021-03-18T16:58:00Z">
          <w:r w:rsidR="007656DC" w:rsidDel="000947EE">
            <w:rPr>
              <w:rFonts w:asciiTheme="majorHAnsi" w:eastAsia="Times New Roman" w:hAnsiTheme="majorHAnsi" w:cstheme="majorHAnsi"/>
            </w:rPr>
            <w:delText>371</w:delText>
          </w:r>
        </w:del>
      </w:moveTo>
      <w:ins w:id="2301" w:author="Renata M. Diaz" w:date="2021-03-18T16:58:00Z">
        <w:r w:rsidR="000947EE">
          <w:rPr>
            <w:rFonts w:asciiTheme="majorHAnsi" w:eastAsia="Times New Roman" w:hAnsiTheme="majorHAnsi" w:cstheme="majorHAnsi"/>
          </w:rPr>
          <w:t>300</w:t>
        </w:r>
      </w:ins>
      <w:moveTo w:id="2302"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2303" w:author="Renata M. Diaz" w:date="2021-03-18T16:56:00Z">
          <w:r w:rsidR="007656DC" w:rsidRPr="002E2A57" w:rsidDel="007656DC">
            <w:rPr>
              <w:rFonts w:asciiTheme="majorHAnsi" w:eastAsia="Times New Roman" w:hAnsiTheme="majorHAnsi" w:cstheme="majorHAnsi"/>
            </w:rPr>
            <w:delText>community size</w:delText>
          </w:r>
        </w:del>
      </w:moveTo>
      <w:ins w:id="2304" w:author="Renata M. Diaz" w:date="2021-03-18T16:56:00Z">
        <w:r w:rsidR="007656DC">
          <w:rPr>
            <w:rFonts w:asciiTheme="majorHAnsi" w:eastAsia="Times New Roman" w:hAnsiTheme="majorHAnsi" w:cstheme="majorHAnsi"/>
          </w:rPr>
          <w:t>statistical phenomena</w:t>
        </w:r>
      </w:ins>
      <w:moveTo w:id="2305"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2306"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2307" w:author="Renata M. Diaz" w:date="2021-03-18T16:57:00Z">
        <w:r w:rsidR="000947EE">
          <w:rPr>
            <w:rFonts w:asciiTheme="majorHAnsi" w:eastAsia="Times New Roman" w:hAnsiTheme="majorHAnsi" w:cstheme="majorHAnsi"/>
          </w:rPr>
          <w:t xml:space="preserve">differences in results between </w:t>
        </w:r>
      </w:ins>
      <w:moveTo w:id="2308" w:author="Renata M. Diaz" w:date="2021-03-18T16:54:00Z">
        <w:del w:id="2309"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2310" w:author="Renata M. Diaz" w:date="2021-03-18T16:57:00Z">
          <w:r w:rsidR="007656DC" w:rsidRPr="002E2A57" w:rsidDel="000947EE">
            <w:rPr>
              <w:rFonts w:asciiTheme="majorHAnsi" w:eastAsia="Times New Roman" w:hAnsiTheme="majorHAnsi" w:cstheme="majorHAnsi"/>
            </w:rPr>
            <w:delText>dataset</w:delText>
          </w:r>
        </w:del>
      </w:moveTo>
      <w:ins w:id="2311" w:author="Renata M. Diaz" w:date="2021-03-18T16:57:00Z">
        <w:r w:rsidR="000947EE">
          <w:rPr>
            <w:rFonts w:asciiTheme="majorHAnsi" w:eastAsia="Times New Roman" w:hAnsiTheme="majorHAnsi" w:cstheme="majorHAnsi"/>
          </w:rPr>
          <w:t>and the other datasets</w:t>
        </w:r>
      </w:ins>
      <w:moveTo w:id="2312" w:author="Renata M. Diaz" w:date="2021-03-18T16:54:00Z">
        <w:r w:rsidR="007656DC" w:rsidRPr="002E2A57">
          <w:rPr>
            <w:rFonts w:asciiTheme="majorHAnsi" w:eastAsia="Times New Roman" w:hAnsiTheme="majorHAnsi" w:cstheme="majorHAnsi"/>
          </w:rPr>
          <w:t xml:space="preserve">. </w:t>
        </w:r>
      </w:moveTo>
    </w:p>
    <w:moveToRangeEnd w:id="2284"/>
    <w:p w14:paraId="2A5F2192" w14:textId="4218577F" w:rsidR="002C3560" w:rsidDel="002D7DBE" w:rsidRDefault="000B005B" w:rsidP="00862FF3">
      <w:pPr>
        <w:spacing w:line="480" w:lineRule="auto"/>
        <w:rPr>
          <w:del w:id="2313" w:author="Renata M. Diaz" w:date="2021-03-18T17:27:00Z"/>
          <w:rFonts w:asciiTheme="majorHAnsi" w:eastAsia="Times New Roman" w:hAnsiTheme="majorHAnsi" w:cstheme="majorHAnsi"/>
        </w:rPr>
      </w:pPr>
      <w:ins w:id="2314" w:author="Renata M. Diaz" w:date="2021-03-18T16:50:00Z">
        <w:r>
          <w:rPr>
            <w:rFonts w:asciiTheme="majorHAnsi" w:eastAsia="Times New Roman" w:hAnsiTheme="majorHAnsi" w:cstheme="majorHAnsi"/>
          </w:rPr>
          <w:t xml:space="preserve"> </w:t>
        </w:r>
      </w:ins>
      <w:ins w:id="2315" w:author="Renata M. Diaz" w:date="2021-03-18T17:12:00Z">
        <w:r w:rsidR="007C3B73">
          <w:rPr>
            <w:rFonts w:asciiTheme="majorHAnsi" w:eastAsia="Times New Roman" w:hAnsiTheme="majorHAnsi" w:cstheme="majorHAnsi"/>
          </w:rPr>
          <w:t xml:space="preserve">A second possibility is that these </w:t>
        </w:r>
      </w:ins>
      <w:ins w:id="2316" w:author="Renata M. Diaz" w:date="2021-03-18T17:13:00Z">
        <w:r w:rsidR="007C3B73">
          <w:rPr>
            <w:rFonts w:asciiTheme="majorHAnsi" w:eastAsia="Times New Roman" w:hAnsiTheme="majorHAnsi" w:cstheme="majorHAnsi"/>
          </w:rPr>
          <w:t xml:space="preserve">differences reflect </w:t>
        </w:r>
      </w:ins>
      <w:del w:id="2317"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2318"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2319" w:author="Renata M. Diaz" w:date="2021-03-19T17:50:00Z">
        <w:r w:rsidR="00460F83" w:rsidDel="003F0B59">
          <w:rPr>
            <w:rFonts w:asciiTheme="majorHAnsi" w:eastAsia="Times New Roman" w:hAnsiTheme="majorHAnsi" w:cstheme="majorHAnsi"/>
          </w:rPr>
          <w:delText>S1</w:delText>
        </w:r>
      </w:del>
      <w:ins w:id="2320" w:author="Renata M. Diaz" w:date="2021-03-19T17:50:00Z">
        <w:r w:rsidR="003F0B59">
          <w:rPr>
            <w:rFonts w:asciiTheme="majorHAnsi" w:eastAsia="Times New Roman" w:hAnsiTheme="majorHAnsi" w:cstheme="majorHAnsi"/>
          </w:rPr>
          <w:t>1</w:t>
        </w:r>
      </w:ins>
      <w:ins w:id="2321" w:author="Renata M. Diaz" w:date="2021-03-18T17:14:00Z">
        <w:r w:rsidR="00DF2151">
          <w:rPr>
            <w:rFonts w:asciiTheme="majorHAnsi" w:eastAsia="Times New Roman" w:hAnsiTheme="majorHAnsi" w:cstheme="majorHAnsi"/>
          </w:rPr>
          <w:t>), and c</w:t>
        </w:r>
      </w:ins>
      <w:del w:id="2322"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2323" w:author="Renata M. Diaz" w:date="2021-03-12T17:22:00Z">
        <w:r w:rsidR="00E12303">
          <w:rPr>
            <w:rFonts w:asciiTheme="majorHAnsi" w:eastAsia="Times New Roman" w:hAnsiTheme="majorHAnsi" w:cstheme="majorHAnsi"/>
          </w:rPr>
          <w:t>.</w:t>
        </w:r>
      </w:ins>
      <w:ins w:id="2324" w:author="Renata M. Diaz" w:date="2021-03-12T17:21:00Z">
        <w:r w:rsidR="00342C92">
          <w:rPr>
            <w:rFonts w:asciiTheme="majorHAnsi" w:eastAsia="Times New Roman" w:hAnsiTheme="majorHAnsi" w:cstheme="majorHAnsi"/>
          </w:rPr>
          <w:t xml:space="preserve"> </w:t>
        </w:r>
      </w:ins>
      <w:ins w:id="2325" w:author="Renata M. Diaz" w:date="2021-03-12T17:22:00Z">
        <w:r w:rsidR="00E12303">
          <w:rPr>
            <w:rFonts w:asciiTheme="majorHAnsi" w:eastAsia="Times New Roman" w:hAnsiTheme="majorHAnsi" w:cstheme="majorHAnsi"/>
          </w:rPr>
          <w:t>W</w:t>
        </w:r>
      </w:ins>
      <w:ins w:id="2326" w:author="Renata M. Diaz" w:date="2021-03-12T17:21:00Z">
        <w:r w:rsidR="00342C92">
          <w:rPr>
            <w:rFonts w:asciiTheme="majorHAnsi" w:eastAsia="Times New Roman" w:hAnsiTheme="majorHAnsi" w:cstheme="majorHAnsi"/>
          </w:rPr>
          <w:t>hen there are</w:t>
        </w:r>
      </w:ins>
      <w:del w:id="2327"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2328" w:author="Renata M. Diaz" w:date="2021-03-12T17:23:00Z">
        <w:r w:rsidR="00CF344C">
          <w:rPr>
            <w:rFonts w:asciiTheme="majorHAnsi" w:eastAsia="Times New Roman" w:hAnsiTheme="majorHAnsi" w:cstheme="majorHAnsi"/>
          </w:rPr>
          <w:t xml:space="preserve">, they </w:t>
        </w:r>
      </w:ins>
      <w:ins w:id="2329" w:author="Renata M. Diaz" w:date="2021-03-18T16:03:00Z">
        <w:r w:rsidR="00EE628C">
          <w:rPr>
            <w:rFonts w:asciiTheme="majorHAnsi" w:eastAsia="Times New Roman" w:hAnsiTheme="majorHAnsi" w:cstheme="majorHAnsi"/>
          </w:rPr>
          <w:t>may be</w:t>
        </w:r>
      </w:ins>
      <w:ins w:id="2330" w:author="Renata M. Diaz" w:date="2021-03-12T17:23:00Z">
        <w:r w:rsidR="00CF344C">
          <w:rPr>
            <w:rFonts w:asciiTheme="majorHAnsi" w:eastAsia="Times New Roman" w:hAnsiTheme="majorHAnsi" w:cstheme="majorHAnsi"/>
          </w:rPr>
          <w:t xml:space="preserve"> </w:t>
        </w:r>
      </w:ins>
      <w:ins w:id="2331"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2332"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2333"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2334" w:author="Renata M. Diaz" w:date="2021-03-12T17:23:00Z">
        <w:r w:rsidR="007A3132" w:rsidDel="00CF344C">
          <w:rPr>
            <w:rFonts w:asciiTheme="majorHAnsi" w:eastAsia="Times New Roman" w:hAnsiTheme="majorHAnsi" w:cstheme="majorHAnsi"/>
          </w:rPr>
          <w:delText>, the</w:delText>
        </w:r>
      </w:del>
      <w:del w:id="2335"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2336" w:author="Renata M. Diaz" w:date="2021-03-12T17:23:00Z">
        <w:r w:rsidR="00E06D4B" w:rsidDel="00CF344C">
          <w:rPr>
            <w:rFonts w:asciiTheme="majorHAnsi" w:eastAsia="Times New Roman" w:hAnsiTheme="majorHAnsi" w:cstheme="majorHAnsi"/>
          </w:rPr>
          <w:delText>peaked</w:delText>
        </w:r>
      </w:del>
      <w:del w:id="2337"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2338"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2339" w:author="Renata M. Diaz" w:date="2021-03-18T17:14:00Z">
        <w:r w:rsidR="00EC498A" w:rsidDel="00DF2151">
          <w:rPr>
            <w:rFonts w:asciiTheme="majorHAnsi" w:eastAsia="Times New Roman" w:hAnsiTheme="majorHAnsi" w:cstheme="majorHAnsi"/>
          </w:rPr>
          <w:delText>weake</w:delText>
        </w:r>
      </w:del>
      <w:ins w:id="2340" w:author="Renata M. Diaz" w:date="2021-03-18T17:14:00Z">
        <w:r w:rsidR="00DF2151">
          <w:rPr>
            <w:rFonts w:asciiTheme="majorHAnsi" w:eastAsia="Times New Roman" w:hAnsiTheme="majorHAnsi" w:cstheme="majorHAnsi"/>
          </w:rPr>
          <w:t>variability within the feasible set weakens</w:t>
        </w:r>
      </w:ins>
      <w:ins w:id="2341" w:author="Renata M. Diaz" w:date="2021-03-12T17:24:00Z">
        <w:r w:rsidR="00243C48">
          <w:rPr>
            <w:rFonts w:asciiTheme="majorHAnsi" w:eastAsia="Times New Roman" w:hAnsiTheme="majorHAnsi" w:cstheme="majorHAnsi"/>
          </w:rPr>
          <w:t xml:space="preserve"> the</w:t>
        </w:r>
      </w:ins>
      <w:del w:id="2342"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w:t>
      </w:r>
      <w:del w:id="2343" w:author="Ernest, Morgan" w:date="2021-03-31T09:16:00Z">
        <w:r w:rsidR="007A3132" w:rsidDel="00C37FC1">
          <w:rPr>
            <w:rFonts w:asciiTheme="majorHAnsi" w:eastAsia="Times New Roman" w:hAnsiTheme="majorHAnsi" w:cstheme="majorHAnsi"/>
          </w:rPr>
          <w:delText>for the SAD</w:delText>
        </w:r>
        <w:r w:rsidR="002E7372" w:rsidDel="00C37FC1">
          <w:rPr>
            <w:rFonts w:asciiTheme="majorHAnsi" w:eastAsia="Times New Roman" w:hAnsiTheme="majorHAnsi" w:cstheme="majorHAnsi"/>
          </w:rPr>
          <w:delText xml:space="preserve"> </w:delText>
        </w:r>
      </w:del>
      <w:ins w:id="2344"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2345" w:author="Renata M. Diaz" w:date="2021-03-19T17:50:00Z">
        <w:r w:rsidR="006D080B">
          <w:rPr>
            <w:rFonts w:asciiTheme="majorHAnsi" w:eastAsia="Times New Roman" w:hAnsiTheme="majorHAnsi" w:cstheme="majorHAnsi"/>
          </w:rPr>
          <w:t xml:space="preserve"> 2</w:t>
        </w:r>
      </w:ins>
      <w:del w:id="2346" w:author="Renata M. Diaz" w:date="2021-03-19T17:50:00Z">
        <w:r w:rsidR="002E7372" w:rsidDel="006D080B">
          <w:rPr>
            <w:rFonts w:asciiTheme="majorHAnsi" w:eastAsia="Times New Roman" w:hAnsiTheme="majorHAnsi" w:cstheme="majorHAnsi"/>
          </w:rPr>
          <w:delText xml:space="preserve"> 1</w:delText>
        </w:r>
      </w:del>
      <w:ins w:id="2347" w:author="Renata M. Diaz" w:date="2021-03-12T17:25:00Z">
        <w:r w:rsidR="00E779C8">
          <w:rPr>
            <w:rFonts w:asciiTheme="majorHAnsi" w:eastAsia="Times New Roman" w:hAnsiTheme="majorHAnsi" w:cstheme="majorHAnsi"/>
          </w:rPr>
          <w:t>)</w:t>
        </w:r>
      </w:ins>
      <w:ins w:id="2348" w:author="Ernest, Morgan" w:date="2021-03-31T09:17:00Z">
        <w:r w:rsidR="00C37FC1">
          <w:rPr>
            <w:rFonts w:asciiTheme="majorHAnsi" w:eastAsia="Times New Roman" w:hAnsiTheme="majorHAnsi" w:cstheme="majorHAnsi"/>
          </w:rPr>
          <w:t xml:space="preserve">. </w:t>
        </w:r>
      </w:ins>
      <w:ins w:id="2349" w:author="Renata M. Diaz" w:date="2021-03-12T17:25:00Z">
        <w:del w:id="2350" w:author="Ernest, Morgan" w:date="2021-03-31T09:17:00Z">
          <w:r w:rsidR="00E779C8" w:rsidDel="00C37FC1">
            <w:rPr>
              <w:rFonts w:asciiTheme="majorHAnsi" w:eastAsia="Times New Roman" w:hAnsiTheme="majorHAnsi" w:cstheme="majorHAnsi"/>
            </w:rPr>
            <w:delText xml:space="preserve">, meaning that </w:delText>
          </w:r>
        </w:del>
      </w:ins>
      <w:del w:id="2351"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2352" w:author="Renata M. Diaz" w:date="2021-03-12T17:25:00Z">
        <w:r w:rsidR="00DD7682" w:rsidDel="00E779C8">
          <w:rPr>
            <w:rFonts w:asciiTheme="majorHAnsi" w:eastAsia="Times New Roman" w:hAnsiTheme="majorHAnsi" w:cstheme="majorHAnsi"/>
          </w:rPr>
          <w:delText xml:space="preserve"> For such communities, </w:delText>
        </w:r>
      </w:del>
      <w:del w:id="2353"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2354" w:author="Ernest, Morgan" w:date="2021-03-31T09:17:00Z">
        <w:r w:rsidR="00C37FC1">
          <w:rPr>
            <w:rFonts w:asciiTheme="majorHAnsi" w:eastAsia="Times New Roman" w:hAnsiTheme="majorHAnsi" w:cstheme="majorHAnsi"/>
          </w:rPr>
          <w:t>Under these circumstance</w:t>
        </w:r>
      </w:ins>
      <w:ins w:id="2355" w:author="Renata M. Diaz" w:date="2021-04-06T16:15:00Z">
        <w:r w:rsidR="00BC124B">
          <w:rPr>
            <w:rFonts w:asciiTheme="majorHAnsi" w:eastAsia="Times New Roman" w:hAnsiTheme="majorHAnsi" w:cstheme="majorHAnsi"/>
          </w:rPr>
          <w:t>s</w:t>
        </w:r>
      </w:ins>
      <w:ins w:id="2356"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2357" w:author="Renata M. Diaz" w:date="2021-03-18T16:04:00Z">
        <w:r w:rsidR="00D71717" w:rsidDel="00EE628C">
          <w:rPr>
            <w:rFonts w:asciiTheme="majorHAnsi" w:eastAsia="Times New Roman" w:hAnsiTheme="majorHAnsi" w:cstheme="majorHAnsi"/>
          </w:rPr>
          <w:delText xml:space="preserve">are </w:delText>
        </w:r>
      </w:del>
      <w:ins w:id="2358"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2359"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2360" w:author="Renata M. Diaz" w:date="2021-03-18T16:01:00Z">
        <w:r w:rsidR="00EE628C">
          <w:rPr>
            <w:rFonts w:asciiTheme="majorHAnsi" w:eastAsia="Times New Roman" w:hAnsiTheme="majorHAnsi" w:cstheme="majorHAnsi"/>
          </w:rPr>
          <w:t xml:space="preserve"> </w:t>
        </w:r>
      </w:ins>
      <w:ins w:id="2361"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2362" w:author="Renata M. Diaz" w:date="2021-03-18T16:05:00Z">
        <w:r w:rsidR="00EE628C">
          <w:rPr>
            <w:rFonts w:asciiTheme="majorHAnsi" w:eastAsia="Times New Roman" w:hAnsiTheme="majorHAnsi" w:cstheme="majorHAnsi"/>
          </w:rPr>
          <w:t xml:space="preserve">indices for specific metrics, broadly </w:t>
        </w:r>
      </w:ins>
      <w:ins w:id="2363" w:author="Renata M. Diaz" w:date="2021-03-18T17:38:00Z">
        <w:r w:rsidR="00814D2C">
          <w:rPr>
            <w:rFonts w:asciiTheme="majorHAnsi" w:eastAsia="Times New Roman" w:hAnsiTheme="majorHAnsi" w:cstheme="majorHAnsi"/>
          </w:rPr>
          <w:t>align with</w:t>
        </w:r>
      </w:ins>
      <w:ins w:id="2364" w:author="Renata M. Diaz" w:date="2021-03-18T16:05:00Z">
        <w:r w:rsidR="00EE628C">
          <w:rPr>
            <w:rFonts w:asciiTheme="majorHAnsi" w:eastAsia="Times New Roman" w:hAnsiTheme="majorHAnsi" w:cstheme="majorHAnsi"/>
          </w:rPr>
          <w:t xml:space="preserve"> this principle.</w:t>
        </w:r>
      </w:ins>
      <w:ins w:id="2365" w:author="Renata M. Diaz" w:date="2021-03-18T16:23:00Z">
        <w:r w:rsidR="0001472B">
          <w:rPr>
            <w:rFonts w:asciiTheme="majorHAnsi" w:eastAsia="Times New Roman" w:hAnsiTheme="majorHAnsi" w:cstheme="majorHAnsi"/>
          </w:rPr>
          <w:t xml:space="preserve"> </w:t>
        </w:r>
      </w:ins>
      <w:ins w:id="2366" w:author="Renata M. Diaz" w:date="2021-03-18T17:15:00Z">
        <w:r w:rsidR="00DF2151">
          <w:rPr>
            <w:rFonts w:asciiTheme="majorHAnsi" w:eastAsia="Times New Roman" w:hAnsiTheme="majorHAnsi" w:cstheme="majorHAnsi"/>
          </w:rPr>
          <w:t xml:space="preserve">Across the range of community sizes represented across our datasets, </w:t>
        </w:r>
      </w:ins>
      <w:ins w:id="2367" w:author="Renata M. Diaz" w:date="2021-03-18T17:24:00Z">
        <w:r w:rsidR="00862FF3">
          <w:rPr>
            <w:rFonts w:asciiTheme="majorHAnsi" w:eastAsia="Times New Roman" w:hAnsiTheme="majorHAnsi" w:cstheme="majorHAnsi"/>
          </w:rPr>
          <w:t xml:space="preserve">small feasible sets </w:t>
        </w:r>
      </w:ins>
      <w:ins w:id="2368" w:author="Renata M. Diaz" w:date="2021-03-18T17:25:00Z">
        <w:del w:id="2369" w:author="Ye,Hao" w:date="2021-04-20T17:07:00Z">
          <w:r w:rsidR="00862FF3" w:rsidDel="00E938D5">
            <w:rPr>
              <w:rFonts w:asciiTheme="majorHAnsi" w:eastAsia="Times New Roman" w:hAnsiTheme="majorHAnsi" w:cstheme="majorHAnsi"/>
            </w:rPr>
            <w:delText>have</w:delText>
          </w:r>
        </w:del>
      </w:ins>
      <w:ins w:id="2370" w:author="Ye,Hao" w:date="2021-04-20T17:07:00Z">
        <w:r w:rsidR="00E938D5">
          <w:rPr>
            <w:rFonts w:asciiTheme="majorHAnsi" w:eastAsia="Times New Roman" w:hAnsiTheme="majorHAnsi" w:cstheme="majorHAnsi"/>
          </w:rPr>
          <w:t>are more</w:t>
        </w:r>
      </w:ins>
      <w:ins w:id="2371" w:author="Renata M. Diaz" w:date="2021-03-18T17:25:00Z">
        <w:r w:rsidR="00862FF3">
          <w:rPr>
            <w:rFonts w:asciiTheme="majorHAnsi" w:eastAsia="Times New Roman" w:hAnsiTheme="majorHAnsi" w:cstheme="majorHAnsi"/>
          </w:rPr>
          <w:t xml:space="preserve"> highly variable</w:t>
        </w:r>
      </w:ins>
      <w:ins w:id="2372" w:author="Ye,Hao" w:date="2021-04-20T17:07:00Z">
        <w:r w:rsidR="00E938D5">
          <w:rPr>
            <w:rFonts w:asciiTheme="majorHAnsi" w:eastAsia="Times New Roman" w:hAnsiTheme="majorHAnsi" w:cstheme="majorHAnsi"/>
          </w:rPr>
          <w:t xml:space="preserve">, with broader shapes compared to </w:t>
        </w:r>
      </w:ins>
      <w:ins w:id="2373" w:author="Renata M. Diaz" w:date="2021-03-18T17:25:00Z">
        <w:del w:id="2374" w:author="Ye,Hao" w:date="2021-04-20T17:07:00Z">
          <w:r w:rsidR="00862FF3" w:rsidDel="00E938D5">
            <w:rPr>
              <w:rFonts w:asciiTheme="majorHAnsi" w:eastAsia="Times New Roman" w:hAnsiTheme="majorHAnsi" w:cstheme="majorHAnsi"/>
            </w:rPr>
            <w:delText xml:space="preserve">, and often very broad, feasible sets, while </w:delText>
          </w:r>
        </w:del>
        <w:r w:rsidR="00862FF3">
          <w:rPr>
            <w:rFonts w:asciiTheme="majorHAnsi" w:eastAsia="Times New Roman" w:hAnsiTheme="majorHAnsi" w:cstheme="majorHAnsi"/>
          </w:rPr>
          <w:t xml:space="preserve">larger feasible sets </w:t>
        </w:r>
        <w:del w:id="2375" w:author="Ye,Hao" w:date="2021-04-20T17:07:00Z">
          <w:r w:rsidR="00862FF3" w:rsidDel="00E938D5">
            <w:rPr>
              <w:rFonts w:asciiTheme="majorHAnsi" w:eastAsia="Times New Roman" w:hAnsiTheme="majorHAnsi" w:cstheme="majorHAnsi"/>
            </w:rPr>
            <w:delText>have more consistently narrow feasible sets</w:delText>
          </w:r>
        </w:del>
      </w:ins>
      <w:ins w:id="2376" w:author="Renata M. Diaz" w:date="2021-03-18T17:24:00Z">
        <w:del w:id="2377" w:author="Ye,Hao" w:date="2021-04-20T17:07:00Z">
          <w:r w:rsidR="00862FF3" w:rsidDel="00E938D5">
            <w:rPr>
              <w:rFonts w:asciiTheme="majorHAnsi" w:eastAsia="Times New Roman" w:hAnsiTheme="majorHAnsi" w:cstheme="majorHAnsi"/>
            </w:rPr>
            <w:delText xml:space="preserve"> </w:delText>
          </w:r>
        </w:del>
        <w:r w:rsidR="00862FF3">
          <w:rPr>
            <w:rFonts w:asciiTheme="majorHAnsi" w:eastAsia="Times New Roman" w:hAnsiTheme="majorHAnsi" w:cstheme="majorHAnsi"/>
          </w:rPr>
          <w:t>(</w:t>
        </w:r>
      </w:ins>
      <w:ins w:id="2378" w:author="Renata M. Diaz" w:date="2021-03-19T17:50:00Z">
        <w:r w:rsidR="007B0D18">
          <w:rPr>
            <w:rFonts w:asciiTheme="majorHAnsi" w:eastAsia="Times New Roman" w:hAnsiTheme="majorHAnsi" w:cstheme="majorHAnsi"/>
          </w:rPr>
          <w:t>Figure 4</w:t>
        </w:r>
      </w:ins>
      <w:ins w:id="2379" w:author="Renata M. Diaz" w:date="2021-03-18T17:26:00Z">
        <w:r w:rsidR="00862FF3">
          <w:rPr>
            <w:rFonts w:asciiTheme="majorHAnsi" w:eastAsia="Times New Roman" w:hAnsiTheme="majorHAnsi" w:cstheme="majorHAnsi"/>
          </w:rPr>
          <w:t xml:space="preserve">). </w:t>
        </w:r>
      </w:ins>
      <w:ins w:id="2380" w:author="Ye,Hao" w:date="2021-04-20T17:09:00Z">
        <w:r w:rsidR="006D72E1">
          <w:rPr>
            <w:rFonts w:asciiTheme="majorHAnsi" w:eastAsia="Times New Roman" w:hAnsiTheme="majorHAnsi" w:cstheme="majorHAnsi"/>
          </w:rPr>
          <w:t>More specifically, v</w:t>
        </w:r>
      </w:ins>
      <w:ins w:id="2381" w:author="Renata M. Diaz" w:date="2021-03-18T17:26:00Z">
        <w:del w:id="2382" w:author="Ye,Hao" w:date="2021-04-20T17:09:00Z">
          <w:r w:rsidR="00862FF3" w:rsidDel="006D72E1">
            <w:rPr>
              <w:rFonts w:asciiTheme="majorHAnsi" w:eastAsia="Times New Roman" w:hAnsiTheme="majorHAnsi" w:cstheme="majorHAnsi"/>
            </w:rPr>
            <w:delText>V</w:delText>
          </w:r>
        </w:del>
        <w:r w:rsidR="00862FF3">
          <w:rPr>
            <w:rFonts w:asciiTheme="majorHAnsi" w:eastAsia="Times New Roman" w:hAnsiTheme="majorHAnsi" w:cstheme="majorHAnsi"/>
          </w:rPr>
          <w:t>ery</w:t>
        </w:r>
      </w:ins>
      <w:ins w:id="2383"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w:t>
        </w:r>
        <w:del w:id="2384" w:author="Ye,Hao" w:date="2021-04-20T17:09:00Z">
          <w:r w:rsidR="004A709E" w:rsidDel="006D72E1">
            <w:rPr>
              <w:rFonts w:asciiTheme="majorHAnsi" w:eastAsia="Times New Roman" w:hAnsiTheme="majorHAnsi" w:cstheme="majorHAnsi"/>
            </w:rPr>
            <w:delText>exhibit</w:delText>
          </w:r>
        </w:del>
      </w:ins>
      <w:ins w:id="2385" w:author="Ye,Hao" w:date="2021-04-20T17:09:00Z">
        <w:r w:rsidR="006D72E1">
          <w:rPr>
            <w:rFonts w:asciiTheme="majorHAnsi" w:eastAsia="Times New Roman" w:hAnsiTheme="majorHAnsi" w:cstheme="majorHAnsi"/>
          </w:rPr>
          <w:t xml:space="preserve">have </w:t>
        </w:r>
      </w:ins>
      <w:ins w:id="2386" w:author="Ye,Hao" w:date="2021-04-20T17:10:00Z">
        <w:r w:rsidR="006D72E1">
          <w:rPr>
            <w:rFonts w:asciiTheme="majorHAnsi" w:eastAsia="Times New Roman" w:hAnsiTheme="majorHAnsi" w:cstheme="majorHAnsi"/>
          </w:rPr>
          <w:t xml:space="preserve">higher variability among SADs and with </w:t>
        </w:r>
      </w:ins>
      <w:ins w:id="2387" w:author="Renata M. Diaz" w:date="2021-03-18T16:31:00Z">
        <w:del w:id="2388" w:author="Ye,Hao" w:date="2021-04-20T17:10:00Z">
          <w:r w:rsidR="004A709E" w:rsidDel="006D72E1">
            <w:rPr>
              <w:rFonts w:asciiTheme="majorHAnsi" w:eastAsia="Times New Roman" w:hAnsiTheme="majorHAnsi" w:cstheme="majorHAnsi"/>
            </w:rPr>
            <w:delText xml:space="preserve"> </w:delText>
          </w:r>
        </w:del>
      </w:ins>
      <w:ins w:id="2389" w:author="Renata M. Diaz" w:date="2021-03-18T17:39:00Z">
        <w:del w:id="2390" w:author="Ye,Hao" w:date="2021-04-20T17:10:00Z">
          <w:r w:rsidR="00814D2C" w:rsidDel="006D72E1">
            <w:rPr>
              <w:rFonts w:asciiTheme="majorHAnsi" w:eastAsia="Times New Roman" w:hAnsiTheme="majorHAnsi" w:cstheme="majorHAnsi"/>
            </w:rPr>
            <w:delText>a higher proportion of highly variable</w:delText>
          </w:r>
        </w:del>
      </w:ins>
      <w:ins w:id="2391" w:author="Renata M. Diaz" w:date="2021-03-18T16:41:00Z">
        <w:del w:id="2392" w:author="Ye,Hao" w:date="2021-04-20T17:10:00Z">
          <w:r w:rsidR="00065C2C" w:rsidDel="006D72E1">
            <w:rPr>
              <w:rFonts w:asciiTheme="majorHAnsi" w:eastAsia="Times New Roman" w:hAnsiTheme="majorHAnsi" w:cstheme="majorHAnsi"/>
            </w:rPr>
            <w:delText xml:space="preserve"> feasible sets</w:delText>
          </w:r>
        </w:del>
      </w:ins>
      <w:ins w:id="2393" w:author="Renata M. Diaz" w:date="2021-03-18T16:31:00Z">
        <w:del w:id="2394" w:author="Ye,Hao" w:date="2021-04-20T17:10:00Z">
          <w:r w:rsidR="004A709E" w:rsidDel="006D72E1">
            <w:rPr>
              <w:rFonts w:asciiTheme="majorHAnsi" w:eastAsia="Times New Roman" w:hAnsiTheme="majorHAnsi" w:cstheme="majorHAnsi"/>
            </w:rPr>
            <w:delText xml:space="preserve"> than large ones, and these </w:delText>
          </w:r>
        </w:del>
      </w:ins>
      <w:ins w:id="2395" w:author="Renata M. Diaz" w:date="2021-03-18T17:39:00Z">
        <w:del w:id="2396" w:author="Ye,Hao" w:date="2021-04-20T17:10:00Z">
          <w:r w:rsidR="00814D2C" w:rsidDel="006D72E1">
            <w:rPr>
              <w:rFonts w:asciiTheme="majorHAnsi" w:eastAsia="Times New Roman" w:hAnsiTheme="majorHAnsi" w:cstheme="majorHAnsi"/>
            </w:rPr>
            <w:delText xml:space="preserve">small </w:delText>
          </w:r>
        </w:del>
      </w:ins>
      <w:ins w:id="2397" w:author="Renata M. Diaz" w:date="2021-03-18T16:31:00Z">
        <w:del w:id="2398" w:author="Ye,Hao" w:date="2021-04-20T17:10:00Z">
          <w:r w:rsidR="004A709E" w:rsidDel="006D72E1">
            <w:rPr>
              <w:rFonts w:asciiTheme="majorHAnsi" w:eastAsia="Times New Roman" w:hAnsiTheme="majorHAnsi" w:cstheme="majorHAnsi"/>
            </w:rPr>
            <w:delText xml:space="preserve">communities tend to show </w:delText>
          </w:r>
        </w:del>
        <w:r w:rsidR="004A709E">
          <w:rPr>
            <w:rFonts w:asciiTheme="majorHAnsi" w:eastAsia="Times New Roman" w:hAnsiTheme="majorHAnsi" w:cstheme="majorHAnsi"/>
          </w:rPr>
          <w:t>less consistent deviations than larger communities (</w:t>
        </w:r>
      </w:ins>
      <w:ins w:id="2399" w:author="Renata M. Diaz" w:date="2021-03-19T17:51:00Z">
        <w:r w:rsidR="009457BC">
          <w:rPr>
            <w:rFonts w:asciiTheme="majorHAnsi" w:eastAsia="Times New Roman" w:hAnsiTheme="majorHAnsi" w:cstheme="majorHAnsi"/>
          </w:rPr>
          <w:t>Figure 6</w:t>
        </w:r>
      </w:ins>
      <w:ins w:id="2400" w:author="Renata M. Diaz" w:date="2021-03-22T14:07:00Z">
        <w:r w:rsidR="00097095">
          <w:rPr>
            <w:rFonts w:asciiTheme="majorHAnsi" w:eastAsia="Times New Roman" w:hAnsiTheme="majorHAnsi" w:cstheme="majorHAnsi"/>
          </w:rPr>
          <w:t>; Appendix A10</w:t>
        </w:r>
      </w:ins>
      <w:ins w:id="2401" w:author="Renata M. Diaz" w:date="2021-03-18T16:31:00Z">
        <w:r w:rsidR="004A709E">
          <w:rPr>
            <w:rFonts w:asciiTheme="majorHAnsi" w:eastAsia="Times New Roman" w:hAnsiTheme="majorHAnsi" w:cstheme="majorHAnsi"/>
          </w:rPr>
          <w:t>).</w:t>
        </w:r>
      </w:ins>
      <w:ins w:id="2402" w:author="Renata M. Diaz" w:date="2021-03-18T18:05:00Z">
        <w:r w:rsidR="007E0AA9">
          <w:rPr>
            <w:rFonts w:asciiTheme="majorHAnsi" w:eastAsia="Times New Roman" w:hAnsiTheme="majorHAnsi" w:cstheme="majorHAnsi"/>
          </w:rPr>
          <w:t xml:space="preserve"> Of our datasets, FIA is most dominated </w:t>
        </w:r>
      </w:ins>
      <w:ins w:id="2403" w:author="Renata M. Diaz" w:date="2021-03-18T18:06:00Z">
        <w:r w:rsidR="007E0AA9">
          <w:rPr>
            <w:rFonts w:asciiTheme="majorHAnsi" w:eastAsia="Times New Roman" w:hAnsiTheme="majorHAnsi" w:cstheme="majorHAnsi"/>
          </w:rPr>
          <w:t>by small communities (68% of communities have fewer than 2000 possible SADs</w:t>
        </w:r>
      </w:ins>
      <w:ins w:id="2404"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2405" w:author="Renata M. Diaz" w:date="2021-03-18T18:10:00Z">
        <w:r w:rsidR="006B0E06">
          <w:rPr>
            <w:rFonts w:asciiTheme="majorHAnsi" w:eastAsia="Times New Roman" w:hAnsiTheme="majorHAnsi" w:cstheme="majorHAnsi"/>
          </w:rPr>
          <w:t xml:space="preserve">munity </w:t>
        </w:r>
      </w:ins>
      <w:ins w:id="2406" w:author="Renata M. Diaz" w:date="2021-03-18T18:12:00Z">
        <w:r w:rsidR="006B0E06">
          <w:rPr>
            <w:rFonts w:asciiTheme="majorHAnsi" w:eastAsia="Times New Roman" w:hAnsiTheme="majorHAnsi" w:cstheme="majorHAnsi"/>
          </w:rPr>
          <w:t>phenomena</w:t>
        </w:r>
      </w:ins>
      <w:ins w:id="2407"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2408" w:author="Renata M. Diaz" w:date="2021-03-18T17:27:00Z">
        <w:r w:rsidR="00862FF3">
          <w:rPr>
            <w:rFonts w:asciiTheme="majorHAnsi" w:eastAsia="Times New Roman" w:hAnsiTheme="majorHAnsi" w:cstheme="majorHAnsi"/>
          </w:rPr>
          <w:t>.</w:t>
        </w:r>
      </w:ins>
      <w:ins w:id="2409" w:author="Renata M. Diaz" w:date="2021-03-18T18:12:00Z">
        <w:r w:rsidR="006B0E06">
          <w:rPr>
            <w:rFonts w:asciiTheme="majorHAnsi" w:eastAsia="Times New Roman" w:hAnsiTheme="majorHAnsi" w:cstheme="majorHAnsi"/>
          </w:rPr>
          <w:t xml:space="preserve"> </w:t>
        </w:r>
      </w:ins>
      <w:del w:id="2410"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2411"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2412" w:author="Renata M. Diaz" w:date="2021-03-18T17:47:00Z"/>
          <w:rFonts w:asciiTheme="majorHAnsi" w:eastAsia="Times New Roman" w:hAnsiTheme="majorHAnsi" w:cstheme="majorHAnsi"/>
        </w:rPr>
      </w:pPr>
      <w:del w:id="2413"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2414" w:author="Renata M. Diaz" w:date="2021-03-18T16:54:00Z" w:name="move66978912"/>
      <w:moveFrom w:id="2415" w:author="Renata M. Diaz" w:date="2021-03-18T16:54:00Z">
        <w:del w:id="2416"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2414"/>
    </w:p>
    <w:p w14:paraId="5C385BA5" w14:textId="1A43891D"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2417" w:author="Renata M. Diaz" w:date="2021-03-18T17:29:00Z">
        <w:r w:rsidRPr="002E2A57" w:rsidDel="00862FF3">
          <w:rPr>
            <w:rFonts w:asciiTheme="majorHAnsi" w:eastAsia="Times New Roman" w:hAnsiTheme="majorHAnsi" w:cstheme="majorHAnsi"/>
          </w:rPr>
          <w:delText>this is indeed the case</w:delText>
        </w:r>
      </w:del>
      <w:ins w:id="2418" w:author="Renata M. Diaz" w:date="2021-03-18T17:29:00Z">
        <w:r w:rsidR="00862FF3">
          <w:rPr>
            <w:rFonts w:asciiTheme="majorHAnsi" w:eastAsia="Times New Roman" w:hAnsiTheme="majorHAnsi" w:cstheme="majorHAnsi"/>
          </w:rPr>
          <w:t>it is true that the</w:t>
        </w:r>
      </w:ins>
      <w:ins w:id="2419" w:author="Renata M. Diaz" w:date="2021-03-18T17:30:00Z">
        <w:r w:rsidR="00862FF3">
          <w:rPr>
            <w:rFonts w:asciiTheme="majorHAnsi" w:eastAsia="Times New Roman" w:hAnsiTheme="majorHAnsi" w:cstheme="majorHAnsi"/>
          </w:rPr>
          <w:t xml:space="preserve"> highly variable feasible sets associated with small communities </w:t>
        </w:r>
      </w:ins>
      <w:ins w:id="2420" w:author="Renata M. Diaz" w:date="2021-03-18T17:51:00Z">
        <w:r w:rsidR="00F77292">
          <w:rPr>
            <w:rFonts w:asciiTheme="majorHAnsi" w:eastAsia="Times New Roman" w:hAnsiTheme="majorHAnsi" w:cstheme="majorHAnsi"/>
          </w:rPr>
          <w:t>contribute to</w:t>
        </w:r>
      </w:ins>
      <w:ins w:id="2421" w:author="Renata M. Diaz" w:date="2021-03-18T17:30:00Z">
        <w:r w:rsidR="00862FF3">
          <w:rPr>
            <w:rFonts w:asciiTheme="majorHAnsi" w:eastAsia="Times New Roman" w:hAnsiTheme="majorHAnsi" w:cstheme="majorHAnsi"/>
          </w:rPr>
          <w:t xml:space="preserve"> the</w:t>
        </w:r>
      </w:ins>
      <w:ins w:id="2422" w:author="Renata M. Diaz" w:date="2021-03-18T17:31:00Z">
        <w:r w:rsidR="00862FF3">
          <w:rPr>
            <w:rFonts w:asciiTheme="majorHAnsi" w:eastAsia="Times New Roman" w:hAnsiTheme="majorHAnsi" w:cstheme="majorHAnsi"/>
          </w:rPr>
          <w:t xml:space="preserve"> weak evidence of deviations </w:t>
        </w:r>
      </w:ins>
      <w:ins w:id="2423" w:author="Renata M. Diaz" w:date="2021-03-18T17:51:00Z">
        <w:r w:rsidR="00AC29CB">
          <w:rPr>
            <w:rFonts w:asciiTheme="majorHAnsi" w:eastAsia="Times New Roman" w:hAnsiTheme="majorHAnsi" w:cstheme="majorHAnsi"/>
          </w:rPr>
          <w:t>observed for</w:t>
        </w:r>
      </w:ins>
      <w:ins w:id="2424"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w:t>
      </w:r>
      <w:del w:id="2425" w:author="Ye,Hao" w:date="2021-04-20T17:10:00Z">
        <w:r w:rsidRPr="002E2A57" w:rsidDel="003F4FC7">
          <w:rPr>
            <w:rFonts w:asciiTheme="majorHAnsi" w:eastAsia="Times New Roman" w:hAnsiTheme="majorHAnsi" w:cstheme="majorHAnsi"/>
          </w:rPr>
          <w:delText xml:space="preserve">it means that </w:delText>
        </w:r>
      </w:del>
      <w:del w:id="2426" w:author="Renata M. Diaz" w:date="2021-03-18T18:12:00Z">
        <w:r w:rsidRPr="002E2A57" w:rsidDel="006B0E06">
          <w:rPr>
            <w:rFonts w:asciiTheme="majorHAnsi" w:eastAsia="Times New Roman" w:hAnsiTheme="majorHAnsi" w:cstheme="majorHAnsi"/>
          </w:rPr>
          <w:delText>small-community considerations</w:delText>
        </w:r>
      </w:del>
      <w:ins w:id="2427"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2428"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2429" w:author="Renata M. Diaz" w:date="2021-03-18T17:31:00Z">
        <w:r w:rsidR="00CE5687" w:rsidDel="00862FF3">
          <w:rPr>
            <w:rFonts w:asciiTheme="majorHAnsi" w:eastAsia="Times New Roman" w:hAnsiTheme="majorHAnsi" w:cstheme="majorHAnsi"/>
          </w:rPr>
          <w:delText>approach</w:delText>
        </w:r>
      </w:del>
      <w:ins w:id="2430" w:author="Renata M. Diaz" w:date="2021-03-18T17:51:00Z">
        <w:r w:rsidR="009D15D7">
          <w:rPr>
            <w:rFonts w:asciiTheme="majorHAnsi" w:eastAsia="Times New Roman" w:hAnsiTheme="majorHAnsi" w:cstheme="majorHAnsi"/>
          </w:rPr>
          <w:t xml:space="preserve">use this approach to distinguish signal from </w:t>
        </w:r>
        <w:del w:id="2431" w:author="Ye,Hao" w:date="2021-04-20T17:11:00Z">
          <w:r w:rsidR="009D15D7" w:rsidDel="003F4FC7">
            <w:rPr>
              <w:rFonts w:asciiTheme="majorHAnsi" w:eastAsia="Times New Roman" w:hAnsiTheme="majorHAnsi" w:cstheme="majorHAnsi"/>
            </w:rPr>
            <w:delText>randomness</w:delText>
          </w:r>
        </w:del>
      </w:ins>
      <w:ins w:id="2432" w:author="Ye,Hao" w:date="2021-04-20T17:11:00Z">
        <w:r w:rsidR="003F4FC7">
          <w:rPr>
            <w:rFonts w:asciiTheme="majorHAnsi" w:eastAsia="Times New Roman" w:hAnsiTheme="majorHAnsi" w:cstheme="majorHAnsi"/>
          </w:rPr>
          <w:t>noise</w:t>
        </w:r>
      </w:ins>
      <w:ins w:id="2433" w:author="Renata M. Diaz" w:date="2021-03-18T17:51:00Z">
        <w:r w:rsidR="009D15D7">
          <w:rPr>
            <w:rFonts w:asciiTheme="majorHAnsi" w:eastAsia="Times New Roman" w:hAnsiTheme="majorHAnsi" w:cstheme="majorHAnsi"/>
          </w:rPr>
          <w:t xml:space="preserve"> for a</w:t>
        </w:r>
      </w:ins>
      <w:ins w:id="2434" w:author="Renata M. Diaz" w:date="2021-03-18T18:13:00Z">
        <w:r w:rsidR="006B0E06">
          <w:rPr>
            <w:rFonts w:asciiTheme="majorHAnsi" w:eastAsia="Times New Roman" w:hAnsiTheme="majorHAnsi" w:cstheme="majorHAnsi"/>
          </w:rPr>
          <w:t xml:space="preserve"> substantial </w:t>
        </w:r>
      </w:ins>
      <w:ins w:id="2435"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2436" w:author="Renata M. Diaz" w:date="2021-03-12T17:34:00Z">
        <w:r w:rsidR="006A2E3A">
          <w:rPr>
            <w:rFonts w:asciiTheme="majorHAnsi" w:eastAsia="Times New Roman" w:hAnsiTheme="majorHAnsi" w:cstheme="majorHAnsi"/>
          </w:rPr>
          <w:t xml:space="preserve">. </w:t>
        </w:r>
      </w:ins>
      <w:ins w:id="2437"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2438" w:author="Renata M. Diaz" w:date="2021-03-19T17:52:00Z">
        <w:r w:rsidR="003C558A">
          <w:rPr>
            <w:rFonts w:asciiTheme="majorHAnsi" w:eastAsia="Times New Roman" w:hAnsiTheme="majorHAnsi" w:cstheme="majorHAnsi"/>
          </w:rPr>
          <w:t xml:space="preserve"> (Figure 1)</w:t>
        </w:r>
      </w:ins>
      <w:ins w:id="2439" w:author="Renata M. Diaz" w:date="2021-03-12T17:46:00Z">
        <w:r w:rsidR="002E7DE3">
          <w:rPr>
            <w:rFonts w:asciiTheme="majorHAnsi" w:eastAsia="Times New Roman" w:hAnsiTheme="majorHAnsi" w:cstheme="majorHAnsi"/>
          </w:rPr>
          <w:t xml:space="preserve">, </w:t>
        </w:r>
      </w:ins>
      <w:ins w:id="2440" w:author="Renata M. Diaz" w:date="2021-03-18T18:35:00Z">
        <w:r w:rsidR="009D3F44">
          <w:rPr>
            <w:rFonts w:asciiTheme="majorHAnsi" w:eastAsia="Times New Roman" w:hAnsiTheme="majorHAnsi" w:cstheme="majorHAnsi"/>
          </w:rPr>
          <w:t xml:space="preserve">and because there is a great deal of variation in </w:t>
        </w:r>
      </w:ins>
      <w:ins w:id="2441" w:author="Renata M. Diaz" w:date="2021-03-18T18:36:00Z">
        <w:r w:rsidR="009D3F44">
          <w:rPr>
            <w:rFonts w:asciiTheme="majorHAnsi" w:eastAsia="Times New Roman" w:hAnsiTheme="majorHAnsi" w:cstheme="majorHAnsi"/>
          </w:rPr>
          <w:t>our breadth indices not accounted for by the size of the feasible set</w:t>
        </w:r>
      </w:ins>
      <w:ins w:id="2442" w:author="Renata M. Diaz" w:date="2021-03-19T17:52:00Z">
        <w:r w:rsidR="00DC6641">
          <w:rPr>
            <w:rFonts w:asciiTheme="majorHAnsi" w:eastAsia="Times New Roman" w:hAnsiTheme="majorHAnsi" w:cstheme="majorHAnsi"/>
          </w:rPr>
          <w:t xml:space="preserve"> (Figure 4)</w:t>
        </w:r>
      </w:ins>
      <w:ins w:id="2443" w:author="Renata M. Diaz" w:date="2021-03-18T18:36:00Z">
        <w:r w:rsidR="009D3F44">
          <w:rPr>
            <w:rFonts w:asciiTheme="majorHAnsi" w:eastAsia="Times New Roman" w:hAnsiTheme="majorHAnsi" w:cstheme="majorHAnsi"/>
          </w:rPr>
          <w:t xml:space="preserve">, </w:t>
        </w:r>
      </w:ins>
      <w:ins w:id="2444" w:author="Renata M. Diaz" w:date="2021-03-18T18:18:00Z">
        <w:r w:rsidR="00721997">
          <w:rPr>
            <w:rFonts w:asciiTheme="majorHAnsi" w:eastAsia="Times New Roman" w:hAnsiTheme="majorHAnsi" w:cstheme="majorHAnsi"/>
          </w:rPr>
          <w:t xml:space="preserve">we </w:t>
        </w:r>
      </w:ins>
      <w:ins w:id="2445" w:author="Renata M. Diaz" w:date="2021-03-22T17:07:00Z">
        <w:r w:rsidR="00CE2BE4">
          <w:rPr>
            <w:rFonts w:asciiTheme="majorHAnsi" w:eastAsia="Times New Roman" w:hAnsiTheme="majorHAnsi" w:cstheme="majorHAnsi"/>
          </w:rPr>
          <w:t xml:space="preserve">do not interpret these results as </w:t>
        </w:r>
        <w:del w:id="2446"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2447" w:author="Renata M. Diaz" w:date="2021-03-18T18:36:00Z">
        <w:r w:rsidR="007102E1">
          <w:rPr>
            <w:rFonts w:asciiTheme="majorHAnsi" w:eastAsia="Times New Roman" w:hAnsiTheme="majorHAnsi" w:cstheme="majorHAnsi"/>
          </w:rPr>
          <w:t xml:space="preserve"> </w:t>
        </w:r>
      </w:ins>
      <w:ins w:id="2448" w:author="Renata M. Diaz" w:date="2021-03-18T18:19:00Z">
        <w:r w:rsidR="002B550E">
          <w:rPr>
            <w:rFonts w:asciiTheme="majorHAnsi" w:eastAsia="Times New Roman" w:hAnsiTheme="majorHAnsi" w:cstheme="majorHAnsi"/>
          </w:rPr>
          <w:t xml:space="preserve">threshold for </w:t>
        </w:r>
      </w:ins>
      <w:ins w:id="2449" w:author="Renata M. Diaz" w:date="2021-03-18T18:36:00Z">
        <w:r w:rsidR="007102E1">
          <w:rPr>
            <w:rFonts w:asciiTheme="majorHAnsi" w:eastAsia="Times New Roman" w:hAnsiTheme="majorHAnsi" w:cstheme="majorHAnsi"/>
          </w:rPr>
          <w:t>defining problematically small</w:t>
        </w:r>
      </w:ins>
      <w:ins w:id="2450" w:author="Renata M. Diaz" w:date="2021-03-18T18:19:00Z">
        <w:r w:rsidR="002B550E">
          <w:rPr>
            <w:rFonts w:asciiTheme="majorHAnsi" w:eastAsia="Times New Roman" w:hAnsiTheme="majorHAnsi" w:cstheme="majorHAnsi"/>
          </w:rPr>
          <w:t xml:space="preserve"> communities.</w:t>
        </w:r>
      </w:ins>
      <w:ins w:id="2451"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2452"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2453"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2454"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2455" w:author="Renata M. Diaz" w:date="2021-03-12T17:28:00Z">
        <w:r w:rsidR="00FA3612">
          <w:rPr>
            <w:rFonts w:asciiTheme="majorHAnsi" w:eastAsia="Times New Roman" w:hAnsiTheme="majorHAnsi" w:cstheme="majorHAnsi"/>
          </w:rPr>
          <w:t xml:space="preserve"> </w:t>
        </w:r>
      </w:ins>
      <w:del w:id="2456"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2457"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2458" w:author="Renata M. Diaz" w:date="2021-03-18T17:54:00Z">
        <w:r w:rsidR="000C678C" w:rsidRPr="002E2A57" w:rsidDel="002D7DBE">
          <w:rPr>
            <w:rFonts w:asciiTheme="majorHAnsi" w:eastAsia="Times New Roman" w:hAnsiTheme="majorHAnsi" w:cstheme="majorHAnsi"/>
          </w:rPr>
          <w:delText>50-100</w:delText>
        </w:r>
      </w:del>
      <w:ins w:id="2459"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2460" w:author="Renata M. Diaz" w:date="2021-03-12T17:47:00Z">
        <w:r w:rsidR="00CF3D3B">
          <w:rPr>
            <w:rFonts w:asciiTheme="majorHAnsi" w:eastAsia="Times New Roman" w:hAnsiTheme="majorHAnsi" w:cstheme="majorHAnsi"/>
          </w:rPr>
          <w:t>, and these</w:t>
        </w:r>
      </w:ins>
      <w:del w:id="2461" w:author="Renata M. Diaz" w:date="2021-03-12T17:47:00Z">
        <w:r w:rsidR="00254A62" w:rsidRPr="002E2A57" w:rsidDel="00CF3D3B">
          <w:rPr>
            <w:rFonts w:asciiTheme="majorHAnsi" w:eastAsia="Times New Roman" w:hAnsiTheme="majorHAnsi" w:cstheme="majorHAnsi"/>
          </w:rPr>
          <w:delText xml:space="preserve">. </w:delText>
        </w:r>
      </w:del>
      <w:del w:id="2462"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2463" w:author="Renata M. Diaz" w:date="2021-03-12T17:35:00Z">
        <w:r w:rsidRPr="002E2A57" w:rsidDel="006A2E3A">
          <w:rPr>
            <w:rFonts w:asciiTheme="majorHAnsi" w:eastAsia="Times New Roman" w:hAnsiTheme="majorHAnsi" w:cstheme="majorHAnsi"/>
          </w:rPr>
          <w:delText>,</w:delText>
        </w:r>
      </w:del>
      <w:del w:id="2464"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w:t>
      </w:r>
      <w:del w:id="2465" w:author="Ye,Hao" w:date="2021-04-20T17:11:00Z">
        <w:r w:rsidRPr="002E2A57" w:rsidDel="003F4FC7">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2466" w:author="Renata M. Diaz" w:date="2021-03-19T15:51:00Z">
        <w:r w:rsidR="00255143">
          <w:rPr>
            <w:rFonts w:asciiTheme="majorHAnsi" w:eastAsia="Times New Roman" w:hAnsiTheme="majorHAnsi" w:cstheme="majorHAnsi"/>
          </w:rPr>
          <w:t>Com</w:t>
        </w:r>
      </w:ins>
      <w:ins w:id="2467" w:author="Renata M. Diaz" w:date="2021-03-19T15:52:00Z">
        <w:r w:rsidR="00255143">
          <w:rPr>
            <w:rFonts w:asciiTheme="majorHAnsi" w:eastAsia="Times New Roman" w:hAnsiTheme="majorHAnsi" w:cstheme="majorHAnsi"/>
          </w:rPr>
          <w:t xml:space="preserve">munities with on the order of 5 species, or </w:t>
        </w:r>
        <w:del w:id="2468"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2469" w:author="Ernest, Morgan" w:date="2021-03-31T09:20:00Z">
        <w:r w:rsidR="00BB0580" w:rsidDel="00430E98">
          <w:rPr>
            <w:rFonts w:asciiTheme="majorHAnsi" w:eastAsia="Times New Roman" w:hAnsiTheme="majorHAnsi" w:cstheme="majorHAnsi"/>
          </w:rPr>
          <w:delText xml:space="preserve">from </w:delText>
        </w:r>
      </w:del>
      <w:ins w:id="2470"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2471" w:author="Ye,Hao" w:date="2021-04-20T17:11:00Z">
        <w:r w:rsidR="00BB0580" w:rsidDel="003F4FC7">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2472" w:author="Renata M. Diaz" w:date="2021-03-12T17:32:00Z">
        <w:r w:rsidR="00BB0580" w:rsidDel="00D63CF9">
          <w:rPr>
            <w:rFonts w:asciiTheme="majorHAnsi" w:eastAsia="Times New Roman" w:hAnsiTheme="majorHAnsi" w:cstheme="majorHAnsi"/>
          </w:rPr>
          <w:delText xml:space="preserve"> metrics (than skewness and evenness</w:delText>
        </w:r>
      </w:del>
      <w:ins w:id="2473"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2474"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5004BC0D"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2475"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2476" w:author="Renata M. Diaz" w:date="2021-03-12T18:57:00Z">
        <w:r w:rsidR="008574BA">
          <w:rPr>
            <w:rFonts w:asciiTheme="majorHAnsi" w:eastAsia="Times New Roman" w:hAnsiTheme="majorHAnsi" w:cstheme="majorHAnsi"/>
          </w:rPr>
          <w:t>in what ways</w:t>
        </w:r>
      </w:ins>
      <w:ins w:id="2477" w:author="Renata M. Diaz" w:date="2021-03-12T18:55:00Z">
        <w:r w:rsidR="00382B9A">
          <w:rPr>
            <w:rFonts w:asciiTheme="majorHAnsi" w:eastAsia="Times New Roman" w:hAnsiTheme="majorHAnsi" w:cstheme="majorHAnsi"/>
          </w:rPr>
          <w:t>, empirical distributions appear unusual.</w:t>
        </w:r>
      </w:ins>
      <w:del w:id="2478" w:author="Renata M. Diaz" w:date="2021-03-12T18:55:00Z">
        <w:r w:rsidR="001178C2" w:rsidDel="00E54034">
          <w:rPr>
            <w:rFonts w:asciiTheme="majorHAnsi" w:eastAsia="Times New Roman" w:hAnsiTheme="majorHAnsi" w:cstheme="majorHAnsi"/>
          </w:rPr>
          <w:delText xml:space="preserve">To </w:delText>
        </w:r>
      </w:del>
      <w:ins w:id="2479" w:author="Renata M. Diaz" w:date="2021-03-12T18:55:00Z">
        <w:r w:rsidR="00E54034">
          <w:rPr>
            <w:rFonts w:asciiTheme="majorHAnsi" w:eastAsia="Times New Roman" w:hAnsiTheme="majorHAnsi" w:cstheme="majorHAnsi"/>
          </w:rPr>
          <w:t xml:space="preserve"> For example, </w:t>
        </w:r>
      </w:ins>
      <w:ins w:id="2480" w:author="Renata M. Diaz" w:date="2021-03-12T18:56:00Z">
        <w:r w:rsidR="00023887">
          <w:rPr>
            <w:rFonts w:asciiTheme="majorHAnsi" w:eastAsia="Times New Roman" w:hAnsiTheme="majorHAnsi" w:cstheme="majorHAnsi"/>
          </w:rPr>
          <w:t xml:space="preserve">incorporating differences in species order </w:t>
        </w:r>
      </w:ins>
      <w:del w:id="2481"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2482"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2483"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2484"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2485"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2486" w:author="Renata M. Diaz" w:date="2021-03-12T18:14:00Z">
        <w:r w:rsidRPr="002E2A57" w:rsidDel="00A77B70">
          <w:rPr>
            <w:rFonts w:asciiTheme="majorHAnsi" w:eastAsia="Times New Roman" w:hAnsiTheme="majorHAnsi" w:cstheme="majorHAnsi"/>
          </w:rPr>
          <w:delText>formulations for</w:delText>
        </w:r>
      </w:del>
      <w:del w:id="2487"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2488"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2489" w:author="Renata M. Diaz" w:date="2021-03-12T18:57:00Z">
        <w:r w:rsidR="00732DAE">
          <w:rPr>
            <w:rFonts w:asciiTheme="majorHAnsi" w:eastAsia="Times New Roman" w:hAnsiTheme="majorHAnsi" w:cstheme="majorHAnsi"/>
          </w:rPr>
          <w:t xml:space="preserve"> – m</w:t>
        </w:r>
      </w:ins>
      <w:ins w:id="2490" w:author="Renata M. Diaz" w:date="2021-03-12T18:18:00Z">
        <w:r w:rsidR="005E26C8">
          <w:rPr>
            <w:rFonts w:asciiTheme="majorHAnsi" w:eastAsia="Times New Roman" w:hAnsiTheme="majorHAnsi" w:cstheme="majorHAnsi"/>
          </w:rPr>
          <w:t xml:space="preserve">ight reduce </w:t>
        </w:r>
      </w:ins>
      <w:ins w:id="2491" w:author="Renata M. Diaz" w:date="2021-03-12T18:19:00Z">
        <w:r w:rsidR="005E26C8">
          <w:rPr>
            <w:rFonts w:asciiTheme="majorHAnsi" w:eastAsia="Times New Roman" w:hAnsiTheme="majorHAnsi" w:cstheme="majorHAnsi"/>
          </w:rPr>
          <w:t>the representation of long-tailed, highly uneven SADs within the feasible set</w:t>
        </w:r>
      </w:ins>
      <w:ins w:id="2492" w:author="Renata M. Diaz" w:date="2021-03-12T18:57:00Z">
        <w:r w:rsidR="00275A5A">
          <w:rPr>
            <w:rFonts w:asciiTheme="majorHAnsi" w:eastAsia="Times New Roman" w:hAnsiTheme="majorHAnsi" w:cstheme="majorHAnsi"/>
          </w:rPr>
          <w:t xml:space="preserve">, and </w:t>
        </w:r>
      </w:ins>
      <w:ins w:id="2493" w:author="Renata M. Diaz" w:date="2021-03-12T18:19:00Z">
        <w:r w:rsidR="005E26C8">
          <w:rPr>
            <w:rFonts w:asciiTheme="majorHAnsi" w:eastAsia="Times New Roman" w:hAnsiTheme="majorHAnsi" w:cstheme="majorHAnsi"/>
          </w:rPr>
          <w:t>make the rare tail observed for real SADs appear more unlikely than it does here. U</w:t>
        </w:r>
      </w:ins>
      <w:ins w:id="2494" w:author="Renata M. Diaz" w:date="2021-03-12T18:14:00Z">
        <w:r w:rsidR="009740FF">
          <w:rPr>
            <w:rFonts w:asciiTheme="majorHAnsi" w:eastAsia="Times New Roman" w:hAnsiTheme="majorHAnsi" w:cstheme="majorHAnsi"/>
          </w:rPr>
          <w:t xml:space="preserve">nder </w:t>
        </w:r>
      </w:ins>
      <w:ins w:id="2495" w:author="Renata M. Diaz" w:date="2021-03-12T18:04:00Z">
        <w:r w:rsidR="009B63DD">
          <w:rPr>
            <w:rFonts w:asciiTheme="majorHAnsi" w:eastAsia="Times New Roman" w:hAnsiTheme="majorHAnsi" w:cstheme="majorHAnsi"/>
          </w:rPr>
          <w:t xml:space="preserve">our assumptions, the SADs (1,2,3,4) and (1, 1, </w:t>
        </w:r>
      </w:ins>
      <w:ins w:id="2496" w:author="Renata M. Diaz" w:date="2021-03-12T18:06:00Z">
        <w:r w:rsidR="009B63DD">
          <w:rPr>
            <w:rFonts w:asciiTheme="majorHAnsi" w:eastAsia="Times New Roman" w:hAnsiTheme="majorHAnsi" w:cstheme="majorHAnsi"/>
          </w:rPr>
          <w:t xml:space="preserve">1, </w:t>
        </w:r>
      </w:ins>
      <w:ins w:id="2497" w:author="Renata M. Diaz" w:date="2021-03-12T18:25:00Z">
        <w:r w:rsidR="00C1167C">
          <w:rPr>
            <w:rFonts w:asciiTheme="majorHAnsi" w:eastAsia="Times New Roman" w:hAnsiTheme="majorHAnsi" w:cstheme="majorHAnsi"/>
          </w:rPr>
          <w:t>8</w:t>
        </w:r>
      </w:ins>
      <w:ins w:id="2498" w:author="Renata M. Diaz" w:date="2021-03-12T18:04:00Z">
        <w:r w:rsidR="009B63DD">
          <w:rPr>
            <w:rFonts w:asciiTheme="majorHAnsi" w:eastAsia="Times New Roman" w:hAnsiTheme="majorHAnsi" w:cstheme="majorHAnsi"/>
          </w:rPr>
          <w:t xml:space="preserve">) each count as only one unique SAD. </w:t>
        </w:r>
      </w:ins>
      <w:ins w:id="2499" w:author="Renata M. Diaz" w:date="2021-03-12T18:05:00Z">
        <w:r w:rsidR="009B63DD">
          <w:rPr>
            <w:rFonts w:asciiTheme="majorHAnsi" w:eastAsia="Times New Roman" w:hAnsiTheme="majorHAnsi" w:cstheme="majorHAnsi"/>
          </w:rPr>
          <w:t>Taking species order into account</w:t>
        </w:r>
      </w:ins>
      <w:ins w:id="2500" w:author="Renata M. Diaz" w:date="2021-03-12T18:07:00Z">
        <w:r w:rsidR="00FC4332">
          <w:rPr>
            <w:rFonts w:asciiTheme="majorHAnsi" w:eastAsia="Times New Roman" w:hAnsiTheme="majorHAnsi" w:cstheme="majorHAnsi"/>
          </w:rPr>
          <w:t xml:space="preserve"> would</w:t>
        </w:r>
      </w:ins>
      <w:ins w:id="2501"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2502" w:author="Renata M. Diaz" w:date="2021-03-12T18:05:00Z">
        <w:r w:rsidR="009B63DD">
          <w:rPr>
            <w:rFonts w:asciiTheme="majorHAnsi" w:eastAsia="Times New Roman" w:hAnsiTheme="majorHAnsi" w:cstheme="majorHAnsi"/>
          </w:rPr>
          <w:t xml:space="preserve"> (1,2,3,4) </w:t>
        </w:r>
      </w:ins>
      <w:ins w:id="2503" w:author="Renata M. Diaz" w:date="2021-03-12T18:07:00Z">
        <w:r w:rsidR="00FC4332">
          <w:rPr>
            <w:rFonts w:asciiTheme="majorHAnsi" w:eastAsia="Times New Roman" w:hAnsiTheme="majorHAnsi" w:cstheme="majorHAnsi"/>
          </w:rPr>
          <w:t>would count</w:t>
        </w:r>
      </w:ins>
      <w:ins w:id="2504" w:author="Renata M. Diaz" w:date="2021-03-12T18:05:00Z">
        <w:r w:rsidR="009B63DD">
          <w:rPr>
            <w:rFonts w:asciiTheme="majorHAnsi" w:eastAsia="Times New Roman" w:hAnsiTheme="majorHAnsi" w:cstheme="majorHAnsi"/>
          </w:rPr>
          <w:t xml:space="preserve"> as </w:t>
        </w:r>
      </w:ins>
      <w:ins w:id="2505" w:author="Renata M. Diaz" w:date="2021-03-12T18:08:00Z">
        <w:r w:rsidR="004E703E">
          <w:rPr>
            <w:rFonts w:asciiTheme="majorHAnsi" w:eastAsia="Times New Roman" w:hAnsiTheme="majorHAnsi" w:cstheme="majorHAnsi"/>
          </w:rPr>
          <w:t>24 (</w:t>
        </w:r>
      </w:ins>
      <w:ins w:id="2506" w:author="Renata M. Diaz" w:date="2021-03-12T18:05:00Z">
        <w:r w:rsidR="009B63DD">
          <w:rPr>
            <w:rFonts w:asciiTheme="majorHAnsi" w:eastAsia="Times New Roman" w:hAnsiTheme="majorHAnsi" w:cstheme="majorHAnsi"/>
          </w:rPr>
          <w:t>4!</w:t>
        </w:r>
      </w:ins>
      <w:ins w:id="2507" w:author="Renata M. Diaz" w:date="2021-03-12T18:08:00Z">
        <w:r w:rsidR="004E703E">
          <w:rPr>
            <w:rFonts w:asciiTheme="majorHAnsi" w:eastAsia="Times New Roman" w:hAnsiTheme="majorHAnsi" w:cstheme="majorHAnsi"/>
          </w:rPr>
          <w:t>)</w:t>
        </w:r>
      </w:ins>
      <w:ins w:id="2508" w:author="Renata M. Diaz" w:date="2021-03-12T18:05:00Z">
        <w:r w:rsidR="009B63DD">
          <w:rPr>
            <w:rFonts w:asciiTheme="majorHAnsi" w:eastAsia="Times New Roman" w:hAnsiTheme="majorHAnsi" w:cstheme="majorHAnsi"/>
          </w:rPr>
          <w:t xml:space="preserve"> unique SADs, because there are 4! ways to </w:t>
        </w:r>
      </w:ins>
      <w:ins w:id="2509"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2510" w:author="Renata M. Diaz" w:date="2021-03-12T18:07:00Z">
        <w:r w:rsidR="00BC1543">
          <w:rPr>
            <w:rFonts w:asciiTheme="majorHAnsi" w:eastAsia="Times New Roman" w:hAnsiTheme="majorHAnsi" w:cstheme="majorHAnsi"/>
          </w:rPr>
          <w:t xml:space="preserve">However, </w:t>
        </w:r>
      </w:ins>
      <w:ins w:id="2511" w:author="Renata M. Diaz" w:date="2021-03-15T15:22:00Z">
        <w:r w:rsidR="00D37B6E">
          <w:rPr>
            <w:rFonts w:asciiTheme="majorHAnsi" w:eastAsia="Times New Roman" w:hAnsiTheme="majorHAnsi" w:cstheme="majorHAnsi"/>
          </w:rPr>
          <w:t xml:space="preserve">an SAD </w:t>
        </w:r>
      </w:ins>
      <w:ins w:id="2512" w:author="Ernest, Morgan" w:date="2021-03-31T09:22:00Z">
        <w:r w:rsidR="00430E98">
          <w:rPr>
            <w:rFonts w:asciiTheme="majorHAnsi" w:eastAsia="Times New Roman" w:hAnsiTheme="majorHAnsi" w:cstheme="majorHAnsi"/>
          </w:rPr>
          <w:t xml:space="preserve">containing species with equal abundances, </w:t>
        </w:r>
      </w:ins>
      <w:ins w:id="2513" w:author="Renata M. Diaz" w:date="2021-03-15T15:22:00Z">
        <w:del w:id="2514"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2515" w:author="Renata M. Diaz" w:date="2021-03-12T18:07:00Z">
        <w:r w:rsidR="00BC1543">
          <w:rPr>
            <w:rFonts w:asciiTheme="majorHAnsi" w:eastAsia="Times New Roman" w:hAnsiTheme="majorHAnsi" w:cstheme="majorHAnsi"/>
          </w:rPr>
          <w:t xml:space="preserve">(1, 1, 1, </w:t>
        </w:r>
      </w:ins>
      <w:ins w:id="2516" w:author="Renata M. Diaz" w:date="2021-03-12T18:25:00Z">
        <w:r w:rsidR="00F9559F">
          <w:rPr>
            <w:rFonts w:asciiTheme="majorHAnsi" w:eastAsia="Times New Roman" w:hAnsiTheme="majorHAnsi" w:cstheme="majorHAnsi"/>
          </w:rPr>
          <w:t>8</w:t>
        </w:r>
      </w:ins>
      <w:ins w:id="2517" w:author="Renata M. Diaz" w:date="2021-03-12T18:07:00Z">
        <w:r w:rsidR="00BC1543">
          <w:rPr>
            <w:rFonts w:asciiTheme="majorHAnsi" w:eastAsia="Times New Roman" w:hAnsiTheme="majorHAnsi" w:cstheme="majorHAnsi"/>
          </w:rPr>
          <w:t>)</w:t>
        </w:r>
      </w:ins>
      <w:ins w:id="2518" w:author="Ernest, Morgan" w:date="2021-03-31T09:22:00Z">
        <w:r w:rsidR="00430E98">
          <w:rPr>
            <w:rFonts w:asciiTheme="majorHAnsi" w:eastAsia="Times New Roman" w:hAnsiTheme="majorHAnsi" w:cstheme="majorHAnsi"/>
          </w:rPr>
          <w:t>,</w:t>
        </w:r>
      </w:ins>
      <w:ins w:id="2519" w:author="Renata M. Diaz" w:date="2021-03-12T18:07:00Z">
        <w:r w:rsidR="00BC1543">
          <w:rPr>
            <w:rFonts w:asciiTheme="majorHAnsi" w:eastAsia="Times New Roman" w:hAnsiTheme="majorHAnsi" w:cstheme="majorHAnsi"/>
          </w:rPr>
          <w:t xml:space="preserve"> would only count as 4 unique SADs</w:t>
        </w:r>
      </w:ins>
      <w:ins w:id="2520" w:author="Renata M. Diaz" w:date="2021-03-12T18:08:00Z">
        <w:r w:rsidR="00BC1543">
          <w:rPr>
            <w:rFonts w:asciiTheme="majorHAnsi" w:eastAsia="Times New Roman" w:hAnsiTheme="majorHAnsi" w:cstheme="majorHAnsi"/>
          </w:rPr>
          <w:t xml:space="preserve">. </w:t>
        </w:r>
      </w:ins>
      <w:ins w:id="2521" w:author="Renata M. Diaz" w:date="2021-03-12T18:17:00Z">
        <w:r w:rsidR="00BF784C">
          <w:rPr>
            <w:rFonts w:asciiTheme="majorHAnsi" w:eastAsia="Times New Roman" w:hAnsiTheme="majorHAnsi" w:cstheme="majorHAnsi"/>
          </w:rPr>
          <w:t xml:space="preserve">For SADs, </w:t>
        </w:r>
        <w:del w:id="2522" w:author="Ernest, Morgan" w:date="2021-03-31T09:22:00Z">
          <w:r w:rsidR="00BF784C" w:rsidDel="00430E98">
            <w:rPr>
              <w:rFonts w:asciiTheme="majorHAnsi" w:eastAsia="Times New Roman" w:hAnsiTheme="majorHAnsi" w:cstheme="majorHAnsi"/>
            </w:rPr>
            <w:delText>tie</w:delText>
          </w:r>
        </w:del>
      </w:ins>
      <w:ins w:id="2523" w:author="Renata M. Diaz" w:date="2021-03-12T17:55:00Z">
        <w:del w:id="2524" w:author="Ernest, Morgan" w:date="2021-03-31T09:22:00Z">
          <w:r w:rsidR="008805D8" w:rsidDel="00430E98">
            <w:rPr>
              <w:rFonts w:asciiTheme="majorHAnsi" w:eastAsia="Times New Roman" w:hAnsiTheme="majorHAnsi" w:cstheme="majorHAnsi"/>
            </w:rPr>
            <w:delText>s</w:delText>
          </w:r>
        </w:del>
      </w:ins>
      <w:ins w:id="2525" w:author="Ernest, Morgan" w:date="2021-03-31T09:22:00Z">
        <w:r w:rsidR="00430E98">
          <w:rPr>
            <w:rFonts w:asciiTheme="majorHAnsi" w:eastAsia="Times New Roman" w:hAnsiTheme="majorHAnsi" w:cstheme="majorHAnsi"/>
          </w:rPr>
          <w:t xml:space="preserve">equal abundances </w:t>
        </w:r>
      </w:ins>
      <w:ins w:id="2526" w:author="Renata M. Diaz" w:date="2021-03-12T17:55:00Z">
        <w:del w:id="2527" w:author="Ye,Hao" w:date="2021-04-20T17:12:00Z">
          <w:r w:rsidR="008805D8" w:rsidDel="00EF49AB">
            <w:rPr>
              <w:rFonts w:asciiTheme="majorHAnsi" w:eastAsia="Times New Roman" w:hAnsiTheme="majorHAnsi" w:cstheme="majorHAnsi"/>
            </w:rPr>
            <w:delText xml:space="preserve"> </w:delText>
          </w:r>
        </w:del>
        <w:r w:rsidR="008805D8">
          <w:rPr>
            <w:rFonts w:asciiTheme="majorHAnsi" w:eastAsia="Times New Roman" w:hAnsiTheme="majorHAnsi" w:cstheme="majorHAnsi"/>
          </w:rPr>
          <w:t>are likely most prevalent among rare specie</w:t>
        </w:r>
      </w:ins>
      <w:ins w:id="2528" w:author="Renata M. Diaz" w:date="2021-03-12T17:56:00Z">
        <w:r w:rsidR="008805D8">
          <w:rPr>
            <w:rFonts w:asciiTheme="majorHAnsi" w:eastAsia="Times New Roman" w:hAnsiTheme="majorHAnsi" w:cstheme="majorHAnsi"/>
          </w:rPr>
          <w:t>s</w:t>
        </w:r>
      </w:ins>
      <w:ins w:id="2529" w:author="Renata M. Diaz" w:date="2021-03-15T15:22:00Z">
        <w:r w:rsidR="00117138">
          <w:rPr>
            <w:rFonts w:asciiTheme="majorHAnsi" w:eastAsia="Times New Roman" w:hAnsiTheme="majorHAnsi" w:cstheme="majorHAnsi"/>
          </w:rPr>
          <w:t>.</w:t>
        </w:r>
      </w:ins>
      <w:ins w:id="2530" w:author="Renata M. Diaz" w:date="2021-03-15T15:23:00Z">
        <w:r w:rsidR="00117138">
          <w:rPr>
            <w:rFonts w:asciiTheme="majorHAnsi" w:eastAsia="Times New Roman" w:hAnsiTheme="majorHAnsi" w:cstheme="majorHAnsi"/>
          </w:rPr>
          <w:t xml:space="preserve"> </w:t>
        </w:r>
      </w:ins>
      <w:ins w:id="2531" w:author="Renata M. Diaz" w:date="2021-03-12T17:58:00Z">
        <w:r w:rsidR="00B430CD">
          <w:rPr>
            <w:rFonts w:asciiTheme="majorHAnsi" w:eastAsia="Times New Roman" w:hAnsiTheme="majorHAnsi" w:cstheme="majorHAnsi"/>
          </w:rPr>
          <w:t xml:space="preserve">If this is true, </w:t>
        </w:r>
      </w:ins>
      <w:ins w:id="2532" w:author="Renata M. Diaz" w:date="2021-03-12T18:21:00Z">
        <w:r w:rsidR="00B965DA">
          <w:rPr>
            <w:rFonts w:asciiTheme="majorHAnsi" w:eastAsia="Times New Roman" w:hAnsiTheme="majorHAnsi" w:cstheme="majorHAnsi"/>
          </w:rPr>
          <w:t>then this set of assumptions would generate feasible sets where rare-tailed SAD</w:t>
        </w:r>
      </w:ins>
      <w:ins w:id="2533" w:author="Renata M. Diaz" w:date="2021-03-12T18:22:00Z">
        <w:r w:rsidR="00B965DA">
          <w:rPr>
            <w:rFonts w:asciiTheme="majorHAnsi" w:eastAsia="Times New Roman" w:hAnsiTheme="majorHAnsi" w:cstheme="majorHAnsi"/>
          </w:rPr>
          <w:t>s are relatively scarce</w:t>
        </w:r>
      </w:ins>
      <w:ins w:id="2534"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2535" w:author="Renata M. Diaz" w:date="2021-03-12T18:15:00Z">
        <w:r w:rsidR="00ED0C23">
          <w:rPr>
            <w:rFonts w:asciiTheme="majorHAnsi" w:eastAsia="Times New Roman" w:hAnsiTheme="majorHAnsi" w:cstheme="majorHAnsi"/>
          </w:rPr>
          <w:t xml:space="preserve">. </w:t>
        </w:r>
      </w:ins>
      <w:ins w:id="2536"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2537" w:author="Renata M. Diaz" w:date="2021-03-12T17:51:00Z">
        <w:r w:rsidRPr="002E2A57" w:rsidDel="008805D8">
          <w:rPr>
            <w:rFonts w:asciiTheme="majorHAnsi" w:eastAsia="Times New Roman" w:hAnsiTheme="majorHAnsi" w:cstheme="majorHAnsi"/>
          </w:rPr>
          <w:delText xml:space="preserve">. </w:delText>
        </w:r>
      </w:del>
      <w:del w:id="2538"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2539"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7"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r w:rsidRPr="006361DB">
        <w:rPr>
          <w:rFonts w:asciiTheme="majorHAnsi" w:eastAsia="Times New Roman" w:hAnsiTheme="majorHAnsi" w:cstheme="majorHAnsi"/>
          <w:i/>
          <w:iCs/>
        </w:rPr>
        <w:t>An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2540"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2541" w:author="Renata M. Diaz" w:date="2021-03-19T14:53:00Z"/>
          <w:rFonts w:asciiTheme="majorHAnsi" w:eastAsia="Times New Roman" w:hAnsiTheme="majorHAnsi" w:cstheme="majorHAnsi"/>
        </w:rPr>
      </w:pPr>
      <w:ins w:id="2542"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2543"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2544"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2545"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2546"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2547"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2548"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2549"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2550"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2551"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2552" w:author="Renata M. Diaz" w:date="2021-03-19T15:06:00Z">
        <w:r w:rsidR="00D405C2">
          <w:rPr>
            <w:rFonts w:asciiTheme="majorHAnsi" w:eastAsia="Times New Roman" w:hAnsiTheme="majorHAnsi" w:cstheme="majorHAnsi"/>
          </w:rPr>
          <w:t>.</w:t>
        </w:r>
      </w:ins>
    </w:p>
    <w:p w14:paraId="651637BC" w14:textId="4B2151C3" w:rsidR="00D405C2" w:rsidRDefault="00D405C2">
      <w:pPr>
        <w:spacing w:after="0" w:line="480" w:lineRule="auto"/>
        <w:ind w:left="540" w:hanging="540"/>
        <w:rPr>
          <w:ins w:id="2553" w:author="Renata M. Diaz" w:date="2021-03-19T14:09:00Z"/>
          <w:rFonts w:asciiTheme="majorHAnsi" w:eastAsia="Times New Roman" w:hAnsiTheme="majorHAnsi" w:cstheme="majorHAnsi"/>
        </w:rPr>
      </w:pPr>
      <w:proofErr w:type="spellStart"/>
      <w:ins w:id="2554"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2555"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2556" w:author="Renata M. Diaz" w:date="2021-03-19T15:49:00Z"/>
          <w:rFonts w:asciiTheme="majorHAnsi" w:eastAsia="Times New Roman" w:hAnsiTheme="majorHAnsi" w:cstheme="majorHAnsi"/>
        </w:rPr>
      </w:pPr>
      <w:ins w:id="2557"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2558" w:author="Renata M. Diaz" w:date="2021-03-19T14:26:00Z">
              <w:rPr>
                <w:rFonts w:asciiTheme="majorHAnsi" w:eastAsia="Times New Roman" w:hAnsiTheme="majorHAnsi" w:cstheme="majorHAnsi"/>
              </w:rPr>
            </w:rPrChange>
          </w:rPr>
          <w:t>Untangling ecological complexity :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2559" w:author="Renata M. Diaz" w:date="2021-03-19T14:27:00Z"/>
          <w:rFonts w:asciiTheme="majorHAnsi" w:eastAsia="Times New Roman" w:hAnsiTheme="majorHAnsi" w:cstheme="majorHAnsi"/>
        </w:rPr>
      </w:pPr>
      <w:ins w:id="2560"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2561" w:author="Renata M. Diaz" w:date="2021-03-19T14:27:00Z">
        <w:r w:rsidRPr="00CD0A74">
          <w:rPr>
            <w:rFonts w:asciiTheme="majorHAnsi" w:eastAsia="Times New Roman" w:hAnsiTheme="majorHAnsi" w:cstheme="majorHAnsi"/>
          </w:rPr>
          <w:t>McGill, B.J. (2019). The what,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2562"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8"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2563" w:author="Renata M. Diaz" w:date="2021-03-19T14:29:00Z"/>
          <w:rFonts w:asciiTheme="majorHAnsi" w:eastAsia="Times New Roman" w:hAnsiTheme="majorHAnsi" w:cstheme="majorHAnsi"/>
        </w:rPr>
      </w:pPr>
      <w:ins w:id="2564"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2565" w:author="Renata M. Diaz" w:date="2021-03-19T15:45:00Z"/>
          <w:rFonts w:asciiTheme="majorHAnsi" w:eastAsia="Times New Roman" w:hAnsiTheme="majorHAnsi" w:cstheme="majorHAnsi"/>
        </w:rPr>
      </w:pPr>
      <w:ins w:id="2566"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2567" w:author="Renata M. Diaz" w:date="2021-03-19T15:46:00Z"/>
          <w:rFonts w:asciiTheme="majorHAnsi" w:eastAsia="Times New Roman" w:hAnsiTheme="majorHAnsi" w:cstheme="majorHAnsi"/>
        </w:rPr>
      </w:pPr>
      <w:ins w:id="2568"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pPr>
        <w:spacing w:after="0" w:line="480" w:lineRule="auto"/>
        <w:ind w:left="540" w:hanging="540"/>
        <w:rPr>
          <w:rFonts w:asciiTheme="majorHAnsi" w:eastAsia="Times New Roman" w:hAnsiTheme="majorHAnsi" w:cstheme="majorHAnsi"/>
        </w:rPr>
      </w:pPr>
      <w:ins w:id="2569"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2570"/>
        <w:r w:rsidRPr="006A3C04">
          <w:rPr>
            <w:rFonts w:asciiTheme="majorHAnsi" w:eastAsia="Times New Roman" w:hAnsiTheme="majorHAnsi" w:cstheme="majorHAnsi"/>
          </w:rPr>
          <w:t>vegan</w:t>
        </w:r>
        <w:commentRangeEnd w:id="2570"/>
        <w:r w:rsidR="000629E1">
          <w:rPr>
            <w:rStyle w:val="CommentReference"/>
          </w:rPr>
          <w:commentReference w:id="2570"/>
        </w:r>
      </w:ins>
    </w:p>
    <w:p w14:paraId="79A82908" w14:textId="30E4551F" w:rsidR="00594357" w:rsidRDefault="00594357" w:rsidP="00594357">
      <w:pPr>
        <w:spacing w:after="0" w:line="480" w:lineRule="auto"/>
        <w:ind w:left="540" w:hanging="540"/>
        <w:rPr>
          <w:ins w:id="2571"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2572" w:author="Renata M. Diaz" w:date="2021-03-19T15:02:00Z"/>
          <w:rFonts w:asciiTheme="majorHAnsi" w:eastAsia="Times New Roman" w:hAnsiTheme="majorHAnsi" w:cstheme="majorHAnsi"/>
        </w:rPr>
      </w:pPr>
      <w:ins w:id="2573"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2574" w:author="Renata M. Diaz" w:date="2021-03-19T14:33:00Z"/>
          <w:rFonts w:asciiTheme="majorHAnsi" w:eastAsia="Times New Roman" w:hAnsiTheme="majorHAnsi" w:cstheme="majorHAnsi"/>
        </w:rPr>
      </w:pPr>
      <w:ins w:id="2575"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2576" w:author="Renata M. Diaz" w:date="2021-03-19T14:33:00Z"/>
          <w:rFonts w:asciiTheme="majorHAnsi" w:eastAsia="Times New Roman" w:hAnsiTheme="majorHAnsi" w:cstheme="majorHAnsi"/>
        </w:rPr>
      </w:pPr>
      <w:ins w:id="2577"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2578" w:author="Renata M. Diaz" w:date="2021-03-19T14:33:00Z"/>
          <w:rFonts w:asciiTheme="majorHAnsi" w:eastAsia="Times New Roman" w:hAnsiTheme="majorHAnsi" w:cstheme="majorHAnsi"/>
        </w:rPr>
      </w:pPr>
      <w:ins w:id="2579"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2580" w:author="Renata M. Diaz" w:date="2021-03-19T14:33:00Z">
        <w:r w:rsidRPr="00B84628">
          <w:rPr>
            <w:rFonts w:asciiTheme="majorHAnsi" w:eastAsia="Times New Roman" w:hAnsiTheme="majorHAnsi" w:cstheme="majorHAnsi"/>
          </w:rPr>
          <w:t>Preston, F.W. (1980). Noncanonical Distributions of Commonness and Rarity. Ecology, 61, 88–97.</w:t>
        </w:r>
      </w:ins>
    </w:p>
    <w:p w14:paraId="433B18A2" w14:textId="5BD30CC4" w:rsidR="00594357" w:rsidRDefault="00594357" w:rsidP="00594357">
      <w:pPr>
        <w:spacing w:after="0" w:line="480" w:lineRule="auto"/>
        <w:ind w:left="540" w:hanging="540"/>
        <w:rPr>
          <w:ins w:id="2581"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2582"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r w:rsidRPr="006361DB">
        <w:rPr>
          <w:rFonts w:asciiTheme="majorHAnsi" w:eastAsia="Times New Roman" w:hAnsiTheme="majorHAnsi" w:cstheme="majorHAnsi"/>
        </w:rPr>
        <w:t>users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Del="006F0484" w:rsidRDefault="00594357">
      <w:pPr>
        <w:rPr>
          <w:del w:id="2583" w:author="Renata M. Diaz" w:date="2021-03-22T16:47:00Z"/>
          <w:rFonts w:asciiTheme="majorHAnsi" w:eastAsia="Times New Roman" w:hAnsiTheme="majorHAnsi" w:cstheme="majorHAnsi"/>
          <w:b/>
          <w:bCs/>
        </w:rPr>
      </w:pPr>
      <w:del w:id="2584" w:author="Renata M. Diaz" w:date="2021-03-22T16:47:00Z">
        <w:r w:rsidDel="006F0484">
          <w:rPr>
            <w:rFonts w:asciiTheme="majorHAnsi" w:eastAsia="Times New Roman" w:hAnsiTheme="majorHAnsi" w:cstheme="majorHAnsi"/>
            <w:b/>
            <w:bCs/>
          </w:rPr>
          <w:br w:type="page"/>
        </w:r>
      </w:del>
    </w:p>
    <w:p w14:paraId="2E020A57" w14:textId="76651B57" w:rsidR="00135607" w:rsidDel="003D4439" w:rsidRDefault="00D51539">
      <w:pPr>
        <w:rPr>
          <w:del w:id="2585" w:author="Renata M. Diaz" w:date="2021-03-22T16:47:00Z"/>
          <w:rFonts w:asciiTheme="majorHAnsi" w:eastAsia="Times New Roman" w:hAnsiTheme="majorHAnsi" w:cstheme="majorHAnsi"/>
          <w:b/>
          <w:bCs/>
        </w:rPr>
      </w:pPr>
      <w:del w:id="2586" w:author="Renata M. Diaz" w:date="2021-03-22T16:47:00Z">
        <w:r w:rsidRPr="002E2A57" w:rsidDel="003D4439">
          <w:rPr>
            <w:rFonts w:asciiTheme="majorHAnsi" w:eastAsia="Times New Roman" w:hAnsiTheme="majorHAnsi" w:cstheme="majorHAnsi"/>
            <w:b/>
            <w:bCs/>
          </w:rPr>
          <w:delText>Figure</w:delText>
        </w:r>
        <w:r w:rsidR="00721452" w:rsidDel="003D4439">
          <w:rPr>
            <w:rFonts w:asciiTheme="majorHAnsi" w:eastAsia="Times New Roman" w:hAnsiTheme="majorHAnsi" w:cstheme="majorHAnsi"/>
            <w:b/>
            <w:bCs/>
          </w:rPr>
          <w:delText xml:space="preserve"> </w:delText>
        </w:r>
        <w:r w:rsidR="00135607" w:rsidDel="003D4439">
          <w:rPr>
            <w:rFonts w:asciiTheme="majorHAnsi" w:eastAsia="Times New Roman" w:hAnsiTheme="majorHAnsi" w:cstheme="majorHAnsi"/>
            <w:b/>
            <w:bCs/>
          </w:rPr>
          <w:delText>legends</w:delText>
        </w:r>
      </w:del>
    </w:p>
    <w:p w14:paraId="384346A5" w14:textId="4DEB5202" w:rsidR="00AF2520" w:rsidRPr="002E2A57" w:rsidDel="003D4439" w:rsidRDefault="00AF2520" w:rsidP="006361DB">
      <w:pPr>
        <w:spacing w:line="480" w:lineRule="auto"/>
        <w:rPr>
          <w:del w:id="2587" w:author="Renata M. Diaz" w:date="2021-03-22T16:47:00Z"/>
          <w:rFonts w:asciiTheme="majorHAnsi" w:hAnsiTheme="majorHAnsi" w:cstheme="majorHAnsi"/>
        </w:rPr>
      </w:pPr>
      <w:del w:id="2588" w:author="Renata M. Diaz" w:date="2021-03-22T16:47:00Z">
        <w:r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34; top row), an intermediate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7, </w:delText>
        </w:r>
        <w:r w:rsidRPr="003052E4" w:rsidDel="003D4439">
          <w:rPr>
            <w:rFonts w:asciiTheme="majorHAnsi" w:hAnsiTheme="majorHAnsi" w:cstheme="majorHAnsi"/>
            <w:i/>
            <w:iCs/>
            <w:noProof/>
          </w:rPr>
          <w:delText>N</w:delText>
        </w:r>
        <w:r w:rsidDel="003D4439">
          <w:rPr>
            <w:rFonts w:asciiTheme="majorHAnsi" w:hAnsiTheme="majorHAnsi" w:cstheme="majorHAnsi"/>
            <w:noProof/>
          </w:rPr>
          <w:delText xml:space="preserve"> = 71; middle row), and a large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44,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w:delText>
        </w:r>
        <w:r w:rsidRPr="002E2A57" w:rsidDel="003D4439">
          <w:rPr>
            <w:rFonts w:asciiTheme="majorHAnsi" w:hAnsiTheme="majorHAnsi" w:cstheme="majorHAnsi"/>
            <w:noProof/>
          </w:rPr>
          <w:delText xml:space="preserve">For every SAD </w:delText>
        </w:r>
        <w:r w:rsidDel="003D4439">
          <w:rPr>
            <w:rFonts w:asciiTheme="majorHAnsi" w:hAnsiTheme="majorHAnsi" w:cstheme="majorHAnsi"/>
            <w:noProof/>
          </w:rPr>
          <w:delText>sampled</w:delText>
        </w:r>
        <w:r w:rsidRPr="002E2A57" w:rsidDel="003D4439">
          <w:rPr>
            <w:rFonts w:asciiTheme="majorHAnsi" w:hAnsiTheme="majorHAnsi" w:cstheme="majorHAnsi"/>
            <w:noProof/>
          </w:rPr>
          <w:delText xml:space="preserve"> from the feasible set (left column), we calculate the skewness (color scale) </w:delText>
        </w:r>
        <w:r w:rsidR="00333E36" w:rsidDel="003D4439">
          <w:rPr>
            <w:rFonts w:asciiTheme="majorHAnsi" w:hAnsiTheme="majorHAnsi" w:cstheme="majorHAnsi"/>
            <w:noProof/>
          </w:rPr>
          <w:delText>and</w:delText>
        </w:r>
        <w:r w:rsidR="00333E36"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evenness (not shown). The</w:delText>
        </w:r>
        <w:r w:rsidDel="003D4439">
          <w:rPr>
            <w:rFonts w:asciiTheme="majorHAnsi" w:hAnsiTheme="majorHAnsi" w:cstheme="majorHAnsi"/>
            <w:noProof/>
          </w:rPr>
          <w:delText xml:space="preserve"> distributions of these value</w:delText>
        </w:r>
        <w:r w:rsidR="00ED398A" w:rsidDel="003D4439">
          <w:rPr>
            <w:rFonts w:asciiTheme="majorHAnsi" w:hAnsiTheme="majorHAnsi" w:cstheme="majorHAnsi"/>
            <w:noProof/>
          </w:rPr>
          <w:delText>s</w:delText>
        </w:r>
        <w:r w:rsidDel="003D4439">
          <w:rPr>
            <w:rFonts w:asciiTheme="majorHAnsi" w:hAnsiTheme="majorHAnsi" w:cstheme="majorHAnsi"/>
            <w:noProof/>
          </w:rPr>
          <w:delText xml:space="preserve"> </w:delText>
        </w:r>
        <w:r w:rsidR="000D2794" w:rsidDel="003D4439">
          <w:rPr>
            <w:rFonts w:asciiTheme="majorHAnsi" w:hAnsiTheme="majorHAnsi" w:cstheme="majorHAnsi"/>
            <w:noProof/>
          </w:rPr>
          <w:delText xml:space="preserve">(right column) </w:delText>
        </w:r>
        <w:r w:rsidDel="003D4439">
          <w:rPr>
            <w:rFonts w:asciiTheme="majorHAnsi" w:hAnsiTheme="majorHAnsi" w:cstheme="majorHAnsi"/>
            <w:noProof/>
          </w:rPr>
          <w:delText>constitute the statistical baseline. We define a “breadth index” as th</w:delText>
        </w:r>
        <w:r w:rsidRPr="002E2A57" w:rsidDel="003D4439">
          <w:rPr>
            <w:rFonts w:asciiTheme="majorHAnsi" w:hAnsiTheme="majorHAnsi" w:cstheme="majorHAnsi"/>
            <w:noProof/>
          </w:rPr>
          <w:delText xml:space="preserve">e ratio of the range encompassed in the </w:delText>
        </w:r>
        <w:r w:rsidDel="003D4439">
          <w:rPr>
            <w:rFonts w:asciiTheme="majorHAnsi" w:hAnsiTheme="majorHAnsi" w:cstheme="majorHAnsi"/>
            <w:noProof/>
          </w:rPr>
          <w:delText xml:space="preserve">one-tailed </w:delText>
        </w:r>
        <w:r w:rsidRPr="002E2A57" w:rsidDel="003D4439">
          <w:rPr>
            <w:rFonts w:asciiTheme="majorHAnsi" w:hAnsiTheme="majorHAnsi" w:cstheme="majorHAnsi"/>
            <w:noProof/>
          </w:rPr>
          <w:delText xml:space="preserve">95% </w:delText>
        </w:r>
        <w:r w:rsidDel="003D4439">
          <w:rPr>
            <w:rFonts w:asciiTheme="majorHAnsi" w:hAnsiTheme="majorHAnsi" w:cstheme="majorHAnsi"/>
            <w:noProof/>
          </w:rPr>
          <w:delText xml:space="preserve">density </w:delText>
        </w:r>
        <w:r w:rsidRPr="002E2A57" w:rsidDel="003D4439">
          <w:rPr>
            <w:rFonts w:asciiTheme="majorHAnsi" w:hAnsiTheme="majorHAnsi" w:cstheme="majorHAnsi"/>
            <w:noProof/>
          </w:rPr>
          <w:delText>interval (</w:delText>
        </w:r>
        <w:r w:rsidR="008A3691" w:rsidDel="003D4439">
          <w:rPr>
            <w:rFonts w:asciiTheme="majorHAnsi" w:hAnsiTheme="majorHAnsi" w:cstheme="majorHAnsi"/>
            <w:noProof/>
          </w:rPr>
          <w:delText>distance</w:delText>
        </w:r>
        <w:r w:rsidR="008A3691"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between red lines, right), compared to the full range of values for the statistic</w:delText>
        </w:r>
        <w:r w:rsidDel="003D4439">
          <w:rPr>
            <w:rFonts w:asciiTheme="majorHAnsi" w:hAnsiTheme="majorHAnsi" w:cstheme="majorHAnsi"/>
            <w:noProof/>
          </w:rPr>
          <w:delText xml:space="preserve"> (</w:delText>
        </w:r>
        <w:r w:rsidR="0079621F" w:rsidDel="003D4439">
          <w:rPr>
            <w:rFonts w:asciiTheme="majorHAnsi" w:hAnsiTheme="majorHAnsi" w:cstheme="majorHAnsi"/>
            <w:noProof/>
          </w:rPr>
          <w:delText>distance between the maximum and minimum values)</w:delText>
        </w:r>
        <w:r w:rsidDel="003D4439">
          <w:rPr>
            <w:rFonts w:asciiTheme="majorHAnsi" w:hAnsiTheme="majorHAnsi" w:cstheme="majorHAnsi"/>
            <w:noProof/>
          </w:rPr>
          <w:delText>. As</w:delText>
        </w:r>
        <w:r w:rsidR="00A90B6D" w:rsidDel="003D4439">
          <w:rPr>
            <w:rFonts w:asciiTheme="majorHAnsi" w:hAnsiTheme="majorHAnsi" w:cstheme="majorHAnsi"/>
            <w:noProof/>
          </w:rPr>
          <w:delText xml:space="preserve"> </w:delText>
        </w:r>
        <w:r w:rsidR="00A90B6D" w:rsidDel="003D4439">
          <w:rPr>
            <w:rFonts w:asciiTheme="majorHAnsi" w:hAnsiTheme="majorHAnsi" w:cstheme="majorHAnsi"/>
            <w:i/>
            <w:iCs/>
            <w:noProof/>
          </w:rPr>
          <w:delText xml:space="preserve">S </w:delText>
        </w:r>
        <w:r w:rsidR="00A90B6D" w:rsidDel="003D4439">
          <w:rPr>
            <w:rFonts w:asciiTheme="majorHAnsi" w:hAnsiTheme="majorHAnsi" w:cstheme="majorHAnsi"/>
            <w:noProof/>
          </w:rPr>
          <w:delText xml:space="preserve">and </w:delText>
        </w:r>
        <w:r w:rsidR="00A90B6D" w:rsidDel="003D4439">
          <w:rPr>
            <w:rFonts w:asciiTheme="majorHAnsi" w:hAnsiTheme="majorHAnsi" w:cstheme="majorHAnsi"/>
            <w:i/>
            <w:iCs/>
            <w:noProof/>
          </w:rPr>
          <w:delText>N</w:delText>
        </w:r>
        <w:r w:rsidR="00A90B6D" w:rsidDel="003D4439">
          <w:rPr>
            <w:rFonts w:asciiTheme="majorHAnsi" w:hAnsiTheme="majorHAnsi" w:cstheme="majorHAnsi"/>
            <w:noProof/>
          </w:rPr>
          <w:delText xml:space="preserve"> increase, the</w:delText>
        </w:r>
        <w:r w:rsidDel="003D4439">
          <w:rPr>
            <w:rFonts w:asciiTheme="majorHAnsi" w:hAnsiTheme="majorHAnsi" w:cstheme="majorHAnsi"/>
            <w:noProof/>
          </w:rPr>
          <w:delText xml:space="preserve"> size of the feasible set increases</w:delText>
        </w:r>
        <w:r w:rsidR="00C56FA8"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Del="003D4439" w:rsidRDefault="00AF2520" w:rsidP="006361DB">
      <w:pPr>
        <w:spacing w:line="480" w:lineRule="auto"/>
        <w:rPr>
          <w:del w:id="2589" w:author="Renata M. Diaz" w:date="2021-03-22T16:47:00Z"/>
          <w:rFonts w:asciiTheme="majorHAnsi" w:eastAsia="Times New Roman" w:hAnsiTheme="majorHAnsi" w:cstheme="majorHAnsi"/>
          <w:b/>
          <w:bCs/>
        </w:rPr>
      </w:pPr>
    </w:p>
    <w:p w14:paraId="1EAF047A" w14:textId="5761B974" w:rsidR="00F5367E" w:rsidRPr="002E2A57" w:rsidDel="003D4439" w:rsidRDefault="00F5367E" w:rsidP="006361DB">
      <w:pPr>
        <w:spacing w:line="480" w:lineRule="auto"/>
        <w:rPr>
          <w:del w:id="2590" w:author="Renata M. Diaz" w:date="2021-03-22T16:47:00Z"/>
          <w:rFonts w:asciiTheme="majorHAnsi" w:hAnsiTheme="majorHAnsi" w:cstheme="majorHAnsi"/>
        </w:rPr>
      </w:pPr>
      <w:del w:id="2591" w:author="Renata M. Diaz" w:date="2021-03-22T16:47:00Z">
        <w:r w:rsidDel="003D4439">
          <w:rPr>
            <w:rFonts w:asciiTheme="majorHAnsi" w:hAnsiTheme="majorHAnsi" w:cstheme="majorHAnsi"/>
          </w:rPr>
          <w:delText>Figure 2. Many ecological communities are more skewed (</w:delText>
        </w:r>
        <w:r w:rsidR="009618E5" w:rsidDel="003D4439">
          <w:rPr>
            <w:rFonts w:asciiTheme="majorHAnsi" w:hAnsiTheme="majorHAnsi" w:cstheme="majorHAnsi"/>
          </w:rPr>
          <w:delText>left</w:delText>
        </w:r>
        <w:r w:rsidDel="003D4439">
          <w:rPr>
            <w:rFonts w:asciiTheme="majorHAnsi" w:hAnsiTheme="majorHAnsi" w:cstheme="majorHAnsi"/>
          </w:rPr>
          <w:delText>) or uneven (</w:delText>
        </w:r>
        <w:r w:rsidR="009618E5" w:rsidDel="003D4439">
          <w:rPr>
            <w:rFonts w:asciiTheme="majorHAnsi" w:hAnsiTheme="majorHAnsi" w:cstheme="majorHAnsi"/>
          </w:rPr>
          <w:delText>right</w:delText>
        </w:r>
        <w:r w:rsidDel="003D4439">
          <w:rPr>
            <w:rFonts w:asciiTheme="majorHAnsi" w:hAnsiTheme="majorHAnsi" w:cstheme="majorHAnsi"/>
          </w:rPr>
          <w:delText xml:space="preserve">) than their statistical baselines. Percentile ranks are calculated by comparing each community to its sampled feasible </w:delText>
        </w:r>
        <w:r w:rsidR="00C6118E" w:rsidDel="003D4439">
          <w:rPr>
            <w:rFonts w:asciiTheme="majorHAnsi" w:hAnsiTheme="majorHAnsi" w:cstheme="majorHAnsi"/>
          </w:rPr>
          <w:delText>set, with very</w:delText>
        </w:r>
        <w:r w:rsidDel="003D4439">
          <w:rPr>
            <w:rFonts w:asciiTheme="majorHAnsi" w:hAnsiTheme="majorHAnsi" w:cstheme="majorHAnsi"/>
          </w:rPr>
          <w:delText xml:space="preserve"> high or very low percentile ranks reflect</w:delText>
        </w:r>
        <w:r w:rsidR="00C6118E" w:rsidDel="003D4439">
          <w:rPr>
            <w:rFonts w:asciiTheme="majorHAnsi" w:hAnsiTheme="majorHAnsi" w:cstheme="majorHAnsi"/>
          </w:rPr>
          <w:delText xml:space="preserve">ing extreme values relative to statistical baselines. </w:delText>
        </w:r>
        <w:r w:rsidRPr="002E2A57" w:rsidDel="003D4439">
          <w:rPr>
            <w:rFonts w:asciiTheme="majorHAnsi" w:hAnsiTheme="majorHAnsi" w:cstheme="majorHAnsi"/>
          </w:rPr>
          <w:delText>The vertical red line marks the 95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skewness and the 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evenness. </w:delText>
        </w:r>
        <w:r w:rsidR="00827246"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Del="003D4439">
          <w:rPr>
            <w:rFonts w:asciiTheme="majorHAnsi" w:hAnsiTheme="majorHAnsi" w:cstheme="majorHAnsi"/>
          </w:rPr>
          <w:delText>0</w:delText>
        </w:r>
        <w:r w:rsidR="00827246" w:rsidDel="003D4439">
          <w:rPr>
            <w:rFonts w:asciiTheme="majorHAnsi" w:hAnsiTheme="majorHAnsi" w:cstheme="majorHAnsi"/>
          </w:rPr>
          <w:delText xml:space="preserve"> to 100, with approximately 5% of values above or below the 95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and 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percentiles, respectively. In contrast, mo</w:delText>
        </w:r>
        <w:r w:rsidR="009F5118" w:rsidDel="003D4439">
          <w:rPr>
            <w:rFonts w:asciiTheme="majorHAnsi" w:hAnsiTheme="majorHAnsi" w:cstheme="majorHAnsi"/>
          </w:rPr>
          <w:delText>s</w:delText>
        </w:r>
        <w:r w:rsidR="00827246" w:rsidDel="003D4439">
          <w:rPr>
            <w:rFonts w:asciiTheme="majorHAnsi" w:hAnsiTheme="majorHAnsi" w:cstheme="majorHAnsi"/>
          </w:rPr>
          <w:delText xml:space="preserve">t </w:delText>
        </w:r>
        <w:r w:rsidR="009F5118" w:rsidDel="003D4439">
          <w:rPr>
            <w:rFonts w:asciiTheme="majorHAnsi" w:hAnsiTheme="majorHAnsi" w:cstheme="majorHAnsi"/>
          </w:rPr>
          <w:delText>datasets</w:delText>
        </w:r>
        <w:r w:rsidDel="003D4439">
          <w:rPr>
            <w:rFonts w:asciiTheme="majorHAnsi" w:hAnsiTheme="majorHAnsi" w:cstheme="majorHAnsi"/>
          </w:rPr>
          <w:delText xml:space="preserve"> </w:delText>
        </w:r>
        <w:r w:rsidR="009F5118" w:rsidDel="003D4439">
          <w:rPr>
            <w:rFonts w:asciiTheme="majorHAnsi" w:hAnsiTheme="majorHAnsi" w:cstheme="majorHAnsi"/>
          </w:rPr>
          <w:delText xml:space="preserve">have </w:delText>
        </w:r>
        <w:r w:rsidDel="003D4439">
          <w:rPr>
            <w:rFonts w:asciiTheme="majorHAnsi" w:hAnsiTheme="majorHAnsi" w:cstheme="majorHAnsi"/>
          </w:rPr>
          <w:delText xml:space="preserve">more communities that are highly </w:delText>
        </w:r>
        <w:r w:rsidR="005F3063" w:rsidDel="003D4439">
          <w:rPr>
            <w:rFonts w:asciiTheme="majorHAnsi" w:hAnsiTheme="majorHAnsi" w:cstheme="majorHAnsi"/>
          </w:rPr>
          <w:delText xml:space="preserve">skewed or uneven </w:delText>
        </w:r>
        <w:r w:rsidDel="003D4439">
          <w:rPr>
            <w:rFonts w:asciiTheme="majorHAnsi" w:hAnsiTheme="majorHAnsi" w:cstheme="majorHAnsi"/>
          </w:rPr>
          <w:delText>than would be expected by chance.</w:delText>
        </w:r>
      </w:del>
    </w:p>
    <w:p w14:paraId="41383B25" w14:textId="5B1475B3" w:rsidR="00F5367E" w:rsidDel="003D4439" w:rsidRDefault="00F5367E" w:rsidP="006361DB">
      <w:pPr>
        <w:spacing w:line="480" w:lineRule="auto"/>
        <w:rPr>
          <w:del w:id="2592" w:author="Renata M. Diaz" w:date="2021-03-22T16:47:00Z"/>
          <w:rFonts w:asciiTheme="majorHAnsi" w:eastAsia="Times New Roman" w:hAnsiTheme="majorHAnsi" w:cstheme="majorHAnsi"/>
          <w:b/>
          <w:bCs/>
        </w:rPr>
      </w:pPr>
    </w:p>
    <w:p w14:paraId="0C8DE1AE" w14:textId="53657176" w:rsidR="00F5367E" w:rsidRPr="002E2A57" w:rsidDel="003D4439" w:rsidRDefault="00F5367E" w:rsidP="006361DB">
      <w:pPr>
        <w:spacing w:line="480" w:lineRule="auto"/>
        <w:rPr>
          <w:del w:id="2593" w:author="Renata M. Diaz" w:date="2021-03-22T16:47:00Z"/>
          <w:rFonts w:asciiTheme="majorHAnsi" w:hAnsiTheme="majorHAnsi" w:cstheme="majorHAnsi"/>
        </w:rPr>
      </w:pPr>
      <w:del w:id="2594" w:author="Renata M. Diaz" w:date="2021-03-22T16:47:00Z">
        <w:r w:rsidDel="003D4439">
          <w:rPr>
            <w:rFonts w:asciiTheme="majorHAnsi" w:hAnsiTheme="majorHAnsi" w:cstheme="majorHAnsi"/>
          </w:rPr>
          <w:delText xml:space="preserve">Figure 3. </w:delText>
        </w:r>
        <w:r w:rsidR="001163CC" w:rsidDel="003D4439">
          <w:rPr>
            <w:rFonts w:asciiTheme="majorHAnsi" w:hAnsiTheme="majorHAnsi" w:cstheme="majorHAnsi"/>
          </w:rPr>
          <w:delText>B</w:delText>
        </w:r>
        <w:r w:rsidDel="003D4439">
          <w:rPr>
            <w:rFonts w:asciiTheme="majorHAnsi" w:hAnsiTheme="majorHAnsi" w:cstheme="majorHAnsi"/>
          </w:rPr>
          <w:delText xml:space="preserve">readth indices </w:delText>
        </w:r>
        <w:r w:rsidR="001163CC" w:rsidDel="003D4439">
          <w:rPr>
            <w:rFonts w:asciiTheme="majorHAnsi" w:hAnsiTheme="majorHAnsi" w:cstheme="majorHAnsi"/>
          </w:rPr>
          <w:delText xml:space="preserve">of </w:delText>
        </w:r>
        <w:r w:rsidDel="003D4439">
          <w:rPr>
            <w:rFonts w:asciiTheme="majorHAnsi" w:hAnsiTheme="majorHAnsi" w:cstheme="majorHAnsi"/>
          </w:rPr>
          <w:delText>skewness (</w:delText>
        </w:r>
        <w:r w:rsidR="00423861" w:rsidDel="003D4439">
          <w:rPr>
            <w:rFonts w:asciiTheme="majorHAnsi" w:hAnsiTheme="majorHAnsi" w:cstheme="majorHAnsi"/>
          </w:rPr>
          <w:delText>left</w:delText>
        </w:r>
        <w:r w:rsidDel="003D4439">
          <w:rPr>
            <w:rFonts w:asciiTheme="majorHAnsi" w:hAnsiTheme="majorHAnsi" w:cstheme="majorHAnsi"/>
          </w:rPr>
          <w:delText>) and evenness (</w:delText>
        </w:r>
        <w:r w:rsidR="00423861" w:rsidDel="003D4439">
          <w:rPr>
            <w:rFonts w:asciiTheme="majorHAnsi" w:hAnsiTheme="majorHAnsi" w:cstheme="majorHAnsi"/>
          </w:rPr>
          <w:delText>right</w:delText>
        </w:r>
        <w:r w:rsidDel="003D4439">
          <w:rPr>
            <w:rFonts w:asciiTheme="majorHAnsi" w:hAnsiTheme="majorHAnsi" w:cstheme="majorHAnsi"/>
          </w:rPr>
          <w:delText>)</w:delText>
        </w:r>
        <w:r w:rsidR="001163CC"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Del="003D4439">
          <w:rPr>
            <w:rFonts w:asciiTheme="majorHAnsi" w:hAnsiTheme="majorHAnsi" w:cstheme="majorHAnsi"/>
          </w:rPr>
          <w:delText>high values i</w:delText>
        </w:r>
        <w:r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Del="003D4439">
          <w:rPr>
            <w:rFonts w:asciiTheme="majorHAnsi" w:hAnsiTheme="majorHAnsi" w:cstheme="majorHAnsi"/>
          </w:rPr>
          <w:delText>and what is expected given the baseline</w:delText>
        </w:r>
        <w:r w:rsidDel="003D4439">
          <w:rPr>
            <w:rFonts w:asciiTheme="majorHAnsi" w:hAnsiTheme="majorHAnsi" w:cstheme="majorHAnsi"/>
          </w:rPr>
          <w:delText xml:space="preserve">. Most datasets contain a mixture of communities </w:delText>
        </w:r>
        <w:r w:rsidR="007632B5" w:rsidDel="003D4439">
          <w:rPr>
            <w:rFonts w:asciiTheme="majorHAnsi" w:hAnsiTheme="majorHAnsi" w:cstheme="majorHAnsi"/>
          </w:rPr>
          <w:delText xml:space="preserve">with </w:delText>
        </w:r>
        <w:r w:rsidDel="003D4439">
          <w:rPr>
            <w:rFonts w:asciiTheme="majorHAnsi" w:hAnsiTheme="majorHAnsi" w:cstheme="majorHAnsi"/>
          </w:rPr>
          <w:delText xml:space="preserve">broad </w:delText>
        </w:r>
        <w:r w:rsidR="007632B5" w:rsidDel="003D4439">
          <w:rPr>
            <w:rFonts w:asciiTheme="majorHAnsi" w:hAnsiTheme="majorHAnsi" w:cstheme="majorHAnsi"/>
          </w:rPr>
          <w:delText xml:space="preserve">and </w:delText>
        </w:r>
        <w:r w:rsidDel="003D4439">
          <w:rPr>
            <w:rFonts w:asciiTheme="majorHAnsi" w:hAnsiTheme="majorHAnsi" w:cstheme="majorHAnsi"/>
          </w:rPr>
          <w:delText>narrow statistical baselines, but some – particularly the skewness baseline for the Forest Inventory and Analysis – have</w:delText>
        </w:r>
        <w:r w:rsidR="00E84063" w:rsidDel="003D4439">
          <w:rPr>
            <w:rFonts w:asciiTheme="majorHAnsi" w:hAnsiTheme="majorHAnsi" w:cstheme="majorHAnsi"/>
          </w:rPr>
          <w:delText xml:space="preserve"> consistently high breadth indices</w:delText>
        </w:r>
        <w:r w:rsidDel="003D4439">
          <w:rPr>
            <w:rFonts w:asciiTheme="majorHAnsi" w:hAnsiTheme="majorHAnsi" w:cstheme="majorHAnsi"/>
          </w:rPr>
          <w:delText xml:space="preserve"> across all of their communities</w:delText>
        </w:r>
        <w:r w:rsidR="00F772BE"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Del="003D4439">
          <w:rPr>
            <w:rFonts w:asciiTheme="majorHAnsi" w:hAnsiTheme="majorHAnsi" w:cstheme="majorHAnsi"/>
          </w:rPr>
          <w:delText xml:space="preserve">right </w:delText>
        </w:r>
        <w:r w:rsidR="00F772BE" w:rsidDel="003D4439">
          <w:rPr>
            <w:rFonts w:asciiTheme="majorHAnsi" w:hAnsiTheme="majorHAnsi" w:cstheme="majorHAnsi"/>
          </w:rPr>
          <w:delText>panels) indicates more narrow statistical baselines than t</w:delText>
        </w:r>
        <w:r w:rsidDel="003D4439">
          <w:rPr>
            <w:rFonts w:asciiTheme="majorHAnsi" w:hAnsiTheme="majorHAnsi" w:cstheme="majorHAnsi"/>
          </w:rPr>
          <w:delText>hose for skewness</w:delText>
        </w:r>
        <w:r w:rsidR="006417B0" w:rsidRPr="002E2A57" w:rsidDel="003D4439">
          <w:rPr>
            <w:rFonts w:asciiTheme="majorHAnsi" w:hAnsiTheme="majorHAnsi" w:cstheme="majorHAnsi"/>
          </w:rPr>
          <w:delText>.</w:delText>
        </w:r>
      </w:del>
    </w:p>
    <w:p w14:paraId="495ACA5F" w14:textId="75BEAB35" w:rsidR="00F5367E" w:rsidDel="003D4439" w:rsidRDefault="00F5367E" w:rsidP="006361DB">
      <w:pPr>
        <w:spacing w:line="480" w:lineRule="auto"/>
        <w:rPr>
          <w:del w:id="2595" w:author="Renata M. Diaz" w:date="2021-03-22T16:47:00Z"/>
          <w:rFonts w:asciiTheme="majorHAnsi" w:eastAsia="Times New Roman" w:hAnsiTheme="majorHAnsi" w:cstheme="majorHAnsi"/>
          <w:b/>
          <w:bCs/>
        </w:rPr>
      </w:pPr>
    </w:p>
    <w:p w14:paraId="22D3F6FA" w14:textId="5CC2092F" w:rsidR="00F5367E" w:rsidDel="003D4439" w:rsidRDefault="00F5367E" w:rsidP="006361DB">
      <w:pPr>
        <w:spacing w:line="480" w:lineRule="auto"/>
        <w:rPr>
          <w:del w:id="2596" w:author="Renata M. Diaz" w:date="2021-03-22T16:47:00Z"/>
          <w:rFonts w:asciiTheme="majorHAnsi" w:hAnsiTheme="majorHAnsi" w:cstheme="majorHAnsi"/>
        </w:rPr>
      </w:pPr>
      <w:del w:id="2597" w:author="Renata M. Diaz" w:date="2021-03-22T16:47:00Z">
        <w:r w:rsidDel="003D4439">
          <w:rPr>
            <w:rFonts w:asciiTheme="majorHAnsi" w:hAnsiTheme="majorHAnsi" w:cstheme="majorHAnsi"/>
          </w:rPr>
          <w:delText>Figure 4. Small communities</w:delText>
        </w:r>
        <w:r w:rsidR="00D210F5" w:rsidDel="003D4439">
          <w:rPr>
            <w:rFonts w:asciiTheme="majorHAnsi" w:hAnsiTheme="majorHAnsi" w:cstheme="majorHAnsi"/>
          </w:rPr>
          <w:delText xml:space="preserve"> e</w:delText>
        </w:r>
        <w:r w:rsidDel="003D4439">
          <w:rPr>
            <w:rFonts w:asciiTheme="majorHAnsi" w:hAnsiTheme="majorHAnsi" w:cstheme="majorHAnsi"/>
          </w:rPr>
          <w:delText xml:space="preserve">xhibit consistently broad statistical baselines (top), and consistently weak evidence of deviations </w:delText>
        </w:r>
        <w:r w:rsidR="00BE6354" w:rsidDel="003D4439">
          <w:rPr>
            <w:rFonts w:asciiTheme="majorHAnsi" w:hAnsiTheme="majorHAnsi" w:cstheme="majorHAnsi"/>
          </w:rPr>
          <w:delText xml:space="preserve">for </w:delText>
        </w:r>
        <w:r w:rsidDel="003D4439">
          <w:rPr>
            <w:rFonts w:asciiTheme="majorHAnsi" w:hAnsiTheme="majorHAnsi" w:cstheme="majorHAnsi"/>
          </w:rPr>
          <w:delText xml:space="preserve">observed </w:delText>
        </w:r>
        <w:r w:rsidR="00BE6354" w:rsidDel="003D4439">
          <w:rPr>
            <w:rFonts w:asciiTheme="majorHAnsi" w:hAnsiTheme="majorHAnsi" w:cstheme="majorHAnsi"/>
          </w:rPr>
          <w:delText>SADs</w:delText>
        </w:r>
        <w:r w:rsidDel="003D4439">
          <w:rPr>
            <w:rFonts w:asciiTheme="majorHAnsi" w:hAnsiTheme="majorHAnsi" w:cstheme="majorHAnsi"/>
          </w:rPr>
          <w:delText xml:space="preserve"> (bottom)</w:delText>
        </w:r>
        <w:r w:rsidR="0069328F" w:rsidDel="003D4439">
          <w:rPr>
            <w:rFonts w:asciiTheme="majorHAnsi" w:hAnsiTheme="majorHAnsi" w:cstheme="majorHAnsi"/>
          </w:rPr>
          <w:delText>, regardless of the originating dataset</w:delText>
        </w:r>
        <w:r w:rsidDel="003D4439">
          <w:rPr>
            <w:rFonts w:asciiTheme="majorHAnsi" w:hAnsiTheme="majorHAnsi" w:cstheme="majorHAnsi"/>
          </w:rPr>
          <w:delText>. For a subset of 371 communities from the Forest Inventory and Analysis</w:delText>
        </w:r>
        <w:r w:rsidR="00C33A08" w:rsidDel="003D4439">
          <w:rPr>
            <w:rFonts w:asciiTheme="majorHAnsi" w:hAnsiTheme="majorHAnsi" w:cstheme="majorHAnsi"/>
          </w:rPr>
          <w:delText xml:space="preserve"> with </w:delText>
        </w:r>
        <w:r w:rsidDel="003D4439">
          <w:rPr>
            <w:rFonts w:asciiTheme="majorHAnsi" w:hAnsiTheme="majorHAnsi" w:cstheme="majorHAnsi"/>
          </w:rPr>
          <w:delText xml:space="preserve">communities in other datasets with matching </w:delText>
        </w:r>
        <w:r w:rsidRPr="003052E4" w:rsidDel="003D4439">
          <w:rPr>
            <w:rFonts w:asciiTheme="majorHAnsi" w:hAnsiTheme="majorHAnsi" w:cstheme="majorHAnsi"/>
            <w:i/>
            <w:iCs/>
          </w:rPr>
          <w:delText>S</w:delText>
        </w:r>
        <w:r w:rsidDel="003D4439">
          <w:rPr>
            <w:rFonts w:asciiTheme="majorHAnsi" w:hAnsiTheme="majorHAnsi" w:cstheme="majorHAnsi"/>
          </w:rPr>
          <w:delText xml:space="preserve"> and </w:delText>
        </w:r>
        <w:r w:rsidRPr="003052E4" w:rsidDel="003D4439">
          <w:rPr>
            <w:rFonts w:asciiTheme="majorHAnsi" w:hAnsiTheme="majorHAnsi" w:cstheme="majorHAnsi"/>
            <w:i/>
            <w:iCs/>
          </w:rPr>
          <w:delText>N</w:delText>
        </w:r>
        <w:r w:rsidR="00F67FA8" w:rsidDel="003D4439">
          <w:rPr>
            <w:rFonts w:asciiTheme="majorHAnsi" w:hAnsiTheme="majorHAnsi" w:cstheme="majorHAnsi"/>
          </w:rPr>
          <w:delText xml:space="preserve">, we generate </w:delText>
        </w:r>
        <w:r w:rsidR="00F53C4C" w:rsidDel="003D4439">
          <w:rPr>
            <w:rFonts w:asciiTheme="majorHAnsi" w:hAnsiTheme="majorHAnsi" w:cstheme="majorHAnsi"/>
          </w:rPr>
          <w:delText>distributions</w:delText>
        </w:r>
        <w:r w:rsidDel="003D4439">
          <w:rPr>
            <w:rFonts w:asciiTheme="majorHAnsi" w:hAnsiTheme="majorHAnsi" w:cstheme="majorHAnsi"/>
          </w:rPr>
          <w:delText xml:space="preserve"> of breadth indices </w:delText>
        </w:r>
        <w:r w:rsidR="00F53C4C" w:rsidDel="003D4439">
          <w:rPr>
            <w:rFonts w:asciiTheme="majorHAnsi" w:hAnsiTheme="majorHAnsi" w:cstheme="majorHAnsi"/>
          </w:rPr>
          <w:delText xml:space="preserve">for skewness and evenness </w:delText>
        </w:r>
        <w:r w:rsidDel="003D4439">
          <w:rPr>
            <w:rFonts w:asciiTheme="majorHAnsi" w:hAnsiTheme="majorHAnsi" w:cstheme="majorHAnsi"/>
          </w:rPr>
          <w:delText xml:space="preserve">(top) and </w:delText>
        </w:r>
        <w:r w:rsidR="00913F75" w:rsidDel="003D4439">
          <w:rPr>
            <w:rFonts w:asciiTheme="majorHAnsi" w:hAnsiTheme="majorHAnsi" w:cstheme="majorHAnsi"/>
          </w:rPr>
          <w:delText>compute corresponding percentile ranks for the observed SADs</w:delText>
        </w:r>
        <w:r w:rsidDel="003D4439">
          <w:rPr>
            <w:rFonts w:asciiTheme="majorHAnsi" w:hAnsiTheme="majorHAnsi" w:cstheme="majorHAnsi"/>
          </w:rPr>
          <w:delText xml:space="preserve"> (bottom)</w:delText>
        </w:r>
        <w:r w:rsidR="00913F75" w:rsidDel="003D4439">
          <w:rPr>
            <w:rFonts w:asciiTheme="majorHAnsi" w:hAnsiTheme="majorHAnsi" w:cstheme="majorHAnsi"/>
          </w:rPr>
          <w:delText xml:space="preserve">. </w:delText>
        </w:r>
        <w:r w:rsidR="0093154E" w:rsidDel="003D4439">
          <w:rPr>
            <w:rFonts w:asciiTheme="majorHAnsi" w:hAnsiTheme="majorHAnsi" w:cstheme="majorHAnsi"/>
          </w:rPr>
          <w:delText>Visually, there is no</w:delText>
        </w:r>
        <w:r w:rsidR="00AB3DC4" w:rsidDel="003D4439">
          <w:rPr>
            <w:rFonts w:asciiTheme="majorHAnsi" w:hAnsiTheme="majorHAnsi" w:cstheme="majorHAnsi"/>
          </w:rPr>
          <w:delText xml:space="preserve"> </w:delText>
        </w:r>
        <w:r w:rsidR="00913F75" w:rsidDel="003D4439">
          <w:rPr>
            <w:rFonts w:asciiTheme="majorHAnsi" w:hAnsiTheme="majorHAnsi" w:cstheme="majorHAnsi"/>
          </w:rPr>
          <w:delText xml:space="preserve">difference between FIA (left panels) and other datasets (right panels), when they are matched in </w:delText>
        </w:r>
        <w:r w:rsidR="00913F75" w:rsidDel="003D4439">
          <w:rPr>
            <w:rFonts w:asciiTheme="majorHAnsi" w:hAnsiTheme="majorHAnsi" w:cstheme="majorHAnsi"/>
            <w:i/>
            <w:iCs/>
          </w:rPr>
          <w:delText xml:space="preserve">S </w:delText>
        </w:r>
        <w:r w:rsidR="00913F75" w:rsidDel="003D4439">
          <w:rPr>
            <w:rFonts w:asciiTheme="majorHAnsi" w:hAnsiTheme="majorHAnsi" w:cstheme="majorHAnsi"/>
          </w:rPr>
          <w:delText xml:space="preserve">and </w:delText>
        </w:r>
        <w:r w:rsidR="00913F75" w:rsidDel="003D4439">
          <w:rPr>
            <w:rFonts w:asciiTheme="majorHAnsi" w:hAnsiTheme="majorHAnsi" w:cstheme="majorHAnsi"/>
            <w:i/>
            <w:iCs/>
          </w:rPr>
          <w:delText>N</w:delText>
        </w:r>
        <w:r w:rsidR="00AB3DC4" w:rsidDel="003D4439">
          <w:rPr>
            <w:rFonts w:asciiTheme="majorHAnsi" w:hAnsiTheme="majorHAnsi" w:cstheme="majorHAnsi"/>
          </w:rPr>
          <w:delText xml:space="preserve">. This is confirmed by Kolmogorov-Smirnov tests </w:delText>
        </w:r>
        <w:r w:rsidR="00BB697A" w:rsidDel="003D4439">
          <w:rPr>
            <w:rFonts w:asciiTheme="majorHAnsi" w:hAnsiTheme="majorHAnsi" w:cstheme="majorHAnsi"/>
          </w:rPr>
          <w:delText>for</w:delText>
        </w:r>
        <w:r w:rsidR="00AB3DC4" w:rsidDel="003D4439">
          <w:rPr>
            <w:rFonts w:asciiTheme="majorHAnsi" w:hAnsiTheme="majorHAnsi" w:cstheme="majorHAnsi"/>
          </w:rPr>
          <w:delText xml:space="preserve"> the breadth indices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0.04 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0.91; for skewness</w:delText>
        </w:r>
        <w:r w:rsidR="0055477A" w:rsidDel="003D4439">
          <w:rPr>
            <w:rFonts w:asciiTheme="majorHAnsi" w:hAnsiTheme="majorHAnsi" w:cstheme="majorHAnsi"/>
            <w:iCs/>
          </w:rPr>
          <w:delText xml:space="preserve">, </w:delText>
        </w:r>
        <w:r w:rsidR="0055477A" w:rsidDel="003D4439">
          <w:rPr>
            <w:rFonts w:asciiTheme="majorHAnsi" w:hAnsiTheme="majorHAnsi" w:cstheme="majorHAnsi"/>
            <w:i/>
          </w:rPr>
          <w:delText xml:space="preserve">D </w:delText>
        </w:r>
        <w:r w:rsidR="0055477A" w:rsidDel="003D4439">
          <w:rPr>
            <w:rFonts w:asciiTheme="majorHAnsi" w:hAnsiTheme="majorHAnsi" w:cstheme="majorHAnsi"/>
            <w:iCs/>
          </w:rPr>
          <w:delText>= 0.0</w:delText>
        </w:r>
        <w:r w:rsidR="00E2768B" w:rsidDel="003D4439">
          <w:rPr>
            <w:rFonts w:asciiTheme="majorHAnsi" w:hAnsiTheme="majorHAnsi" w:cstheme="majorHAnsi"/>
            <w:iCs/>
          </w:rPr>
          <w:delText>3</w:delText>
        </w:r>
        <w:r w:rsidR="0055477A" w:rsidDel="003D4439">
          <w:rPr>
            <w:rFonts w:asciiTheme="majorHAnsi" w:hAnsiTheme="majorHAnsi" w:cstheme="majorHAnsi"/>
            <w:iCs/>
          </w:rPr>
          <w:delText xml:space="preserve"> and </w:delText>
        </w:r>
        <w:r w:rsidR="0055477A" w:rsidDel="003D4439">
          <w:rPr>
            <w:rFonts w:asciiTheme="majorHAnsi" w:hAnsiTheme="majorHAnsi" w:cstheme="majorHAnsi"/>
            <w:i/>
          </w:rPr>
          <w:delText>p</w:delText>
        </w:r>
        <w:r w:rsidR="0055477A" w:rsidDel="003D4439">
          <w:rPr>
            <w:rFonts w:asciiTheme="majorHAnsi" w:hAnsiTheme="majorHAnsi" w:cstheme="majorHAnsi"/>
            <w:iCs/>
          </w:rPr>
          <w:delText xml:space="preserve"> </w:delText>
        </w:r>
        <w:r w:rsidR="0096240E" w:rsidDel="003D4439">
          <w:rPr>
            <w:rFonts w:asciiTheme="majorHAnsi" w:hAnsiTheme="majorHAnsi" w:cstheme="majorHAnsi"/>
            <w:iCs/>
          </w:rPr>
          <w:delText>&gt;</w:delText>
        </w:r>
        <w:r w:rsidR="0055477A" w:rsidDel="003D4439">
          <w:rPr>
            <w:rFonts w:asciiTheme="majorHAnsi" w:hAnsiTheme="majorHAnsi" w:cstheme="majorHAnsi"/>
            <w:iCs/>
          </w:rPr>
          <w:delText xml:space="preserve"> 0.</w:delText>
        </w:r>
        <w:r w:rsidR="00395CA5" w:rsidDel="003D4439">
          <w:rPr>
            <w:rFonts w:asciiTheme="majorHAnsi" w:hAnsiTheme="majorHAnsi" w:cstheme="majorHAnsi"/>
            <w:iCs/>
          </w:rPr>
          <w:delText>99</w:delText>
        </w:r>
        <w:r w:rsidR="00AB3DC4" w:rsidDel="003D4439">
          <w:rPr>
            <w:rFonts w:asciiTheme="majorHAnsi" w:hAnsiTheme="majorHAnsi" w:cstheme="majorHAnsi"/>
            <w:iCs/>
          </w:rPr>
          <w:delText xml:space="preserve">) and percentile ranks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414591" w:rsidDel="003D4439">
          <w:rPr>
            <w:rFonts w:asciiTheme="majorHAnsi" w:hAnsiTheme="majorHAnsi" w:cstheme="majorHAnsi"/>
            <w:iCs/>
          </w:rPr>
          <w:delText xml:space="preserve">0.04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w:delText>
        </w:r>
        <w:r w:rsidR="00414591" w:rsidDel="003D4439">
          <w:rPr>
            <w:rFonts w:asciiTheme="majorHAnsi" w:hAnsiTheme="majorHAnsi" w:cstheme="majorHAnsi"/>
            <w:iCs/>
          </w:rPr>
          <w:delText>0.87</w:delText>
        </w:r>
        <w:r w:rsidR="00AB3DC4" w:rsidDel="003D4439">
          <w:rPr>
            <w:rFonts w:asciiTheme="majorHAnsi" w:hAnsiTheme="majorHAnsi" w:cstheme="majorHAnsi"/>
            <w:iCs/>
          </w:rPr>
          <w:delText xml:space="preserve">; for skewness,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2D6EA9" w:rsidDel="003D4439">
          <w:rPr>
            <w:rFonts w:asciiTheme="majorHAnsi" w:hAnsiTheme="majorHAnsi" w:cstheme="majorHAnsi"/>
            <w:iCs/>
          </w:rPr>
          <w:delText xml:space="preserve">0.07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 xml:space="preserve">p </w:delText>
        </w:r>
        <w:r w:rsidR="00AB3DC4" w:rsidDel="003D4439">
          <w:rPr>
            <w:rFonts w:asciiTheme="majorHAnsi" w:hAnsiTheme="majorHAnsi" w:cstheme="majorHAnsi"/>
            <w:iCs/>
          </w:rPr>
          <w:delText xml:space="preserve">= </w:delText>
        </w:r>
        <w:r w:rsidR="005B6B5A" w:rsidDel="003D4439">
          <w:rPr>
            <w:rFonts w:asciiTheme="majorHAnsi" w:hAnsiTheme="majorHAnsi" w:cstheme="majorHAnsi"/>
            <w:iCs/>
          </w:rPr>
          <w:delText>0.37</w:delText>
        </w:r>
        <w:r w:rsidR="00AB3DC4" w:rsidDel="003D4439">
          <w:rPr>
            <w:rFonts w:asciiTheme="majorHAnsi" w:hAnsiTheme="majorHAnsi" w:cstheme="majorHAnsi"/>
            <w:iCs/>
          </w:rPr>
          <w:delText>).</w:delText>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2598" w:name="_Figure_1:_Communities"/>
      <w:bookmarkStart w:id="2599" w:name="_Figure_1:_S0,"/>
      <w:bookmarkStart w:id="2600" w:name="_Figure_0:_Distribution"/>
      <w:bookmarkStart w:id="2601" w:name="_Figure_1.5:_Datasets"/>
      <w:bookmarkStart w:id="2602" w:name="_Figure_1.75:_Nparts"/>
      <w:bookmarkStart w:id="2603" w:name="_Figure_1:_Number"/>
      <w:bookmarkStart w:id="2604" w:name="_Figure_1.875:_Nparts"/>
      <w:bookmarkStart w:id="2605" w:name="_Figure_2:_Self-similarity"/>
      <w:bookmarkStart w:id="2606" w:name="_Figure_2:_Narrowness"/>
      <w:bookmarkStart w:id="2607" w:name="_Figure_3:_Self-similarity"/>
      <w:bookmarkStart w:id="2608" w:name="_Figure_3:_Skewness"/>
      <w:bookmarkStart w:id="2609" w:name="_Figure_3.5_Self"/>
      <w:bookmarkStart w:id="2610" w:name="_Figure_4:_Overall"/>
      <w:bookmarkStart w:id="2611" w:name="_Figure_4:_Simpson"/>
      <w:bookmarkStart w:id="2612" w:name="_Figure_6:_Skewness"/>
      <w:bookmarkStart w:id="2613" w:name="_Figure_7:_Skewness"/>
      <w:bookmarkStart w:id="2614" w:name="_Figure_8:_Simpson"/>
      <w:bookmarkStart w:id="2615" w:name="_Figure_9:_Simpson"/>
      <w:bookmarkStart w:id="2616" w:name="_Figure_10:_Skewness"/>
      <w:bookmarkStart w:id="2617" w:name="_Figure_11:_Simpson"/>
      <w:bookmarkStart w:id="2618" w:name="_Figure_12:_Simpson"/>
      <w:bookmarkStart w:id="2619" w:name="_Figure_13:_Skewness"/>
      <w:bookmarkStart w:id="2620" w:name="_Figure_14:_Skewness"/>
      <w:bookmarkStart w:id="2621" w:name="_Figure_15:_Rarefied"/>
      <w:bookmarkStart w:id="2622" w:name="_Figure_16:_Rarefied"/>
      <w:bookmarkStart w:id="2623" w:name="_Table_1:_Proportion"/>
      <w:bookmarkStart w:id="2624" w:name="_Table_2:_Proportion"/>
      <w:bookmarkStart w:id="2625" w:name="_Figure_2:_95%"/>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p>
    <w:sectPr w:rsidR="00C204AE" w:rsidRPr="00C204AE" w:rsidSect="00343F80">
      <w:headerReference w:type="default" r:id="rId19"/>
      <w:headerReference w:type="first" r:id="rId2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Ye,Hao" w:date="2021-04-18T16:03:00Z" w:initials="Y">
    <w:p w14:paraId="51428EFB" w14:textId="034CF06B" w:rsidR="00B0256D" w:rsidRDefault="00B0256D">
      <w:pPr>
        <w:pStyle w:val="CommentText"/>
      </w:pPr>
      <w:r>
        <w:rPr>
          <w:rStyle w:val="CommentReference"/>
        </w:rPr>
        <w:annotationRef/>
      </w:r>
      <w:r>
        <w:t>This feels like it has maybe 1 too many clauses. The ending feels like it will be a review of approaches that make use of emergent complexity. I think deleting the “promising horizon for synthesis in ecology” bit and adjusting the wording to remain a complete sentence can better lead into the next sentence and the paper being about SADs. (i.e. ending the first sentence with “common ecological patterns” sets the reader up better when you follow up with the SAD hollow curve as an example.)</w:t>
      </w:r>
    </w:p>
  </w:comment>
  <w:comment w:id="34" w:author="Ye,Hao" w:date="2021-04-18T16:03:00Z" w:initials="Y">
    <w:p w14:paraId="3A5CCA2E" w14:textId="1694574B" w:rsidR="00B0256D" w:rsidRDefault="00B0256D">
      <w:pPr>
        <w:pStyle w:val="CommentText"/>
      </w:pPr>
      <w:r>
        <w:rPr>
          <w:rStyle w:val="CommentReference"/>
        </w:rPr>
        <w:annotationRef/>
      </w:r>
      <w:r>
        <w:t>I prefer the previous wording using “statistical phenomenon”, as I felt that was clearer (though a bit wordier).</w:t>
      </w:r>
    </w:p>
  </w:comment>
  <w:comment w:id="375" w:author="Ernest, Morgan" w:date="2021-03-30T13:33:00Z" w:initials="EM">
    <w:p w14:paraId="2E9E3885" w14:textId="1E9810B6" w:rsidR="00B0256D" w:rsidRDefault="00B0256D">
      <w:pPr>
        <w:pStyle w:val="CommentText"/>
      </w:pPr>
      <w:r>
        <w:rPr>
          <w:rStyle w:val="CommentReference"/>
        </w:rPr>
        <w:annotationRef/>
      </w:r>
      <w:r>
        <w:t xml:space="preserve">I used complex systems here, but that was an assumption on my part. If they are complex systems then using that phrase here helps tie this paragraph in thematically with the earlier paragraphs. If they aren’t complex systems then just delete the ‘complex’. </w:t>
      </w:r>
    </w:p>
  </w:comment>
  <w:comment w:id="420" w:author="Ye,Hao" w:date="2021-04-18T16:33:00Z" w:initials="Y">
    <w:p w14:paraId="26D2DD94" w14:textId="724C7AA8" w:rsidR="00B0256D" w:rsidRDefault="00B0256D">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733" w:author="Ye,Hao" w:date="2021-04-18T20:03:00Z" w:initials="Y">
    <w:p w14:paraId="05B32274" w14:textId="035029AC" w:rsidR="00B0256D" w:rsidRDefault="00B0256D">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734" w:author="Ye,Hao" w:date="2021-04-18T20:04:00Z" w:initials="Y">
    <w:p w14:paraId="166A1F85" w14:textId="705FE25C" w:rsidR="00B0256D" w:rsidRDefault="00B0256D">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818" w:author="Ye,Hao" w:date="2021-04-20T11:00:00Z" w:initials="Y">
    <w:p w14:paraId="394B42FF" w14:textId="35FCF427" w:rsidR="00B0256D" w:rsidRDefault="00B0256D">
      <w:pPr>
        <w:pStyle w:val="CommentText"/>
      </w:pPr>
      <w:r>
        <w:rPr>
          <w:rStyle w:val="CommentReference"/>
        </w:rPr>
        <w:annotationRef/>
      </w:r>
      <w:r>
        <w:t>Is there an explanation or citation for this approach? It feels like a very specific way to account for undercounting rare species.</w:t>
      </w:r>
    </w:p>
  </w:comment>
  <w:comment w:id="868" w:author="Ye,Hao" w:date="2021-04-20T11:03:00Z" w:initials="Y">
    <w:p w14:paraId="34F28162" w14:textId="516732C7" w:rsidR="00B0256D" w:rsidRDefault="00B0256D">
      <w:pPr>
        <w:pStyle w:val="CommentText"/>
      </w:pPr>
      <w:r>
        <w:rPr>
          <w:rStyle w:val="CommentReference"/>
        </w:rPr>
        <w:annotationRef/>
      </w:r>
      <w:r>
        <w:t>This number also seems a bit arbitrary without a justification or citation.</w:t>
      </w:r>
    </w:p>
  </w:comment>
  <w:comment w:id="992" w:author="Renata M. Diaz" w:date="2021-04-06T16:13:00Z" w:initials="RMD">
    <w:p w14:paraId="15F39F49" w14:textId="6A4FFD25" w:rsidR="00B0256D" w:rsidRDefault="00B0256D">
      <w:pPr>
        <w:pStyle w:val="CommentText"/>
      </w:pPr>
      <w:r>
        <w:rPr>
          <w:rStyle w:val="CommentReference"/>
        </w:rPr>
        <w:annotationRef/>
      </w:r>
      <w:r>
        <w:t>RMD: get this ref</w:t>
      </w:r>
    </w:p>
  </w:comment>
  <w:comment w:id="994" w:author="Ernest, Morgan" w:date="2021-03-30T14:25:00Z" w:initials="EM">
    <w:p w14:paraId="1AE27A44" w14:textId="0AE6970C" w:rsidR="00B0256D" w:rsidRDefault="00B0256D">
      <w:pPr>
        <w:pStyle w:val="CommentText"/>
      </w:pPr>
      <w:r>
        <w:rPr>
          <w:rStyle w:val="CommentReference"/>
        </w:rPr>
        <w:annotationRef/>
      </w:r>
      <w:r>
        <w:t xml:space="preserve">God I love this. </w:t>
      </w:r>
    </w:p>
  </w:comment>
  <w:comment w:id="1190" w:author="Ye,Hao" w:date="2021-04-20T15:52:00Z" w:initials="Y">
    <w:p w14:paraId="258E1415" w14:textId="6A8901BD" w:rsidR="00B0256D" w:rsidRDefault="00B0256D">
      <w:pPr>
        <w:pStyle w:val="CommentText"/>
      </w:pPr>
      <w:r>
        <w:rPr>
          <w:rStyle w:val="CommentReference"/>
        </w:rPr>
        <w:annotationRef/>
      </w:r>
      <w:r>
        <w:t>Moving this up to set a general expectation for introducing the metrics.</w:t>
      </w:r>
    </w:p>
  </w:comment>
  <w:comment w:id="1238" w:author="Renata M. Diaz" w:date="2021-03-15T15:01:00Z" w:initials="RMD">
    <w:p w14:paraId="571AA17D" w14:textId="16A3DDFE" w:rsidR="00B0256D" w:rsidRDefault="00B0256D">
      <w:pPr>
        <w:pStyle w:val="CommentText"/>
      </w:pPr>
      <w:r>
        <w:rPr>
          <w:rStyle w:val="CommentReference"/>
        </w:rPr>
        <w:annotationRef/>
      </w:r>
      <w:r>
        <w:t>Locey and White work with the central tendency but they identify it using a different similarity metric.</w:t>
      </w:r>
    </w:p>
  </w:comment>
  <w:comment w:id="1301" w:author="Ye,Hao" w:date="2021-04-20T13:06:00Z" w:initials="Y">
    <w:p w14:paraId="3B85F03E" w14:textId="46021BD7" w:rsidR="00B0256D" w:rsidRDefault="00B0256D">
      <w:pPr>
        <w:pStyle w:val="CommentText"/>
      </w:pPr>
      <w:r>
        <w:rPr>
          <w:rStyle w:val="CommentReference"/>
        </w:rPr>
        <w:annotationRef/>
      </w:r>
      <w:r>
        <w:t>Is this a necessary point to include? It doesn’t seem like it adds much to justification or interpretation.</w:t>
      </w:r>
    </w:p>
  </w:comment>
  <w:comment w:id="1429" w:author="Ye,Hao" w:date="2021-04-20T13:55:00Z" w:initials="Y">
    <w:p w14:paraId="5674D6B0" w14:textId="40EB6B82" w:rsidR="00B0256D" w:rsidRDefault="00B0256D">
      <w:pPr>
        <w:pStyle w:val="CommentText"/>
      </w:pPr>
      <w:r>
        <w:rPr>
          <w:rStyle w:val="CommentReference"/>
        </w:rPr>
        <w:annotationRef/>
      </w:r>
      <w:r>
        <w:t>Check that this is accurate. Distribution of (dissimilarity between SADs and central tendency) != distribution of (dissimilarity between all SADs in the feasible set).</w:t>
      </w:r>
    </w:p>
  </w:comment>
  <w:comment w:id="1517" w:author="Ye,Hao" w:date="2021-04-20T15:04:00Z" w:initials="Y">
    <w:p w14:paraId="7EE74493" w14:textId="593B59F2" w:rsidR="00B0256D" w:rsidRDefault="00B0256D">
      <w:pPr>
        <w:pStyle w:val="CommentText"/>
      </w:pPr>
      <w:r>
        <w:rPr>
          <w:rStyle w:val="CommentReference"/>
        </w:rPr>
        <w:annotationRef/>
      </w:r>
      <w:r>
        <w:t>Is this addressing a reviewer comment? It felt a bit out of the blue to me.</w:t>
      </w:r>
    </w:p>
  </w:comment>
  <w:comment w:id="1780" w:author="Ye,Hao" w:date="2021-04-20T16:21:00Z" w:initials="Y">
    <w:p w14:paraId="2822EA05" w14:textId="75A8276A" w:rsidR="00B0256D" w:rsidRDefault="00B0256D">
      <w:pPr>
        <w:pStyle w:val="CommentText"/>
      </w:pPr>
      <w:r>
        <w:rPr>
          <w:rStyle w:val="CommentReference"/>
        </w:rPr>
        <w:annotationRef/>
      </w:r>
      <w:r>
        <w:t>Making this consistent with the subsection heading in methods.</w:t>
      </w:r>
    </w:p>
  </w:comment>
  <w:comment w:id="1807" w:author="Ernest, Morgan" w:date="2021-03-31T08:58:00Z" w:initials="EM">
    <w:p w14:paraId="6B72E60A" w14:textId="618CFC74" w:rsidR="00B0256D" w:rsidRDefault="00B0256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844" w:author="Ernest, Morgan" w:date="2021-03-31T08:59:00Z" w:initials="EM">
    <w:p w14:paraId="1B80439F" w14:textId="47D6C811" w:rsidR="00B0256D" w:rsidRDefault="00B0256D">
      <w:pPr>
        <w:pStyle w:val="CommentText"/>
      </w:pPr>
      <w:r>
        <w:rPr>
          <w:rStyle w:val="CommentReference"/>
        </w:rPr>
        <w:annotationRef/>
      </w:r>
      <w:r>
        <w:t>Just added for clarity for the reader. We have a lot of SADs!</w:t>
      </w:r>
    </w:p>
  </w:comment>
  <w:comment w:id="1924" w:author="Ye,Hao" w:date="2021-04-20T16:47:00Z" w:initials="Y">
    <w:p w14:paraId="17A8DB9F" w14:textId="545AD874" w:rsidR="0043749B" w:rsidRDefault="0043749B">
      <w:pPr>
        <w:pStyle w:val="CommentText"/>
      </w:pPr>
      <w:r>
        <w:rPr>
          <w:rStyle w:val="CommentReference"/>
        </w:rPr>
        <w:annotationRef/>
      </w:r>
      <w:r>
        <w:t>I’m unclear if these two sentences are saying the same thing, or if the first one is about dissimilarity, and the other one is about shape metrics. Maybe combine in one sentence, since both refer to figure 4?</w:t>
      </w:r>
    </w:p>
  </w:comment>
  <w:comment w:id="1963" w:author="Ye,Hao" w:date="2021-04-20T16:50:00Z" w:initials="Y">
    <w:p w14:paraId="16962929" w14:textId="333B75F0" w:rsidR="0043749B" w:rsidRDefault="0043749B">
      <w:pPr>
        <w:pStyle w:val="CommentText"/>
      </w:pPr>
      <w:r>
        <w:rPr>
          <w:rStyle w:val="CommentReference"/>
        </w:rPr>
        <w:annotationRef/>
      </w:r>
      <w:r>
        <w:t>Not sure if rewording is accurate – trying to bring explicitness to “most dominated”.</w:t>
      </w:r>
    </w:p>
  </w:comment>
  <w:comment w:id="2570" w:author="Renata M. Diaz" w:date="2021-03-19T15:46:00Z" w:initials="RMD">
    <w:p w14:paraId="51D8C690" w14:textId="18E08301" w:rsidR="00B0256D" w:rsidRDefault="00B0256D">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428EFB" w15:done="0"/>
  <w15:commentEx w15:paraId="3A5CCA2E" w15:done="0"/>
  <w15:commentEx w15:paraId="2E9E3885" w15:done="1"/>
  <w15:commentEx w15:paraId="26D2DD94" w15:done="0"/>
  <w15:commentEx w15:paraId="05B32274" w15:done="0"/>
  <w15:commentEx w15:paraId="166A1F85" w15:done="0"/>
  <w15:commentEx w15:paraId="394B42FF" w15:done="0"/>
  <w15:commentEx w15:paraId="34F28162" w15:done="0"/>
  <w15:commentEx w15:paraId="15F39F49" w15:done="0"/>
  <w15:commentEx w15:paraId="1AE27A44" w15:done="0"/>
  <w15:commentEx w15:paraId="258E1415" w15:done="0"/>
  <w15:commentEx w15:paraId="571AA17D" w15:done="0"/>
  <w15:commentEx w15:paraId="3B85F03E" w15:done="0"/>
  <w15:commentEx w15:paraId="5674D6B0" w15:done="0"/>
  <w15:commentEx w15:paraId="7EE74493" w15:done="0"/>
  <w15:commentEx w15:paraId="2822EA05" w15:done="0"/>
  <w15:commentEx w15:paraId="6B72E60A" w15:done="0"/>
  <w15:commentEx w15:paraId="1B80439F" w15:done="0"/>
  <w15:commentEx w15:paraId="17A8DB9F" w15:done="0"/>
  <w15:commentEx w15:paraId="16962929"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D6EB" w16cex:dateUtc="2021-04-18T20:03:00Z"/>
  <w16cex:commentExtensible w16cex:durableId="2426D6C6" w16cex:dateUtc="2021-04-18T20:03:00Z"/>
  <w16cex:commentExtensible w16cex:durableId="240DA71F" w16cex:dateUtc="2021-03-30T17:33:00Z"/>
  <w16cex:commentExtensible w16cex:durableId="2426DDF0" w16cex:dateUtc="2021-04-18T20:33:00Z"/>
  <w16cex:commentExtensible w16cex:durableId="24270F20" w16cex:dateUtc="2021-04-19T00:03:00Z"/>
  <w16cex:commentExtensible w16cex:durableId="24270F47" w16cex:dateUtc="2021-04-19T00:04:00Z"/>
  <w16cex:commentExtensible w16cex:durableId="242932D2" w16cex:dateUtc="2021-04-20T15:00:00Z"/>
  <w16cex:commentExtensible w16cex:durableId="24293377" w16cex:dateUtc="2021-04-20T15:03: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5069" w16cex:dateUtc="2021-04-20T17:06:00Z"/>
  <w16cex:commentExtensible w16cex:durableId="24295BE1" w16cex:dateUtc="2021-04-20T17:55:00Z"/>
  <w16cex:commentExtensible w16cex:durableId="24296BFF" w16cex:dateUtc="2021-04-20T19:04:00Z"/>
  <w16cex:commentExtensible w16cex:durableId="24297DED" w16cex:dateUtc="2021-04-20T20:21:00Z"/>
  <w16cex:commentExtensible w16cex:durableId="240EB82B" w16cex:dateUtc="2021-03-31T12:58:00Z"/>
  <w16cex:commentExtensible w16cex:durableId="240EB882" w16cex:dateUtc="2021-03-31T12:59:00Z"/>
  <w16cex:commentExtensible w16cex:durableId="24298430" w16cex:dateUtc="2021-04-20T20:47:00Z"/>
  <w16cex:commentExtensible w16cex:durableId="242984C9" w16cex:dateUtc="2021-04-20T20:50: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428EFB" w16cid:durableId="2426D6EB"/>
  <w16cid:commentId w16cid:paraId="3A5CCA2E" w16cid:durableId="2426D6C6"/>
  <w16cid:commentId w16cid:paraId="2E9E3885" w16cid:durableId="240DA71F"/>
  <w16cid:commentId w16cid:paraId="26D2DD94" w16cid:durableId="2426DDF0"/>
  <w16cid:commentId w16cid:paraId="05B32274" w16cid:durableId="24270F20"/>
  <w16cid:commentId w16cid:paraId="166A1F85" w16cid:durableId="24270F47"/>
  <w16cid:commentId w16cid:paraId="394B42FF" w16cid:durableId="242932D2"/>
  <w16cid:commentId w16cid:paraId="34F28162" w16cid:durableId="24293377"/>
  <w16cid:commentId w16cid:paraId="15F39F49" w16cid:durableId="24170726"/>
  <w16cid:commentId w16cid:paraId="1AE27A44" w16cid:durableId="240DB344"/>
  <w16cid:commentId w16cid:paraId="258E1415" w16cid:durableId="24297746"/>
  <w16cid:commentId w16cid:paraId="571AA17D" w16cid:durableId="23F9F553"/>
  <w16cid:commentId w16cid:paraId="3B85F03E" w16cid:durableId="24295069"/>
  <w16cid:commentId w16cid:paraId="5674D6B0" w16cid:durableId="24295BE1"/>
  <w16cid:commentId w16cid:paraId="7EE74493" w16cid:durableId="24296BFF"/>
  <w16cid:commentId w16cid:paraId="2822EA05" w16cid:durableId="24297DED"/>
  <w16cid:commentId w16cid:paraId="6B72E60A" w16cid:durableId="240EB82B"/>
  <w16cid:commentId w16cid:paraId="1B80439F" w16cid:durableId="240EB882"/>
  <w16cid:commentId w16cid:paraId="17A8DB9F" w16cid:durableId="24298430"/>
  <w16cid:commentId w16cid:paraId="16962929" w16cid:durableId="242984C9"/>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2D663" w14:textId="77777777" w:rsidR="00C90DDD" w:rsidRDefault="00C90DDD" w:rsidP="0091663F">
      <w:pPr>
        <w:spacing w:after="0" w:line="240" w:lineRule="auto"/>
      </w:pPr>
      <w:r>
        <w:separator/>
      </w:r>
    </w:p>
  </w:endnote>
  <w:endnote w:type="continuationSeparator" w:id="0">
    <w:p w14:paraId="4A2A4073" w14:textId="77777777" w:rsidR="00C90DDD" w:rsidRDefault="00C90DDD"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DB5D" w14:textId="77777777" w:rsidR="00C90DDD" w:rsidRDefault="00C90DDD" w:rsidP="0091663F">
      <w:pPr>
        <w:spacing w:after="0" w:line="240" w:lineRule="auto"/>
      </w:pPr>
      <w:r>
        <w:separator/>
      </w:r>
    </w:p>
  </w:footnote>
  <w:footnote w:type="continuationSeparator" w:id="0">
    <w:p w14:paraId="14B5B42B" w14:textId="77777777" w:rsidR="00C90DDD" w:rsidRDefault="00C90DDD"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B0256D" w:rsidRPr="006361DB" w:rsidRDefault="00B0256D"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B0256D" w:rsidRDefault="00B02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B0256D" w:rsidRDefault="00B0256D">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Hao">
    <w15:presenceInfo w15:providerId="AD" w15:userId="S::haoye@ufl.edu::827c2dba-f5f5-423d-b829-71c180bcd282"/>
  </w15:person>
  <w15:person w15:author="Diaz,Renata M">
    <w15:presenceInfo w15:providerId="AD" w15:userId="S::diaz.renata@ufl.edu::887f1fd4-2761-4d05-a769-649c729a9df8"/>
  </w15:person>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63C"/>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612"/>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C23"/>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164"/>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173E"/>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85D"/>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B783D"/>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4FC7"/>
    <w:rsid w:val="003F505F"/>
    <w:rsid w:val="003F6F2E"/>
    <w:rsid w:val="003F7538"/>
    <w:rsid w:val="00400C3F"/>
    <w:rsid w:val="00400FD6"/>
    <w:rsid w:val="0040114E"/>
    <w:rsid w:val="004020C6"/>
    <w:rsid w:val="00402AA1"/>
    <w:rsid w:val="004031C8"/>
    <w:rsid w:val="00403395"/>
    <w:rsid w:val="004037CB"/>
    <w:rsid w:val="00403834"/>
    <w:rsid w:val="00403D45"/>
    <w:rsid w:val="00404051"/>
    <w:rsid w:val="0040444C"/>
    <w:rsid w:val="0040596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49B"/>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20F"/>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2C9B"/>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82C"/>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1D9F"/>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993"/>
    <w:rsid w:val="006D5A25"/>
    <w:rsid w:val="006D72E1"/>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4CA3"/>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5AAC"/>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137D"/>
    <w:rsid w:val="00782BE8"/>
    <w:rsid w:val="00783416"/>
    <w:rsid w:val="00784606"/>
    <w:rsid w:val="00784D38"/>
    <w:rsid w:val="00784FF0"/>
    <w:rsid w:val="0078517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0A3D"/>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0A76"/>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667"/>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604"/>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56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265"/>
    <w:rsid w:val="00B40860"/>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6581"/>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0F37"/>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DB3"/>
    <w:rsid w:val="00C36F00"/>
    <w:rsid w:val="00C3767B"/>
    <w:rsid w:val="00C37AE6"/>
    <w:rsid w:val="00C37D6A"/>
    <w:rsid w:val="00C37E3D"/>
    <w:rsid w:val="00C37FC1"/>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69AA"/>
    <w:rsid w:val="00C77015"/>
    <w:rsid w:val="00C775FC"/>
    <w:rsid w:val="00C777BC"/>
    <w:rsid w:val="00C81DEF"/>
    <w:rsid w:val="00C82686"/>
    <w:rsid w:val="00C82B46"/>
    <w:rsid w:val="00C8471B"/>
    <w:rsid w:val="00C8498D"/>
    <w:rsid w:val="00C84CBA"/>
    <w:rsid w:val="00C84F5B"/>
    <w:rsid w:val="00C86E22"/>
    <w:rsid w:val="00C8762D"/>
    <w:rsid w:val="00C87C5A"/>
    <w:rsid w:val="00C90DDD"/>
    <w:rsid w:val="00C91517"/>
    <w:rsid w:val="00C91A23"/>
    <w:rsid w:val="00C92E27"/>
    <w:rsid w:val="00C92EDF"/>
    <w:rsid w:val="00C92EEB"/>
    <w:rsid w:val="00C9356E"/>
    <w:rsid w:val="00C93771"/>
    <w:rsid w:val="00C949EA"/>
    <w:rsid w:val="00C954FE"/>
    <w:rsid w:val="00C955B9"/>
    <w:rsid w:val="00C95D81"/>
    <w:rsid w:val="00C96F87"/>
    <w:rsid w:val="00C96F9A"/>
    <w:rsid w:val="00C97458"/>
    <w:rsid w:val="00C97B7C"/>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C91"/>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6168"/>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4"/>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1906"/>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06"/>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8BC"/>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8D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49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20F"/>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7C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258C"/>
    <w:rsid w:val="00FD30C0"/>
    <w:rsid w:val="00FD3E7D"/>
    <w:rsid w:val="00FD41FA"/>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CRAN.R-project.org/package=e107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s://doi.org/10.6084/m9.figshare.95843.v4"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12800</Words>
  <Characters>72965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cp:revision>
  <dcterms:created xsi:type="dcterms:W3CDTF">2021-04-21T01:50:00Z</dcterms:created>
  <dcterms:modified xsi:type="dcterms:W3CDTF">2021-04-21T01:50:00Z</dcterms:modified>
</cp:coreProperties>
</file>