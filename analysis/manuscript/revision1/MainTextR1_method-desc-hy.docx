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2C3E0E74"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4" w:author="Renata M. Diaz" w:date="2021-03-15T13:03:00Z">
        <w:r w:rsidR="00BE426B">
          <w:rPr>
            <w:rFonts w:asciiTheme="majorHAnsi" w:eastAsia="Times New Roman" w:hAnsiTheme="majorHAnsi" w:cstheme="majorHAnsi"/>
          </w:rPr>
          <w:t xml:space="preserve"> (</w:t>
        </w:r>
      </w:ins>
      <w:ins w:id="85" w:author="Renata M. Diaz" w:date="2021-03-19T14:19:00Z">
        <w:r w:rsidR="0027171A">
          <w:rPr>
            <w:rFonts w:asciiTheme="majorHAnsi" w:eastAsia="Times New Roman" w:hAnsiTheme="majorHAnsi" w:cstheme="majorHAnsi"/>
          </w:rPr>
          <w:t xml:space="preserve">Levin 1992; </w:t>
        </w:r>
      </w:ins>
      <w:ins w:id="86" w:author="Renata M. Diaz" w:date="2021-03-19T14:15:00Z">
        <w:r w:rsidR="004523FE">
          <w:rPr>
            <w:rFonts w:asciiTheme="majorHAnsi" w:eastAsia="Times New Roman" w:hAnsiTheme="majorHAnsi" w:cstheme="majorHAnsi"/>
          </w:rPr>
          <w:t xml:space="preserve">Lawton 1999; </w:t>
        </w:r>
      </w:ins>
      <w:ins w:id="87" w:author="Renata M. Diaz" w:date="2021-03-19T14:10:00Z">
        <w:r w:rsidR="00A4533D">
          <w:rPr>
            <w:rFonts w:asciiTheme="majorHAnsi" w:eastAsia="Times New Roman" w:hAnsiTheme="majorHAnsi" w:cstheme="majorHAnsi"/>
          </w:rPr>
          <w:t>Maurer 1999</w:t>
        </w:r>
      </w:ins>
      <w:ins w:id="88" w:author="Renata M. Diaz" w:date="2021-03-15T15:16:00Z">
        <w:r w:rsidR="009F432C">
          <w:rPr>
            <w:rFonts w:asciiTheme="majorHAnsi" w:eastAsia="Times New Roman" w:hAnsiTheme="majorHAnsi" w:cstheme="majorHAnsi"/>
          </w:rPr>
          <w:t xml:space="preserve">; </w:t>
        </w:r>
      </w:ins>
      <w:ins w:id="89" w:author="Renata M. Diaz" w:date="2021-03-15T13:08:00Z">
        <w:r w:rsidR="0064132C">
          <w:rPr>
            <w:rFonts w:asciiTheme="majorHAnsi" w:eastAsia="Times New Roman" w:hAnsiTheme="majorHAnsi" w:cstheme="majorHAnsi"/>
          </w:rPr>
          <w:t xml:space="preserve">Brown et al 2002; </w:t>
        </w:r>
      </w:ins>
      <w:ins w:id="90" w:author="Renata M. Diaz" w:date="2021-03-15T13:03:00Z">
        <w:r w:rsidR="00BE426B">
          <w:rPr>
            <w:rFonts w:asciiTheme="majorHAnsi" w:eastAsia="Times New Roman" w:hAnsiTheme="majorHAnsi" w:cstheme="majorHAnsi"/>
          </w:rPr>
          <w:t>Nekol</w:t>
        </w:r>
      </w:ins>
      <w:ins w:id="91" w:author="Renata M. Diaz" w:date="2021-03-15T13:04:00Z">
        <w:r w:rsidR="00BE426B">
          <w:rPr>
            <w:rFonts w:asciiTheme="majorHAnsi" w:eastAsia="Times New Roman" w:hAnsiTheme="majorHAnsi" w:cstheme="majorHAnsi"/>
          </w:rPr>
          <w:t>a and Brown 2007</w:t>
        </w:r>
      </w:ins>
      <w:ins w:id="92" w:author="Renata M. Diaz" w:date="2021-03-19T14:27:00Z">
        <w:r w:rsidR="001543F4">
          <w:rPr>
            <w:rFonts w:asciiTheme="majorHAnsi" w:eastAsia="Times New Roman" w:hAnsiTheme="majorHAnsi" w:cstheme="majorHAnsi"/>
          </w:rPr>
          <w:t>; McGill 2019</w:t>
        </w:r>
      </w:ins>
      <w:ins w:id="93" w:author="Renata M. Diaz" w:date="2021-03-15T13:04:00Z">
        <w:r w:rsidR="00BE426B">
          <w:rPr>
            <w:rFonts w:asciiTheme="majorHAnsi" w:eastAsia="Times New Roman" w:hAnsiTheme="majorHAnsi" w:cstheme="majorHAnsi"/>
          </w:rPr>
          <w:t>)</w:t>
        </w:r>
      </w:ins>
      <w:ins w:id="94" w:author="Renata M. Diaz" w:date="2021-03-13T16:31:00Z">
        <w:r>
          <w:rPr>
            <w:rFonts w:asciiTheme="majorHAnsi" w:eastAsia="Times New Roman" w:hAnsiTheme="majorHAnsi" w:cstheme="majorHAnsi"/>
          </w:rPr>
          <w:t>. One str</w:t>
        </w:r>
      </w:ins>
      <w:ins w:id="95" w:author="Renata M. Diaz" w:date="2021-03-13T16:32:00Z">
        <w:r>
          <w:rPr>
            <w:rFonts w:asciiTheme="majorHAnsi" w:eastAsia="Times New Roman" w:hAnsiTheme="majorHAnsi" w:cstheme="majorHAnsi"/>
          </w:rPr>
          <w:t xml:space="preserve">ategy for making sense of this inherent complexity is to identify patterns </w:t>
        </w:r>
      </w:ins>
      <w:ins w:id="96"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7" w:author="Renata M. Diaz" w:date="2021-03-13T16:37:00Z">
        <w:r>
          <w:rPr>
            <w:rFonts w:asciiTheme="majorHAnsi" w:eastAsia="Times New Roman" w:hAnsiTheme="majorHAnsi" w:cstheme="majorHAnsi"/>
          </w:rPr>
          <w:t xml:space="preserve">use these </w:t>
        </w:r>
      </w:ins>
      <w:ins w:id="98" w:author="Renata M. Diaz" w:date="2021-03-19T17:55:00Z">
        <w:r w:rsidR="005D3372">
          <w:rPr>
            <w:rFonts w:asciiTheme="majorHAnsi" w:eastAsia="Times New Roman" w:hAnsiTheme="majorHAnsi" w:cstheme="majorHAnsi"/>
          </w:rPr>
          <w:t>common phenomena</w:t>
        </w:r>
      </w:ins>
      <w:ins w:id="99" w:author="Renata M. Diaz" w:date="2021-03-13T16:38:00Z">
        <w:r>
          <w:rPr>
            <w:rFonts w:asciiTheme="majorHAnsi" w:eastAsia="Times New Roman" w:hAnsiTheme="majorHAnsi" w:cstheme="majorHAnsi"/>
          </w:rPr>
          <w:t xml:space="preserve"> to develop and test theories regarding general mechanisms that </w:t>
        </w:r>
      </w:ins>
      <w:ins w:id="100" w:author="Renata M. Diaz" w:date="2021-03-13T16:39:00Z">
        <w:r>
          <w:rPr>
            <w:rFonts w:asciiTheme="majorHAnsi" w:eastAsia="Times New Roman" w:hAnsiTheme="majorHAnsi" w:cstheme="majorHAnsi"/>
          </w:rPr>
          <w:t>shape community structure</w:t>
        </w:r>
      </w:ins>
      <w:ins w:id="101" w:author="Renata M. Diaz" w:date="2021-03-15T13:26:00Z">
        <w:r w:rsidR="00B811CC">
          <w:rPr>
            <w:rFonts w:asciiTheme="majorHAnsi" w:eastAsia="Times New Roman" w:hAnsiTheme="majorHAnsi" w:cstheme="majorHAnsi"/>
          </w:rPr>
          <w:t xml:space="preserve"> (Brown and Maurer</w:t>
        </w:r>
      </w:ins>
      <w:ins w:id="102" w:author="Renata M. Diaz" w:date="2021-03-19T14:20:00Z">
        <w:r w:rsidR="0027171A">
          <w:rPr>
            <w:rFonts w:asciiTheme="majorHAnsi" w:eastAsia="Times New Roman" w:hAnsiTheme="majorHAnsi" w:cstheme="majorHAnsi"/>
          </w:rPr>
          <w:t xml:space="preserve"> 1989</w:t>
        </w:r>
      </w:ins>
      <w:ins w:id="103" w:author="Renata M. Diaz" w:date="2021-03-15T13:26:00Z">
        <w:r w:rsidR="00B811CC">
          <w:rPr>
            <w:rFonts w:asciiTheme="majorHAnsi" w:eastAsia="Times New Roman" w:hAnsiTheme="majorHAnsi" w:cstheme="majorHAnsi"/>
          </w:rPr>
          <w:t>; Maurer</w:t>
        </w:r>
      </w:ins>
      <w:ins w:id="104" w:author="Renata M. Diaz" w:date="2021-03-19T14:10:00Z">
        <w:r w:rsidR="00A4533D">
          <w:rPr>
            <w:rFonts w:asciiTheme="majorHAnsi" w:eastAsia="Times New Roman" w:hAnsiTheme="majorHAnsi" w:cstheme="majorHAnsi"/>
          </w:rPr>
          <w:t xml:space="preserve"> 1999</w:t>
        </w:r>
      </w:ins>
      <w:ins w:id="105" w:author="Renata M. Diaz" w:date="2021-03-15T13:26:00Z">
        <w:r w:rsidR="00B811CC">
          <w:rPr>
            <w:rFonts w:asciiTheme="majorHAnsi" w:eastAsia="Times New Roman" w:hAnsiTheme="majorHAnsi" w:cstheme="majorHAnsi"/>
          </w:rPr>
          <w:t>; Lawton</w:t>
        </w:r>
      </w:ins>
      <w:ins w:id="106" w:author="Renata M. Diaz" w:date="2021-03-19T14:20:00Z">
        <w:r w:rsidR="0027171A">
          <w:rPr>
            <w:rFonts w:asciiTheme="majorHAnsi" w:eastAsia="Times New Roman" w:hAnsiTheme="majorHAnsi" w:cstheme="majorHAnsi"/>
          </w:rPr>
          <w:t xml:space="preserve"> 1999</w:t>
        </w:r>
      </w:ins>
      <w:ins w:id="107" w:author="Renata M. Diaz" w:date="2021-03-15T13:28:00Z">
        <w:r w:rsidR="007E1943">
          <w:rPr>
            <w:rFonts w:asciiTheme="majorHAnsi" w:eastAsia="Times New Roman" w:hAnsiTheme="majorHAnsi" w:cstheme="majorHAnsi"/>
          </w:rPr>
          <w:t>; Gaston and Blackburn</w:t>
        </w:r>
      </w:ins>
      <w:ins w:id="108" w:author="Renata M. Diaz" w:date="2021-03-19T14:26:00Z">
        <w:r w:rsidR="003A4DF0">
          <w:rPr>
            <w:rFonts w:asciiTheme="majorHAnsi" w:eastAsia="Times New Roman" w:hAnsiTheme="majorHAnsi" w:cstheme="majorHAnsi"/>
          </w:rPr>
          <w:t xml:space="preserve"> 2000; </w:t>
        </w:r>
      </w:ins>
      <w:ins w:id="109" w:author="Renata M. Diaz" w:date="2021-03-19T14:28:00Z">
        <w:r w:rsidR="001543F4">
          <w:rPr>
            <w:rFonts w:asciiTheme="majorHAnsi" w:eastAsia="Times New Roman" w:hAnsiTheme="majorHAnsi" w:cstheme="majorHAnsi"/>
          </w:rPr>
          <w:t>McGill 2019</w:t>
        </w:r>
      </w:ins>
      <w:ins w:id="110" w:author="Renata M. Diaz" w:date="2021-03-15T13:26:00Z">
        <w:r w:rsidR="00B811CC">
          <w:rPr>
            <w:rFonts w:asciiTheme="majorHAnsi" w:eastAsia="Times New Roman" w:hAnsiTheme="majorHAnsi" w:cstheme="majorHAnsi"/>
          </w:rPr>
          <w:t>)</w:t>
        </w:r>
      </w:ins>
      <w:ins w:id="111" w:author="Renata M. Diaz" w:date="2021-03-13T16:39:00Z">
        <w:r>
          <w:rPr>
            <w:rFonts w:asciiTheme="majorHAnsi" w:eastAsia="Times New Roman" w:hAnsiTheme="majorHAnsi" w:cstheme="majorHAnsi"/>
          </w:rPr>
          <w:t xml:space="preserve">. </w:t>
        </w:r>
      </w:ins>
      <w:ins w:id="112" w:author="Diaz,Renata M" w:date="2021-03-14T23:42:00Z">
        <w:r w:rsidR="0091787E">
          <w:rPr>
            <w:rFonts w:asciiTheme="majorHAnsi" w:eastAsia="Times New Roman" w:hAnsiTheme="majorHAnsi" w:cstheme="majorHAnsi"/>
          </w:rPr>
          <w:t>Distributions</w:t>
        </w:r>
      </w:ins>
      <w:ins w:id="113" w:author="Diaz,Renata M" w:date="2021-03-14T23:38:00Z">
        <w:r w:rsidR="0091787E">
          <w:rPr>
            <w:rFonts w:asciiTheme="majorHAnsi" w:eastAsia="Times New Roman" w:hAnsiTheme="majorHAnsi" w:cstheme="majorHAnsi"/>
          </w:rPr>
          <w:t xml:space="preserve"> describing </w:t>
        </w:r>
      </w:ins>
      <w:ins w:id="114" w:author="Diaz,Renata M" w:date="2021-03-14T23:35:00Z">
        <w:r w:rsidR="0091787E">
          <w:rPr>
            <w:rFonts w:asciiTheme="majorHAnsi" w:eastAsia="Times New Roman" w:hAnsiTheme="majorHAnsi" w:cstheme="majorHAnsi"/>
          </w:rPr>
          <w:t xml:space="preserve">complex systems can have </w:t>
        </w:r>
      </w:ins>
      <w:ins w:id="115" w:author="Diaz,Renata M" w:date="2021-03-14T23:37:00Z">
        <w:r w:rsidR="0091787E">
          <w:rPr>
            <w:rFonts w:asciiTheme="majorHAnsi" w:eastAsia="Times New Roman" w:hAnsiTheme="majorHAnsi" w:cstheme="majorHAnsi"/>
          </w:rPr>
          <w:t>counterintu</w:t>
        </w:r>
      </w:ins>
      <w:ins w:id="116" w:author="Diaz,Renata M" w:date="2021-03-14T23:38:00Z">
        <w:r w:rsidR="0091787E">
          <w:rPr>
            <w:rFonts w:asciiTheme="majorHAnsi" w:eastAsia="Times New Roman" w:hAnsiTheme="majorHAnsi" w:cstheme="majorHAnsi"/>
          </w:rPr>
          <w:t xml:space="preserve">itive </w:t>
        </w:r>
      </w:ins>
      <w:ins w:id="117" w:author="Diaz,Renata M" w:date="2021-03-14T23:39:00Z">
        <w:r w:rsidR="0091787E">
          <w:rPr>
            <w:rFonts w:asciiTheme="majorHAnsi" w:eastAsia="Times New Roman" w:hAnsiTheme="majorHAnsi" w:cstheme="majorHAnsi"/>
          </w:rPr>
          <w:t>emergent statistical properties</w:t>
        </w:r>
      </w:ins>
      <w:ins w:id="118" w:author="Renata M. Diaz" w:date="2021-03-15T13:27:00Z">
        <w:r w:rsidR="00B811CC">
          <w:rPr>
            <w:rFonts w:asciiTheme="majorHAnsi" w:eastAsia="Times New Roman" w:hAnsiTheme="majorHAnsi" w:cstheme="majorHAnsi"/>
          </w:rPr>
          <w:t xml:space="preserve"> (Frank</w:t>
        </w:r>
      </w:ins>
      <w:ins w:id="119"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0" w:author="Renata M. Diaz" w:date="2021-03-15T13:27:00Z">
        <w:r w:rsidR="00B811CC">
          <w:rPr>
            <w:rFonts w:asciiTheme="majorHAnsi" w:eastAsia="Times New Roman" w:hAnsiTheme="majorHAnsi" w:cstheme="majorHAnsi"/>
          </w:rPr>
          <w:t>)</w:t>
        </w:r>
      </w:ins>
      <w:ins w:id="121" w:author="Diaz,Renata M" w:date="2021-03-14T23:41:00Z">
        <w:r w:rsidR="0091787E">
          <w:rPr>
            <w:rFonts w:asciiTheme="majorHAnsi" w:eastAsia="Times New Roman" w:hAnsiTheme="majorHAnsi" w:cstheme="majorHAnsi"/>
          </w:rPr>
          <w:t>. Left unexamined</w:t>
        </w:r>
      </w:ins>
      <w:ins w:id="122" w:author="Diaz,Renata M" w:date="2021-03-14T23:40:00Z">
        <w:r w:rsidR="0091787E">
          <w:rPr>
            <w:rFonts w:asciiTheme="majorHAnsi" w:eastAsia="Times New Roman" w:hAnsiTheme="majorHAnsi" w:cstheme="majorHAnsi"/>
          </w:rPr>
          <w:t xml:space="preserve">, these </w:t>
        </w:r>
        <w:del w:id="123" w:author="Renata M. Diaz" w:date="2021-03-15T16:52:00Z">
          <w:r w:rsidR="0091787E" w:rsidDel="008D345C">
            <w:rPr>
              <w:rFonts w:asciiTheme="majorHAnsi" w:eastAsia="Times New Roman" w:hAnsiTheme="majorHAnsi" w:cstheme="majorHAnsi"/>
            </w:rPr>
            <w:delText>behaviors</w:delText>
          </w:r>
        </w:del>
      </w:ins>
      <w:ins w:id="124" w:author="Renata M. Diaz" w:date="2021-03-19T17:55:00Z">
        <w:r w:rsidR="000B2A5D">
          <w:rPr>
            <w:rFonts w:asciiTheme="majorHAnsi" w:eastAsia="Times New Roman" w:hAnsiTheme="majorHAnsi" w:cstheme="majorHAnsi"/>
          </w:rPr>
          <w:t>properties</w:t>
        </w:r>
      </w:ins>
      <w:ins w:id="125" w:author="Diaz,Renata M" w:date="2021-03-14T23:40:00Z">
        <w:r w:rsidR="0091787E">
          <w:rPr>
            <w:rFonts w:asciiTheme="majorHAnsi" w:eastAsia="Times New Roman" w:hAnsiTheme="majorHAnsi" w:cstheme="majorHAnsi"/>
          </w:rPr>
          <w:t xml:space="preserve"> can interfere with </w:t>
        </w:r>
      </w:ins>
      <w:ins w:id="126" w:author="Diaz,Renata M" w:date="2021-03-14T23:41:00Z">
        <w:r w:rsidR="0091787E">
          <w:rPr>
            <w:rFonts w:asciiTheme="majorHAnsi" w:eastAsia="Times New Roman" w:hAnsiTheme="majorHAnsi" w:cstheme="majorHAnsi"/>
          </w:rPr>
          <w:t>interpreting these distributions</w:t>
        </w:r>
      </w:ins>
      <w:ins w:id="127" w:author="Renata M. Diaz" w:date="2021-03-15T13:28:00Z">
        <w:r w:rsidR="0044618D">
          <w:rPr>
            <w:rFonts w:asciiTheme="majorHAnsi" w:eastAsia="Times New Roman" w:hAnsiTheme="majorHAnsi" w:cstheme="majorHAnsi"/>
          </w:rPr>
          <w:t xml:space="preserve"> in terms of generative mechanism</w:t>
        </w:r>
      </w:ins>
      <w:ins w:id="128"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29"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0" w:author="Renata M. Diaz" w:date="2021-03-15T13:28:00Z">
          <w:r w:rsidR="0091787E" w:rsidDel="0044618D">
            <w:rPr>
              <w:rFonts w:asciiTheme="majorHAnsi" w:eastAsia="Times New Roman" w:hAnsiTheme="majorHAnsi" w:cstheme="majorHAnsi"/>
            </w:rPr>
            <w:delText>mechanisms</w:delText>
          </w:r>
        </w:del>
      </w:ins>
      <w:ins w:id="131" w:author="Renata M. Diaz" w:date="2021-03-15T13:28:00Z">
        <w:r w:rsidR="0044618D">
          <w:rPr>
            <w:rFonts w:asciiTheme="majorHAnsi" w:eastAsia="Times New Roman" w:hAnsiTheme="majorHAnsi" w:cstheme="majorHAnsi"/>
          </w:rPr>
          <w:t>the processes</w:t>
        </w:r>
      </w:ins>
      <w:ins w:id="132" w:author="Diaz,Renata M" w:date="2021-03-14T23:41:00Z">
        <w:r w:rsidR="0091787E">
          <w:rPr>
            <w:rFonts w:asciiTheme="majorHAnsi" w:eastAsia="Times New Roman" w:hAnsiTheme="majorHAnsi" w:cstheme="majorHAnsi"/>
          </w:rPr>
          <w:t xml:space="preserve"> at work in a system</w:t>
        </w:r>
      </w:ins>
      <w:ins w:id="133" w:author="Diaz,Renata M" w:date="2021-03-14T23:58:00Z">
        <w:r w:rsidR="00502D0D">
          <w:rPr>
            <w:rFonts w:asciiTheme="majorHAnsi" w:eastAsia="Times New Roman" w:hAnsiTheme="majorHAnsi" w:cstheme="majorHAnsi"/>
          </w:rPr>
          <w:t xml:space="preserve"> (Jaynes</w:t>
        </w:r>
      </w:ins>
      <w:ins w:id="134" w:author="Renata M. Diaz" w:date="2021-03-19T14:30:00Z">
        <w:r w:rsidR="008E3576">
          <w:rPr>
            <w:rFonts w:asciiTheme="majorHAnsi" w:eastAsia="Times New Roman" w:hAnsiTheme="majorHAnsi" w:cstheme="majorHAnsi"/>
          </w:rPr>
          <w:t xml:space="preserve"> 1957</w:t>
        </w:r>
      </w:ins>
      <w:ins w:id="135" w:author="Diaz,Renata M" w:date="2021-03-14T23:58:00Z">
        <w:r w:rsidR="00502D0D">
          <w:rPr>
            <w:rFonts w:asciiTheme="majorHAnsi" w:eastAsia="Times New Roman" w:hAnsiTheme="majorHAnsi" w:cstheme="majorHAnsi"/>
          </w:rPr>
          <w:t xml:space="preserve">, </w:t>
        </w:r>
        <w:del w:id="136" w:author="Renata M. Diaz" w:date="2021-03-15T13:28:00Z">
          <w:r w:rsidR="00502D0D" w:rsidDel="0044618D">
            <w:rPr>
              <w:rFonts w:asciiTheme="majorHAnsi" w:eastAsia="Times New Roman" w:hAnsiTheme="majorHAnsi" w:cstheme="majorHAnsi"/>
            </w:rPr>
            <w:delText>…Frank, Harte and Newman, … more scholarly refs?</w:delText>
          </w:r>
        </w:del>
      </w:ins>
      <w:ins w:id="137" w:author="Renata M. Diaz" w:date="2021-03-15T13:28:00Z">
        <w:r w:rsidR="0044618D">
          <w:rPr>
            <w:rFonts w:asciiTheme="majorHAnsi" w:eastAsia="Times New Roman" w:hAnsiTheme="majorHAnsi" w:cstheme="majorHAnsi"/>
          </w:rPr>
          <w:t>Harte and Newman 2014</w:t>
        </w:r>
      </w:ins>
      <w:ins w:id="138" w:author="Diaz,Renata M" w:date="2021-03-14T23:58:00Z">
        <w:r w:rsidR="00502D0D">
          <w:rPr>
            <w:rFonts w:asciiTheme="majorHAnsi" w:eastAsia="Times New Roman" w:hAnsiTheme="majorHAnsi" w:cstheme="majorHAnsi"/>
          </w:rPr>
          <w:t>)</w:t>
        </w:r>
      </w:ins>
      <w:ins w:id="139" w:author="Diaz,Renata M" w:date="2021-03-14T23:41:00Z">
        <w:r w:rsidR="0091787E">
          <w:rPr>
            <w:rFonts w:asciiTheme="majorHAnsi" w:eastAsia="Times New Roman" w:hAnsiTheme="majorHAnsi" w:cstheme="majorHAnsi"/>
          </w:rPr>
          <w:t xml:space="preserve">. </w:t>
        </w:r>
      </w:ins>
      <w:ins w:id="140" w:author="Renata M. Diaz" w:date="2021-03-13T16:39:00Z">
        <w:r>
          <w:rPr>
            <w:rFonts w:asciiTheme="majorHAnsi" w:eastAsia="Times New Roman" w:hAnsiTheme="majorHAnsi" w:cstheme="majorHAnsi"/>
          </w:rPr>
          <w:t xml:space="preserve">The species abundance distribution (SAD) – the distribution </w:t>
        </w:r>
      </w:ins>
      <w:del w:id="141"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2" w:author="Renata M. Diaz" w:date="2021-03-13T16:40:00Z">
        <w:r w:rsidR="0027739C" w:rsidDel="00ED5D0B">
          <w:rPr>
            <w:rFonts w:asciiTheme="majorHAnsi" w:eastAsia="Times New Roman" w:hAnsiTheme="majorHAnsi" w:cstheme="majorHAnsi"/>
          </w:rPr>
          <w:delText>the total number of</w:delText>
        </w:r>
      </w:del>
      <w:ins w:id="143"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4" w:author="Renata M. Diaz" w:date="2021-03-13T16:40:00Z">
        <w:r>
          <w:rPr>
            <w:rFonts w:asciiTheme="majorHAnsi" w:eastAsia="Times New Roman" w:hAnsiTheme="majorHAnsi" w:cstheme="majorHAnsi"/>
          </w:rPr>
          <w:t xml:space="preserve"> – </w:t>
        </w:r>
      </w:ins>
      <w:del w:id="145"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46" w:author="Diaz,Renata M" w:date="2021-03-14T23:43:00Z">
        <w:r w:rsidR="0091787E">
          <w:rPr>
            <w:rFonts w:asciiTheme="majorHAnsi" w:eastAsia="Times New Roman" w:hAnsiTheme="majorHAnsi" w:cstheme="majorHAnsi"/>
          </w:rPr>
          <w:t xml:space="preserve">is </w:t>
        </w:r>
      </w:ins>
      <w:ins w:id="147" w:author="Diaz,Renata M" w:date="2021-03-14T23:58:00Z">
        <w:r w:rsidR="00133E50">
          <w:rPr>
            <w:rFonts w:asciiTheme="majorHAnsi" w:eastAsia="Times New Roman" w:hAnsiTheme="majorHAnsi" w:cstheme="majorHAnsi"/>
          </w:rPr>
          <w:t>a leading</w:t>
        </w:r>
      </w:ins>
      <w:ins w:id="148" w:author="Diaz,Renata M" w:date="2021-03-14T23:44:00Z">
        <w:r w:rsidR="0091787E">
          <w:rPr>
            <w:rFonts w:asciiTheme="majorHAnsi" w:eastAsia="Times New Roman" w:hAnsiTheme="majorHAnsi" w:cstheme="majorHAnsi"/>
          </w:rPr>
          <w:t xml:space="preserve"> example of an ecological </w:t>
        </w:r>
      </w:ins>
      <w:ins w:id="149" w:author="Diaz,Renata M" w:date="2021-03-14T23:56:00Z">
        <w:r w:rsidR="00502D0D">
          <w:rPr>
            <w:rFonts w:asciiTheme="majorHAnsi" w:eastAsia="Times New Roman" w:hAnsiTheme="majorHAnsi" w:cstheme="majorHAnsi"/>
          </w:rPr>
          <w:t xml:space="preserve">distribution </w:t>
        </w:r>
      </w:ins>
      <w:ins w:id="150"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1" w:author="Diaz,Renata M" w:date="2021-03-14T23:58:00Z">
        <w:r w:rsidR="00502D0D">
          <w:rPr>
            <w:rFonts w:asciiTheme="majorHAnsi" w:eastAsia="Times New Roman" w:hAnsiTheme="majorHAnsi" w:cstheme="majorHAnsi"/>
          </w:rPr>
          <w:t xml:space="preserve">tatistical constraints </w:t>
        </w:r>
      </w:ins>
      <w:ins w:id="152" w:author="Diaz,Renata M" w:date="2021-03-14T23:59:00Z">
        <w:r w:rsidR="00133E50">
          <w:rPr>
            <w:rFonts w:asciiTheme="majorHAnsi" w:eastAsia="Times New Roman" w:hAnsiTheme="majorHAnsi" w:cstheme="majorHAnsi"/>
          </w:rPr>
          <w:t xml:space="preserve">that have so </w:t>
        </w:r>
        <w:del w:id="153" w:author="Renata M. Diaz" w:date="2021-03-15T13:29:00Z">
          <w:r w:rsidR="00133E50" w:rsidDel="007E1943">
            <w:rPr>
              <w:rFonts w:asciiTheme="majorHAnsi" w:eastAsia="Times New Roman" w:hAnsiTheme="majorHAnsi" w:cstheme="majorHAnsi"/>
            </w:rPr>
            <w:delText>far interfered</w:delText>
          </w:r>
        </w:del>
      </w:ins>
      <w:ins w:id="154" w:author="Diaz,Renata M" w:date="2021-03-15T00:00:00Z">
        <w:del w:id="155" w:author="Renata M. Diaz" w:date="2021-03-15T13:29:00Z">
          <w:r w:rsidR="00133E50" w:rsidDel="007E1943">
            <w:rPr>
              <w:rFonts w:asciiTheme="majorHAnsi" w:eastAsia="Times New Roman" w:hAnsiTheme="majorHAnsi" w:cstheme="majorHAnsi"/>
            </w:rPr>
            <w:delText xml:space="preserve"> with</w:delText>
          </w:r>
        </w:del>
      </w:ins>
      <w:ins w:id="156" w:author="Renata M. Diaz" w:date="2021-03-15T13:29:00Z">
        <w:r w:rsidR="007E1943">
          <w:rPr>
            <w:rFonts w:asciiTheme="majorHAnsi" w:eastAsia="Times New Roman" w:hAnsiTheme="majorHAnsi" w:cstheme="majorHAnsi"/>
          </w:rPr>
          <w:t>far complicated</w:t>
        </w:r>
      </w:ins>
      <w:ins w:id="157" w:author="Diaz,Renata M" w:date="2021-03-15T00:00:00Z">
        <w:r w:rsidR="00133E50">
          <w:rPr>
            <w:rFonts w:asciiTheme="majorHAnsi" w:eastAsia="Times New Roman" w:hAnsiTheme="majorHAnsi" w:cstheme="majorHAnsi"/>
          </w:rPr>
          <w:t xml:space="preserve"> efforts to use it in this </w:t>
        </w:r>
      </w:ins>
      <w:ins w:id="158" w:author="Diaz,Renata M" w:date="2021-03-15T00:03:00Z">
        <w:del w:id="159" w:author="Renata M. Diaz" w:date="2021-03-15T15:12:00Z">
          <w:r w:rsidR="00133E50" w:rsidDel="0043351C">
            <w:rPr>
              <w:rFonts w:asciiTheme="majorHAnsi" w:eastAsia="Times New Roman" w:hAnsiTheme="majorHAnsi" w:cstheme="majorHAnsi"/>
            </w:rPr>
            <w:delText>fashion</w:delText>
          </w:r>
        </w:del>
      </w:ins>
      <w:ins w:id="160" w:author="Renata M. Diaz" w:date="2021-03-15T15:12:00Z">
        <w:r w:rsidR="0043351C">
          <w:rPr>
            <w:rFonts w:asciiTheme="majorHAnsi" w:eastAsia="Times New Roman" w:hAnsiTheme="majorHAnsi" w:cstheme="majorHAnsi"/>
          </w:rPr>
          <w:t>way</w:t>
        </w:r>
      </w:ins>
      <w:ins w:id="161" w:author="Renata M. Diaz" w:date="2021-03-15T13:29:00Z">
        <w:r w:rsidR="007E1943">
          <w:rPr>
            <w:rFonts w:asciiTheme="majorHAnsi" w:eastAsia="Times New Roman" w:hAnsiTheme="majorHAnsi" w:cstheme="majorHAnsi"/>
          </w:rPr>
          <w:t xml:space="preserve"> (Nekola and Brown</w:t>
        </w:r>
      </w:ins>
      <w:ins w:id="162" w:author="Renata M. Diaz" w:date="2021-03-19T14:30:00Z">
        <w:r w:rsidR="00DA4E44">
          <w:rPr>
            <w:rFonts w:asciiTheme="majorHAnsi" w:eastAsia="Times New Roman" w:hAnsiTheme="majorHAnsi" w:cstheme="majorHAnsi"/>
          </w:rPr>
          <w:t xml:space="preserve"> 2007</w:t>
        </w:r>
      </w:ins>
      <w:ins w:id="163" w:author="Renata M. Diaz" w:date="2021-03-15T13:29:00Z">
        <w:r w:rsidR="007E1943">
          <w:rPr>
            <w:rFonts w:asciiTheme="majorHAnsi" w:eastAsia="Times New Roman" w:hAnsiTheme="majorHAnsi" w:cstheme="majorHAnsi"/>
          </w:rPr>
          <w:t>; McGill et al</w:t>
        </w:r>
      </w:ins>
      <w:ins w:id="164" w:author="Renata M. Diaz" w:date="2021-03-19T14:30:00Z">
        <w:r w:rsidR="00DA4E44">
          <w:rPr>
            <w:rFonts w:asciiTheme="majorHAnsi" w:eastAsia="Times New Roman" w:hAnsiTheme="majorHAnsi" w:cstheme="majorHAnsi"/>
          </w:rPr>
          <w:t>. 2007</w:t>
        </w:r>
      </w:ins>
      <w:ins w:id="165"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66" w:author="Renata M. Diaz" w:date="2021-03-19T15:05:00Z">
        <w:r w:rsidR="00286CAD">
          <w:rPr>
            <w:rFonts w:asciiTheme="majorHAnsi" w:eastAsia="Times New Roman" w:hAnsiTheme="majorHAnsi" w:cstheme="majorHAnsi"/>
          </w:rPr>
          <w:t xml:space="preserve"> 2013</w:t>
        </w:r>
      </w:ins>
      <w:ins w:id="167" w:author="Renata M. Diaz" w:date="2021-03-15T13:29:00Z">
        <w:r w:rsidR="007E1943">
          <w:rPr>
            <w:rFonts w:asciiTheme="majorHAnsi" w:eastAsia="Times New Roman" w:hAnsiTheme="majorHAnsi" w:cstheme="majorHAnsi"/>
          </w:rPr>
          <w:t>)</w:t>
        </w:r>
      </w:ins>
      <w:ins w:id="168" w:author="Diaz,Renata M" w:date="2021-03-15T00:00:00Z">
        <w:r w:rsidR="00133E50">
          <w:rPr>
            <w:rFonts w:asciiTheme="majorHAnsi" w:eastAsia="Times New Roman" w:hAnsiTheme="majorHAnsi" w:cstheme="majorHAnsi"/>
          </w:rPr>
          <w:t xml:space="preserve">. </w:t>
        </w:r>
      </w:ins>
      <w:ins w:id="169" w:author="Diaz,Renata M" w:date="2021-03-15T00:05:00Z">
        <w:r w:rsidR="008D4E25">
          <w:rPr>
            <w:rFonts w:asciiTheme="majorHAnsi" w:eastAsia="Times New Roman" w:hAnsiTheme="majorHAnsi" w:cstheme="majorHAnsi"/>
          </w:rPr>
          <w:t>Investigating and accounting</w:t>
        </w:r>
      </w:ins>
      <w:ins w:id="170" w:author="Diaz,Renata M" w:date="2021-03-15T00:01:00Z">
        <w:r w:rsidR="00133E50">
          <w:rPr>
            <w:rFonts w:asciiTheme="majorHAnsi" w:eastAsia="Times New Roman" w:hAnsiTheme="majorHAnsi" w:cstheme="majorHAnsi"/>
          </w:rPr>
          <w:t xml:space="preserve"> for these statistical considerations </w:t>
        </w:r>
      </w:ins>
      <w:ins w:id="171" w:author="Diaz,Renata M" w:date="2021-03-15T00:02:00Z">
        <w:r w:rsidR="00133E50">
          <w:rPr>
            <w:rFonts w:asciiTheme="majorHAnsi" w:eastAsia="Times New Roman" w:hAnsiTheme="majorHAnsi" w:cstheme="majorHAnsi"/>
          </w:rPr>
          <w:t>may open up new avenues for ecological interpretations of the SAD</w:t>
        </w:r>
      </w:ins>
      <w:ins w:id="172" w:author="Diaz,Renata M" w:date="2021-03-15T00:03:00Z">
        <w:r w:rsidR="00133E50">
          <w:rPr>
            <w:rFonts w:asciiTheme="majorHAnsi" w:eastAsia="Times New Roman" w:hAnsiTheme="majorHAnsi" w:cstheme="majorHAnsi"/>
          </w:rPr>
          <w:t xml:space="preserve">, in a key illustration of how </w:t>
        </w:r>
        <w:del w:id="173" w:author="Renata M. Diaz" w:date="2021-03-15T13:30:00Z">
          <w:r w:rsidR="00133E50" w:rsidDel="00236815">
            <w:rPr>
              <w:rFonts w:asciiTheme="majorHAnsi" w:eastAsia="Times New Roman" w:hAnsiTheme="majorHAnsi" w:cstheme="majorHAnsi"/>
            </w:rPr>
            <w:delText>embracin</w:delText>
          </w:r>
        </w:del>
      </w:ins>
      <w:ins w:id="174" w:author="Renata M. Diaz" w:date="2021-03-15T13:30:00Z">
        <w:r w:rsidR="00236815">
          <w:rPr>
            <w:rFonts w:asciiTheme="majorHAnsi" w:eastAsia="Times New Roman" w:hAnsiTheme="majorHAnsi" w:cstheme="majorHAnsi"/>
          </w:rPr>
          <w:t xml:space="preserve">embracing </w:t>
        </w:r>
      </w:ins>
      <w:ins w:id="175" w:author="Renata M. Diaz" w:date="2021-03-15T13:31:00Z">
        <w:r w:rsidR="00236815">
          <w:rPr>
            <w:rFonts w:asciiTheme="majorHAnsi" w:eastAsia="Times New Roman" w:hAnsiTheme="majorHAnsi" w:cstheme="majorHAnsi"/>
          </w:rPr>
          <w:t>ecological</w:t>
        </w:r>
      </w:ins>
      <w:ins w:id="176" w:author="Diaz,Renata M" w:date="2021-03-15T00:03:00Z">
        <w:del w:id="177"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78"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4F238C30" w:rsidR="006A49A5" w:rsidRPr="002E2A57" w:rsidDel="00BA7D09" w:rsidRDefault="00ED5D0B" w:rsidP="00BA7D09">
      <w:pPr>
        <w:spacing w:line="480" w:lineRule="auto"/>
        <w:rPr>
          <w:del w:id="179" w:author="Diaz,Renata M" w:date="2021-03-15T00:08:00Z"/>
          <w:rFonts w:asciiTheme="majorHAnsi" w:eastAsia="Times New Roman" w:hAnsiTheme="majorHAnsi" w:cstheme="majorHAnsi"/>
        </w:rPr>
      </w:pPr>
      <w:ins w:id="180" w:author="Renata M. Diaz" w:date="2021-03-13T16:40:00Z">
        <w:del w:id="181" w:author="Diaz,Renata M" w:date="2021-03-15T00:06:00Z">
          <w:r w:rsidDel="008D4E25">
            <w:rPr>
              <w:rFonts w:asciiTheme="majorHAnsi" w:eastAsia="Times New Roman" w:hAnsiTheme="majorHAnsi" w:cstheme="majorHAnsi"/>
            </w:rPr>
            <w:delText>i</w:delText>
          </w:r>
        </w:del>
      </w:ins>
      <w:del w:id="182"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83" w:author="Renata M. Diaz" w:date="2021-03-13T16:41:00Z">
        <w:del w:id="184" w:author="Diaz,Renata M" w:date="2021-03-15T00:00:00Z">
          <w:r w:rsidDel="00133E50">
            <w:rPr>
              <w:rFonts w:asciiTheme="majorHAnsi" w:eastAsia="Times New Roman" w:hAnsiTheme="majorHAnsi" w:cstheme="majorHAnsi"/>
            </w:rPr>
            <w:delText xml:space="preserve">, and has a long history of being used in this </w:delText>
          </w:r>
        </w:del>
        <w:del w:id="185" w:author="Diaz,Renata M" w:date="2021-03-14T23:35:00Z">
          <w:r w:rsidDel="0091787E">
            <w:rPr>
              <w:rFonts w:asciiTheme="majorHAnsi" w:eastAsia="Times New Roman" w:hAnsiTheme="majorHAnsi" w:cstheme="majorHAnsi"/>
            </w:rPr>
            <w:delText xml:space="preserve">macroecological </w:delText>
          </w:r>
        </w:del>
        <w:del w:id="186" w:author="Diaz,Renata M" w:date="2021-03-15T00:00:00Z">
          <w:r w:rsidDel="00133E50">
            <w:rPr>
              <w:rFonts w:asciiTheme="majorHAnsi" w:eastAsia="Times New Roman" w:hAnsiTheme="majorHAnsi" w:cstheme="majorHAnsi"/>
            </w:rPr>
            <w:delText>framework</w:delText>
          </w:r>
        </w:del>
      </w:ins>
      <w:del w:id="187"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88"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89" w:author="Diaz,Renata M" w:date="2021-03-15T00:08:00Z">
        <w:r w:rsidR="00BA7D09">
          <w:rPr>
            <w:rFonts w:asciiTheme="majorHAnsi" w:eastAsia="Times New Roman" w:hAnsiTheme="majorHAnsi" w:cstheme="majorHAnsi"/>
          </w:rPr>
          <w:t xml:space="preserve">that is </w:t>
        </w:r>
      </w:ins>
      <w:ins w:id="190" w:author="Diaz,Renata M" w:date="2021-03-15T00:07:00Z">
        <w:r w:rsidR="008D4E25" w:rsidRPr="002E2A57">
          <w:rPr>
            <w:rFonts w:asciiTheme="majorHAnsi" w:eastAsia="Times New Roman" w:hAnsiTheme="majorHAnsi" w:cstheme="majorHAnsi"/>
          </w:rPr>
          <w:t>so consistent that it is often considered an ecological law (</w:t>
        </w:r>
      </w:ins>
      <w:ins w:id="191" w:author="Renata M. Diaz" w:date="2021-03-15T13:31:00Z">
        <w:r w:rsidR="000564B5">
          <w:rPr>
            <w:rFonts w:asciiTheme="majorHAnsi" w:eastAsia="Times New Roman" w:hAnsiTheme="majorHAnsi" w:cstheme="majorHAnsi"/>
          </w:rPr>
          <w:t xml:space="preserve">Preston 1948, </w:t>
        </w:r>
      </w:ins>
      <w:ins w:id="192" w:author="Renata M. Diaz" w:date="2021-03-19T14:34:00Z">
        <w:r w:rsidR="00FD612F">
          <w:rPr>
            <w:rFonts w:asciiTheme="majorHAnsi" w:eastAsia="Times New Roman" w:hAnsiTheme="majorHAnsi" w:cstheme="majorHAnsi"/>
          </w:rPr>
          <w:t>1962a, 1962b</w:t>
        </w:r>
      </w:ins>
      <w:ins w:id="193" w:author="Renata M. Diaz" w:date="2021-03-15T13:32:00Z">
        <w:r w:rsidR="000564B5">
          <w:rPr>
            <w:rFonts w:asciiTheme="majorHAnsi" w:eastAsia="Times New Roman" w:hAnsiTheme="majorHAnsi" w:cstheme="majorHAnsi"/>
          </w:rPr>
          <w:t>, 1980</w:t>
        </w:r>
      </w:ins>
      <w:ins w:id="194" w:author="Renata M. Diaz" w:date="2021-03-15T13:31:00Z">
        <w:r w:rsidR="000564B5">
          <w:rPr>
            <w:rFonts w:asciiTheme="majorHAnsi" w:eastAsia="Times New Roman" w:hAnsiTheme="majorHAnsi" w:cstheme="majorHAnsi"/>
          </w:rPr>
          <w:t xml:space="preserve">; </w:t>
        </w:r>
      </w:ins>
      <w:ins w:id="195" w:author="Diaz,Renata M" w:date="2021-03-15T00:07:00Z">
        <w:r w:rsidR="008D4E25" w:rsidRPr="002E2A57">
          <w:rPr>
            <w:rFonts w:asciiTheme="majorHAnsi" w:eastAsia="Times New Roman" w:hAnsiTheme="majorHAnsi" w:cstheme="majorHAnsi"/>
          </w:rPr>
          <w:t>Lawton 1999,</w:t>
        </w:r>
      </w:ins>
      <w:ins w:id="196" w:author="Renata M. Diaz" w:date="2021-03-15T13:31:00Z">
        <w:r w:rsidR="000564B5">
          <w:rPr>
            <w:rFonts w:asciiTheme="majorHAnsi" w:eastAsia="Times New Roman" w:hAnsiTheme="majorHAnsi" w:cstheme="majorHAnsi"/>
          </w:rPr>
          <w:t xml:space="preserve"> McGill 2003</w:t>
        </w:r>
      </w:ins>
      <w:ins w:id="197" w:author="Renata M. Diaz" w:date="2021-03-19T14:30:00Z">
        <w:r w:rsidR="003606F7">
          <w:rPr>
            <w:rFonts w:asciiTheme="majorHAnsi" w:eastAsia="Times New Roman" w:hAnsiTheme="majorHAnsi" w:cstheme="majorHAnsi"/>
          </w:rPr>
          <w:t>,</w:t>
        </w:r>
      </w:ins>
      <w:ins w:id="198"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99" w:author="Renata M. Diaz" w:date="2021-03-15T13:32:00Z">
        <w:r w:rsidR="000564B5">
          <w:rPr>
            <w:rFonts w:asciiTheme="majorHAnsi" w:eastAsia="Times New Roman" w:hAnsiTheme="majorHAnsi" w:cstheme="majorHAnsi"/>
          </w:rPr>
          <w:t xml:space="preserve"> </w:t>
        </w:r>
      </w:ins>
      <w:del w:id="200"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1"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 xml:space="preserve">Fisher et al. </w:t>
      </w:r>
      <w:r w:rsidR="00D027CC">
        <w:rPr>
          <w:rFonts w:asciiTheme="majorHAnsi" w:eastAsia="Times New Roman" w:hAnsiTheme="majorHAnsi" w:cstheme="majorHAnsi"/>
        </w:rPr>
        <w:lastRenderedPageBreak/>
        <w:t>1943</w:t>
      </w:r>
      <w:ins w:id="202" w:author="Renata M. Diaz" w:date="2021-03-19T14:34:00Z">
        <w:r w:rsidR="00270A7B">
          <w:rPr>
            <w:rFonts w:asciiTheme="majorHAnsi" w:eastAsia="Times New Roman" w:hAnsiTheme="majorHAnsi" w:cstheme="majorHAnsi"/>
          </w:rPr>
          <w:t xml:space="preserve">; </w:t>
        </w:r>
      </w:ins>
      <w:ins w:id="203"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04" w:author="Renata M. Diaz" w:date="2021-03-15T13:32:00Z">
        <w:r w:rsidR="000564B5">
          <w:rPr>
            <w:rFonts w:asciiTheme="majorHAnsi" w:eastAsia="Times New Roman" w:hAnsiTheme="majorHAnsi" w:cstheme="majorHAnsi"/>
          </w:rPr>
          <w:t xml:space="preserve"> </w:t>
        </w:r>
      </w:ins>
      <w:del w:id="205"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06"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07"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08" w:author="Diaz,Renata M" w:date="2021-03-15T00:08:00Z">
        <w:r w:rsidR="00BA7D09">
          <w:rPr>
            <w:rFonts w:asciiTheme="majorHAnsi" w:eastAsia="Times New Roman" w:hAnsiTheme="majorHAnsi" w:cstheme="majorHAnsi"/>
          </w:rPr>
          <w:t xml:space="preserve"> Simultaneously, </w:t>
        </w:r>
        <w:del w:id="209" w:author="Renata M. Diaz" w:date="2021-03-15T14:02:00Z">
          <w:r w:rsidR="00BA7D09" w:rsidDel="000E7C33">
            <w:rPr>
              <w:rFonts w:asciiTheme="majorHAnsi" w:eastAsia="Times New Roman" w:hAnsiTheme="majorHAnsi" w:cstheme="majorHAnsi"/>
            </w:rPr>
            <w:delText>several</w:delText>
          </w:r>
        </w:del>
      </w:ins>
      <w:ins w:id="210" w:author="Renata M. Diaz" w:date="2021-03-15T14:02:00Z">
        <w:r w:rsidR="000E7C33">
          <w:rPr>
            <w:rFonts w:asciiTheme="majorHAnsi" w:eastAsia="Times New Roman" w:hAnsiTheme="majorHAnsi" w:cstheme="majorHAnsi"/>
          </w:rPr>
          <w:t>multiple</w:t>
        </w:r>
      </w:ins>
      <w:ins w:id="211" w:author="Diaz,Renata M" w:date="2021-03-15T00:08:00Z">
        <w:r w:rsidR="00BA7D09">
          <w:rPr>
            <w:rFonts w:asciiTheme="majorHAnsi" w:eastAsia="Times New Roman" w:hAnsiTheme="majorHAnsi" w:cstheme="majorHAnsi"/>
          </w:rPr>
          <w:t xml:space="preserve"> lines of reasoning suggest that some aspects </w:t>
        </w:r>
      </w:ins>
      <w:del w:id="212" w:author="Diaz,Renata M" w:date="2021-03-15T00:08:00Z">
        <w:r w:rsidR="00C71263" w:rsidRPr="002E2A57" w:rsidDel="00BA7D09">
          <w:rPr>
            <w:rFonts w:asciiTheme="majorHAnsi" w:eastAsia="Times New Roman" w:hAnsiTheme="majorHAnsi" w:cstheme="majorHAnsi"/>
          </w:rPr>
          <w:delText xml:space="preserve"> </w:delText>
        </w:r>
      </w:del>
      <w:del w:id="213"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04F444D7" w:rsidR="00C0473A" w:rsidRPr="002E2A57" w:rsidRDefault="003D4234" w:rsidP="00021897">
      <w:pPr>
        <w:spacing w:line="480" w:lineRule="auto"/>
        <w:rPr>
          <w:rFonts w:asciiTheme="majorHAnsi" w:eastAsia="Times New Roman" w:hAnsiTheme="majorHAnsi" w:cstheme="majorHAnsi"/>
        </w:rPr>
      </w:pPr>
      <w:ins w:id="214" w:author="Diaz,Renata M" w:date="2021-03-14T23:16:00Z">
        <w:del w:id="215"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216" w:author="Diaz,Renata M" w:date="2021-03-14T23:17:00Z">
        <w:del w:id="217" w:author="Renata M. Diaz" w:date="2021-03-15T13:35:00Z">
          <w:r w:rsidDel="000564B5">
            <w:rPr>
              <w:rFonts w:asciiTheme="majorHAnsi" w:eastAsia="Times New Roman" w:hAnsiTheme="majorHAnsi" w:cstheme="majorHAnsi"/>
            </w:rPr>
            <w:delText xml:space="preserve">the mathematical consequences of </w:delText>
          </w:r>
        </w:del>
      </w:ins>
      <w:ins w:id="218" w:author="Diaz,Renata M" w:date="2021-03-14T23:23:00Z">
        <w:del w:id="219" w:author="Renata M. Diaz" w:date="2021-03-15T13:35:00Z">
          <w:r w:rsidDel="000564B5">
            <w:rPr>
              <w:rFonts w:asciiTheme="majorHAnsi" w:eastAsia="Times New Roman" w:hAnsiTheme="majorHAnsi" w:cstheme="majorHAnsi"/>
            </w:rPr>
            <w:delText>distributing</w:delText>
          </w:r>
        </w:del>
      </w:ins>
      <w:ins w:id="220" w:author="Diaz,Renata M" w:date="2021-03-14T23:17:00Z">
        <w:del w:id="221"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222" w:author="Diaz,Renata M" w:date="2021-03-14T23:24:00Z">
        <w:del w:id="223" w:author="Renata M. Diaz" w:date="2021-03-15T13:35:00Z">
          <w:r w:rsidDel="000564B5">
            <w:rPr>
              <w:rFonts w:asciiTheme="majorHAnsi" w:eastAsia="Times New Roman" w:hAnsiTheme="majorHAnsi" w:cstheme="majorHAnsi"/>
            </w:rPr>
            <w:delText>into</w:delText>
          </w:r>
        </w:del>
      </w:ins>
      <w:ins w:id="224" w:author="Diaz,Renata M" w:date="2021-03-14T23:17:00Z">
        <w:del w:id="225" w:author="Renata M. Diaz" w:date="2021-03-15T13:35:00Z">
          <w:r w:rsidDel="000564B5">
            <w:rPr>
              <w:rFonts w:asciiTheme="majorHAnsi" w:eastAsia="Times New Roman" w:hAnsiTheme="majorHAnsi" w:cstheme="majorHAnsi"/>
            </w:rPr>
            <w:delText xml:space="preserve"> categories – species</w:delText>
          </w:r>
        </w:del>
      </w:ins>
      <w:ins w:id="226" w:author="Renata M. Diaz" w:date="2021-03-15T13:35:00Z">
        <w:r w:rsidR="000564B5">
          <w:rPr>
            <w:rFonts w:asciiTheme="majorHAnsi" w:eastAsia="Times New Roman" w:hAnsiTheme="majorHAnsi" w:cstheme="majorHAnsi"/>
          </w:rPr>
          <w:t>mathematical properties</w:t>
        </w:r>
      </w:ins>
      <w:ins w:id="227" w:author="Renata M. Diaz" w:date="2021-03-15T13:36:00Z">
        <w:r w:rsidR="007D4357">
          <w:rPr>
            <w:rFonts w:asciiTheme="majorHAnsi" w:eastAsia="Times New Roman" w:hAnsiTheme="majorHAnsi" w:cstheme="majorHAnsi"/>
          </w:rPr>
          <w:t xml:space="preserve"> inherent to the definition of an abundance distribution</w:t>
        </w:r>
      </w:ins>
      <w:ins w:id="228" w:author="Diaz,Renata M" w:date="2021-03-14T23:17:00Z">
        <w:r>
          <w:rPr>
            <w:rFonts w:asciiTheme="majorHAnsi" w:eastAsia="Times New Roman" w:hAnsiTheme="majorHAnsi" w:cstheme="majorHAnsi"/>
          </w:rPr>
          <w:t>.</w:t>
        </w:r>
        <w:del w:id="229" w:author="Renata M. Diaz" w:date="2021-03-15T13:39:00Z">
          <w:r w:rsidDel="00BC5D95">
            <w:rPr>
              <w:rFonts w:asciiTheme="majorHAnsi" w:eastAsia="Times New Roman" w:hAnsiTheme="majorHAnsi" w:cstheme="majorHAnsi"/>
            </w:rPr>
            <w:delText xml:space="preserve"> </w:delText>
          </w:r>
        </w:del>
      </w:ins>
      <w:del w:id="23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31" w:author="Diaz,Renata M" w:date="2021-03-14T23:19:00Z">
        <w:r>
          <w:rPr>
            <w:rFonts w:asciiTheme="majorHAnsi" w:eastAsia="Times New Roman" w:hAnsiTheme="majorHAnsi" w:cstheme="majorHAnsi"/>
          </w:rPr>
          <w:t xml:space="preserve"> Across </w:t>
        </w:r>
        <w:del w:id="232" w:author="Renata M. Diaz" w:date="2021-03-15T13:40:00Z">
          <w:r w:rsidDel="00BC5D95">
            <w:rPr>
              <w:rFonts w:asciiTheme="majorHAnsi" w:eastAsia="Times New Roman" w:hAnsiTheme="majorHAnsi" w:cstheme="majorHAnsi"/>
            </w:rPr>
            <w:delText>geologic</w:delText>
          </w:r>
        </w:del>
        <w:del w:id="233" w:author="Renata M. Diaz" w:date="2021-03-19T17:56:00Z">
          <w:r w:rsidDel="00C1690D">
            <w:rPr>
              <w:rFonts w:asciiTheme="majorHAnsi" w:eastAsia="Times New Roman" w:hAnsiTheme="majorHAnsi" w:cstheme="majorHAnsi"/>
            </w:rPr>
            <w:delText xml:space="preserve">, </w:delText>
          </w:r>
        </w:del>
        <w:r>
          <w:rPr>
            <w:rFonts w:asciiTheme="majorHAnsi" w:eastAsia="Times New Roman" w:hAnsiTheme="majorHAnsi" w:cstheme="majorHAnsi"/>
          </w:rPr>
          <w:t xml:space="preserve">economic, </w:t>
        </w:r>
      </w:ins>
      <w:ins w:id="234" w:author="Renata M. Diaz" w:date="2021-03-15T16:55:00Z">
        <w:r w:rsidR="00DA2508">
          <w:rPr>
            <w:rFonts w:asciiTheme="majorHAnsi" w:eastAsia="Times New Roman" w:hAnsiTheme="majorHAnsi" w:cstheme="majorHAnsi"/>
          </w:rPr>
          <w:t>information technology, and numerous other</w:t>
        </w:r>
      </w:ins>
      <w:ins w:id="235" w:author="Diaz,Renata M" w:date="2021-03-14T23:19:00Z">
        <w:del w:id="236"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37" w:author="Diaz,Renata M" w:date="2021-03-14T23:20:00Z">
        <w:r>
          <w:rPr>
            <w:rFonts w:asciiTheme="majorHAnsi" w:eastAsia="Times New Roman" w:hAnsiTheme="majorHAnsi" w:cstheme="majorHAnsi"/>
          </w:rPr>
          <w:t xml:space="preserve"> empirical abundance distributions often assume hollow-curve forms similar to ecological SADs (</w:t>
        </w:r>
      </w:ins>
      <w:ins w:id="238" w:author="Renata M. Diaz" w:date="2021-03-19T14:49:00Z">
        <w:r w:rsidR="008327B8">
          <w:rPr>
            <w:rFonts w:asciiTheme="majorHAnsi" w:eastAsia="Times New Roman" w:hAnsiTheme="majorHAnsi" w:cstheme="majorHAnsi"/>
          </w:rPr>
          <w:t xml:space="preserve">Shockley 1957; </w:t>
        </w:r>
      </w:ins>
      <w:ins w:id="239" w:author="Diaz,Renata M" w:date="2021-03-14T23:21:00Z">
        <w:del w:id="240" w:author="Renata M. Diaz" w:date="2021-03-19T14:38:00Z">
          <w:r w:rsidDel="006537B9">
            <w:rPr>
              <w:rFonts w:asciiTheme="majorHAnsi" w:eastAsia="Times New Roman" w:hAnsiTheme="majorHAnsi" w:cstheme="majorHAnsi"/>
            </w:rPr>
            <w:delText>Enquist</w:delText>
          </w:r>
        </w:del>
      </w:ins>
      <w:ins w:id="241" w:author="Renata M. Diaz" w:date="2021-03-19T14:38:00Z">
        <w:r w:rsidR="006537B9">
          <w:rPr>
            <w:rFonts w:asciiTheme="majorHAnsi" w:eastAsia="Times New Roman" w:hAnsiTheme="majorHAnsi" w:cstheme="majorHAnsi"/>
          </w:rPr>
          <w:t>Gaston et al. 1993;</w:t>
        </w:r>
      </w:ins>
      <w:ins w:id="242" w:author="Diaz,Renata M" w:date="2021-03-14T23:21:00Z">
        <w:del w:id="243" w:author="Renata M. Diaz" w:date="2021-03-19T14:38:00Z">
          <w:r w:rsidDel="006537B9">
            <w:rPr>
              <w:rFonts w:asciiTheme="majorHAnsi" w:eastAsia="Times New Roman" w:hAnsiTheme="majorHAnsi" w:cstheme="majorHAnsi"/>
            </w:rPr>
            <w:delText>,</w:delText>
          </w:r>
        </w:del>
        <w:r>
          <w:rPr>
            <w:rFonts w:asciiTheme="majorHAnsi" w:eastAsia="Times New Roman" w:hAnsiTheme="majorHAnsi" w:cstheme="majorHAnsi"/>
          </w:rPr>
          <w:t xml:space="preserve"> </w:t>
        </w:r>
        <w:del w:id="244" w:author="Renata M. Diaz" w:date="2021-03-19T14:35:00Z">
          <w:r w:rsidDel="006537B9">
            <w:rPr>
              <w:rFonts w:asciiTheme="majorHAnsi" w:eastAsia="Times New Roman" w:hAnsiTheme="majorHAnsi" w:cstheme="majorHAnsi"/>
            </w:rPr>
            <w:delText>Nekola</w:delText>
          </w:r>
        </w:del>
      </w:ins>
      <w:ins w:id="245" w:author="Renata M. Diaz" w:date="2021-03-19T14:35:00Z">
        <w:r w:rsidR="006537B9">
          <w:rPr>
            <w:rFonts w:asciiTheme="majorHAnsi" w:eastAsia="Times New Roman" w:hAnsiTheme="majorHAnsi" w:cstheme="majorHAnsi"/>
          </w:rPr>
          <w:t>Nekola and Brown 2007</w:t>
        </w:r>
      </w:ins>
      <w:ins w:id="246" w:author="Diaz,Renata M" w:date="2021-03-14T23:21:00Z">
        <w:r>
          <w:rPr>
            <w:rFonts w:asciiTheme="majorHAnsi" w:eastAsia="Times New Roman" w:hAnsiTheme="majorHAnsi" w:cstheme="majorHAnsi"/>
          </w:rPr>
          <w:t>,</w:t>
        </w:r>
      </w:ins>
      <w:ins w:id="247" w:author="Renata M. Diaz" w:date="2021-03-19T14:41:00Z">
        <w:r w:rsidR="008327B8">
          <w:rPr>
            <w:rFonts w:asciiTheme="majorHAnsi" w:eastAsia="Times New Roman" w:hAnsiTheme="majorHAnsi" w:cstheme="majorHAnsi"/>
          </w:rPr>
          <w:t xml:space="preserve"> Blonder et al</w:t>
        </w:r>
      </w:ins>
      <w:ins w:id="248" w:author="Renata M. Diaz" w:date="2021-03-19T14:42:00Z">
        <w:r w:rsidR="008327B8">
          <w:rPr>
            <w:rFonts w:asciiTheme="majorHAnsi" w:eastAsia="Times New Roman" w:hAnsiTheme="majorHAnsi" w:cstheme="majorHAnsi"/>
          </w:rPr>
          <w:t xml:space="preserve">. 2014; </w:t>
        </w:r>
      </w:ins>
      <w:ins w:id="249" w:author="Diaz,Renata M" w:date="2021-03-14T23:21:00Z">
        <w:r>
          <w:rPr>
            <w:rFonts w:asciiTheme="majorHAnsi" w:eastAsia="Times New Roman" w:hAnsiTheme="majorHAnsi" w:cstheme="majorHAnsi"/>
          </w:rPr>
          <w:t xml:space="preserve"> </w:t>
        </w:r>
        <w:del w:id="250" w:author="Renata M. Diaz" w:date="2021-03-19T14:49:00Z">
          <w:r w:rsidDel="008327B8">
            <w:rPr>
              <w:rFonts w:asciiTheme="majorHAnsi" w:eastAsia="Times New Roman" w:hAnsiTheme="majorHAnsi" w:cstheme="majorHAnsi"/>
            </w:rPr>
            <w:delText>Macdonald</w:delText>
          </w:r>
        </w:del>
      </w:ins>
      <w:ins w:id="251" w:author="Renata M. Diaz" w:date="2021-03-19T14:49:00Z">
        <w:r w:rsidR="008327B8">
          <w:rPr>
            <w:rFonts w:asciiTheme="majorHAnsi" w:eastAsia="Times New Roman" w:hAnsiTheme="majorHAnsi" w:cstheme="majorHAnsi"/>
          </w:rPr>
          <w:t>Kiel et al. 2018</w:t>
        </w:r>
      </w:ins>
      <w:ins w:id="252" w:author="Diaz,Renata M" w:date="2021-03-14T23:21:00Z">
        <w:r>
          <w:rPr>
            <w:rFonts w:asciiTheme="majorHAnsi" w:eastAsia="Times New Roman" w:hAnsiTheme="majorHAnsi" w:cstheme="majorHAnsi"/>
          </w:rPr>
          <w:t>)</w:t>
        </w:r>
      </w:ins>
      <w:ins w:id="253"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54" w:author="Diaz,Renata M" w:date="2021-03-14T23:20:00Z">
        <w:r>
          <w:rPr>
            <w:rFonts w:asciiTheme="majorHAnsi" w:eastAsia="Times New Roman" w:hAnsiTheme="majorHAnsi" w:cstheme="majorHAnsi"/>
          </w:rPr>
          <w:t>.</w:t>
        </w:r>
      </w:ins>
      <w:ins w:id="255" w:author="Diaz,Renata M" w:date="2021-03-14T23:23:00Z">
        <w:r>
          <w:rPr>
            <w:rFonts w:asciiTheme="majorHAnsi" w:eastAsia="Times New Roman" w:hAnsiTheme="majorHAnsi" w:cstheme="majorHAnsi"/>
          </w:rPr>
          <w:t xml:space="preserve"> </w:t>
        </w:r>
      </w:ins>
      <w:ins w:id="256" w:author="Diaz,Renata M" w:date="2021-03-14T23:28:00Z">
        <w:r w:rsidR="00AE1CFE">
          <w:rPr>
            <w:rFonts w:asciiTheme="majorHAnsi" w:eastAsia="Times New Roman" w:hAnsiTheme="majorHAnsi" w:cstheme="majorHAnsi"/>
          </w:rPr>
          <w:t>Many</w:t>
        </w:r>
      </w:ins>
      <w:ins w:id="257" w:author="Diaz,Renata M" w:date="2021-03-14T23:23:00Z">
        <w:r>
          <w:rPr>
            <w:rFonts w:asciiTheme="majorHAnsi" w:eastAsia="Times New Roman" w:hAnsiTheme="majorHAnsi" w:cstheme="majorHAnsi"/>
          </w:rPr>
          <w:t xml:space="preserve"> theoretical generative processes for abundance distributions </w:t>
        </w:r>
        <w:del w:id="258" w:author="Renata M. Diaz" w:date="2021-03-15T13:43:00Z">
          <w:r w:rsidDel="00BC5D95">
            <w:rPr>
              <w:rFonts w:asciiTheme="majorHAnsi" w:eastAsia="Times New Roman" w:hAnsiTheme="majorHAnsi" w:cstheme="majorHAnsi"/>
            </w:rPr>
            <w:delText>produce</w:delText>
          </w:r>
        </w:del>
      </w:ins>
      <w:ins w:id="259" w:author="Renata M. Diaz" w:date="2021-03-15T13:43:00Z">
        <w:r w:rsidR="00BC5D95">
          <w:rPr>
            <w:rFonts w:asciiTheme="majorHAnsi" w:eastAsia="Times New Roman" w:hAnsiTheme="majorHAnsi" w:cstheme="majorHAnsi"/>
          </w:rPr>
          <w:t>converge to</w:t>
        </w:r>
      </w:ins>
      <w:ins w:id="260"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61" w:author="Renata M. Diaz" w:date="2021-03-19T15:01:00Z">
        <w:r w:rsidR="00AD6A33">
          <w:rPr>
            <w:rFonts w:asciiTheme="majorHAnsi" w:eastAsia="Times New Roman" w:hAnsiTheme="majorHAnsi" w:cstheme="majorHAnsi"/>
          </w:rPr>
          <w:t xml:space="preserve">Preston 1950; </w:t>
        </w:r>
      </w:ins>
      <w:ins w:id="262" w:author="Renata M. Diaz" w:date="2021-03-15T13:43:00Z">
        <w:r w:rsidR="00BC5D95">
          <w:rPr>
            <w:rFonts w:asciiTheme="majorHAnsi" w:eastAsia="Times New Roman" w:hAnsiTheme="majorHAnsi" w:cstheme="majorHAnsi"/>
          </w:rPr>
          <w:t>McGil</w:t>
        </w:r>
      </w:ins>
      <w:ins w:id="263" w:author="Renata M. Diaz" w:date="2021-03-15T13:44:00Z">
        <w:r w:rsidR="00BC5D95">
          <w:rPr>
            <w:rFonts w:asciiTheme="majorHAnsi" w:eastAsia="Times New Roman" w:hAnsiTheme="majorHAnsi" w:cstheme="majorHAnsi"/>
          </w:rPr>
          <w:t>l 2003</w:t>
        </w:r>
      </w:ins>
      <w:ins w:id="264" w:author="Renata M. Diaz" w:date="2021-03-19T15:03:00Z">
        <w:r w:rsidR="00AD6A33">
          <w:rPr>
            <w:rFonts w:asciiTheme="majorHAnsi" w:eastAsia="Times New Roman" w:hAnsiTheme="majorHAnsi" w:cstheme="majorHAnsi"/>
          </w:rPr>
          <w:t>;</w:t>
        </w:r>
      </w:ins>
      <w:ins w:id="265" w:author="Renata M. Diaz" w:date="2021-03-19T15:04:00Z">
        <w:r w:rsidR="00AD6A33">
          <w:rPr>
            <w:rFonts w:asciiTheme="majorHAnsi" w:eastAsia="Times New Roman" w:hAnsiTheme="majorHAnsi" w:cstheme="majorHAnsi"/>
          </w:rPr>
          <w:t xml:space="preserve"> </w:t>
        </w:r>
      </w:ins>
      <w:ins w:id="266" w:author="Renata M. Diaz" w:date="2021-03-15T13:44:00Z">
        <w:r w:rsidR="00BC5D95">
          <w:rPr>
            <w:rFonts w:asciiTheme="majorHAnsi" w:eastAsia="Times New Roman" w:hAnsiTheme="majorHAnsi" w:cstheme="majorHAnsi"/>
          </w:rPr>
          <w:t>Nekola and Brown 2007</w:t>
        </w:r>
      </w:ins>
      <w:ins w:id="267" w:author="Renata M. Diaz" w:date="2021-03-19T15:04:00Z">
        <w:r w:rsidR="00AD6A33">
          <w:rPr>
            <w:rFonts w:asciiTheme="majorHAnsi" w:eastAsia="Times New Roman" w:hAnsiTheme="majorHAnsi" w:cstheme="majorHAnsi"/>
          </w:rPr>
          <w:t xml:space="preserve">; </w:t>
        </w:r>
      </w:ins>
      <w:ins w:id="268" w:author="Diaz,Renata M" w:date="2021-03-14T23:23:00Z">
        <w:r>
          <w:rPr>
            <w:rFonts w:asciiTheme="majorHAnsi" w:eastAsia="Times New Roman" w:hAnsiTheme="majorHAnsi" w:cstheme="majorHAnsi"/>
          </w:rPr>
          <w:t>Frank 2009</w:t>
        </w:r>
      </w:ins>
      <w:ins w:id="269" w:author="Renata M. Diaz" w:date="2021-03-19T15:04:00Z">
        <w:r w:rsidR="00AD6A33">
          <w:rPr>
            <w:rFonts w:asciiTheme="majorHAnsi" w:eastAsia="Times New Roman" w:hAnsiTheme="majorHAnsi" w:cstheme="majorHAnsi"/>
          </w:rPr>
          <w:t>;</w:t>
        </w:r>
      </w:ins>
      <w:ins w:id="270" w:author="Diaz,Renata M" w:date="2021-03-14T23:23:00Z">
        <w:del w:id="271" w:author="Renata M. Diaz" w:date="2021-03-19T15:04:00Z">
          <w:r w:rsidDel="00AD6A33">
            <w:rPr>
              <w:rFonts w:asciiTheme="majorHAnsi" w:eastAsia="Times New Roman" w:hAnsiTheme="majorHAnsi" w:cstheme="majorHAnsi"/>
            </w:rPr>
            <w:delText>,</w:delText>
          </w:r>
        </w:del>
        <w:r>
          <w:rPr>
            <w:rFonts w:asciiTheme="majorHAnsi" w:eastAsia="Times New Roman" w:hAnsiTheme="majorHAnsi" w:cstheme="majorHAnsi"/>
          </w:rPr>
          <w:t xml:space="preserve"> Frank 2019</w:t>
        </w:r>
      </w:ins>
      <w:ins w:id="272" w:author="Diaz,Renata M" w:date="2021-03-14T23:28:00Z">
        <w:del w:id="273"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74" w:author="Renata M. Diaz" w:date="2021-03-15T13:47:00Z">
        <w:r w:rsidR="009A63B0">
          <w:rPr>
            <w:rFonts w:asciiTheme="majorHAnsi" w:eastAsia="Times New Roman" w:hAnsiTheme="majorHAnsi" w:cstheme="majorHAnsi"/>
          </w:rPr>
          <w:t>.</w:t>
        </w:r>
      </w:ins>
      <w:ins w:id="275" w:author="Renata M. Diaz" w:date="2021-03-15T13:48:00Z">
        <w:r w:rsidR="009A63B0">
          <w:rPr>
            <w:rFonts w:asciiTheme="majorHAnsi" w:eastAsia="Times New Roman" w:hAnsiTheme="majorHAnsi" w:cstheme="majorHAnsi"/>
          </w:rPr>
          <w:t xml:space="preserve"> </w:t>
        </w:r>
      </w:ins>
      <w:ins w:id="276" w:author="Renata M. Diaz" w:date="2021-03-19T17:58:00Z">
        <w:r w:rsidR="00C1690D">
          <w:rPr>
            <w:rFonts w:asciiTheme="majorHAnsi" w:eastAsia="Times New Roman" w:hAnsiTheme="majorHAnsi" w:cstheme="majorHAnsi"/>
          </w:rPr>
          <w:t xml:space="preserve"> T</w:t>
        </w:r>
      </w:ins>
      <w:ins w:id="277" w:author="Renata M. Diaz" w:date="2021-03-15T13:49:00Z">
        <w:r w:rsidR="009A63B0">
          <w:rPr>
            <w:rFonts w:asciiTheme="majorHAnsi" w:eastAsia="Times New Roman" w:hAnsiTheme="majorHAnsi" w:cstheme="majorHAnsi"/>
          </w:rPr>
          <w:t xml:space="preserve">he </w:t>
        </w:r>
      </w:ins>
      <w:ins w:id="278" w:author="Renata M. Diaz" w:date="2021-03-19T17:58:00Z">
        <w:r w:rsidR="00C1690D">
          <w:rPr>
            <w:rFonts w:asciiTheme="majorHAnsi" w:eastAsia="Times New Roman" w:hAnsiTheme="majorHAnsi" w:cstheme="majorHAnsi"/>
          </w:rPr>
          <w:t xml:space="preserve">hollow-curve form of the </w:t>
        </w:r>
      </w:ins>
      <w:ins w:id="279" w:author="Renata M. Diaz" w:date="2021-03-15T13:49:00Z">
        <w:r w:rsidR="009A63B0">
          <w:rPr>
            <w:rFonts w:asciiTheme="majorHAnsi" w:eastAsia="Times New Roman" w:hAnsiTheme="majorHAnsi" w:cstheme="majorHAnsi"/>
          </w:rPr>
          <w:t xml:space="preserve">SAD may be best </w:t>
        </w:r>
      </w:ins>
      <w:ins w:id="280" w:author="Renata M. Diaz" w:date="2021-03-15T13:57:00Z">
        <w:r w:rsidR="00DE266A">
          <w:rPr>
            <w:rFonts w:asciiTheme="majorHAnsi" w:eastAsia="Times New Roman" w:hAnsiTheme="majorHAnsi" w:cstheme="majorHAnsi"/>
          </w:rPr>
          <w:t>explained</w:t>
        </w:r>
      </w:ins>
      <w:ins w:id="281" w:author="Renata M. Diaz" w:date="2021-03-15T13:49:00Z">
        <w:r w:rsidR="009A63B0">
          <w:rPr>
            <w:rFonts w:asciiTheme="majorHAnsi" w:eastAsia="Times New Roman" w:hAnsiTheme="majorHAnsi" w:cstheme="majorHAnsi"/>
          </w:rPr>
          <w:t xml:space="preserve"> </w:t>
        </w:r>
      </w:ins>
      <w:ins w:id="282" w:author="Renata M. Diaz" w:date="2021-03-15T13:55:00Z">
        <w:r w:rsidR="009A63B0">
          <w:rPr>
            <w:rFonts w:asciiTheme="majorHAnsi" w:eastAsia="Times New Roman" w:hAnsiTheme="majorHAnsi" w:cstheme="majorHAnsi"/>
          </w:rPr>
          <w:t xml:space="preserve">using approaches from statistical mechanics and complexity </w:t>
        </w:r>
      </w:ins>
      <w:ins w:id="283" w:author="Renata M. Diaz" w:date="2021-03-15T13:56:00Z">
        <w:r w:rsidR="00DE266A">
          <w:rPr>
            <w:rFonts w:asciiTheme="majorHAnsi" w:eastAsia="Times New Roman" w:hAnsiTheme="majorHAnsi" w:cstheme="majorHAnsi"/>
          </w:rPr>
          <w:t xml:space="preserve">science to </w:t>
        </w:r>
      </w:ins>
      <w:ins w:id="284" w:author="Renata M. Diaz" w:date="2021-03-15T13:57:00Z">
        <w:r w:rsidR="00DE266A">
          <w:rPr>
            <w:rFonts w:asciiTheme="majorHAnsi" w:eastAsia="Times New Roman" w:hAnsiTheme="majorHAnsi" w:cstheme="majorHAnsi"/>
          </w:rPr>
          <w:t xml:space="preserve">characterize the expected emergent shape for the distribution </w:t>
        </w:r>
      </w:ins>
      <w:ins w:id="285" w:author="Renata M. Diaz" w:date="2021-03-15T13:56:00Z">
        <w:r w:rsidR="00DE266A">
          <w:rPr>
            <w:rFonts w:asciiTheme="majorHAnsi" w:eastAsia="Times New Roman" w:hAnsiTheme="majorHAnsi" w:cstheme="majorHAnsi"/>
          </w:rPr>
          <w:t>(</w:t>
        </w:r>
      </w:ins>
      <w:ins w:id="286" w:author="Renata M. Diaz" w:date="2021-03-19T17:58:00Z">
        <w:r w:rsidR="00C1690D">
          <w:rPr>
            <w:rFonts w:asciiTheme="majorHAnsi" w:eastAsia="Times New Roman" w:hAnsiTheme="majorHAnsi" w:cstheme="majorHAnsi"/>
          </w:rPr>
          <w:t xml:space="preserve">Preston 1950; </w:t>
        </w:r>
      </w:ins>
      <w:ins w:id="287" w:author="Renata M. Diaz" w:date="2021-03-15T13:56:00Z">
        <w:r w:rsidR="00DE266A">
          <w:rPr>
            <w:rFonts w:asciiTheme="majorHAnsi" w:eastAsia="Times New Roman" w:hAnsiTheme="majorHAnsi" w:cstheme="majorHAnsi"/>
          </w:rPr>
          <w:t>McGill 2003</w:t>
        </w:r>
      </w:ins>
      <w:ins w:id="288" w:author="Renata M. Diaz" w:date="2021-03-19T14:53:00Z">
        <w:r w:rsidR="001479F3">
          <w:rPr>
            <w:rFonts w:asciiTheme="majorHAnsi" w:eastAsia="Times New Roman" w:hAnsiTheme="majorHAnsi" w:cstheme="majorHAnsi"/>
          </w:rPr>
          <w:t xml:space="preserve">; </w:t>
        </w:r>
      </w:ins>
      <w:ins w:id="289" w:author="Renata M. Diaz" w:date="2021-03-15T13:56:00Z">
        <w:r w:rsidR="00DE266A">
          <w:rPr>
            <w:rFonts w:asciiTheme="majorHAnsi" w:eastAsia="Times New Roman" w:hAnsiTheme="majorHAnsi" w:cstheme="majorHAnsi"/>
          </w:rPr>
          <w:t>Nekola and Brown 2007</w:t>
        </w:r>
      </w:ins>
      <w:ins w:id="290"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291" w:author="Renata M. Diaz" w:date="2021-03-15T13:56:00Z">
        <w:r w:rsidR="00DE266A">
          <w:rPr>
            <w:rFonts w:asciiTheme="majorHAnsi" w:eastAsia="Times New Roman" w:hAnsiTheme="majorHAnsi" w:cstheme="majorHAnsi"/>
          </w:rPr>
          <w:t xml:space="preserve">). </w:t>
        </w:r>
      </w:ins>
      <w:ins w:id="292" w:author="Diaz,Renata M" w:date="2021-03-14T23:21:00Z">
        <w:del w:id="293" w:author="Renata M. Diaz" w:date="2021-03-15T13:55:00Z">
          <w:r w:rsidDel="009A63B0">
            <w:rPr>
              <w:rFonts w:asciiTheme="majorHAnsi" w:eastAsia="Times New Roman" w:hAnsiTheme="majorHAnsi" w:cstheme="majorHAnsi"/>
            </w:rPr>
            <w:delText xml:space="preserve"> </w:delText>
          </w:r>
        </w:del>
      </w:ins>
      <w:del w:id="29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95" w:author="Diaz,Renata M" w:date="2021-03-15T00:09:00Z">
        <w:del w:id="296" w:author="Renata M. Diaz" w:date="2021-03-15T13:55:00Z">
          <w:r w:rsidR="00BA7D09" w:rsidDel="009A63B0">
            <w:rPr>
              <w:rFonts w:asciiTheme="majorHAnsi" w:eastAsia="Times New Roman" w:hAnsiTheme="majorHAnsi" w:cstheme="majorHAnsi"/>
            </w:rPr>
            <w:delText xml:space="preserve">ideas </w:delText>
          </w:r>
        </w:del>
      </w:ins>
      <w:del w:id="29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98" w:author="Diaz,Renata M" w:date="2021-03-15T00:09:00Z">
        <w:del w:id="29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00" w:author="Diaz,Renata M" w:date="2021-03-15T00:10:00Z">
        <w:del w:id="301" w:author="Renata M. Diaz" w:date="2021-03-15T13:55:00Z">
          <w:r w:rsidR="00BA7D09" w:rsidDel="009A63B0">
            <w:rPr>
              <w:rFonts w:asciiTheme="majorHAnsi" w:eastAsia="Times New Roman" w:hAnsiTheme="majorHAnsi" w:cstheme="majorHAnsi"/>
            </w:rPr>
            <w:delText>acknowledge the possibility that statistical mechanics….</w:delText>
          </w:r>
        </w:del>
      </w:ins>
      <w:ins w:id="302" w:author="Diaz,Renata M" w:date="2021-03-15T00:09:00Z">
        <w:del w:id="303" w:author="Renata M. Diaz" w:date="2021-03-15T13:55:00Z">
          <w:r w:rsidR="00BA7D09" w:rsidDel="009A63B0">
            <w:rPr>
              <w:rFonts w:asciiTheme="majorHAnsi" w:eastAsia="Times New Roman" w:hAnsiTheme="majorHAnsi" w:cstheme="majorHAnsi"/>
            </w:rPr>
            <w:delText xml:space="preserve"> </w:delText>
          </w:r>
        </w:del>
      </w:ins>
      <w:del w:id="304" w:author="Diaz,Renata M" w:date="2021-03-15T00:11:00Z">
        <w:r w:rsidR="0071475C" w:rsidDel="00BA7D09">
          <w:rPr>
            <w:rFonts w:asciiTheme="majorHAnsi" w:eastAsia="Times New Roman" w:hAnsiTheme="majorHAnsi" w:cstheme="majorHAnsi"/>
          </w:rPr>
          <w:delText xml:space="preserve">both </w:delText>
        </w:r>
      </w:del>
      <w:ins w:id="305" w:author="Diaz,Renata M" w:date="2021-03-15T00:11:00Z">
        <w:del w:id="306" w:author="Renata M. Diaz" w:date="2021-03-15T13:58:00Z">
          <w:r w:rsidR="00BA7D09" w:rsidDel="00DE266A">
            <w:rPr>
              <w:rFonts w:asciiTheme="majorHAnsi" w:eastAsia="Times New Roman" w:hAnsiTheme="majorHAnsi" w:cstheme="majorHAnsi"/>
            </w:rPr>
            <w:delText>Recent</w:delText>
          </w:r>
        </w:del>
      </w:ins>
      <w:ins w:id="307" w:author="Renata M. Diaz" w:date="2021-03-15T13:58:00Z">
        <w:r w:rsidR="00DE266A">
          <w:rPr>
            <w:rFonts w:asciiTheme="majorHAnsi" w:eastAsia="Times New Roman" w:hAnsiTheme="majorHAnsi" w:cstheme="majorHAnsi"/>
          </w:rPr>
          <w:t>Indeed, recent</w:t>
        </w:r>
      </w:ins>
      <w:ins w:id="308" w:author="Diaz,Renata M" w:date="2021-03-15T00:11:00Z">
        <w:r w:rsidR="00BA7D09">
          <w:rPr>
            <w:rFonts w:asciiTheme="majorHAnsi" w:eastAsia="Times New Roman" w:hAnsiTheme="majorHAnsi" w:cstheme="majorHAnsi"/>
          </w:rPr>
          <w:t xml:space="preserve"> frameworks grounded in both </w:t>
        </w:r>
      </w:ins>
      <w:del w:id="30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1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11" w:author="Diaz,Renata M" w:date="2021-03-14T23:26:00Z">
        <w:del w:id="312" w:author="Renata M. Diaz" w:date="2021-03-15T13:59:00Z">
          <w:r w:rsidR="00AE1CFE" w:rsidDel="00FC77A2">
            <w:rPr>
              <w:rFonts w:asciiTheme="majorHAnsi" w:eastAsia="Times New Roman" w:hAnsiTheme="majorHAnsi" w:cstheme="majorHAnsi"/>
            </w:rPr>
            <w:delText>It may be that the distinctive</w:delText>
          </w:r>
        </w:del>
      </w:ins>
      <w:ins w:id="313" w:author="Diaz,Renata M" w:date="2021-03-14T23:27:00Z">
        <w:del w:id="31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15" w:author="Diaz,Renata M" w:date="2021-03-14T23:28:00Z">
        <w:del w:id="316" w:author="Renata M. Diaz" w:date="2021-03-15T13:59:00Z">
          <w:r w:rsidR="0073338F" w:rsidDel="00FC77A2">
            <w:rPr>
              <w:rFonts w:asciiTheme="majorHAnsi" w:eastAsia="Times New Roman" w:hAnsiTheme="majorHAnsi" w:cstheme="majorHAnsi"/>
            </w:rPr>
            <w:delText xml:space="preserve"> premise of an abundance distribution</w:delText>
          </w:r>
        </w:del>
      </w:ins>
      <w:ins w:id="317" w:author="Renata M. Diaz" w:date="2021-03-15T13:59:00Z">
        <w:r w:rsidR="00FC77A2">
          <w:rPr>
            <w:rFonts w:asciiTheme="majorHAnsi" w:eastAsia="Times New Roman" w:hAnsiTheme="majorHAnsi" w:cstheme="majorHAnsi"/>
          </w:rPr>
          <w:t xml:space="preserve">If the SAD is </w:t>
        </w:r>
      </w:ins>
      <w:ins w:id="318" w:author="Renata M. Diaz" w:date="2021-03-15T14:01:00Z">
        <w:r w:rsidR="000E7C33">
          <w:rPr>
            <w:rFonts w:asciiTheme="majorHAnsi" w:eastAsia="Times New Roman" w:hAnsiTheme="majorHAnsi" w:cstheme="majorHAnsi"/>
          </w:rPr>
          <w:t>statistically</w:t>
        </w:r>
      </w:ins>
      <w:ins w:id="319" w:author="Renata M. Diaz" w:date="2021-03-15T13:59:00Z">
        <w:r w:rsidR="00FC77A2">
          <w:rPr>
            <w:rFonts w:asciiTheme="majorHAnsi" w:eastAsia="Times New Roman" w:hAnsiTheme="majorHAnsi" w:cstheme="majorHAnsi"/>
          </w:rPr>
          <w:t xml:space="preserve"> inclined to be a hollow curve because </w:t>
        </w:r>
      </w:ins>
      <w:ins w:id="320" w:author="Renata M. Diaz" w:date="2021-03-15T14:00:00Z">
        <w:r w:rsidR="00FC77A2">
          <w:rPr>
            <w:rFonts w:asciiTheme="majorHAnsi" w:eastAsia="Times New Roman" w:hAnsiTheme="majorHAnsi" w:cstheme="majorHAnsi"/>
          </w:rPr>
          <w:t xml:space="preserve">of its </w:t>
        </w:r>
      </w:ins>
      <w:ins w:id="321" w:author="Renata M. Diaz" w:date="2021-03-15T14:01:00Z">
        <w:r w:rsidR="000E7C33">
          <w:rPr>
            <w:rFonts w:asciiTheme="majorHAnsi" w:eastAsia="Times New Roman" w:hAnsiTheme="majorHAnsi" w:cstheme="majorHAnsi"/>
          </w:rPr>
          <w:t>inherent</w:t>
        </w:r>
      </w:ins>
      <w:ins w:id="322" w:author="Renata M. Diaz" w:date="2021-03-15T14:00:00Z">
        <w:r w:rsidR="00FC77A2">
          <w:rPr>
            <w:rFonts w:asciiTheme="majorHAnsi" w:eastAsia="Times New Roman" w:hAnsiTheme="majorHAnsi" w:cstheme="majorHAnsi"/>
          </w:rPr>
          <w:t xml:space="preserve"> mathematical </w:t>
        </w:r>
      </w:ins>
      <w:ins w:id="323" w:author="Renata M. Diaz" w:date="2021-03-15T14:01:00Z">
        <w:r w:rsidR="000E7C33">
          <w:rPr>
            <w:rFonts w:asciiTheme="majorHAnsi" w:eastAsia="Times New Roman" w:hAnsiTheme="majorHAnsi" w:cstheme="majorHAnsi"/>
          </w:rPr>
          <w:t>features</w:t>
        </w:r>
      </w:ins>
      <w:ins w:id="324" w:author="Renata M. Diaz" w:date="2021-03-15T14:00:00Z">
        <w:r w:rsidR="00FC77A2">
          <w:rPr>
            <w:rFonts w:asciiTheme="majorHAnsi" w:eastAsia="Times New Roman" w:hAnsiTheme="majorHAnsi" w:cstheme="majorHAnsi"/>
          </w:rPr>
          <w:t>,</w:t>
        </w:r>
      </w:ins>
      <w:ins w:id="325" w:author="Renata M. Diaz" w:date="2021-03-15T13:45:00Z">
        <w:r w:rsidR="00BC5D95">
          <w:rPr>
            <w:rFonts w:asciiTheme="majorHAnsi" w:eastAsia="Times New Roman" w:hAnsiTheme="majorHAnsi" w:cstheme="majorHAnsi"/>
          </w:rPr>
          <w:t xml:space="preserve"> the hollow-curve in itself </w:t>
        </w:r>
      </w:ins>
      <w:ins w:id="326" w:author="Renata M. Diaz" w:date="2021-03-15T13:46:00Z">
        <w:r w:rsidR="009A63B0">
          <w:rPr>
            <w:rFonts w:asciiTheme="majorHAnsi" w:eastAsia="Times New Roman" w:hAnsiTheme="majorHAnsi" w:cstheme="majorHAnsi"/>
          </w:rPr>
          <w:t>may be of limited use for developing and testing ecological theories</w:t>
        </w:r>
      </w:ins>
      <w:ins w:id="327" w:author="Diaz,Renata M" w:date="2021-03-14T23:29:00Z">
        <w:r w:rsidR="0073338F">
          <w:rPr>
            <w:rFonts w:asciiTheme="majorHAnsi" w:eastAsia="Times New Roman" w:hAnsiTheme="majorHAnsi" w:cstheme="majorHAnsi"/>
          </w:rPr>
          <w:t xml:space="preserve">. </w:t>
        </w:r>
      </w:ins>
      <w:del w:id="32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96F64C0" w:rsidR="00AC1546" w:rsidRDefault="000C0BEC" w:rsidP="00021897">
      <w:pPr>
        <w:spacing w:line="480" w:lineRule="auto"/>
        <w:rPr>
          <w:rFonts w:asciiTheme="majorHAnsi" w:eastAsia="Times New Roman" w:hAnsiTheme="majorHAnsi" w:cstheme="majorHAnsi"/>
        </w:rPr>
      </w:pPr>
      <w:del w:id="32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lastRenderedPageBreak/>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30" w:author="Diaz,Renata M" w:date="2021-03-15T00:16:00Z">
        <w:r w:rsidR="00D7046B">
          <w:rPr>
            <w:rFonts w:asciiTheme="majorHAnsi" w:eastAsia="Times New Roman" w:hAnsiTheme="majorHAnsi" w:cstheme="majorHAnsi"/>
          </w:rPr>
          <w:t>Thus</w:t>
        </w:r>
      </w:ins>
      <w:del w:id="33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32" w:author="Renata M. Diaz" w:date="2021-03-15T14:08:00Z">
        <w:r w:rsidR="005E0A89">
          <w:rPr>
            <w:rFonts w:asciiTheme="majorHAnsi" w:eastAsia="Times New Roman" w:hAnsiTheme="majorHAnsi" w:cstheme="majorHAnsi"/>
          </w:rPr>
          <w:t>).</w:t>
        </w:r>
      </w:ins>
      <w:del w:id="33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34" w:author="Diaz,Renata M" w:date="2021-03-15T00:19:00Z">
        <w:r w:rsidR="00D7046B">
          <w:rPr>
            <w:rFonts w:asciiTheme="majorHAnsi" w:eastAsia="Times New Roman" w:hAnsiTheme="majorHAnsi" w:cstheme="majorHAnsi"/>
          </w:rPr>
          <w:t xml:space="preserve"> </w:t>
        </w:r>
      </w:ins>
      <w:ins w:id="335" w:author="Diaz,Renata M" w:date="2021-03-15T00:21:00Z">
        <w:r w:rsidR="00D7046B">
          <w:rPr>
            <w:rFonts w:asciiTheme="majorHAnsi" w:eastAsia="Times New Roman" w:hAnsiTheme="majorHAnsi" w:cstheme="majorHAnsi"/>
          </w:rPr>
          <w:t>I</w:t>
        </w:r>
      </w:ins>
      <w:ins w:id="33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37" w:author="Diaz,Renata M" w:date="2021-03-15T00:20:00Z">
        <w:r w:rsidR="00967A8F" w:rsidDel="00D7046B">
          <w:rPr>
            <w:rFonts w:asciiTheme="majorHAnsi" w:eastAsia="Times New Roman" w:hAnsiTheme="majorHAnsi" w:cstheme="majorHAnsi"/>
          </w:rPr>
          <w:delText>It</w:delText>
        </w:r>
      </w:del>
      <w:del w:id="338" w:author="Renata M. Diaz" w:date="2021-03-15T14:09:00Z">
        <w:r w:rsidR="00967A8F" w:rsidDel="005E0A89">
          <w:rPr>
            <w:rFonts w:asciiTheme="majorHAnsi" w:eastAsia="Times New Roman" w:hAnsiTheme="majorHAnsi" w:cstheme="majorHAnsi"/>
          </w:rPr>
          <w:delText xml:space="preserve"> </w:delText>
        </w:r>
      </w:del>
      <w:ins w:id="339" w:author="Diaz,Renata M" w:date="2021-03-15T00:28:00Z">
        <w:r w:rsidR="00AE4BA7">
          <w:rPr>
            <w:rFonts w:asciiTheme="majorHAnsi" w:eastAsia="Times New Roman" w:hAnsiTheme="majorHAnsi" w:cstheme="majorHAnsi"/>
          </w:rPr>
          <w:t xml:space="preserve">these deviations can help focus and evaluate ecological theories. </w:t>
        </w:r>
      </w:ins>
      <w:del w:id="34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4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4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43" w:author="Diaz,Renata M" w:date="2021-03-15T00:27:00Z">
        <w:r w:rsidR="00AE4BA7">
          <w:rPr>
            <w:rFonts w:asciiTheme="majorHAnsi" w:eastAsia="Times New Roman" w:hAnsiTheme="majorHAnsi" w:cstheme="majorHAnsi"/>
          </w:rPr>
          <w:t xml:space="preserve">For example, </w:t>
        </w:r>
      </w:ins>
      <w:ins w:id="34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34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346" w:author="Renata M. Diaz" w:date="2021-03-19T15:05:00Z">
        <w:r w:rsidR="00487146">
          <w:rPr>
            <w:rFonts w:asciiTheme="majorHAnsi" w:eastAsia="Times New Roman" w:hAnsiTheme="majorHAnsi" w:cstheme="majorHAnsi"/>
          </w:rPr>
          <w:t xml:space="preserve">Nee 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2003</w:t>
        </w:r>
      </w:ins>
      <w:ins w:id="347" w:author="Renata M. Diaz" w:date="2021-03-15T14:12:00Z">
        <w:r w:rsidR="007D6007">
          <w:rPr>
            <w:rFonts w:asciiTheme="majorHAnsi" w:eastAsia="Times New Roman" w:hAnsiTheme="majorHAnsi" w:cstheme="majorHAnsi"/>
          </w:rPr>
          <w:t>)</w:t>
        </w:r>
      </w:ins>
      <w:ins w:id="348" w:author="Renata M. Diaz" w:date="2021-03-15T14:22:00Z">
        <w:r w:rsidR="00921EAC">
          <w:rPr>
            <w:rFonts w:asciiTheme="majorHAnsi" w:eastAsia="Times New Roman" w:hAnsiTheme="majorHAnsi" w:cstheme="majorHAnsi"/>
          </w:rPr>
          <w:t>,</w:t>
        </w:r>
      </w:ins>
      <w:ins w:id="349" w:author="Renata M. Diaz" w:date="2021-03-15T14:23:00Z">
        <w:r w:rsidR="00921EAC">
          <w:rPr>
            <w:rFonts w:asciiTheme="majorHAnsi" w:eastAsia="Times New Roman" w:hAnsiTheme="majorHAnsi" w:cstheme="majorHAnsi"/>
          </w:rPr>
          <w:t xml:space="preserve"> but it is unclear how much of this phenomenon may </w:t>
        </w:r>
      </w:ins>
      <w:ins w:id="35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51" w:author="Renata M. Diaz" w:date="2021-03-15T14:12:00Z">
        <w:r w:rsidR="00B51B3A">
          <w:rPr>
            <w:rFonts w:asciiTheme="majorHAnsi" w:eastAsia="Times New Roman" w:hAnsiTheme="majorHAnsi" w:cstheme="majorHAnsi"/>
          </w:rPr>
          <w:t xml:space="preserve">. </w:t>
        </w:r>
      </w:ins>
      <w:ins w:id="352"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53" w:author="Renata M. Diaz" w:date="2021-03-15T14:14:00Z">
        <w:r w:rsidR="00B51B3A">
          <w:rPr>
            <w:rFonts w:asciiTheme="majorHAnsi" w:eastAsia="Times New Roman" w:hAnsiTheme="majorHAnsi" w:cstheme="majorHAnsi"/>
          </w:rPr>
          <w:t>tical baseline, this would prompt us to look for e</w:t>
        </w:r>
      </w:ins>
      <w:ins w:id="354" w:author="Renata M. Diaz" w:date="2021-03-15T14:15:00Z">
        <w:r w:rsidR="00B51B3A">
          <w:rPr>
            <w:rFonts w:asciiTheme="majorHAnsi" w:eastAsia="Times New Roman" w:hAnsiTheme="majorHAnsi" w:cstheme="majorHAnsi"/>
          </w:rPr>
          <w:t xml:space="preserve">cological mechanisms promoting rarity. The predictions from </w:t>
        </w:r>
      </w:ins>
      <w:ins w:id="355" w:author="Renata M. Diaz" w:date="2021-03-15T16:57:00Z">
        <w:r w:rsidR="00EB06C8">
          <w:rPr>
            <w:rFonts w:asciiTheme="majorHAnsi" w:eastAsia="Times New Roman" w:hAnsiTheme="majorHAnsi" w:cstheme="majorHAnsi"/>
          </w:rPr>
          <w:t>candidate theories</w:t>
        </w:r>
      </w:ins>
      <w:ins w:id="356"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57" w:author="Renata M. Diaz" w:date="2021-03-15T14:17:00Z">
        <w:r w:rsidR="00B51B3A">
          <w:rPr>
            <w:rFonts w:asciiTheme="majorHAnsi" w:eastAsia="Times New Roman" w:hAnsiTheme="majorHAnsi" w:cstheme="majorHAnsi"/>
          </w:rPr>
          <w:t xml:space="preserve">rare tails </w:t>
        </w:r>
      </w:ins>
      <w:ins w:id="358" w:author="Renata M. Diaz" w:date="2021-03-19T17:59:00Z">
        <w:r w:rsidR="00B312E3">
          <w:rPr>
            <w:rFonts w:asciiTheme="majorHAnsi" w:eastAsia="Times New Roman" w:hAnsiTheme="majorHAnsi" w:cstheme="majorHAnsi"/>
          </w:rPr>
          <w:t>found in</w:t>
        </w:r>
      </w:ins>
      <w:ins w:id="359" w:author="Renata M. Diaz" w:date="2021-03-15T14:17:00Z">
        <w:r w:rsidR="00B51B3A">
          <w:rPr>
            <w:rFonts w:asciiTheme="majorHAnsi" w:eastAsia="Times New Roman" w:hAnsiTheme="majorHAnsi" w:cstheme="majorHAnsi"/>
          </w:rPr>
          <w:t xml:space="preserve"> </w:t>
        </w:r>
      </w:ins>
      <w:ins w:id="360" w:author="Renata M. Diaz" w:date="2021-03-15T14:16:00Z">
        <w:r w:rsidR="00B51B3A">
          <w:rPr>
            <w:rFonts w:asciiTheme="majorHAnsi" w:eastAsia="Times New Roman" w:hAnsiTheme="majorHAnsi" w:cstheme="majorHAnsi"/>
          </w:rPr>
          <w:t xml:space="preserve">observed distributions, </w:t>
        </w:r>
      </w:ins>
      <w:ins w:id="361" w:author="Renata M. Diaz" w:date="2021-03-15T14:17:00Z">
        <w:r w:rsidR="00B51B3A">
          <w:rPr>
            <w:rFonts w:asciiTheme="majorHAnsi" w:eastAsia="Times New Roman" w:hAnsiTheme="majorHAnsi" w:cstheme="majorHAnsi"/>
          </w:rPr>
          <w:t>not just those</w:t>
        </w:r>
      </w:ins>
      <w:ins w:id="362" w:author="Renata M. Diaz" w:date="2021-03-15T14:16:00Z">
        <w:r w:rsidR="00B51B3A">
          <w:rPr>
            <w:rFonts w:asciiTheme="majorHAnsi" w:eastAsia="Times New Roman" w:hAnsiTheme="majorHAnsi" w:cstheme="majorHAnsi"/>
          </w:rPr>
          <w:t xml:space="preserve"> expected given the statistical baseline</w:t>
        </w:r>
      </w:ins>
      <w:ins w:id="363" w:author="Renata M. Diaz" w:date="2021-03-15T14:18:00Z">
        <w:r w:rsidR="00B51B3A">
          <w:rPr>
            <w:rFonts w:asciiTheme="majorHAnsi" w:eastAsia="Times New Roman" w:hAnsiTheme="majorHAnsi" w:cstheme="majorHAnsi"/>
          </w:rPr>
          <w:t xml:space="preserve">. </w:t>
        </w:r>
      </w:ins>
      <w:ins w:id="364" w:author="Renata M. Diaz" w:date="2021-03-15T14:19:00Z">
        <w:r w:rsidR="00921EAC">
          <w:rPr>
            <w:rFonts w:asciiTheme="majorHAnsi" w:eastAsia="Times New Roman" w:hAnsiTheme="majorHAnsi" w:cstheme="majorHAnsi"/>
          </w:rPr>
          <w:t xml:space="preserve"> </w:t>
        </w:r>
      </w:ins>
      <w:ins w:id="365" w:author="Diaz,Renata M" w:date="2021-03-15T00:27:00Z">
        <w:del w:id="366" w:author="Renata M. Diaz" w:date="2021-03-15T14:12:00Z">
          <w:r w:rsidR="00AE4BA7" w:rsidDel="00B51B3A">
            <w:rPr>
              <w:rFonts w:asciiTheme="majorHAnsi" w:eastAsia="Times New Roman" w:hAnsiTheme="majorHAnsi" w:cstheme="majorHAnsi"/>
            </w:rPr>
            <w:delText>i</w:delText>
          </w:r>
        </w:del>
        <w:del w:id="367" w:author="Renata M. Diaz" w:date="2021-03-15T14:14:00Z">
          <w:r w:rsidR="00AE4BA7" w:rsidDel="00B51B3A">
            <w:rPr>
              <w:rFonts w:asciiTheme="majorHAnsi" w:eastAsia="Times New Roman" w:hAnsiTheme="majorHAnsi" w:cstheme="majorHAnsi"/>
            </w:rPr>
            <w:delText>f</w:delText>
          </w:r>
        </w:del>
        <w:del w:id="368"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69" w:author="Renata M. Diaz" w:date="2021-03-15T14:11:00Z">
          <w:r w:rsidR="00AE4BA7" w:rsidDel="007D6007">
            <w:rPr>
              <w:rFonts w:asciiTheme="majorHAnsi" w:eastAsia="Times New Roman" w:hAnsiTheme="majorHAnsi" w:cstheme="majorHAnsi"/>
            </w:rPr>
            <w:delText>the deviation</w:delText>
          </w:r>
        </w:del>
        <w:del w:id="370"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w:t>
      </w:r>
      <w:r w:rsidR="00AA01D5">
        <w:rPr>
          <w:rFonts w:asciiTheme="majorHAnsi" w:eastAsia="Times New Roman" w:hAnsiTheme="majorHAnsi" w:cstheme="majorHAnsi"/>
        </w:rPr>
        <w:lastRenderedPageBreak/>
        <w:t xml:space="preserve">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71" w:author="Renata M. Diaz" w:date="2021-03-15T14:40:00Z">
        <w:r w:rsidR="00060335" w:rsidDel="00C71763">
          <w:rPr>
            <w:rFonts w:asciiTheme="majorHAnsi" w:eastAsia="Times New Roman" w:hAnsiTheme="majorHAnsi" w:cstheme="majorHAnsi"/>
          </w:rPr>
          <w:delText xml:space="preserve">, and to explore how the </w:delText>
        </w:r>
      </w:del>
      <w:del w:id="372" w:author="Renata M. Diaz" w:date="2021-03-15T14:39:00Z">
        <w:r w:rsidR="00060335" w:rsidDel="00C71763">
          <w:rPr>
            <w:rFonts w:asciiTheme="majorHAnsi" w:eastAsia="Times New Roman" w:hAnsiTheme="majorHAnsi" w:cstheme="majorHAnsi"/>
          </w:rPr>
          <w:delText>statistical baseline</w:delText>
        </w:r>
      </w:del>
      <w:del w:id="373" w:author="Renata M. Diaz" w:date="2021-03-15T14:40:00Z">
        <w:r w:rsidR="00060335" w:rsidDel="00C71763">
          <w:rPr>
            <w:rFonts w:asciiTheme="majorHAnsi" w:eastAsia="Times New Roman" w:hAnsiTheme="majorHAnsi" w:cstheme="majorHAnsi"/>
          </w:rPr>
          <w:delText xml:space="preserve"> varies </w:delText>
        </w:r>
      </w:del>
      <w:del w:id="374" w:author="Renata M. Diaz" w:date="2021-03-15T14:35:00Z">
        <w:r w:rsidR="00060335" w:rsidDel="007B3FF5">
          <w:rPr>
            <w:rFonts w:asciiTheme="majorHAnsi" w:eastAsia="Times New Roman" w:hAnsiTheme="majorHAnsi" w:cstheme="majorHAnsi"/>
          </w:rPr>
          <w:delText xml:space="preserve">over </w:delText>
        </w:r>
      </w:del>
      <w:del w:id="375"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862BF3D" w:rsidR="00D03647" w:rsidRPr="002E2A57" w:rsidRDefault="00623244" w:rsidP="009342D9">
      <w:pPr>
        <w:spacing w:line="480" w:lineRule="auto"/>
        <w:rPr>
          <w:rFonts w:asciiTheme="majorHAnsi" w:eastAsia="Times New Roman" w:hAnsiTheme="majorHAnsi" w:cstheme="majorHAnsi"/>
        </w:rPr>
      </w:pPr>
      <w:ins w:id="376" w:author="Renata M. Diaz" w:date="2021-03-15T14:50:00Z">
        <w:r>
          <w:rPr>
            <w:rFonts w:asciiTheme="majorHAnsi" w:eastAsia="Times New Roman" w:hAnsiTheme="majorHAnsi" w:cstheme="majorHAnsi"/>
          </w:rPr>
          <w:t>The</w:t>
        </w:r>
      </w:ins>
      <w:ins w:id="377" w:author="Renata M. Diaz" w:date="2021-03-15T14:40:00Z">
        <w:r w:rsidR="00C71763">
          <w:rPr>
            <w:rFonts w:asciiTheme="majorHAnsi" w:eastAsia="Times New Roman" w:hAnsiTheme="majorHAnsi" w:cstheme="majorHAnsi"/>
          </w:rPr>
          <w:t xml:space="preserve"> feasible set </w:t>
        </w:r>
      </w:ins>
      <w:ins w:id="378" w:author="Renata M. Diaz" w:date="2021-03-15T14:41:00Z">
        <w:r w:rsidR="00C71763">
          <w:rPr>
            <w:rFonts w:asciiTheme="majorHAnsi" w:eastAsia="Times New Roman" w:hAnsiTheme="majorHAnsi" w:cstheme="majorHAnsi"/>
          </w:rPr>
          <w:t xml:space="preserve">can </w:t>
        </w:r>
      </w:ins>
      <w:ins w:id="379" w:author="Renata M. Diaz" w:date="2021-03-15T14:50:00Z">
        <w:r>
          <w:rPr>
            <w:rFonts w:asciiTheme="majorHAnsi" w:eastAsia="Times New Roman" w:hAnsiTheme="majorHAnsi" w:cstheme="majorHAnsi"/>
          </w:rPr>
          <w:t>also be</w:t>
        </w:r>
      </w:ins>
      <w:ins w:id="380"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81" w:author="Renata M. Diaz" w:date="2021-03-15T14:42:00Z">
        <w:r w:rsidR="00C71763">
          <w:rPr>
            <w:rFonts w:asciiTheme="majorHAnsi" w:eastAsia="Times New Roman" w:hAnsiTheme="majorHAnsi" w:cstheme="majorHAnsi"/>
          </w:rPr>
          <w:t>ations that occur, vary over ranges of values for S</w:t>
        </w:r>
      </w:ins>
      <w:ins w:id="382" w:author="Renata M. Diaz" w:date="2021-03-15T14:41:00Z">
        <w:r w:rsidR="00C71763">
          <w:rPr>
            <w:rFonts w:asciiTheme="majorHAnsi" w:eastAsia="Times New Roman" w:hAnsiTheme="majorHAnsi" w:cstheme="majorHAnsi"/>
          </w:rPr>
          <w:t xml:space="preserve"> and N.</w:t>
        </w:r>
      </w:ins>
      <w:ins w:id="383" w:author="Renata M. Diaz" w:date="2021-03-15T14:43:00Z">
        <w:r>
          <w:rPr>
            <w:rFonts w:asciiTheme="majorHAnsi" w:eastAsia="Times New Roman" w:hAnsiTheme="majorHAnsi" w:cstheme="majorHAnsi"/>
          </w:rPr>
          <w:t xml:space="preserve"> Although most feasible sets are dominated by generally hollow curves,</w:t>
        </w:r>
      </w:ins>
      <w:ins w:id="384"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85"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86" w:author="Renata M. Diaz" w:date="2021-03-15T14:44:00Z">
        <w:r>
          <w:rPr>
            <w:rFonts w:asciiTheme="majorHAnsi" w:eastAsia="Times New Roman" w:hAnsiTheme="majorHAnsi" w:cstheme="majorHAnsi"/>
          </w:rPr>
          <w:t xml:space="preserve">. For example, </w:t>
        </w:r>
      </w:ins>
      <w:ins w:id="387" w:author="Renata M. Diaz" w:date="2021-03-15T14:45:00Z">
        <w:r>
          <w:rPr>
            <w:rFonts w:asciiTheme="majorHAnsi" w:eastAsia="Times New Roman" w:hAnsiTheme="majorHAnsi" w:cstheme="majorHAnsi"/>
          </w:rPr>
          <w:t>if the ratio of N to S is very low, all</w:t>
        </w:r>
      </w:ins>
      <w:ins w:id="388" w:author="Renata M. Diaz" w:date="2021-03-15T14:46:00Z">
        <w:r>
          <w:rPr>
            <w:rFonts w:asciiTheme="majorHAnsi" w:eastAsia="Times New Roman" w:hAnsiTheme="majorHAnsi" w:cstheme="majorHAnsi"/>
          </w:rPr>
          <w:t xml:space="preserve"> possible SADs are mathematically constrained to be fairly even</w:t>
        </w:r>
      </w:ins>
      <w:ins w:id="389"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90" w:author="Renata M. Diaz" w:date="2021-03-15T14:46:00Z">
        <w:r>
          <w:rPr>
            <w:rFonts w:asciiTheme="majorHAnsi" w:eastAsia="Times New Roman" w:hAnsiTheme="majorHAnsi" w:cstheme="majorHAnsi"/>
          </w:rPr>
          <w:t>.</w:t>
        </w:r>
      </w:ins>
      <w:ins w:id="391" w:author="Renata M. Diaz" w:date="2021-03-15T14:49:00Z">
        <w:r>
          <w:rPr>
            <w:rFonts w:asciiTheme="majorHAnsi" w:eastAsia="Times New Roman" w:hAnsiTheme="majorHAnsi" w:cstheme="majorHAnsi"/>
          </w:rPr>
          <w:t xml:space="preserve"> </w:t>
        </w:r>
      </w:ins>
      <w:ins w:id="39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93" w:author="Renata M. Diaz" w:date="2021-03-15T14:52:00Z">
        <w:r w:rsidR="004149F2">
          <w:rPr>
            <w:rFonts w:asciiTheme="majorHAnsi" w:eastAsia="Times New Roman" w:hAnsiTheme="majorHAnsi" w:cstheme="majorHAnsi"/>
          </w:rPr>
          <w:t>types of observations would be surprising for an SAD given the specific constraints im</w:t>
        </w:r>
      </w:ins>
      <w:ins w:id="394" w:author="Renata M. Diaz" w:date="2021-03-15T14:53:00Z">
        <w:r w:rsidR="004149F2">
          <w:rPr>
            <w:rFonts w:asciiTheme="majorHAnsi" w:eastAsia="Times New Roman" w:hAnsiTheme="majorHAnsi" w:cstheme="majorHAnsi"/>
          </w:rPr>
          <w:t>posed by</w:t>
        </w:r>
      </w:ins>
      <w:ins w:id="395" w:author="Renata M. Diaz" w:date="2021-03-15T14:52:00Z">
        <w:r w:rsidR="004149F2">
          <w:rPr>
            <w:rFonts w:asciiTheme="majorHAnsi" w:eastAsia="Times New Roman" w:hAnsiTheme="majorHAnsi" w:cstheme="majorHAnsi"/>
          </w:rPr>
          <w:t xml:space="preserve"> its S and N.</w:t>
        </w:r>
      </w:ins>
      <w:ins w:id="396" w:author="Renata M. Diaz" w:date="2021-03-15T14:45:00Z">
        <w:r>
          <w:rPr>
            <w:rFonts w:asciiTheme="majorHAnsi" w:eastAsia="Times New Roman" w:hAnsiTheme="majorHAnsi" w:cstheme="majorHAnsi"/>
          </w:rPr>
          <w:t xml:space="preserve"> </w:t>
        </w:r>
      </w:ins>
      <w:ins w:id="397" w:author="Renata M. Diaz" w:date="2021-03-15T14:41:00Z">
        <w:r w:rsidR="00C71763">
          <w:rPr>
            <w:rFonts w:asciiTheme="majorHAnsi" w:eastAsia="Times New Roman" w:hAnsiTheme="majorHAnsi" w:cstheme="majorHAnsi"/>
          </w:rPr>
          <w:t xml:space="preserve"> </w:t>
        </w:r>
      </w:ins>
      <w:del w:id="398" w:author="Diaz,Renata M" w:date="2021-03-15T00:33:00Z">
        <w:r w:rsidR="007A2804" w:rsidDel="00BA3AC2">
          <w:rPr>
            <w:rFonts w:asciiTheme="majorHAnsi" w:eastAsia="Times New Roman" w:hAnsiTheme="majorHAnsi" w:cstheme="majorHAnsi"/>
          </w:rPr>
          <w:delText xml:space="preserve">The </w:delText>
        </w:r>
      </w:del>
      <w:ins w:id="399" w:author="Diaz,Renata M" w:date="2021-03-15T00:33:00Z">
        <w:del w:id="400" w:author="Renata M. Diaz" w:date="2021-03-15T14:53:00Z">
          <w:r w:rsidR="00BA3AC2" w:rsidDel="002046F7">
            <w:rPr>
              <w:rFonts w:asciiTheme="majorHAnsi" w:eastAsia="Times New Roman" w:hAnsiTheme="majorHAnsi" w:cstheme="majorHAnsi"/>
            </w:rPr>
            <w:delText xml:space="preserve">In </w:delText>
          </w:r>
        </w:del>
      </w:ins>
      <w:ins w:id="40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02" w:author="Diaz,Renata M" w:date="2021-03-15T00:33:00Z">
        <w:del w:id="40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0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0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w:t>
      </w:r>
      <w:r w:rsidR="003E2386">
        <w:rPr>
          <w:rFonts w:asciiTheme="majorHAnsi" w:eastAsia="Times New Roman" w:hAnsiTheme="majorHAnsi" w:cstheme="majorHAnsi"/>
        </w:rPr>
        <w:lastRenderedPageBreak/>
        <w:t xml:space="preserve">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406"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07"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08"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09"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10"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3F4B3E6" w:rsidR="00001B71" w:rsidRDefault="003738F0" w:rsidP="00021897">
      <w:pPr>
        <w:spacing w:line="480" w:lineRule="auto"/>
        <w:rPr>
          <w:ins w:id="41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12" w:author="Renata M. Diaz" w:date="2021-03-15T14:54:00Z">
        <w:r w:rsidR="003E6EA5" w:rsidDel="00D57AF4">
          <w:rPr>
            <w:rFonts w:asciiTheme="majorHAnsi" w:eastAsia="Times New Roman" w:hAnsiTheme="majorHAnsi" w:cstheme="majorHAnsi"/>
          </w:rPr>
          <w:delText xml:space="preserve">We </w:delText>
        </w:r>
      </w:del>
      <w:del w:id="41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14"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15" w:author="Renata M. Diaz" w:date="2021-03-08T13:27:00Z">
        <w:r w:rsidR="00F22B4B" w:rsidRPr="002E2A57" w:rsidDel="007F6A02">
          <w:rPr>
            <w:rFonts w:asciiTheme="majorHAnsi" w:eastAsia="Times New Roman" w:hAnsiTheme="majorHAnsi" w:cstheme="majorHAnsi"/>
          </w:rPr>
          <w:delText xml:space="preserve">3 </w:delText>
        </w:r>
      </w:del>
      <w:ins w:id="416" w:author="Renata M. Diaz" w:date="2021-03-15T14:54:00Z">
        <w:r w:rsidR="00932D41">
          <w:rPr>
            <w:rFonts w:asciiTheme="majorHAnsi" w:eastAsia="Times New Roman" w:hAnsiTheme="majorHAnsi" w:cstheme="majorHAnsi"/>
          </w:rPr>
          <w:t>4</w:t>
        </w:r>
      </w:ins>
      <w:ins w:id="417"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18"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19"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20" w:author="Renata M. Diaz" w:date="2021-03-19T17:26:00Z">
        <w:r w:rsidR="00693F58" w:rsidDel="006A46D3">
          <w:rPr>
            <w:rFonts w:asciiTheme="majorHAnsi" w:eastAsia="Times New Roman" w:hAnsiTheme="majorHAnsi" w:cstheme="majorHAnsi"/>
          </w:rPr>
          <w:delText>S2</w:delText>
        </w:r>
      </w:del>
      <w:ins w:id="421" w:author="Renata M. Diaz" w:date="2021-03-19T17:26:00Z">
        <w:r w:rsidR="006A46D3">
          <w:rPr>
            <w:rFonts w:asciiTheme="majorHAnsi" w:eastAsia="Times New Roman" w:hAnsiTheme="majorHAnsi" w:cstheme="majorHAnsi"/>
          </w:rPr>
          <w:t xml:space="preserve">S1 </w:t>
        </w:r>
      </w:ins>
      <w:ins w:id="422"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23" w:author="Renata M. Diaz" w:date="2021-03-08T13:18:00Z"/>
          <w:rFonts w:asciiTheme="majorHAnsi" w:eastAsia="Times New Roman" w:hAnsiTheme="majorHAnsi" w:cstheme="majorHAnsi"/>
        </w:rPr>
      </w:pPr>
      <w:ins w:id="424" w:author="Renata M. Diaz" w:date="2021-03-08T13:18:00Z">
        <w:r>
          <w:rPr>
            <w:rFonts w:asciiTheme="majorHAnsi" w:eastAsia="Times New Roman" w:hAnsiTheme="majorHAnsi" w:cstheme="majorHAnsi"/>
            <w:i/>
            <w:iCs/>
          </w:rPr>
          <w:t>Accounting for empirical sampling error</w:t>
        </w:r>
      </w:ins>
    </w:p>
    <w:p w14:paraId="61112A59" w14:textId="262BB861" w:rsidR="00AE4D92" w:rsidRDefault="000D51E1" w:rsidP="00021897">
      <w:pPr>
        <w:spacing w:line="480" w:lineRule="auto"/>
        <w:rPr>
          <w:ins w:id="425" w:author="Renata M. Diaz" w:date="2021-03-08T14:05:00Z"/>
          <w:rFonts w:asciiTheme="majorHAnsi" w:eastAsia="Times New Roman" w:hAnsiTheme="majorHAnsi" w:cstheme="majorHAnsi"/>
        </w:rPr>
      </w:pPr>
      <w:ins w:id="4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27" w:author="Renata M. Diaz" w:date="2021-03-08T13:37:00Z">
        <w:r>
          <w:rPr>
            <w:rFonts w:asciiTheme="majorHAnsi" w:eastAsia="Times New Roman" w:hAnsiTheme="majorHAnsi" w:cstheme="majorHAnsi"/>
          </w:rPr>
          <w:t>SADs derived from field sampling will inevitably be subject some degree of sampling erro</w:t>
        </w:r>
      </w:ins>
      <w:ins w:id="428" w:author="Renata M. Diaz" w:date="2021-03-08T13:39:00Z">
        <w:r>
          <w:rPr>
            <w:rFonts w:asciiTheme="majorHAnsi" w:eastAsia="Times New Roman" w:hAnsiTheme="majorHAnsi" w:cstheme="majorHAnsi"/>
          </w:rPr>
          <w:t>r</w:t>
        </w:r>
      </w:ins>
      <w:ins w:id="429" w:author="Renata M. Diaz" w:date="2021-03-19T15:35:00Z">
        <w:r w:rsidR="00B57CAC">
          <w:rPr>
            <w:rFonts w:asciiTheme="majorHAnsi" w:eastAsia="Times New Roman" w:hAnsiTheme="majorHAnsi" w:cstheme="majorHAnsi"/>
          </w:rPr>
          <w:t xml:space="preserve"> (Bonar et al. 2011)</w:t>
        </w:r>
      </w:ins>
      <w:ins w:id="430" w:author="Renata M. Diaz" w:date="2021-03-08T13:39:00Z">
        <w:r>
          <w:rPr>
            <w:rFonts w:asciiTheme="majorHAnsi" w:eastAsia="Times New Roman" w:hAnsiTheme="majorHAnsi" w:cstheme="majorHAnsi"/>
          </w:rPr>
          <w:t xml:space="preserve">.  </w:t>
        </w:r>
      </w:ins>
      <w:ins w:id="431" w:author="Renata M. Diaz" w:date="2021-03-08T13:53:00Z">
        <w:r w:rsidR="00EE7D9C">
          <w:rPr>
            <w:rFonts w:asciiTheme="majorHAnsi" w:eastAsia="Times New Roman" w:hAnsiTheme="majorHAnsi" w:cstheme="majorHAnsi"/>
          </w:rPr>
          <w:t xml:space="preserve">Therefore, in addition to analyzing the raw SADs </w:t>
        </w:r>
      </w:ins>
      <w:ins w:id="432" w:author="Renata M. Diaz" w:date="2021-03-08T13:54:00Z">
        <w:r w:rsidR="00EE7D9C">
          <w:rPr>
            <w:rFonts w:asciiTheme="majorHAnsi" w:eastAsia="Times New Roman" w:hAnsiTheme="majorHAnsi" w:cstheme="majorHAnsi"/>
          </w:rPr>
          <w:t>in our database, we</w:t>
        </w:r>
      </w:ins>
      <w:ins w:id="433" w:author="Renata M. Diaz" w:date="2021-03-08T13:40:00Z">
        <w:r>
          <w:rPr>
            <w:rFonts w:asciiTheme="majorHAnsi" w:eastAsia="Times New Roman" w:hAnsiTheme="majorHAnsi" w:cstheme="majorHAnsi"/>
          </w:rPr>
          <w:t xml:space="preserve"> employed two </w:t>
        </w:r>
      </w:ins>
      <w:ins w:id="434" w:author="Renata M. Diaz" w:date="2021-03-08T13:41:00Z">
        <w:r>
          <w:rPr>
            <w:rFonts w:asciiTheme="majorHAnsi" w:eastAsia="Times New Roman" w:hAnsiTheme="majorHAnsi" w:cstheme="majorHAnsi"/>
          </w:rPr>
          <w:t xml:space="preserve">resampling schemes to </w:t>
        </w:r>
      </w:ins>
      <w:ins w:id="435" w:author="Renata M. Diaz" w:date="2021-03-08T13:43:00Z">
        <w:r>
          <w:rPr>
            <w:rFonts w:asciiTheme="majorHAnsi" w:eastAsia="Times New Roman" w:hAnsiTheme="majorHAnsi" w:cstheme="majorHAnsi"/>
          </w:rPr>
          <w:t>test</w:t>
        </w:r>
      </w:ins>
      <w:ins w:id="436" w:author="Renata M. Diaz" w:date="2021-03-08T13:41:00Z">
        <w:r>
          <w:rPr>
            <w:rFonts w:asciiTheme="majorHAnsi" w:eastAsia="Times New Roman" w:hAnsiTheme="majorHAnsi" w:cstheme="majorHAnsi"/>
          </w:rPr>
          <w:t xml:space="preserve"> if, and how, different forms of observation error affect </w:t>
        </w:r>
      </w:ins>
      <w:ins w:id="437"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38" w:author="Renata M. Diaz" w:date="2021-03-08T14:05:00Z"/>
          <w:rFonts w:asciiTheme="majorHAnsi" w:eastAsia="Times New Roman" w:hAnsiTheme="majorHAnsi" w:cstheme="majorHAnsi"/>
        </w:rPr>
      </w:pPr>
      <w:ins w:id="439" w:author="Renata M. Diaz" w:date="2021-03-08T13:43:00Z">
        <w:r>
          <w:rPr>
            <w:rFonts w:asciiTheme="majorHAnsi" w:eastAsia="Times New Roman" w:hAnsiTheme="majorHAnsi" w:cstheme="majorHAnsi"/>
          </w:rPr>
          <w:t>First, we explore</w:t>
        </w:r>
      </w:ins>
      <w:ins w:id="440" w:author="Renata M. Diaz" w:date="2021-03-08T13:51:00Z">
        <w:r w:rsidR="00E51A99">
          <w:rPr>
            <w:rFonts w:asciiTheme="majorHAnsi" w:eastAsia="Times New Roman" w:hAnsiTheme="majorHAnsi" w:cstheme="majorHAnsi"/>
          </w:rPr>
          <w:t xml:space="preserve">d </w:t>
        </w:r>
      </w:ins>
      <w:ins w:id="441" w:author="Renata M. Diaz" w:date="2021-03-08T13:43:00Z">
        <w:r>
          <w:rPr>
            <w:rFonts w:asciiTheme="majorHAnsi" w:eastAsia="Times New Roman" w:hAnsiTheme="majorHAnsi" w:cstheme="majorHAnsi"/>
          </w:rPr>
          <w:t>the possibility that empirical sampling systematicall</w:t>
        </w:r>
      </w:ins>
      <w:ins w:id="442" w:author="Renata M. Diaz" w:date="2021-03-08T13:44:00Z">
        <w:r>
          <w:rPr>
            <w:rFonts w:asciiTheme="majorHAnsi" w:eastAsia="Times New Roman" w:hAnsiTheme="majorHAnsi" w:cstheme="majorHAnsi"/>
          </w:rPr>
          <w:t xml:space="preserve">y </w:t>
        </w:r>
      </w:ins>
      <w:ins w:id="443" w:author="Renata M. Diaz" w:date="2021-03-08T13:52:00Z">
        <w:r w:rsidR="00EE7D9C">
          <w:rPr>
            <w:rFonts w:asciiTheme="majorHAnsi" w:eastAsia="Times New Roman" w:hAnsiTheme="majorHAnsi" w:cstheme="majorHAnsi"/>
          </w:rPr>
          <w:t>undercounts</w:t>
        </w:r>
      </w:ins>
      <w:ins w:id="444" w:author="Renata M. Diaz" w:date="2021-03-08T13:44:00Z">
        <w:r>
          <w:rPr>
            <w:rFonts w:asciiTheme="majorHAnsi" w:eastAsia="Times New Roman" w:hAnsiTheme="majorHAnsi" w:cstheme="majorHAnsi"/>
          </w:rPr>
          <w:t xml:space="preserve"> the true number of rare species in a community</w:t>
        </w:r>
      </w:ins>
      <w:ins w:id="445" w:author="Renata M. Diaz" w:date="2021-03-08T13:47:00Z">
        <w:r>
          <w:rPr>
            <w:rFonts w:asciiTheme="majorHAnsi" w:eastAsia="Times New Roman" w:hAnsiTheme="majorHAnsi" w:cstheme="majorHAnsi"/>
          </w:rPr>
          <w:t xml:space="preserve"> (</w:t>
        </w:r>
      </w:ins>
      <w:proofErr w:type="spellStart"/>
      <w:ins w:id="446"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447" w:author="Renata M. Diaz" w:date="2021-03-08T13:47:00Z">
        <w:r>
          <w:rPr>
            <w:rFonts w:asciiTheme="majorHAnsi" w:eastAsia="Times New Roman" w:hAnsiTheme="majorHAnsi" w:cstheme="majorHAnsi"/>
          </w:rPr>
          <w:t>)</w:t>
        </w:r>
      </w:ins>
      <w:ins w:id="448" w:author="Renata M. Diaz" w:date="2021-03-08T13:44:00Z">
        <w:r>
          <w:rPr>
            <w:rFonts w:asciiTheme="majorHAnsi" w:eastAsia="Times New Roman" w:hAnsiTheme="majorHAnsi" w:cstheme="majorHAnsi"/>
          </w:rPr>
          <w:t>.</w:t>
        </w:r>
      </w:ins>
      <w:ins w:id="449" w:author="Renata M. Diaz" w:date="2021-03-08T13:48:00Z">
        <w:r w:rsidR="00E51A99">
          <w:rPr>
            <w:rFonts w:asciiTheme="majorHAnsi" w:eastAsia="Times New Roman" w:hAnsiTheme="majorHAnsi" w:cstheme="majorHAnsi"/>
          </w:rPr>
          <w:t xml:space="preserve"> Rare species </w:t>
        </w:r>
      </w:ins>
      <w:ins w:id="450" w:author="Renata M. Diaz" w:date="2021-03-08T13:51:00Z">
        <w:r w:rsidR="00EE7D9C">
          <w:rPr>
            <w:rFonts w:asciiTheme="majorHAnsi" w:eastAsia="Times New Roman" w:hAnsiTheme="majorHAnsi" w:cstheme="majorHAnsi"/>
          </w:rPr>
          <w:t>may be</w:t>
        </w:r>
      </w:ins>
      <w:ins w:id="451" w:author="Renata M. Diaz" w:date="2021-03-08T13:48:00Z">
        <w:r w:rsidR="00E51A99">
          <w:rPr>
            <w:rFonts w:asciiTheme="majorHAnsi" w:eastAsia="Times New Roman" w:hAnsiTheme="majorHAnsi" w:cstheme="majorHAnsi"/>
          </w:rPr>
          <w:t xml:space="preserve"> more li</w:t>
        </w:r>
      </w:ins>
      <w:ins w:id="452" w:author="Renata M. Diaz" w:date="2021-03-08T13:49:00Z">
        <w:r w:rsidR="00E51A99">
          <w:rPr>
            <w:rFonts w:asciiTheme="majorHAnsi" w:eastAsia="Times New Roman" w:hAnsiTheme="majorHAnsi" w:cstheme="majorHAnsi"/>
          </w:rPr>
          <w:t xml:space="preserve">kely to escape detection during sampling, </w:t>
        </w:r>
      </w:ins>
      <w:ins w:id="453" w:author="Renata M. Diaz" w:date="2021-03-08T13:50:00Z">
        <w:r w:rsidR="00E51A99">
          <w:rPr>
            <w:rFonts w:asciiTheme="majorHAnsi" w:eastAsia="Times New Roman" w:hAnsiTheme="majorHAnsi" w:cstheme="majorHAnsi"/>
          </w:rPr>
          <w:t xml:space="preserve">leading to an underestimate of both the total </w:t>
        </w:r>
      </w:ins>
      <w:ins w:id="454" w:author="Renata M. Diaz" w:date="2021-03-08T13:52:00Z">
        <w:r w:rsidR="00EE7D9C">
          <w:rPr>
            <w:rFonts w:asciiTheme="majorHAnsi" w:eastAsia="Times New Roman" w:hAnsiTheme="majorHAnsi" w:cstheme="majorHAnsi"/>
          </w:rPr>
          <w:t>species</w:t>
        </w:r>
      </w:ins>
      <w:ins w:id="455" w:author="Renata M. Diaz" w:date="2021-03-08T13:51:00Z">
        <w:r w:rsidR="00EE7D9C">
          <w:rPr>
            <w:rFonts w:asciiTheme="majorHAnsi" w:eastAsia="Times New Roman" w:hAnsiTheme="majorHAnsi" w:cstheme="majorHAnsi"/>
          </w:rPr>
          <w:t xml:space="preserve"> richness of</w:t>
        </w:r>
      </w:ins>
      <w:ins w:id="456" w:author="Renata M. Diaz" w:date="2021-03-08T13:50:00Z">
        <w:r w:rsidR="00E51A99">
          <w:rPr>
            <w:rFonts w:asciiTheme="majorHAnsi" w:eastAsia="Times New Roman" w:hAnsiTheme="majorHAnsi" w:cstheme="majorHAnsi"/>
          </w:rPr>
          <w:t xml:space="preserve"> a community and the</w:t>
        </w:r>
      </w:ins>
      <w:ins w:id="457" w:author="Renata M. Diaz" w:date="2021-03-08T13:51:00Z">
        <w:r w:rsidR="00E51A99">
          <w:rPr>
            <w:rFonts w:asciiTheme="majorHAnsi" w:eastAsia="Times New Roman" w:hAnsiTheme="majorHAnsi" w:cstheme="majorHAnsi"/>
          </w:rPr>
          <w:t xml:space="preserve"> proportion of species in the rare tail of the SAD. </w:t>
        </w:r>
      </w:ins>
      <w:ins w:id="458" w:author="Renata M. Diaz" w:date="2021-03-08T13:52:00Z">
        <w:r w:rsidR="00EE7D9C">
          <w:rPr>
            <w:rFonts w:asciiTheme="majorHAnsi" w:eastAsia="Times New Roman" w:hAnsiTheme="majorHAnsi" w:cstheme="majorHAnsi"/>
          </w:rPr>
          <w:t xml:space="preserve">We </w:t>
        </w:r>
      </w:ins>
      <w:ins w:id="459" w:author="Renata M. Diaz" w:date="2021-03-08T14:03:00Z">
        <w:r w:rsidR="00C54F46">
          <w:rPr>
            <w:rFonts w:asciiTheme="majorHAnsi" w:eastAsia="Times New Roman" w:hAnsiTheme="majorHAnsi" w:cstheme="majorHAnsi"/>
          </w:rPr>
          <w:t xml:space="preserve">used species richness estimators to </w:t>
        </w:r>
      </w:ins>
      <w:ins w:id="460" w:author="Renata M. Diaz" w:date="2021-03-08T13:52:00Z">
        <w:r w:rsidR="00EE7D9C">
          <w:rPr>
            <w:rFonts w:asciiTheme="majorHAnsi" w:eastAsia="Times New Roman" w:hAnsiTheme="majorHAnsi" w:cstheme="majorHAnsi"/>
          </w:rPr>
          <w:t>adjust for this possibility</w:t>
        </w:r>
      </w:ins>
      <w:ins w:id="461" w:author="Renata M. Diaz" w:date="2021-03-08T13:55:00Z">
        <w:r w:rsidR="00EE7D9C">
          <w:rPr>
            <w:rFonts w:asciiTheme="majorHAnsi" w:eastAsia="Times New Roman" w:hAnsiTheme="majorHAnsi" w:cstheme="majorHAnsi"/>
          </w:rPr>
          <w:t>. For e</w:t>
        </w:r>
      </w:ins>
      <w:ins w:id="462"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463" w:author="Renata M. Diaz" w:date="2021-03-08T14:40:00Z">
        <w:r w:rsidR="00AB334E">
          <w:rPr>
            <w:rFonts w:asciiTheme="majorHAnsi" w:eastAsia="Times New Roman" w:hAnsiTheme="majorHAnsi" w:cstheme="majorHAnsi"/>
          </w:rPr>
          <w:t xml:space="preserve"> (as implemented in the R package </w:t>
        </w:r>
      </w:ins>
      <w:ins w:id="464" w:author="Renata M. Diaz" w:date="2021-03-19T18:01:00Z">
        <w:r w:rsidR="00375C41">
          <w:rPr>
            <w:rFonts w:asciiTheme="majorHAnsi" w:eastAsia="Times New Roman" w:hAnsiTheme="majorHAnsi" w:cstheme="majorHAnsi"/>
          </w:rPr>
          <w:t>“</w:t>
        </w:r>
      </w:ins>
      <w:ins w:id="465" w:author="Renata M. Diaz" w:date="2021-03-08T14:40:00Z">
        <w:r w:rsidR="00AB334E">
          <w:rPr>
            <w:rFonts w:asciiTheme="majorHAnsi" w:eastAsia="Times New Roman" w:hAnsiTheme="majorHAnsi" w:cstheme="majorHAnsi"/>
          </w:rPr>
          <w:t>vegan</w:t>
        </w:r>
      </w:ins>
      <w:ins w:id="466" w:author="Renata M. Diaz" w:date="2021-03-19T18:01:00Z">
        <w:r w:rsidR="00375C41">
          <w:rPr>
            <w:rFonts w:asciiTheme="majorHAnsi" w:eastAsia="Times New Roman" w:hAnsiTheme="majorHAnsi" w:cstheme="majorHAnsi"/>
          </w:rPr>
          <w:t>”</w:t>
        </w:r>
      </w:ins>
      <w:ins w:id="467" w:author="Renata M. Diaz" w:date="2021-03-19T15:45:00Z">
        <w:r w:rsidR="007B4C23">
          <w:rPr>
            <w:rFonts w:asciiTheme="majorHAnsi" w:eastAsia="Times New Roman" w:hAnsiTheme="majorHAnsi" w:cstheme="majorHAnsi"/>
          </w:rPr>
          <w:t>; O’Hara 2005; Chiu et al 2014; Oksanen et al. 2020</w:t>
        </w:r>
      </w:ins>
      <w:ins w:id="468" w:author="Renata M. Diaz" w:date="2021-03-08T14:40:00Z">
        <w:r w:rsidR="00AB334E">
          <w:rPr>
            <w:rFonts w:asciiTheme="majorHAnsi" w:eastAsia="Times New Roman" w:hAnsiTheme="majorHAnsi" w:cstheme="majorHAnsi"/>
          </w:rPr>
          <w:t>)</w:t>
        </w:r>
      </w:ins>
      <w:ins w:id="469"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470" w:author="Renata M. Diaz" w:date="2021-03-19T15:45:00Z">
        <w:r w:rsidR="007B4C23">
          <w:rPr>
            <w:rFonts w:asciiTheme="majorHAnsi" w:eastAsia="Times New Roman" w:hAnsiTheme="majorHAnsi" w:cstheme="majorHAnsi"/>
          </w:rPr>
          <w:t>.</w:t>
        </w:r>
      </w:ins>
      <w:ins w:id="471"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472" w:author="Renata M. Diaz" w:date="2021-03-08T13:58:00Z">
        <w:r w:rsidR="00EE7D9C">
          <w:rPr>
            <w:rFonts w:asciiTheme="majorHAnsi" w:eastAsia="Times New Roman" w:hAnsiTheme="majorHAnsi" w:cstheme="majorHAnsi"/>
          </w:rPr>
          <w:t xml:space="preserve">m. </w:t>
        </w:r>
      </w:ins>
      <w:ins w:id="473" w:author="Renata M. Diaz" w:date="2021-03-08T14:02:00Z">
        <w:r w:rsidR="00C54F46">
          <w:rPr>
            <w:rFonts w:asciiTheme="majorHAnsi" w:eastAsia="Times New Roman" w:hAnsiTheme="majorHAnsi" w:cstheme="majorHAnsi"/>
          </w:rPr>
          <w:t xml:space="preserve">If this estimate exceeded the number of species observed for </w:t>
        </w:r>
      </w:ins>
      <w:ins w:id="474" w:author="Renata M. Diaz" w:date="2021-03-08T14:05:00Z">
        <w:r w:rsidR="00B67D2C">
          <w:rPr>
            <w:rFonts w:asciiTheme="majorHAnsi" w:eastAsia="Times New Roman" w:hAnsiTheme="majorHAnsi" w:cstheme="majorHAnsi"/>
          </w:rPr>
          <w:t>a community</w:t>
        </w:r>
      </w:ins>
      <w:ins w:id="475" w:author="Renata M. Diaz" w:date="2021-03-08T14:02:00Z">
        <w:r w:rsidR="00C54F46">
          <w:rPr>
            <w:rFonts w:asciiTheme="majorHAnsi" w:eastAsia="Times New Roman" w:hAnsiTheme="majorHAnsi" w:cstheme="majorHAnsi"/>
          </w:rPr>
          <w:t xml:space="preserve">, we added </w:t>
        </w:r>
      </w:ins>
      <w:ins w:id="476" w:author="Renata M. Diaz" w:date="2021-03-08T14:03:00Z">
        <w:r w:rsidR="000F3563">
          <w:rPr>
            <w:rFonts w:asciiTheme="majorHAnsi" w:eastAsia="Times New Roman" w:hAnsiTheme="majorHAnsi" w:cstheme="majorHAnsi"/>
          </w:rPr>
          <w:t>the missing species each with abundance 1, which allowed us to ex</w:t>
        </w:r>
      </w:ins>
      <w:ins w:id="477"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78"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79" w:author="Renata M. Diaz" w:date="2021-03-08T14:17:00Z"/>
          <w:rFonts w:asciiTheme="majorHAnsi" w:eastAsia="Times New Roman" w:hAnsiTheme="majorHAnsi" w:cstheme="majorHAnsi"/>
        </w:rPr>
      </w:pPr>
      <w:ins w:id="480" w:author="Renata M. Diaz" w:date="2021-03-08T14:05:00Z">
        <w:r>
          <w:rPr>
            <w:rFonts w:asciiTheme="majorHAnsi" w:eastAsia="Times New Roman" w:hAnsiTheme="majorHAnsi" w:cstheme="majorHAnsi"/>
          </w:rPr>
          <w:t xml:space="preserve">Second, </w:t>
        </w:r>
      </w:ins>
      <w:ins w:id="481"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82" w:author="Renata M. Diaz" w:date="2021-03-15T16:58:00Z">
        <w:r w:rsidR="00B154A9">
          <w:rPr>
            <w:rFonts w:asciiTheme="majorHAnsi" w:eastAsia="Times New Roman" w:hAnsiTheme="majorHAnsi" w:cstheme="majorHAnsi"/>
          </w:rPr>
          <w:t>subsampling</w:t>
        </w:r>
      </w:ins>
      <w:ins w:id="483" w:author="Renata M. Diaz" w:date="2021-03-08T14:10:00Z">
        <w:r w:rsidR="00C07E2D">
          <w:rPr>
            <w:rFonts w:asciiTheme="majorHAnsi" w:eastAsia="Times New Roman" w:hAnsiTheme="majorHAnsi" w:cstheme="majorHAnsi"/>
          </w:rPr>
          <w:t xml:space="preserve">. For each observed community, we </w:t>
        </w:r>
      </w:ins>
      <w:ins w:id="484" w:author="Renata M. Diaz" w:date="2021-03-08T14:11:00Z">
        <w:r w:rsidR="00C07E2D">
          <w:rPr>
            <w:rFonts w:asciiTheme="majorHAnsi" w:eastAsia="Times New Roman" w:hAnsiTheme="majorHAnsi" w:cstheme="majorHAnsi"/>
          </w:rPr>
          <w:t>constructed</w:t>
        </w:r>
      </w:ins>
      <w:ins w:id="485" w:author="Renata M. Diaz" w:date="2021-03-08T14:10:00Z">
        <w:r w:rsidR="00C07E2D">
          <w:rPr>
            <w:rFonts w:asciiTheme="majorHAnsi" w:eastAsia="Times New Roman" w:hAnsiTheme="majorHAnsi" w:cstheme="majorHAnsi"/>
          </w:rPr>
          <w:t xml:space="preserve"> subsamples by </w:t>
        </w:r>
      </w:ins>
      <w:ins w:id="486" w:author="Renata M. Diaz" w:date="2021-03-08T14:11:00Z">
        <w:r w:rsidR="00C07E2D">
          <w:rPr>
            <w:rFonts w:asciiTheme="majorHAnsi" w:eastAsia="Times New Roman" w:hAnsiTheme="majorHAnsi" w:cstheme="majorHAnsi"/>
          </w:rPr>
          <w:t>randomly drawing 60% of the observed number of individuals from the</w:t>
        </w:r>
      </w:ins>
      <w:ins w:id="487" w:author="Renata M. Diaz" w:date="2021-03-08T14:23:00Z">
        <w:r w:rsidR="00AC409D">
          <w:rPr>
            <w:rFonts w:asciiTheme="majorHAnsi" w:eastAsia="Times New Roman" w:hAnsiTheme="majorHAnsi" w:cstheme="majorHAnsi"/>
          </w:rPr>
          <w:t xml:space="preserve"> total pool of individuals in the community</w:t>
        </w:r>
      </w:ins>
      <w:ins w:id="488" w:author="Renata M. Diaz" w:date="2021-03-08T14:11:00Z">
        <w:r w:rsidR="00C07E2D">
          <w:rPr>
            <w:rFonts w:asciiTheme="majorHAnsi" w:eastAsia="Times New Roman" w:hAnsiTheme="majorHAnsi" w:cstheme="majorHAnsi"/>
          </w:rPr>
          <w:t xml:space="preserve">, without regard to species and without replacement. </w:t>
        </w:r>
      </w:ins>
      <w:ins w:id="489"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90" w:author="Renata M. Diaz" w:date="2021-03-08T14:23:00Z">
        <w:r w:rsidR="00827EF5">
          <w:rPr>
            <w:rFonts w:asciiTheme="majorHAnsi" w:eastAsia="Times New Roman" w:hAnsiTheme="majorHAnsi" w:cstheme="majorHAnsi"/>
          </w:rPr>
          <w:t>s</w:t>
        </w:r>
      </w:ins>
      <w:ins w:id="491" w:author="Renata M. Diaz" w:date="2021-03-08T14:14:00Z">
        <w:r w:rsidR="00C07E2D">
          <w:rPr>
            <w:rFonts w:asciiTheme="majorHAnsi" w:eastAsia="Times New Roman" w:hAnsiTheme="majorHAnsi" w:cstheme="majorHAnsi"/>
          </w:rPr>
          <w:t xml:space="preserve">, but yielded resampled communities that </w:t>
        </w:r>
      </w:ins>
      <w:ins w:id="492" w:author="Renata M. Diaz" w:date="2021-03-08T14:15:00Z">
        <w:r w:rsidR="00C07E2D">
          <w:rPr>
            <w:rFonts w:asciiTheme="majorHAnsi" w:eastAsia="Times New Roman" w:hAnsiTheme="majorHAnsi" w:cstheme="majorHAnsi"/>
          </w:rPr>
          <w:t xml:space="preserve">were not trivially small in terms of S and N. </w:t>
        </w:r>
      </w:ins>
      <w:ins w:id="493" w:author="Renata M. Diaz" w:date="2021-03-08T14:16:00Z">
        <w:r w:rsidR="00C07E2D">
          <w:rPr>
            <w:rFonts w:asciiTheme="majorHAnsi" w:eastAsia="Times New Roman" w:hAnsiTheme="majorHAnsi" w:cstheme="majorHAnsi"/>
          </w:rPr>
          <w:t xml:space="preserve">We drew 10 </w:t>
        </w:r>
      </w:ins>
      <w:ins w:id="494" w:author="Renata M. Diaz" w:date="2021-03-08T14:23:00Z">
        <w:r w:rsidR="00B71CB1">
          <w:rPr>
            <w:rFonts w:asciiTheme="majorHAnsi" w:eastAsia="Times New Roman" w:hAnsiTheme="majorHAnsi" w:cstheme="majorHAnsi"/>
          </w:rPr>
          <w:t>res</w:t>
        </w:r>
      </w:ins>
      <w:ins w:id="495" w:author="Renata M. Diaz" w:date="2021-03-08T14:24:00Z">
        <w:r w:rsidR="00B71CB1">
          <w:rPr>
            <w:rFonts w:asciiTheme="majorHAnsi" w:eastAsia="Times New Roman" w:hAnsiTheme="majorHAnsi" w:cstheme="majorHAnsi"/>
          </w:rPr>
          <w:t>ampled</w:t>
        </w:r>
      </w:ins>
      <w:ins w:id="496" w:author="Renata M. Diaz" w:date="2021-03-08T14:16:00Z">
        <w:r w:rsidR="00C07E2D">
          <w:rPr>
            <w:rFonts w:asciiTheme="majorHAnsi" w:eastAsia="Times New Roman" w:hAnsiTheme="majorHAnsi" w:cstheme="majorHAnsi"/>
          </w:rPr>
          <w:t xml:space="preserve"> communities for </w:t>
        </w:r>
      </w:ins>
      <w:ins w:id="497" w:author="Renata M. Diaz" w:date="2021-03-08T14:17:00Z">
        <w:r w:rsidR="00F84FE6">
          <w:rPr>
            <w:rFonts w:asciiTheme="majorHAnsi" w:eastAsia="Times New Roman" w:hAnsiTheme="majorHAnsi" w:cstheme="majorHAnsi"/>
          </w:rPr>
          <w:t>each</w:t>
        </w:r>
      </w:ins>
      <w:ins w:id="498"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499"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00" w:author="Renata M. Diaz" w:date="2021-03-08T14:18:00Z">
        <w:r>
          <w:rPr>
            <w:rFonts w:asciiTheme="majorHAnsi" w:eastAsia="Times New Roman" w:hAnsiTheme="majorHAnsi" w:cstheme="majorHAnsi"/>
          </w:rPr>
          <w:t xml:space="preserve">e species. Because </w:t>
        </w:r>
      </w:ins>
      <w:ins w:id="501" w:author="Renata M. Diaz" w:date="2021-03-15T16:58:00Z">
        <w:r w:rsidR="008007CC">
          <w:rPr>
            <w:rFonts w:asciiTheme="majorHAnsi" w:eastAsia="Times New Roman" w:hAnsiTheme="majorHAnsi" w:cstheme="majorHAnsi"/>
          </w:rPr>
          <w:t>subsampling</w:t>
        </w:r>
      </w:ins>
      <w:ins w:id="502" w:author="Renata M. Diaz" w:date="2021-03-08T14:42:00Z">
        <w:r w:rsidR="006E7665">
          <w:rPr>
            <w:rFonts w:asciiTheme="majorHAnsi" w:eastAsia="Times New Roman" w:hAnsiTheme="majorHAnsi" w:cstheme="majorHAnsi"/>
          </w:rPr>
          <w:t xml:space="preserve"> </w:t>
        </w:r>
      </w:ins>
      <w:ins w:id="503" w:author="Renata M. Diaz" w:date="2021-03-08T14:18:00Z">
        <w:r>
          <w:rPr>
            <w:rFonts w:asciiTheme="majorHAnsi" w:eastAsia="Times New Roman" w:hAnsiTheme="majorHAnsi" w:cstheme="majorHAnsi"/>
          </w:rPr>
          <w:t xml:space="preserve">increased computational effort up to tenfold, we analyzed all </w:t>
        </w:r>
      </w:ins>
      <w:ins w:id="504" w:author="Renata M. Diaz" w:date="2021-03-15T16:58:00Z">
        <w:r w:rsidR="008007CC">
          <w:rPr>
            <w:rFonts w:asciiTheme="majorHAnsi" w:eastAsia="Times New Roman" w:hAnsiTheme="majorHAnsi" w:cstheme="majorHAnsi"/>
          </w:rPr>
          <w:t>subsampled</w:t>
        </w:r>
      </w:ins>
      <w:ins w:id="505" w:author="Renata M. Diaz" w:date="2021-03-08T14:18:00Z">
        <w:r>
          <w:rPr>
            <w:rFonts w:asciiTheme="majorHAnsi" w:eastAsia="Times New Roman" w:hAnsiTheme="majorHAnsi" w:cstheme="majorHAnsi"/>
          </w:rPr>
          <w:t xml:space="preserve"> communities for the </w:t>
        </w:r>
      </w:ins>
      <w:ins w:id="506" w:author="Renata M. Diaz" w:date="2021-03-08T14:19:00Z">
        <w:r>
          <w:rPr>
            <w:rFonts w:asciiTheme="majorHAnsi" w:eastAsia="Times New Roman" w:hAnsiTheme="majorHAnsi" w:cstheme="majorHAnsi"/>
          </w:rPr>
          <w:t xml:space="preserve">Mammal Community, Miscellaneous Abundance, and Gentry databases, but only </w:t>
        </w:r>
      </w:ins>
      <w:ins w:id="507" w:author="Renata M. Diaz" w:date="2021-03-08T14:22:00Z">
        <w:r w:rsidR="00DF68A1">
          <w:rPr>
            <w:rFonts w:asciiTheme="majorHAnsi" w:eastAsia="Times New Roman" w:hAnsiTheme="majorHAnsi" w:cstheme="majorHAnsi"/>
          </w:rPr>
          <w:t xml:space="preserve">a random subset of </w:t>
        </w:r>
      </w:ins>
      <w:ins w:id="508" w:author="Renata M. Diaz" w:date="2021-03-08T14:19:00Z">
        <w:r>
          <w:rPr>
            <w:rFonts w:asciiTheme="majorHAnsi" w:eastAsia="Times New Roman" w:hAnsiTheme="majorHAnsi" w:cstheme="majorHAnsi"/>
          </w:rPr>
          <w:t xml:space="preserve">300 (of </w:t>
        </w:r>
      </w:ins>
      <w:ins w:id="509"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10"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11"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69AEB5C0" w14:textId="27154153" w:rsidR="00C63FE6" w:rsidDel="005C291E" w:rsidRDefault="004360B9" w:rsidP="00021897">
      <w:pPr>
        <w:spacing w:line="480" w:lineRule="auto"/>
        <w:rPr>
          <w:del w:id="512"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513"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514" w:author="Ye,Hao" w:date="2021-03-24T15:51:00Z">
        <w:r w:rsidR="00C63FE6">
          <w:rPr>
            <w:rFonts w:asciiTheme="majorHAnsi" w:eastAsia="Times New Roman" w:hAnsiTheme="majorHAnsi" w:cstheme="majorHAnsi"/>
          </w:rPr>
          <w:t>ation of</w:t>
        </w:r>
      </w:ins>
      <w:del w:id="515"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516" w:author="Ye,Hao" w:date="2021-03-24T15:52:00Z">
        <w:r w:rsidR="00425C14" w:rsidRPr="002E2A57" w:rsidDel="00C63FE6">
          <w:rPr>
            <w:rFonts w:asciiTheme="majorHAnsi" w:eastAsia="Times New Roman" w:hAnsiTheme="majorHAnsi" w:cstheme="majorHAnsi"/>
          </w:rPr>
          <w:delText xml:space="preserve">can </w:delText>
        </w:r>
      </w:del>
      <w:ins w:id="517" w:author="Ye,Hao" w:date="2021-03-24T15:52:00Z">
        <w:r w:rsidR="00C63FE6">
          <w:rPr>
            <w:rFonts w:asciiTheme="majorHAnsi" w:eastAsia="Times New Roman" w:hAnsiTheme="majorHAnsi" w:cstheme="majorHAnsi"/>
          </w:rPr>
          <w:t>quickly becomes</w:t>
        </w:r>
      </w:ins>
      <w:del w:id="518"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519" w:author="Ye,Hao" w:date="2021-03-24T15:52:00Z">
        <w:r w:rsidR="00425C14" w:rsidRPr="002E2A57" w:rsidDel="00C63FE6">
          <w:rPr>
            <w:rFonts w:asciiTheme="majorHAnsi" w:eastAsia="Times New Roman" w:hAnsiTheme="majorHAnsi" w:cstheme="majorHAnsi"/>
          </w:rPr>
          <w:delText>intensive</w:delText>
        </w:r>
      </w:del>
      <w:ins w:id="520"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521"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522"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523" w:author="Ye,Hao" w:date="2021-03-24T16:31:00Z">
        <w:r w:rsidR="00425C14" w:rsidRPr="002E2A57" w:rsidDel="004C0543">
          <w:rPr>
            <w:rFonts w:asciiTheme="majorHAnsi" w:eastAsia="Times New Roman" w:hAnsiTheme="majorHAnsi" w:cstheme="majorHAnsi"/>
          </w:rPr>
          <w:delText xml:space="preserve"> is a </w:delText>
        </w:r>
      </w:del>
      <w:del w:id="524" w:author="Ye,Hao" w:date="2021-03-24T15:52:00Z">
        <w:r w:rsidR="00425C14" w:rsidRPr="002E2A57" w:rsidDel="00C63FE6">
          <w:rPr>
            <w:rFonts w:asciiTheme="majorHAnsi" w:eastAsia="Times New Roman" w:hAnsiTheme="majorHAnsi" w:cstheme="majorHAnsi"/>
          </w:rPr>
          <w:delText xml:space="preserve">nontrivial </w:delText>
        </w:r>
      </w:del>
      <w:del w:id="525"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ins w:id="526" w:author="Ye,Hao" w:date="2021-03-24T15:53:00Z">
        <w:r w:rsidR="00C63FE6">
          <w:rPr>
            <w:rFonts w:asciiTheme="majorHAnsi" w:eastAsia="Times New Roman" w:hAnsiTheme="majorHAnsi" w:cstheme="majorHAnsi"/>
          </w:rPr>
          <w:t xml:space="preserve"> </w:t>
        </w:r>
      </w:ins>
      <w:del w:id="527"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In brief, the algorithm takes a generative approach to sampling the feasible set</w:t>
      </w:r>
      <w:ins w:id="528"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29" w:author="Ye,Hao" w:date="2021-03-24T15:53:00Z">
        <w:r w:rsidR="00C63FE6">
          <w:rPr>
            <w:rFonts w:asciiTheme="majorHAnsi" w:eastAsia="Times New Roman" w:hAnsiTheme="majorHAnsi" w:cstheme="majorHAnsi"/>
          </w:rPr>
          <w:t>, based</w:t>
        </w:r>
      </w:ins>
      <w:ins w:id="530" w:author="Ye,Hao" w:date="2021-03-24T15:54:00Z">
        <w:r w:rsidR="00C63FE6">
          <w:rPr>
            <w:rFonts w:asciiTheme="majorHAnsi" w:eastAsia="Times New Roman" w:hAnsiTheme="majorHAnsi" w:cstheme="majorHAnsi"/>
          </w:rPr>
          <w:t xml:space="preserve"> on recurrence relation</w:t>
        </w:r>
      </w:ins>
      <w:ins w:id="531" w:author="Ye,Hao" w:date="2021-03-24T16:31:00Z">
        <w:r w:rsidR="004C0543">
          <w:rPr>
            <w:rFonts w:asciiTheme="majorHAnsi" w:eastAsia="Times New Roman" w:hAnsiTheme="majorHAnsi" w:cstheme="majorHAnsi"/>
          </w:rPr>
          <w:t>s</w:t>
        </w:r>
      </w:ins>
      <w:ins w:id="532" w:author="Ye,Hao" w:date="2021-03-24T15:54:00Z">
        <w:r w:rsidR="00C63FE6">
          <w:rPr>
            <w:rFonts w:asciiTheme="majorHAnsi" w:eastAsia="Times New Roman" w:hAnsiTheme="majorHAnsi" w:cstheme="majorHAnsi"/>
          </w:rPr>
          <w:t xml:space="preserve"> used to calculate the size of the feasible set</w:t>
        </w:r>
      </w:ins>
      <w:ins w:id="533" w:author="Renata M. Diaz" w:date="2021-03-28T14:44:00Z">
        <w:r w:rsidR="005C291E">
          <w:rPr>
            <w:rFonts w:asciiTheme="majorHAnsi" w:eastAsia="Times New Roman" w:hAnsiTheme="majorHAnsi" w:cstheme="majorHAnsi"/>
          </w:rPr>
          <w:t xml:space="preserve">s for all </w:t>
        </w:r>
      </w:ins>
      <w:ins w:id="534" w:author="Renata M. Diaz" w:date="2021-03-28T14:45:00Z">
        <w:r w:rsidR="005C291E">
          <w:rPr>
            <w:rFonts w:asciiTheme="majorHAnsi" w:eastAsia="Times New Roman" w:hAnsiTheme="majorHAnsi" w:cstheme="majorHAnsi"/>
          </w:rPr>
          <w:t xml:space="preserve">smaller combinations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35" w:author="Renata M. Diaz" w:date="2021-03-28T14:40:00Z">
        <w:r w:rsidR="005C291E">
          <w:rPr>
            <w:rFonts w:asciiTheme="majorHAnsi" w:eastAsia="Times New Roman" w:hAnsiTheme="majorHAnsi" w:cstheme="majorHAnsi"/>
          </w:rPr>
          <w:t>.</w:t>
        </w:r>
      </w:ins>
      <w:del w:id="536" w:author="Renata M. Diaz" w:date="2021-03-28T14:40:00Z">
        <w:r w:rsidR="00993347" w:rsidDel="005C291E">
          <w:rPr>
            <w:rFonts w:asciiTheme="majorHAnsi" w:eastAsia="Times New Roman" w:hAnsiTheme="majorHAnsi" w:cstheme="majorHAnsi"/>
          </w:rPr>
          <w:delText>.</w:delText>
        </w:r>
      </w:del>
      <w:ins w:id="537" w:author="Renata M. Diaz" w:date="2021-03-28T14:47:00Z">
        <w:r w:rsidR="005C291E">
          <w:rPr>
            <w:rFonts w:asciiTheme="majorHAnsi" w:eastAsia="Times New Roman" w:hAnsiTheme="majorHAnsi" w:cstheme="majorHAnsi"/>
          </w:rPr>
          <w:t xml:space="preserve"> </w:t>
        </w:r>
      </w:ins>
    </w:p>
    <w:p w14:paraId="7577E4BE" w14:textId="77777777" w:rsidR="005C291E" w:rsidRDefault="005C291E" w:rsidP="00021897">
      <w:pPr>
        <w:spacing w:line="480" w:lineRule="auto"/>
        <w:rPr>
          <w:ins w:id="538" w:author="Renata M. Diaz" w:date="2021-03-28T14:47:00Z"/>
          <w:rFonts w:asciiTheme="majorHAnsi" w:eastAsia="Times New Roman" w:hAnsiTheme="majorHAnsi" w:cstheme="majorHAnsi"/>
        </w:rPr>
      </w:pPr>
    </w:p>
    <w:p w14:paraId="593E61A8" w14:textId="204BF3D4" w:rsidR="00C63FE6" w:rsidDel="00AD3992" w:rsidRDefault="00215539" w:rsidP="00AD3992">
      <w:pPr>
        <w:spacing w:line="480" w:lineRule="auto"/>
        <w:rPr>
          <w:ins w:id="539" w:author="Ye,Hao" w:date="2021-03-24T16:20:00Z"/>
          <w:del w:id="540" w:author="Renata M. Diaz" w:date="2021-03-28T14:58:00Z"/>
          <w:rFonts w:asciiTheme="majorHAnsi" w:eastAsia="Times New Roman" w:hAnsiTheme="majorHAnsi" w:cstheme="majorHAnsi"/>
        </w:rPr>
        <w:pPrChange w:id="541" w:author="Renata M. Diaz" w:date="2021-03-28T14:58:00Z">
          <w:pPr>
            <w:spacing w:line="480" w:lineRule="auto"/>
          </w:pPr>
        </w:pPrChange>
      </w:pPr>
      <w:ins w:id="542" w:author="Ye,Hao" w:date="2021-03-24T16:44:00Z">
        <w:r>
          <w:rPr>
            <w:rFonts w:asciiTheme="majorHAnsi" w:eastAsia="Times New Roman" w:hAnsiTheme="majorHAnsi" w:cstheme="majorHAnsi"/>
          </w:rPr>
          <w:t>Let</w:t>
        </w:r>
      </w:ins>
      <w:ins w:id="543" w:author="Ye,Hao" w:date="2021-03-24T15:57:00Z">
        <w:r w:rsidR="00C63FE6">
          <w:rPr>
            <w:rFonts w:asciiTheme="majorHAnsi" w:eastAsia="Times New Roman" w:hAnsiTheme="majorHAnsi" w:cstheme="majorHAnsi"/>
          </w:rPr>
          <w:t xml:space="preserve"> </w:t>
        </w:r>
      </w:ins>
      <w:ins w:id="544" w:author="Ye,Hao" w:date="2021-03-24T15:58:00Z">
        <w:r w:rsidR="00C63FE6">
          <w:rPr>
            <w:rFonts w:asciiTheme="majorHAnsi" w:eastAsia="Times New Roman" w:hAnsiTheme="majorHAnsi" w:cstheme="majorHAnsi"/>
          </w:rPr>
          <w:t xml:space="preserve">f(S, N) be the number of </w:t>
        </w:r>
        <w:del w:id="545" w:author="Renata M. Diaz" w:date="2021-03-28T14:47:00Z">
          <w:r w:rsidR="00C63FE6" w:rsidDel="005C291E">
            <w:rPr>
              <w:rFonts w:asciiTheme="majorHAnsi" w:eastAsia="Times New Roman" w:hAnsiTheme="majorHAnsi" w:cstheme="majorHAnsi"/>
            </w:rPr>
            <w:delText>partitions</w:delText>
          </w:r>
        </w:del>
      </w:ins>
      <w:ins w:id="546" w:author="Renata M. Diaz" w:date="2021-03-28T14:47:00Z">
        <w:r w:rsidR="005C291E">
          <w:rPr>
            <w:rFonts w:asciiTheme="majorHAnsi" w:eastAsia="Times New Roman" w:hAnsiTheme="majorHAnsi" w:cstheme="majorHAnsi"/>
          </w:rPr>
          <w:t xml:space="preserve">possible </w:t>
        </w:r>
      </w:ins>
      <w:ins w:id="547" w:author="Renata M. Diaz" w:date="2021-03-28T14:48:00Z">
        <w:r w:rsidR="005C291E">
          <w:rPr>
            <w:rFonts w:asciiTheme="majorHAnsi" w:eastAsia="Times New Roman" w:hAnsiTheme="majorHAnsi" w:cstheme="majorHAnsi"/>
          </w:rPr>
          <w:t>partitions</w:t>
        </w:r>
      </w:ins>
      <w:ins w:id="548" w:author="Ye,Hao" w:date="2021-03-24T15:58:00Z">
        <w:r w:rsidR="00C63FE6">
          <w:rPr>
            <w:rFonts w:asciiTheme="majorHAnsi" w:eastAsia="Times New Roman" w:hAnsiTheme="majorHAnsi" w:cstheme="majorHAnsi"/>
          </w:rPr>
          <w:t xml:space="preserve"> of N</w:t>
        </w:r>
      </w:ins>
      <w:ins w:id="549" w:author="Renata M. Diaz" w:date="2021-03-28T14:48:00Z">
        <w:r w:rsidR="005C291E">
          <w:rPr>
            <w:rFonts w:asciiTheme="majorHAnsi" w:eastAsia="Times New Roman" w:hAnsiTheme="majorHAnsi" w:cstheme="majorHAnsi"/>
          </w:rPr>
          <w:t xml:space="preserve"> individuals</w:t>
        </w:r>
      </w:ins>
      <w:ins w:id="550" w:author="Ye,Hao" w:date="2021-03-24T15:58:00Z">
        <w:r w:rsidR="00C63FE6">
          <w:rPr>
            <w:rFonts w:asciiTheme="majorHAnsi" w:eastAsia="Times New Roman" w:hAnsiTheme="majorHAnsi" w:cstheme="majorHAnsi"/>
          </w:rPr>
          <w:t xml:space="preserve"> into exactly S </w:t>
        </w:r>
        <w:del w:id="551" w:author="Renata M. Diaz" w:date="2021-03-28T14:48:00Z">
          <w:r w:rsidR="00C63FE6" w:rsidDel="005C291E">
            <w:rPr>
              <w:rFonts w:asciiTheme="majorHAnsi" w:eastAsia="Times New Roman" w:hAnsiTheme="majorHAnsi" w:cstheme="majorHAnsi"/>
            </w:rPr>
            <w:delText>parts</w:delText>
          </w:r>
        </w:del>
      </w:ins>
      <w:ins w:id="552" w:author="Renata M. Diaz" w:date="2021-03-28T14:48:00Z">
        <w:r w:rsidR="005C291E">
          <w:rPr>
            <w:rFonts w:asciiTheme="majorHAnsi" w:eastAsia="Times New Roman" w:hAnsiTheme="majorHAnsi" w:cstheme="majorHAnsi"/>
          </w:rPr>
          <w:t>species</w:t>
        </w:r>
      </w:ins>
      <w:ins w:id="553" w:author="Ye,Hao" w:date="2021-03-24T15:58:00Z">
        <w:r w:rsidR="00C63FE6">
          <w:rPr>
            <w:rFonts w:asciiTheme="majorHAnsi" w:eastAsia="Times New Roman" w:hAnsiTheme="majorHAnsi" w:cstheme="majorHAnsi"/>
          </w:rPr>
          <w:t xml:space="preserve">, i.e. the size of the </w:t>
        </w:r>
        <w:del w:id="554"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555" w:author="Renata M. Diaz" w:date="2021-03-28T14:48:00Z">
        <w:r w:rsidR="005C291E">
          <w:rPr>
            <w:rFonts w:asciiTheme="majorHAnsi" w:eastAsia="Times New Roman" w:hAnsiTheme="majorHAnsi" w:cstheme="majorHAnsi"/>
          </w:rPr>
          <w:t xml:space="preserve"> for given values of S and N</w:t>
        </w:r>
      </w:ins>
      <w:ins w:id="556" w:author="Ye,Hao" w:date="2021-03-24T15:56:00Z">
        <w:r w:rsidR="00C63FE6" w:rsidRPr="00C63FE6">
          <w:rPr>
            <w:rFonts w:asciiTheme="majorHAnsi" w:eastAsia="Times New Roman" w:hAnsiTheme="majorHAnsi" w:cstheme="majorHAnsi"/>
          </w:rPr>
          <w:t>.</w:t>
        </w:r>
      </w:ins>
      <w:ins w:id="557" w:author="Ye,Hao" w:date="2021-03-24T15:58:00Z">
        <w:r w:rsidR="00C63FE6">
          <w:rPr>
            <w:rFonts w:asciiTheme="majorHAnsi" w:eastAsia="Times New Roman" w:hAnsiTheme="majorHAnsi" w:cstheme="majorHAnsi"/>
          </w:rPr>
          <w:t xml:space="preserve"> </w:t>
        </w:r>
      </w:ins>
      <w:ins w:id="558" w:author="Ye,Hao" w:date="2021-03-24T15:59:00Z">
        <w:r w:rsidR="00433049">
          <w:rPr>
            <w:rFonts w:asciiTheme="majorHAnsi" w:eastAsia="Times New Roman" w:hAnsiTheme="majorHAnsi" w:cstheme="majorHAnsi"/>
          </w:rPr>
          <w:t xml:space="preserve">Computation of f(S, N) can be achieved without enumerating the </w:t>
        </w:r>
      </w:ins>
      <w:ins w:id="559" w:author="Ye,Hao" w:date="2021-03-24T16:18:00Z">
        <w:r w:rsidR="00E4577C">
          <w:rPr>
            <w:rFonts w:asciiTheme="majorHAnsi" w:eastAsia="Times New Roman" w:hAnsiTheme="majorHAnsi" w:cstheme="majorHAnsi"/>
          </w:rPr>
          <w:t xml:space="preserve">entire </w:t>
        </w:r>
      </w:ins>
      <w:ins w:id="560" w:author="Ye,Hao" w:date="2021-03-24T15:59:00Z">
        <w:r w:rsidR="00433049">
          <w:rPr>
            <w:rFonts w:asciiTheme="majorHAnsi" w:eastAsia="Times New Roman" w:hAnsiTheme="majorHAnsi" w:cstheme="majorHAnsi"/>
          </w:rPr>
          <w:t>feasible set through the recurrence relation f(S, N) = f(S-1, N-1) + f(S, N</w:t>
        </w:r>
      </w:ins>
      <w:ins w:id="561" w:author="Ye,Hao" w:date="2021-03-24T16:00:00Z">
        <w:r w:rsidR="00433049">
          <w:rPr>
            <w:rFonts w:asciiTheme="majorHAnsi" w:eastAsia="Times New Roman" w:hAnsiTheme="majorHAnsi" w:cstheme="majorHAnsi"/>
          </w:rPr>
          <w:t>-S</w:t>
        </w:r>
      </w:ins>
      <w:ins w:id="562" w:author="Ye,Hao" w:date="2021-03-24T15:59:00Z">
        <w:r w:rsidR="00433049">
          <w:rPr>
            <w:rFonts w:asciiTheme="majorHAnsi" w:eastAsia="Times New Roman" w:hAnsiTheme="majorHAnsi" w:cstheme="majorHAnsi"/>
          </w:rPr>
          <w:t>)</w:t>
        </w:r>
      </w:ins>
      <w:ins w:id="563" w:author="Ye,Hao" w:date="2021-03-24T16:03:00Z">
        <w:r w:rsidR="00433049">
          <w:rPr>
            <w:rFonts w:asciiTheme="majorHAnsi" w:eastAsia="Times New Roman" w:hAnsiTheme="majorHAnsi" w:cstheme="majorHAnsi"/>
          </w:rPr>
          <w:t xml:space="preserve"> (originally documented in a 1742 letter from Euler to Bernoulli; 1862)</w:t>
        </w:r>
      </w:ins>
      <w:ins w:id="564" w:author="Ye,Hao" w:date="2021-03-24T16:00:00Z">
        <w:r w:rsidR="00433049">
          <w:rPr>
            <w:rFonts w:asciiTheme="majorHAnsi" w:eastAsia="Times New Roman" w:hAnsiTheme="majorHAnsi" w:cstheme="majorHAnsi"/>
          </w:rPr>
          <w:t xml:space="preserve">. </w:t>
        </w:r>
        <w:del w:id="565" w:author="Renata M. Diaz" w:date="2021-03-28T14:58:00Z">
          <w:r w:rsidR="00433049" w:rsidDel="00AD3992">
            <w:rPr>
              <w:rFonts w:asciiTheme="majorHAnsi" w:eastAsia="Times New Roman" w:hAnsiTheme="majorHAnsi" w:cstheme="majorHAnsi"/>
            </w:rPr>
            <w:delText xml:space="preserve">By </w:delText>
          </w:r>
        </w:del>
      </w:ins>
      <w:ins w:id="566" w:author="Ye,Hao" w:date="2021-03-24T16:02:00Z">
        <w:del w:id="567"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568" w:author="Ye,Hao" w:date="2021-03-24T16:44:00Z">
        <w:del w:id="569" w:author="Renata M. Diaz" w:date="2021-03-28T14:58:00Z">
          <w:r w:rsidDel="00AD3992">
            <w:rPr>
              <w:rFonts w:asciiTheme="majorHAnsi" w:eastAsia="Times New Roman" w:hAnsiTheme="majorHAnsi" w:cstheme="majorHAnsi"/>
            </w:rPr>
            <w:delText xml:space="preserve">values of </w:delText>
          </w:r>
        </w:del>
      </w:ins>
      <w:ins w:id="570" w:author="Ye,Hao" w:date="2021-03-24T16:02:00Z">
        <w:del w:id="571" w:author="Renata M. Diaz" w:date="2021-03-28T14:58:00Z">
          <w:r w:rsidR="00433049" w:rsidDel="00AD3992">
            <w:rPr>
              <w:rFonts w:asciiTheme="majorHAnsi" w:eastAsia="Times New Roman" w:hAnsiTheme="majorHAnsi" w:cstheme="majorHAnsi"/>
            </w:rPr>
            <w:delText xml:space="preserve">S and N through </w:delText>
          </w:r>
        </w:del>
      </w:ins>
      <w:ins w:id="572" w:author="Ye,Hao" w:date="2021-03-24T16:44:00Z">
        <w:del w:id="573" w:author="Renata M. Diaz" w:date="2021-03-28T14:58:00Z">
          <w:r w:rsidDel="00AD3992">
            <w:rPr>
              <w:rFonts w:asciiTheme="majorHAnsi" w:eastAsia="Times New Roman" w:hAnsiTheme="majorHAnsi" w:cstheme="majorHAnsi"/>
            </w:rPr>
            <w:delText>straightforward summation</w:delText>
          </w:r>
        </w:del>
      </w:ins>
      <w:ins w:id="574" w:author="Ye,Hao" w:date="2021-03-24T16:02:00Z">
        <w:del w:id="575" w:author="Renata M. Diaz" w:date="2021-03-28T14:58:00Z">
          <w:r w:rsidR="00433049" w:rsidDel="00AD3992">
            <w:rPr>
              <w:rFonts w:asciiTheme="majorHAnsi" w:eastAsia="Times New Roman" w:hAnsiTheme="majorHAnsi" w:cstheme="majorHAnsi"/>
            </w:rPr>
            <w:delText>.</w:delText>
          </w:r>
        </w:del>
      </w:ins>
    </w:p>
    <w:p w14:paraId="5BAD44EE" w14:textId="2A873960" w:rsidR="00AD3992" w:rsidRDefault="00772C9E" w:rsidP="00AD3992">
      <w:pPr>
        <w:spacing w:line="480" w:lineRule="auto"/>
        <w:rPr>
          <w:ins w:id="576" w:author="Renata M. Diaz" w:date="2021-03-28T14:58:00Z"/>
          <w:rFonts w:asciiTheme="majorHAnsi" w:eastAsia="Times New Roman" w:hAnsiTheme="majorHAnsi" w:cstheme="majorHAnsi"/>
        </w:rPr>
      </w:pPr>
      <w:ins w:id="577" w:author="Ye,Hao" w:date="2021-03-24T16:22:00Z">
        <w:del w:id="578" w:author="Renata M. Diaz" w:date="2021-03-28T14:48:00Z">
          <w:r w:rsidDel="005C291E">
            <w:rPr>
              <w:rFonts w:asciiTheme="majorHAnsi" w:eastAsia="Times New Roman" w:hAnsiTheme="majorHAnsi" w:cstheme="majorHAnsi"/>
            </w:rPr>
            <w:delText>The correctness of th</w:delText>
          </w:r>
        </w:del>
        <w:del w:id="579" w:author="Renata M. Diaz" w:date="2021-03-28T14:42:00Z">
          <w:r w:rsidDel="005C291E">
            <w:rPr>
              <w:rFonts w:asciiTheme="majorHAnsi" w:eastAsia="Times New Roman" w:hAnsiTheme="majorHAnsi" w:cstheme="majorHAnsi"/>
            </w:rPr>
            <w:delText>e</w:delText>
          </w:r>
        </w:del>
        <w:del w:id="580" w:author="Renata M. Diaz" w:date="2021-03-28T14:48:00Z">
          <w:r w:rsidDel="005C291E">
            <w:rPr>
              <w:rFonts w:asciiTheme="majorHAnsi" w:eastAsia="Times New Roman" w:hAnsiTheme="majorHAnsi" w:cstheme="majorHAnsi"/>
            </w:rPr>
            <w:delText xml:space="preserve"> recurrence relation can be demonstrated </w:delText>
          </w:r>
        </w:del>
      </w:ins>
      <w:ins w:id="581" w:author="Ye,Hao" w:date="2021-03-24T16:28:00Z">
        <w:del w:id="582" w:author="Renata M. Diaz" w:date="2021-03-28T14:48:00Z">
          <w:r w:rsidR="00F354E2" w:rsidDel="005C291E">
            <w:rPr>
              <w:rFonts w:asciiTheme="majorHAnsi" w:eastAsia="Times New Roman" w:hAnsiTheme="majorHAnsi" w:cstheme="majorHAnsi"/>
            </w:rPr>
            <w:delText>through an example</w:delText>
          </w:r>
        </w:del>
      </w:ins>
      <w:ins w:id="583" w:author="Ye,Hao" w:date="2021-03-24T16:27:00Z">
        <w:del w:id="584"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585" w:author="Renata M. Diaz" w:date="2021-03-28T14:58:00Z">
        <w:r w:rsidR="00AD3992">
          <w:rPr>
            <w:rFonts w:asciiTheme="majorHAnsi" w:eastAsia="Times New Roman" w:hAnsiTheme="majorHAnsi" w:cstheme="majorHAnsi"/>
          </w:rPr>
          <w:t xml:space="preserve">For example, consider </w:t>
        </w:r>
      </w:ins>
      <w:ins w:id="586" w:author="Ye,Hao" w:date="2021-03-24T16:27:00Z">
        <w:r w:rsidR="00F354E2">
          <w:rPr>
            <w:rFonts w:asciiTheme="majorHAnsi" w:eastAsia="Times New Roman" w:hAnsiTheme="majorHAnsi" w:cstheme="majorHAnsi"/>
          </w:rPr>
          <w:t xml:space="preserve">the feasible set </w:t>
        </w:r>
      </w:ins>
      <w:ins w:id="587" w:author="Ye,Hao" w:date="2021-03-24T16:29:00Z">
        <w:r w:rsidR="00F354E2">
          <w:rPr>
            <w:rFonts w:asciiTheme="majorHAnsi" w:eastAsia="Times New Roman" w:hAnsiTheme="majorHAnsi" w:cstheme="majorHAnsi"/>
          </w:rPr>
          <w:t xml:space="preserve">with </w:t>
        </w:r>
      </w:ins>
      <w:ins w:id="588" w:author="Ye,Hao" w:date="2021-03-24T16:20:00Z">
        <w:r>
          <w:rPr>
            <w:rFonts w:asciiTheme="majorHAnsi" w:eastAsia="Times New Roman" w:hAnsiTheme="majorHAnsi" w:cstheme="majorHAnsi"/>
          </w:rPr>
          <w:t xml:space="preserve">S = 3 and N = 7. </w:t>
        </w:r>
      </w:ins>
      <w:ins w:id="589" w:author="Ye,Hao" w:date="2021-03-24T16:28:00Z">
        <w:del w:id="590" w:author="Renata M. Diaz" w:date="2021-03-28T14:50:00Z">
          <w:r w:rsidR="00F354E2" w:rsidDel="005C291E">
            <w:rPr>
              <w:rFonts w:asciiTheme="majorHAnsi" w:eastAsia="Times New Roman" w:hAnsiTheme="majorHAnsi" w:cstheme="majorHAnsi"/>
            </w:rPr>
            <w:delText xml:space="preserve">Here, </w:delText>
          </w:r>
        </w:del>
      </w:ins>
      <w:ins w:id="591" w:author="Ye,Hao" w:date="2021-03-24T16:20:00Z">
        <w:del w:id="592" w:author="Renata M. Diaz" w:date="2021-03-28T14:50:00Z">
          <w:r w:rsidDel="005C291E">
            <w:rPr>
              <w:rFonts w:asciiTheme="majorHAnsi" w:eastAsia="Times New Roman" w:hAnsiTheme="majorHAnsi" w:cstheme="majorHAnsi"/>
            </w:rPr>
            <w:delText>each partition either</w:delText>
          </w:r>
        </w:del>
      </w:ins>
      <w:ins w:id="593" w:author="Renata M. Diaz" w:date="2021-03-28T14:50:00Z">
        <w:r w:rsidR="005C291E">
          <w:rPr>
            <w:rFonts w:asciiTheme="majorHAnsi" w:eastAsia="Times New Roman" w:hAnsiTheme="majorHAnsi" w:cstheme="majorHAnsi"/>
          </w:rPr>
          <w:t>For all possible partitions, either</w:t>
        </w:r>
      </w:ins>
      <w:ins w:id="594" w:author="Ye,Hao" w:date="2021-03-24T16:20:00Z">
        <w:r>
          <w:rPr>
            <w:rFonts w:asciiTheme="majorHAnsi" w:eastAsia="Times New Roman" w:hAnsiTheme="majorHAnsi" w:cstheme="majorHAnsi"/>
          </w:rPr>
          <w:t xml:space="preserve"> </w:t>
        </w:r>
      </w:ins>
      <w:ins w:id="595" w:author="Ye,Hao" w:date="2021-03-24T16:21:00Z">
        <w:r>
          <w:rPr>
            <w:rFonts w:asciiTheme="majorHAnsi" w:eastAsia="Times New Roman" w:hAnsiTheme="majorHAnsi" w:cstheme="majorHAnsi"/>
          </w:rPr>
          <w:t xml:space="preserve">(a) </w:t>
        </w:r>
      </w:ins>
      <w:ins w:id="596" w:author="Renata M. Diaz" w:date="2021-03-28T14:52:00Z">
        <w:r w:rsidR="005C291E">
          <w:rPr>
            <w:rFonts w:asciiTheme="majorHAnsi" w:eastAsia="Times New Roman" w:hAnsiTheme="majorHAnsi" w:cstheme="majorHAnsi"/>
          </w:rPr>
          <w:t xml:space="preserve">at least </w:t>
        </w:r>
      </w:ins>
      <w:ins w:id="597" w:author="Ye,Hao" w:date="2021-03-24T16:21:00Z">
        <w:del w:id="598" w:author="Renata M. Diaz" w:date="2021-03-28T14:51:00Z">
          <w:r w:rsidDel="005C291E">
            <w:rPr>
              <w:rFonts w:asciiTheme="majorHAnsi" w:eastAsia="Times New Roman" w:hAnsiTheme="majorHAnsi" w:cstheme="majorHAnsi"/>
            </w:rPr>
            <w:delText>has a species with abundance equal to 1</w:delText>
          </w:r>
        </w:del>
      </w:ins>
      <w:ins w:id="599" w:author="Renata M. Diaz" w:date="2021-03-28T14:51:00Z">
        <w:r w:rsidR="005C291E">
          <w:rPr>
            <w:rFonts w:asciiTheme="majorHAnsi" w:eastAsia="Times New Roman" w:hAnsiTheme="majorHAnsi" w:cstheme="majorHAnsi"/>
          </w:rPr>
          <w:t>one species has an abundance equal to 1</w:t>
        </w:r>
      </w:ins>
      <w:ins w:id="600" w:author="Ye,Hao" w:date="2021-03-24T16:21:00Z">
        <w:r>
          <w:rPr>
            <w:rFonts w:asciiTheme="majorHAnsi" w:eastAsia="Times New Roman" w:hAnsiTheme="majorHAnsi" w:cstheme="majorHAnsi"/>
          </w:rPr>
          <w:t>, or (b) all of the species have abundance greater than</w:t>
        </w:r>
      </w:ins>
      <w:ins w:id="601" w:author="Renata M. Diaz" w:date="2021-03-28T14:51:00Z">
        <w:r w:rsidR="005C291E">
          <w:rPr>
            <w:rFonts w:asciiTheme="majorHAnsi" w:eastAsia="Times New Roman" w:hAnsiTheme="majorHAnsi" w:cstheme="majorHAnsi"/>
          </w:rPr>
          <w:t xml:space="preserve"> </w:t>
        </w:r>
      </w:ins>
      <w:ins w:id="602" w:author="Renata M. Diaz" w:date="2021-03-28T14:52:00Z">
        <w:r w:rsidR="005C291E">
          <w:rPr>
            <w:rFonts w:asciiTheme="majorHAnsi" w:eastAsia="Times New Roman" w:hAnsiTheme="majorHAnsi" w:cstheme="majorHAnsi"/>
          </w:rPr>
          <w:t>1.</w:t>
        </w:r>
      </w:ins>
      <w:ins w:id="603" w:author="Ye,Hao" w:date="2021-03-24T16:21:00Z">
        <w:del w:id="604"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605" w:author="Ye,Hao" w:date="2021-03-24T16:23:00Z">
        <w:r>
          <w:rPr>
            <w:rFonts w:asciiTheme="majorHAnsi" w:eastAsia="Times New Roman" w:hAnsiTheme="majorHAnsi" w:cstheme="majorHAnsi"/>
          </w:rPr>
          <w:t>In the</w:t>
        </w:r>
      </w:ins>
      <w:ins w:id="606" w:author="Ye,Hao" w:date="2021-03-24T16:24:00Z">
        <w:r>
          <w:rPr>
            <w:rFonts w:asciiTheme="majorHAnsi" w:eastAsia="Times New Roman" w:hAnsiTheme="majorHAnsi" w:cstheme="majorHAnsi"/>
          </w:rPr>
          <w:t xml:space="preserve"> case of (a), </w:t>
        </w:r>
      </w:ins>
      <w:ins w:id="607" w:author="Ye,Hao" w:date="2021-03-24T16:25:00Z">
        <w:del w:id="608" w:author="Renata M. Diaz" w:date="2021-03-28T14:54:00Z">
          <w:r w:rsidDel="00AD3992">
            <w:rPr>
              <w:rFonts w:asciiTheme="majorHAnsi" w:eastAsia="Times New Roman" w:hAnsiTheme="majorHAnsi" w:cstheme="majorHAnsi"/>
            </w:rPr>
            <w:delText xml:space="preserve">we can </w:delText>
          </w:r>
        </w:del>
      </w:ins>
      <w:ins w:id="609" w:author="Ye,Hao" w:date="2021-03-24T16:45:00Z">
        <w:del w:id="610" w:author="Renata M. Diaz" w:date="2021-03-28T14:54:00Z">
          <w:r w:rsidR="00215539" w:rsidDel="00AD3992">
            <w:rPr>
              <w:rFonts w:asciiTheme="majorHAnsi" w:eastAsia="Times New Roman" w:hAnsiTheme="majorHAnsi" w:cstheme="majorHAnsi"/>
            </w:rPr>
            <w:delText>r</w:delText>
          </w:r>
        </w:del>
      </w:ins>
      <w:ins w:id="611" w:author="Ye,Hao" w:date="2021-03-24T16:25:00Z">
        <w:del w:id="612" w:author="Renata M. Diaz" w:date="2021-03-28T14:54:00Z">
          <w:r w:rsidDel="00AD3992">
            <w:rPr>
              <w:rFonts w:asciiTheme="majorHAnsi" w:eastAsia="Times New Roman" w:hAnsiTheme="majorHAnsi" w:cstheme="majorHAnsi"/>
            </w:rPr>
            <w:delText>emove the species</w:delText>
          </w:r>
        </w:del>
      </w:ins>
      <w:ins w:id="613" w:author="Renata M. Diaz" w:date="2021-03-28T14:54:00Z">
        <w:r w:rsidR="00AD3992">
          <w:rPr>
            <w:rFonts w:asciiTheme="majorHAnsi" w:eastAsia="Times New Roman" w:hAnsiTheme="majorHAnsi" w:cstheme="majorHAnsi"/>
          </w:rPr>
          <w:t>removing one species</w:t>
        </w:r>
      </w:ins>
      <w:ins w:id="614" w:author="Ye,Hao" w:date="2021-03-24T16:25:00Z">
        <w:r>
          <w:rPr>
            <w:rFonts w:asciiTheme="majorHAnsi" w:eastAsia="Times New Roman" w:hAnsiTheme="majorHAnsi" w:cstheme="majorHAnsi"/>
          </w:rPr>
          <w:t xml:space="preserve"> with abundance equal to 1 </w:t>
        </w:r>
        <w:del w:id="615" w:author="Renata M. Diaz" w:date="2021-03-28T14:54:00Z">
          <w:r w:rsidDel="00AD3992">
            <w:rPr>
              <w:rFonts w:asciiTheme="majorHAnsi" w:eastAsia="Times New Roman" w:hAnsiTheme="majorHAnsi" w:cstheme="majorHAnsi"/>
            </w:rPr>
            <w:delText>and arrive at a partition for</w:delText>
          </w:r>
        </w:del>
      </w:ins>
      <w:ins w:id="616" w:author="Renata M. Diaz" w:date="2021-03-28T14:55:00Z">
        <w:r w:rsidR="00AD3992">
          <w:rPr>
            <w:rFonts w:asciiTheme="majorHAnsi" w:eastAsia="Times New Roman" w:hAnsiTheme="majorHAnsi" w:cstheme="majorHAnsi"/>
          </w:rPr>
          <w:t xml:space="preserve">must result in a partition of 6 individuals into 2 species. </w:t>
        </w:r>
      </w:ins>
      <w:ins w:id="617"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618" w:author="Ye,Hao" w:date="2021-03-24T16:25:00Z">
        <w:del w:id="619" w:author="Renata M. Diaz" w:date="2021-03-28T14:56:00Z">
          <w:r w:rsidDel="00AD3992">
            <w:rPr>
              <w:rFonts w:asciiTheme="majorHAnsi" w:eastAsia="Times New Roman" w:hAnsiTheme="majorHAnsi" w:cstheme="majorHAnsi"/>
            </w:rPr>
            <w:delText xml:space="preserve"> the feasible set with S = 2 and N = 6; in fact</w:delText>
          </w:r>
        </w:del>
      </w:ins>
      <w:ins w:id="620" w:author="Ye,Hao" w:date="2021-03-24T16:27:00Z">
        <w:del w:id="621" w:author="Renata M. Diaz" w:date="2021-03-28T14:56:00Z">
          <w:r w:rsidDel="00AD3992">
            <w:rPr>
              <w:rFonts w:asciiTheme="majorHAnsi" w:eastAsia="Times New Roman" w:hAnsiTheme="majorHAnsi" w:cstheme="majorHAnsi"/>
            </w:rPr>
            <w:delText>,</w:delText>
          </w:r>
        </w:del>
      </w:ins>
      <w:ins w:id="622" w:author="Ye,Hao" w:date="2021-03-24T16:25:00Z">
        <w:del w:id="623" w:author="Renata M. Diaz" w:date="2021-03-28T14:56:00Z">
          <w:r w:rsidDel="00AD3992">
            <w:rPr>
              <w:rFonts w:asciiTheme="majorHAnsi" w:eastAsia="Times New Roman" w:hAnsiTheme="majorHAnsi" w:cstheme="majorHAnsi"/>
            </w:rPr>
            <w:delText xml:space="preserve"> all</w:delText>
          </w:r>
        </w:del>
        <w:del w:id="624" w:author="Renata M. Diaz" w:date="2021-03-28T14:47:00Z">
          <w:r w:rsidDel="005C291E">
            <w:rPr>
              <w:rFonts w:asciiTheme="majorHAnsi" w:eastAsia="Times New Roman" w:hAnsiTheme="majorHAnsi" w:cstheme="majorHAnsi"/>
            </w:rPr>
            <w:delText xml:space="preserve"> </w:delText>
          </w:r>
        </w:del>
        <w:del w:id="625" w:author="Renata M. Diaz" w:date="2021-03-28T14:56:00Z">
          <w:r w:rsidDel="00AD3992">
            <w:rPr>
              <w:rFonts w:asciiTheme="majorHAnsi" w:eastAsia="Times New Roman" w:hAnsiTheme="majorHAnsi" w:cstheme="majorHAnsi"/>
            </w:rPr>
            <w:delText xml:space="preserve"> the partitions in (a) m</w:delText>
          </w:r>
        </w:del>
      </w:ins>
      <w:ins w:id="626" w:author="Ye,Hao" w:date="2021-03-24T16:26:00Z">
        <w:del w:id="627"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628" w:author="Renata M. Diaz" w:date="2021-03-28T14:57:00Z">
          <w:r w:rsidDel="00AD3992">
            <w:rPr>
              <w:rFonts w:asciiTheme="majorHAnsi" w:eastAsia="Times New Roman" w:hAnsiTheme="majorHAnsi" w:cstheme="majorHAnsi"/>
            </w:rPr>
            <w:delText>we can remove</w:delText>
          </w:r>
        </w:del>
      </w:ins>
      <w:ins w:id="629" w:author="Renata M. Diaz" w:date="2021-03-28T14:57:00Z">
        <w:r w:rsidR="00AD3992">
          <w:rPr>
            <w:rFonts w:asciiTheme="majorHAnsi" w:eastAsia="Times New Roman" w:hAnsiTheme="majorHAnsi" w:cstheme="majorHAnsi"/>
          </w:rPr>
          <w:t>removing</w:t>
        </w:r>
      </w:ins>
      <w:ins w:id="630" w:author="Ye,Hao" w:date="2021-03-24T16:26:00Z">
        <w:r>
          <w:rPr>
            <w:rFonts w:asciiTheme="majorHAnsi" w:eastAsia="Times New Roman" w:hAnsiTheme="majorHAnsi" w:cstheme="majorHAnsi"/>
          </w:rPr>
          <w:t xml:space="preserve"> </w:t>
        </w:r>
      </w:ins>
      <w:ins w:id="631" w:author="Ye,Hao" w:date="2021-03-24T16:52:00Z">
        <w:r w:rsidR="00F11571">
          <w:rPr>
            <w:rFonts w:asciiTheme="majorHAnsi" w:eastAsia="Times New Roman" w:hAnsiTheme="majorHAnsi" w:cstheme="majorHAnsi"/>
          </w:rPr>
          <w:t>1</w:t>
        </w:r>
      </w:ins>
      <w:ins w:id="632" w:author="Ye,Hao" w:date="2021-03-24T16:26:00Z">
        <w:r>
          <w:rPr>
            <w:rFonts w:asciiTheme="majorHAnsi" w:eastAsia="Times New Roman" w:hAnsiTheme="majorHAnsi" w:cstheme="majorHAnsi"/>
          </w:rPr>
          <w:t xml:space="preserve"> individual from each species </w:t>
        </w:r>
        <w:del w:id="633" w:author="Renata M. Diaz" w:date="2021-03-28T14:57:00Z">
          <w:r w:rsidDel="00AD3992">
            <w:rPr>
              <w:rFonts w:asciiTheme="majorHAnsi" w:eastAsia="Times New Roman" w:hAnsiTheme="majorHAnsi" w:cstheme="majorHAnsi"/>
            </w:rPr>
            <w:delText>and arrive at a partition</w:delText>
          </w:r>
        </w:del>
      </w:ins>
      <w:ins w:id="634" w:author="Renata M. Diaz" w:date="2021-03-28T14:57:00Z">
        <w:r w:rsidR="00AD3992">
          <w:rPr>
            <w:rFonts w:asciiTheme="majorHAnsi" w:eastAsia="Times New Roman" w:hAnsiTheme="majorHAnsi" w:cstheme="majorHAnsi"/>
          </w:rPr>
          <w:t>must result in a partition</w:t>
        </w:r>
      </w:ins>
      <w:ins w:id="635" w:author="Ye,Hao" w:date="2021-03-24T16:26:00Z">
        <w:r>
          <w:rPr>
            <w:rFonts w:asciiTheme="majorHAnsi" w:eastAsia="Times New Roman" w:hAnsiTheme="majorHAnsi" w:cstheme="majorHAnsi"/>
          </w:rPr>
          <w:t xml:space="preserve"> </w:t>
        </w:r>
        <w:del w:id="636" w:author="Renata M. Diaz" w:date="2021-03-28T14:57:00Z">
          <w:r w:rsidDel="00AD3992">
            <w:rPr>
              <w:rFonts w:asciiTheme="majorHAnsi" w:eastAsia="Times New Roman" w:hAnsiTheme="majorHAnsi" w:cstheme="majorHAnsi"/>
            </w:rPr>
            <w:delText>for</w:delText>
          </w:r>
        </w:del>
      </w:ins>
      <w:ins w:id="637" w:author="Renata M. Diaz" w:date="2021-03-28T14:57:00Z">
        <w:r w:rsidR="00AD3992">
          <w:rPr>
            <w:rFonts w:asciiTheme="majorHAnsi" w:eastAsia="Times New Roman" w:hAnsiTheme="majorHAnsi" w:cstheme="majorHAnsi"/>
          </w:rPr>
          <w:t>from</w:t>
        </w:r>
      </w:ins>
      <w:ins w:id="638" w:author="Ye,Hao" w:date="2021-03-24T16:26:00Z">
        <w:r>
          <w:rPr>
            <w:rFonts w:asciiTheme="majorHAnsi" w:eastAsia="Times New Roman" w:hAnsiTheme="majorHAnsi" w:cstheme="majorHAnsi"/>
          </w:rPr>
          <w:t xml:space="preserve"> the feasible set with S = </w:t>
        </w:r>
      </w:ins>
      <w:ins w:id="639" w:author="Ye,Hao" w:date="2021-03-24T16:27:00Z">
        <w:r>
          <w:rPr>
            <w:rFonts w:asciiTheme="majorHAnsi" w:eastAsia="Times New Roman" w:hAnsiTheme="majorHAnsi" w:cstheme="majorHAnsi"/>
          </w:rPr>
          <w:t xml:space="preserve">3 and </w:t>
        </w:r>
        <w:r>
          <w:rPr>
            <w:rFonts w:asciiTheme="majorHAnsi" w:eastAsia="Times New Roman" w:hAnsiTheme="majorHAnsi" w:cstheme="majorHAnsi"/>
          </w:rPr>
          <w:lastRenderedPageBreak/>
          <w:t>N = 4</w:t>
        </w:r>
      </w:ins>
      <w:ins w:id="640" w:author="Renata M. Diaz" w:date="2021-03-28T14:57:00Z">
        <w:r w:rsidR="00AD3992">
          <w:rPr>
            <w:rFonts w:asciiTheme="majorHAnsi" w:eastAsia="Times New Roman" w:hAnsiTheme="majorHAnsi" w:cstheme="majorHAnsi"/>
          </w:rPr>
          <w:t>. Again</w:t>
        </w:r>
      </w:ins>
      <w:ins w:id="641" w:author="Ye,Hao" w:date="2021-03-24T16:27:00Z">
        <w:del w:id="642" w:author="Renata M. Diaz" w:date="2021-03-28T14:57:00Z">
          <w:r w:rsidDel="00AD3992">
            <w:rPr>
              <w:rFonts w:asciiTheme="majorHAnsi" w:eastAsia="Times New Roman" w:hAnsiTheme="majorHAnsi" w:cstheme="majorHAnsi"/>
            </w:rPr>
            <w:delText xml:space="preserve">; </w:delText>
          </w:r>
        </w:del>
      </w:ins>
      <w:ins w:id="643" w:author="Ye,Hao" w:date="2021-03-24T16:28:00Z">
        <w:del w:id="644" w:author="Renata M. Diaz" w:date="2021-03-28T14:57:00Z">
          <w:r w:rsidR="00F354E2" w:rsidDel="00AD3992">
            <w:rPr>
              <w:rFonts w:asciiTheme="majorHAnsi" w:eastAsia="Times New Roman" w:hAnsiTheme="majorHAnsi" w:cstheme="majorHAnsi"/>
            </w:rPr>
            <w:delText>again</w:delText>
          </w:r>
        </w:del>
      </w:ins>
      <w:ins w:id="645" w:author="Ye,Hao" w:date="2021-03-24T16:27:00Z">
        <w:r>
          <w:rPr>
            <w:rFonts w:asciiTheme="majorHAnsi" w:eastAsia="Times New Roman" w:hAnsiTheme="majorHAnsi" w:cstheme="majorHAnsi"/>
          </w:rPr>
          <w:t xml:space="preserve">, all the partitions in (b) must have a corresponding unique partition in the feasible set with S = </w:t>
        </w:r>
      </w:ins>
      <w:ins w:id="646" w:author="Ye,Hao" w:date="2021-03-24T16:29:00Z">
        <w:del w:id="647" w:author="Renata M. Diaz" w:date="2021-03-28T14:59:00Z">
          <w:r w:rsidR="00F354E2" w:rsidDel="00AD3992">
            <w:rPr>
              <w:rFonts w:asciiTheme="majorHAnsi" w:eastAsia="Times New Roman" w:hAnsiTheme="majorHAnsi" w:cstheme="majorHAnsi"/>
            </w:rPr>
            <w:delText>3</w:delText>
          </w:r>
        </w:del>
      </w:ins>
      <w:ins w:id="648" w:author="Renata M. Diaz" w:date="2021-03-28T15:00:00Z">
        <w:r w:rsidR="00AD3992">
          <w:rPr>
            <w:rFonts w:asciiTheme="majorHAnsi" w:eastAsia="Times New Roman" w:hAnsiTheme="majorHAnsi" w:cstheme="majorHAnsi"/>
          </w:rPr>
          <w:t>3</w:t>
        </w:r>
      </w:ins>
      <w:ins w:id="649" w:author="Ye,Hao" w:date="2021-03-24T16:27:00Z">
        <w:r>
          <w:rPr>
            <w:rFonts w:asciiTheme="majorHAnsi" w:eastAsia="Times New Roman" w:hAnsiTheme="majorHAnsi" w:cstheme="majorHAnsi"/>
          </w:rPr>
          <w:t xml:space="preserve"> and N = </w:t>
        </w:r>
      </w:ins>
      <w:ins w:id="650" w:author="Ye,Hao" w:date="2021-03-24T16:29:00Z">
        <w:r w:rsidR="00F354E2">
          <w:rPr>
            <w:rFonts w:asciiTheme="majorHAnsi" w:eastAsia="Times New Roman" w:hAnsiTheme="majorHAnsi" w:cstheme="majorHAnsi"/>
          </w:rPr>
          <w:t>4</w:t>
        </w:r>
      </w:ins>
      <w:ins w:id="651" w:author="Renata M. Diaz" w:date="2021-03-28T14:57:00Z">
        <w:r w:rsidR="00AD3992">
          <w:rPr>
            <w:rFonts w:asciiTheme="majorHAnsi" w:eastAsia="Times New Roman" w:hAnsiTheme="majorHAnsi" w:cstheme="majorHAnsi"/>
          </w:rPr>
          <w:t>,</w:t>
        </w:r>
      </w:ins>
      <w:ins w:id="652" w:author="Ye,Hao" w:date="2021-03-24T16:27:00Z">
        <w:r>
          <w:rPr>
            <w:rFonts w:asciiTheme="majorHAnsi" w:eastAsia="Times New Roman" w:hAnsiTheme="majorHAnsi" w:cstheme="majorHAnsi"/>
          </w:rPr>
          <w:t xml:space="preserve"> and vice-versa.</w:t>
        </w:r>
      </w:ins>
      <w:ins w:id="653" w:author="Renata M. Diaz" w:date="2021-03-28T14:58:00Z">
        <w:r w:rsidR="00AD3992">
          <w:rPr>
            <w:rFonts w:asciiTheme="majorHAnsi" w:eastAsia="Times New Roman" w:hAnsiTheme="majorHAnsi" w:cstheme="majorHAnsi"/>
          </w:rPr>
          <w:t xml:space="preserve"> </w:t>
        </w:r>
      </w:ins>
      <w:ins w:id="654" w:author="Renata M. Diaz" w:date="2021-03-28T14:59:00Z">
        <w:r w:rsidR="00AD3992">
          <w:rPr>
            <w:rFonts w:asciiTheme="majorHAnsi" w:eastAsia="Times New Roman" w:hAnsiTheme="majorHAnsi" w:cstheme="majorHAnsi"/>
          </w:rPr>
          <w:t xml:space="preserve">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w:t>
        </w:r>
      </w:ins>
      <w:ins w:id="655" w:author="Renata M. Diaz" w:date="2021-03-28T14:58:00Z">
        <w:r w:rsidR="00AD3992">
          <w:rPr>
            <w:rFonts w:asciiTheme="majorHAnsi" w:eastAsia="Times New Roman" w:hAnsiTheme="majorHAnsi" w:cstheme="majorHAnsi"/>
          </w:rPr>
          <w:t xml:space="preserve">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ins>
    </w:p>
    <w:p w14:paraId="1E4EB6E3" w14:textId="213A40B2" w:rsidR="00772C9E" w:rsidDel="00AD3992" w:rsidRDefault="00772C9E" w:rsidP="00AD3992">
      <w:pPr>
        <w:spacing w:line="480" w:lineRule="auto"/>
        <w:rPr>
          <w:ins w:id="656" w:author="Ye,Hao" w:date="2021-03-24T16:29:00Z"/>
          <w:del w:id="657" w:author="Renata M. Diaz" w:date="2021-03-28T14:58:00Z"/>
          <w:rFonts w:asciiTheme="majorHAnsi" w:eastAsia="Times New Roman" w:hAnsiTheme="majorHAnsi" w:cstheme="majorHAnsi"/>
        </w:rPr>
        <w:pPrChange w:id="658" w:author="Renata M. Diaz" w:date="2021-03-28T14:58:00Z">
          <w:pPr>
            <w:spacing w:line="480" w:lineRule="auto"/>
          </w:pPr>
        </w:pPrChange>
      </w:pPr>
    </w:p>
    <w:p w14:paraId="773523CE" w14:textId="536ECE14" w:rsidR="00D73A3B" w:rsidRPr="002E2A57" w:rsidRDefault="00AD3992" w:rsidP="00AD3992">
      <w:pPr>
        <w:spacing w:line="480" w:lineRule="auto"/>
        <w:rPr>
          <w:rFonts w:asciiTheme="majorHAnsi" w:eastAsia="Times New Roman" w:hAnsiTheme="majorHAnsi" w:cstheme="majorHAnsi"/>
        </w:rPr>
      </w:pPr>
      <w:ins w:id="659" w:author="Renata M. Diaz" w:date="2021-03-28T14:58:00Z">
        <w:r>
          <w:rPr>
            <w:rFonts w:asciiTheme="majorHAnsi" w:eastAsia="Times New Roman" w:hAnsiTheme="majorHAnsi" w:cstheme="majorHAnsi"/>
          </w:rPr>
          <w:t xml:space="preserve">This recurrence relation makes it possible to draw random samples from the feasible set without enumerating all possible partitions of N into S. </w:t>
        </w:r>
      </w:ins>
      <w:ins w:id="660" w:author="Renata M. Diaz" w:date="2021-03-28T15:01:00Z">
        <w:r>
          <w:rPr>
            <w:rFonts w:asciiTheme="majorHAnsi" w:eastAsia="Times New Roman" w:hAnsiTheme="majorHAnsi" w:cstheme="majorHAnsi"/>
          </w:rPr>
          <w:t>For the example of S = 3 and N = 7,</w:t>
        </w:r>
      </w:ins>
      <w:ins w:id="661" w:author="Renata M. Diaz" w:date="2021-03-28T15:02:00Z">
        <w:r>
          <w:rPr>
            <w:rFonts w:asciiTheme="majorHAnsi" w:eastAsia="Times New Roman" w:hAnsiTheme="majorHAnsi" w:cstheme="majorHAnsi"/>
          </w:rPr>
          <w:t xml:space="preserve"> there are a total of 4 possible partitions (i.e. f(S, N) = 4).</w:t>
        </w:r>
      </w:ins>
      <w:ins w:id="662" w:author="Renata M. Diaz" w:date="2021-03-28T15:01:00Z">
        <w:r>
          <w:rPr>
            <w:rFonts w:asciiTheme="majorHAnsi" w:eastAsia="Times New Roman" w:hAnsiTheme="majorHAnsi" w:cstheme="majorHAnsi"/>
          </w:rPr>
          <w:t xml:space="preserve"> </w:t>
        </w:r>
      </w:ins>
      <w:ins w:id="663" w:author="Ye,Hao" w:date="2021-03-24T16:29:00Z">
        <w:del w:id="664"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665" w:author="Renata M. Diaz" w:date="2021-03-28T15:01:00Z">
          <w:r w:rsidR="00F354E2" w:rsidDel="00AD3992">
            <w:rPr>
              <w:rFonts w:asciiTheme="majorHAnsi" w:eastAsia="Times New Roman" w:hAnsiTheme="majorHAnsi" w:cstheme="majorHAnsi"/>
            </w:rPr>
            <w:delText xml:space="preserve">. </w:delText>
          </w:r>
        </w:del>
      </w:ins>
      <w:ins w:id="666" w:author="Ye,Hao" w:date="2021-03-24T16:32:00Z">
        <w:del w:id="667"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668" w:author="Ye,Hao" w:date="2021-03-24T16:33:00Z">
        <w:del w:id="669" w:author="Renata M. Diaz" w:date="2021-03-28T15:01:00Z">
          <w:r w:rsidR="004C0543" w:rsidDel="00AD3992">
            <w:rPr>
              <w:rFonts w:asciiTheme="majorHAnsi" w:eastAsia="Times New Roman" w:hAnsiTheme="majorHAnsi" w:cstheme="majorHAnsi"/>
            </w:rPr>
            <w:delText xml:space="preserve">4. </w:delText>
          </w:r>
        </w:del>
      </w:ins>
      <w:ins w:id="670" w:author="Ye,Hao" w:date="2021-03-24T16:34:00Z">
        <w:del w:id="671"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672" w:author="Ye,Hao" w:date="2021-03-24T16:35:00Z">
        <w:del w:id="673"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674" w:author="Ye,Hao" w:date="2021-03-24T16:36:00Z">
        <w:del w:id="675"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676" w:author="Ye,Hao" w:date="2021-03-24T16:41:00Z">
        <w:del w:id="677" w:author="Renata M. Diaz" w:date="2021-03-28T15:01:00Z">
          <w:r w:rsidR="004C4B1F" w:rsidDel="00AD3992">
            <w:rPr>
              <w:rFonts w:asciiTheme="majorHAnsi" w:eastAsia="Times New Roman" w:hAnsiTheme="majorHAnsi" w:cstheme="majorHAnsi"/>
            </w:rPr>
            <w:delText xml:space="preserve">specific </w:delText>
          </w:r>
        </w:del>
      </w:ins>
      <w:ins w:id="678" w:author="Ye,Hao" w:date="2021-03-24T16:36:00Z">
        <w:del w:id="679" w:author="Renata M. Diaz" w:date="2021-03-28T15:01:00Z">
          <w:r w:rsidR="004C0543" w:rsidDel="00AD3992">
            <w:rPr>
              <w:rFonts w:asciiTheme="majorHAnsi" w:eastAsia="Times New Roman" w:hAnsiTheme="majorHAnsi" w:cstheme="majorHAnsi"/>
            </w:rPr>
            <w:delText>partition</w:delText>
          </w:r>
        </w:del>
      </w:ins>
      <w:ins w:id="680" w:author="Ye,Hao" w:date="2021-03-24T16:37:00Z">
        <w:del w:id="681"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 xml:space="preserve">we know that </w:t>
        </w:r>
      </w:ins>
      <w:ins w:id="682" w:author="Ye,Hao" w:date="2021-03-24T16:39:00Z">
        <w:r w:rsidR="004C4B1F">
          <w:rPr>
            <w:rFonts w:asciiTheme="majorHAnsi" w:eastAsia="Times New Roman" w:hAnsiTheme="majorHAnsi" w:cstheme="majorHAnsi"/>
          </w:rPr>
          <w:t xml:space="preserve">(a) </w:t>
        </w:r>
      </w:ins>
      <w:ins w:id="683" w:author="Ye,Hao" w:date="2021-03-24T16:37:00Z">
        <w:r w:rsidR="004C4B1F">
          <w:rPr>
            <w:rFonts w:asciiTheme="majorHAnsi" w:eastAsia="Times New Roman" w:hAnsiTheme="majorHAnsi" w:cstheme="majorHAnsi"/>
          </w:rPr>
          <w:t xml:space="preserve">3 of the 4 partitions </w:t>
        </w:r>
      </w:ins>
      <w:ins w:id="684"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685" w:author="Ye,Hao" w:date="2021-03-24T16:39:00Z">
        <w:r w:rsidR="004C4B1F">
          <w:rPr>
            <w:rFonts w:asciiTheme="majorHAnsi" w:eastAsia="Times New Roman" w:hAnsiTheme="majorHAnsi" w:cstheme="majorHAnsi"/>
          </w:rPr>
          <w:t xml:space="preserve">, and </w:t>
        </w:r>
      </w:ins>
      <w:ins w:id="686" w:author="Ye,Hao" w:date="2021-03-24T16:40:00Z">
        <w:r w:rsidR="004C4B1F">
          <w:rPr>
            <w:rFonts w:asciiTheme="majorHAnsi" w:eastAsia="Times New Roman" w:hAnsiTheme="majorHAnsi" w:cstheme="majorHAnsi"/>
          </w:rPr>
          <w:t xml:space="preserve">(b) </w:t>
        </w:r>
      </w:ins>
      <w:ins w:id="687"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688" w:author="Ye,Hao" w:date="2021-03-24T16:42:00Z">
        <w:r w:rsidR="004C4B1F">
          <w:rPr>
            <w:rFonts w:asciiTheme="majorHAnsi" w:eastAsia="Times New Roman" w:hAnsiTheme="majorHAnsi" w:cstheme="majorHAnsi"/>
          </w:rPr>
          <w:t>Thus, we can determine</w:t>
        </w:r>
      </w:ins>
      <w:ins w:id="689" w:author="Ye,Hao" w:date="2021-03-24T16:47:00Z">
        <w:del w:id="690" w:author="Renata M. Diaz" w:date="2021-03-28T15:04:00Z">
          <w:r w:rsidR="00215539" w:rsidDel="00AD3992">
            <w:rPr>
              <w:rFonts w:asciiTheme="majorHAnsi" w:eastAsia="Times New Roman" w:hAnsiTheme="majorHAnsi" w:cstheme="majorHAnsi"/>
            </w:rPr>
            <w:delText>,</w:delText>
          </w:r>
        </w:del>
      </w:ins>
      <w:ins w:id="691" w:author="Ye,Hao" w:date="2021-03-24T16:42:00Z">
        <w:del w:id="692" w:author="Renata M. Diaz" w:date="2021-03-28T15:04:00Z">
          <w:r w:rsidR="004C4B1F" w:rsidDel="00AD3992">
            <w:rPr>
              <w:rFonts w:asciiTheme="majorHAnsi" w:eastAsia="Times New Roman" w:hAnsiTheme="majorHAnsi" w:cstheme="majorHAnsi"/>
            </w:rPr>
            <w:delText xml:space="preserve"> f</w:delText>
          </w:r>
        </w:del>
      </w:ins>
      <w:ins w:id="693" w:author="Ye,Hao" w:date="2021-03-24T16:39:00Z">
        <w:del w:id="694" w:author="Renata M. Diaz" w:date="2021-03-28T15:04:00Z">
          <w:r w:rsidR="004C4B1F" w:rsidDel="00AD3992">
            <w:rPr>
              <w:rFonts w:asciiTheme="majorHAnsi" w:eastAsia="Times New Roman" w:hAnsiTheme="majorHAnsi" w:cstheme="majorHAnsi"/>
            </w:rPr>
            <w:delText>rom the random integer draw</w:delText>
          </w:r>
        </w:del>
      </w:ins>
      <w:ins w:id="695" w:author="Ye,Hao" w:date="2021-03-24T16:47:00Z">
        <w:del w:id="696" w:author="Renata M. Diaz" w:date="2021-03-28T15:04:00Z">
          <w:r w:rsidR="00215539" w:rsidDel="00AD3992">
            <w:rPr>
              <w:rFonts w:asciiTheme="majorHAnsi" w:eastAsia="Times New Roman" w:hAnsiTheme="majorHAnsi" w:cstheme="majorHAnsi"/>
            </w:rPr>
            <w:delText>,</w:delText>
          </w:r>
        </w:del>
      </w:ins>
      <w:ins w:id="697" w:author="Ye,Hao" w:date="2021-03-24T16:42:00Z">
        <w:del w:id="698" w:author="Renata M. Diaz" w:date="2021-03-28T15:04:00Z">
          <w:r w:rsidR="004C4B1F" w:rsidDel="00AD3992">
            <w:rPr>
              <w:rFonts w:asciiTheme="majorHAnsi" w:eastAsia="Times New Roman" w:hAnsiTheme="majorHAnsi" w:cstheme="majorHAnsi"/>
            </w:rPr>
            <w:delText xml:space="preserve"> </w:delText>
          </w:r>
        </w:del>
      </w:ins>
      <w:ins w:id="699" w:author="Ye,Hao" w:date="2021-03-24T16:40:00Z">
        <w:del w:id="700" w:author="Renata M. Diaz" w:date="2021-03-28T15:04:00Z">
          <w:r w:rsidR="004C4B1F" w:rsidDel="00AD3992">
            <w:rPr>
              <w:rFonts w:asciiTheme="majorHAnsi" w:eastAsia="Times New Roman" w:hAnsiTheme="majorHAnsi" w:cstheme="majorHAnsi"/>
            </w:rPr>
            <w:delText>whether the corresponding partition for S = 3 and N = 7</w:delText>
          </w:r>
        </w:del>
      </w:ins>
      <w:ins w:id="701"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702" w:author="Ye,Hao" w:date="2021-03-24T16:40:00Z">
        <w:r w:rsidR="004C4B1F">
          <w:rPr>
            <w:rFonts w:asciiTheme="majorHAnsi" w:eastAsia="Times New Roman" w:hAnsiTheme="majorHAnsi" w:cstheme="majorHAnsi"/>
          </w:rPr>
          <w:t xml:space="preserve"> is in case (a)</w:t>
        </w:r>
      </w:ins>
      <w:ins w:id="703" w:author="Renata M. Diaz" w:date="2021-03-28T15:04:00Z">
        <w:r>
          <w:rPr>
            <w:rFonts w:asciiTheme="majorHAnsi" w:eastAsia="Times New Roman" w:hAnsiTheme="majorHAnsi" w:cstheme="majorHAnsi"/>
          </w:rPr>
          <w:t xml:space="preserve"> – probability ¾</w:t>
        </w:r>
      </w:ins>
      <w:ins w:id="704" w:author="Renata M. Diaz" w:date="2021-03-28T15:05:00Z">
        <w:r>
          <w:rPr>
            <w:rFonts w:asciiTheme="majorHAnsi" w:eastAsia="Times New Roman" w:hAnsiTheme="majorHAnsi" w:cstheme="majorHAnsi"/>
          </w:rPr>
          <w:t xml:space="preserve"> - o</w:t>
        </w:r>
      </w:ins>
      <w:ins w:id="705" w:author="Ye,Hao" w:date="2021-03-24T16:40:00Z">
        <w:del w:id="706"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707" w:author="Renata M. Diaz" w:date="2021-03-28T15:05:00Z">
        <w:r>
          <w:rPr>
            <w:rFonts w:asciiTheme="majorHAnsi" w:eastAsia="Times New Roman" w:hAnsiTheme="majorHAnsi" w:cstheme="majorHAnsi"/>
          </w:rPr>
          <w:t xml:space="preserve"> – probability ¼.</w:t>
        </w:r>
      </w:ins>
      <w:ins w:id="708" w:author="Ye,Hao" w:date="2021-03-24T16:40:00Z">
        <w:del w:id="709"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710" w:author="Ye,Hao" w:date="2021-03-24T16:51:00Z">
        <w:r w:rsidR="00F11571">
          <w:rPr>
            <w:rFonts w:asciiTheme="majorHAnsi" w:eastAsia="Times New Roman" w:hAnsiTheme="majorHAnsi" w:cstheme="majorHAnsi"/>
          </w:rPr>
          <w:t>I</w:t>
        </w:r>
      </w:ins>
      <w:ins w:id="711" w:author="Renata M. Diaz" w:date="2021-03-28T15:06:00Z">
        <w:r>
          <w:rPr>
            <w:rFonts w:asciiTheme="majorHAnsi" w:eastAsia="Times New Roman" w:hAnsiTheme="majorHAnsi" w:cstheme="majorHAnsi"/>
          </w:rPr>
          <w:t>f it is i</w:t>
        </w:r>
      </w:ins>
      <w:ins w:id="712" w:author="Ye,Hao" w:date="2021-03-24T16:51:00Z">
        <w:r w:rsidR="00F11571">
          <w:rPr>
            <w:rFonts w:asciiTheme="majorHAnsi" w:eastAsia="Times New Roman" w:hAnsiTheme="majorHAnsi" w:cstheme="majorHAnsi"/>
          </w:rPr>
          <w:t xml:space="preserve">n case (a), </w:t>
        </w:r>
        <w:del w:id="713" w:author="Renata M. Diaz" w:date="2021-03-28T15:07:00Z">
          <w:r w:rsidR="00F11571" w:rsidDel="00AD3992">
            <w:rPr>
              <w:rFonts w:asciiTheme="majorHAnsi" w:eastAsia="Times New Roman" w:hAnsiTheme="majorHAnsi" w:cstheme="majorHAnsi"/>
            </w:rPr>
            <w:delText>we</w:delText>
          </w:r>
        </w:del>
      </w:ins>
      <w:ins w:id="714" w:author="Renata M. Diaz" w:date="2021-03-28T15:07:00Z">
        <w:r>
          <w:rPr>
            <w:rFonts w:asciiTheme="majorHAnsi" w:eastAsia="Times New Roman" w:hAnsiTheme="majorHAnsi" w:cstheme="majorHAnsi"/>
          </w:rPr>
          <w:t>we</w:t>
        </w:r>
      </w:ins>
      <w:ins w:id="715" w:author="Ye,Hao" w:date="2021-03-24T16:51:00Z">
        <w:r w:rsidR="00F11571">
          <w:rPr>
            <w:rFonts w:asciiTheme="majorHAnsi" w:eastAsia="Times New Roman" w:hAnsiTheme="majorHAnsi" w:cstheme="majorHAnsi"/>
          </w:rPr>
          <w:t xml:space="preserve"> sample a partition for S = 2 and N = 6</w:t>
        </w:r>
      </w:ins>
      <w:ins w:id="716" w:author="Ye,Hao" w:date="2021-03-24T16:52:00Z">
        <w:r w:rsidR="00F11571">
          <w:rPr>
            <w:rFonts w:asciiTheme="majorHAnsi" w:eastAsia="Times New Roman" w:hAnsiTheme="majorHAnsi" w:cstheme="majorHAnsi"/>
          </w:rPr>
          <w:t xml:space="preserve"> and then add a species with abundance equal to 1; </w:t>
        </w:r>
        <w:del w:id="717" w:author="Renata M. Diaz" w:date="2021-03-28T15:10:00Z">
          <w:r w:rsidR="00F11571" w:rsidDel="0028267D">
            <w:rPr>
              <w:rFonts w:asciiTheme="majorHAnsi" w:eastAsia="Times New Roman" w:hAnsiTheme="majorHAnsi" w:cstheme="majorHAnsi"/>
            </w:rPr>
            <w:delText>in</w:delText>
          </w:r>
        </w:del>
      </w:ins>
      <w:ins w:id="718" w:author="Renata M. Diaz" w:date="2021-03-28T15:10:00Z">
        <w:r w:rsidR="0028267D">
          <w:rPr>
            <w:rFonts w:asciiTheme="majorHAnsi" w:eastAsia="Times New Roman" w:hAnsiTheme="majorHAnsi" w:cstheme="majorHAnsi"/>
          </w:rPr>
          <w:t>if it is in</w:t>
        </w:r>
      </w:ins>
      <w:ins w:id="719" w:author="Ye,Hao" w:date="2021-03-24T16:52:00Z">
        <w:r w:rsidR="00F11571">
          <w:rPr>
            <w:rFonts w:asciiTheme="majorHAnsi" w:eastAsia="Times New Roman" w:hAnsiTheme="majorHAnsi" w:cstheme="majorHAnsi"/>
          </w:rPr>
          <w:t xml:space="preserve"> case</w:t>
        </w:r>
      </w:ins>
      <w:ins w:id="720" w:author="Renata M. Diaz" w:date="2021-03-28T15:11:00Z">
        <w:r w:rsidR="0032675C">
          <w:rPr>
            <w:rFonts w:asciiTheme="majorHAnsi" w:eastAsia="Times New Roman" w:hAnsiTheme="majorHAnsi" w:cstheme="majorHAnsi"/>
          </w:rPr>
          <w:t xml:space="preserve"> </w:t>
        </w:r>
      </w:ins>
      <w:ins w:id="721"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722" w:author="Ye,Hao" w:date="2021-03-24T16:53:00Z">
        <w:r w:rsidR="00F11571">
          <w:rPr>
            <w:rFonts w:asciiTheme="majorHAnsi" w:eastAsia="Times New Roman" w:hAnsiTheme="majorHAnsi" w:cstheme="majorHAnsi"/>
          </w:rPr>
          <w:t xml:space="preserve">use the recurrence relation to transform the problem of sampling from a large feasible into the problem of sampling from a smaller, different feasible set, until a partition is uniquely determined, and some back-transformation </w:t>
        </w:r>
      </w:ins>
      <w:ins w:id="723" w:author="Ye,Hao" w:date="2021-03-24T16:54:00Z">
        <w:r w:rsidR="00F11571">
          <w:rPr>
            <w:rFonts w:asciiTheme="majorHAnsi" w:eastAsia="Times New Roman" w:hAnsiTheme="majorHAnsi" w:cstheme="majorHAnsi"/>
          </w:rPr>
          <w:t>yields a unique partition for the feasible set of interest.</w:t>
        </w:r>
      </w:ins>
      <w:ins w:id="724" w:author="Ye,Hao" w:date="2021-03-24T16:42:00Z">
        <w:r w:rsidR="004C4B1F">
          <w:rPr>
            <w:rFonts w:asciiTheme="majorHAnsi" w:eastAsia="Times New Roman" w:hAnsiTheme="majorHAnsi" w:cstheme="majorHAnsi"/>
          </w:rPr>
          <w:t xml:space="preserve"> A detailed description of the algorithm</w:t>
        </w:r>
      </w:ins>
      <w:ins w:id="725" w:author="Ye,Hao" w:date="2021-03-24T16:55:00Z">
        <w:r w:rsidR="006E6447">
          <w:rPr>
            <w:rFonts w:asciiTheme="majorHAnsi" w:eastAsia="Times New Roman" w:hAnsiTheme="majorHAnsi" w:cstheme="majorHAnsi"/>
          </w:rPr>
          <w:t xml:space="preserve"> we use</w:t>
        </w:r>
      </w:ins>
      <w:ins w:id="726" w:author="Ye,Hao" w:date="2021-03-24T16:43:00Z">
        <w:r w:rsidR="004C4B1F">
          <w:rPr>
            <w:rFonts w:asciiTheme="majorHAnsi" w:eastAsia="Times New Roman" w:hAnsiTheme="majorHAnsi" w:cstheme="majorHAnsi"/>
          </w:rPr>
          <w:t xml:space="preserve">, </w:t>
        </w:r>
      </w:ins>
      <w:ins w:id="727" w:author="Ye,Hao" w:date="2021-03-24T16:55:00Z">
        <w:r w:rsidR="006E6447">
          <w:rPr>
            <w:rFonts w:asciiTheme="majorHAnsi" w:eastAsia="Times New Roman" w:hAnsiTheme="majorHAnsi" w:cstheme="majorHAnsi"/>
          </w:rPr>
          <w:t>based on</w:t>
        </w:r>
      </w:ins>
      <w:ins w:id="728"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729" w:author="Ye,Hao" w:date="2021-03-24T16:55:00Z">
        <w:r w:rsidR="006E6447">
          <w:rPr>
            <w:rFonts w:asciiTheme="majorHAnsi" w:eastAsia="Times New Roman" w:hAnsiTheme="majorHAnsi" w:cstheme="majorHAnsi"/>
          </w:rPr>
          <w:t xml:space="preserve">is </w:t>
        </w:r>
      </w:ins>
      <w:ins w:id="730"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731" w:author="Ye,Hao" w:date="2021-03-24T16:43:00Z">
        <w:r w:rsidR="004C4B1F">
          <w:rPr>
            <w:rFonts w:asciiTheme="majorHAnsi" w:eastAsia="Times New Roman" w:hAnsiTheme="majorHAnsi" w:cstheme="majorHAnsi"/>
          </w:rPr>
          <w:t xml:space="preserve"> </w:t>
        </w:r>
      </w:ins>
      <w:ins w:id="732"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733" w:author="Ye,Hao" w:date="2021-03-24T16:43:00Z">
        <w:r w:rsidR="004C4B1F">
          <w:rPr>
            <w:rFonts w:asciiTheme="majorHAnsi" w:eastAsia="Times New Roman" w:hAnsiTheme="majorHAnsi" w:cstheme="majorHAnsi"/>
          </w:rPr>
          <w:t>.</w:t>
        </w:r>
      </w:ins>
      <w:del w:id="734" w:author="Ye,Hao" w:date="2021-03-24T15:53:00Z">
        <w:r w:rsidR="00993347" w:rsidDel="00C63FE6">
          <w:rPr>
            <w:rFonts w:asciiTheme="majorHAnsi" w:eastAsia="Times New Roman" w:hAnsiTheme="majorHAnsi" w:cstheme="majorHAnsi"/>
          </w:rPr>
          <w:delText xml:space="preserve"> </w:delText>
        </w:r>
      </w:del>
      <w:del w:id="735"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736" w:author="Renata M. Diaz" w:date="2021-03-19T17:36:00Z">
        <w:del w:id="737" w:author="Ye,Hao" w:date="2021-03-24T16:43:00Z">
          <w:r w:rsidR="000C22F2" w:rsidDel="004C4B1F">
            <w:rPr>
              <w:rFonts w:asciiTheme="majorHAnsi" w:eastAsia="Times New Roman" w:hAnsiTheme="majorHAnsi" w:cstheme="majorHAnsi"/>
            </w:rPr>
            <w:delText>2</w:delText>
          </w:r>
        </w:del>
      </w:ins>
      <w:del w:id="738"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 baselines</w:t>
      </w:r>
    </w:p>
    <w:p w14:paraId="292ECAF2" w14:textId="77777777" w:rsidR="0058590F" w:rsidRDefault="008E3098" w:rsidP="00021897">
      <w:pPr>
        <w:spacing w:line="480" w:lineRule="auto"/>
        <w:rPr>
          <w:ins w:id="739" w:author="Renata M. Diaz" w:date="2021-03-15T15:08:00Z"/>
          <w:rFonts w:asciiTheme="majorHAnsi" w:eastAsia="Times New Roman" w:hAnsiTheme="majorHAnsi" w:cstheme="majorHAnsi"/>
        </w:rPr>
      </w:pPr>
      <w:ins w:id="740" w:author="Renata M. Diaz" w:date="2021-03-09T17:36:00Z">
        <w:r>
          <w:rPr>
            <w:rFonts w:asciiTheme="majorHAnsi" w:eastAsia="Times New Roman" w:hAnsiTheme="majorHAnsi" w:cstheme="majorHAnsi"/>
          </w:rPr>
          <w:t xml:space="preserve">For an overall </w:t>
        </w:r>
      </w:ins>
      <w:ins w:id="741" w:author="Renata M. Diaz" w:date="2021-03-09T14:04:00Z">
        <w:r w:rsidR="004F3FF8">
          <w:rPr>
            <w:rFonts w:asciiTheme="majorHAnsi" w:eastAsia="Times New Roman" w:hAnsiTheme="majorHAnsi" w:cstheme="majorHAnsi"/>
          </w:rPr>
          <w:t>comparis</w:t>
        </w:r>
      </w:ins>
      <w:ins w:id="742"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743" w:author="Renata M. Diaz" w:date="2021-03-15T14:59:00Z">
        <w:r w:rsidR="00494C2E">
          <w:rPr>
            <w:rFonts w:asciiTheme="majorHAnsi" w:eastAsia="Times New Roman" w:hAnsiTheme="majorHAnsi" w:cstheme="majorHAnsi"/>
          </w:rPr>
          <w:t>dis</w:t>
        </w:r>
      </w:ins>
      <w:ins w:id="744"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745" w:author="Renata M. Diaz" w:date="2021-03-09T14:06:00Z">
        <w:r w:rsidR="004F3FF8">
          <w:rPr>
            <w:rFonts w:asciiTheme="majorHAnsi" w:eastAsia="Times New Roman" w:hAnsiTheme="majorHAnsi" w:cstheme="majorHAnsi"/>
          </w:rPr>
          <w:t>d</w:t>
        </w:r>
      </w:ins>
      <w:ins w:id="746" w:author="Renata M. Diaz" w:date="2021-03-09T14:05:00Z">
        <w:r w:rsidR="004F3FF8">
          <w:rPr>
            <w:rFonts w:asciiTheme="majorHAnsi" w:eastAsia="Times New Roman" w:hAnsiTheme="majorHAnsi" w:cstheme="majorHAnsi"/>
          </w:rPr>
          <w:t xml:space="preserve"> this to the degree of </w:t>
        </w:r>
      </w:ins>
      <w:ins w:id="747" w:author="Renata M. Diaz" w:date="2021-03-10T14:28:00Z">
        <w:r w:rsidR="00CD6413">
          <w:rPr>
            <w:rFonts w:asciiTheme="majorHAnsi" w:eastAsia="Times New Roman" w:hAnsiTheme="majorHAnsi" w:cstheme="majorHAnsi"/>
          </w:rPr>
          <w:t>dis</w:t>
        </w:r>
      </w:ins>
      <w:ins w:id="748" w:author="Renata M. Diaz" w:date="2021-03-09T14:05:00Z">
        <w:r w:rsidR="004F3FF8">
          <w:rPr>
            <w:rFonts w:asciiTheme="majorHAnsi" w:eastAsia="Times New Roman" w:hAnsiTheme="majorHAnsi" w:cstheme="majorHAnsi"/>
          </w:rPr>
          <w:t xml:space="preserve">similarity between </w:t>
        </w:r>
      </w:ins>
      <w:ins w:id="749" w:author="Renata M. Diaz" w:date="2021-03-09T14:12:00Z">
        <w:r w:rsidR="009F110E">
          <w:rPr>
            <w:rFonts w:asciiTheme="majorHAnsi" w:eastAsia="Times New Roman" w:hAnsiTheme="majorHAnsi" w:cstheme="majorHAnsi"/>
          </w:rPr>
          <w:t>random samples from</w:t>
        </w:r>
      </w:ins>
      <w:ins w:id="750" w:author="Renata M. Diaz" w:date="2021-03-09T14:06:00Z">
        <w:r w:rsidR="004F3FF8">
          <w:rPr>
            <w:rFonts w:asciiTheme="majorHAnsi" w:eastAsia="Times New Roman" w:hAnsiTheme="majorHAnsi" w:cstheme="majorHAnsi"/>
          </w:rPr>
          <w:t xml:space="preserve"> the feasible set and the central tendency</w:t>
        </w:r>
      </w:ins>
      <w:ins w:id="751"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752"/>
        <w:r w:rsidR="004C14B9">
          <w:rPr>
            <w:rFonts w:asciiTheme="majorHAnsi" w:eastAsia="Times New Roman" w:hAnsiTheme="majorHAnsi" w:cstheme="majorHAnsi"/>
          </w:rPr>
          <w:t>2013</w:t>
        </w:r>
        <w:commentRangeEnd w:id="752"/>
        <w:r w:rsidR="00742D81">
          <w:rPr>
            <w:rStyle w:val="CommentReference"/>
          </w:rPr>
          <w:commentReference w:id="752"/>
        </w:r>
        <w:r w:rsidR="004C14B9">
          <w:rPr>
            <w:rFonts w:asciiTheme="majorHAnsi" w:eastAsia="Times New Roman" w:hAnsiTheme="majorHAnsi" w:cstheme="majorHAnsi"/>
          </w:rPr>
          <w:t>)</w:t>
        </w:r>
      </w:ins>
      <w:ins w:id="753" w:author="Renata M. Diaz" w:date="2021-03-09T14:06:00Z">
        <w:r w:rsidR="004F3FF8">
          <w:rPr>
            <w:rFonts w:asciiTheme="majorHAnsi" w:eastAsia="Times New Roman" w:hAnsiTheme="majorHAnsi" w:cstheme="majorHAnsi"/>
          </w:rPr>
          <w:t xml:space="preserve">. </w:t>
        </w:r>
      </w:ins>
      <w:ins w:id="754" w:author="Renata M. Diaz" w:date="2021-03-09T17:39:00Z">
        <w:r w:rsidR="00245A3F">
          <w:rPr>
            <w:rFonts w:asciiTheme="majorHAnsi" w:eastAsia="Times New Roman" w:hAnsiTheme="majorHAnsi" w:cstheme="majorHAnsi"/>
          </w:rPr>
          <w:t xml:space="preserve">If </w:t>
        </w:r>
      </w:ins>
      <w:ins w:id="755" w:author="Renata M. Diaz" w:date="2021-03-09T17:40:00Z">
        <w:r w:rsidR="00245A3F">
          <w:rPr>
            <w:rFonts w:asciiTheme="majorHAnsi" w:eastAsia="Times New Roman" w:hAnsiTheme="majorHAnsi" w:cstheme="majorHAnsi"/>
          </w:rPr>
          <w:t>all SADs in a feasible set are equal</w:t>
        </w:r>
      </w:ins>
      <w:ins w:id="756"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757"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758" w:author="Renata M. Diaz" w:date="2021-03-09T17:18:00Z">
        <w:r w:rsidR="000E7651">
          <w:rPr>
            <w:rFonts w:asciiTheme="majorHAnsi" w:eastAsia="Times New Roman" w:hAnsiTheme="majorHAnsi" w:cstheme="majorHAnsi"/>
          </w:rPr>
          <w:t xml:space="preserve">We defined the degree of </w:t>
        </w:r>
      </w:ins>
      <w:ins w:id="759" w:author="Renata M. Diaz" w:date="2021-03-10T14:28:00Z">
        <w:r w:rsidR="00CD6413">
          <w:rPr>
            <w:rFonts w:asciiTheme="majorHAnsi" w:eastAsia="Times New Roman" w:hAnsiTheme="majorHAnsi" w:cstheme="majorHAnsi"/>
          </w:rPr>
          <w:t>dis</w:t>
        </w:r>
      </w:ins>
      <w:ins w:id="760" w:author="Renata M. Diaz" w:date="2021-03-09T17:18:00Z">
        <w:r w:rsidR="000E7651">
          <w:rPr>
            <w:rFonts w:asciiTheme="majorHAnsi" w:eastAsia="Times New Roman" w:hAnsiTheme="majorHAnsi" w:cstheme="majorHAnsi"/>
          </w:rPr>
          <w:t xml:space="preserve">similarity between two SADs </w:t>
        </w:r>
      </w:ins>
      <w:ins w:id="761" w:author="Renata M. Diaz" w:date="2021-03-15T15:04:00Z">
        <w:r w:rsidR="00E9400A">
          <w:rPr>
            <w:rFonts w:asciiTheme="majorHAnsi" w:eastAsia="Times New Roman" w:hAnsiTheme="majorHAnsi" w:cstheme="majorHAnsi"/>
          </w:rPr>
          <w:t xml:space="preserve">with the same S and N </w:t>
        </w:r>
      </w:ins>
      <w:ins w:id="762" w:author="Renata M. Diaz" w:date="2021-03-09T17:18:00Z">
        <w:r w:rsidR="000E7651">
          <w:rPr>
            <w:rFonts w:asciiTheme="majorHAnsi" w:eastAsia="Times New Roman" w:hAnsiTheme="majorHAnsi" w:cstheme="majorHAnsi"/>
          </w:rPr>
          <w:t xml:space="preserve">as </w:t>
        </w:r>
      </w:ins>
      <w:ins w:id="763"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764"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765" w:author="Renata M. Diaz" w:date="2021-03-15T15:08:00Z"/>
          <w:rFonts w:asciiTheme="majorHAnsi" w:eastAsia="Times New Roman" w:hAnsiTheme="majorHAnsi" w:cstheme="majorHAnsi"/>
        </w:rPr>
      </w:pPr>
      <m:oMath>
        <m:r>
          <w:ins w:id="766" w:author="Renata M. Diaz" w:date="2021-03-15T15:05:00Z">
            <w:rPr>
              <w:rFonts w:ascii="Cambria Math" w:eastAsia="Times New Roman" w:hAnsi="Cambria Math" w:cstheme="majorHAnsi"/>
            </w:rPr>
            <m:t xml:space="preserve">1- </m:t>
          </w:ins>
        </m:r>
        <m:f>
          <m:fPr>
            <m:ctrlPr>
              <w:ins w:id="767" w:author="Renata M. Diaz" w:date="2021-03-15T15:08:00Z">
                <w:rPr>
                  <w:rFonts w:ascii="Cambria Math" w:eastAsia="Times New Roman" w:hAnsi="Cambria Math" w:cstheme="majorHAnsi"/>
                  <w:i/>
                </w:rPr>
              </w:ins>
            </m:ctrlPr>
          </m:fPr>
          <m:num>
            <m:nary>
              <m:naryPr>
                <m:chr m:val="∑"/>
                <m:limLoc m:val="undOvr"/>
                <m:ctrlPr>
                  <w:ins w:id="768" w:author="Renata M. Diaz" w:date="2021-03-15T15:08:00Z">
                    <w:rPr>
                      <w:rFonts w:ascii="Cambria Math" w:eastAsia="Times New Roman" w:hAnsi="Cambria Math" w:cstheme="majorHAnsi"/>
                      <w:i/>
                    </w:rPr>
                  </w:ins>
                </m:ctrlPr>
              </m:naryPr>
              <m:sub>
                <m:r>
                  <w:ins w:id="769" w:author="Renata M. Diaz" w:date="2021-03-15T15:08:00Z">
                    <w:rPr>
                      <w:rFonts w:ascii="Cambria Math" w:eastAsia="Times New Roman" w:hAnsi="Cambria Math" w:cstheme="majorHAnsi"/>
                    </w:rPr>
                    <m:t>i=1</m:t>
                  </w:ins>
                </m:r>
              </m:sub>
              <m:sup>
                <m:r>
                  <w:ins w:id="770" w:author="Renata M. Diaz" w:date="2021-03-15T15:08:00Z">
                    <w:rPr>
                      <w:rFonts w:ascii="Cambria Math" w:eastAsia="Times New Roman" w:hAnsi="Cambria Math" w:cstheme="majorHAnsi"/>
                    </w:rPr>
                    <m:t>S</m:t>
                  </w:ins>
                </m:r>
              </m:sup>
              <m:e>
                <m:d>
                  <m:dPr>
                    <m:begChr m:val="|"/>
                    <m:endChr m:val="|"/>
                    <m:ctrlPr>
                      <w:ins w:id="771" w:author="Renata M. Diaz" w:date="2021-03-15T15:08:00Z">
                        <w:rPr>
                          <w:rFonts w:ascii="Cambria Math" w:eastAsia="Times New Roman" w:hAnsi="Cambria Math" w:cstheme="majorHAnsi"/>
                          <w:i/>
                        </w:rPr>
                      </w:ins>
                    </m:ctrlPr>
                  </m:dPr>
                  <m:e>
                    <m:sSub>
                      <m:sSubPr>
                        <m:ctrlPr>
                          <w:ins w:id="772" w:author="Renata M. Diaz" w:date="2021-03-15T15:08:00Z">
                            <w:rPr>
                              <w:rFonts w:ascii="Cambria Math" w:eastAsia="Times New Roman" w:hAnsi="Cambria Math" w:cstheme="majorHAnsi"/>
                              <w:i/>
                            </w:rPr>
                          </w:ins>
                        </m:ctrlPr>
                      </m:sSubPr>
                      <m:e>
                        <m:r>
                          <w:ins w:id="773" w:author="Renata M. Diaz" w:date="2021-03-15T15:08:00Z">
                            <w:rPr>
                              <w:rFonts w:ascii="Cambria Math" w:eastAsia="Times New Roman" w:hAnsi="Cambria Math" w:cstheme="majorHAnsi"/>
                            </w:rPr>
                            <m:t>n1</m:t>
                          </w:ins>
                        </m:r>
                      </m:e>
                      <m:sub>
                        <m:r>
                          <w:ins w:id="774" w:author="Renata M. Diaz" w:date="2021-03-15T15:08:00Z">
                            <w:rPr>
                              <w:rFonts w:ascii="Cambria Math" w:eastAsia="Times New Roman" w:hAnsi="Cambria Math" w:cstheme="majorHAnsi"/>
                            </w:rPr>
                            <m:t>i</m:t>
                          </w:ins>
                        </m:r>
                      </m:sub>
                    </m:sSub>
                    <m:r>
                      <w:ins w:id="775" w:author="Renata M. Diaz" w:date="2021-03-15T15:08:00Z">
                        <w:rPr>
                          <w:rFonts w:ascii="Cambria Math" w:eastAsia="Times New Roman" w:hAnsi="Cambria Math" w:cstheme="majorHAnsi"/>
                        </w:rPr>
                        <m:t xml:space="preserve">- </m:t>
                      </w:ins>
                    </m:r>
                    <m:sSub>
                      <m:sSubPr>
                        <m:ctrlPr>
                          <w:ins w:id="776" w:author="Renata M. Diaz" w:date="2021-03-15T15:08:00Z">
                            <w:rPr>
                              <w:rFonts w:ascii="Cambria Math" w:eastAsia="Times New Roman" w:hAnsi="Cambria Math" w:cstheme="majorHAnsi"/>
                              <w:i/>
                            </w:rPr>
                          </w:ins>
                        </m:ctrlPr>
                      </m:sSubPr>
                      <m:e>
                        <m:r>
                          <w:ins w:id="777" w:author="Renata M. Diaz" w:date="2021-03-15T15:08:00Z">
                            <w:rPr>
                              <w:rFonts w:ascii="Cambria Math" w:eastAsia="Times New Roman" w:hAnsi="Cambria Math" w:cstheme="majorHAnsi"/>
                            </w:rPr>
                            <m:t>n2</m:t>
                          </w:ins>
                        </m:r>
                      </m:e>
                      <m:sub>
                        <m:r>
                          <w:ins w:id="778" w:author="Renata M. Diaz" w:date="2021-03-15T15:08:00Z">
                            <w:rPr>
                              <w:rFonts w:ascii="Cambria Math" w:eastAsia="Times New Roman" w:hAnsi="Cambria Math" w:cstheme="majorHAnsi"/>
                            </w:rPr>
                            <m:t>i</m:t>
                          </w:ins>
                        </m:r>
                      </m:sub>
                    </m:sSub>
                  </m:e>
                </m:d>
              </m:e>
            </m:nary>
          </m:num>
          <m:den>
            <m:r>
              <w:ins w:id="779" w:author="Renata M. Diaz" w:date="2021-03-15T15:08:00Z">
                <w:rPr>
                  <w:rFonts w:ascii="Cambria Math" w:eastAsia="Times New Roman" w:hAnsi="Cambria Math" w:cstheme="majorHAnsi"/>
                </w:rPr>
                <m:t>2N</m:t>
              </w:ins>
            </m:r>
          </m:den>
        </m:f>
      </m:oMath>
      <w:ins w:id="780" w:author="Renata M. Diaz" w:date="2021-03-15T15:03:00Z">
        <w:r w:rsidR="00E9400A">
          <w:rPr>
            <w:rFonts w:asciiTheme="majorHAnsi" w:eastAsia="Times New Roman" w:hAnsiTheme="majorHAnsi" w:cstheme="majorHAnsi"/>
          </w:rPr>
          <w:t xml:space="preserve"> </w:t>
        </w:r>
      </w:ins>
    </w:p>
    <w:p w14:paraId="5C94F264" w14:textId="3A0E287B" w:rsidR="004F3FF8" w:rsidRDefault="0058590F" w:rsidP="00021897">
      <w:pPr>
        <w:spacing w:line="480" w:lineRule="auto"/>
        <w:rPr>
          <w:ins w:id="781" w:author="Renata M. Diaz" w:date="2021-03-09T14:04:00Z"/>
          <w:rFonts w:asciiTheme="majorHAnsi" w:eastAsia="Times New Roman" w:hAnsiTheme="majorHAnsi" w:cstheme="majorHAnsi"/>
        </w:rPr>
      </w:pPr>
      <w:ins w:id="782" w:author="Renata M. Diaz" w:date="2021-03-15T15:08:00Z">
        <w:r>
          <w:rPr>
            <w:rFonts w:asciiTheme="majorHAnsi" w:eastAsia="Times New Roman" w:hAnsiTheme="majorHAnsi" w:cstheme="majorHAnsi"/>
          </w:rPr>
          <w:t xml:space="preserve">where </w:t>
        </w:r>
      </w:ins>
      <w:ins w:id="783"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784"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785" w:author="Renata M. Diaz" w:date="2021-03-09T17:19:00Z">
        <w:r w:rsidR="000E7651">
          <w:rPr>
            <w:rFonts w:asciiTheme="majorHAnsi" w:eastAsia="Times New Roman" w:hAnsiTheme="majorHAnsi" w:cstheme="majorHAnsi"/>
          </w:rPr>
          <w:t>.</w:t>
        </w:r>
      </w:ins>
      <w:ins w:id="786" w:author="Renata M. Diaz" w:date="2021-03-15T15:04:00Z">
        <w:r w:rsidR="00E9400A">
          <w:rPr>
            <w:rFonts w:asciiTheme="majorHAnsi" w:eastAsia="Times New Roman" w:hAnsiTheme="majorHAnsi" w:cstheme="majorHAnsi"/>
          </w:rPr>
          <w:t xml:space="preserve"> This</w:t>
        </w:r>
      </w:ins>
      <w:ins w:id="787" w:author="Renata M. Diaz" w:date="2021-03-09T17:20:00Z">
        <w:r w:rsidR="000E7651">
          <w:rPr>
            <w:rFonts w:asciiTheme="majorHAnsi" w:eastAsia="Times New Roman" w:hAnsiTheme="majorHAnsi" w:cstheme="majorHAnsi"/>
          </w:rPr>
          <w:t xml:space="preserve"> value ranges from 0 to 1, with 1 being high </w:t>
        </w:r>
      </w:ins>
      <w:ins w:id="788" w:author="Renata M. Diaz" w:date="2021-03-10T14:29:00Z">
        <w:r w:rsidR="002F63CE">
          <w:rPr>
            <w:rFonts w:asciiTheme="majorHAnsi" w:eastAsia="Times New Roman" w:hAnsiTheme="majorHAnsi" w:cstheme="majorHAnsi"/>
          </w:rPr>
          <w:t>dis</w:t>
        </w:r>
      </w:ins>
      <w:ins w:id="789" w:author="Renata M. Diaz" w:date="2021-03-09T17:20:00Z">
        <w:r w:rsidR="000E7651">
          <w:rPr>
            <w:rFonts w:asciiTheme="majorHAnsi" w:eastAsia="Times New Roman" w:hAnsiTheme="majorHAnsi" w:cstheme="majorHAnsi"/>
          </w:rPr>
          <w:t>similarity. Unlike an R-squared</w:t>
        </w:r>
      </w:ins>
      <w:ins w:id="790" w:author="Renata M. Diaz" w:date="2021-03-09T17:21:00Z">
        <w:r w:rsidR="000E7651">
          <w:rPr>
            <w:rFonts w:asciiTheme="majorHAnsi" w:eastAsia="Times New Roman" w:hAnsiTheme="majorHAnsi" w:cstheme="majorHAnsi"/>
          </w:rPr>
          <w:t xml:space="preserve"> or coefficient of determination</w:t>
        </w:r>
      </w:ins>
      <w:ins w:id="791" w:author="Renata M. Diaz" w:date="2021-03-09T17:20:00Z">
        <w:r w:rsidR="000E7651">
          <w:rPr>
            <w:rFonts w:asciiTheme="majorHAnsi" w:eastAsia="Times New Roman" w:hAnsiTheme="majorHAnsi" w:cstheme="majorHAnsi"/>
          </w:rPr>
          <w:t xml:space="preserve">, it </w:t>
        </w:r>
      </w:ins>
      <w:ins w:id="792" w:author="Renata M. Diaz" w:date="2021-03-15T15:10:00Z">
        <w:r w:rsidR="005A2FB9">
          <w:rPr>
            <w:rFonts w:asciiTheme="majorHAnsi" w:eastAsia="Times New Roman" w:hAnsiTheme="majorHAnsi" w:cstheme="majorHAnsi"/>
          </w:rPr>
          <w:t>is never</w:t>
        </w:r>
      </w:ins>
      <w:ins w:id="793" w:author="Renata M. Diaz" w:date="2021-03-09T17:21:00Z">
        <w:r w:rsidR="000E7651">
          <w:rPr>
            <w:rFonts w:asciiTheme="majorHAnsi" w:eastAsia="Times New Roman" w:hAnsiTheme="majorHAnsi" w:cstheme="majorHAnsi"/>
          </w:rPr>
          <w:t xml:space="preserve"> negative and does not depend on which SAD is considered the “</w:t>
        </w:r>
      </w:ins>
      <w:ins w:id="794" w:author="Renata M. Diaz" w:date="2021-03-11T11:21:00Z">
        <w:r w:rsidR="006F3E31">
          <w:rPr>
            <w:rFonts w:asciiTheme="majorHAnsi" w:eastAsia="Times New Roman" w:hAnsiTheme="majorHAnsi" w:cstheme="majorHAnsi"/>
          </w:rPr>
          <w:t>reference</w:t>
        </w:r>
      </w:ins>
      <w:ins w:id="795" w:author="Renata M. Diaz" w:date="2021-03-09T17:21:00Z">
        <w:r w:rsidR="000E7651">
          <w:rPr>
            <w:rFonts w:asciiTheme="majorHAnsi" w:eastAsia="Times New Roman" w:hAnsiTheme="majorHAnsi" w:cstheme="majorHAnsi"/>
          </w:rPr>
          <w:t>” or “</w:t>
        </w:r>
      </w:ins>
      <w:ins w:id="796" w:author="Renata M. Diaz" w:date="2021-03-11T11:21:00Z">
        <w:r w:rsidR="006F3E31">
          <w:rPr>
            <w:rFonts w:asciiTheme="majorHAnsi" w:eastAsia="Times New Roman" w:hAnsiTheme="majorHAnsi" w:cstheme="majorHAnsi"/>
          </w:rPr>
          <w:t>comparison</w:t>
        </w:r>
      </w:ins>
      <w:ins w:id="797" w:author="Renata M. Diaz" w:date="2021-03-09T17:21:00Z">
        <w:r w:rsidR="000E7651">
          <w:rPr>
            <w:rFonts w:asciiTheme="majorHAnsi" w:eastAsia="Times New Roman" w:hAnsiTheme="majorHAnsi" w:cstheme="majorHAnsi"/>
          </w:rPr>
          <w:t xml:space="preserve">” </w:t>
        </w:r>
      </w:ins>
      <w:ins w:id="798" w:author="Renata M. Diaz" w:date="2021-03-09T17:35:00Z">
        <w:r w:rsidR="00293EC7">
          <w:rPr>
            <w:rFonts w:asciiTheme="majorHAnsi" w:eastAsia="Times New Roman" w:hAnsiTheme="majorHAnsi" w:cstheme="majorHAnsi"/>
          </w:rPr>
          <w:t>sample</w:t>
        </w:r>
      </w:ins>
      <w:ins w:id="799" w:author="Renata M. Diaz" w:date="2021-03-09T17:22:00Z">
        <w:r w:rsidR="000E7651">
          <w:rPr>
            <w:rFonts w:asciiTheme="majorHAnsi" w:eastAsia="Times New Roman" w:hAnsiTheme="majorHAnsi" w:cstheme="majorHAnsi"/>
          </w:rPr>
          <w:t xml:space="preserve">. We used this </w:t>
        </w:r>
      </w:ins>
      <w:ins w:id="800" w:author="Renata M. Diaz" w:date="2021-03-10T14:29:00Z">
        <w:r w:rsidR="002F63CE">
          <w:rPr>
            <w:rFonts w:asciiTheme="majorHAnsi" w:eastAsia="Times New Roman" w:hAnsiTheme="majorHAnsi" w:cstheme="majorHAnsi"/>
          </w:rPr>
          <w:t>dis</w:t>
        </w:r>
      </w:ins>
      <w:ins w:id="801" w:author="Renata M. Diaz" w:date="2021-03-09T17:22:00Z">
        <w:r w:rsidR="000E7651">
          <w:rPr>
            <w:rFonts w:asciiTheme="majorHAnsi" w:eastAsia="Times New Roman" w:hAnsiTheme="majorHAnsi" w:cstheme="majorHAnsi"/>
          </w:rPr>
          <w:t xml:space="preserve">similarity score to </w:t>
        </w:r>
      </w:ins>
      <w:ins w:id="802" w:author="Renata M. Diaz" w:date="2021-03-09T17:27:00Z">
        <w:r w:rsidR="00907FA8">
          <w:rPr>
            <w:rFonts w:asciiTheme="majorHAnsi" w:eastAsia="Times New Roman" w:hAnsiTheme="majorHAnsi" w:cstheme="majorHAnsi"/>
          </w:rPr>
          <w:t>estimate</w:t>
        </w:r>
      </w:ins>
      <w:ins w:id="803" w:author="Renata M. Diaz" w:date="2021-03-09T17:22:00Z">
        <w:r w:rsidR="000E7651">
          <w:rPr>
            <w:rFonts w:asciiTheme="majorHAnsi" w:eastAsia="Times New Roman" w:hAnsiTheme="majorHAnsi" w:cstheme="majorHAnsi"/>
          </w:rPr>
          <w:t xml:space="preserve"> the central tend</w:t>
        </w:r>
      </w:ins>
      <w:ins w:id="804" w:author="Renata M. Diaz" w:date="2021-03-09T17:23:00Z">
        <w:r w:rsidR="000E7651">
          <w:rPr>
            <w:rFonts w:asciiTheme="majorHAnsi" w:eastAsia="Times New Roman" w:hAnsiTheme="majorHAnsi" w:cstheme="majorHAnsi"/>
          </w:rPr>
          <w:t>ency of the feasible set</w:t>
        </w:r>
      </w:ins>
      <w:ins w:id="805" w:author="Renata M. Diaz" w:date="2021-03-09T17:28:00Z">
        <w:r w:rsidR="000A6C77">
          <w:rPr>
            <w:rFonts w:asciiTheme="majorHAnsi" w:eastAsia="Times New Roman" w:hAnsiTheme="majorHAnsi" w:cstheme="majorHAnsi"/>
          </w:rPr>
          <w:t>,</w:t>
        </w:r>
      </w:ins>
      <w:ins w:id="806" w:author="Renata M. Diaz" w:date="2021-03-09T17:38:00Z">
        <w:r w:rsidR="00B20CF2">
          <w:rPr>
            <w:rFonts w:asciiTheme="majorHAnsi" w:eastAsia="Times New Roman" w:hAnsiTheme="majorHAnsi" w:cstheme="majorHAnsi"/>
          </w:rPr>
          <w:t xml:space="preserve"> defined</w:t>
        </w:r>
      </w:ins>
      <w:ins w:id="807" w:author="Renata M. Diaz" w:date="2021-03-09T17:28:00Z">
        <w:r w:rsidR="000A6C77">
          <w:rPr>
            <w:rFonts w:asciiTheme="majorHAnsi" w:eastAsia="Times New Roman" w:hAnsiTheme="majorHAnsi" w:cstheme="majorHAnsi"/>
          </w:rPr>
          <w:t xml:space="preserve"> as the sample from that feasible set with the </w:t>
        </w:r>
      </w:ins>
      <w:ins w:id="808" w:author="Renata M. Diaz" w:date="2021-03-10T14:29:00Z">
        <w:r w:rsidR="003A5433">
          <w:rPr>
            <w:rFonts w:asciiTheme="majorHAnsi" w:eastAsia="Times New Roman" w:hAnsiTheme="majorHAnsi" w:cstheme="majorHAnsi"/>
          </w:rPr>
          <w:t>lowest</w:t>
        </w:r>
      </w:ins>
      <w:ins w:id="809" w:author="Renata M. Diaz" w:date="2021-03-09T17:28:00Z">
        <w:r w:rsidR="000A6C77">
          <w:rPr>
            <w:rFonts w:asciiTheme="majorHAnsi" w:eastAsia="Times New Roman" w:hAnsiTheme="majorHAnsi" w:cstheme="majorHAnsi"/>
          </w:rPr>
          <w:t xml:space="preserve"> </w:t>
        </w:r>
      </w:ins>
      <w:ins w:id="810" w:author="Renata M. Diaz" w:date="2021-03-10T14:29:00Z">
        <w:r w:rsidR="003A5433">
          <w:rPr>
            <w:rFonts w:asciiTheme="majorHAnsi" w:eastAsia="Times New Roman" w:hAnsiTheme="majorHAnsi" w:cstheme="majorHAnsi"/>
          </w:rPr>
          <w:t>dis</w:t>
        </w:r>
      </w:ins>
      <w:ins w:id="811" w:author="Renata M. Diaz" w:date="2021-03-09T17:28:00Z">
        <w:r w:rsidR="000A6C77">
          <w:rPr>
            <w:rFonts w:asciiTheme="majorHAnsi" w:eastAsia="Times New Roman" w:hAnsiTheme="majorHAnsi" w:cstheme="majorHAnsi"/>
          </w:rPr>
          <w:t>similarity to other samples</w:t>
        </w:r>
      </w:ins>
      <w:ins w:id="812" w:author="Renata M. Diaz" w:date="2021-03-09T17:23:00Z">
        <w:r w:rsidR="000E7651">
          <w:rPr>
            <w:rFonts w:asciiTheme="majorHAnsi" w:eastAsia="Times New Roman" w:hAnsiTheme="majorHAnsi" w:cstheme="majorHAnsi"/>
          </w:rPr>
          <w:t xml:space="preserve">. For a given sampled feasible set, we </w:t>
        </w:r>
      </w:ins>
      <w:ins w:id="813" w:author="Renata M. Diaz" w:date="2021-03-09T17:25:00Z">
        <w:r w:rsidR="000E7651">
          <w:rPr>
            <w:rFonts w:asciiTheme="majorHAnsi" w:eastAsia="Times New Roman" w:hAnsiTheme="majorHAnsi" w:cstheme="majorHAnsi"/>
          </w:rPr>
          <w:t xml:space="preserve">calculated the </w:t>
        </w:r>
      </w:ins>
      <w:ins w:id="814" w:author="Renata M. Diaz" w:date="2021-03-10T14:29:00Z">
        <w:r w:rsidR="00384593">
          <w:rPr>
            <w:rFonts w:asciiTheme="majorHAnsi" w:eastAsia="Times New Roman" w:hAnsiTheme="majorHAnsi" w:cstheme="majorHAnsi"/>
          </w:rPr>
          <w:t>dis</w:t>
        </w:r>
      </w:ins>
      <w:ins w:id="815" w:author="Renata M. Diaz" w:date="2021-03-09T17:25:00Z">
        <w:r w:rsidR="000E7651">
          <w:rPr>
            <w:rFonts w:asciiTheme="majorHAnsi" w:eastAsia="Times New Roman" w:hAnsiTheme="majorHAnsi" w:cstheme="majorHAnsi"/>
          </w:rPr>
          <w:t xml:space="preserve">similarity </w:t>
        </w:r>
      </w:ins>
      <w:ins w:id="816" w:author="Renata M. Diaz" w:date="2021-03-09T17:26:00Z">
        <w:r w:rsidR="000E7651">
          <w:rPr>
            <w:rFonts w:asciiTheme="majorHAnsi" w:eastAsia="Times New Roman" w:hAnsiTheme="majorHAnsi" w:cstheme="majorHAnsi"/>
          </w:rPr>
          <w:t>between</w:t>
        </w:r>
      </w:ins>
      <w:ins w:id="817" w:author="Renata M. Diaz" w:date="2021-03-09T17:25:00Z">
        <w:r w:rsidR="000E7651">
          <w:rPr>
            <w:rFonts w:asciiTheme="majorHAnsi" w:eastAsia="Times New Roman" w:hAnsiTheme="majorHAnsi" w:cstheme="majorHAnsi"/>
          </w:rPr>
          <w:t xml:space="preserve"> e</w:t>
        </w:r>
      </w:ins>
      <w:ins w:id="818" w:author="Renata M. Diaz" w:date="2021-03-11T15:03:00Z">
        <w:r w:rsidR="00616911">
          <w:rPr>
            <w:rFonts w:asciiTheme="majorHAnsi" w:eastAsia="Times New Roman" w:hAnsiTheme="majorHAnsi" w:cstheme="majorHAnsi"/>
          </w:rPr>
          <w:t>very</w:t>
        </w:r>
      </w:ins>
      <w:ins w:id="819" w:author="Renata M. Diaz" w:date="2021-03-11T15:04:00Z">
        <w:r w:rsidR="00616911">
          <w:rPr>
            <w:rFonts w:asciiTheme="majorHAnsi" w:eastAsia="Times New Roman" w:hAnsiTheme="majorHAnsi" w:cstheme="majorHAnsi"/>
          </w:rPr>
          <w:t xml:space="preserve"> sample drawn from the feasible set and a random set of 5</w:t>
        </w:r>
      </w:ins>
      <w:ins w:id="820" w:author="Renata M. Diaz" w:date="2021-03-09T17:23:00Z">
        <w:r w:rsidR="000E7651">
          <w:rPr>
            <w:rFonts w:asciiTheme="majorHAnsi" w:eastAsia="Times New Roman" w:hAnsiTheme="majorHAnsi" w:cstheme="majorHAnsi"/>
          </w:rPr>
          <w:t>00 other samples</w:t>
        </w:r>
      </w:ins>
      <w:ins w:id="821"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822"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823" w:author="Renata M. Diaz" w:date="2021-03-09T17:26:00Z">
        <w:r w:rsidR="00907FA8">
          <w:rPr>
            <w:rFonts w:asciiTheme="majorHAnsi" w:eastAsia="Times New Roman" w:hAnsiTheme="majorHAnsi" w:cstheme="majorHAnsi"/>
          </w:rPr>
          <w:t xml:space="preserve">. For each </w:t>
        </w:r>
      </w:ins>
      <w:ins w:id="824" w:author="Renata M. Diaz" w:date="2021-03-11T15:05:00Z">
        <w:r w:rsidR="0080286C">
          <w:rPr>
            <w:rFonts w:asciiTheme="majorHAnsi" w:eastAsia="Times New Roman" w:hAnsiTheme="majorHAnsi" w:cstheme="majorHAnsi"/>
          </w:rPr>
          <w:t xml:space="preserve">focal </w:t>
        </w:r>
      </w:ins>
      <w:ins w:id="825" w:author="Renata M. Diaz" w:date="2021-03-11T15:04:00Z">
        <w:r w:rsidR="003A1EC0">
          <w:rPr>
            <w:rFonts w:asciiTheme="majorHAnsi" w:eastAsia="Times New Roman" w:hAnsiTheme="majorHAnsi" w:cstheme="majorHAnsi"/>
          </w:rPr>
          <w:t>sample</w:t>
        </w:r>
      </w:ins>
      <w:ins w:id="826" w:author="Renata M. Diaz" w:date="2021-03-09T17:26:00Z">
        <w:r w:rsidR="00907FA8">
          <w:rPr>
            <w:rFonts w:asciiTheme="majorHAnsi" w:eastAsia="Times New Roman" w:hAnsiTheme="majorHAnsi" w:cstheme="majorHAnsi"/>
          </w:rPr>
          <w:t xml:space="preserve">, we calculated the mean </w:t>
        </w:r>
      </w:ins>
      <w:ins w:id="827" w:author="Renata M. Diaz" w:date="2021-03-10T14:29:00Z">
        <w:r w:rsidR="00245662">
          <w:rPr>
            <w:rFonts w:asciiTheme="majorHAnsi" w:eastAsia="Times New Roman" w:hAnsiTheme="majorHAnsi" w:cstheme="majorHAnsi"/>
          </w:rPr>
          <w:t>dis</w:t>
        </w:r>
      </w:ins>
      <w:ins w:id="828" w:author="Renata M. Diaz" w:date="2021-03-09T17:26:00Z">
        <w:r w:rsidR="00907FA8">
          <w:rPr>
            <w:rFonts w:asciiTheme="majorHAnsi" w:eastAsia="Times New Roman" w:hAnsiTheme="majorHAnsi" w:cstheme="majorHAnsi"/>
          </w:rPr>
          <w:t xml:space="preserve">similarity score over the </w:t>
        </w:r>
      </w:ins>
      <w:ins w:id="829" w:author="Renata M. Diaz" w:date="2021-03-11T15:04:00Z">
        <w:r w:rsidR="003A1EC0">
          <w:rPr>
            <w:rFonts w:asciiTheme="majorHAnsi" w:eastAsia="Times New Roman" w:hAnsiTheme="majorHAnsi" w:cstheme="majorHAnsi"/>
          </w:rPr>
          <w:t>5</w:t>
        </w:r>
      </w:ins>
      <w:ins w:id="830"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831" w:author="Renata M. Diaz" w:date="2021-03-10T14:46:00Z">
        <w:r w:rsidR="00311C60">
          <w:rPr>
            <w:rFonts w:asciiTheme="majorHAnsi" w:eastAsia="Times New Roman" w:hAnsiTheme="majorHAnsi" w:cstheme="majorHAnsi"/>
          </w:rPr>
          <w:t>appro</w:t>
        </w:r>
      </w:ins>
      <w:ins w:id="832" w:author="Renata M. Diaz" w:date="2021-03-10T14:47:00Z">
        <w:r w:rsidR="00311C60">
          <w:rPr>
            <w:rFonts w:asciiTheme="majorHAnsi" w:eastAsia="Times New Roman" w:hAnsiTheme="majorHAnsi" w:cstheme="majorHAnsi"/>
          </w:rPr>
          <w:t>ximated</w:t>
        </w:r>
      </w:ins>
      <w:ins w:id="833" w:author="Renata M. Diaz" w:date="2021-03-09T17:26:00Z">
        <w:r w:rsidR="00907FA8">
          <w:rPr>
            <w:rFonts w:asciiTheme="majorHAnsi" w:eastAsia="Times New Roman" w:hAnsiTheme="majorHAnsi" w:cstheme="majorHAnsi"/>
          </w:rPr>
          <w:t xml:space="preserve"> the central tendency to be th</w:t>
        </w:r>
      </w:ins>
      <w:ins w:id="834" w:author="Renata M. Diaz" w:date="2021-03-09T17:27:00Z">
        <w:r w:rsidR="00907FA8">
          <w:rPr>
            <w:rFonts w:asciiTheme="majorHAnsi" w:eastAsia="Times New Roman" w:hAnsiTheme="majorHAnsi" w:cstheme="majorHAnsi"/>
          </w:rPr>
          <w:t xml:space="preserve">e focal sample with the </w:t>
        </w:r>
      </w:ins>
      <w:ins w:id="835" w:author="Renata M. Diaz" w:date="2021-03-10T14:29:00Z">
        <w:r w:rsidR="00245662">
          <w:rPr>
            <w:rFonts w:asciiTheme="majorHAnsi" w:eastAsia="Times New Roman" w:hAnsiTheme="majorHAnsi" w:cstheme="majorHAnsi"/>
          </w:rPr>
          <w:t>lowest</w:t>
        </w:r>
      </w:ins>
      <w:ins w:id="836" w:author="Renata M. Diaz" w:date="2021-03-09T17:27:00Z">
        <w:r w:rsidR="00907FA8">
          <w:rPr>
            <w:rFonts w:asciiTheme="majorHAnsi" w:eastAsia="Times New Roman" w:hAnsiTheme="majorHAnsi" w:cstheme="majorHAnsi"/>
          </w:rPr>
          <w:t xml:space="preserve"> mean </w:t>
        </w:r>
      </w:ins>
      <w:ins w:id="837" w:author="Renata M. Diaz" w:date="2021-03-10T14:29:00Z">
        <w:r w:rsidR="00245662">
          <w:rPr>
            <w:rFonts w:asciiTheme="majorHAnsi" w:eastAsia="Times New Roman" w:hAnsiTheme="majorHAnsi" w:cstheme="majorHAnsi"/>
          </w:rPr>
          <w:t>dis</w:t>
        </w:r>
      </w:ins>
      <w:ins w:id="838" w:author="Renata M. Diaz" w:date="2021-03-09T17:27:00Z">
        <w:r w:rsidR="00907FA8">
          <w:rPr>
            <w:rFonts w:asciiTheme="majorHAnsi" w:eastAsia="Times New Roman" w:hAnsiTheme="majorHAnsi" w:cstheme="majorHAnsi"/>
          </w:rPr>
          <w:t xml:space="preserve">similarity. </w:t>
        </w:r>
      </w:ins>
      <w:ins w:id="839"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840" w:author="Renata M. Diaz" w:date="2021-03-09T18:09:00Z">
        <w:r w:rsidR="00CA514E">
          <w:rPr>
            <w:rFonts w:asciiTheme="majorHAnsi" w:eastAsia="Times New Roman" w:hAnsiTheme="majorHAnsi" w:cstheme="majorHAnsi"/>
          </w:rPr>
          <w:t xml:space="preserve"> </w:t>
        </w:r>
      </w:ins>
      <w:ins w:id="841"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842" w:author="Renata M. Diaz" w:date="2021-03-09T18:09:00Z">
        <w:r w:rsidR="00CA514E">
          <w:rPr>
            <w:rFonts w:asciiTheme="majorHAnsi" w:eastAsia="Times New Roman" w:hAnsiTheme="majorHAnsi" w:cstheme="majorHAnsi"/>
          </w:rPr>
          <w:lastRenderedPageBreak/>
          <w:t>statistically unlikely</w:t>
        </w:r>
      </w:ins>
      <w:ins w:id="843"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844" w:author="Renata M. Diaz" w:date="2021-03-10T14:30:00Z">
        <w:r w:rsidR="0052577B">
          <w:rPr>
            <w:rFonts w:asciiTheme="majorHAnsi" w:eastAsia="Times New Roman" w:hAnsiTheme="majorHAnsi" w:cstheme="majorHAnsi"/>
          </w:rPr>
          <w:t>dis</w:t>
        </w:r>
      </w:ins>
      <w:ins w:id="845"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846" w:author="Renata M. Diaz" w:date="2021-03-09T17:51:00Z">
        <w:r w:rsidR="00AD593E">
          <w:rPr>
            <w:rFonts w:asciiTheme="majorHAnsi" w:eastAsia="Times New Roman" w:hAnsiTheme="majorHAnsi" w:cstheme="majorHAnsi"/>
          </w:rPr>
          <w:t xml:space="preserve">calculated </w:t>
        </w:r>
      </w:ins>
      <w:ins w:id="847" w:author="Renata M. Diaz" w:date="2021-03-09T17:47:00Z">
        <w:r w:rsidR="00A92281">
          <w:rPr>
            <w:rFonts w:asciiTheme="majorHAnsi" w:eastAsia="Times New Roman" w:hAnsiTheme="majorHAnsi" w:cstheme="majorHAnsi"/>
          </w:rPr>
          <w:t xml:space="preserve">the percentile rank of the observed </w:t>
        </w:r>
      </w:ins>
      <w:ins w:id="848" w:author="Renata M. Diaz" w:date="2021-03-10T14:30:00Z">
        <w:r w:rsidR="00DC2E8B">
          <w:rPr>
            <w:rFonts w:asciiTheme="majorHAnsi" w:eastAsia="Times New Roman" w:hAnsiTheme="majorHAnsi" w:cstheme="majorHAnsi"/>
          </w:rPr>
          <w:t xml:space="preserve">dissimilarity </w:t>
        </w:r>
      </w:ins>
      <w:ins w:id="849" w:author="Renata M. Diaz" w:date="2021-03-09T17:52:00Z">
        <w:r w:rsidR="00AD593E">
          <w:rPr>
            <w:rFonts w:asciiTheme="majorHAnsi" w:eastAsia="Times New Roman" w:hAnsiTheme="majorHAnsi" w:cstheme="majorHAnsi"/>
          </w:rPr>
          <w:t>score</w:t>
        </w:r>
      </w:ins>
      <w:ins w:id="850" w:author="Renata M. Diaz" w:date="2021-03-09T17:47:00Z">
        <w:r w:rsidR="00A92281">
          <w:rPr>
            <w:rFonts w:asciiTheme="majorHAnsi" w:eastAsia="Times New Roman" w:hAnsiTheme="majorHAnsi" w:cstheme="majorHAnsi"/>
          </w:rPr>
          <w:t xml:space="preserve"> relative to the </w:t>
        </w:r>
      </w:ins>
      <w:ins w:id="851" w:author="Renata M. Diaz" w:date="2021-03-09T17:52:00Z">
        <w:r w:rsidR="00AD593E">
          <w:rPr>
            <w:rFonts w:asciiTheme="majorHAnsi" w:eastAsia="Times New Roman" w:hAnsiTheme="majorHAnsi" w:cstheme="majorHAnsi"/>
          </w:rPr>
          <w:t xml:space="preserve">distribution of </w:t>
        </w:r>
      </w:ins>
      <w:ins w:id="852" w:author="Renata M. Diaz" w:date="2021-03-10T14:30:00Z">
        <w:r w:rsidR="00DC2E8B">
          <w:rPr>
            <w:rFonts w:asciiTheme="majorHAnsi" w:eastAsia="Times New Roman" w:hAnsiTheme="majorHAnsi" w:cstheme="majorHAnsi"/>
          </w:rPr>
          <w:t xml:space="preserve">dissimilarity </w:t>
        </w:r>
      </w:ins>
      <w:ins w:id="853" w:author="Renata M. Diaz" w:date="2021-03-09T17:52:00Z">
        <w:r w:rsidR="00AD593E">
          <w:rPr>
            <w:rFonts w:asciiTheme="majorHAnsi" w:eastAsia="Times New Roman" w:hAnsiTheme="majorHAnsi" w:cstheme="majorHAnsi"/>
          </w:rPr>
          <w:t>scores from the sampled feasible set</w:t>
        </w:r>
      </w:ins>
      <w:ins w:id="854" w:author="Renata M. Diaz" w:date="2021-03-09T17:47:00Z">
        <w:r w:rsidR="00A92281">
          <w:rPr>
            <w:rFonts w:asciiTheme="majorHAnsi" w:eastAsia="Times New Roman" w:hAnsiTheme="majorHAnsi" w:cstheme="majorHAnsi"/>
          </w:rPr>
          <w:t xml:space="preserve">. </w:t>
        </w:r>
      </w:ins>
      <w:ins w:id="855"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95 means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proofErr w:type="gramStart"/>
      <w:ins w:id="856" w:author="Renata M. Diaz" w:date="2021-03-09T17:47:00Z">
        <w:r w:rsidR="00A92281">
          <w:rPr>
            <w:rFonts w:asciiTheme="majorHAnsi" w:eastAsia="Times New Roman" w:hAnsiTheme="majorHAnsi" w:cstheme="majorHAnsi"/>
          </w:rPr>
          <w:t>After</w:t>
        </w:r>
        <w:proofErr w:type="gramEnd"/>
        <w:r w:rsidR="00A92281">
          <w:rPr>
            <w:rFonts w:asciiTheme="majorHAnsi" w:eastAsia="Times New Roman" w:hAnsiTheme="majorHAnsi" w:cstheme="majorHAnsi"/>
          </w:rPr>
          <w:t xml:space="preserve">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857" w:author="Renata M. Diaz" w:date="2021-03-09T17:52:00Z">
        <w:r w:rsidR="00E95439">
          <w:rPr>
            <w:rFonts w:asciiTheme="majorHAnsi" w:eastAsia="Times New Roman" w:hAnsiTheme="majorHAnsi" w:cstheme="majorHAnsi"/>
          </w:rPr>
          <w:t>highly dissimilar from their</w:t>
        </w:r>
      </w:ins>
      <w:ins w:id="858"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859" w:author="Renata M. Diaz" w:date="2021-03-09T17:53:00Z">
        <w:r w:rsidR="00464A94">
          <w:rPr>
            <w:rFonts w:asciiTheme="majorHAnsi" w:eastAsia="Times New Roman" w:hAnsiTheme="majorHAnsi" w:cstheme="majorHAnsi"/>
          </w:rPr>
          <w:t xml:space="preserve">at </w:t>
        </w:r>
      </w:ins>
      <w:ins w:id="860" w:author="Renata M. Diaz" w:date="2021-03-10T14:30:00Z">
        <w:r w:rsidR="00245662">
          <w:rPr>
            <w:rFonts w:asciiTheme="majorHAnsi" w:eastAsia="Times New Roman" w:hAnsiTheme="majorHAnsi" w:cstheme="majorHAnsi"/>
          </w:rPr>
          <w:t>high</w:t>
        </w:r>
      </w:ins>
      <w:ins w:id="861"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862" w:author="Renata M. Diaz" w:date="2021-03-09T18:12:00Z">
        <w:r w:rsidR="00865E0C">
          <w:rPr>
            <w:rFonts w:asciiTheme="majorHAnsi" w:eastAsia="Times New Roman" w:hAnsiTheme="majorHAnsi" w:cstheme="majorHAnsi"/>
          </w:rPr>
          <w:t xml:space="preserve">We used a one-tailed 95 confidence interval </w:t>
        </w:r>
      </w:ins>
      <w:ins w:id="863" w:author="Renata M. Diaz" w:date="2021-03-09T18:13:00Z">
        <w:r w:rsidR="00865E0C">
          <w:rPr>
            <w:rFonts w:asciiTheme="majorHAnsi" w:eastAsia="Times New Roman" w:hAnsiTheme="majorHAnsi" w:cstheme="majorHAnsi"/>
          </w:rPr>
          <w:t xml:space="preserve">and tested whether the percentile values for </w:t>
        </w:r>
      </w:ins>
      <w:ins w:id="864" w:author="Renata M. Diaz" w:date="2021-03-11T11:21:00Z">
        <w:r w:rsidR="00A2050D">
          <w:rPr>
            <w:rFonts w:asciiTheme="majorHAnsi" w:eastAsia="Times New Roman" w:hAnsiTheme="majorHAnsi" w:cstheme="majorHAnsi"/>
          </w:rPr>
          <w:t xml:space="preserve">the dissimilarity scores of </w:t>
        </w:r>
      </w:ins>
      <w:ins w:id="865" w:author="Renata M. Diaz" w:date="2021-03-09T18:13:00Z">
        <w:r w:rsidR="00865E0C">
          <w:rPr>
            <w:rFonts w:asciiTheme="majorHAnsi" w:eastAsia="Times New Roman" w:hAnsiTheme="majorHAnsi" w:cstheme="majorHAnsi"/>
          </w:rPr>
          <w:t xml:space="preserve">observed SADs fell </w:t>
        </w:r>
      </w:ins>
      <w:ins w:id="866" w:author="Renata M. Diaz" w:date="2021-03-10T14:29:00Z">
        <w:r w:rsidR="00245662">
          <w:rPr>
            <w:rFonts w:asciiTheme="majorHAnsi" w:eastAsia="Times New Roman" w:hAnsiTheme="majorHAnsi" w:cstheme="majorHAnsi"/>
          </w:rPr>
          <w:t>above 9</w:t>
        </w:r>
      </w:ins>
      <w:ins w:id="867" w:author="Renata M. Diaz" w:date="2021-03-09T18:13:00Z">
        <w:r w:rsidR="00865E0C">
          <w:rPr>
            <w:rFonts w:asciiTheme="majorHAnsi" w:eastAsia="Times New Roman" w:hAnsiTheme="majorHAnsi" w:cstheme="majorHAnsi"/>
          </w:rPr>
          <w:t xml:space="preserve">5 more than </w:t>
        </w:r>
      </w:ins>
      <w:ins w:id="868" w:author="Renata M. Diaz" w:date="2021-03-09T18:14:00Z">
        <w:r w:rsidR="00865E0C">
          <w:rPr>
            <w:rFonts w:asciiTheme="majorHAnsi" w:eastAsia="Times New Roman" w:hAnsiTheme="majorHAnsi" w:cstheme="majorHAnsi"/>
          </w:rPr>
          <w:t>5% of the time</w:t>
        </w:r>
      </w:ins>
      <w:ins w:id="869" w:author="Renata M. Diaz" w:date="2021-03-11T11:33:00Z">
        <w:r w:rsidR="006D58F6">
          <w:rPr>
            <w:rFonts w:asciiTheme="majorHAnsi" w:eastAsia="Times New Roman" w:hAnsiTheme="majorHAnsi" w:cstheme="majorHAnsi"/>
          </w:rPr>
          <w:t xml:space="preserve">. Comparing percentile scores to </w:t>
        </w:r>
      </w:ins>
      <w:ins w:id="870" w:author="Renata M. Diaz" w:date="2021-03-12T18:58:00Z">
        <w:r w:rsidR="00D3536B">
          <w:rPr>
            <w:rFonts w:asciiTheme="majorHAnsi" w:eastAsia="Times New Roman" w:hAnsiTheme="majorHAnsi" w:cstheme="majorHAnsi"/>
          </w:rPr>
          <w:t xml:space="preserve">a </w:t>
        </w:r>
      </w:ins>
      <w:ins w:id="871"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872"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873"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874"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875" w:author="Renata M. Diaz" w:date="2021-03-11T11:34:00Z">
        <w:r w:rsidR="00967DC4">
          <w:rPr>
            <w:rFonts w:asciiTheme="majorHAnsi" w:eastAsia="Times New Roman" w:hAnsiTheme="majorHAnsi" w:cstheme="majorHAnsi"/>
          </w:rPr>
          <w:t>this</w:t>
        </w:r>
      </w:ins>
      <w:ins w:id="876" w:author="Renata M. Diaz" w:date="2021-03-11T11:33:00Z">
        <w:r w:rsidR="006D58F6">
          <w:rPr>
            <w:rFonts w:asciiTheme="majorHAnsi" w:eastAsia="Times New Roman" w:hAnsiTheme="majorHAnsi" w:cstheme="majorHAnsi"/>
          </w:rPr>
          <w:t xml:space="preserve"> analys</w:t>
        </w:r>
      </w:ins>
      <w:ins w:id="877" w:author="Renata M. Diaz" w:date="2021-03-11T11:34:00Z">
        <w:r w:rsidR="00967DC4">
          <w:rPr>
            <w:rFonts w:asciiTheme="majorHAnsi" w:eastAsia="Times New Roman" w:hAnsiTheme="majorHAnsi" w:cstheme="majorHAnsi"/>
          </w:rPr>
          <w:t>i</w:t>
        </w:r>
      </w:ins>
      <w:ins w:id="878" w:author="Renata M. Diaz" w:date="2021-03-11T11:33:00Z">
        <w:r w:rsidR="006D58F6">
          <w:rPr>
            <w:rFonts w:asciiTheme="majorHAnsi" w:eastAsia="Times New Roman" w:hAnsiTheme="majorHAnsi" w:cstheme="majorHAnsi"/>
          </w:rPr>
          <w:t xml:space="preserve">s communities with fewer than </w:t>
        </w:r>
      </w:ins>
      <w:ins w:id="879" w:author="Renata M. Diaz" w:date="2021-03-11T11:34:00Z">
        <w:r w:rsidR="002226F6">
          <w:rPr>
            <w:rFonts w:asciiTheme="majorHAnsi" w:eastAsia="Times New Roman" w:hAnsiTheme="majorHAnsi" w:cstheme="majorHAnsi"/>
          </w:rPr>
          <w:t>20</w:t>
        </w:r>
      </w:ins>
      <w:ins w:id="880" w:author="Renata M. Diaz" w:date="2021-03-11T11:33:00Z">
        <w:r w:rsidR="006D58F6">
          <w:rPr>
            <w:rFonts w:asciiTheme="majorHAnsi" w:eastAsia="Times New Roman" w:hAnsiTheme="majorHAnsi" w:cstheme="majorHAnsi"/>
          </w:rPr>
          <w:t xml:space="preserve"> unique SADs in their feasible sets</w:t>
        </w:r>
      </w:ins>
      <w:ins w:id="881" w:author="Renata M. Diaz" w:date="2021-03-11T11:36:00Z">
        <w:r w:rsidR="00D35112">
          <w:rPr>
            <w:rFonts w:asciiTheme="majorHAnsi" w:eastAsia="Times New Roman" w:hAnsiTheme="majorHAnsi" w:cstheme="majorHAnsi"/>
          </w:rPr>
          <w:t xml:space="preserve">, yielding a total of </w:t>
        </w:r>
      </w:ins>
      <w:ins w:id="882" w:author="Renata M. Diaz" w:date="2021-03-22T16:35:00Z">
        <w:r w:rsidR="00855887">
          <w:rPr>
            <w:rFonts w:asciiTheme="majorHAnsi" w:eastAsia="Times New Roman" w:hAnsiTheme="majorHAnsi" w:cstheme="majorHAnsi"/>
          </w:rPr>
          <w:t>22,490</w:t>
        </w:r>
      </w:ins>
      <w:ins w:id="883" w:author="Renata M. Diaz" w:date="2021-03-11T11:36:00Z">
        <w:r w:rsidR="00031C94">
          <w:rPr>
            <w:rFonts w:asciiTheme="majorHAnsi" w:eastAsia="Times New Roman" w:hAnsiTheme="majorHAnsi" w:cstheme="majorHAnsi"/>
          </w:rPr>
          <w:t xml:space="preserve"> communities</w:t>
        </w:r>
      </w:ins>
      <w:ins w:id="884" w:author="Renata M. Diaz" w:date="2021-03-11T11:33:00Z">
        <w:r w:rsidR="006D58F6">
          <w:rPr>
            <w:rFonts w:asciiTheme="majorHAnsi" w:eastAsia="Times New Roman" w:hAnsiTheme="majorHAnsi" w:cstheme="majorHAnsi"/>
          </w:rPr>
          <w:t>.</w:t>
        </w:r>
      </w:ins>
      <w:ins w:id="885"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systematically higher than the distributions of dissimilarity scores from the corresponding feasible sets, increasing the number of </w:t>
        </w:r>
        <w:r w:rsidR="002D40A3">
          <w:rPr>
            <w:rFonts w:asciiTheme="majorHAnsi" w:eastAsia="Times New Roman" w:hAnsiTheme="majorHAnsi" w:cstheme="majorHAnsi"/>
            <w:i/>
            <w:iCs/>
          </w:rPr>
          <w:t xml:space="preserve">communities </w:t>
        </w:r>
        <w:r w:rsidR="002D40A3">
          <w:rPr>
            <w:rFonts w:asciiTheme="majorHAnsi" w:eastAsia="Times New Roman" w:hAnsiTheme="majorHAnsi" w:cstheme="majorHAnsi"/>
          </w:rPr>
          <w:t>in the analysis will not increase the frequency of extreme percentile scores.</w:t>
        </w:r>
      </w:ins>
    </w:p>
    <w:p w14:paraId="1771D527" w14:textId="7F9EF1BD" w:rsidR="00D7407E" w:rsidRPr="002E2A57" w:rsidRDefault="00487892" w:rsidP="00021897">
      <w:pPr>
        <w:spacing w:line="480" w:lineRule="auto"/>
        <w:rPr>
          <w:rFonts w:asciiTheme="majorHAnsi" w:eastAsia="Times New Roman" w:hAnsiTheme="majorHAnsi" w:cstheme="majorHAnsi"/>
        </w:rPr>
      </w:pPr>
      <w:ins w:id="886" w:author="Renata M. Diaz" w:date="2021-03-09T17:58:00Z">
        <w:r>
          <w:rPr>
            <w:rFonts w:asciiTheme="majorHAnsi" w:eastAsia="Times New Roman" w:hAnsiTheme="majorHAnsi" w:cstheme="majorHAnsi"/>
          </w:rPr>
          <w:t xml:space="preserve">While the degree of </w:t>
        </w:r>
      </w:ins>
      <w:ins w:id="887" w:author="Renata M. Diaz" w:date="2021-03-10T14:30:00Z">
        <w:r w:rsidR="00505925">
          <w:rPr>
            <w:rFonts w:asciiTheme="majorHAnsi" w:eastAsia="Times New Roman" w:hAnsiTheme="majorHAnsi" w:cstheme="majorHAnsi"/>
          </w:rPr>
          <w:t xml:space="preserve">dissimilarity </w:t>
        </w:r>
      </w:ins>
      <w:ins w:id="888" w:author="Renata M. Diaz" w:date="2021-03-09T17:58:00Z">
        <w:r>
          <w:rPr>
            <w:rFonts w:asciiTheme="majorHAnsi" w:eastAsia="Times New Roman" w:hAnsiTheme="majorHAnsi" w:cstheme="majorHAnsi"/>
          </w:rPr>
          <w:t xml:space="preserve">between SADs and the central tendency of the feasible set </w:t>
        </w:r>
      </w:ins>
      <w:ins w:id="889" w:author="Renata M. Diaz" w:date="2021-03-09T18:01:00Z">
        <w:r>
          <w:rPr>
            <w:rFonts w:asciiTheme="majorHAnsi" w:eastAsia="Times New Roman" w:hAnsiTheme="majorHAnsi" w:cstheme="majorHAnsi"/>
          </w:rPr>
          <w:t xml:space="preserve">provides an overall sense of how </w:t>
        </w:r>
      </w:ins>
      <w:ins w:id="890" w:author="Renata M. Diaz" w:date="2021-03-09T18:12:00Z">
        <w:r w:rsidR="00BA1E7C">
          <w:rPr>
            <w:rFonts w:asciiTheme="majorHAnsi" w:eastAsia="Times New Roman" w:hAnsiTheme="majorHAnsi" w:cstheme="majorHAnsi"/>
          </w:rPr>
          <w:t xml:space="preserve">large and </w:t>
        </w:r>
      </w:ins>
      <w:ins w:id="891" w:author="Renata M. Diaz" w:date="2021-03-09T18:01:00Z">
        <w:r>
          <w:rPr>
            <w:rFonts w:asciiTheme="majorHAnsi" w:eastAsia="Times New Roman" w:hAnsiTheme="majorHAnsi" w:cstheme="majorHAnsi"/>
          </w:rPr>
          <w:t>common deviations are, it does not provide very mu</w:t>
        </w:r>
      </w:ins>
      <w:ins w:id="892"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893" w:author="Renata M. Diaz" w:date="2021-03-09T18:04:00Z">
        <w:r w:rsidR="00FE281E">
          <w:rPr>
            <w:rFonts w:asciiTheme="majorHAnsi" w:eastAsia="Times New Roman" w:hAnsiTheme="majorHAnsi" w:cstheme="majorHAnsi"/>
          </w:rPr>
          <w:t xml:space="preserve">, ecologically interpretable </w:t>
        </w:r>
      </w:ins>
      <w:ins w:id="894" w:author="Renata M. Diaz" w:date="2021-03-09T18:02:00Z">
        <w:r w:rsidR="006837E7">
          <w:rPr>
            <w:rFonts w:asciiTheme="majorHAnsi" w:eastAsia="Times New Roman" w:hAnsiTheme="majorHAnsi" w:cstheme="majorHAnsi"/>
          </w:rPr>
          <w:t>metrics to e</w:t>
        </w:r>
      </w:ins>
      <w:ins w:id="895"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896"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897" w:author="Renata M. Diaz" w:date="2021-03-08T14:54:00Z">
        <w:r w:rsidR="004B3BBB">
          <w:rPr>
            <w:rFonts w:asciiTheme="majorHAnsi" w:eastAsia="Times New Roman" w:hAnsiTheme="majorHAnsi" w:cstheme="majorHAnsi"/>
          </w:rPr>
          <w:t>W</w:t>
        </w:r>
      </w:ins>
      <w:ins w:id="898" w:author="Renata M. Diaz" w:date="2021-03-08T14:51:00Z">
        <w:r w:rsidR="00C743D4">
          <w:rPr>
            <w:rFonts w:asciiTheme="majorHAnsi" w:eastAsia="Times New Roman" w:hAnsiTheme="majorHAnsi" w:cstheme="majorHAnsi"/>
          </w:rPr>
          <w:t>e</w:t>
        </w:r>
      </w:ins>
      <w:del w:id="899"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900" w:author="Renata M. Diaz" w:date="2021-03-09T18:14:00Z">
        <w:r w:rsidR="00D7407E" w:rsidRPr="002E2A57" w:rsidDel="006A7205">
          <w:rPr>
            <w:rFonts w:asciiTheme="majorHAnsi" w:eastAsia="Times New Roman" w:hAnsiTheme="majorHAnsi" w:cstheme="majorHAnsi"/>
          </w:rPr>
          <w:delText xml:space="preserve">focus on </w:delText>
        </w:r>
      </w:del>
      <w:ins w:id="901" w:author="Renata M. Diaz" w:date="2021-03-09T18:14:00Z">
        <w:r w:rsidR="006A7205">
          <w:rPr>
            <w:rFonts w:asciiTheme="majorHAnsi" w:eastAsia="Times New Roman" w:hAnsiTheme="majorHAnsi" w:cstheme="majorHAnsi"/>
          </w:rPr>
          <w:t xml:space="preserve">used </w:t>
        </w:r>
      </w:ins>
      <w:del w:id="902" w:author="Renata M. Diaz" w:date="2021-03-08T14:39:00Z">
        <w:r w:rsidR="00D7407E" w:rsidRPr="002E2A57" w:rsidDel="007522F2">
          <w:rPr>
            <w:rFonts w:asciiTheme="majorHAnsi" w:eastAsia="Times New Roman" w:hAnsiTheme="majorHAnsi" w:cstheme="majorHAnsi"/>
          </w:rPr>
          <w:delText xml:space="preserve">two </w:delText>
        </w:r>
      </w:del>
      <w:ins w:id="903" w:author="Renata M. Diaz" w:date="2021-03-08T14:39:00Z">
        <w:r w:rsidR="007522F2">
          <w:rPr>
            <w:rFonts w:asciiTheme="majorHAnsi" w:eastAsia="Times New Roman" w:hAnsiTheme="majorHAnsi" w:cstheme="majorHAnsi"/>
          </w:rPr>
          <w:t>three</w:t>
        </w:r>
      </w:ins>
      <w:ins w:id="904"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905" w:author="Renata M. Diaz" w:date="2021-03-08T14:45:00Z">
        <w:r w:rsidR="00F46B82">
          <w:rPr>
            <w:rFonts w:asciiTheme="majorHAnsi" w:eastAsia="Times New Roman" w:hAnsiTheme="majorHAnsi" w:cstheme="majorHAnsi"/>
          </w:rPr>
          <w:t xml:space="preserve"> </w:t>
        </w:r>
      </w:ins>
      <w:del w:id="906"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907" w:author="Renata M. Diaz" w:date="2021-03-08T14:53:00Z">
        <w:r w:rsidR="00AA56A1">
          <w:rPr>
            <w:rFonts w:asciiTheme="majorHAnsi" w:eastAsia="Times New Roman" w:hAnsiTheme="majorHAnsi" w:cstheme="majorHAnsi"/>
          </w:rPr>
          <w:t xml:space="preserve"> - s</w:t>
        </w:r>
      </w:ins>
      <w:del w:id="908" w:author="Renata M. Diaz" w:date="2021-03-08T14:39:00Z">
        <w:r w:rsidR="00D7407E" w:rsidRPr="002E2A57" w:rsidDel="007522F2">
          <w:rPr>
            <w:rFonts w:asciiTheme="majorHAnsi" w:eastAsia="Times New Roman" w:hAnsiTheme="majorHAnsi" w:cstheme="majorHAnsi"/>
          </w:rPr>
          <w:delText xml:space="preserve">, </w:delText>
        </w:r>
      </w:del>
      <w:del w:id="909"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910" w:author="Renata M. Diaz" w:date="2021-03-08T14:39:00Z">
        <w:r w:rsidR="007522F2">
          <w:rPr>
            <w:rFonts w:asciiTheme="majorHAnsi" w:eastAsia="Times New Roman" w:hAnsiTheme="majorHAnsi" w:cstheme="majorHAnsi"/>
          </w:rPr>
          <w:t xml:space="preserve">, </w:t>
        </w:r>
      </w:ins>
      <w:del w:id="911"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912" w:author="Renata M. Diaz" w:date="2021-03-22T16:44:00Z">
        <w:r w:rsidR="00D7407E" w:rsidRPr="002E2A57" w:rsidDel="00B84F8A">
          <w:rPr>
            <w:rFonts w:asciiTheme="majorHAnsi" w:eastAsia="Times New Roman" w:hAnsiTheme="majorHAnsi" w:cstheme="majorHAnsi"/>
          </w:rPr>
          <w:delText>evenn</w:delText>
        </w:r>
      </w:del>
      <w:ins w:id="913" w:author="Renata M. Diaz" w:date="2021-03-22T16:46:00Z">
        <w:r w:rsidR="00343829">
          <w:rPr>
            <w:rFonts w:asciiTheme="majorHAnsi" w:eastAsia="Times New Roman" w:hAnsiTheme="majorHAnsi" w:cstheme="majorHAnsi"/>
          </w:rPr>
          <w:t>evenness</w:t>
        </w:r>
      </w:ins>
      <w:del w:id="914" w:author="Renata M. Diaz" w:date="2021-03-22T16:44:00Z">
        <w:r w:rsidR="00D7407E" w:rsidRPr="002E2A57" w:rsidDel="00B84F8A">
          <w:rPr>
            <w:rFonts w:asciiTheme="majorHAnsi" w:eastAsia="Times New Roman" w:hAnsiTheme="majorHAnsi" w:cstheme="majorHAnsi"/>
          </w:rPr>
          <w:delText>ess</w:delText>
        </w:r>
      </w:del>
      <w:ins w:id="915" w:author="Renata M. Diaz" w:date="2021-03-22T16:44:00Z">
        <w:r w:rsidR="00B84F8A">
          <w:rPr>
            <w:rFonts w:asciiTheme="majorHAnsi" w:eastAsia="Times New Roman" w:hAnsiTheme="majorHAnsi" w:cstheme="majorHAnsi"/>
          </w:rPr>
          <w:t xml:space="preserve"> (1-D)</w:t>
        </w:r>
      </w:ins>
      <w:ins w:id="916" w:author="Renata M. Diaz" w:date="2021-03-08T14:39:00Z">
        <w:r w:rsidR="007522F2">
          <w:rPr>
            <w:rFonts w:asciiTheme="majorHAnsi" w:eastAsia="Times New Roman" w:hAnsiTheme="majorHAnsi" w:cstheme="majorHAnsi"/>
          </w:rPr>
          <w:t>, and Shanno</w:t>
        </w:r>
      </w:ins>
      <w:ins w:id="917" w:author="Renata M. Diaz" w:date="2021-03-22T16:45:00Z">
        <w:r w:rsidR="00B84F8A">
          <w:rPr>
            <w:rFonts w:asciiTheme="majorHAnsi" w:eastAsia="Times New Roman" w:hAnsiTheme="majorHAnsi" w:cstheme="majorHAnsi"/>
          </w:rPr>
          <w:t>n’s index</w:t>
        </w:r>
      </w:ins>
      <w:ins w:id="918" w:author="Renata M. Diaz" w:date="2021-03-08T14:54:00Z">
        <w:r w:rsidR="004B3BBB">
          <w:rPr>
            <w:rFonts w:asciiTheme="majorHAnsi" w:eastAsia="Times New Roman" w:hAnsiTheme="majorHAnsi" w:cstheme="majorHAnsi"/>
          </w:rPr>
          <w:t xml:space="preserve">. </w:t>
        </w:r>
      </w:ins>
      <w:del w:id="919" w:author="Renata M. Diaz" w:date="2021-03-08T14:43:00Z">
        <w:r w:rsidR="00D7407E" w:rsidRPr="002E2A57" w:rsidDel="0061441A">
          <w:rPr>
            <w:rFonts w:asciiTheme="majorHAnsi" w:eastAsia="Times New Roman" w:hAnsiTheme="majorHAnsi" w:cstheme="majorHAnsi"/>
          </w:rPr>
          <w:delText>.</w:delText>
        </w:r>
      </w:del>
      <w:del w:id="920"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 xml:space="preserve">Skewness measures the asymmetry of a distribution around its </w:t>
      </w:r>
      <w:r w:rsidR="006A2C03" w:rsidRPr="002E2A57">
        <w:rPr>
          <w:rFonts w:asciiTheme="majorHAnsi" w:eastAsia="Times New Roman" w:hAnsiTheme="majorHAnsi" w:cstheme="majorHAnsi"/>
        </w:rPr>
        <w:lastRenderedPageBreak/>
        <w:t>mean</w:t>
      </w:r>
      <w:ins w:id="921" w:author="Renata M. Diaz" w:date="2021-03-22T16:46:00Z">
        <w:r w:rsidR="00593741">
          <w:rPr>
            <w:rFonts w:asciiTheme="majorHAnsi" w:eastAsia="Times New Roman" w:hAnsiTheme="majorHAnsi" w:cstheme="majorHAnsi"/>
          </w:rPr>
          <w:t>. The Simpson and Shannon indices</w:t>
        </w:r>
      </w:ins>
      <w:del w:id="922" w:author="Renata M. Diaz" w:date="2021-03-08T14:47:00Z">
        <w:r w:rsidR="00AF09B7" w:rsidDel="00ED46D4">
          <w:rPr>
            <w:rFonts w:asciiTheme="majorHAnsi" w:eastAsia="Times New Roman" w:hAnsiTheme="majorHAnsi" w:cstheme="majorHAnsi"/>
          </w:rPr>
          <w:delText>, and</w:delText>
        </w:r>
      </w:del>
      <w:del w:id="923"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924" w:author="Renata M. Diaz" w:date="2021-03-22T16:45:00Z">
        <w:r w:rsidR="006A2C03" w:rsidRPr="002E2A57" w:rsidDel="00343829">
          <w:rPr>
            <w:rFonts w:asciiTheme="majorHAnsi" w:eastAsia="Times New Roman" w:hAnsiTheme="majorHAnsi" w:cstheme="majorHAnsi"/>
          </w:rPr>
          <w:delText xml:space="preserve">evenness </w:delText>
        </w:r>
      </w:del>
      <w:del w:id="925" w:author="Renata M. Diaz" w:date="2021-03-08T14:48:00Z">
        <w:r w:rsidR="006A2C03" w:rsidRPr="002E2A57" w:rsidDel="00ED46D4">
          <w:rPr>
            <w:rFonts w:asciiTheme="majorHAnsi" w:eastAsia="Times New Roman" w:hAnsiTheme="majorHAnsi" w:cstheme="majorHAnsi"/>
          </w:rPr>
          <w:delText xml:space="preserve">is </w:delText>
        </w:r>
      </w:del>
      <w:ins w:id="926"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927"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928"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929" w:author="Renata M. Diaz" w:date="2021-03-08T14:48:00Z">
        <w:r w:rsidR="00ED46D4">
          <w:rPr>
            <w:rFonts w:asciiTheme="majorHAnsi" w:eastAsia="Times New Roman" w:hAnsiTheme="majorHAnsi" w:cstheme="majorHAnsi"/>
          </w:rPr>
          <w:t xml:space="preserve"> (</w:t>
        </w:r>
      </w:ins>
      <w:ins w:id="930" w:author="Renata M. Diaz" w:date="2021-03-19T15:49:00Z">
        <w:r w:rsidR="005A3A69">
          <w:rPr>
            <w:rFonts w:asciiTheme="majorHAnsi" w:eastAsia="Times New Roman" w:hAnsiTheme="majorHAnsi" w:cstheme="majorHAnsi"/>
          </w:rPr>
          <w:t>Maurer and McGill 2011</w:t>
        </w:r>
      </w:ins>
      <w:ins w:id="931"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932"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933"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934" w:author="Renata M. Diaz" w:date="2021-03-08T14:54:00Z">
        <w:r w:rsidR="004B3BBB">
          <w:rPr>
            <w:rFonts w:asciiTheme="majorHAnsi" w:eastAsia="Times New Roman" w:hAnsiTheme="majorHAnsi" w:cstheme="majorHAnsi"/>
          </w:rPr>
          <w:t xml:space="preserve">There exists a vast array of possible </w:t>
        </w:r>
      </w:ins>
      <w:ins w:id="935" w:author="Renata M. Diaz" w:date="2021-03-08T14:57:00Z">
        <w:r w:rsidR="00423DE4">
          <w:rPr>
            <w:rFonts w:asciiTheme="majorHAnsi" w:eastAsia="Times New Roman" w:hAnsiTheme="majorHAnsi" w:cstheme="majorHAnsi"/>
          </w:rPr>
          <w:t xml:space="preserve">summary </w:t>
        </w:r>
      </w:ins>
      <w:ins w:id="936"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937" w:author="Renata M. Diaz" w:date="2021-03-08T14:55:00Z">
        <w:r w:rsidR="004B3BBB">
          <w:rPr>
            <w:rFonts w:asciiTheme="majorHAnsi" w:eastAsia="Times New Roman" w:hAnsiTheme="majorHAnsi" w:cstheme="majorHAnsi"/>
          </w:rPr>
          <w:t xml:space="preserve">ected a suite of </w:t>
        </w:r>
      </w:ins>
      <w:ins w:id="938" w:author="Renata M. Diaz" w:date="2021-03-08T14:56:00Z">
        <w:r w:rsidR="00763B12">
          <w:rPr>
            <w:rFonts w:asciiTheme="majorHAnsi" w:eastAsia="Times New Roman" w:hAnsiTheme="majorHAnsi" w:cstheme="majorHAnsi"/>
          </w:rPr>
          <w:t>complemen</w:t>
        </w:r>
      </w:ins>
      <w:ins w:id="939" w:author="Renata M. Diaz" w:date="2021-03-08T14:57:00Z">
        <w:r w:rsidR="00763B12">
          <w:rPr>
            <w:rFonts w:asciiTheme="majorHAnsi" w:eastAsia="Times New Roman" w:hAnsiTheme="majorHAnsi" w:cstheme="majorHAnsi"/>
          </w:rPr>
          <w:t xml:space="preserve">tary </w:t>
        </w:r>
      </w:ins>
      <w:ins w:id="940" w:author="Renata M. Diaz" w:date="2021-03-08T14:55:00Z">
        <w:r w:rsidR="004B3BBB">
          <w:rPr>
            <w:rFonts w:asciiTheme="majorHAnsi" w:eastAsia="Times New Roman" w:hAnsiTheme="majorHAnsi" w:cstheme="majorHAnsi"/>
          </w:rPr>
          <w:t>metrics and</w:t>
        </w:r>
      </w:ins>
      <w:ins w:id="941" w:author="Renata M. Diaz" w:date="2021-03-08T14:54:00Z">
        <w:r w:rsidR="004B3BBB">
          <w:rPr>
            <w:rFonts w:asciiTheme="majorHAnsi" w:eastAsia="Times New Roman" w:hAnsiTheme="majorHAnsi" w:cstheme="majorHAnsi"/>
          </w:rPr>
          <w:t xml:space="preserve"> explored whether our overall results were consistent between metrics.</w:t>
        </w:r>
      </w:ins>
      <w:ins w:id="942"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943" w:author="Renata M. Diaz" w:date="2021-03-08T14:43:00Z">
        <w:r w:rsidR="00961FF9">
          <w:rPr>
            <w:rFonts w:asciiTheme="majorHAnsi" w:eastAsia="Times New Roman" w:hAnsiTheme="majorHAnsi" w:cstheme="majorHAnsi"/>
          </w:rPr>
          <w:t xml:space="preserve">shapes </w:t>
        </w:r>
      </w:ins>
      <w:del w:id="944"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945"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946" w:author="Renata M. Diaz" w:date="2021-03-09T18:11:00Z">
        <w:r w:rsidR="00C222B5" w:rsidDel="00A93A7D">
          <w:rPr>
            <w:rFonts w:asciiTheme="majorHAnsi" w:eastAsia="Times New Roman" w:hAnsiTheme="majorHAnsi" w:cstheme="majorHAnsi"/>
          </w:rPr>
          <w:delText>Simpson’s evenness</w:delText>
        </w:r>
      </w:del>
      <w:del w:id="947"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1F8CB217" w:rsidR="00493851" w:rsidRPr="002E2A57" w:rsidRDefault="007917E8" w:rsidP="00021897">
      <w:pPr>
        <w:spacing w:line="480" w:lineRule="auto"/>
        <w:rPr>
          <w:rFonts w:asciiTheme="majorHAnsi" w:eastAsia="Times New Roman" w:hAnsiTheme="majorHAnsi" w:cstheme="majorHAnsi"/>
        </w:rPr>
      </w:pPr>
      <w:ins w:id="948" w:author="Renata M. Diaz" w:date="2021-03-09T18:05:00Z">
        <w:r>
          <w:rPr>
            <w:rFonts w:asciiTheme="majorHAnsi" w:eastAsia="Times New Roman" w:hAnsiTheme="majorHAnsi" w:cstheme="majorHAnsi"/>
          </w:rPr>
          <w:t xml:space="preserve">As with the degree of </w:t>
        </w:r>
      </w:ins>
      <w:ins w:id="949" w:author="Renata M. Diaz" w:date="2021-03-10T14:30:00Z">
        <w:r w:rsidR="00D81C71">
          <w:rPr>
            <w:rFonts w:asciiTheme="majorHAnsi" w:eastAsia="Times New Roman" w:hAnsiTheme="majorHAnsi" w:cstheme="majorHAnsi"/>
          </w:rPr>
          <w:t xml:space="preserve">dissimilarity </w:t>
        </w:r>
      </w:ins>
      <w:ins w:id="950" w:author="Renata M. Diaz" w:date="2021-03-09T18:05:00Z">
        <w:r>
          <w:rPr>
            <w:rFonts w:asciiTheme="majorHAnsi" w:eastAsia="Times New Roman" w:hAnsiTheme="majorHAnsi" w:cstheme="majorHAnsi"/>
          </w:rPr>
          <w:t>score, t</w:t>
        </w:r>
      </w:ins>
      <w:del w:id="951"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952"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953" w:author="Renata M. Diaz" w:date="2021-03-09T18:05:00Z">
        <w:r w:rsidR="00AD6291" w:rsidRPr="002E2A57" w:rsidDel="00644BE0">
          <w:rPr>
            <w:rFonts w:asciiTheme="majorHAnsi" w:eastAsia="Times New Roman" w:hAnsiTheme="majorHAnsi" w:cstheme="majorHAnsi"/>
          </w:rPr>
          <w:delText xml:space="preserve">calculated </w:delText>
        </w:r>
      </w:del>
      <w:ins w:id="954" w:author="Renata M. Diaz" w:date="2021-03-09T18:10:00Z">
        <w:r w:rsidR="00454822">
          <w:rPr>
            <w:rFonts w:asciiTheme="majorHAnsi" w:eastAsia="Times New Roman" w:hAnsiTheme="majorHAnsi" w:cstheme="majorHAnsi"/>
          </w:rPr>
          <w:t>compare</w:t>
        </w:r>
      </w:ins>
      <w:ins w:id="955" w:author="Renata M. Diaz" w:date="2021-03-09T18:05:00Z">
        <w:r w:rsidR="00644BE0">
          <w:rPr>
            <w:rFonts w:asciiTheme="majorHAnsi" w:eastAsia="Times New Roman" w:hAnsiTheme="majorHAnsi" w:cstheme="majorHAnsi"/>
          </w:rPr>
          <w:t xml:space="preserve"> the values for our summary metrics </w:t>
        </w:r>
      </w:ins>
      <w:del w:id="956" w:author="Renata M. Diaz" w:date="2021-03-08T14:58:00Z">
        <w:r w:rsidR="00AD6291" w:rsidRPr="002E2A57" w:rsidDel="00757A27">
          <w:rPr>
            <w:rFonts w:asciiTheme="majorHAnsi" w:eastAsia="Times New Roman" w:hAnsiTheme="majorHAnsi" w:cstheme="majorHAnsi"/>
          </w:rPr>
          <w:delText>Simpson’s evenness and skewness</w:delText>
        </w:r>
      </w:del>
      <w:del w:id="957" w:author="Renata M. Diaz" w:date="2021-03-09T18:05:00Z">
        <w:r w:rsidR="00AD6291" w:rsidRPr="002E2A57" w:rsidDel="00644BE0">
          <w:rPr>
            <w:rFonts w:asciiTheme="majorHAnsi" w:eastAsia="Times New Roman" w:hAnsiTheme="majorHAnsi" w:cstheme="majorHAnsi"/>
          </w:rPr>
          <w:delText xml:space="preserve"> fo</w:delText>
        </w:r>
      </w:del>
      <w:ins w:id="958" w:author="Renata M. Diaz" w:date="2021-03-09T18:05:00Z">
        <w:r w:rsidR="00644BE0">
          <w:rPr>
            <w:rFonts w:asciiTheme="majorHAnsi" w:eastAsia="Times New Roman" w:hAnsiTheme="majorHAnsi" w:cstheme="majorHAnsi"/>
          </w:rPr>
          <w:t>for</w:t>
        </w:r>
      </w:ins>
      <w:del w:id="959"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960"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961" w:author="Renata M. Diaz" w:date="2021-03-09T18:06:00Z">
        <w:r w:rsidR="00644BE0">
          <w:rPr>
            <w:rFonts w:asciiTheme="majorHAnsi" w:eastAsia="Times New Roman" w:hAnsiTheme="majorHAnsi" w:cstheme="majorHAnsi"/>
          </w:rPr>
          <w:t xml:space="preserve">values for those </w:t>
        </w:r>
      </w:ins>
      <w:del w:id="962" w:author="Renata M. Diaz" w:date="2021-03-08T14:58:00Z">
        <w:r w:rsidR="004D1737" w:rsidRPr="002E2A57" w:rsidDel="006459D3">
          <w:rPr>
            <w:rFonts w:asciiTheme="majorHAnsi" w:eastAsia="Times New Roman" w:hAnsiTheme="majorHAnsi" w:cstheme="majorHAnsi"/>
          </w:rPr>
          <w:delText>evenness and skewness</w:delText>
        </w:r>
      </w:del>
      <w:ins w:id="963"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964" w:author="Renata M. Diaz" w:date="2021-03-09T18:10:00Z">
        <w:r w:rsidR="004D1737" w:rsidRPr="002E2A57" w:rsidDel="00454822">
          <w:rPr>
            <w:rFonts w:asciiTheme="majorHAnsi" w:eastAsia="Times New Roman" w:hAnsiTheme="majorHAnsi" w:cstheme="majorHAnsi"/>
          </w:rPr>
          <w:delText xml:space="preserve"> set</w:delText>
        </w:r>
      </w:del>
      <w:del w:id="965"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966" w:author="Renata M. Diaz" w:date="2021-03-08T14:58:00Z">
        <w:r w:rsidR="00654DAA" w:rsidDel="00B66B66">
          <w:rPr>
            <w:rFonts w:asciiTheme="majorHAnsi" w:eastAsia="Times New Roman" w:hAnsiTheme="majorHAnsi" w:cstheme="majorHAnsi"/>
          </w:rPr>
          <w:delText xml:space="preserve">its skewness and evenness </w:delText>
        </w:r>
      </w:del>
      <w:del w:id="967"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968" w:author="Renata M. Diaz" w:date="2021-03-08T14:58:00Z">
        <w:r w:rsidR="00654DAA" w:rsidRPr="002E2A57" w:rsidDel="00B66B66">
          <w:rPr>
            <w:rFonts w:asciiTheme="majorHAnsi" w:eastAsia="Times New Roman" w:hAnsiTheme="majorHAnsi" w:cstheme="majorHAnsi"/>
          </w:rPr>
          <w:delText>skewness and evenness</w:delText>
        </w:r>
      </w:del>
      <w:ins w:id="969" w:author="Renata M. Diaz" w:date="2021-03-09T18:06:00Z">
        <w:r w:rsidR="00BF05FE">
          <w:rPr>
            <w:rFonts w:asciiTheme="majorHAnsi" w:eastAsia="Times New Roman" w:hAnsiTheme="majorHAnsi" w:cstheme="majorHAnsi"/>
          </w:rPr>
          <w:t>.</w:t>
        </w:r>
      </w:ins>
      <w:del w:id="970"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971"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972"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973"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974" w:author="Renata M. Diaz" w:date="2021-03-09T18:06:00Z">
        <w:r w:rsidR="00091E28">
          <w:rPr>
            <w:rFonts w:asciiTheme="majorHAnsi" w:eastAsia="Times New Roman" w:hAnsiTheme="majorHAnsi" w:cstheme="majorHAnsi"/>
          </w:rPr>
          <w:t>, p</w:t>
        </w:r>
      </w:ins>
      <w:del w:id="975"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976"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977"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978" w:author="Renata M. Diaz" w:date="2021-03-09T18:07:00Z">
        <w:r w:rsidR="00AD6291" w:rsidRPr="002E2A57" w:rsidDel="00216E86">
          <w:rPr>
            <w:rFonts w:asciiTheme="majorHAnsi" w:eastAsia="Times New Roman" w:hAnsiTheme="majorHAnsi" w:cstheme="majorHAnsi"/>
          </w:rPr>
          <w:delText>, allowing</w:delText>
        </w:r>
      </w:del>
      <w:ins w:id="979"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980"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981"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982" w:author="Renata M. Diaz" w:date="2021-03-08T15:03:00Z">
        <w:r w:rsidR="00447F50">
          <w:rPr>
            <w:rFonts w:asciiTheme="majorHAnsi" w:eastAsia="Times New Roman" w:hAnsiTheme="majorHAnsi" w:cstheme="majorHAnsi"/>
          </w:rPr>
          <w:t>We used two-tailed 95% interval</w:t>
        </w:r>
      </w:ins>
      <w:ins w:id="983" w:author="Renata M. Diaz" w:date="2021-03-09T18:07:00Z">
        <w:r w:rsidR="005B1650">
          <w:rPr>
            <w:rFonts w:asciiTheme="majorHAnsi" w:eastAsia="Times New Roman" w:hAnsiTheme="majorHAnsi" w:cstheme="majorHAnsi"/>
          </w:rPr>
          <w:t>s</w:t>
        </w:r>
      </w:ins>
      <w:ins w:id="984" w:author="Renata M. Diaz" w:date="2021-03-08T15:03:00Z">
        <w:r w:rsidR="00447F50">
          <w:rPr>
            <w:rFonts w:asciiTheme="majorHAnsi" w:eastAsia="Times New Roman" w:hAnsiTheme="majorHAnsi" w:cstheme="majorHAnsi"/>
          </w:rPr>
          <w:t xml:space="preserve"> </w:t>
        </w:r>
      </w:ins>
      <w:ins w:id="985" w:author="Renata M. Diaz" w:date="2021-03-09T18:07:00Z">
        <w:r w:rsidR="00D52E84">
          <w:rPr>
            <w:rFonts w:asciiTheme="majorHAnsi" w:eastAsia="Times New Roman" w:hAnsiTheme="majorHAnsi" w:cstheme="majorHAnsi"/>
          </w:rPr>
          <w:t>to</w:t>
        </w:r>
      </w:ins>
      <w:ins w:id="986" w:author="Renata M. Diaz" w:date="2021-03-08T15:03:00Z">
        <w:r w:rsidR="00447F50">
          <w:rPr>
            <w:rFonts w:asciiTheme="majorHAnsi" w:eastAsia="Times New Roman" w:hAnsiTheme="majorHAnsi" w:cstheme="majorHAnsi"/>
          </w:rPr>
          <w:t xml:space="preserve"> </w:t>
        </w:r>
      </w:ins>
      <w:ins w:id="987" w:author="Renata M. Diaz" w:date="2021-03-09T18:07:00Z">
        <w:r w:rsidR="00DD126E">
          <w:rPr>
            <w:rFonts w:asciiTheme="majorHAnsi" w:eastAsia="Times New Roman" w:hAnsiTheme="majorHAnsi" w:cstheme="majorHAnsi"/>
          </w:rPr>
          <w:t>test</w:t>
        </w:r>
      </w:ins>
      <w:ins w:id="988"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989"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990"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991" w:author="Renata M. Diaz" w:date="2021-03-11T11:25:00Z">
        <w:r w:rsidR="00F80696">
          <w:rPr>
            <w:rFonts w:asciiTheme="majorHAnsi" w:eastAsia="Times New Roman" w:hAnsiTheme="majorHAnsi" w:cstheme="majorHAnsi"/>
          </w:rPr>
          <w:t xml:space="preserve"> for unusually </w:t>
        </w:r>
      </w:ins>
      <w:ins w:id="992"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993"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994" w:author="Renata M. Diaz" w:date="2021-03-11T11:28:00Z">
        <w:r w:rsidR="00066B0E">
          <w:rPr>
            <w:rFonts w:asciiTheme="majorHAnsi" w:eastAsia="Times New Roman" w:hAnsiTheme="majorHAnsi" w:cstheme="majorHAnsi"/>
          </w:rPr>
          <w:t xml:space="preserve">while in testing for low </w:t>
        </w:r>
      </w:ins>
      <w:ins w:id="995" w:author="Renata M. Diaz" w:date="2021-03-11T11:25:00Z">
        <w:r w:rsidR="00F80696">
          <w:rPr>
            <w:rFonts w:asciiTheme="majorHAnsi" w:eastAsia="Times New Roman" w:hAnsiTheme="majorHAnsi" w:cstheme="majorHAnsi"/>
          </w:rPr>
          <w:t>values, we defined it as the proportion of sampled values less than or e</w:t>
        </w:r>
      </w:ins>
      <w:ins w:id="996"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997"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998" w:author="Renata M. Diaz" w:date="2021-03-11T11:28:00Z">
        <w:r w:rsidR="004031C8">
          <w:rPr>
            <w:rFonts w:asciiTheme="majorHAnsi" w:eastAsia="Times New Roman" w:hAnsiTheme="majorHAnsi" w:cstheme="majorHAnsi"/>
          </w:rPr>
          <w:t>had numerous ties</w:t>
        </w:r>
      </w:ins>
      <w:ins w:id="999" w:author="Renata M. Diaz" w:date="2021-03-11T11:34:00Z">
        <w:r w:rsidR="00924AA6">
          <w:rPr>
            <w:rFonts w:asciiTheme="majorHAnsi" w:eastAsia="Times New Roman" w:hAnsiTheme="majorHAnsi" w:cstheme="majorHAnsi"/>
          </w:rPr>
          <w:t xml:space="preserve">. Because it is impossible for an </w:t>
        </w:r>
      </w:ins>
      <w:ins w:id="1000" w:author="Renata M. Diaz" w:date="2021-03-11T11:35:00Z">
        <w:r w:rsidR="00924AA6">
          <w:rPr>
            <w:rFonts w:asciiTheme="majorHAnsi" w:eastAsia="Times New Roman" w:hAnsiTheme="majorHAnsi" w:cstheme="majorHAnsi"/>
          </w:rPr>
          <w:t>observed percentile score</w:t>
        </w:r>
      </w:ins>
      <w:ins w:id="1001" w:author="Renata M. Diaz" w:date="2021-03-11T11:34:00Z">
        <w:r w:rsidR="00924AA6">
          <w:rPr>
            <w:rFonts w:asciiTheme="majorHAnsi" w:eastAsia="Times New Roman" w:hAnsiTheme="majorHAnsi" w:cstheme="majorHAnsi"/>
          </w:rPr>
          <w:t xml:space="preserve"> to be above or below the 97</w:t>
        </w:r>
      </w:ins>
      <w:ins w:id="1002"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00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004"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1005"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006"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007" w:author="Renata M. Diaz" w:date="2021-03-08T15:04:00Z">
        <w:r w:rsidR="006269D3" w:rsidRPr="002E2A57" w:rsidDel="004C2DBC">
          <w:rPr>
            <w:rFonts w:asciiTheme="majorHAnsi" w:eastAsia="Times New Roman" w:hAnsiTheme="majorHAnsi" w:cstheme="majorHAnsi"/>
          </w:rPr>
          <w:delText xml:space="preserve">very few </w:delText>
        </w:r>
      </w:del>
      <w:del w:id="1008" w:author="Renata M. Diaz" w:date="2021-03-08T14:59:00Z">
        <w:r w:rsidR="006269D3" w:rsidRPr="002E2A57" w:rsidDel="003C4CAC">
          <w:rPr>
            <w:rFonts w:asciiTheme="majorHAnsi" w:eastAsia="Times New Roman" w:hAnsiTheme="majorHAnsi" w:cstheme="majorHAnsi"/>
          </w:rPr>
          <w:delText xml:space="preserve">unique </w:delText>
        </w:r>
      </w:del>
      <w:del w:id="1009"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010"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011"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012" w:author="Renata M. Diaz" w:date="2021-03-11T11:33:00Z">
        <w:r w:rsidR="00B309A8" w:rsidRPr="002E2A57" w:rsidDel="006D58F6">
          <w:rPr>
            <w:rFonts w:asciiTheme="majorHAnsi" w:eastAsia="Times New Roman" w:hAnsiTheme="majorHAnsi" w:cstheme="majorHAnsi"/>
          </w:rPr>
          <w:delText xml:space="preserve">. </w:delText>
        </w:r>
      </w:del>
      <w:ins w:id="1013" w:author="Renata M. Diaz" w:date="2021-03-11T11:23:00Z">
        <w:r w:rsidR="00455139">
          <w:rPr>
            <w:rFonts w:asciiTheme="majorHAnsi" w:eastAsia="Times New Roman" w:hAnsiTheme="majorHAnsi" w:cstheme="majorHAnsi"/>
          </w:rPr>
          <w:t>Finally</w:t>
        </w:r>
      </w:ins>
      <w:ins w:id="1014"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1015" w:author="Renata M. Diaz" w:date="2021-03-09T18:16:00Z">
        <w:r w:rsidR="00D97AEE">
          <w:rPr>
            <w:rFonts w:asciiTheme="majorHAnsi" w:eastAsia="Times New Roman" w:hAnsiTheme="majorHAnsi" w:cstheme="majorHAnsi"/>
          </w:rPr>
          <w:t>alysis included</w:t>
        </w:r>
      </w:ins>
      <w:del w:id="1016" w:author="Renata M. Diaz" w:date="2021-03-09T18:08:00Z">
        <w:r w:rsidR="00F33321" w:rsidDel="002914B7">
          <w:rPr>
            <w:rFonts w:asciiTheme="majorHAnsi" w:eastAsia="Times New Roman" w:hAnsiTheme="majorHAnsi" w:cstheme="majorHAnsi"/>
          </w:rPr>
          <w:delText xml:space="preserve">Our final aggregated </w:delText>
        </w:r>
      </w:del>
      <w:del w:id="1017" w:author="Renata M. Diaz" w:date="2021-03-09T18:15:00Z">
        <w:r w:rsidR="00F33321" w:rsidDel="004903D5">
          <w:rPr>
            <w:rFonts w:asciiTheme="majorHAnsi" w:eastAsia="Times New Roman" w:hAnsiTheme="majorHAnsi" w:cstheme="majorHAnsi"/>
          </w:rPr>
          <w:delText>analys</w:delText>
        </w:r>
      </w:del>
      <w:del w:id="1018" w:author="Renata M. Diaz" w:date="2021-03-09T18:11:00Z">
        <w:r w:rsidR="00F33321" w:rsidDel="00661E09">
          <w:rPr>
            <w:rFonts w:asciiTheme="majorHAnsi" w:eastAsia="Times New Roman" w:hAnsiTheme="majorHAnsi" w:cstheme="majorHAnsi"/>
          </w:rPr>
          <w:delText>e</w:delText>
        </w:r>
      </w:del>
      <w:del w:id="1019"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020" w:author="Renata M. Diaz" w:date="2021-03-09T18:08:00Z">
        <w:r w:rsidR="00F33321" w:rsidDel="002914B7">
          <w:rPr>
            <w:rFonts w:asciiTheme="majorHAnsi" w:eastAsia="Times New Roman" w:hAnsiTheme="majorHAnsi" w:cstheme="majorHAnsi"/>
          </w:rPr>
          <w:delText xml:space="preserve">included </w:delText>
        </w:r>
      </w:del>
      <w:ins w:id="1021" w:author="Renata M. Diaz" w:date="2021-03-22T16:35:00Z">
        <w:r w:rsidR="005E5DD9">
          <w:rPr>
            <w:rFonts w:asciiTheme="majorHAnsi" w:eastAsia="Times New Roman" w:hAnsiTheme="majorHAnsi" w:cstheme="majorHAnsi"/>
          </w:rPr>
          <w:t>21,395</w:t>
        </w:r>
      </w:ins>
      <w:ins w:id="1022" w:author="Renata M. Diaz" w:date="2021-03-09T18:08:00Z">
        <w:r w:rsidR="002914B7">
          <w:rPr>
            <w:rFonts w:asciiTheme="majorHAnsi" w:eastAsia="Times New Roman" w:hAnsiTheme="majorHAnsi" w:cstheme="majorHAnsi"/>
          </w:rPr>
          <w:t xml:space="preserve"> communities for skewness and </w:t>
        </w:r>
      </w:ins>
      <w:ins w:id="1023" w:author="Renata M. Diaz" w:date="2021-03-22T16:36:00Z">
        <w:r w:rsidR="005E5DD9">
          <w:rPr>
            <w:rFonts w:asciiTheme="majorHAnsi" w:eastAsia="Times New Roman" w:hAnsiTheme="majorHAnsi" w:cstheme="majorHAnsi"/>
          </w:rPr>
          <w:t>21,403</w:t>
        </w:r>
      </w:ins>
      <w:ins w:id="1024" w:author="Renata M. Diaz" w:date="2021-03-09T18:08:00Z">
        <w:r w:rsidR="002914B7">
          <w:rPr>
            <w:rFonts w:asciiTheme="majorHAnsi" w:eastAsia="Times New Roman" w:hAnsiTheme="majorHAnsi" w:cstheme="majorHAnsi"/>
          </w:rPr>
          <w:t xml:space="preserve"> communities for all other</w:t>
        </w:r>
      </w:ins>
      <w:ins w:id="1025" w:author="Renata M. Diaz" w:date="2021-03-12T18:59:00Z">
        <w:r w:rsidR="00E764E5">
          <w:rPr>
            <w:rFonts w:asciiTheme="majorHAnsi" w:eastAsia="Times New Roman" w:hAnsiTheme="majorHAnsi" w:cstheme="majorHAnsi"/>
          </w:rPr>
          <w:t xml:space="preserve"> shape</w:t>
        </w:r>
      </w:ins>
      <w:ins w:id="1026"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027" w:author="Renata M. Diaz" w:date="2021-03-09T18:08:00Z">
        <w:r w:rsidR="00F33321" w:rsidDel="002914B7">
          <w:rPr>
            <w:rFonts w:asciiTheme="majorHAnsi" w:eastAsia="Times New Roman" w:hAnsiTheme="majorHAnsi" w:cstheme="majorHAnsi"/>
          </w:rPr>
          <w:delText>22,</w:delText>
        </w:r>
      </w:del>
      <w:del w:id="1028" w:author="Renata M. Diaz" w:date="2021-03-08T15:06:00Z">
        <w:r w:rsidR="00F33321" w:rsidDel="00544B03">
          <w:rPr>
            <w:rFonts w:asciiTheme="majorHAnsi" w:eastAsia="Times New Roman" w:hAnsiTheme="majorHAnsi" w:cstheme="majorHAnsi"/>
          </w:rPr>
          <w:delText xml:space="preserve">142 </w:delText>
        </w:r>
      </w:del>
      <w:del w:id="1029" w:author="Renata M. Diaz" w:date="2021-03-09T18:08:00Z">
        <w:r w:rsidR="00F33321" w:rsidDel="002914B7">
          <w:rPr>
            <w:rFonts w:asciiTheme="majorHAnsi" w:eastAsia="Times New Roman" w:hAnsiTheme="majorHAnsi" w:cstheme="majorHAnsi"/>
          </w:rPr>
          <w:delText>communities for evenness and 22,</w:delText>
        </w:r>
      </w:del>
      <w:del w:id="1030" w:author="Renata M. Diaz" w:date="2021-03-08T15:06:00Z">
        <w:r w:rsidR="00F33321" w:rsidDel="00544B03">
          <w:rPr>
            <w:rFonts w:asciiTheme="majorHAnsi" w:eastAsia="Times New Roman" w:hAnsiTheme="majorHAnsi" w:cstheme="majorHAnsi"/>
          </w:rPr>
          <w:delText xml:space="preserve">325 </w:delText>
        </w:r>
      </w:del>
      <w:del w:id="1031"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E7C0713" w:rsidR="004F3FF8" w:rsidRPr="004F3FF8" w:rsidRDefault="00311C60">
      <w:pPr>
        <w:spacing w:line="480" w:lineRule="auto"/>
        <w:rPr>
          <w:rFonts w:asciiTheme="majorHAnsi" w:eastAsia="Times New Roman" w:hAnsiTheme="majorHAnsi" w:cstheme="majorHAnsi"/>
          <w:iCs/>
          <w:rPrChange w:id="1032" w:author="Renata M. Diaz" w:date="2021-03-09T14:01:00Z">
            <w:rPr>
              <w:rFonts w:asciiTheme="majorHAnsi" w:eastAsia="Times New Roman" w:hAnsiTheme="majorHAnsi" w:cstheme="majorHAnsi"/>
              <w:i/>
              <w:iCs/>
            </w:rPr>
          </w:rPrChange>
        </w:rPr>
      </w:pPr>
      <w:moveToRangeStart w:id="1033" w:author="Renata M. Diaz" w:date="2021-03-10T14:43:00Z" w:name="move66279822"/>
      <w:moveTo w:id="1034" w:author="Renata M. Diaz" w:date="2021-03-10T14:43:00Z">
        <w:r w:rsidRPr="002E2A57">
          <w:rPr>
            <w:rFonts w:asciiTheme="majorHAnsi" w:eastAsia="Times New Roman" w:hAnsiTheme="majorHAnsi" w:cstheme="majorHAnsi"/>
          </w:rPr>
          <w:t xml:space="preserve">We also used the distributions </w:t>
        </w:r>
        <w:del w:id="1035"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036" w:author="Renata M. Diaz" w:date="2021-03-10T14:43:00Z">
        <w:r>
          <w:rPr>
            <w:rFonts w:asciiTheme="majorHAnsi" w:eastAsia="Times New Roman" w:hAnsiTheme="majorHAnsi" w:cstheme="majorHAnsi"/>
          </w:rPr>
          <w:t>of dissimilarity scores and shape metrics</w:t>
        </w:r>
      </w:ins>
      <w:moveTo w:id="1037"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033"/>
      <w:ins w:id="1038" w:author="Renata M. Diaz" w:date="2021-03-10T14:45:00Z">
        <w:r>
          <w:rPr>
            <w:rFonts w:asciiTheme="majorHAnsi" w:eastAsia="Times New Roman" w:hAnsiTheme="majorHAnsi" w:cstheme="majorHAnsi"/>
          </w:rPr>
          <w:t xml:space="preserve">For an overall sense of how tightly elements of the feasible set </w:t>
        </w:r>
      </w:ins>
      <w:ins w:id="1039" w:author="Renata M. Diaz" w:date="2021-03-11T11:37:00Z">
        <w:r w:rsidR="00C02264">
          <w:rPr>
            <w:rFonts w:asciiTheme="majorHAnsi" w:eastAsia="Times New Roman" w:hAnsiTheme="majorHAnsi" w:cstheme="majorHAnsi"/>
          </w:rPr>
          <w:t>were</w:t>
        </w:r>
      </w:ins>
      <w:ins w:id="1040" w:author="Renata M. Diaz" w:date="2021-03-10T14:45:00Z">
        <w:r>
          <w:rPr>
            <w:rFonts w:asciiTheme="majorHAnsi" w:eastAsia="Times New Roman" w:hAnsiTheme="majorHAnsi" w:cstheme="majorHAnsi"/>
          </w:rPr>
          <w:t xml:space="preserve"> clustered around the central tendency, we </w:t>
        </w:r>
      </w:ins>
      <w:ins w:id="1041" w:author="Renata M. Diaz" w:date="2021-03-11T11:37:00Z">
        <w:r w:rsidR="005A0F3F">
          <w:rPr>
            <w:rFonts w:asciiTheme="majorHAnsi" w:eastAsia="Times New Roman" w:hAnsiTheme="majorHAnsi" w:cstheme="majorHAnsi"/>
          </w:rPr>
          <w:t>calculated</w:t>
        </w:r>
      </w:ins>
      <w:ins w:id="1042" w:author="Renata M. Diaz" w:date="2021-03-10T14:45:00Z">
        <w:r>
          <w:rPr>
            <w:rFonts w:asciiTheme="majorHAnsi" w:eastAsia="Times New Roman" w:hAnsiTheme="majorHAnsi" w:cstheme="majorHAnsi"/>
          </w:rPr>
          <w:t xml:space="preserve"> the mean d</w:t>
        </w:r>
      </w:ins>
      <w:ins w:id="1043"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1044" w:author="Renata M. Diaz" w:date="2021-03-10T14:47:00Z">
        <w:r w:rsidR="003A6101">
          <w:rPr>
            <w:rFonts w:asciiTheme="majorHAnsi" w:eastAsia="Times New Roman" w:hAnsiTheme="majorHAnsi" w:cstheme="majorHAnsi"/>
          </w:rPr>
          <w:t xml:space="preserve">For a more specific estimate of the </w:t>
        </w:r>
      </w:ins>
      <w:ins w:id="1045" w:author="Renata M. Diaz" w:date="2021-03-10T14:53:00Z">
        <w:r w:rsidR="003A6101">
          <w:rPr>
            <w:rFonts w:asciiTheme="majorHAnsi" w:eastAsia="Times New Roman" w:hAnsiTheme="majorHAnsi" w:cstheme="majorHAnsi"/>
          </w:rPr>
          <w:t xml:space="preserve">narrowness of the distributions of sampled values for </w:t>
        </w:r>
      </w:ins>
      <w:ins w:id="1046" w:author="Renata M. Diaz" w:date="2021-03-10T14:54:00Z">
        <w:r w:rsidR="003A6101">
          <w:rPr>
            <w:rFonts w:asciiTheme="majorHAnsi" w:eastAsia="Times New Roman" w:hAnsiTheme="majorHAnsi" w:cstheme="majorHAnsi"/>
          </w:rPr>
          <w:t xml:space="preserve">the shape metrics, we </w:t>
        </w:r>
      </w:ins>
      <w:ins w:id="1047" w:author="Renata M. Diaz" w:date="2021-03-11T11:37:00Z">
        <w:r w:rsidR="00C64B24">
          <w:rPr>
            <w:rFonts w:asciiTheme="majorHAnsi" w:eastAsia="Times New Roman" w:hAnsiTheme="majorHAnsi" w:cstheme="majorHAnsi"/>
          </w:rPr>
          <w:t>calculated</w:t>
        </w:r>
      </w:ins>
      <w:ins w:id="1048" w:author="Renata M. Diaz" w:date="2021-03-10T14:54:00Z">
        <w:r w:rsidR="003A6101">
          <w:rPr>
            <w:rFonts w:asciiTheme="majorHAnsi" w:eastAsia="Times New Roman" w:hAnsiTheme="majorHAnsi" w:cstheme="majorHAnsi"/>
          </w:rPr>
          <w:t xml:space="preserve"> a breadth index </w:t>
        </w:r>
      </w:ins>
      <w:ins w:id="1049" w:author="Renata M. Diaz" w:date="2021-03-11T11:37:00Z">
        <w:r w:rsidR="00C64B24">
          <w:rPr>
            <w:rFonts w:asciiTheme="majorHAnsi" w:eastAsia="Times New Roman" w:hAnsiTheme="majorHAnsi" w:cstheme="majorHAnsi"/>
          </w:rPr>
          <w:t xml:space="preserve">defined </w:t>
        </w:r>
      </w:ins>
      <w:ins w:id="1050" w:author="Renata M. Diaz" w:date="2021-03-10T14:54:00Z">
        <w:r w:rsidR="003A6101">
          <w:rPr>
            <w:rFonts w:asciiTheme="majorHAnsi" w:eastAsia="Times New Roman" w:hAnsiTheme="majorHAnsi" w:cstheme="majorHAnsi"/>
          </w:rPr>
          <w:t>as the</w:t>
        </w:r>
      </w:ins>
      <w:moveFromRangeStart w:id="1051" w:author="Renata M. Diaz" w:date="2021-03-10T14:43:00Z" w:name="move66279822"/>
      <w:moveFrom w:id="1052" w:author="Renata M. Diaz" w:date="2021-03-10T14:43:00Z">
        <w:del w:id="1053"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051"/>
      <w:del w:id="1054"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055"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056" w:author="Renata M. Diaz" w:date="2021-03-16T14:05:00Z">
        <w:r w:rsidR="008D142B" w:rsidRPr="006361DB" w:rsidDel="00621939">
          <w:rPr>
            <w:rFonts w:asciiTheme="majorHAnsi" w:eastAsia="Times New Roman" w:hAnsiTheme="majorHAnsi" w:cstheme="majorHAnsi"/>
          </w:rPr>
          <w:delText>1</w:delText>
        </w:r>
      </w:del>
      <w:ins w:id="1057"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058" w:author="Renata M. Diaz" w:date="2021-03-10T14:56:00Z">
        <w:r w:rsidR="00D63452" w:rsidRPr="002E2A57" w:rsidDel="00C52B56">
          <w:rPr>
            <w:rFonts w:asciiTheme="majorHAnsi" w:eastAsia="Times New Roman" w:hAnsiTheme="majorHAnsi" w:cstheme="majorHAnsi"/>
          </w:rPr>
          <w:delText>This metric corresponds</w:delText>
        </w:r>
      </w:del>
      <w:ins w:id="1059"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060" w:author="Renata M. Diaz" w:date="2021-03-22T14:44:00Z">
        <w:r w:rsidR="003E0F7A">
          <w:rPr>
            <w:rFonts w:asciiTheme="majorHAnsi" w:eastAsia="Times New Roman" w:hAnsiTheme="majorHAnsi" w:cstheme="majorHAnsi"/>
          </w:rPr>
          <w:t>3</w:t>
        </w:r>
      </w:ins>
      <w:del w:id="1061"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062" w:author="Renata M. Diaz" w:date="2021-03-10T14:54:00Z">
        <w:r w:rsidR="00457733">
          <w:rPr>
            <w:rFonts w:asciiTheme="majorHAnsi" w:eastAsia="Times New Roman" w:hAnsiTheme="majorHAnsi" w:cstheme="majorHAnsi"/>
          </w:rPr>
          <w:t xml:space="preserve">We explored how </w:t>
        </w:r>
      </w:ins>
      <w:ins w:id="1063"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1064"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5F070FC2" w:rsidR="00C86E22" w:rsidRPr="006361DB" w:rsidRDefault="00F7016C" w:rsidP="00C86E22">
      <w:pPr>
        <w:spacing w:line="480" w:lineRule="auto"/>
        <w:rPr>
          <w:ins w:id="1065" w:author="Renata M. Diaz" w:date="2021-03-12T13:42:00Z"/>
          <w:rFonts w:asciiTheme="majorHAnsi" w:eastAsia="Times New Roman" w:hAnsiTheme="majorHAnsi" w:cstheme="majorHAnsi"/>
        </w:rPr>
      </w:pPr>
      <w:ins w:id="1066" w:author="Renata M. Diaz" w:date="2021-03-10T15:16:00Z">
        <w:r>
          <w:rPr>
            <w:rFonts w:asciiTheme="majorHAnsi" w:eastAsia="Times New Roman" w:hAnsiTheme="majorHAnsi" w:cstheme="majorHAnsi"/>
          </w:rPr>
          <w:lastRenderedPageBreak/>
          <w:t>For</w:t>
        </w:r>
      </w:ins>
      <w:ins w:id="1067"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068" w:author="Renata M. Diaz" w:date="2021-03-10T15:16:00Z">
        <w:r>
          <w:rPr>
            <w:rFonts w:asciiTheme="majorHAnsi" w:eastAsia="Times New Roman" w:hAnsiTheme="majorHAnsi" w:cstheme="majorHAnsi"/>
          </w:rPr>
          <w:t xml:space="preserve"> observed SADs are </w:t>
        </w:r>
      </w:ins>
      <w:ins w:id="1069" w:author="Renata M. Diaz" w:date="2021-03-12T12:50:00Z">
        <w:r w:rsidR="00456346">
          <w:rPr>
            <w:rFonts w:asciiTheme="majorHAnsi" w:eastAsia="Times New Roman" w:hAnsiTheme="majorHAnsi" w:cstheme="majorHAnsi"/>
          </w:rPr>
          <w:t>dramatically</w:t>
        </w:r>
      </w:ins>
      <w:ins w:id="1070" w:author="Renata M. Diaz" w:date="2021-03-10T15:16:00Z">
        <w:r>
          <w:rPr>
            <w:rFonts w:asciiTheme="majorHAnsi" w:eastAsia="Times New Roman" w:hAnsiTheme="majorHAnsi" w:cstheme="majorHAnsi"/>
          </w:rPr>
          <w:t xml:space="preserve"> more dissimilar to the central </w:t>
        </w:r>
      </w:ins>
      <w:ins w:id="1071" w:author="Renata M. Diaz" w:date="2021-03-10T15:17:00Z">
        <w:r>
          <w:rPr>
            <w:rFonts w:asciiTheme="majorHAnsi" w:eastAsia="Times New Roman" w:hAnsiTheme="majorHAnsi" w:cstheme="majorHAnsi"/>
          </w:rPr>
          <w:t>tendencies</w:t>
        </w:r>
      </w:ins>
      <w:ins w:id="1072" w:author="Renata M. Diaz" w:date="2021-03-10T15:16:00Z">
        <w:r>
          <w:rPr>
            <w:rFonts w:asciiTheme="majorHAnsi" w:eastAsia="Times New Roman" w:hAnsiTheme="majorHAnsi" w:cstheme="majorHAnsi"/>
          </w:rPr>
          <w:t xml:space="preserve"> of their fe</w:t>
        </w:r>
      </w:ins>
      <w:ins w:id="1073" w:author="Renata M. Diaz" w:date="2021-03-10T15:17:00Z">
        <w:r>
          <w:rPr>
            <w:rFonts w:asciiTheme="majorHAnsi" w:eastAsia="Times New Roman" w:hAnsiTheme="majorHAnsi" w:cstheme="majorHAnsi"/>
          </w:rPr>
          <w:t xml:space="preserve">asible sets than </w:t>
        </w:r>
      </w:ins>
      <w:ins w:id="1074" w:author="Renata M. Diaz" w:date="2021-03-10T15:18:00Z">
        <w:r>
          <w:rPr>
            <w:rFonts w:asciiTheme="majorHAnsi" w:eastAsia="Times New Roman" w:hAnsiTheme="majorHAnsi" w:cstheme="majorHAnsi"/>
          </w:rPr>
          <w:t>would be expected by chance</w:t>
        </w:r>
      </w:ins>
      <w:ins w:id="1075" w:author="Renata M. Diaz" w:date="2021-03-16T16:45:00Z">
        <w:r w:rsidR="00A96033">
          <w:rPr>
            <w:rFonts w:asciiTheme="majorHAnsi" w:eastAsia="Times New Roman" w:hAnsiTheme="majorHAnsi" w:cstheme="majorHAnsi"/>
          </w:rPr>
          <w:t xml:space="preserve"> (Figure 3)</w:t>
        </w:r>
      </w:ins>
      <w:ins w:id="1076" w:author="Renata M. Diaz" w:date="2021-03-10T15:18:00Z">
        <w:r>
          <w:rPr>
            <w:rFonts w:asciiTheme="majorHAnsi" w:eastAsia="Times New Roman" w:hAnsiTheme="majorHAnsi" w:cstheme="majorHAnsi"/>
          </w:rPr>
          <w:t xml:space="preserve">. </w:t>
        </w:r>
      </w:ins>
      <w:ins w:id="1077" w:author="Renata M. Diaz" w:date="2021-03-11T14:49:00Z">
        <w:r w:rsidR="000604BC">
          <w:rPr>
            <w:rFonts w:asciiTheme="majorHAnsi" w:eastAsia="Times New Roman" w:hAnsiTheme="majorHAnsi" w:cstheme="majorHAnsi"/>
          </w:rPr>
          <w:t>Combined over these four datasets, 29%</w:t>
        </w:r>
      </w:ins>
      <w:ins w:id="1078" w:author="Renata M. Diaz" w:date="2021-03-10T15:18:00Z">
        <w:r>
          <w:rPr>
            <w:rFonts w:asciiTheme="majorHAnsi" w:eastAsia="Times New Roman" w:hAnsiTheme="majorHAnsi" w:cstheme="majorHAnsi"/>
          </w:rPr>
          <w:t xml:space="preserve"> of </w:t>
        </w:r>
      </w:ins>
      <w:ins w:id="1079" w:author="Renata M. Diaz" w:date="2021-03-10T15:19:00Z">
        <w:r>
          <w:rPr>
            <w:rFonts w:asciiTheme="majorHAnsi" w:eastAsia="Times New Roman" w:hAnsiTheme="majorHAnsi" w:cstheme="majorHAnsi"/>
          </w:rPr>
          <w:t>observed SADs are more dissimilar to the central tendency than are 95% of samples from the feasible set</w:t>
        </w:r>
      </w:ins>
      <w:ins w:id="1080" w:author="Renata M. Diaz" w:date="2021-03-11T16:43:00Z">
        <w:r w:rsidR="0080295D">
          <w:rPr>
            <w:rFonts w:asciiTheme="majorHAnsi" w:eastAsia="Times New Roman" w:hAnsiTheme="majorHAnsi" w:cstheme="majorHAnsi"/>
          </w:rPr>
          <w:t>, compared to the approximately 5% that would be expected at random</w:t>
        </w:r>
      </w:ins>
      <w:ins w:id="1081" w:author="Renata M. Diaz" w:date="2021-03-16T16:45:00Z">
        <w:r w:rsidR="00A96033">
          <w:rPr>
            <w:rFonts w:asciiTheme="majorHAnsi" w:eastAsia="Times New Roman" w:hAnsiTheme="majorHAnsi" w:cstheme="majorHAnsi"/>
          </w:rPr>
          <w:t xml:space="preserve"> (Table 1)</w:t>
        </w:r>
      </w:ins>
      <w:ins w:id="1082" w:author="Renata M. Diaz" w:date="2021-03-10T15:23:00Z">
        <w:r w:rsidR="003B10DF">
          <w:rPr>
            <w:rFonts w:asciiTheme="majorHAnsi" w:eastAsia="Times New Roman" w:hAnsiTheme="majorHAnsi" w:cstheme="majorHAnsi"/>
          </w:rPr>
          <w:t xml:space="preserve">. These highly unlikely SADs have dissimilarity scores from </w:t>
        </w:r>
      </w:ins>
      <w:ins w:id="108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084" w:author="Renata M. Diaz" w:date="2021-03-10T15:26:00Z">
        <w:r w:rsidR="003B10DF">
          <w:rPr>
            <w:rFonts w:asciiTheme="majorHAnsi" w:eastAsia="Times New Roman" w:hAnsiTheme="majorHAnsi" w:cstheme="majorHAnsi"/>
          </w:rPr>
          <w:t xml:space="preserve">ble set, </w:t>
        </w:r>
      </w:ins>
      <w:ins w:id="1085" w:author="Renata M. Diaz" w:date="2021-03-10T15:28:00Z">
        <w:r w:rsidR="003B10DF">
          <w:rPr>
            <w:rFonts w:asciiTheme="majorHAnsi" w:eastAsia="Times New Roman" w:hAnsiTheme="majorHAnsi" w:cstheme="majorHAnsi"/>
          </w:rPr>
          <w:t xml:space="preserve">an </w:t>
        </w:r>
      </w:ins>
      <w:ins w:id="1086" w:author="Renata M. Diaz" w:date="2021-03-10T15:29:00Z">
        <w:r w:rsidR="009543AB">
          <w:rPr>
            <w:rFonts w:asciiTheme="majorHAnsi" w:eastAsia="Times New Roman" w:hAnsiTheme="majorHAnsi" w:cstheme="majorHAnsi"/>
          </w:rPr>
          <w:t xml:space="preserve">absolute </w:t>
        </w:r>
      </w:ins>
      <w:ins w:id="1087"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088" w:author="Renata M. Diaz" w:date="2021-03-19T17:39:00Z">
        <w:r w:rsidR="000C22F2">
          <w:rPr>
            <w:rFonts w:asciiTheme="majorHAnsi" w:eastAsia="Times New Roman" w:hAnsiTheme="majorHAnsi" w:cstheme="majorHAnsi"/>
          </w:rPr>
          <w:t xml:space="preserve"> (Figure S</w:t>
        </w:r>
      </w:ins>
      <w:ins w:id="1089" w:author="Renata M. Diaz" w:date="2021-03-19T18:07:00Z">
        <w:r w:rsidR="00CC18D9">
          <w:rPr>
            <w:rFonts w:asciiTheme="majorHAnsi" w:eastAsia="Times New Roman" w:hAnsiTheme="majorHAnsi" w:cstheme="majorHAnsi"/>
          </w:rPr>
          <w:t>4</w:t>
        </w:r>
      </w:ins>
      <w:ins w:id="1090" w:author="Renata M. Diaz" w:date="2021-03-19T17:39:00Z">
        <w:r w:rsidR="000C22F2">
          <w:rPr>
            <w:rFonts w:asciiTheme="majorHAnsi" w:eastAsia="Times New Roman" w:hAnsiTheme="majorHAnsi" w:cstheme="majorHAnsi"/>
          </w:rPr>
          <w:t>)</w:t>
        </w:r>
      </w:ins>
      <w:ins w:id="1091" w:author="Renata M. Diaz" w:date="2021-03-10T15:28:00Z">
        <w:r w:rsidR="003B10DF">
          <w:rPr>
            <w:rFonts w:asciiTheme="majorHAnsi" w:eastAsia="Times New Roman" w:hAnsiTheme="majorHAnsi" w:cstheme="majorHAnsi"/>
          </w:rPr>
          <w:t xml:space="preserve">. </w:t>
        </w:r>
      </w:ins>
      <w:ins w:id="1092" w:author="Renata M. Diaz" w:date="2021-03-12T13:39:00Z">
        <w:r w:rsidR="00956787">
          <w:rPr>
            <w:rFonts w:asciiTheme="majorHAnsi" w:eastAsia="Times New Roman" w:hAnsiTheme="majorHAnsi" w:cstheme="majorHAnsi"/>
          </w:rPr>
          <w:t xml:space="preserve">These </w:t>
        </w:r>
      </w:ins>
      <w:ins w:id="1093" w:author="Renata M. Diaz" w:date="2021-03-10T15:39:00Z">
        <w:r w:rsidR="0043718F">
          <w:rPr>
            <w:rFonts w:asciiTheme="majorHAnsi" w:eastAsia="Times New Roman" w:hAnsiTheme="majorHAnsi" w:cstheme="majorHAnsi"/>
          </w:rPr>
          <w:t>datasets also contain highly unlikely SADs in terms of their shape metrics.</w:t>
        </w:r>
      </w:ins>
      <w:ins w:id="1094" w:author="Renata M. Diaz" w:date="2021-03-11T15:44:00Z">
        <w:r w:rsidR="00836462">
          <w:rPr>
            <w:rFonts w:asciiTheme="majorHAnsi" w:eastAsia="Times New Roman" w:hAnsiTheme="majorHAnsi" w:cstheme="majorHAnsi"/>
          </w:rPr>
          <w:t xml:space="preserve"> </w:t>
        </w:r>
      </w:ins>
      <w:ins w:id="1095" w:author="Renata M. Diaz" w:date="2021-03-12T12:58:00Z">
        <w:r w:rsidR="00D97B5F">
          <w:rPr>
            <w:rFonts w:asciiTheme="majorHAnsi" w:eastAsia="Times New Roman" w:hAnsiTheme="majorHAnsi" w:cstheme="majorHAnsi"/>
          </w:rPr>
          <w:t xml:space="preserve">At random, </w:t>
        </w:r>
      </w:ins>
      <w:ins w:id="1096" w:author="Renata M. Diaz" w:date="2021-03-12T18:31:00Z">
        <w:r w:rsidR="007F78BE">
          <w:rPr>
            <w:rFonts w:asciiTheme="majorHAnsi" w:eastAsia="Times New Roman" w:hAnsiTheme="majorHAnsi" w:cstheme="majorHAnsi"/>
          </w:rPr>
          <w:t>roughly</w:t>
        </w:r>
      </w:ins>
      <w:ins w:id="1097" w:author="Renata M. Diaz" w:date="2021-03-12T18:32:00Z">
        <w:r w:rsidR="007F78BE">
          <w:rPr>
            <w:rFonts w:asciiTheme="majorHAnsi" w:eastAsia="Times New Roman" w:hAnsiTheme="majorHAnsi" w:cstheme="majorHAnsi"/>
          </w:rPr>
          <w:t xml:space="preserve"> </w:t>
        </w:r>
      </w:ins>
      <w:ins w:id="1098"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099" w:author="Renata M. Diaz" w:date="2021-03-12T12:59:00Z">
        <w:r w:rsidR="00B9735A">
          <w:rPr>
            <w:rFonts w:asciiTheme="majorHAnsi" w:eastAsia="Times New Roman" w:hAnsiTheme="majorHAnsi" w:cstheme="majorHAnsi"/>
          </w:rPr>
          <w:t xml:space="preserve">Instead, </w:t>
        </w:r>
      </w:ins>
      <w:ins w:id="1100" w:author="Renata M. Diaz" w:date="2021-03-12T13:39:00Z">
        <w:r w:rsidR="00FB1F90">
          <w:rPr>
            <w:rFonts w:asciiTheme="majorHAnsi" w:eastAsia="Times New Roman" w:hAnsiTheme="majorHAnsi" w:cstheme="majorHAnsi"/>
          </w:rPr>
          <w:t>these four</w:t>
        </w:r>
      </w:ins>
      <w:ins w:id="1101" w:author="Renata M. Diaz" w:date="2021-03-12T12:59:00Z">
        <w:r w:rsidR="00B9735A">
          <w:rPr>
            <w:rFonts w:asciiTheme="majorHAnsi" w:eastAsia="Times New Roman" w:hAnsiTheme="majorHAnsi" w:cstheme="majorHAnsi"/>
          </w:rPr>
          <w:t xml:space="preserve"> datasets contain </w:t>
        </w:r>
      </w:ins>
      <w:ins w:id="1102" w:author="Renata M. Diaz" w:date="2021-03-11T15:44:00Z">
        <w:r w:rsidR="00836462">
          <w:rPr>
            <w:rFonts w:asciiTheme="majorHAnsi" w:eastAsia="Times New Roman" w:hAnsiTheme="majorHAnsi" w:cstheme="majorHAnsi"/>
          </w:rPr>
          <w:t xml:space="preserve">a disproportionate number of communities with very </w:t>
        </w:r>
      </w:ins>
      <w:ins w:id="1103" w:author="Renata M. Diaz" w:date="2021-03-11T15:45:00Z">
        <w:r w:rsidR="00836462">
          <w:rPr>
            <w:rFonts w:asciiTheme="majorHAnsi" w:eastAsia="Times New Roman" w:hAnsiTheme="majorHAnsi" w:cstheme="majorHAnsi"/>
          </w:rPr>
          <w:t xml:space="preserve">low </w:t>
        </w:r>
      </w:ins>
      <w:ins w:id="1104" w:author="Renata M. Diaz" w:date="2021-03-12T12:59:00Z">
        <w:r w:rsidR="00544C00">
          <w:rPr>
            <w:rFonts w:asciiTheme="majorHAnsi" w:eastAsia="Times New Roman" w:hAnsiTheme="majorHAnsi" w:cstheme="majorHAnsi"/>
          </w:rPr>
          <w:t xml:space="preserve">values for </w:t>
        </w:r>
      </w:ins>
      <w:ins w:id="1105" w:author="Renata M. Diaz" w:date="2021-03-11T15:45:00Z">
        <w:r w:rsidR="00836462">
          <w:rPr>
            <w:rFonts w:asciiTheme="majorHAnsi" w:eastAsia="Times New Roman" w:hAnsiTheme="majorHAnsi" w:cstheme="majorHAnsi"/>
          </w:rPr>
          <w:t xml:space="preserve">Simpson’s </w:t>
        </w:r>
      </w:ins>
      <w:ins w:id="1106" w:author="Renata M. Diaz" w:date="2021-03-19T17:39:00Z">
        <w:r w:rsidR="0061002A">
          <w:rPr>
            <w:rFonts w:asciiTheme="majorHAnsi" w:eastAsia="Times New Roman" w:hAnsiTheme="majorHAnsi" w:cstheme="majorHAnsi"/>
          </w:rPr>
          <w:t>evenness</w:t>
        </w:r>
      </w:ins>
      <w:ins w:id="1107" w:author="Renata M. Diaz" w:date="2021-03-12T13:45:00Z">
        <w:r w:rsidR="006619CB">
          <w:rPr>
            <w:rFonts w:asciiTheme="majorHAnsi" w:eastAsia="Times New Roman" w:hAnsiTheme="majorHAnsi" w:cstheme="majorHAnsi"/>
          </w:rPr>
          <w:t xml:space="preserve"> </w:t>
        </w:r>
      </w:ins>
      <w:ins w:id="1108" w:author="Renata M. Diaz" w:date="2021-03-12T13:00:00Z">
        <w:r w:rsidR="00453C9A">
          <w:rPr>
            <w:rFonts w:asciiTheme="majorHAnsi" w:eastAsia="Times New Roman" w:hAnsiTheme="majorHAnsi" w:cstheme="majorHAnsi"/>
          </w:rPr>
          <w:t xml:space="preserve">and </w:t>
        </w:r>
      </w:ins>
      <w:ins w:id="1109" w:author="Renata M. Diaz" w:date="2021-03-11T15:45:00Z">
        <w:r w:rsidR="00836462">
          <w:rPr>
            <w:rFonts w:asciiTheme="majorHAnsi" w:eastAsia="Times New Roman" w:hAnsiTheme="majorHAnsi" w:cstheme="majorHAnsi"/>
          </w:rPr>
          <w:t>Shannon diversity</w:t>
        </w:r>
      </w:ins>
      <w:ins w:id="1110" w:author="Renata M. Diaz" w:date="2021-03-12T13:00:00Z">
        <w:r w:rsidR="00453C9A">
          <w:rPr>
            <w:rFonts w:asciiTheme="majorHAnsi" w:eastAsia="Times New Roman" w:hAnsiTheme="majorHAnsi" w:cstheme="majorHAnsi"/>
          </w:rPr>
          <w:t>,</w:t>
        </w:r>
      </w:ins>
      <w:ins w:id="1111" w:author="Renata M. Diaz" w:date="2021-03-11T15:45:00Z">
        <w:r w:rsidR="00836462">
          <w:rPr>
            <w:rFonts w:asciiTheme="majorHAnsi" w:eastAsia="Times New Roman" w:hAnsiTheme="majorHAnsi" w:cstheme="majorHAnsi"/>
          </w:rPr>
          <w:t xml:space="preserve"> and very high skewness</w:t>
        </w:r>
      </w:ins>
      <w:ins w:id="1112" w:author="Renata M. Diaz" w:date="2021-03-19T17:39:00Z">
        <w:r w:rsidR="0061002A">
          <w:rPr>
            <w:rFonts w:asciiTheme="majorHAnsi" w:eastAsia="Times New Roman" w:hAnsiTheme="majorHAnsi" w:cstheme="majorHAnsi"/>
          </w:rPr>
          <w:t>,</w:t>
        </w:r>
      </w:ins>
      <w:ins w:id="1113" w:author="Renata M. Diaz" w:date="2021-03-12T13:00:00Z">
        <w:r w:rsidR="00453C9A">
          <w:rPr>
            <w:rFonts w:asciiTheme="majorHAnsi" w:eastAsia="Times New Roman" w:hAnsiTheme="majorHAnsi" w:cstheme="majorHAnsi"/>
          </w:rPr>
          <w:t xml:space="preserve"> </w:t>
        </w:r>
      </w:ins>
      <w:ins w:id="1114" w:author="Renata M. Diaz" w:date="2021-03-11T15:45:00Z">
        <w:r w:rsidR="00836462">
          <w:rPr>
            <w:rFonts w:asciiTheme="majorHAnsi" w:eastAsia="Times New Roman" w:hAnsiTheme="majorHAnsi" w:cstheme="majorHAnsi"/>
          </w:rPr>
          <w:t>relative to their feasible sets</w:t>
        </w:r>
      </w:ins>
      <w:ins w:id="1115" w:author="Renata M. Diaz" w:date="2021-03-19T17:39:00Z">
        <w:r w:rsidR="0061002A">
          <w:rPr>
            <w:rFonts w:asciiTheme="majorHAnsi" w:eastAsia="Times New Roman" w:hAnsiTheme="majorHAnsi" w:cstheme="majorHAnsi"/>
          </w:rPr>
          <w:t xml:space="preserve"> (Table 1)</w:t>
        </w:r>
      </w:ins>
      <w:ins w:id="1116" w:author="Renata M. Diaz" w:date="2021-03-11T15:45:00Z">
        <w:r w:rsidR="00836462">
          <w:rPr>
            <w:rFonts w:asciiTheme="majorHAnsi" w:eastAsia="Times New Roman" w:hAnsiTheme="majorHAnsi" w:cstheme="majorHAnsi"/>
          </w:rPr>
          <w:t xml:space="preserve">. </w:t>
        </w:r>
      </w:ins>
      <w:ins w:id="1117" w:author="Renata M. Diaz" w:date="2021-03-12T13:42:00Z">
        <w:r w:rsidR="00193667">
          <w:rPr>
            <w:rFonts w:asciiTheme="majorHAnsi" w:eastAsia="Times New Roman" w:hAnsiTheme="majorHAnsi" w:cstheme="majorHAnsi"/>
          </w:rPr>
          <w:t>The Mammal Community, and Miscellaneous Abundance databases also have high p</w:t>
        </w:r>
      </w:ins>
      <w:ins w:id="1118" w:author="Renata M. Diaz" w:date="2021-03-12T13:43:00Z">
        <w:r w:rsidR="00193667">
          <w:rPr>
            <w:rFonts w:asciiTheme="majorHAnsi" w:eastAsia="Times New Roman" w:hAnsiTheme="majorHAnsi" w:cstheme="majorHAnsi"/>
          </w:rPr>
          <w:t>roportions of rare species</w:t>
        </w:r>
      </w:ins>
      <w:ins w:id="1119" w:author="Renata M. Diaz" w:date="2021-03-12T13:46:00Z">
        <w:r w:rsidR="00342C55">
          <w:rPr>
            <w:rFonts w:asciiTheme="majorHAnsi" w:eastAsia="Times New Roman" w:hAnsiTheme="majorHAnsi" w:cstheme="majorHAnsi"/>
          </w:rPr>
          <w:t>, but this tendency is weaker for BBS</w:t>
        </w:r>
      </w:ins>
      <w:ins w:id="1120" w:author="Renata M. Diaz" w:date="2021-03-19T17:40:00Z">
        <w:r w:rsidR="00391ABB">
          <w:rPr>
            <w:rFonts w:asciiTheme="majorHAnsi" w:eastAsia="Times New Roman" w:hAnsiTheme="majorHAnsi" w:cstheme="majorHAnsi"/>
          </w:rPr>
          <w:t xml:space="preserve"> </w:t>
        </w:r>
      </w:ins>
      <w:ins w:id="1121" w:author="Renata M. Diaz" w:date="2021-03-12T13:47:00Z">
        <w:r w:rsidR="00342C55">
          <w:rPr>
            <w:rFonts w:asciiTheme="majorHAnsi" w:eastAsia="Times New Roman" w:hAnsiTheme="majorHAnsi" w:cstheme="majorHAnsi"/>
          </w:rPr>
          <w:t xml:space="preserve">and nonexistent for </w:t>
        </w:r>
      </w:ins>
      <w:ins w:id="1122"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123" w:author="Renata M. Diaz" w:date="2021-03-19T18:07:00Z">
        <w:r w:rsidR="00207B6C">
          <w:rPr>
            <w:rFonts w:asciiTheme="majorHAnsi" w:eastAsia="Times New Roman" w:hAnsiTheme="majorHAnsi" w:cstheme="majorHAnsi"/>
          </w:rPr>
          <w:t>– i</w:t>
        </w:r>
      </w:ins>
      <w:ins w:id="1124" w:author="Renata M. Diaz" w:date="2021-03-12T13:47:00Z">
        <w:r w:rsidR="00342C55">
          <w:rPr>
            <w:rFonts w:asciiTheme="majorHAnsi" w:eastAsia="Times New Roman" w:hAnsiTheme="majorHAnsi" w:cstheme="majorHAnsi"/>
          </w:rPr>
          <w:t>n fact,</w:t>
        </w:r>
      </w:ins>
      <w:ins w:id="1125"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126" w:author="Renata M. Diaz" w:date="2021-03-12T13:47:00Z">
        <w:r w:rsidR="0026597C">
          <w:rPr>
            <w:rFonts w:asciiTheme="majorHAnsi" w:eastAsia="Times New Roman" w:hAnsiTheme="majorHAnsi" w:cstheme="majorHAnsi"/>
          </w:rPr>
          <w:t xml:space="preserve"> (20%</w:t>
        </w:r>
      </w:ins>
      <w:ins w:id="1127"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128" w:author="Renata M. Diaz" w:date="2021-03-19T18:07:00Z">
        <w:r w:rsidR="00207B6C">
          <w:rPr>
            <w:rFonts w:asciiTheme="majorHAnsi" w:eastAsia="Times New Roman" w:hAnsiTheme="majorHAnsi" w:cstheme="majorHAnsi"/>
          </w:rPr>
          <w:t>S5</w:t>
        </w:r>
      </w:ins>
      <w:ins w:id="1129" w:author="Renata M. Diaz" w:date="2021-03-12T13:47:00Z">
        <w:r w:rsidR="0026597C">
          <w:rPr>
            <w:rFonts w:asciiTheme="majorHAnsi" w:eastAsia="Times New Roman" w:hAnsiTheme="majorHAnsi" w:cstheme="majorHAnsi"/>
          </w:rPr>
          <w:t>)</w:t>
        </w:r>
      </w:ins>
      <w:ins w:id="1130"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131"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132" w:author="Renata M. Diaz" w:date="2021-03-12T13:43:00Z">
        <w:r w:rsidR="00707340">
          <w:rPr>
            <w:rFonts w:asciiTheme="majorHAnsi" w:eastAsia="Times New Roman" w:hAnsiTheme="majorHAnsi" w:cstheme="majorHAnsi"/>
          </w:rPr>
          <w:t>to the other datasets for the other shape metrics</w:t>
        </w:r>
      </w:ins>
      <w:ins w:id="1133"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134" w:author="Renata M. Diaz" w:date="2021-03-19T17:40:00Z">
        <w:r w:rsidR="00780803">
          <w:rPr>
            <w:rFonts w:asciiTheme="majorHAnsi" w:eastAsia="Times New Roman" w:hAnsiTheme="majorHAnsi" w:cstheme="majorHAnsi"/>
          </w:rPr>
          <w:t xml:space="preserve">, </w:t>
        </w:r>
      </w:ins>
      <w:ins w:id="1135"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0AFFDCEC" w:rsidR="0081077A" w:rsidRPr="006361DB" w:rsidRDefault="009C239F">
      <w:pPr>
        <w:spacing w:line="480" w:lineRule="auto"/>
        <w:rPr>
          <w:rFonts w:asciiTheme="majorHAnsi" w:eastAsia="Times New Roman" w:hAnsiTheme="majorHAnsi" w:cstheme="majorHAnsi"/>
        </w:rPr>
      </w:pPr>
      <w:ins w:id="1136"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137" w:author="Renata M. Diaz" w:date="2021-03-12T13:52:00Z">
        <w:r w:rsidR="001F3DA6">
          <w:rPr>
            <w:rFonts w:asciiTheme="majorHAnsi" w:eastAsia="Times New Roman" w:hAnsiTheme="majorHAnsi" w:cstheme="majorHAnsi"/>
          </w:rPr>
          <w:t>s</w:t>
        </w:r>
      </w:ins>
      <w:ins w:id="1138" w:author="Renata M. Diaz" w:date="2021-03-12T13:51:00Z">
        <w:r>
          <w:rPr>
            <w:rFonts w:asciiTheme="majorHAnsi" w:eastAsia="Times New Roman" w:hAnsiTheme="majorHAnsi" w:cstheme="majorHAnsi"/>
          </w:rPr>
          <w:t xml:space="preserve"> of extreme values</w:t>
        </w:r>
      </w:ins>
      <w:ins w:id="1139" w:author="Renata M. Diaz" w:date="2021-03-22T15:36:00Z">
        <w:r w:rsidR="00471BA7">
          <w:rPr>
            <w:rFonts w:asciiTheme="majorHAnsi" w:eastAsia="Times New Roman" w:hAnsiTheme="majorHAnsi" w:cstheme="majorHAnsi"/>
          </w:rPr>
          <w:t xml:space="preserve"> are</w:t>
        </w:r>
      </w:ins>
      <w:ins w:id="1140" w:author="Renata M. Diaz" w:date="2021-03-12T13:51:00Z">
        <w:r>
          <w:rPr>
            <w:rFonts w:asciiTheme="majorHAnsi" w:eastAsia="Times New Roman" w:hAnsiTheme="majorHAnsi" w:cstheme="majorHAnsi"/>
          </w:rPr>
          <w:t xml:space="preserve"> closer to what would be expected by chance</w:t>
        </w:r>
      </w:ins>
      <w:ins w:id="1141" w:author="Renata M. Diaz" w:date="2021-03-19T17:41:00Z">
        <w:r w:rsidR="007447C1">
          <w:rPr>
            <w:rFonts w:asciiTheme="majorHAnsi" w:eastAsia="Times New Roman" w:hAnsiTheme="majorHAnsi" w:cstheme="majorHAnsi"/>
          </w:rPr>
          <w:t xml:space="preserve"> (Table 1)</w:t>
        </w:r>
      </w:ins>
      <w:ins w:id="1142" w:author="Renata M. Diaz" w:date="2021-03-12T13:51:00Z">
        <w:r>
          <w:rPr>
            <w:rFonts w:asciiTheme="majorHAnsi" w:eastAsia="Times New Roman" w:hAnsiTheme="majorHAnsi" w:cstheme="majorHAnsi"/>
          </w:rPr>
          <w:t xml:space="preserve">. </w:t>
        </w:r>
      </w:ins>
      <w:ins w:id="1143"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144"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145"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146"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147" w:author="Renata M. Diaz" w:date="2021-03-11T16:30:00Z">
        <w:r w:rsidR="007E2092" w:rsidRPr="006361DB" w:rsidDel="003961B7">
          <w:rPr>
            <w:rFonts w:asciiTheme="majorHAnsi" w:eastAsia="Times New Roman" w:hAnsiTheme="majorHAnsi" w:cstheme="majorHAnsi"/>
          </w:rPr>
          <w:delText xml:space="preserve">For </w:delText>
        </w:r>
      </w:del>
      <w:del w:id="1148"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149"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150"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151" w:author="Renata M. Diaz" w:date="2021-03-11T16:36:00Z">
        <w:r w:rsidR="007E2092" w:rsidRPr="006361DB" w:rsidDel="001778CD">
          <w:rPr>
            <w:rFonts w:asciiTheme="majorHAnsi" w:eastAsia="Times New Roman" w:hAnsiTheme="majorHAnsi" w:cstheme="majorHAnsi"/>
          </w:rPr>
          <w:delText xml:space="preserve">distributions </w:delText>
        </w:r>
      </w:del>
      <w:del w:id="1152"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153" w:author="Renata M. Diaz" w:date="2021-03-11T16:37:00Z">
        <w:r w:rsidR="00344835" w:rsidDel="00B10F03">
          <w:rPr>
            <w:rFonts w:asciiTheme="majorHAnsi" w:eastAsia="Times New Roman" w:hAnsiTheme="majorHAnsi" w:cstheme="majorHAnsi"/>
          </w:rPr>
          <w:delText>:</w:delText>
        </w:r>
      </w:del>
      <w:del w:id="1154"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155"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1156"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1157"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158"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1159" w:author="Renata M. Diaz" w:date="2021-03-11T17:20:00Z">
        <w:r w:rsidR="0079078B">
          <w:rPr>
            <w:rFonts w:asciiTheme="majorHAnsi" w:eastAsia="Times New Roman" w:hAnsiTheme="majorHAnsi" w:cstheme="majorHAnsi"/>
          </w:rPr>
          <w:t>size of the feasible set increases</w:t>
        </w:r>
      </w:ins>
      <w:ins w:id="1160" w:author="Renata M. Diaz" w:date="2021-03-19T18:09:00Z">
        <w:r w:rsidR="00B72CE9">
          <w:rPr>
            <w:rFonts w:asciiTheme="majorHAnsi" w:eastAsia="Times New Roman" w:hAnsiTheme="majorHAnsi" w:cstheme="majorHAnsi"/>
          </w:rPr>
          <w:t xml:space="preserve"> (Figure 4)</w:t>
        </w:r>
      </w:ins>
      <w:ins w:id="1161" w:author="Renata M. Diaz" w:date="2021-03-11T17:22:00Z">
        <w:r w:rsidR="0079078B">
          <w:rPr>
            <w:rFonts w:asciiTheme="majorHAnsi" w:eastAsia="Times New Roman" w:hAnsiTheme="majorHAnsi" w:cstheme="majorHAnsi"/>
          </w:rPr>
          <w:t xml:space="preserve">. </w:t>
        </w:r>
      </w:ins>
      <w:del w:id="1162"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163" w:author="Renata M. Diaz" w:date="2021-03-11T18:00:00Z">
        <w:r w:rsidR="007E4171">
          <w:rPr>
            <w:rFonts w:asciiTheme="majorHAnsi" w:eastAsia="Times New Roman" w:hAnsiTheme="majorHAnsi" w:cstheme="majorHAnsi"/>
          </w:rPr>
          <w:t xml:space="preserve">The sampled distributions for shape metrics also </w:t>
        </w:r>
      </w:ins>
      <w:ins w:id="1164" w:author="Renata M. Diaz" w:date="2021-03-12T14:01:00Z">
        <w:r w:rsidR="00FD5E15">
          <w:rPr>
            <w:rFonts w:asciiTheme="majorHAnsi" w:eastAsia="Times New Roman" w:hAnsiTheme="majorHAnsi" w:cstheme="majorHAnsi"/>
          </w:rPr>
          <w:t xml:space="preserve">generally </w:t>
        </w:r>
      </w:ins>
      <w:ins w:id="1165" w:author="Renata M. Diaz" w:date="2021-03-11T18:00:00Z">
        <w:r w:rsidR="007E4171">
          <w:rPr>
            <w:rFonts w:asciiTheme="majorHAnsi" w:eastAsia="Times New Roman" w:hAnsiTheme="majorHAnsi" w:cstheme="majorHAnsi"/>
          </w:rPr>
          <w:t xml:space="preserve">become </w:t>
        </w:r>
      </w:ins>
      <w:ins w:id="1166" w:author="Renata M. Diaz" w:date="2021-03-12T14:05:00Z">
        <w:r w:rsidR="00A13F8B">
          <w:rPr>
            <w:rFonts w:asciiTheme="majorHAnsi" w:eastAsia="Times New Roman" w:hAnsiTheme="majorHAnsi" w:cstheme="majorHAnsi"/>
          </w:rPr>
          <w:t>less broad</w:t>
        </w:r>
      </w:ins>
      <w:ins w:id="1167" w:author="Renata M. Diaz" w:date="2021-03-11T18:00:00Z">
        <w:r w:rsidR="007E4171">
          <w:rPr>
            <w:rFonts w:asciiTheme="majorHAnsi" w:eastAsia="Times New Roman" w:hAnsiTheme="majorHAnsi" w:cstheme="majorHAnsi"/>
          </w:rPr>
          <w:t xml:space="preserve"> as the size of the feasible set increas</w:t>
        </w:r>
      </w:ins>
      <w:ins w:id="1168" w:author="Renata M. Diaz" w:date="2021-03-11T18:01:00Z">
        <w:r w:rsidR="007E4171">
          <w:rPr>
            <w:rFonts w:asciiTheme="majorHAnsi" w:eastAsia="Times New Roman" w:hAnsiTheme="majorHAnsi" w:cstheme="majorHAnsi"/>
          </w:rPr>
          <w:t>es</w:t>
        </w:r>
      </w:ins>
      <w:ins w:id="1169" w:author="Renata M. Diaz" w:date="2021-03-12T14:02:00Z">
        <w:r w:rsidR="00C13A87">
          <w:rPr>
            <w:rFonts w:asciiTheme="majorHAnsi" w:eastAsia="Times New Roman" w:hAnsiTheme="majorHAnsi" w:cstheme="majorHAnsi"/>
          </w:rPr>
          <w:t>. T</w:t>
        </w:r>
      </w:ins>
      <w:ins w:id="1170"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1171" w:author="Renata M. Diaz" w:date="2021-03-12T14:02:00Z">
        <w:r w:rsidR="00C13A87">
          <w:rPr>
            <w:rFonts w:asciiTheme="majorHAnsi" w:eastAsia="Times New Roman" w:hAnsiTheme="majorHAnsi" w:cstheme="majorHAnsi"/>
          </w:rPr>
          <w:t xml:space="preserve">, </w:t>
        </w:r>
      </w:ins>
      <w:del w:id="1172"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173" w:author="Renata M. Diaz" w:date="2021-03-12T14:02:00Z">
        <w:r w:rsidR="006F1C6E" w:rsidRPr="002E2A57" w:rsidDel="00C13A87">
          <w:rPr>
            <w:rFonts w:asciiTheme="majorHAnsi" w:eastAsia="Times New Roman" w:hAnsiTheme="majorHAnsi" w:cstheme="majorHAnsi"/>
          </w:rPr>
          <w:delText xml:space="preserve">or communities with </w:delText>
        </w:r>
      </w:del>
      <w:del w:id="1174" w:author="Renata M. Diaz" w:date="2021-03-11T18:02:00Z">
        <w:r w:rsidR="00BA1FFC" w:rsidRPr="002E2A57" w:rsidDel="007E4171">
          <w:rPr>
            <w:rFonts w:asciiTheme="majorHAnsi" w:eastAsia="Times New Roman" w:hAnsiTheme="majorHAnsi" w:cstheme="majorHAnsi"/>
          </w:rPr>
          <w:delText xml:space="preserve">relatively </w:delText>
        </w:r>
      </w:del>
      <w:del w:id="1175"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176"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177"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178"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179" w:author="Renata M. Diaz" w:date="2021-03-12T13:59:00Z">
        <w:r w:rsidR="00F50E4A">
          <w:rPr>
            <w:rFonts w:asciiTheme="majorHAnsi" w:eastAsia="Times New Roman" w:hAnsiTheme="majorHAnsi" w:cstheme="majorHAnsi"/>
          </w:rPr>
          <w:t>values</w:t>
        </w:r>
      </w:ins>
      <w:ins w:id="1180"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181" w:author="Renata M. Diaz" w:date="2021-03-12T14:03:00Z">
        <w:r w:rsidR="00CF2A65">
          <w:rPr>
            <w:rFonts w:asciiTheme="majorHAnsi" w:eastAsia="Times New Roman" w:hAnsiTheme="majorHAnsi" w:cstheme="majorHAnsi"/>
          </w:rPr>
          <w:t>exceed ~.7</w:t>
        </w:r>
      </w:ins>
      <w:ins w:id="1182"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183"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184" w:author="Renata M. Diaz" w:date="2021-03-18T15:56:00Z">
        <w:r w:rsidR="00E115D2">
          <w:rPr>
            <w:rFonts w:asciiTheme="majorHAnsi" w:eastAsia="Times New Roman" w:hAnsiTheme="majorHAnsi" w:cstheme="majorHAnsi"/>
          </w:rPr>
          <w:t xml:space="preserve">Among our datasets, the FIA and Mammal Community databases </w:t>
        </w:r>
      </w:ins>
      <w:ins w:id="1185"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1186" w:author="Renata M. Diaz" w:date="2021-03-19T18:09:00Z">
        <w:r w:rsidR="00FE59EC">
          <w:rPr>
            <w:rFonts w:asciiTheme="majorHAnsi" w:eastAsia="Times New Roman" w:hAnsiTheme="majorHAnsi" w:cstheme="majorHAnsi"/>
          </w:rPr>
          <w:t xml:space="preserve"> (Figure S6)</w:t>
        </w:r>
      </w:ins>
      <w:ins w:id="1187" w:author="Renata M. Diaz" w:date="2021-03-18T15:58:00Z">
        <w:r w:rsidR="00E115D2">
          <w:rPr>
            <w:rFonts w:asciiTheme="majorHAnsi" w:eastAsia="Times New Roman" w:hAnsiTheme="majorHAnsi" w:cstheme="majorHAnsi"/>
          </w:rPr>
          <w:t>.</w:t>
        </w:r>
      </w:ins>
      <w:ins w:id="1188" w:author="Renata M. Diaz" w:date="2021-03-18T15:59:00Z">
        <w:r w:rsidR="00297DB0">
          <w:rPr>
            <w:rFonts w:asciiTheme="majorHAnsi" w:eastAsia="Times New Roman" w:hAnsiTheme="majorHAnsi" w:cstheme="majorHAnsi"/>
          </w:rPr>
          <w:t xml:space="preserve">  </w:t>
        </w:r>
      </w:ins>
      <w:del w:id="1189"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190" w:author="Renata M. Diaz" w:date="2021-03-12T13:34:00Z"/>
          <w:rFonts w:asciiTheme="majorHAnsi" w:eastAsia="Times New Roman" w:hAnsiTheme="majorHAnsi" w:cstheme="majorHAnsi"/>
          <w:i/>
          <w:iCs/>
        </w:rPr>
      </w:pPr>
      <w:ins w:id="1191" w:author="Renata M. Diaz" w:date="2021-03-10T15:13:00Z">
        <w:r>
          <w:rPr>
            <w:rFonts w:asciiTheme="majorHAnsi" w:eastAsia="Times New Roman" w:hAnsiTheme="majorHAnsi" w:cstheme="majorHAnsi"/>
            <w:i/>
            <w:iCs/>
          </w:rPr>
          <w:t xml:space="preserve">Sensitivity to sampling </w:t>
        </w:r>
      </w:ins>
      <w:ins w:id="1192" w:author="Renata M. Diaz" w:date="2021-03-11T16:36:00Z">
        <w:r w:rsidR="00C27CD2">
          <w:rPr>
            <w:rFonts w:asciiTheme="majorHAnsi" w:eastAsia="Times New Roman" w:hAnsiTheme="majorHAnsi" w:cstheme="majorHAnsi"/>
            <w:i/>
            <w:iCs/>
          </w:rPr>
          <w:t>variability</w:t>
        </w:r>
      </w:ins>
    </w:p>
    <w:p w14:paraId="12093383" w14:textId="2A4CD3C4" w:rsidR="0073360F" w:rsidRDefault="0073360F" w:rsidP="00021897">
      <w:pPr>
        <w:spacing w:line="480" w:lineRule="auto"/>
        <w:rPr>
          <w:ins w:id="1193" w:author="Renata M. Diaz" w:date="2021-03-12T14:14:00Z"/>
          <w:rFonts w:asciiTheme="majorHAnsi" w:eastAsia="Times New Roman" w:hAnsiTheme="majorHAnsi" w:cstheme="majorHAnsi"/>
        </w:rPr>
      </w:pPr>
      <w:ins w:id="1194" w:author="Renata M. Diaz" w:date="2021-03-12T13:35:00Z">
        <w:r>
          <w:rPr>
            <w:rFonts w:asciiTheme="majorHAnsi" w:eastAsia="Times New Roman" w:hAnsiTheme="majorHAnsi" w:cstheme="majorHAnsi"/>
          </w:rPr>
          <w:t>In al</w:t>
        </w:r>
      </w:ins>
      <w:ins w:id="1195" w:author="Renata M. Diaz" w:date="2021-03-12T14:15:00Z">
        <w:r w:rsidR="00A72227">
          <w:rPr>
            <w:rFonts w:asciiTheme="majorHAnsi" w:eastAsia="Times New Roman" w:hAnsiTheme="majorHAnsi" w:cstheme="majorHAnsi"/>
          </w:rPr>
          <w:t>most all</w:t>
        </w:r>
      </w:ins>
      <w:ins w:id="1196"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197" w:author="Renata M. Diaz" w:date="2021-03-19T18:10:00Z">
        <w:r w:rsidR="0066366A">
          <w:rPr>
            <w:rFonts w:asciiTheme="majorHAnsi" w:eastAsia="Times New Roman" w:hAnsiTheme="majorHAnsi" w:cstheme="majorHAnsi"/>
          </w:rPr>
          <w:t xml:space="preserve"> (Figure 5; see appendix A7 for complete results of resampling)</w:t>
        </w:r>
      </w:ins>
      <w:ins w:id="1198" w:author="Renata M. Diaz" w:date="2021-03-12T13:35:00Z">
        <w:r>
          <w:rPr>
            <w:rFonts w:asciiTheme="majorHAnsi" w:eastAsia="Times New Roman" w:hAnsiTheme="majorHAnsi" w:cstheme="majorHAnsi"/>
          </w:rPr>
          <w:t xml:space="preserve">. </w:t>
        </w:r>
      </w:ins>
      <w:ins w:id="1199" w:author="Renata M. Diaz" w:date="2021-03-12T14:05:00Z">
        <w:r w:rsidR="00034941">
          <w:rPr>
            <w:rFonts w:asciiTheme="majorHAnsi" w:eastAsia="Times New Roman" w:hAnsiTheme="majorHAnsi" w:cstheme="majorHAnsi"/>
          </w:rPr>
          <w:t xml:space="preserve">For </w:t>
        </w:r>
      </w:ins>
      <w:ins w:id="1200" w:author="Renata M. Diaz" w:date="2021-03-12T14:07:00Z">
        <w:r w:rsidR="00B452C1">
          <w:rPr>
            <w:rFonts w:asciiTheme="majorHAnsi" w:eastAsia="Times New Roman" w:hAnsiTheme="majorHAnsi" w:cstheme="majorHAnsi"/>
          </w:rPr>
          <w:t>all da</w:t>
        </w:r>
      </w:ins>
      <w:ins w:id="1201" w:author="Renata M. Diaz" w:date="2021-03-12T14:05:00Z">
        <w:r w:rsidR="00034941">
          <w:rPr>
            <w:rFonts w:asciiTheme="majorHAnsi" w:eastAsia="Times New Roman" w:hAnsiTheme="majorHAnsi" w:cstheme="majorHAnsi"/>
          </w:rPr>
          <w:t xml:space="preserve">tasets, adjusted SADs </w:t>
        </w:r>
      </w:ins>
      <w:ins w:id="1202"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1203" w:author="Renata M. Diaz" w:date="2021-03-12T14:08:00Z">
        <w:r w:rsidR="00E15675">
          <w:rPr>
            <w:rFonts w:asciiTheme="majorHAnsi" w:eastAsia="Times New Roman" w:hAnsiTheme="majorHAnsi" w:cstheme="majorHAnsi"/>
          </w:rPr>
          <w:t xml:space="preserve"> </w:t>
        </w:r>
      </w:ins>
      <w:ins w:id="1204"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1205"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1206" w:author="Renata M. Diaz" w:date="2021-03-12T14:10:00Z">
        <w:r w:rsidR="00F97B20">
          <w:rPr>
            <w:rFonts w:asciiTheme="majorHAnsi" w:eastAsia="Times New Roman" w:hAnsiTheme="majorHAnsi" w:cstheme="majorHAnsi"/>
          </w:rPr>
          <w:t>Adjusting</w:t>
        </w:r>
      </w:ins>
      <w:ins w:id="1207" w:author="Renata M. Diaz" w:date="2021-03-12T14:08:00Z">
        <w:r w:rsidR="00E15675">
          <w:rPr>
            <w:rFonts w:asciiTheme="majorHAnsi" w:eastAsia="Times New Roman" w:hAnsiTheme="majorHAnsi" w:cstheme="majorHAnsi"/>
          </w:rPr>
          <w:t xml:space="preserve"> for rare species </w:t>
        </w:r>
      </w:ins>
      <w:ins w:id="1208" w:author="Renata M. Diaz" w:date="2021-03-12T14:12:00Z">
        <w:r w:rsidR="00170E7D">
          <w:rPr>
            <w:rFonts w:asciiTheme="majorHAnsi" w:eastAsia="Times New Roman" w:hAnsiTheme="majorHAnsi" w:cstheme="majorHAnsi"/>
          </w:rPr>
          <w:t xml:space="preserve">does not appreciably change </w:t>
        </w:r>
      </w:ins>
      <w:ins w:id="1209" w:author="Renata M. Diaz" w:date="2021-03-12T14:08:00Z">
        <w:r w:rsidR="00E15675">
          <w:rPr>
            <w:rFonts w:asciiTheme="majorHAnsi" w:eastAsia="Times New Roman" w:hAnsiTheme="majorHAnsi" w:cstheme="majorHAnsi"/>
          </w:rPr>
          <w:t xml:space="preserve">the proportion of Gentry datasets </w:t>
        </w:r>
      </w:ins>
      <w:ins w:id="1210" w:author="Renata M. Diaz" w:date="2021-03-12T14:10:00Z">
        <w:r w:rsidR="00F97B20">
          <w:rPr>
            <w:rFonts w:asciiTheme="majorHAnsi" w:eastAsia="Times New Roman" w:hAnsiTheme="majorHAnsi" w:cstheme="majorHAnsi"/>
          </w:rPr>
          <w:t xml:space="preserve">that feature extremely low proportions of rare species </w:t>
        </w:r>
      </w:ins>
      <w:ins w:id="1211" w:author="Renata M. Diaz" w:date="2021-03-12T14:11:00Z">
        <w:r w:rsidR="00F97B20">
          <w:rPr>
            <w:rFonts w:asciiTheme="majorHAnsi" w:eastAsia="Times New Roman" w:hAnsiTheme="majorHAnsi" w:cstheme="majorHAnsi"/>
          </w:rPr>
          <w:t xml:space="preserve">and skewness </w:t>
        </w:r>
      </w:ins>
      <w:ins w:id="1212" w:author="Renata M. Diaz" w:date="2021-03-19T17:42:00Z">
        <w:r w:rsidR="006F3E93">
          <w:rPr>
            <w:rFonts w:asciiTheme="majorHAnsi" w:eastAsia="Times New Roman" w:hAnsiTheme="majorHAnsi" w:cstheme="majorHAnsi"/>
          </w:rPr>
          <w:t>and</w:t>
        </w:r>
      </w:ins>
      <w:ins w:id="1213" w:author="Renata M. Diaz" w:date="2021-03-12T14:12:00Z">
        <w:r w:rsidR="00F97B20">
          <w:rPr>
            <w:rFonts w:asciiTheme="majorHAnsi" w:eastAsia="Times New Roman" w:hAnsiTheme="majorHAnsi" w:cstheme="majorHAnsi"/>
          </w:rPr>
          <w:t xml:space="preserve"> </w:t>
        </w:r>
      </w:ins>
      <w:ins w:id="1214" w:author="Renata M. Diaz" w:date="2021-03-12T14:09:00Z">
        <w:r w:rsidR="00E15675">
          <w:rPr>
            <w:rFonts w:asciiTheme="majorHAnsi" w:eastAsia="Times New Roman" w:hAnsiTheme="majorHAnsi" w:cstheme="majorHAnsi"/>
          </w:rPr>
          <w:t>high values for evenness and Shannon diversity</w:t>
        </w:r>
        <w:r w:rsidR="00554D79">
          <w:rPr>
            <w:rFonts w:asciiTheme="majorHAnsi" w:eastAsia="Times New Roman" w:hAnsiTheme="majorHAnsi" w:cstheme="majorHAnsi"/>
          </w:rPr>
          <w:t xml:space="preserve">. </w:t>
        </w:r>
      </w:ins>
      <w:ins w:id="1215" w:author="Renata M. Diaz" w:date="2021-03-12T14:08:00Z">
        <w:r w:rsidR="00E15675">
          <w:rPr>
            <w:rFonts w:asciiTheme="majorHAnsi" w:eastAsia="Times New Roman" w:hAnsiTheme="majorHAnsi" w:cstheme="majorHAnsi"/>
          </w:rPr>
          <w:t xml:space="preserve"> </w:t>
        </w:r>
      </w:ins>
    </w:p>
    <w:p w14:paraId="14175519" w14:textId="42CE7BC1" w:rsidR="008C5F52" w:rsidRPr="0073360F" w:rsidRDefault="00463C88" w:rsidP="00021897">
      <w:pPr>
        <w:spacing w:line="480" w:lineRule="auto"/>
        <w:rPr>
          <w:rFonts w:asciiTheme="majorHAnsi" w:eastAsia="Times New Roman" w:hAnsiTheme="majorHAnsi" w:cstheme="majorHAnsi"/>
        </w:rPr>
      </w:pPr>
      <w:ins w:id="1216" w:author="Renata M. Diaz" w:date="2021-03-12T14:15:00Z">
        <w:r>
          <w:rPr>
            <w:rFonts w:asciiTheme="majorHAnsi" w:eastAsia="Times New Roman" w:hAnsiTheme="majorHAnsi" w:cstheme="majorHAnsi"/>
          </w:rPr>
          <w:t>Jackknife</w:t>
        </w:r>
      </w:ins>
      <w:ins w:id="1217"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1218" w:author="Renata M. Diaz" w:date="2021-03-12T14:39:00Z">
        <w:r w:rsidR="00040FCD">
          <w:rPr>
            <w:rFonts w:asciiTheme="majorHAnsi" w:eastAsia="Times New Roman" w:hAnsiTheme="majorHAnsi" w:cstheme="majorHAnsi"/>
          </w:rPr>
          <w:t>consistently reduces the proportion of extreme observations acros</w:t>
        </w:r>
      </w:ins>
      <w:ins w:id="1219" w:author="Renata M. Diaz" w:date="2021-03-12T14:40:00Z">
        <w:r w:rsidR="00040FCD">
          <w:rPr>
            <w:rFonts w:asciiTheme="majorHAnsi" w:eastAsia="Times New Roman" w:hAnsiTheme="majorHAnsi" w:cstheme="majorHAnsi"/>
          </w:rPr>
          <w:t>s all datasets and metrics</w:t>
        </w:r>
      </w:ins>
      <w:ins w:id="1220" w:author="Renata M. Diaz" w:date="2021-03-19T17:46:00Z">
        <w:r w:rsidR="00613125">
          <w:rPr>
            <w:rFonts w:asciiTheme="majorHAnsi" w:eastAsia="Times New Roman" w:hAnsiTheme="majorHAnsi" w:cstheme="majorHAnsi"/>
          </w:rPr>
          <w:t xml:space="preserve"> (</w:t>
        </w:r>
      </w:ins>
      <w:ins w:id="1221" w:author="Renata M. Diaz" w:date="2021-03-19T17:47:00Z">
        <w:r w:rsidR="005B7223">
          <w:rPr>
            <w:rFonts w:asciiTheme="majorHAnsi" w:eastAsia="Times New Roman" w:hAnsiTheme="majorHAnsi" w:cstheme="majorHAnsi"/>
          </w:rPr>
          <w:t xml:space="preserve">Figure </w:t>
        </w:r>
      </w:ins>
      <w:ins w:id="1222" w:author="Renata M. Diaz" w:date="2021-03-19T18:10:00Z">
        <w:r w:rsidR="001F2DC7">
          <w:rPr>
            <w:rFonts w:asciiTheme="majorHAnsi" w:eastAsia="Times New Roman" w:hAnsiTheme="majorHAnsi" w:cstheme="majorHAnsi"/>
          </w:rPr>
          <w:t>5; Appendix A7</w:t>
        </w:r>
      </w:ins>
      <w:ins w:id="1223" w:author="Renata M. Diaz" w:date="2021-03-19T17:46:00Z">
        <w:r w:rsidR="00613125">
          <w:rPr>
            <w:rFonts w:asciiTheme="majorHAnsi" w:eastAsia="Times New Roman" w:hAnsiTheme="majorHAnsi" w:cstheme="majorHAnsi"/>
          </w:rPr>
          <w:t>)</w:t>
        </w:r>
      </w:ins>
      <w:ins w:id="1224" w:author="Renata M. Diaz" w:date="2021-03-12T14:40:00Z">
        <w:r w:rsidR="00040FCD">
          <w:rPr>
            <w:rFonts w:asciiTheme="majorHAnsi" w:eastAsia="Times New Roman" w:hAnsiTheme="majorHAnsi" w:cstheme="majorHAnsi"/>
          </w:rPr>
          <w:t xml:space="preserve">. </w:t>
        </w:r>
      </w:ins>
      <w:ins w:id="1225" w:author="Renata M. Diaz" w:date="2021-03-12T14:41:00Z">
        <w:r w:rsidR="00606540">
          <w:rPr>
            <w:rFonts w:asciiTheme="majorHAnsi" w:eastAsia="Times New Roman" w:hAnsiTheme="majorHAnsi" w:cstheme="majorHAnsi"/>
          </w:rPr>
          <w:t>I</w:t>
        </w:r>
      </w:ins>
      <w:ins w:id="1226"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227" w:author="Renata M. Diaz" w:date="2021-03-19T17:46:00Z">
        <w:r w:rsidR="00613125">
          <w:rPr>
            <w:rFonts w:asciiTheme="majorHAnsi" w:eastAsia="Times New Roman" w:hAnsiTheme="majorHAnsi" w:cstheme="majorHAnsi"/>
          </w:rPr>
          <w:t>chance</w:t>
        </w:r>
      </w:ins>
      <w:ins w:id="1228" w:author="Renata M. Diaz" w:date="2021-03-12T14:42:00Z">
        <w:r w:rsidR="00606540">
          <w:rPr>
            <w:rFonts w:asciiTheme="majorHAnsi" w:eastAsia="Times New Roman" w:hAnsiTheme="majorHAnsi" w:cstheme="majorHAnsi"/>
          </w:rPr>
          <w:t xml:space="preserve">. </w:t>
        </w:r>
      </w:ins>
      <w:ins w:id="1229" w:author="Renata M. Diaz" w:date="2021-03-12T14:57:00Z">
        <w:r w:rsidR="00B51B4F">
          <w:rPr>
            <w:rFonts w:asciiTheme="majorHAnsi" w:eastAsia="Times New Roman" w:hAnsiTheme="majorHAnsi" w:cstheme="majorHAnsi"/>
          </w:rPr>
          <w:t>However, the</w:t>
        </w:r>
      </w:ins>
      <w:ins w:id="1230" w:author="Renata M. Diaz" w:date="2021-03-12T14:58:00Z">
        <w:r w:rsidR="00B51B4F">
          <w:rPr>
            <w:rFonts w:asciiTheme="majorHAnsi" w:eastAsia="Times New Roman" w:hAnsiTheme="majorHAnsi" w:cstheme="majorHAnsi"/>
          </w:rPr>
          <w:t xml:space="preserve"> </w:t>
        </w:r>
      </w:ins>
      <w:ins w:id="1231"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w:t>
        </w:r>
        <w:r w:rsidR="00543E62">
          <w:rPr>
            <w:rFonts w:asciiTheme="majorHAnsi" w:eastAsia="Times New Roman" w:hAnsiTheme="majorHAnsi" w:cstheme="majorHAnsi"/>
          </w:rPr>
          <w:lastRenderedPageBreak/>
          <w:t>rare species observed for the</w:t>
        </w:r>
      </w:ins>
      <w:ins w:id="1232" w:author="Renata M. Diaz" w:date="2021-03-12T14:50:00Z">
        <w:r w:rsidR="004A461C">
          <w:rPr>
            <w:rFonts w:asciiTheme="majorHAnsi" w:eastAsia="Times New Roman" w:hAnsiTheme="majorHAnsi" w:cstheme="majorHAnsi"/>
          </w:rPr>
          <w:t xml:space="preserve"> BBS and</w:t>
        </w:r>
      </w:ins>
      <w:ins w:id="1233" w:author="Renata M. Diaz" w:date="2021-03-12T14:48:00Z">
        <w:r w:rsidR="00543E62">
          <w:rPr>
            <w:rFonts w:asciiTheme="majorHAnsi" w:eastAsia="Times New Roman" w:hAnsiTheme="majorHAnsi" w:cstheme="majorHAnsi"/>
          </w:rPr>
          <w:t xml:space="preserve"> Mammal Community database</w:t>
        </w:r>
      </w:ins>
      <w:ins w:id="1234" w:author="Renata M. Diaz" w:date="2021-03-12T14:56:00Z">
        <w:r w:rsidR="008E0901">
          <w:rPr>
            <w:rFonts w:asciiTheme="majorHAnsi" w:eastAsia="Times New Roman" w:hAnsiTheme="majorHAnsi" w:cstheme="majorHAnsi"/>
          </w:rPr>
          <w:t xml:space="preserve"> </w:t>
        </w:r>
      </w:ins>
      <w:ins w:id="1235" w:author="Renata M. Diaz" w:date="2021-03-12T14:48:00Z">
        <w:r w:rsidR="00263FD7">
          <w:rPr>
            <w:rFonts w:asciiTheme="majorHAnsi" w:eastAsia="Times New Roman" w:hAnsiTheme="majorHAnsi" w:cstheme="majorHAnsi"/>
          </w:rPr>
          <w:t xml:space="preserve">drop from </w:t>
        </w:r>
      </w:ins>
      <w:ins w:id="1236" w:author="Renata M. Diaz" w:date="2021-03-12T14:51:00Z">
        <w:r w:rsidR="00F165D4">
          <w:rPr>
            <w:rFonts w:asciiTheme="majorHAnsi" w:eastAsia="Times New Roman" w:hAnsiTheme="majorHAnsi" w:cstheme="majorHAnsi"/>
          </w:rPr>
          <w:t xml:space="preserve">4.5% to 1% and </w:t>
        </w:r>
      </w:ins>
      <w:ins w:id="1237" w:author="Renata M. Diaz" w:date="2021-03-12T14:49:00Z">
        <w:r w:rsidR="00263FD7">
          <w:rPr>
            <w:rFonts w:asciiTheme="majorHAnsi" w:eastAsia="Times New Roman" w:hAnsiTheme="majorHAnsi" w:cstheme="majorHAnsi"/>
          </w:rPr>
          <w:t xml:space="preserve">~13% to </w:t>
        </w:r>
      </w:ins>
      <w:ins w:id="1238" w:author="Renata M. Diaz" w:date="2021-03-12T14:50:00Z">
        <w:r w:rsidR="00263FD7">
          <w:rPr>
            <w:rFonts w:asciiTheme="majorHAnsi" w:eastAsia="Times New Roman" w:hAnsiTheme="majorHAnsi" w:cstheme="majorHAnsi"/>
          </w:rPr>
          <w:t>3.5% with resampling</w:t>
        </w:r>
      </w:ins>
      <w:ins w:id="1239" w:author="Renata M. Diaz" w:date="2021-03-12T14:56:00Z">
        <w:r w:rsidR="00B4107B">
          <w:rPr>
            <w:rFonts w:asciiTheme="majorHAnsi" w:eastAsia="Times New Roman" w:hAnsiTheme="majorHAnsi" w:cstheme="majorHAnsi"/>
          </w:rPr>
          <w:t>. For the FIA dataset, the</w:t>
        </w:r>
      </w:ins>
      <w:ins w:id="1240" w:author="Renata M. Diaz" w:date="2021-03-12T14:52:00Z">
        <w:r w:rsidR="00F165D4">
          <w:rPr>
            <w:rFonts w:asciiTheme="majorHAnsi" w:eastAsia="Times New Roman" w:hAnsiTheme="majorHAnsi" w:cstheme="majorHAnsi"/>
          </w:rPr>
          <w:t xml:space="preserve"> proportions of sites with</w:t>
        </w:r>
      </w:ins>
      <w:ins w:id="1241" w:author="Renata M. Diaz" w:date="2021-03-12T14:54:00Z">
        <w:r w:rsidR="00D57C6E">
          <w:rPr>
            <w:rFonts w:asciiTheme="majorHAnsi" w:eastAsia="Times New Roman" w:hAnsiTheme="majorHAnsi" w:cstheme="majorHAnsi"/>
          </w:rPr>
          <w:t xml:space="preserve"> high dissimilarity,</w:t>
        </w:r>
      </w:ins>
      <w:ins w:id="1242" w:author="Renata M. Diaz" w:date="2021-03-12T14:52:00Z">
        <w:r w:rsidR="00F165D4">
          <w:rPr>
            <w:rFonts w:asciiTheme="majorHAnsi" w:eastAsia="Times New Roman" w:hAnsiTheme="majorHAnsi" w:cstheme="majorHAnsi"/>
          </w:rPr>
          <w:t xml:space="preserve"> low evenness and Shannon diversity </w:t>
        </w:r>
      </w:ins>
      <w:ins w:id="1243" w:author="Renata M. Diaz" w:date="2021-03-12T14:55:00Z">
        <w:r w:rsidR="00D57C6E">
          <w:rPr>
            <w:rFonts w:asciiTheme="majorHAnsi" w:eastAsia="Times New Roman" w:hAnsiTheme="majorHAnsi" w:cstheme="majorHAnsi"/>
          </w:rPr>
          <w:t>all drop from 6-8% to 2-3%.</w:t>
        </w:r>
      </w:ins>
      <w:ins w:id="1244" w:author="Renata M. Diaz" w:date="2021-03-12T14:54:00Z">
        <w:r w:rsidR="00D57C6E">
          <w:rPr>
            <w:rFonts w:asciiTheme="majorHAnsi" w:eastAsia="Times New Roman" w:hAnsiTheme="majorHAnsi" w:cstheme="majorHAnsi"/>
          </w:rPr>
          <w:t xml:space="preserve"> Note that</w:t>
        </w:r>
      </w:ins>
      <w:ins w:id="1245" w:author="Renata M. Diaz" w:date="2021-03-12T14:57:00Z">
        <w:r w:rsidR="00017FD3">
          <w:rPr>
            <w:rFonts w:asciiTheme="majorHAnsi" w:eastAsia="Times New Roman" w:hAnsiTheme="majorHAnsi" w:cstheme="majorHAnsi"/>
          </w:rPr>
          <w:t xml:space="preserve">, for the FIA dataset, </w:t>
        </w:r>
      </w:ins>
      <w:ins w:id="1246" w:author="Renata M. Diaz" w:date="2021-03-12T14:54:00Z">
        <w:r w:rsidR="00D57C6E">
          <w:rPr>
            <w:rFonts w:asciiTheme="majorHAnsi" w:eastAsia="Times New Roman" w:hAnsiTheme="majorHAnsi" w:cstheme="majorHAnsi"/>
          </w:rPr>
          <w:t xml:space="preserve">neither the raw nor the resampled SADs </w:t>
        </w:r>
      </w:ins>
      <w:ins w:id="1247" w:author="Renata M. Diaz" w:date="2021-03-12T14:55:00Z">
        <w:r w:rsidR="00770062">
          <w:rPr>
            <w:rFonts w:asciiTheme="majorHAnsi" w:eastAsia="Times New Roman" w:hAnsiTheme="majorHAnsi" w:cstheme="majorHAnsi"/>
          </w:rPr>
          <w:t xml:space="preserve">have a disproportionate representation of </w:t>
        </w:r>
      </w:ins>
      <w:ins w:id="1248" w:author="Renata M. Diaz" w:date="2021-03-12T14:56:00Z">
        <w:r w:rsidR="00770062">
          <w:rPr>
            <w:rFonts w:asciiTheme="majorHAnsi" w:eastAsia="Times New Roman" w:hAnsiTheme="majorHAnsi" w:cstheme="majorHAnsi"/>
          </w:rPr>
          <w:t>high values for skewness or the proportion of rare species.</w:t>
        </w:r>
      </w:ins>
      <w:ins w:id="1249"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1250"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251"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252"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253" w:author="Renata M. Diaz" w:date="2021-03-12T15:22:00Z">
        <w:r w:rsidR="00E91ECC">
          <w:rPr>
            <w:rFonts w:asciiTheme="majorHAnsi" w:eastAsia="Times New Roman" w:hAnsiTheme="majorHAnsi" w:cstheme="majorHAnsi"/>
          </w:rPr>
          <w:t>Overall, t</w:t>
        </w:r>
      </w:ins>
      <w:del w:id="1254"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1255"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1256" w:author="Renata M. Diaz" w:date="2021-03-12T15:31:00Z">
        <w:r w:rsidR="00342DFA">
          <w:rPr>
            <w:rFonts w:asciiTheme="majorHAnsi" w:eastAsia="Times New Roman" w:hAnsiTheme="majorHAnsi" w:cstheme="majorHAnsi"/>
          </w:rPr>
          <w:t xml:space="preserve">This variability </w:t>
        </w:r>
      </w:ins>
      <w:ins w:id="1257" w:author="Renata M. Diaz" w:date="2021-03-12T15:32:00Z">
        <w:r w:rsidR="00342DFA">
          <w:rPr>
            <w:rFonts w:asciiTheme="majorHAnsi" w:eastAsia="Times New Roman" w:hAnsiTheme="majorHAnsi" w:cstheme="majorHAnsi"/>
          </w:rPr>
          <w:t>may reflect statistical phenomena related the size o</w:t>
        </w:r>
      </w:ins>
      <w:ins w:id="1258" w:author="Renata M. Diaz" w:date="2021-03-12T15:33:00Z">
        <w:r w:rsidR="00342DFA">
          <w:rPr>
            <w:rFonts w:asciiTheme="majorHAnsi" w:eastAsia="Times New Roman" w:hAnsiTheme="majorHAnsi" w:cstheme="majorHAnsi"/>
          </w:rPr>
          <w:t>f S</w:t>
        </w:r>
      </w:ins>
      <w:ins w:id="1259" w:author="Renata M. Diaz" w:date="2021-03-12T16:05:00Z">
        <w:r w:rsidR="005A21F4">
          <w:rPr>
            <w:rFonts w:asciiTheme="majorHAnsi" w:eastAsia="Times New Roman" w:hAnsiTheme="majorHAnsi" w:cstheme="majorHAnsi"/>
          </w:rPr>
          <w:t xml:space="preserve"> and </w:t>
        </w:r>
      </w:ins>
      <w:ins w:id="1260"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261" w:author="Renata M. Diaz" w:date="2021-03-12T15:32:00Z">
        <w:r w:rsidR="00342DFA">
          <w:rPr>
            <w:rFonts w:asciiTheme="majorHAnsi" w:eastAsia="Times New Roman" w:hAnsiTheme="majorHAnsi" w:cstheme="majorHAnsi"/>
          </w:rPr>
          <w:t xml:space="preserve"> </w:t>
        </w:r>
      </w:ins>
      <w:ins w:id="1262" w:author="Renata M. Diaz" w:date="2021-03-12T15:30:00Z">
        <w:r w:rsidR="002D562F">
          <w:rPr>
            <w:rFonts w:asciiTheme="majorHAnsi" w:eastAsia="Times New Roman" w:hAnsiTheme="majorHAnsi" w:cstheme="majorHAnsi"/>
          </w:rPr>
          <w:t>Finally, w</w:t>
        </w:r>
      </w:ins>
      <w:moveToRangeStart w:id="1263" w:author="Renata M. Diaz" w:date="2021-03-12T15:29:00Z" w:name="move66455413"/>
      <w:moveTo w:id="1264" w:author="Renata M. Diaz" w:date="2021-03-12T15:29:00Z">
        <w:del w:id="1265" w:author="Renata M. Diaz" w:date="2021-03-12T15:29:00Z">
          <w:r w:rsidR="00863017" w:rsidRPr="002E2A57" w:rsidDel="00863017">
            <w:rPr>
              <w:rFonts w:asciiTheme="majorHAnsi" w:eastAsia="Times New Roman" w:hAnsiTheme="majorHAnsi" w:cstheme="majorHAnsi"/>
            </w:rPr>
            <w:delText>Although</w:delText>
          </w:r>
        </w:del>
      </w:moveTo>
      <w:ins w:id="1266"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267" w:author="Renata M. Diaz" w:date="2021-03-12T15:30:00Z">
        <w:r w:rsidR="00863017">
          <w:rPr>
            <w:rFonts w:asciiTheme="majorHAnsi" w:eastAsia="Times New Roman" w:hAnsiTheme="majorHAnsi" w:cstheme="majorHAnsi"/>
          </w:rPr>
          <w:t>lthough</w:t>
        </w:r>
      </w:ins>
      <w:moveTo w:id="1268"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269"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2B506229" w:rsidR="002A3191" w:rsidRDefault="00863017" w:rsidP="00021897">
      <w:pPr>
        <w:spacing w:line="480" w:lineRule="auto"/>
        <w:rPr>
          <w:ins w:id="1270" w:author="Renata M. Diaz" w:date="2021-03-12T16:06:00Z"/>
          <w:rFonts w:asciiTheme="majorHAnsi" w:eastAsia="Times New Roman" w:hAnsiTheme="majorHAnsi" w:cstheme="majorHAnsi"/>
        </w:rPr>
      </w:pPr>
      <w:moveTo w:id="1271" w:author="Renata M. Diaz" w:date="2021-03-12T15:29:00Z">
        <w:del w:id="1272" w:author="Renata M. Diaz" w:date="2021-03-12T15:30:00Z">
          <w:r w:rsidRPr="002E2A57" w:rsidDel="000E4547">
            <w:rPr>
              <w:rFonts w:asciiTheme="majorHAnsi" w:eastAsia="Times New Roman" w:hAnsiTheme="majorHAnsi" w:cstheme="majorHAnsi"/>
            </w:rPr>
            <w:lastRenderedPageBreak/>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263"/>
      <w:del w:id="1273" w:author="Renata M. Diaz" w:date="2021-03-12T15:25:00Z">
        <w:r w:rsidR="003725E8" w:rsidRPr="002E2A57" w:rsidDel="00594806">
          <w:rPr>
            <w:rFonts w:asciiTheme="majorHAnsi" w:eastAsia="Times New Roman" w:hAnsiTheme="majorHAnsi" w:cstheme="majorHAnsi"/>
          </w:rPr>
          <w:delText xml:space="preserve">Our </w:delText>
        </w:r>
      </w:del>
      <w:ins w:id="1274" w:author="Renata M. Diaz" w:date="2021-03-12T15:34:00Z">
        <w:r w:rsidR="00FB430A">
          <w:rPr>
            <w:rFonts w:asciiTheme="majorHAnsi" w:eastAsia="Times New Roman" w:hAnsiTheme="majorHAnsi" w:cstheme="majorHAnsi"/>
          </w:rPr>
          <w:t xml:space="preserve">In most cases, and </w:t>
        </w:r>
      </w:ins>
      <w:ins w:id="1275" w:author="Renata M. Diaz" w:date="2021-03-12T18:52:00Z">
        <w:r w:rsidR="00A975F5">
          <w:rPr>
            <w:rFonts w:asciiTheme="majorHAnsi" w:eastAsia="Times New Roman" w:hAnsiTheme="majorHAnsi" w:cstheme="majorHAnsi"/>
          </w:rPr>
          <w:t>most pronouncedly</w:t>
        </w:r>
      </w:ins>
      <w:ins w:id="1276" w:author="Renata M. Diaz" w:date="2021-03-12T15:34:00Z">
        <w:r w:rsidR="00FB430A">
          <w:rPr>
            <w:rFonts w:asciiTheme="majorHAnsi" w:eastAsia="Times New Roman" w:hAnsiTheme="majorHAnsi" w:cstheme="majorHAnsi"/>
          </w:rPr>
          <w:t xml:space="preserve"> for the</w:t>
        </w:r>
      </w:ins>
      <w:ins w:id="1277" w:author="Renata M. Diaz" w:date="2021-03-12T15:25:00Z">
        <w:r w:rsidR="00594806">
          <w:rPr>
            <w:rFonts w:asciiTheme="majorHAnsi" w:eastAsia="Times New Roman" w:hAnsiTheme="majorHAnsi" w:cstheme="majorHAnsi"/>
          </w:rPr>
          <w:t xml:space="preserve"> Breeding Bird Survey, Mammal Community</w:t>
        </w:r>
      </w:ins>
      <w:ins w:id="1278" w:author="Renata M. Diaz" w:date="2021-03-12T15:26:00Z">
        <w:r w:rsidR="00FE2026">
          <w:rPr>
            <w:rFonts w:asciiTheme="majorHAnsi" w:eastAsia="Times New Roman" w:hAnsiTheme="majorHAnsi" w:cstheme="majorHAnsi"/>
          </w:rPr>
          <w:t>, and</w:t>
        </w:r>
      </w:ins>
      <w:ins w:id="1279" w:author="Renata M. Diaz" w:date="2021-03-12T15:25:00Z">
        <w:r w:rsidR="00594806">
          <w:rPr>
            <w:rFonts w:asciiTheme="majorHAnsi" w:eastAsia="Times New Roman" w:hAnsiTheme="majorHAnsi" w:cstheme="majorHAnsi"/>
          </w:rPr>
          <w:t xml:space="preserve"> Miscellaneous Abundance</w:t>
        </w:r>
      </w:ins>
      <w:ins w:id="1280" w:author="Renata M. Diaz" w:date="2021-03-12T15:34:00Z">
        <w:r w:rsidR="00FB430A">
          <w:rPr>
            <w:rFonts w:asciiTheme="majorHAnsi" w:eastAsia="Times New Roman" w:hAnsiTheme="majorHAnsi" w:cstheme="majorHAnsi"/>
          </w:rPr>
          <w:t xml:space="preserve"> databases</w:t>
        </w:r>
      </w:ins>
      <w:ins w:id="1281" w:author="Renata M. Diaz" w:date="2021-03-12T15:26:00Z">
        <w:r w:rsidR="00FE2026">
          <w:rPr>
            <w:rFonts w:asciiTheme="majorHAnsi" w:eastAsia="Times New Roman" w:hAnsiTheme="majorHAnsi" w:cstheme="majorHAnsi"/>
          </w:rPr>
          <w:t xml:space="preserve">, </w:t>
        </w:r>
      </w:ins>
      <w:ins w:id="1282"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283"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284"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285" w:author="Renata M. Diaz" w:date="2021-03-12T15:34:00Z">
        <w:r w:rsidR="00B17856" w:rsidRPr="002E2A57" w:rsidDel="00BB70BB">
          <w:rPr>
            <w:rFonts w:asciiTheme="majorHAnsi" w:eastAsia="Times New Roman" w:hAnsiTheme="majorHAnsi" w:cstheme="majorHAnsi"/>
          </w:rPr>
          <w:delText xml:space="preserve">more </w:delText>
        </w:r>
      </w:del>
      <w:ins w:id="1286"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287" w:author="Renata M. Diaz" w:date="2021-03-12T15:27:00Z">
        <w:r w:rsidR="00CF7D17">
          <w:rPr>
            <w:rFonts w:asciiTheme="majorHAnsi" w:eastAsia="Times New Roman" w:hAnsiTheme="majorHAnsi" w:cstheme="majorHAnsi"/>
          </w:rPr>
          <w:t xml:space="preserve">, </w:t>
        </w:r>
      </w:ins>
      <w:del w:id="1288" w:author="Renata M. Diaz" w:date="2021-03-12T15:25:00Z">
        <w:r w:rsidR="00B17856" w:rsidRPr="002E2A57" w:rsidDel="00B72DD8">
          <w:rPr>
            <w:rFonts w:asciiTheme="majorHAnsi" w:eastAsia="Times New Roman" w:hAnsiTheme="majorHAnsi" w:cstheme="majorHAnsi"/>
          </w:rPr>
          <w:delText xml:space="preserve"> </w:delText>
        </w:r>
      </w:del>
      <w:ins w:id="1289"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290"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291" w:author="Renata M. Diaz" w:date="2021-03-12T15:37:00Z">
        <w:r w:rsidR="00D53138">
          <w:rPr>
            <w:rFonts w:asciiTheme="majorHAnsi" w:eastAsia="Times New Roman" w:hAnsiTheme="majorHAnsi" w:cstheme="majorHAnsi"/>
          </w:rPr>
          <w:t>unusually skewed and uneven</w:t>
        </w:r>
      </w:ins>
      <w:ins w:id="1292" w:author="Renata M. Diaz" w:date="2021-03-12T15:36:00Z">
        <w:r w:rsidR="004D2832">
          <w:rPr>
            <w:rFonts w:asciiTheme="majorHAnsi" w:eastAsia="Times New Roman" w:hAnsiTheme="majorHAnsi" w:cstheme="majorHAnsi"/>
          </w:rPr>
          <w:t xml:space="preserve">, and </w:t>
        </w:r>
      </w:ins>
      <w:ins w:id="1293" w:author="Renata M. Diaz" w:date="2021-03-12T15:35:00Z">
        <w:r w:rsidR="004D2832">
          <w:rPr>
            <w:rFonts w:asciiTheme="majorHAnsi" w:eastAsia="Times New Roman" w:hAnsiTheme="majorHAnsi" w:cstheme="majorHAnsi"/>
          </w:rPr>
          <w:t>to have a high proportion o</w:t>
        </w:r>
      </w:ins>
      <w:ins w:id="1294" w:author="Renata M. Diaz" w:date="2021-03-12T15:36:00Z">
        <w:r w:rsidR="004D2832">
          <w:rPr>
            <w:rFonts w:asciiTheme="majorHAnsi" w:eastAsia="Times New Roman" w:hAnsiTheme="majorHAnsi" w:cstheme="majorHAnsi"/>
          </w:rPr>
          <w:t>f rare species, compared to their feasible sets.</w:t>
        </w:r>
      </w:ins>
      <w:ins w:id="1295" w:author="Renata M. Diaz" w:date="2021-03-12T18:45:00Z">
        <w:r w:rsidR="00FC676B">
          <w:rPr>
            <w:rFonts w:asciiTheme="majorHAnsi" w:eastAsia="Times New Roman" w:hAnsiTheme="majorHAnsi" w:cstheme="majorHAnsi"/>
          </w:rPr>
          <w:t xml:space="preserve"> </w:t>
        </w:r>
      </w:ins>
      <w:ins w:id="1296" w:author="Renata M. Diaz" w:date="2021-03-12T18:46:00Z">
        <w:r w:rsidR="00FC676B">
          <w:rPr>
            <w:rFonts w:asciiTheme="majorHAnsi" w:eastAsia="Times New Roman" w:hAnsiTheme="majorHAnsi" w:cstheme="majorHAnsi"/>
          </w:rPr>
          <w:t>Correcting</w:t>
        </w:r>
      </w:ins>
      <w:ins w:id="1297"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298" w:author="Renata M. Diaz" w:date="2021-03-12T18:46:00Z">
        <w:r w:rsidR="00FC676B">
          <w:rPr>
            <w:rFonts w:asciiTheme="majorHAnsi" w:eastAsia="Times New Roman" w:hAnsiTheme="majorHAnsi" w:cstheme="majorHAnsi"/>
          </w:rPr>
          <w:t xml:space="preserve"> strengthened these effects, while </w:t>
        </w:r>
      </w:ins>
      <w:ins w:id="1299" w:author="Renata M. Diaz" w:date="2021-03-19T17:48:00Z">
        <w:r w:rsidR="00843A41">
          <w:rPr>
            <w:rFonts w:asciiTheme="majorHAnsi" w:eastAsia="Times New Roman" w:hAnsiTheme="majorHAnsi" w:cstheme="majorHAnsi"/>
          </w:rPr>
          <w:t>subsampling</w:t>
        </w:r>
      </w:ins>
      <w:ins w:id="1300" w:author="Renata M. Diaz" w:date="2021-03-12T18:46:00Z">
        <w:r w:rsidR="00FC676B">
          <w:rPr>
            <w:rFonts w:asciiTheme="majorHAnsi" w:eastAsia="Times New Roman" w:hAnsiTheme="majorHAnsi" w:cstheme="majorHAnsi"/>
          </w:rPr>
          <w:t xml:space="preserve"> weakened them –</w:t>
        </w:r>
      </w:ins>
      <w:ins w:id="1301" w:author="Renata M. Diaz" w:date="2021-03-12T18:52:00Z">
        <w:r w:rsidR="00D53043">
          <w:rPr>
            <w:rFonts w:asciiTheme="majorHAnsi" w:eastAsia="Times New Roman" w:hAnsiTheme="majorHAnsi" w:cstheme="majorHAnsi"/>
          </w:rPr>
          <w:t xml:space="preserve"> especially</w:t>
        </w:r>
      </w:ins>
      <w:ins w:id="1302" w:author="Renata M. Diaz" w:date="2021-03-12T18:53:00Z">
        <w:r w:rsidR="00740E13">
          <w:rPr>
            <w:rFonts w:asciiTheme="majorHAnsi" w:eastAsia="Times New Roman" w:hAnsiTheme="majorHAnsi" w:cstheme="majorHAnsi"/>
          </w:rPr>
          <w:t xml:space="preserve"> for</w:t>
        </w:r>
      </w:ins>
      <w:ins w:id="1303" w:author="Renata M. Diaz" w:date="2021-03-12T18:46:00Z">
        <w:r w:rsidR="00FC676B">
          <w:rPr>
            <w:rFonts w:asciiTheme="majorHAnsi" w:eastAsia="Times New Roman" w:hAnsiTheme="majorHAnsi" w:cstheme="majorHAnsi"/>
          </w:rPr>
          <w:t xml:space="preserve"> the proportion of rare </w:t>
        </w:r>
      </w:ins>
      <w:ins w:id="1304" w:author="Renata M. Diaz" w:date="2021-03-12T18:49:00Z">
        <w:r w:rsidR="00E67C96">
          <w:rPr>
            <w:rFonts w:asciiTheme="majorHAnsi" w:eastAsia="Times New Roman" w:hAnsiTheme="majorHAnsi" w:cstheme="majorHAnsi"/>
          </w:rPr>
          <w:t>species</w:t>
        </w:r>
      </w:ins>
      <w:ins w:id="1305"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306" w:author="Renata M. Diaz" w:date="2021-03-12T18:48:00Z">
        <w:r w:rsidR="003566F2">
          <w:rPr>
            <w:rFonts w:asciiTheme="majorHAnsi" w:eastAsia="Times New Roman" w:hAnsiTheme="majorHAnsi" w:cstheme="majorHAnsi"/>
          </w:rPr>
          <w:t>.</w:t>
        </w:r>
      </w:ins>
      <w:ins w:id="1307" w:author="Renata M. Diaz" w:date="2021-03-12T18:46:00Z">
        <w:r w:rsidR="00FC676B">
          <w:rPr>
            <w:rFonts w:asciiTheme="majorHAnsi" w:eastAsia="Times New Roman" w:hAnsiTheme="majorHAnsi" w:cstheme="majorHAnsi"/>
          </w:rPr>
          <w:t xml:space="preserve"> </w:t>
        </w:r>
      </w:ins>
      <w:ins w:id="1308"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1309" w:author="Renata M. Diaz" w:date="2021-03-12T16:05:00Z">
        <w:r w:rsidR="004F5F0B">
          <w:rPr>
            <w:rFonts w:asciiTheme="majorHAnsi" w:eastAsia="Times New Roman" w:hAnsiTheme="majorHAnsi" w:cstheme="majorHAnsi"/>
          </w:rPr>
          <w:t>rare</w:t>
        </w:r>
      </w:ins>
      <w:ins w:id="1310" w:author="Renata M. Diaz" w:date="2021-03-12T16:03:00Z">
        <w:r w:rsidR="00522238">
          <w:rPr>
            <w:rFonts w:asciiTheme="majorHAnsi" w:eastAsia="Times New Roman" w:hAnsiTheme="majorHAnsi" w:cstheme="majorHAnsi"/>
          </w:rPr>
          <w:t xml:space="preserve"> tails of observed SADs are extraordinary even amon</w:t>
        </w:r>
      </w:ins>
      <w:ins w:id="1311" w:author="Renata M. Diaz" w:date="2021-03-12T16:04:00Z">
        <w:r w:rsidR="00522238">
          <w:rPr>
            <w:rFonts w:asciiTheme="majorHAnsi" w:eastAsia="Times New Roman" w:hAnsiTheme="majorHAnsi" w:cstheme="majorHAnsi"/>
          </w:rPr>
          <w:t xml:space="preserve">g the hollow-curve shapes that dominate the feasible set. </w:t>
        </w:r>
      </w:ins>
      <w:del w:id="1312"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313"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314"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1315" w:author="Renata M. Diaz" w:date="2021-03-12T15:36:00Z">
        <w:r w:rsidR="003D353F">
          <w:rPr>
            <w:rFonts w:asciiTheme="majorHAnsi" w:eastAsia="Times New Roman" w:hAnsiTheme="majorHAnsi" w:cstheme="majorHAnsi"/>
          </w:rPr>
          <w:t xml:space="preserve"> </w:t>
        </w:r>
      </w:ins>
      <w:del w:id="1316" w:author="Renata M. Diaz" w:date="2021-03-12T15:36:00Z">
        <w:r w:rsidR="00FE17D4" w:rsidRPr="002E2A57" w:rsidDel="003D353F">
          <w:rPr>
            <w:rFonts w:asciiTheme="majorHAnsi" w:eastAsia="Times New Roman" w:hAnsiTheme="majorHAnsi" w:cstheme="majorHAnsi"/>
          </w:rPr>
          <w:delText xml:space="preserve"> </w:delText>
        </w:r>
      </w:del>
      <w:moveFromRangeStart w:id="1317" w:author="Renata M. Diaz" w:date="2021-03-12T15:29:00Z" w:name="move66455413"/>
      <w:moveFrom w:id="1318"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317"/>
    </w:p>
    <w:p w14:paraId="12E91207" w14:textId="5961C32F" w:rsidR="002A3191" w:rsidRDefault="002A3191" w:rsidP="00021897">
      <w:pPr>
        <w:spacing w:line="480" w:lineRule="auto"/>
        <w:rPr>
          <w:ins w:id="1319" w:author="Renata M. Diaz" w:date="2021-03-12T15:24:00Z"/>
          <w:rFonts w:asciiTheme="majorHAnsi" w:eastAsia="Times New Roman" w:hAnsiTheme="majorHAnsi" w:cstheme="majorHAnsi"/>
        </w:rPr>
      </w:pPr>
      <w:ins w:id="1320" w:author="Renata M. Diaz" w:date="2021-03-12T16:06:00Z">
        <w:r>
          <w:rPr>
            <w:rFonts w:asciiTheme="majorHAnsi" w:eastAsia="Times New Roman" w:hAnsiTheme="majorHAnsi" w:cstheme="majorHAnsi"/>
          </w:rPr>
          <w:t xml:space="preserve">While the Gentry database </w:t>
        </w:r>
      </w:ins>
      <w:ins w:id="1321" w:author="Renata M. Diaz" w:date="2021-03-12T16:07:00Z">
        <w:r>
          <w:rPr>
            <w:rFonts w:asciiTheme="majorHAnsi" w:eastAsia="Times New Roman" w:hAnsiTheme="majorHAnsi" w:cstheme="majorHAnsi"/>
          </w:rPr>
          <w:t xml:space="preserve">also exhibits </w:t>
        </w:r>
      </w:ins>
      <w:ins w:id="1322" w:author="Renata M. Diaz" w:date="2021-03-13T15:52:00Z">
        <w:r w:rsidR="00E10390">
          <w:rPr>
            <w:rFonts w:asciiTheme="majorHAnsi" w:eastAsia="Times New Roman" w:hAnsiTheme="majorHAnsi" w:cstheme="majorHAnsi"/>
          </w:rPr>
          <w:t>deviations tending towards</w:t>
        </w:r>
      </w:ins>
      <w:ins w:id="1323" w:author="Renata M. Diaz" w:date="2021-03-12T16:07:00Z">
        <w:r>
          <w:rPr>
            <w:rFonts w:asciiTheme="majorHAnsi" w:eastAsia="Times New Roman" w:hAnsiTheme="majorHAnsi" w:cstheme="majorHAnsi"/>
          </w:rPr>
          <w:t xml:space="preserve"> high unevenness, it </w:t>
        </w:r>
      </w:ins>
      <w:ins w:id="1324" w:author="Renata M. Diaz" w:date="2021-03-13T15:48:00Z">
        <w:r w:rsidR="00E10390">
          <w:rPr>
            <w:rFonts w:asciiTheme="majorHAnsi" w:eastAsia="Times New Roman" w:hAnsiTheme="majorHAnsi" w:cstheme="majorHAnsi"/>
          </w:rPr>
          <w:t>exhibits a much stronger</w:t>
        </w:r>
      </w:ins>
      <w:ins w:id="1325" w:author="Renata M. Diaz" w:date="2021-03-12T16:07:00Z">
        <w:r>
          <w:rPr>
            <w:rFonts w:asciiTheme="majorHAnsi" w:eastAsia="Times New Roman" w:hAnsiTheme="majorHAnsi" w:cstheme="majorHAnsi"/>
          </w:rPr>
          <w:t xml:space="preserve"> tendency in the opposite direction</w:t>
        </w:r>
      </w:ins>
      <w:ins w:id="1326"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327" w:author="Renata M. Diaz" w:date="2021-03-12T16:10:00Z">
        <w:r w:rsidR="001D3258">
          <w:rPr>
            <w:rFonts w:asciiTheme="majorHAnsi" w:eastAsia="Times New Roman" w:hAnsiTheme="majorHAnsi" w:cstheme="majorHAnsi"/>
          </w:rPr>
          <w:t>This</w:t>
        </w:r>
      </w:ins>
      <w:ins w:id="1328" w:author="Renata M. Diaz" w:date="2021-03-12T16:11:00Z">
        <w:r w:rsidR="001D3258">
          <w:rPr>
            <w:rFonts w:asciiTheme="majorHAnsi" w:eastAsia="Times New Roman" w:hAnsiTheme="majorHAnsi" w:cstheme="majorHAnsi"/>
          </w:rPr>
          <w:t xml:space="preserve"> could indicate that </w:t>
        </w:r>
      </w:ins>
      <w:ins w:id="1329"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330" w:author="Renata M. Diaz" w:date="2021-03-12T16:11:00Z">
        <w:r w:rsidR="001D3258">
          <w:rPr>
            <w:rFonts w:asciiTheme="majorHAnsi" w:eastAsia="Times New Roman" w:hAnsiTheme="majorHAnsi" w:cstheme="majorHAnsi"/>
          </w:rPr>
          <w:t xml:space="preserve">, or </w:t>
        </w:r>
      </w:ins>
      <w:ins w:id="1331" w:author="Renata M. Diaz" w:date="2021-03-12T16:12:00Z">
        <w:r w:rsidR="00AD68E3">
          <w:rPr>
            <w:rFonts w:asciiTheme="majorHAnsi" w:eastAsia="Times New Roman" w:hAnsiTheme="majorHAnsi" w:cstheme="majorHAnsi"/>
          </w:rPr>
          <w:t>that</w:t>
        </w:r>
      </w:ins>
      <w:ins w:id="1332"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333" w:author="Renata M. Diaz" w:date="2021-03-12T16:12:00Z">
        <w:r w:rsidR="001D3258">
          <w:rPr>
            <w:rFonts w:asciiTheme="majorHAnsi" w:eastAsia="Times New Roman" w:hAnsiTheme="majorHAnsi" w:cstheme="majorHAnsi"/>
          </w:rPr>
          <w:t xml:space="preserve">the deviations we detect. </w:t>
        </w:r>
      </w:ins>
      <w:ins w:id="1334"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335" w:author="Renata M. Diaz" w:date="2021-03-12T16:09:00Z">
        <w:r w:rsidR="00393E96">
          <w:rPr>
            <w:rFonts w:asciiTheme="majorHAnsi" w:eastAsia="Times New Roman" w:hAnsiTheme="majorHAnsi" w:cstheme="majorHAnsi"/>
          </w:rPr>
          <w:t xml:space="preserve"> average abundance (the ratio of N to S</w:t>
        </w:r>
      </w:ins>
      <w:ins w:id="1336" w:author="Renata M. Diaz" w:date="2021-03-12T16:15:00Z">
        <w:r w:rsidR="0093428C">
          <w:rPr>
            <w:rFonts w:asciiTheme="majorHAnsi" w:eastAsia="Times New Roman" w:hAnsiTheme="majorHAnsi" w:cstheme="majorHAnsi"/>
          </w:rPr>
          <w:t>)</w:t>
        </w:r>
      </w:ins>
      <w:ins w:id="1337" w:author="Renata M. Diaz" w:date="2021-03-19T17:48:00Z">
        <w:r w:rsidR="008D7B39">
          <w:rPr>
            <w:rFonts w:asciiTheme="majorHAnsi" w:eastAsia="Times New Roman" w:hAnsiTheme="majorHAnsi" w:cstheme="majorHAnsi"/>
          </w:rPr>
          <w:t xml:space="preserve"> (Figure 1)</w:t>
        </w:r>
      </w:ins>
      <w:ins w:id="1338" w:author="Renata M. Diaz" w:date="2021-03-12T16:15:00Z">
        <w:r w:rsidR="0093428C">
          <w:rPr>
            <w:rFonts w:asciiTheme="majorHAnsi" w:eastAsia="Times New Roman" w:hAnsiTheme="majorHAnsi" w:cstheme="majorHAnsi"/>
          </w:rPr>
          <w:t>. Among these,</w:t>
        </w:r>
      </w:ins>
      <w:ins w:id="1339" w:author="Renata M. Diaz" w:date="2021-03-12T16:13:00Z">
        <w:r w:rsidR="00912359">
          <w:rPr>
            <w:rFonts w:asciiTheme="majorHAnsi" w:eastAsia="Times New Roman" w:hAnsiTheme="majorHAnsi" w:cstheme="majorHAnsi"/>
          </w:rPr>
          <w:t xml:space="preserve"> </w:t>
        </w:r>
      </w:ins>
      <w:ins w:id="1340" w:author="Renata M. Diaz" w:date="2021-03-13T15:56:00Z">
        <w:r w:rsidR="009E60B8">
          <w:rPr>
            <w:rFonts w:asciiTheme="majorHAnsi" w:eastAsia="Times New Roman" w:hAnsiTheme="majorHAnsi" w:cstheme="majorHAnsi"/>
          </w:rPr>
          <w:t xml:space="preserve">the </w:t>
        </w:r>
      </w:ins>
      <w:ins w:id="1341" w:author="Renata M. Diaz" w:date="2021-03-12T16:13:00Z">
        <w:r w:rsidR="00912359">
          <w:rPr>
            <w:rFonts w:asciiTheme="majorHAnsi" w:eastAsia="Times New Roman" w:hAnsiTheme="majorHAnsi" w:cstheme="majorHAnsi"/>
          </w:rPr>
          <w:t>communit</w:t>
        </w:r>
      </w:ins>
      <w:ins w:id="1342"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343" w:author="Renata M. Diaz" w:date="2021-03-13T15:56:00Z">
        <w:r w:rsidR="009E60B8">
          <w:rPr>
            <w:rFonts w:asciiTheme="majorHAnsi" w:eastAsia="Times New Roman" w:hAnsiTheme="majorHAnsi" w:cstheme="majorHAnsi"/>
          </w:rPr>
          <w:t xml:space="preserve">with high evenness and low proportions of rare species </w:t>
        </w:r>
      </w:ins>
      <w:ins w:id="1344" w:author="Renata M. Diaz" w:date="2021-03-12T16:15:00Z">
        <w:r w:rsidR="002D1A6E">
          <w:rPr>
            <w:rFonts w:asciiTheme="majorHAnsi" w:eastAsia="Times New Roman" w:hAnsiTheme="majorHAnsi" w:cstheme="majorHAnsi"/>
          </w:rPr>
          <w:t>are</w:t>
        </w:r>
      </w:ins>
      <w:ins w:id="1345"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346" w:author="Renata M. Diaz" w:date="2021-03-13T15:53:00Z">
        <w:r w:rsidR="00E10390">
          <w:rPr>
            <w:rFonts w:asciiTheme="majorHAnsi" w:eastAsia="Times New Roman" w:hAnsiTheme="majorHAnsi" w:cstheme="majorHAnsi"/>
          </w:rPr>
          <w:t>3</w:t>
        </w:r>
      </w:ins>
      <w:ins w:id="1347" w:author="Renata M. Diaz" w:date="2021-03-13T15:56:00Z">
        <w:r w:rsidR="009E60B8">
          <w:rPr>
            <w:rFonts w:asciiTheme="majorHAnsi" w:eastAsia="Times New Roman" w:hAnsiTheme="majorHAnsi" w:cstheme="majorHAnsi"/>
          </w:rPr>
          <w:t>)</w:t>
        </w:r>
      </w:ins>
      <w:ins w:id="1348" w:author="Renata M. Diaz" w:date="2021-03-19T17:49:00Z">
        <w:r w:rsidR="00084D74">
          <w:rPr>
            <w:rFonts w:asciiTheme="majorHAnsi" w:eastAsia="Times New Roman" w:hAnsiTheme="majorHAnsi" w:cstheme="majorHAnsi"/>
          </w:rPr>
          <w:t xml:space="preserve"> (see Appendix A</w:t>
        </w:r>
      </w:ins>
      <w:ins w:id="1349" w:author="Renata M. Diaz" w:date="2021-03-19T18:11:00Z">
        <w:r w:rsidR="00DA2F79">
          <w:rPr>
            <w:rFonts w:asciiTheme="majorHAnsi" w:eastAsia="Times New Roman" w:hAnsiTheme="majorHAnsi" w:cstheme="majorHAnsi"/>
          </w:rPr>
          <w:t>8</w:t>
        </w:r>
      </w:ins>
      <w:ins w:id="1350" w:author="Renata M. Diaz" w:date="2021-03-19T17:49:00Z">
        <w:r w:rsidR="00084D74">
          <w:rPr>
            <w:rFonts w:asciiTheme="majorHAnsi" w:eastAsia="Times New Roman" w:hAnsiTheme="majorHAnsi" w:cstheme="majorHAnsi"/>
          </w:rPr>
          <w:t>)</w:t>
        </w:r>
      </w:ins>
      <w:ins w:id="1351" w:author="Renata M. Diaz" w:date="2021-03-13T15:56:00Z">
        <w:r w:rsidR="009E60B8">
          <w:rPr>
            <w:rFonts w:asciiTheme="majorHAnsi" w:eastAsia="Times New Roman" w:hAnsiTheme="majorHAnsi" w:cstheme="majorHAnsi"/>
          </w:rPr>
          <w:t>. T</w:t>
        </w:r>
      </w:ins>
      <w:ins w:id="1352" w:author="Renata M. Diaz" w:date="2021-03-12T16:20:00Z">
        <w:r w:rsidR="003D13EC">
          <w:rPr>
            <w:rFonts w:asciiTheme="majorHAnsi" w:eastAsia="Times New Roman" w:hAnsiTheme="majorHAnsi" w:cstheme="majorHAnsi"/>
          </w:rPr>
          <w:t>hese ext</w:t>
        </w:r>
      </w:ins>
      <w:ins w:id="1353" w:author="Renata M. Diaz" w:date="2021-03-12T16:21:00Z">
        <w:r w:rsidR="003D13EC">
          <w:rPr>
            <w:rFonts w:asciiTheme="majorHAnsi" w:eastAsia="Times New Roman" w:hAnsiTheme="majorHAnsi" w:cstheme="majorHAnsi"/>
          </w:rPr>
          <w:t>reme</w:t>
        </w:r>
      </w:ins>
      <w:ins w:id="1354" w:author="Renata M. Diaz" w:date="2021-03-12T16:20:00Z">
        <w:r w:rsidR="003D13EC">
          <w:rPr>
            <w:rFonts w:asciiTheme="majorHAnsi" w:eastAsia="Times New Roman" w:hAnsiTheme="majorHAnsi" w:cstheme="majorHAnsi"/>
          </w:rPr>
          <w:t xml:space="preserve"> feasible sets</w:t>
        </w:r>
      </w:ins>
      <w:ins w:id="1355" w:author="Renata M. Diaz" w:date="2021-03-12T16:21:00Z">
        <w:r w:rsidR="003D13EC">
          <w:rPr>
            <w:rFonts w:asciiTheme="majorHAnsi" w:eastAsia="Times New Roman" w:hAnsiTheme="majorHAnsi" w:cstheme="majorHAnsi"/>
          </w:rPr>
          <w:t xml:space="preserve"> constitute an unusual statistical baseline that redefines wha</w:t>
        </w:r>
      </w:ins>
      <w:ins w:id="1356" w:author="Renata M. Diaz" w:date="2021-03-12T16:22:00Z">
        <w:r w:rsidR="003D13EC">
          <w:rPr>
            <w:rFonts w:asciiTheme="majorHAnsi" w:eastAsia="Times New Roman" w:hAnsiTheme="majorHAnsi" w:cstheme="majorHAnsi"/>
          </w:rPr>
          <w:t xml:space="preserve">t attributes in an observed distribution are worthy of </w:t>
        </w:r>
        <w:r w:rsidR="003D13EC">
          <w:rPr>
            <w:rFonts w:asciiTheme="majorHAnsi" w:eastAsia="Times New Roman" w:hAnsiTheme="majorHAnsi" w:cstheme="majorHAnsi"/>
          </w:rPr>
          <w:lastRenderedPageBreak/>
          <w:t>note</w:t>
        </w:r>
      </w:ins>
      <w:ins w:id="1357" w:author="Renata M. Diaz" w:date="2021-03-13T15:56:00Z">
        <w:r w:rsidR="00AD2197">
          <w:rPr>
            <w:rFonts w:asciiTheme="majorHAnsi" w:eastAsia="Times New Roman" w:hAnsiTheme="majorHAnsi" w:cstheme="majorHAnsi"/>
          </w:rPr>
          <w:t xml:space="preserve">. For example, </w:t>
        </w:r>
      </w:ins>
      <w:ins w:id="1358"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359"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360"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361" w:author="Renata M. Diaz" w:date="2021-03-13T16:02:00Z">
        <w:r w:rsidR="00AD2197">
          <w:rPr>
            <w:rFonts w:asciiTheme="majorHAnsi" w:eastAsia="Times New Roman" w:hAnsiTheme="majorHAnsi" w:cstheme="majorHAnsi"/>
          </w:rPr>
          <w:t>even more</w:t>
        </w:r>
      </w:ins>
      <w:ins w:id="1362"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363" w:author="Renata M. Diaz" w:date="2021-03-12T16:26:00Z">
        <w:r w:rsidR="00EB42B7">
          <w:rPr>
            <w:rFonts w:asciiTheme="majorHAnsi" w:eastAsia="Times New Roman" w:hAnsiTheme="majorHAnsi" w:cstheme="majorHAnsi"/>
          </w:rPr>
          <w:t>Simultaneously, there may be biological reasons wh</w:t>
        </w:r>
      </w:ins>
      <w:ins w:id="1364" w:author="Renata M. Diaz" w:date="2021-03-12T16:27:00Z">
        <w:r w:rsidR="00EB42B7">
          <w:rPr>
            <w:rFonts w:asciiTheme="majorHAnsi" w:eastAsia="Times New Roman" w:hAnsiTheme="majorHAnsi" w:cstheme="majorHAnsi"/>
          </w:rPr>
          <w:t>y the species-rich</w:t>
        </w:r>
      </w:ins>
      <w:ins w:id="1365" w:author="Renata M. Diaz" w:date="2021-03-16T13:15:00Z">
        <w:r w:rsidR="00784D38">
          <w:rPr>
            <w:rFonts w:asciiTheme="majorHAnsi" w:eastAsia="Times New Roman" w:hAnsiTheme="majorHAnsi" w:cstheme="majorHAnsi"/>
          </w:rPr>
          <w:t xml:space="preserve"> but relatively low-abundance</w:t>
        </w:r>
      </w:ins>
      <w:ins w:id="1366" w:author="Renata M. Diaz" w:date="2021-03-12T16:27:00Z">
        <w:r w:rsidR="00EB42B7">
          <w:rPr>
            <w:rFonts w:asciiTheme="majorHAnsi" w:eastAsia="Times New Roman" w:hAnsiTheme="majorHAnsi" w:cstheme="majorHAnsi"/>
          </w:rPr>
          <w:t xml:space="preserve"> tropical tree communities</w:t>
        </w:r>
      </w:ins>
      <w:ins w:id="1367" w:author="Renata M. Diaz" w:date="2021-03-15T17:05:00Z">
        <w:r w:rsidR="00134A25">
          <w:rPr>
            <w:rFonts w:asciiTheme="majorHAnsi" w:eastAsia="Times New Roman" w:hAnsiTheme="majorHAnsi" w:cstheme="majorHAnsi"/>
          </w:rPr>
          <w:t xml:space="preserve"> of</w:t>
        </w:r>
      </w:ins>
      <w:ins w:id="1368" w:author="Renata M. Diaz" w:date="2021-03-12T16:27:00Z">
        <w:r w:rsidR="00EB42B7">
          <w:rPr>
            <w:rFonts w:asciiTheme="majorHAnsi" w:eastAsia="Times New Roman" w:hAnsiTheme="majorHAnsi" w:cstheme="majorHAnsi"/>
          </w:rPr>
          <w:t xml:space="preserve"> the Gentry database differ from those in other datasets. </w:t>
        </w:r>
      </w:ins>
      <w:ins w:id="1369" w:author="Renata M. Diaz" w:date="2021-03-12T16:33:00Z">
        <w:r w:rsidR="00EB42B7">
          <w:rPr>
            <w:rFonts w:asciiTheme="majorHAnsi" w:eastAsia="Times New Roman" w:hAnsiTheme="majorHAnsi" w:cstheme="majorHAnsi"/>
          </w:rPr>
          <w:t>The same mechanisms that promote high diversity</w:t>
        </w:r>
      </w:ins>
      <w:ins w:id="1370" w:author="Renata M. Diaz" w:date="2021-03-16T13:16:00Z">
        <w:r w:rsidR="00EA3D5E">
          <w:rPr>
            <w:rFonts w:asciiTheme="majorHAnsi" w:eastAsia="Times New Roman" w:hAnsiTheme="majorHAnsi" w:cstheme="majorHAnsi"/>
          </w:rPr>
          <w:t>,</w:t>
        </w:r>
      </w:ins>
      <w:ins w:id="1371" w:author="Renata M. Diaz" w:date="2021-03-16T13:13:00Z">
        <w:r w:rsidR="00784D38">
          <w:rPr>
            <w:rFonts w:asciiTheme="majorHAnsi" w:eastAsia="Times New Roman" w:hAnsiTheme="majorHAnsi" w:cstheme="majorHAnsi"/>
          </w:rPr>
          <w:t xml:space="preserve"> </w:t>
        </w:r>
      </w:ins>
      <w:ins w:id="1372" w:author="Renata M. Diaz" w:date="2021-03-13T16:01:00Z">
        <w:r w:rsidR="00AD2197">
          <w:rPr>
            <w:rFonts w:asciiTheme="majorHAnsi" w:eastAsia="Times New Roman" w:hAnsiTheme="majorHAnsi" w:cstheme="majorHAnsi"/>
          </w:rPr>
          <w:t>in general,</w:t>
        </w:r>
      </w:ins>
      <w:ins w:id="1373" w:author="Renata M. Diaz" w:date="2021-03-12T16:33:00Z">
        <w:r w:rsidR="00EB42B7">
          <w:rPr>
            <w:rFonts w:asciiTheme="majorHAnsi" w:eastAsia="Times New Roman" w:hAnsiTheme="majorHAnsi" w:cstheme="majorHAnsi"/>
          </w:rPr>
          <w:t xml:space="preserve"> may manifest in high evenness</w:t>
        </w:r>
      </w:ins>
      <w:ins w:id="1374" w:author="Renata M. Diaz" w:date="2021-03-12T16:34:00Z">
        <w:r w:rsidR="00C8471B">
          <w:rPr>
            <w:rFonts w:asciiTheme="majorHAnsi" w:eastAsia="Times New Roman" w:hAnsiTheme="majorHAnsi" w:cstheme="majorHAnsi"/>
          </w:rPr>
          <w:t xml:space="preserve">, or ecological </w:t>
        </w:r>
      </w:ins>
      <w:ins w:id="1375" w:author="Renata M. Diaz" w:date="2021-03-16T13:14:00Z">
        <w:r w:rsidR="00784D38">
          <w:rPr>
            <w:rFonts w:asciiTheme="majorHAnsi" w:eastAsia="Times New Roman" w:hAnsiTheme="majorHAnsi" w:cstheme="majorHAnsi"/>
          </w:rPr>
          <w:t>features</w:t>
        </w:r>
      </w:ins>
      <w:ins w:id="1376" w:author="Renata M. Diaz" w:date="2021-03-12T16:34:00Z">
        <w:r w:rsidR="00C8471B">
          <w:rPr>
            <w:rFonts w:asciiTheme="majorHAnsi" w:eastAsia="Times New Roman" w:hAnsiTheme="majorHAnsi" w:cstheme="majorHAnsi"/>
          </w:rPr>
          <w:t xml:space="preserve"> particular to </w:t>
        </w:r>
      </w:ins>
      <w:ins w:id="1377" w:author="Renata M. Diaz" w:date="2021-03-16T13:15:00Z">
        <w:r w:rsidR="00A87C67">
          <w:rPr>
            <w:rFonts w:asciiTheme="majorHAnsi" w:eastAsia="Times New Roman" w:hAnsiTheme="majorHAnsi" w:cstheme="majorHAnsi"/>
          </w:rPr>
          <w:t>these</w:t>
        </w:r>
      </w:ins>
      <w:ins w:id="1378" w:author="Renata M. Diaz" w:date="2021-03-12T16:34:00Z">
        <w:r w:rsidR="00C8471B">
          <w:rPr>
            <w:rFonts w:asciiTheme="majorHAnsi" w:eastAsia="Times New Roman" w:hAnsiTheme="majorHAnsi" w:cstheme="majorHAnsi"/>
          </w:rPr>
          <w:t xml:space="preserve"> forests may </w:t>
        </w:r>
      </w:ins>
      <w:ins w:id="1379"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380" w:author="Renata M. Diaz" w:date="2021-03-16T13:14:00Z">
        <w:r w:rsidR="00784D38">
          <w:rPr>
            <w:rFonts w:asciiTheme="majorHAnsi" w:eastAsia="Times New Roman" w:hAnsiTheme="majorHAnsi" w:cstheme="majorHAnsi"/>
          </w:rPr>
          <w:t xml:space="preserve">. </w:t>
        </w:r>
      </w:ins>
      <w:ins w:id="1381" w:author="Renata M. Diaz" w:date="2021-03-12T16:24:00Z">
        <w:r w:rsidR="003D13EC">
          <w:rPr>
            <w:rFonts w:asciiTheme="majorHAnsi" w:eastAsia="Times New Roman" w:hAnsiTheme="majorHAnsi" w:cstheme="majorHAnsi"/>
          </w:rPr>
          <w:t>Because no communities from our other datasets compare to the</w:t>
        </w:r>
      </w:ins>
      <w:ins w:id="1382" w:author="Renata M. Diaz" w:date="2021-03-12T16:25:00Z">
        <w:r w:rsidR="003D13EC">
          <w:rPr>
            <w:rFonts w:asciiTheme="majorHAnsi" w:eastAsia="Times New Roman" w:hAnsiTheme="majorHAnsi" w:cstheme="majorHAnsi"/>
          </w:rPr>
          <w:t>se Gentry communities in S and N, we cannot</w:t>
        </w:r>
      </w:ins>
      <w:ins w:id="1383" w:author="Renata M. Diaz" w:date="2021-03-12T16:29:00Z">
        <w:r w:rsidR="00EB42B7">
          <w:rPr>
            <w:rFonts w:asciiTheme="majorHAnsi" w:eastAsia="Times New Roman" w:hAnsiTheme="majorHAnsi" w:cstheme="majorHAnsi"/>
          </w:rPr>
          <w:t xml:space="preserve"> disentangle statistical and biological explanations.</w:t>
        </w:r>
      </w:ins>
      <w:ins w:id="1384" w:author="Renata M. Diaz" w:date="2021-03-12T16:30:00Z">
        <w:r w:rsidR="00EB42B7">
          <w:rPr>
            <w:rFonts w:asciiTheme="majorHAnsi" w:eastAsia="Times New Roman" w:hAnsiTheme="majorHAnsi" w:cstheme="majorHAnsi"/>
          </w:rPr>
          <w:t xml:space="preserve"> </w:t>
        </w:r>
      </w:ins>
      <w:ins w:id="1385" w:author="Renata M. Diaz" w:date="2021-03-12T16:31:00Z">
        <w:r w:rsidR="00EB42B7">
          <w:rPr>
            <w:rFonts w:asciiTheme="majorHAnsi" w:eastAsia="Times New Roman" w:hAnsiTheme="majorHAnsi" w:cstheme="majorHAnsi"/>
          </w:rPr>
          <w:t xml:space="preserve">This is an excellent opportunity </w:t>
        </w:r>
      </w:ins>
      <w:ins w:id="1386" w:author="Renata M. Diaz" w:date="2021-03-12T16:35:00Z">
        <w:r w:rsidR="00181E5E">
          <w:rPr>
            <w:rFonts w:asciiTheme="majorHAnsi" w:eastAsia="Times New Roman" w:hAnsiTheme="majorHAnsi" w:cstheme="majorHAnsi"/>
          </w:rPr>
          <w:t>to develop</w:t>
        </w:r>
      </w:ins>
      <w:ins w:id="1387" w:author="Renata M. Diaz" w:date="2021-03-12T16:31:00Z">
        <w:r w:rsidR="00EB42B7">
          <w:rPr>
            <w:rFonts w:asciiTheme="majorHAnsi" w:eastAsia="Times New Roman" w:hAnsiTheme="majorHAnsi" w:cstheme="majorHAnsi"/>
          </w:rPr>
          <w:t xml:space="preserve"> additional theoretical and empirical approaches </w:t>
        </w:r>
      </w:ins>
      <w:ins w:id="1388" w:author="Renata M. Diaz" w:date="2021-03-12T17:06:00Z">
        <w:r w:rsidR="0032351E">
          <w:rPr>
            <w:rFonts w:asciiTheme="majorHAnsi" w:eastAsia="Times New Roman" w:hAnsiTheme="majorHAnsi" w:cstheme="majorHAnsi"/>
          </w:rPr>
          <w:t>to</w:t>
        </w:r>
      </w:ins>
      <w:ins w:id="1389" w:author="Renata M. Diaz" w:date="2021-03-12T16:31:00Z">
        <w:r w:rsidR="00EB42B7">
          <w:rPr>
            <w:rFonts w:asciiTheme="majorHAnsi" w:eastAsia="Times New Roman" w:hAnsiTheme="majorHAnsi" w:cstheme="majorHAnsi"/>
          </w:rPr>
          <w:t xml:space="preserve"> predict</w:t>
        </w:r>
      </w:ins>
      <w:ins w:id="1390" w:author="Renata M. Diaz" w:date="2021-03-12T17:06:00Z">
        <w:r w:rsidR="0032351E">
          <w:rPr>
            <w:rFonts w:asciiTheme="majorHAnsi" w:eastAsia="Times New Roman" w:hAnsiTheme="majorHAnsi" w:cstheme="majorHAnsi"/>
          </w:rPr>
          <w:t xml:space="preserve"> and explain</w:t>
        </w:r>
      </w:ins>
      <w:ins w:id="1391" w:author="Renata M. Diaz" w:date="2021-03-12T16:31:00Z">
        <w:r w:rsidR="00EB42B7">
          <w:rPr>
            <w:rFonts w:asciiTheme="majorHAnsi" w:eastAsia="Times New Roman" w:hAnsiTheme="majorHAnsi" w:cstheme="majorHAnsi"/>
          </w:rPr>
          <w:t xml:space="preserve"> </w:t>
        </w:r>
      </w:ins>
      <w:ins w:id="1392"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393"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394" w:author="Renata M. Diaz" w:date="2021-03-12T15:30:00Z"/>
          <w:rFonts w:asciiTheme="majorHAnsi" w:eastAsia="Times New Roman" w:hAnsiTheme="majorHAnsi" w:cstheme="majorHAnsi"/>
        </w:rPr>
      </w:pPr>
    </w:p>
    <w:p w14:paraId="43B3E6DD" w14:textId="692C69A2" w:rsidR="007656DC" w:rsidRPr="002E2A57" w:rsidRDefault="00C97CB6" w:rsidP="007656DC">
      <w:pPr>
        <w:spacing w:line="480" w:lineRule="auto"/>
        <w:rPr>
          <w:moveTo w:id="1395"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396" w:author="Renata M. Diaz" w:date="2021-03-18T16:48:00Z">
        <w:r w:rsidR="000B005B">
          <w:rPr>
            <w:rFonts w:asciiTheme="majorHAnsi" w:eastAsia="Times New Roman" w:hAnsiTheme="majorHAnsi" w:cstheme="majorHAnsi"/>
          </w:rPr>
          <w:t xml:space="preserve">We </w:t>
        </w:r>
      </w:ins>
      <w:ins w:id="1397" w:author="Renata M. Diaz" w:date="2021-03-18T16:50:00Z">
        <w:r w:rsidR="000B005B">
          <w:rPr>
            <w:rFonts w:asciiTheme="majorHAnsi" w:eastAsia="Times New Roman" w:hAnsiTheme="majorHAnsi" w:cstheme="majorHAnsi"/>
          </w:rPr>
          <w:t>entertained</w:t>
        </w:r>
      </w:ins>
      <w:ins w:id="1398" w:author="Renata M. Diaz" w:date="2021-03-18T16:48:00Z">
        <w:r w:rsidR="000B005B">
          <w:rPr>
            <w:rFonts w:asciiTheme="majorHAnsi" w:eastAsia="Times New Roman" w:hAnsiTheme="majorHAnsi" w:cstheme="majorHAnsi"/>
          </w:rPr>
          <w:t xml:space="preserve"> two general </w:t>
        </w:r>
      </w:ins>
      <w:ins w:id="1399"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400" w:author="Renata M. Diaz" w:date="2021-03-18T16:53:00Z">
        <w:r w:rsidR="000B005B">
          <w:rPr>
            <w:rFonts w:asciiTheme="majorHAnsi" w:eastAsia="Times New Roman" w:hAnsiTheme="majorHAnsi" w:cstheme="majorHAnsi"/>
          </w:rPr>
          <w:t>communities</w:t>
        </w:r>
      </w:ins>
      <w:ins w:id="1401" w:author="Renata M. Diaz" w:date="2021-03-18T16:49:00Z">
        <w:r w:rsidR="000B005B">
          <w:rPr>
            <w:rFonts w:asciiTheme="majorHAnsi" w:eastAsia="Times New Roman" w:hAnsiTheme="majorHAnsi" w:cstheme="majorHAnsi"/>
          </w:rPr>
          <w:t xml:space="preserve"> </w:t>
        </w:r>
      </w:ins>
      <w:ins w:id="1402" w:author="Renata M. Diaz" w:date="2021-03-18T16:50:00Z">
        <w:r w:rsidR="000B005B">
          <w:rPr>
            <w:rFonts w:asciiTheme="majorHAnsi" w:eastAsia="Times New Roman" w:hAnsiTheme="majorHAnsi" w:cstheme="majorHAnsi"/>
          </w:rPr>
          <w:t>mean that</w:t>
        </w:r>
      </w:ins>
      <w:ins w:id="1403"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1404" w:author="Renata M. Diaz" w:date="2021-03-18T16:59:00Z">
        <w:r w:rsidR="00C548C7">
          <w:rPr>
            <w:rFonts w:asciiTheme="majorHAnsi" w:eastAsia="Times New Roman" w:hAnsiTheme="majorHAnsi" w:cstheme="majorHAnsi"/>
          </w:rPr>
          <w:t>statistical</w:t>
        </w:r>
      </w:ins>
      <w:ins w:id="1405"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406" w:author="Renata M. Diaz" w:date="2021-03-18T16:52:00Z">
        <w:r w:rsidR="000B005B">
          <w:rPr>
            <w:rFonts w:asciiTheme="majorHAnsi" w:eastAsia="Times New Roman" w:hAnsiTheme="majorHAnsi" w:cstheme="majorHAnsi"/>
          </w:rPr>
          <w:t xml:space="preserve">the capacity to detect deviations for these communities. To </w:t>
        </w:r>
      </w:ins>
      <w:ins w:id="1407" w:author="Renata M. Diaz" w:date="2021-03-18T16:56:00Z">
        <w:r w:rsidR="007656DC">
          <w:rPr>
            <w:rFonts w:asciiTheme="majorHAnsi" w:eastAsia="Times New Roman" w:hAnsiTheme="majorHAnsi" w:cstheme="majorHAnsi"/>
          </w:rPr>
          <w:t>distinguish between</w:t>
        </w:r>
      </w:ins>
      <w:ins w:id="1408" w:author="Renata M. Diaz" w:date="2021-03-18T16:55:00Z">
        <w:r w:rsidR="007656DC">
          <w:rPr>
            <w:rFonts w:asciiTheme="majorHAnsi" w:eastAsia="Times New Roman" w:hAnsiTheme="majorHAnsi" w:cstheme="majorHAnsi"/>
          </w:rPr>
          <w:t xml:space="preserve"> possible</w:t>
        </w:r>
      </w:ins>
      <w:ins w:id="1409" w:author="Renata M. Diaz" w:date="2021-03-18T16:53:00Z">
        <w:r w:rsidR="000B005B">
          <w:rPr>
            <w:rFonts w:asciiTheme="majorHAnsi" w:eastAsia="Times New Roman" w:hAnsiTheme="majorHAnsi" w:cstheme="majorHAnsi"/>
          </w:rPr>
          <w:t xml:space="preserve"> biological drivers causing FIA to differ from the other datasets</w:t>
        </w:r>
      </w:ins>
      <w:ins w:id="1410" w:author="Renata M. Diaz" w:date="2021-03-18T16:56:00Z">
        <w:r w:rsidR="007656DC">
          <w:rPr>
            <w:rFonts w:asciiTheme="majorHAnsi" w:eastAsia="Times New Roman" w:hAnsiTheme="majorHAnsi" w:cstheme="majorHAnsi"/>
          </w:rPr>
          <w:t xml:space="preserve">, and </w:t>
        </w:r>
      </w:ins>
      <w:ins w:id="1411" w:author="Renata M. Diaz" w:date="2021-03-18T16:53:00Z">
        <w:r w:rsidR="000B005B">
          <w:rPr>
            <w:rFonts w:asciiTheme="majorHAnsi" w:eastAsia="Times New Roman" w:hAnsiTheme="majorHAnsi" w:cstheme="majorHAnsi"/>
          </w:rPr>
          <w:t xml:space="preserve">factors intrinsic to S and N, we </w:t>
        </w:r>
      </w:ins>
      <w:ins w:id="1412"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413" w:author="Renata M. Diaz" w:date="2021-03-18T16:55:00Z">
        <w:r w:rsidR="007656DC">
          <w:rPr>
            <w:rFonts w:asciiTheme="majorHAnsi" w:eastAsia="Times New Roman" w:hAnsiTheme="majorHAnsi" w:cstheme="majorHAnsi"/>
          </w:rPr>
          <w:t xml:space="preserve">~300 </w:t>
        </w:r>
      </w:ins>
      <w:ins w:id="1414"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415" w:author="Renata M. Diaz" w:date="2021-03-18T16:54:00Z" w:name="move66978912"/>
      <w:moveTo w:id="1416" w:author="Renata M. Diaz" w:date="2021-03-18T16:54:00Z">
        <w:r w:rsidR="007656DC">
          <w:rPr>
            <w:rFonts w:asciiTheme="majorHAnsi" w:eastAsia="Times New Roman" w:hAnsiTheme="majorHAnsi" w:cstheme="majorHAnsi"/>
          </w:rPr>
          <w:t xml:space="preserve">We </w:t>
        </w:r>
        <w:del w:id="1417"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418" w:author="Renata M. Diaz" w:date="2021-03-18T16:58:00Z">
        <w:r w:rsidR="00C548C7">
          <w:rPr>
            <w:rFonts w:asciiTheme="majorHAnsi" w:eastAsia="Times New Roman" w:hAnsiTheme="majorHAnsi" w:cstheme="majorHAnsi"/>
          </w:rPr>
          <w:t>did not find differen</w:t>
        </w:r>
      </w:ins>
      <w:ins w:id="1419" w:author="Renata M. Diaz" w:date="2021-03-18T16:59:00Z">
        <w:r w:rsidR="00C548C7">
          <w:rPr>
            <w:rFonts w:asciiTheme="majorHAnsi" w:eastAsia="Times New Roman" w:hAnsiTheme="majorHAnsi" w:cstheme="majorHAnsi"/>
          </w:rPr>
          <w:t>ces in the</w:t>
        </w:r>
      </w:ins>
      <w:moveTo w:id="1420" w:author="Renata M. Diaz" w:date="2021-03-18T16:54:00Z">
        <w:r w:rsidR="007656DC" w:rsidRPr="002E2A57">
          <w:rPr>
            <w:rFonts w:asciiTheme="majorHAnsi" w:eastAsia="Times New Roman" w:hAnsiTheme="majorHAnsi" w:cstheme="majorHAnsi"/>
          </w:rPr>
          <w:t xml:space="preserve"> distribution of percentile scores </w:t>
        </w:r>
      </w:moveTo>
      <w:ins w:id="1421" w:author="Renata M. Diaz" w:date="2021-03-18T16:55:00Z">
        <w:r w:rsidR="007656DC">
          <w:rPr>
            <w:rFonts w:asciiTheme="majorHAnsi" w:eastAsia="Times New Roman" w:hAnsiTheme="majorHAnsi" w:cstheme="majorHAnsi"/>
          </w:rPr>
          <w:t xml:space="preserve">for any metrics </w:t>
        </w:r>
      </w:ins>
      <w:moveTo w:id="1422" w:author="Renata M. Diaz" w:date="2021-03-18T16:54:00Z">
        <w:r w:rsidR="007656DC" w:rsidRPr="002E2A57">
          <w:rPr>
            <w:rFonts w:asciiTheme="majorHAnsi" w:eastAsia="Times New Roman" w:hAnsiTheme="majorHAnsi" w:cstheme="majorHAnsi"/>
          </w:rPr>
          <w:t>between communities from FIA and communities from other</w:t>
        </w:r>
        <w:del w:id="1423"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424" w:author="Renata M. Diaz" w:date="2021-03-19T18:11:00Z">
        <w:r w:rsidR="001951F9">
          <w:rPr>
            <w:rFonts w:asciiTheme="majorHAnsi" w:eastAsia="Times New Roman" w:hAnsiTheme="majorHAnsi" w:cstheme="majorHAnsi"/>
          </w:rPr>
          <w:t xml:space="preserve"> datasets, con</w:t>
        </w:r>
      </w:ins>
      <w:moveTo w:id="1425" w:author="Renata M. Diaz" w:date="2021-03-18T16:54:00Z">
        <w:del w:id="1426" w:author="Renata M. Diaz" w:date="2021-03-19T17:49:00Z">
          <w:r w:rsidR="007656DC" w:rsidDel="00506919">
            <w:rPr>
              <w:rFonts w:asciiTheme="majorHAnsi" w:eastAsia="Times New Roman" w:hAnsiTheme="majorHAnsi" w:cstheme="majorHAnsi"/>
            </w:rPr>
            <w:delText>Figure 4; Table S6</w:delText>
          </w:r>
        </w:del>
        <w:del w:id="1427"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428" w:author="Renata M. Diaz" w:date="2021-03-19T18:11:00Z">
        <w:r w:rsidR="001951F9">
          <w:rPr>
            <w:rFonts w:asciiTheme="majorHAnsi" w:hAnsiTheme="majorHAnsi" w:cstheme="majorHAnsi"/>
            <w:iCs/>
          </w:rPr>
          <w:t>Appendix A9</w:t>
        </w:r>
      </w:ins>
      <w:moveTo w:id="1429" w:author="Renata M. Diaz" w:date="2021-03-18T16:54:00Z">
        <w:del w:id="1430"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431" w:author="Renata M. Diaz" w:date="2021-03-18T16:58:00Z">
          <w:r w:rsidR="007656DC" w:rsidDel="000947EE">
            <w:rPr>
              <w:rFonts w:asciiTheme="majorHAnsi" w:eastAsia="Times New Roman" w:hAnsiTheme="majorHAnsi" w:cstheme="majorHAnsi"/>
            </w:rPr>
            <w:delText>371</w:delText>
          </w:r>
        </w:del>
      </w:moveTo>
      <w:ins w:id="1432" w:author="Renata M. Diaz" w:date="2021-03-18T16:58:00Z">
        <w:r w:rsidR="000947EE">
          <w:rPr>
            <w:rFonts w:asciiTheme="majorHAnsi" w:eastAsia="Times New Roman" w:hAnsiTheme="majorHAnsi" w:cstheme="majorHAnsi"/>
          </w:rPr>
          <w:t>300</w:t>
        </w:r>
      </w:ins>
      <w:moveTo w:id="1433"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434" w:author="Renata M. Diaz" w:date="2021-03-18T16:56:00Z">
          <w:r w:rsidR="007656DC" w:rsidRPr="002E2A57" w:rsidDel="007656DC">
            <w:rPr>
              <w:rFonts w:asciiTheme="majorHAnsi" w:eastAsia="Times New Roman" w:hAnsiTheme="majorHAnsi" w:cstheme="majorHAnsi"/>
            </w:rPr>
            <w:delText>community size</w:delText>
          </w:r>
        </w:del>
      </w:moveTo>
      <w:ins w:id="1435" w:author="Renata M. Diaz" w:date="2021-03-18T16:56:00Z">
        <w:r w:rsidR="007656DC">
          <w:rPr>
            <w:rFonts w:asciiTheme="majorHAnsi" w:eastAsia="Times New Roman" w:hAnsiTheme="majorHAnsi" w:cstheme="majorHAnsi"/>
          </w:rPr>
          <w:t>statistical phenomena</w:t>
        </w:r>
      </w:ins>
      <w:moveTo w:id="1436" w:author="Renata M. Diaz" w:date="2021-03-18T16:54:00Z">
        <w:r w:rsidR="007656DC" w:rsidRPr="002E2A57">
          <w:rPr>
            <w:rFonts w:asciiTheme="majorHAnsi" w:eastAsia="Times New Roman" w:hAnsiTheme="majorHAnsi" w:cstheme="majorHAnsi"/>
          </w:rPr>
          <w:t xml:space="preserve">, </w:t>
        </w:r>
        <w:r w:rsidR="007656DC" w:rsidRPr="002E2A57">
          <w:rPr>
            <w:rFonts w:asciiTheme="majorHAnsi" w:eastAsia="Times New Roman" w:hAnsiTheme="majorHAnsi" w:cstheme="majorHAnsi"/>
          </w:rPr>
          <w:lastRenderedPageBreak/>
          <w:t xml:space="preserve">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437"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438" w:author="Renata M. Diaz" w:date="2021-03-18T16:57:00Z">
        <w:r w:rsidR="000947EE">
          <w:rPr>
            <w:rFonts w:asciiTheme="majorHAnsi" w:eastAsia="Times New Roman" w:hAnsiTheme="majorHAnsi" w:cstheme="majorHAnsi"/>
          </w:rPr>
          <w:t xml:space="preserve">differences in results between </w:t>
        </w:r>
      </w:ins>
      <w:moveTo w:id="1439" w:author="Renata M. Diaz" w:date="2021-03-18T16:54:00Z">
        <w:del w:id="1440"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441" w:author="Renata M. Diaz" w:date="2021-03-18T16:57:00Z">
          <w:r w:rsidR="007656DC" w:rsidRPr="002E2A57" w:rsidDel="000947EE">
            <w:rPr>
              <w:rFonts w:asciiTheme="majorHAnsi" w:eastAsia="Times New Roman" w:hAnsiTheme="majorHAnsi" w:cstheme="majorHAnsi"/>
            </w:rPr>
            <w:delText>dataset</w:delText>
          </w:r>
        </w:del>
      </w:moveTo>
      <w:ins w:id="1442" w:author="Renata M. Diaz" w:date="2021-03-18T16:57:00Z">
        <w:r w:rsidR="000947EE">
          <w:rPr>
            <w:rFonts w:asciiTheme="majorHAnsi" w:eastAsia="Times New Roman" w:hAnsiTheme="majorHAnsi" w:cstheme="majorHAnsi"/>
          </w:rPr>
          <w:t>and the other datasets</w:t>
        </w:r>
      </w:ins>
      <w:moveTo w:id="1443" w:author="Renata M. Diaz" w:date="2021-03-18T16:54:00Z">
        <w:r w:rsidR="007656DC" w:rsidRPr="002E2A57">
          <w:rPr>
            <w:rFonts w:asciiTheme="majorHAnsi" w:eastAsia="Times New Roman" w:hAnsiTheme="majorHAnsi" w:cstheme="majorHAnsi"/>
          </w:rPr>
          <w:t xml:space="preserve">. </w:t>
        </w:r>
      </w:moveTo>
    </w:p>
    <w:moveToRangeEnd w:id="1415"/>
    <w:p w14:paraId="2A5F2192" w14:textId="628A5145" w:rsidR="002C3560" w:rsidDel="002D7DBE" w:rsidRDefault="000B005B" w:rsidP="00862FF3">
      <w:pPr>
        <w:spacing w:line="480" w:lineRule="auto"/>
        <w:rPr>
          <w:del w:id="1444" w:author="Renata M. Diaz" w:date="2021-03-18T17:27:00Z"/>
          <w:rFonts w:asciiTheme="majorHAnsi" w:eastAsia="Times New Roman" w:hAnsiTheme="majorHAnsi" w:cstheme="majorHAnsi"/>
        </w:rPr>
      </w:pPr>
      <w:ins w:id="1445" w:author="Renata M. Diaz" w:date="2021-03-18T16:50:00Z">
        <w:r>
          <w:rPr>
            <w:rFonts w:asciiTheme="majorHAnsi" w:eastAsia="Times New Roman" w:hAnsiTheme="majorHAnsi" w:cstheme="majorHAnsi"/>
          </w:rPr>
          <w:t xml:space="preserve"> </w:t>
        </w:r>
      </w:ins>
      <w:ins w:id="1446" w:author="Renata M. Diaz" w:date="2021-03-18T17:12:00Z">
        <w:r w:rsidR="007C3B73">
          <w:rPr>
            <w:rFonts w:asciiTheme="majorHAnsi" w:eastAsia="Times New Roman" w:hAnsiTheme="majorHAnsi" w:cstheme="majorHAnsi"/>
          </w:rPr>
          <w:t xml:space="preserve">A second possibility is that these </w:t>
        </w:r>
      </w:ins>
      <w:ins w:id="1447" w:author="Renata M. Diaz" w:date="2021-03-18T17:13:00Z">
        <w:r w:rsidR="007C3B73">
          <w:rPr>
            <w:rFonts w:asciiTheme="majorHAnsi" w:eastAsia="Times New Roman" w:hAnsiTheme="majorHAnsi" w:cstheme="majorHAnsi"/>
          </w:rPr>
          <w:t xml:space="preserve">differences reflect </w:t>
        </w:r>
      </w:ins>
      <w:del w:id="1448"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449"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450" w:author="Renata M. Diaz" w:date="2021-03-19T17:50:00Z">
        <w:r w:rsidR="00460F83" w:rsidDel="003F0B59">
          <w:rPr>
            <w:rFonts w:asciiTheme="majorHAnsi" w:eastAsia="Times New Roman" w:hAnsiTheme="majorHAnsi" w:cstheme="majorHAnsi"/>
          </w:rPr>
          <w:delText>S1</w:delText>
        </w:r>
      </w:del>
      <w:ins w:id="1451" w:author="Renata M. Diaz" w:date="2021-03-19T17:50:00Z">
        <w:r w:rsidR="003F0B59">
          <w:rPr>
            <w:rFonts w:asciiTheme="majorHAnsi" w:eastAsia="Times New Roman" w:hAnsiTheme="majorHAnsi" w:cstheme="majorHAnsi"/>
          </w:rPr>
          <w:t>1</w:t>
        </w:r>
      </w:ins>
      <w:ins w:id="1452" w:author="Renata M. Diaz" w:date="2021-03-18T17:14:00Z">
        <w:r w:rsidR="00DF2151">
          <w:rPr>
            <w:rFonts w:asciiTheme="majorHAnsi" w:eastAsia="Times New Roman" w:hAnsiTheme="majorHAnsi" w:cstheme="majorHAnsi"/>
          </w:rPr>
          <w:t>), and c</w:t>
        </w:r>
      </w:ins>
      <w:del w:id="1453"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454" w:author="Renata M. Diaz" w:date="2021-03-12T17:22:00Z">
        <w:r w:rsidR="00E12303">
          <w:rPr>
            <w:rFonts w:asciiTheme="majorHAnsi" w:eastAsia="Times New Roman" w:hAnsiTheme="majorHAnsi" w:cstheme="majorHAnsi"/>
          </w:rPr>
          <w:t>.</w:t>
        </w:r>
      </w:ins>
      <w:ins w:id="1455" w:author="Renata M. Diaz" w:date="2021-03-12T17:21:00Z">
        <w:r w:rsidR="00342C92">
          <w:rPr>
            <w:rFonts w:asciiTheme="majorHAnsi" w:eastAsia="Times New Roman" w:hAnsiTheme="majorHAnsi" w:cstheme="majorHAnsi"/>
          </w:rPr>
          <w:t xml:space="preserve"> </w:t>
        </w:r>
      </w:ins>
      <w:ins w:id="1456" w:author="Renata M. Diaz" w:date="2021-03-12T17:22:00Z">
        <w:r w:rsidR="00E12303">
          <w:rPr>
            <w:rFonts w:asciiTheme="majorHAnsi" w:eastAsia="Times New Roman" w:hAnsiTheme="majorHAnsi" w:cstheme="majorHAnsi"/>
          </w:rPr>
          <w:t>W</w:t>
        </w:r>
      </w:ins>
      <w:ins w:id="1457" w:author="Renata M. Diaz" w:date="2021-03-12T17:21:00Z">
        <w:r w:rsidR="00342C92">
          <w:rPr>
            <w:rFonts w:asciiTheme="majorHAnsi" w:eastAsia="Times New Roman" w:hAnsiTheme="majorHAnsi" w:cstheme="majorHAnsi"/>
          </w:rPr>
          <w:t>hen there are</w:t>
        </w:r>
      </w:ins>
      <w:del w:id="1458"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459" w:author="Renata M. Diaz" w:date="2021-03-12T17:23:00Z">
        <w:r w:rsidR="00CF344C">
          <w:rPr>
            <w:rFonts w:asciiTheme="majorHAnsi" w:eastAsia="Times New Roman" w:hAnsiTheme="majorHAnsi" w:cstheme="majorHAnsi"/>
          </w:rPr>
          <w:t xml:space="preserve">, they </w:t>
        </w:r>
      </w:ins>
      <w:ins w:id="1460" w:author="Renata M. Diaz" w:date="2021-03-18T16:03:00Z">
        <w:r w:rsidR="00EE628C">
          <w:rPr>
            <w:rFonts w:asciiTheme="majorHAnsi" w:eastAsia="Times New Roman" w:hAnsiTheme="majorHAnsi" w:cstheme="majorHAnsi"/>
          </w:rPr>
          <w:t>may be</w:t>
        </w:r>
      </w:ins>
      <w:ins w:id="1461" w:author="Renata M. Diaz" w:date="2021-03-12T17:23:00Z">
        <w:r w:rsidR="00CF344C">
          <w:rPr>
            <w:rFonts w:asciiTheme="majorHAnsi" w:eastAsia="Times New Roman" w:hAnsiTheme="majorHAnsi" w:cstheme="majorHAnsi"/>
          </w:rPr>
          <w:t xml:space="preserve"> </w:t>
        </w:r>
      </w:ins>
      <w:ins w:id="1462"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463"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464"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465" w:author="Renata M. Diaz" w:date="2021-03-12T17:23:00Z">
        <w:r w:rsidR="007A3132" w:rsidDel="00CF344C">
          <w:rPr>
            <w:rFonts w:asciiTheme="majorHAnsi" w:eastAsia="Times New Roman" w:hAnsiTheme="majorHAnsi" w:cstheme="majorHAnsi"/>
          </w:rPr>
          <w:delText>, the</w:delText>
        </w:r>
      </w:del>
      <w:del w:id="1466"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467" w:author="Renata M. Diaz" w:date="2021-03-12T17:23:00Z">
        <w:r w:rsidR="00E06D4B" w:rsidDel="00CF344C">
          <w:rPr>
            <w:rFonts w:asciiTheme="majorHAnsi" w:eastAsia="Times New Roman" w:hAnsiTheme="majorHAnsi" w:cstheme="majorHAnsi"/>
          </w:rPr>
          <w:delText>peaked</w:delText>
        </w:r>
      </w:del>
      <w:del w:id="1468"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469"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470" w:author="Renata M. Diaz" w:date="2021-03-18T17:14:00Z">
        <w:r w:rsidR="00EC498A" w:rsidDel="00DF2151">
          <w:rPr>
            <w:rFonts w:asciiTheme="majorHAnsi" w:eastAsia="Times New Roman" w:hAnsiTheme="majorHAnsi" w:cstheme="majorHAnsi"/>
          </w:rPr>
          <w:delText>weake</w:delText>
        </w:r>
      </w:del>
      <w:ins w:id="1471" w:author="Renata M. Diaz" w:date="2021-03-18T17:14:00Z">
        <w:r w:rsidR="00DF2151">
          <w:rPr>
            <w:rFonts w:asciiTheme="majorHAnsi" w:eastAsia="Times New Roman" w:hAnsiTheme="majorHAnsi" w:cstheme="majorHAnsi"/>
          </w:rPr>
          <w:t>variability within the feasible set weakens</w:t>
        </w:r>
      </w:ins>
      <w:ins w:id="1472" w:author="Renata M. Diaz" w:date="2021-03-12T17:24:00Z">
        <w:r w:rsidR="00243C48">
          <w:rPr>
            <w:rFonts w:asciiTheme="majorHAnsi" w:eastAsia="Times New Roman" w:hAnsiTheme="majorHAnsi" w:cstheme="majorHAnsi"/>
          </w:rPr>
          <w:t xml:space="preserve"> the</w:t>
        </w:r>
      </w:ins>
      <w:del w:id="1473"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474"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w:t>
      </w:r>
      <w:ins w:id="1475" w:author="Renata M. Diaz" w:date="2021-03-19T17:50:00Z">
        <w:r w:rsidR="006D080B">
          <w:rPr>
            <w:rFonts w:asciiTheme="majorHAnsi" w:eastAsia="Times New Roman" w:hAnsiTheme="majorHAnsi" w:cstheme="majorHAnsi"/>
          </w:rPr>
          <w:t xml:space="preserve"> 2</w:t>
        </w:r>
      </w:ins>
      <w:del w:id="1476" w:author="Renata M. Diaz" w:date="2021-03-19T17:50:00Z">
        <w:r w:rsidR="002E7372" w:rsidDel="006D080B">
          <w:rPr>
            <w:rFonts w:asciiTheme="majorHAnsi" w:eastAsia="Times New Roman" w:hAnsiTheme="majorHAnsi" w:cstheme="majorHAnsi"/>
          </w:rPr>
          <w:delText xml:space="preserve"> 1</w:delText>
        </w:r>
      </w:del>
      <w:ins w:id="1477" w:author="Renata M. Diaz" w:date="2021-03-12T17:25:00Z">
        <w:r w:rsidR="00E779C8">
          <w:rPr>
            <w:rFonts w:asciiTheme="majorHAnsi" w:eastAsia="Times New Roman" w:hAnsiTheme="majorHAnsi" w:cstheme="majorHAnsi"/>
          </w:rPr>
          <w:t xml:space="preserve">), meaning that </w:t>
        </w:r>
      </w:ins>
      <w:del w:id="147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479"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 xml:space="preserve">e deviations – or lack thereof – that we perceive </w:t>
      </w:r>
      <w:del w:id="1480" w:author="Renata M. Diaz" w:date="2021-03-18T16:04:00Z">
        <w:r w:rsidR="00D71717" w:rsidDel="00EE628C">
          <w:rPr>
            <w:rFonts w:asciiTheme="majorHAnsi" w:eastAsia="Times New Roman" w:hAnsiTheme="majorHAnsi" w:cstheme="majorHAnsi"/>
          </w:rPr>
          <w:delText xml:space="preserve">are </w:delText>
        </w:r>
      </w:del>
      <w:ins w:id="1481"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482"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483" w:author="Renata M. Diaz" w:date="2021-03-18T16:01:00Z">
        <w:r w:rsidR="00EE628C">
          <w:rPr>
            <w:rFonts w:asciiTheme="majorHAnsi" w:eastAsia="Times New Roman" w:hAnsiTheme="majorHAnsi" w:cstheme="majorHAnsi"/>
          </w:rPr>
          <w:t xml:space="preserve"> </w:t>
        </w:r>
      </w:ins>
      <w:ins w:id="1484"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485" w:author="Renata M. Diaz" w:date="2021-03-18T16:05:00Z">
        <w:r w:rsidR="00EE628C">
          <w:rPr>
            <w:rFonts w:asciiTheme="majorHAnsi" w:eastAsia="Times New Roman" w:hAnsiTheme="majorHAnsi" w:cstheme="majorHAnsi"/>
          </w:rPr>
          <w:t xml:space="preserve">indices for specific metrics, broadly </w:t>
        </w:r>
      </w:ins>
      <w:ins w:id="1486" w:author="Renata M. Diaz" w:date="2021-03-18T17:38:00Z">
        <w:r w:rsidR="00814D2C">
          <w:rPr>
            <w:rFonts w:asciiTheme="majorHAnsi" w:eastAsia="Times New Roman" w:hAnsiTheme="majorHAnsi" w:cstheme="majorHAnsi"/>
          </w:rPr>
          <w:t>align with</w:t>
        </w:r>
      </w:ins>
      <w:ins w:id="1487" w:author="Renata M. Diaz" w:date="2021-03-18T16:05:00Z">
        <w:r w:rsidR="00EE628C">
          <w:rPr>
            <w:rFonts w:asciiTheme="majorHAnsi" w:eastAsia="Times New Roman" w:hAnsiTheme="majorHAnsi" w:cstheme="majorHAnsi"/>
          </w:rPr>
          <w:t xml:space="preserve"> this principle.</w:t>
        </w:r>
      </w:ins>
      <w:ins w:id="1488" w:author="Renata M. Diaz" w:date="2021-03-18T16:23:00Z">
        <w:r w:rsidR="0001472B">
          <w:rPr>
            <w:rFonts w:asciiTheme="majorHAnsi" w:eastAsia="Times New Roman" w:hAnsiTheme="majorHAnsi" w:cstheme="majorHAnsi"/>
          </w:rPr>
          <w:t xml:space="preserve"> </w:t>
        </w:r>
      </w:ins>
      <w:ins w:id="1489" w:author="Renata M. Diaz" w:date="2021-03-18T17:15:00Z">
        <w:r w:rsidR="00DF2151">
          <w:rPr>
            <w:rFonts w:asciiTheme="majorHAnsi" w:eastAsia="Times New Roman" w:hAnsiTheme="majorHAnsi" w:cstheme="majorHAnsi"/>
          </w:rPr>
          <w:t xml:space="preserve">Across the range of community sizes represented across our datasets, </w:t>
        </w:r>
      </w:ins>
      <w:ins w:id="1490" w:author="Renata M. Diaz" w:date="2021-03-18T17:24:00Z">
        <w:r w:rsidR="00862FF3">
          <w:rPr>
            <w:rFonts w:asciiTheme="majorHAnsi" w:eastAsia="Times New Roman" w:hAnsiTheme="majorHAnsi" w:cstheme="majorHAnsi"/>
          </w:rPr>
          <w:t xml:space="preserve">small feasible sets </w:t>
        </w:r>
      </w:ins>
      <w:ins w:id="1491"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492" w:author="Renata M. Diaz" w:date="2021-03-18T17:24:00Z">
        <w:r w:rsidR="00862FF3">
          <w:rPr>
            <w:rFonts w:asciiTheme="majorHAnsi" w:eastAsia="Times New Roman" w:hAnsiTheme="majorHAnsi" w:cstheme="majorHAnsi"/>
          </w:rPr>
          <w:t xml:space="preserve"> (</w:t>
        </w:r>
      </w:ins>
      <w:ins w:id="1493" w:author="Renata M. Diaz" w:date="2021-03-19T17:50:00Z">
        <w:r w:rsidR="007B0D18">
          <w:rPr>
            <w:rFonts w:asciiTheme="majorHAnsi" w:eastAsia="Times New Roman" w:hAnsiTheme="majorHAnsi" w:cstheme="majorHAnsi"/>
          </w:rPr>
          <w:t>Figure 4</w:t>
        </w:r>
      </w:ins>
      <w:ins w:id="1494" w:author="Renata M. Diaz" w:date="2021-03-18T17:26:00Z">
        <w:r w:rsidR="00862FF3">
          <w:rPr>
            <w:rFonts w:asciiTheme="majorHAnsi" w:eastAsia="Times New Roman" w:hAnsiTheme="majorHAnsi" w:cstheme="majorHAnsi"/>
          </w:rPr>
          <w:t>). Very</w:t>
        </w:r>
      </w:ins>
      <w:ins w:id="1495"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496" w:author="Renata M. Diaz" w:date="2021-03-18T17:39:00Z">
        <w:r w:rsidR="00814D2C">
          <w:rPr>
            <w:rFonts w:asciiTheme="majorHAnsi" w:eastAsia="Times New Roman" w:hAnsiTheme="majorHAnsi" w:cstheme="majorHAnsi"/>
          </w:rPr>
          <w:t>a higher proportion of highly variable</w:t>
        </w:r>
      </w:ins>
      <w:ins w:id="1497" w:author="Renata M. Diaz" w:date="2021-03-18T16:41:00Z">
        <w:r w:rsidR="00065C2C">
          <w:rPr>
            <w:rFonts w:asciiTheme="majorHAnsi" w:eastAsia="Times New Roman" w:hAnsiTheme="majorHAnsi" w:cstheme="majorHAnsi"/>
          </w:rPr>
          <w:t xml:space="preserve"> feasible sets</w:t>
        </w:r>
      </w:ins>
      <w:ins w:id="1498" w:author="Renata M. Diaz" w:date="2021-03-18T16:31:00Z">
        <w:r w:rsidR="004A709E">
          <w:rPr>
            <w:rFonts w:asciiTheme="majorHAnsi" w:eastAsia="Times New Roman" w:hAnsiTheme="majorHAnsi" w:cstheme="majorHAnsi"/>
          </w:rPr>
          <w:t xml:space="preserve"> than large ones, and these </w:t>
        </w:r>
      </w:ins>
      <w:ins w:id="1499" w:author="Renata M. Diaz" w:date="2021-03-18T17:39:00Z">
        <w:r w:rsidR="00814D2C">
          <w:rPr>
            <w:rFonts w:asciiTheme="majorHAnsi" w:eastAsia="Times New Roman" w:hAnsiTheme="majorHAnsi" w:cstheme="majorHAnsi"/>
          </w:rPr>
          <w:t xml:space="preserve">small </w:t>
        </w:r>
      </w:ins>
      <w:ins w:id="1500" w:author="Renata M. Diaz" w:date="2021-03-18T16:31:00Z">
        <w:r w:rsidR="004A709E">
          <w:rPr>
            <w:rFonts w:asciiTheme="majorHAnsi" w:eastAsia="Times New Roman" w:hAnsiTheme="majorHAnsi" w:cstheme="majorHAnsi"/>
          </w:rPr>
          <w:t>communities tend to show less consistent deviations than larger communities (</w:t>
        </w:r>
      </w:ins>
      <w:ins w:id="1501" w:author="Renata M. Diaz" w:date="2021-03-19T17:51:00Z">
        <w:r w:rsidR="009457BC">
          <w:rPr>
            <w:rFonts w:asciiTheme="majorHAnsi" w:eastAsia="Times New Roman" w:hAnsiTheme="majorHAnsi" w:cstheme="majorHAnsi"/>
          </w:rPr>
          <w:t>Figure 6</w:t>
        </w:r>
      </w:ins>
      <w:ins w:id="1502" w:author="Renata M. Diaz" w:date="2021-03-22T14:07:00Z">
        <w:r w:rsidR="00097095">
          <w:rPr>
            <w:rFonts w:asciiTheme="majorHAnsi" w:eastAsia="Times New Roman" w:hAnsiTheme="majorHAnsi" w:cstheme="majorHAnsi"/>
          </w:rPr>
          <w:t>; Appendix A10</w:t>
        </w:r>
      </w:ins>
      <w:ins w:id="1503" w:author="Renata M. Diaz" w:date="2021-03-18T16:31:00Z">
        <w:r w:rsidR="004A709E">
          <w:rPr>
            <w:rFonts w:asciiTheme="majorHAnsi" w:eastAsia="Times New Roman" w:hAnsiTheme="majorHAnsi" w:cstheme="majorHAnsi"/>
          </w:rPr>
          <w:t>).</w:t>
        </w:r>
      </w:ins>
      <w:ins w:id="1504" w:author="Renata M. Diaz" w:date="2021-03-18T18:05:00Z">
        <w:r w:rsidR="007E0AA9">
          <w:rPr>
            <w:rFonts w:asciiTheme="majorHAnsi" w:eastAsia="Times New Roman" w:hAnsiTheme="majorHAnsi" w:cstheme="majorHAnsi"/>
          </w:rPr>
          <w:t xml:space="preserve"> Of our datasets, FIA is most dominated </w:t>
        </w:r>
      </w:ins>
      <w:ins w:id="1505" w:author="Renata M. Diaz" w:date="2021-03-18T18:06:00Z">
        <w:r w:rsidR="007E0AA9">
          <w:rPr>
            <w:rFonts w:asciiTheme="majorHAnsi" w:eastAsia="Times New Roman" w:hAnsiTheme="majorHAnsi" w:cstheme="majorHAnsi"/>
          </w:rPr>
          <w:t>by small communities (68% of communities have fewer than 2000 possible SADs</w:t>
        </w:r>
      </w:ins>
      <w:ins w:id="1506"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507" w:author="Renata M. Diaz" w:date="2021-03-18T18:10:00Z">
        <w:r w:rsidR="006B0E06">
          <w:rPr>
            <w:rFonts w:asciiTheme="majorHAnsi" w:eastAsia="Times New Roman" w:hAnsiTheme="majorHAnsi" w:cstheme="majorHAnsi"/>
          </w:rPr>
          <w:t xml:space="preserve">munity </w:t>
        </w:r>
      </w:ins>
      <w:ins w:id="1508" w:author="Renata M. Diaz" w:date="2021-03-18T18:12:00Z">
        <w:r w:rsidR="006B0E06">
          <w:rPr>
            <w:rFonts w:asciiTheme="majorHAnsi" w:eastAsia="Times New Roman" w:hAnsiTheme="majorHAnsi" w:cstheme="majorHAnsi"/>
          </w:rPr>
          <w:t>phenomena</w:t>
        </w:r>
      </w:ins>
      <w:ins w:id="1509"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510" w:author="Renata M. Diaz" w:date="2021-03-18T17:27:00Z">
        <w:r w:rsidR="00862FF3">
          <w:rPr>
            <w:rFonts w:asciiTheme="majorHAnsi" w:eastAsia="Times New Roman" w:hAnsiTheme="majorHAnsi" w:cstheme="majorHAnsi"/>
          </w:rPr>
          <w:t>.</w:t>
        </w:r>
      </w:ins>
      <w:ins w:id="1511" w:author="Renata M. Diaz" w:date="2021-03-18T18:12:00Z">
        <w:r w:rsidR="006B0E06">
          <w:rPr>
            <w:rFonts w:asciiTheme="majorHAnsi" w:eastAsia="Times New Roman" w:hAnsiTheme="majorHAnsi" w:cstheme="majorHAnsi"/>
          </w:rPr>
          <w:t xml:space="preserve"> </w:t>
        </w:r>
      </w:ins>
      <w:del w:id="1512"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513"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514" w:author="Renata M. Diaz" w:date="2021-03-18T17:47:00Z"/>
          <w:rFonts w:asciiTheme="majorHAnsi" w:eastAsia="Times New Roman" w:hAnsiTheme="majorHAnsi" w:cstheme="majorHAnsi"/>
        </w:rPr>
      </w:pPr>
      <w:del w:id="1515"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516" w:author="Renata M. Diaz" w:date="2021-03-18T16:54:00Z" w:name="move66978912"/>
      <w:moveFrom w:id="1517" w:author="Renata M. Diaz" w:date="2021-03-18T16:54:00Z">
        <w:del w:id="1518"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516"/>
    </w:p>
    <w:p w14:paraId="5C385BA5" w14:textId="2FDF2FAF"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519" w:author="Renata M. Diaz" w:date="2021-03-18T17:29:00Z">
        <w:r w:rsidRPr="002E2A57" w:rsidDel="00862FF3">
          <w:rPr>
            <w:rFonts w:asciiTheme="majorHAnsi" w:eastAsia="Times New Roman" w:hAnsiTheme="majorHAnsi" w:cstheme="majorHAnsi"/>
          </w:rPr>
          <w:delText>this is indeed the case</w:delText>
        </w:r>
      </w:del>
      <w:ins w:id="1520" w:author="Renata M. Diaz" w:date="2021-03-18T17:29:00Z">
        <w:r w:rsidR="00862FF3">
          <w:rPr>
            <w:rFonts w:asciiTheme="majorHAnsi" w:eastAsia="Times New Roman" w:hAnsiTheme="majorHAnsi" w:cstheme="majorHAnsi"/>
          </w:rPr>
          <w:t>it is true that the</w:t>
        </w:r>
      </w:ins>
      <w:ins w:id="1521" w:author="Renata M. Diaz" w:date="2021-03-18T17:30:00Z">
        <w:r w:rsidR="00862FF3">
          <w:rPr>
            <w:rFonts w:asciiTheme="majorHAnsi" w:eastAsia="Times New Roman" w:hAnsiTheme="majorHAnsi" w:cstheme="majorHAnsi"/>
          </w:rPr>
          <w:t xml:space="preserve"> highly variable feasible sets associated with small communities </w:t>
        </w:r>
      </w:ins>
      <w:ins w:id="1522" w:author="Renata M. Diaz" w:date="2021-03-18T17:51:00Z">
        <w:r w:rsidR="00F77292">
          <w:rPr>
            <w:rFonts w:asciiTheme="majorHAnsi" w:eastAsia="Times New Roman" w:hAnsiTheme="majorHAnsi" w:cstheme="majorHAnsi"/>
          </w:rPr>
          <w:t>contribute to</w:t>
        </w:r>
      </w:ins>
      <w:ins w:id="1523" w:author="Renata M. Diaz" w:date="2021-03-18T17:30:00Z">
        <w:r w:rsidR="00862FF3">
          <w:rPr>
            <w:rFonts w:asciiTheme="majorHAnsi" w:eastAsia="Times New Roman" w:hAnsiTheme="majorHAnsi" w:cstheme="majorHAnsi"/>
          </w:rPr>
          <w:t xml:space="preserve"> the</w:t>
        </w:r>
      </w:ins>
      <w:ins w:id="1524" w:author="Renata M. Diaz" w:date="2021-03-18T17:31:00Z">
        <w:r w:rsidR="00862FF3">
          <w:rPr>
            <w:rFonts w:asciiTheme="majorHAnsi" w:eastAsia="Times New Roman" w:hAnsiTheme="majorHAnsi" w:cstheme="majorHAnsi"/>
          </w:rPr>
          <w:t xml:space="preserve"> weak evidence of deviations </w:t>
        </w:r>
      </w:ins>
      <w:ins w:id="1525" w:author="Renata M. Diaz" w:date="2021-03-18T17:51:00Z">
        <w:r w:rsidR="00AC29CB">
          <w:rPr>
            <w:rFonts w:asciiTheme="majorHAnsi" w:eastAsia="Times New Roman" w:hAnsiTheme="majorHAnsi" w:cstheme="majorHAnsi"/>
          </w:rPr>
          <w:t>observed for</w:t>
        </w:r>
      </w:ins>
      <w:ins w:id="1526"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527" w:author="Renata M. Diaz" w:date="2021-03-18T18:12:00Z">
        <w:r w:rsidRPr="002E2A57" w:rsidDel="006B0E06">
          <w:rPr>
            <w:rFonts w:asciiTheme="majorHAnsi" w:eastAsia="Times New Roman" w:hAnsiTheme="majorHAnsi" w:cstheme="majorHAnsi"/>
          </w:rPr>
          <w:delText>small-community considerations</w:delText>
        </w:r>
      </w:del>
      <w:ins w:id="1528"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529"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530" w:author="Renata M. Diaz" w:date="2021-03-18T17:31:00Z">
        <w:r w:rsidR="00CE5687" w:rsidDel="00862FF3">
          <w:rPr>
            <w:rFonts w:asciiTheme="majorHAnsi" w:eastAsia="Times New Roman" w:hAnsiTheme="majorHAnsi" w:cstheme="majorHAnsi"/>
          </w:rPr>
          <w:delText>approach</w:delText>
        </w:r>
      </w:del>
      <w:ins w:id="1531" w:author="Renata M. Diaz" w:date="2021-03-18T17:51:00Z">
        <w:r w:rsidR="009D15D7">
          <w:rPr>
            <w:rFonts w:asciiTheme="majorHAnsi" w:eastAsia="Times New Roman" w:hAnsiTheme="majorHAnsi" w:cstheme="majorHAnsi"/>
          </w:rPr>
          <w:t>use this approach to distinguish signal from randomness for a</w:t>
        </w:r>
      </w:ins>
      <w:ins w:id="1532" w:author="Renata M. Diaz" w:date="2021-03-18T18:13:00Z">
        <w:r w:rsidR="006B0E06">
          <w:rPr>
            <w:rFonts w:asciiTheme="majorHAnsi" w:eastAsia="Times New Roman" w:hAnsiTheme="majorHAnsi" w:cstheme="majorHAnsi"/>
          </w:rPr>
          <w:t xml:space="preserve"> substantial </w:t>
        </w:r>
      </w:ins>
      <w:ins w:id="1533" w:author="Renata M. Diaz" w:date="2021-03-18T17:52:00Z">
        <w:r w:rsidR="009D15D7">
          <w:rPr>
            <w:rFonts w:asciiTheme="majorHAnsi" w:eastAsia="Times New Roman" w:hAnsiTheme="majorHAnsi" w:cstheme="majorHAnsi"/>
          </w:rPr>
          <w:t xml:space="preserve">contingent of </w:t>
        </w:r>
        <w:r w:rsidR="009D15D7">
          <w:rPr>
            <w:rFonts w:asciiTheme="majorHAnsi" w:eastAsia="Times New Roman" w:hAnsiTheme="majorHAnsi" w:cstheme="majorHAnsi"/>
          </w:rPr>
          <w:lastRenderedPageBreak/>
          <w:t xml:space="preserve">ecological </w:t>
        </w:r>
        <w:r w:rsidR="002D7DBE">
          <w:rPr>
            <w:rFonts w:asciiTheme="majorHAnsi" w:eastAsia="Times New Roman" w:hAnsiTheme="majorHAnsi" w:cstheme="majorHAnsi"/>
          </w:rPr>
          <w:t>communities</w:t>
        </w:r>
      </w:ins>
      <w:ins w:id="1534" w:author="Renata M. Diaz" w:date="2021-03-12T17:34:00Z">
        <w:r w:rsidR="006A2E3A">
          <w:rPr>
            <w:rFonts w:asciiTheme="majorHAnsi" w:eastAsia="Times New Roman" w:hAnsiTheme="majorHAnsi" w:cstheme="majorHAnsi"/>
          </w:rPr>
          <w:t xml:space="preserve">. </w:t>
        </w:r>
      </w:ins>
      <w:ins w:id="1535"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536" w:author="Renata M. Diaz" w:date="2021-03-19T17:52:00Z">
        <w:r w:rsidR="003C558A">
          <w:rPr>
            <w:rFonts w:asciiTheme="majorHAnsi" w:eastAsia="Times New Roman" w:hAnsiTheme="majorHAnsi" w:cstheme="majorHAnsi"/>
          </w:rPr>
          <w:t xml:space="preserve"> (Figure 1)</w:t>
        </w:r>
      </w:ins>
      <w:ins w:id="1537" w:author="Renata M. Diaz" w:date="2021-03-12T17:46:00Z">
        <w:r w:rsidR="002E7DE3">
          <w:rPr>
            <w:rFonts w:asciiTheme="majorHAnsi" w:eastAsia="Times New Roman" w:hAnsiTheme="majorHAnsi" w:cstheme="majorHAnsi"/>
          </w:rPr>
          <w:t xml:space="preserve">, </w:t>
        </w:r>
      </w:ins>
      <w:ins w:id="1538" w:author="Renata M. Diaz" w:date="2021-03-18T18:35:00Z">
        <w:r w:rsidR="009D3F44">
          <w:rPr>
            <w:rFonts w:asciiTheme="majorHAnsi" w:eastAsia="Times New Roman" w:hAnsiTheme="majorHAnsi" w:cstheme="majorHAnsi"/>
          </w:rPr>
          <w:t xml:space="preserve">and because there is a great deal of variation in </w:t>
        </w:r>
      </w:ins>
      <w:ins w:id="1539" w:author="Renata M. Diaz" w:date="2021-03-18T18:36:00Z">
        <w:r w:rsidR="009D3F44">
          <w:rPr>
            <w:rFonts w:asciiTheme="majorHAnsi" w:eastAsia="Times New Roman" w:hAnsiTheme="majorHAnsi" w:cstheme="majorHAnsi"/>
          </w:rPr>
          <w:t>our breadth indices not accounted for by the size of the feasible set</w:t>
        </w:r>
      </w:ins>
      <w:ins w:id="1540" w:author="Renata M. Diaz" w:date="2021-03-19T17:52:00Z">
        <w:r w:rsidR="00DC6641">
          <w:rPr>
            <w:rFonts w:asciiTheme="majorHAnsi" w:eastAsia="Times New Roman" w:hAnsiTheme="majorHAnsi" w:cstheme="majorHAnsi"/>
          </w:rPr>
          <w:t xml:space="preserve"> (Figure 4)</w:t>
        </w:r>
      </w:ins>
      <w:ins w:id="1541" w:author="Renata M. Diaz" w:date="2021-03-18T18:36:00Z">
        <w:r w:rsidR="009D3F44">
          <w:rPr>
            <w:rFonts w:asciiTheme="majorHAnsi" w:eastAsia="Times New Roman" w:hAnsiTheme="majorHAnsi" w:cstheme="majorHAnsi"/>
          </w:rPr>
          <w:t xml:space="preserve">, </w:t>
        </w:r>
      </w:ins>
      <w:ins w:id="1542" w:author="Renata M. Diaz" w:date="2021-03-18T18:18:00Z">
        <w:r w:rsidR="00721997">
          <w:rPr>
            <w:rFonts w:asciiTheme="majorHAnsi" w:eastAsia="Times New Roman" w:hAnsiTheme="majorHAnsi" w:cstheme="majorHAnsi"/>
          </w:rPr>
          <w:t xml:space="preserve">we </w:t>
        </w:r>
      </w:ins>
      <w:ins w:id="1543" w:author="Renata M. Diaz" w:date="2021-03-22T17:07:00Z">
        <w:r w:rsidR="00CE2BE4">
          <w:rPr>
            <w:rFonts w:asciiTheme="majorHAnsi" w:eastAsia="Times New Roman" w:hAnsiTheme="majorHAnsi" w:cstheme="majorHAnsi"/>
          </w:rPr>
          <w:t>do not interpret these results as a showing a</w:t>
        </w:r>
      </w:ins>
      <w:ins w:id="1544" w:author="Renata M. Diaz" w:date="2021-03-18T18:36:00Z">
        <w:r w:rsidR="007102E1">
          <w:rPr>
            <w:rFonts w:asciiTheme="majorHAnsi" w:eastAsia="Times New Roman" w:hAnsiTheme="majorHAnsi" w:cstheme="majorHAnsi"/>
          </w:rPr>
          <w:t xml:space="preserve"> </w:t>
        </w:r>
      </w:ins>
      <w:ins w:id="1545" w:author="Renata M. Diaz" w:date="2021-03-18T18:19:00Z">
        <w:r w:rsidR="002B550E">
          <w:rPr>
            <w:rFonts w:asciiTheme="majorHAnsi" w:eastAsia="Times New Roman" w:hAnsiTheme="majorHAnsi" w:cstheme="majorHAnsi"/>
          </w:rPr>
          <w:t xml:space="preserve">threshold for </w:t>
        </w:r>
      </w:ins>
      <w:ins w:id="1546" w:author="Renata M. Diaz" w:date="2021-03-18T18:36:00Z">
        <w:r w:rsidR="007102E1">
          <w:rPr>
            <w:rFonts w:asciiTheme="majorHAnsi" w:eastAsia="Times New Roman" w:hAnsiTheme="majorHAnsi" w:cstheme="majorHAnsi"/>
          </w:rPr>
          <w:t>defining problematically small</w:t>
        </w:r>
      </w:ins>
      <w:ins w:id="1547" w:author="Renata M. Diaz" w:date="2021-03-18T18:19:00Z">
        <w:r w:rsidR="002B550E">
          <w:rPr>
            <w:rFonts w:asciiTheme="majorHAnsi" w:eastAsia="Times New Roman" w:hAnsiTheme="majorHAnsi" w:cstheme="majorHAnsi"/>
          </w:rPr>
          <w:t xml:space="preserve"> communities.</w:t>
        </w:r>
      </w:ins>
      <w:ins w:id="1548"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and refine the relationship between S and N, the size of the feasible set, and statistical power.</w:t>
        </w:r>
      </w:ins>
      <w:ins w:id="1549"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550"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551"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552" w:author="Renata M. Diaz" w:date="2021-03-12T17:28:00Z">
        <w:r w:rsidR="00FA3612">
          <w:rPr>
            <w:rFonts w:asciiTheme="majorHAnsi" w:eastAsia="Times New Roman" w:hAnsiTheme="majorHAnsi" w:cstheme="majorHAnsi"/>
          </w:rPr>
          <w:t xml:space="preserve"> </w:t>
        </w:r>
      </w:ins>
      <w:del w:id="1553"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554"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555" w:author="Renata M. Diaz" w:date="2021-03-18T17:54:00Z">
        <w:r w:rsidR="000C678C" w:rsidRPr="002E2A57" w:rsidDel="002D7DBE">
          <w:rPr>
            <w:rFonts w:asciiTheme="majorHAnsi" w:eastAsia="Times New Roman" w:hAnsiTheme="majorHAnsi" w:cstheme="majorHAnsi"/>
          </w:rPr>
          <w:delText>50-100</w:delText>
        </w:r>
      </w:del>
      <w:ins w:id="1556"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557" w:author="Renata M. Diaz" w:date="2021-03-12T17:47:00Z">
        <w:r w:rsidR="00CF3D3B">
          <w:rPr>
            <w:rFonts w:asciiTheme="majorHAnsi" w:eastAsia="Times New Roman" w:hAnsiTheme="majorHAnsi" w:cstheme="majorHAnsi"/>
          </w:rPr>
          <w:t>, and these</w:t>
        </w:r>
      </w:ins>
      <w:del w:id="1558" w:author="Renata M. Diaz" w:date="2021-03-12T17:47:00Z">
        <w:r w:rsidR="00254A62" w:rsidRPr="002E2A57" w:rsidDel="00CF3D3B">
          <w:rPr>
            <w:rFonts w:asciiTheme="majorHAnsi" w:eastAsia="Times New Roman" w:hAnsiTheme="majorHAnsi" w:cstheme="majorHAnsi"/>
          </w:rPr>
          <w:delText xml:space="preserve">. </w:delText>
        </w:r>
      </w:del>
      <w:del w:id="1559"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560" w:author="Renata M. Diaz" w:date="2021-03-12T17:35:00Z">
        <w:r w:rsidRPr="002E2A57" w:rsidDel="006A2E3A">
          <w:rPr>
            <w:rFonts w:asciiTheme="majorHAnsi" w:eastAsia="Times New Roman" w:hAnsiTheme="majorHAnsi" w:cstheme="majorHAnsi"/>
          </w:rPr>
          <w:delText>,</w:delText>
        </w:r>
      </w:del>
      <w:del w:id="1561"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562" w:author="Renata M. Diaz" w:date="2021-03-19T15:51:00Z">
        <w:r w:rsidR="00255143">
          <w:rPr>
            <w:rFonts w:asciiTheme="majorHAnsi" w:eastAsia="Times New Roman" w:hAnsiTheme="majorHAnsi" w:cstheme="majorHAnsi"/>
          </w:rPr>
          <w:t>Com</w:t>
        </w:r>
      </w:ins>
      <w:ins w:id="1563" w:author="Renata M. Diaz" w:date="2021-03-19T15:52:00Z">
        <w:r w:rsidR="00255143">
          <w:rPr>
            <w:rFonts w:asciiTheme="majorHAnsi" w:eastAsia="Times New Roman" w:hAnsiTheme="majorHAnsi" w:cstheme="majorHAnsi"/>
          </w:rPr>
          <w:t xml:space="preserve">munities with on the order of 5 species, or the 100s to 1000s of individuals, have previously been identified as “small” in this context (Preston 1948; McGill et al. 2007). </w:t>
        </w:r>
      </w:ins>
      <w:r w:rsidR="00BB0580">
        <w:rPr>
          <w:rFonts w:asciiTheme="majorHAnsi" w:eastAsia="Times New Roman" w:hAnsiTheme="majorHAnsi" w:cstheme="majorHAnsi"/>
        </w:rPr>
        <w:t>To meaningfully draw inferences from deviations in these small communities, we will likely need more sensitive</w:t>
      </w:r>
      <w:del w:id="1564" w:author="Renata M. Diaz" w:date="2021-03-12T17:32:00Z">
        <w:r w:rsidR="00BB0580" w:rsidDel="00D63CF9">
          <w:rPr>
            <w:rFonts w:asciiTheme="majorHAnsi" w:eastAsia="Times New Roman" w:hAnsiTheme="majorHAnsi" w:cstheme="majorHAnsi"/>
          </w:rPr>
          <w:delText xml:space="preserve"> metrics (than skewness and evenness</w:delText>
        </w:r>
      </w:del>
      <w:ins w:id="1565"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566"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567"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568" w:author="Renata M. Diaz" w:date="2021-03-12T18:57:00Z">
        <w:r w:rsidR="008574BA">
          <w:rPr>
            <w:rFonts w:asciiTheme="majorHAnsi" w:eastAsia="Times New Roman" w:hAnsiTheme="majorHAnsi" w:cstheme="majorHAnsi"/>
          </w:rPr>
          <w:t>in what ways</w:t>
        </w:r>
      </w:ins>
      <w:ins w:id="1569" w:author="Renata M. Diaz" w:date="2021-03-12T18:55:00Z">
        <w:r w:rsidR="00382B9A">
          <w:rPr>
            <w:rFonts w:asciiTheme="majorHAnsi" w:eastAsia="Times New Roman" w:hAnsiTheme="majorHAnsi" w:cstheme="majorHAnsi"/>
          </w:rPr>
          <w:t>, empirical distributions appear unusual.</w:t>
        </w:r>
      </w:ins>
      <w:del w:id="1570" w:author="Renata M. Diaz" w:date="2021-03-12T18:55:00Z">
        <w:r w:rsidR="001178C2" w:rsidDel="00E54034">
          <w:rPr>
            <w:rFonts w:asciiTheme="majorHAnsi" w:eastAsia="Times New Roman" w:hAnsiTheme="majorHAnsi" w:cstheme="majorHAnsi"/>
          </w:rPr>
          <w:delText xml:space="preserve">To </w:delText>
        </w:r>
      </w:del>
      <w:ins w:id="1571" w:author="Renata M. Diaz" w:date="2021-03-12T18:55:00Z">
        <w:r w:rsidR="00E54034">
          <w:rPr>
            <w:rFonts w:asciiTheme="majorHAnsi" w:eastAsia="Times New Roman" w:hAnsiTheme="majorHAnsi" w:cstheme="majorHAnsi"/>
          </w:rPr>
          <w:t xml:space="preserve"> For example, </w:t>
        </w:r>
      </w:ins>
      <w:ins w:id="1572" w:author="Renata M. Diaz" w:date="2021-03-12T18:56:00Z">
        <w:r w:rsidR="00023887">
          <w:rPr>
            <w:rFonts w:asciiTheme="majorHAnsi" w:eastAsia="Times New Roman" w:hAnsiTheme="majorHAnsi" w:cstheme="majorHAnsi"/>
          </w:rPr>
          <w:t xml:space="preserve">incorporating differences in species order </w:t>
        </w:r>
      </w:ins>
      <w:del w:id="1573"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574"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575"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576"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 xml:space="preserve">species contain the most or least </w:t>
      </w:r>
      <w:r w:rsidR="001178C2">
        <w:rPr>
          <w:rFonts w:asciiTheme="majorHAnsi" w:eastAsia="Times New Roman" w:hAnsiTheme="majorHAnsi" w:cstheme="majorHAnsi"/>
        </w:rPr>
        <w:lastRenderedPageBreak/>
        <w:t>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577"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578" w:author="Renata M. Diaz" w:date="2021-03-12T18:14:00Z">
        <w:r w:rsidRPr="002E2A57" w:rsidDel="00A77B70">
          <w:rPr>
            <w:rFonts w:asciiTheme="majorHAnsi" w:eastAsia="Times New Roman" w:hAnsiTheme="majorHAnsi" w:cstheme="majorHAnsi"/>
          </w:rPr>
          <w:delText>formulations for</w:delText>
        </w:r>
      </w:del>
      <w:del w:id="1579"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580"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581" w:author="Renata M. Diaz" w:date="2021-03-12T18:57:00Z">
        <w:r w:rsidR="00732DAE">
          <w:rPr>
            <w:rFonts w:asciiTheme="majorHAnsi" w:eastAsia="Times New Roman" w:hAnsiTheme="majorHAnsi" w:cstheme="majorHAnsi"/>
          </w:rPr>
          <w:t xml:space="preserve"> – m</w:t>
        </w:r>
      </w:ins>
      <w:ins w:id="1582" w:author="Renata M. Diaz" w:date="2021-03-12T18:18:00Z">
        <w:r w:rsidR="005E26C8">
          <w:rPr>
            <w:rFonts w:asciiTheme="majorHAnsi" w:eastAsia="Times New Roman" w:hAnsiTheme="majorHAnsi" w:cstheme="majorHAnsi"/>
          </w:rPr>
          <w:t xml:space="preserve">ight reduce </w:t>
        </w:r>
      </w:ins>
      <w:ins w:id="1583" w:author="Renata M. Diaz" w:date="2021-03-12T18:19:00Z">
        <w:r w:rsidR="005E26C8">
          <w:rPr>
            <w:rFonts w:asciiTheme="majorHAnsi" w:eastAsia="Times New Roman" w:hAnsiTheme="majorHAnsi" w:cstheme="majorHAnsi"/>
          </w:rPr>
          <w:t>the representation of long-tailed, highly uneven SADs within the feasible set</w:t>
        </w:r>
      </w:ins>
      <w:ins w:id="1584" w:author="Renata M. Diaz" w:date="2021-03-12T18:57:00Z">
        <w:r w:rsidR="00275A5A">
          <w:rPr>
            <w:rFonts w:asciiTheme="majorHAnsi" w:eastAsia="Times New Roman" w:hAnsiTheme="majorHAnsi" w:cstheme="majorHAnsi"/>
          </w:rPr>
          <w:t xml:space="preserve">, and </w:t>
        </w:r>
      </w:ins>
      <w:ins w:id="1585" w:author="Renata M. Diaz" w:date="2021-03-12T18:19:00Z">
        <w:r w:rsidR="005E26C8">
          <w:rPr>
            <w:rFonts w:asciiTheme="majorHAnsi" w:eastAsia="Times New Roman" w:hAnsiTheme="majorHAnsi" w:cstheme="majorHAnsi"/>
          </w:rPr>
          <w:t>make the rare tail observed for real SADs appear more unlikely than it does here. U</w:t>
        </w:r>
      </w:ins>
      <w:ins w:id="1586" w:author="Renata M. Diaz" w:date="2021-03-12T18:14:00Z">
        <w:r w:rsidR="009740FF">
          <w:rPr>
            <w:rFonts w:asciiTheme="majorHAnsi" w:eastAsia="Times New Roman" w:hAnsiTheme="majorHAnsi" w:cstheme="majorHAnsi"/>
          </w:rPr>
          <w:t xml:space="preserve">nder </w:t>
        </w:r>
      </w:ins>
      <w:ins w:id="1587" w:author="Renata M. Diaz" w:date="2021-03-12T18:04:00Z">
        <w:r w:rsidR="009B63DD">
          <w:rPr>
            <w:rFonts w:asciiTheme="majorHAnsi" w:eastAsia="Times New Roman" w:hAnsiTheme="majorHAnsi" w:cstheme="majorHAnsi"/>
          </w:rPr>
          <w:t xml:space="preserve">our assumptions, the SADs (1,2,3,4) and (1, 1, </w:t>
        </w:r>
      </w:ins>
      <w:ins w:id="1588" w:author="Renata M. Diaz" w:date="2021-03-12T18:06:00Z">
        <w:r w:rsidR="009B63DD">
          <w:rPr>
            <w:rFonts w:asciiTheme="majorHAnsi" w:eastAsia="Times New Roman" w:hAnsiTheme="majorHAnsi" w:cstheme="majorHAnsi"/>
          </w:rPr>
          <w:t xml:space="preserve">1, </w:t>
        </w:r>
      </w:ins>
      <w:ins w:id="1589" w:author="Renata M. Diaz" w:date="2021-03-12T18:25:00Z">
        <w:r w:rsidR="00C1167C">
          <w:rPr>
            <w:rFonts w:asciiTheme="majorHAnsi" w:eastAsia="Times New Roman" w:hAnsiTheme="majorHAnsi" w:cstheme="majorHAnsi"/>
          </w:rPr>
          <w:t>8</w:t>
        </w:r>
      </w:ins>
      <w:ins w:id="1590" w:author="Renata M. Diaz" w:date="2021-03-12T18:04:00Z">
        <w:r w:rsidR="009B63DD">
          <w:rPr>
            <w:rFonts w:asciiTheme="majorHAnsi" w:eastAsia="Times New Roman" w:hAnsiTheme="majorHAnsi" w:cstheme="majorHAnsi"/>
          </w:rPr>
          <w:t xml:space="preserve">) each count as only one unique SAD. </w:t>
        </w:r>
      </w:ins>
      <w:ins w:id="1591" w:author="Renata M. Diaz" w:date="2021-03-12T18:05:00Z">
        <w:r w:rsidR="009B63DD">
          <w:rPr>
            <w:rFonts w:asciiTheme="majorHAnsi" w:eastAsia="Times New Roman" w:hAnsiTheme="majorHAnsi" w:cstheme="majorHAnsi"/>
          </w:rPr>
          <w:t>Taking species order into account</w:t>
        </w:r>
      </w:ins>
      <w:ins w:id="1592" w:author="Renata M. Diaz" w:date="2021-03-12T18:07:00Z">
        <w:r w:rsidR="00FC4332">
          <w:rPr>
            <w:rFonts w:asciiTheme="majorHAnsi" w:eastAsia="Times New Roman" w:hAnsiTheme="majorHAnsi" w:cstheme="majorHAnsi"/>
          </w:rPr>
          <w:t xml:space="preserve"> would</w:t>
        </w:r>
      </w:ins>
      <w:ins w:id="1593"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594" w:author="Renata M. Diaz" w:date="2021-03-12T18:05:00Z">
        <w:r w:rsidR="009B63DD">
          <w:rPr>
            <w:rFonts w:asciiTheme="majorHAnsi" w:eastAsia="Times New Roman" w:hAnsiTheme="majorHAnsi" w:cstheme="majorHAnsi"/>
          </w:rPr>
          <w:t xml:space="preserve"> (1,2,3,4) </w:t>
        </w:r>
      </w:ins>
      <w:ins w:id="1595" w:author="Renata M. Diaz" w:date="2021-03-12T18:07:00Z">
        <w:r w:rsidR="00FC4332">
          <w:rPr>
            <w:rFonts w:asciiTheme="majorHAnsi" w:eastAsia="Times New Roman" w:hAnsiTheme="majorHAnsi" w:cstheme="majorHAnsi"/>
          </w:rPr>
          <w:t>would count</w:t>
        </w:r>
      </w:ins>
      <w:ins w:id="1596" w:author="Renata M. Diaz" w:date="2021-03-12T18:05:00Z">
        <w:r w:rsidR="009B63DD">
          <w:rPr>
            <w:rFonts w:asciiTheme="majorHAnsi" w:eastAsia="Times New Roman" w:hAnsiTheme="majorHAnsi" w:cstheme="majorHAnsi"/>
          </w:rPr>
          <w:t xml:space="preserve"> as </w:t>
        </w:r>
      </w:ins>
      <w:ins w:id="1597" w:author="Renata M. Diaz" w:date="2021-03-12T18:08:00Z">
        <w:r w:rsidR="004E703E">
          <w:rPr>
            <w:rFonts w:asciiTheme="majorHAnsi" w:eastAsia="Times New Roman" w:hAnsiTheme="majorHAnsi" w:cstheme="majorHAnsi"/>
          </w:rPr>
          <w:t>24 (</w:t>
        </w:r>
      </w:ins>
      <w:ins w:id="1598" w:author="Renata M. Diaz" w:date="2021-03-12T18:05:00Z">
        <w:r w:rsidR="009B63DD">
          <w:rPr>
            <w:rFonts w:asciiTheme="majorHAnsi" w:eastAsia="Times New Roman" w:hAnsiTheme="majorHAnsi" w:cstheme="majorHAnsi"/>
          </w:rPr>
          <w:t>4!</w:t>
        </w:r>
      </w:ins>
      <w:ins w:id="1599" w:author="Renata M. Diaz" w:date="2021-03-12T18:08:00Z">
        <w:r w:rsidR="004E703E">
          <w:rPr>
            <w:rFonts w:asciiTheme="majorHAnsi" w:eastAsia="Times New Roman" w:hAnsiTheme="majorHAnsi" w:cstheme="majorHAnsi"/>
          </w:rPr>
          <w:t>)</w:t>
        </w:r>
      </w:ins>
      <w:ins w:id="1600" w:author="Renata M. Diaz" w:date="2021-03-12T18:05:00Z">
        <w:r w:rsidR="009B63DD">
          <w:rPr>
            <w:rFonts w:asciiTheme="majorHAnsi" w:eastAsia="Times New Roman" w:hAnsiTheme="majorHAnsi" w:cstheme="majorHAnsi"/>
          </w:rPr>
          <w:t xml:space="preserve"> unique SADs, because there are 4! ways to </w:t>
        </w:r>
      </w:ins>
      <w:ins w:id="1601"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602" w:author="Renata M. Diaz" w:date="2021-03-12T18:07:00Z">
        <w:r w:rsidR="00BC1543">
          <w:rPr>
            <w:rFonts w:asciiTheme="majorHAnsi" w:eastAsia="Times New Roman" w:hAnsiTheme="majorHAnsi" w:cstheme="majorHAnsi"/>
          </w:rPr>
          <w:t xml:space="preserve">However, </w:t>
        </w:r>
      </w:ins>
      <w:ins w:id="1603" w:author="Renata M. Diaz" w:date="2021-03-15T15:22:00Z">
        <w:r w:rsidR="00D37B6E">
          <w:rPr>
            <w:rFonts w:asciiTheme="majorHAnsi" w:eastAsia="Times New Roman" w:hAnsiTheme="majorHAnsi" w:cstheme="majorHAnsi"/>
          </w:rPr>
          <w:t xml:space="preserve">an SAD with ties such as </w:t>
        </w:r>
      </w:ins>
      <w:ins w:id="1604" w:author="Renata M. Diaz" w:date="2021-03-12T18:07:00Z">
        <w:r w:rsidR="00BC1543">
          <w:rPr>
            <w:rFonts w:asciiTheme="majorHAnsi" w:eastAsia="Times New Roman" w:hAnsiTheme="majorHAnsi" w:cstheme="majorHAnsi"/>
          </w:rPr>
          <w:t xml:space="preserve">(1, 1, 1, </w:t>
        </w:r>
      </w:ins>
      <w:ins w:id="1605" w:author="Renata M. Diaz" w:date="2021-03-12T18:25:00Z">
        <w:r w:rsidR="00F9559F">
          <w:rPr>
            <w:rFonts w:asciiTheme="majorHAnsi" w:eastAsia="Times New Roman" w:hAnsiTheme="majorHAnsi" w:cstheme="majorHAnsi"/>
          </w:rPr>
          <w:t>8</w:t>
        </w:r>
      </w:ins>
      <w:ins w:id="1606" w:author="Renata M. Diaz" w:date="2021-03-12T18:07:00Z">
        <w:r w:rsidR="00BC1543">
          <w:rPr>
            <w:rFonts w:asciiTheme="majorHAnsi" w:eastAsia="Times New Roman" w:hAnsiTheme="majorHAnsi" w:cstheme="majorHAnsi"/>
          </w:rPr>
          <w:t>) would only count as 4 unique SADs</w:t>
        </w:r>
      </w:ins>
      <w:ins w:id="1607" w:author="Renata M. Diaz" w:date="2021-03-12T18:08:00Z">
        <w:r w:rsidR="00BC1543">
          <w:rPr>
            <w:rFonts w:asciiTheme="majorHAnsi" w:eastAsia="Times New Roman" w:hAnsiTheme="majorHAnsi" w:cstheme="majorHAnsi"/>
          </w:rPr>
          <w:t xml:space="preserve">. </w:t>
        </w:r>
      </w:ins>
      <w:ins w:id="1608" w:author="Renata M. Diaz" w:date="2021-03-12T18:17:00Z">
        <w:r w:rsidR="00BF784C">
          <w:rPr>
            <w:rFonts w:asciiTheme="majorHAnsi" w:eastAsia="Times New Roman" w:hAnsiTheme="majorHAnsi" w:cstheme="majorHAnsi"/>
          </w:rPr>
          <w:t>For SADs, tie</w:t>
        </w:r>
      </w:ins>
      <w:ins w:id="1609" w:author="Renata M. Diaz" w:date="2021-03-12T17:55:00Z">
        <w:r w:rsidR="008805D8">
          <w:rPr>
            <w:rFonts w:asciiTheme="majorHAnsi" w:eastAsia="Times New Roman" w:hAnsiTheme="majorHAnsi" w:cstheme="majorHAnsi"/>
          </w:rPr>
          <w:t>s are likely most prevalent among rare specie</w:t>
        </w:r>
      </w:ins>
      <w:ins w:id="1610" w:author="Renata M. Diaz" w:date="2021-03-12T17:56:00Z">
        <w:r w:rsidR="008805D8">
          <w:rPr>
            <w:rFonts w:asciiTheme="majorHAnsi" w:eastAsia="Times New Roman" w:hAnsiTheme="majorHAnsi" w:cstheme="majorHAnsi"/>
          </w:rPr>
          <w:t>s</w:t>
        </w:r>
      </w:ins>
      <w:ins w:id="1611" w:author="Renata M. Diaz" w:date="2021-03-15T15:22:00Z">
        <w:r w:rsidR="00117138">
          <w:rPr>
            <w:rFonts w:asciiTheme="majorHAnsi" w:eastAsia="Times New Roman" w:hAnsiTheme="majorHAnsi" w:cstheme="majorHAnsi"/>
          </w:rPr>
          <w:t>.</w:t>
        </w:r>
      </w:ins>
      <w:ins w:id="1612" w:author="Renata M. Diaz" w:date="2021-03-15T15:23:00Z">
        <w:r w:rsidR="00117138">
          <w:rPr>
            <w:rFonts w:asciiTheme="majorHAnsi" w:eastAsia="Times New Roman" w:hAnsiTheme="majorHAnsi" w:cstheme="majorHAnsi"/>
          </w:rPr>
          <w:t xml:space="preserve"> </w:t>
        </w:r>
      </w:ins>
      <w:ins w:id="1613" w:author="Renata M. Diaz" w:date="2021-03-12T17:58:00Z">
        <w:r w:rsidR="00B430CD">
          <w:rPr>
            <w:rFonts w:asciiTheme="majorHAnsi" w:eastAsia="Times New Roman" w:hAnsiTheme="majorHAnsi" w:cstheme="majorHAnsi"/>
          </w:rPr>
          <w:t xml:space="preserve">If this is true, </w:t>
        </w:r>
      </w:ins>
      <w:ins w:id="1614" w:author="Renata M. Diaz" w:date="2021-03-12T18:21:00Z">
        <w:r w:rsidR="00B965DA">
          <w:rPr>
            <w:rFonts w:asciiTheme="majorHAnsi" w:eastAsia="Times New Roman" w:hAnsiTheme="majorHAnsi" w:cstheme="majorHAnsi"/>
          </w:rPr>
          <w:t>then this set of assumptions would generate feasible sets where rare-tailed SAD</w:t>
        </w:r>
      </w:ins>
      <w:ins w:id="1615" w:author="Renata M. Diaz" w:date="2021-03-12T18:22:00Z">
        <w:r w:rsidR="00B965DA">
          <w:rPr>
            <w:rFonts w:asciiTheme="majorHAnsi" w:eastAsia="Times New Roman" w:hAnsiTheme="majorHAnsi" w:cstheme="majorHAnsi"/>
          </w:rPr>
          <w:t>s are relatively scarce</w:t>
        </w:r>
      </w:ins>
      <w:ins w:id="1616"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617" w:author="Renata M. Diaz" w:date="2021-03-12T18:15:00Z">
        <w:r w:rsidR="00ED0C23">
          <w:rPr>
            <w:rFonts w:asciiTheme="majorHAnsi" w:eastAsia="Times New Roman" w:hAnsiTheme="majorHAnsi" w:cstheme="majorHAnsi"/>
          </w:rPr>
          <w:t xml:space="preserve">. </w:t>
        </w:r>
      </w:ins>
      <w:ins w:id="1618"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619" w:author="Renata M. Diaz" w:date="2021-03-12T17:51:00Z">
        <w:r w:rsidRPr="002E2A57" w:rsidDel="008805D8">
          <w:rPr>
            <w:rFonts w:asciiTheme="majorHAnsi" w:eastAsia="Times New Roman" w:hAnsiTheme="majorHAnsi" w:cstheme="majorHAnsi"/>
          </w:rPr>
          <w:delText xml:space="preserve">. </w:delText>
        </w:r>
      </w:del>
      <w:del w:id="1620"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621"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 xml:space="preserve">only one time point for each </w:t>
      </w:r>
      <w:r w:rsidR="00287A80">
        <w:rPr>
          <w:rFonts w:asciiTheme="majorHAnsi" w:eastAsia="Times New Roman" w:hAnsiTheme="majorHAnsi" w:cstheme="majorHAnsi"/>
        </w:rPr>
        <w:lastRenderedPageBreak/>
        <w:t>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7"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26BD4131" w:rsidR="00594357" w:rsidRDefault="00594357" w:rsidP="00594357">
      <w:pPr>
        <w:spacing w:after="0" w:line="480" w:lineRule="auto"/>
        <w:ind w:left="540" w:hanging="540"/>
        <w:rPr>
          <w:ins w:id="1622" w:author="Renata M. Diaz" w:date="2021-03-19T15:45:00Z"/>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457AC918" w14:textId="2D93DAE4" w:rsidR="00F86CC2" w:rsidRDefault="00F86CC2" w:rsidP="00594357">
      <w:pPr>
        <w:spacing w:after="0" w:line="480" w:lineRule="auto"/>
        <w:ind w:left="540" w:hanging="540"/>
        <w:rPr>
          <w:ins w:id="1623" w:author="Renata M. Diaz" w:date="2021-03-19T14:53:00Z"/>
          <w:rFonts w:asciiTheme="majorHAnsi" w:eastAsia="Times New Roman" w:hAnsiTheme="majorHAnsi" w:cstheme="majorHAnsi"/>
        </w:rPr>
      </w:pPr>
      <w:ins w:id="1624" w:author="Renata M. Diaz" w:date="2021-03-19T15:46:00Z">
        <w:r w:rsidRPr="00F86CC2">
          <w:rPr>
            <w:rFonts w:asciiTheme="majorHAnsi" w:eastAsia="Times New Roman" w:hAnsiTheme="majorHAnsi" w:cstheme="majorHAnsi"/>
          </w:rPr>
          <w:t>Chiu, C.-H., Wang, Y.-T., Walther, B.A. &amp; Chao, A. (2014). An improved nonparametric lower bound of species richness via a modified good-</w:t>
        </w:r>
        <w:proofErr w:type="spellStart"/>
        <w:r w:rsidRPr="00F86CC2">
          <w:rPr>
            <w:rFonts w:asciiTheme="majorHAnsi" w:eastAsia="Times New Roman" w:hAnsiTheme="majorHAnsi" w:cstheme="majorHAnsi"/>
          </w:rPr>
          <w:t>turing</w:t>
        </w:r>
        <w:proofErr w:type="spellEnd"/>
        <w:r w:rsidRPr="00F86CC2">
          <w:rPr>
            <w:rFonts w:asciiTheme="majorHAnsi" w:eastAsia="Times New Roman" w:hAnsiTheme="majorHAnsi" w:cstheme="majorHAnsi"/>
          </w:rPr>
          <w:t xml:space="preserve"> frequency formula. Biometrics, 70, 671–682.</w:t>
        </w:r>
      </w:ins>
    </w:p>
    <w:p w14:paraId="23930BC3" w14:textId="31A5BE45" w:rsidR="001479F3" w:rsidRPr="006361DB" w:rsidRDefault="001479F3" w:rsidP="00594357">
      <w:pPr>
        <w:spacing w:after="0" w:line="480" w:lineRule="auto"/>
        <w:ind w:left="540" w:hanging="540"/>
        <w:rPr>
          <w:rFonts w:asciiTheme="majorHAnsi" w:eastAsia="Times New Roman" w:hAnsiTheme="majorHAnsi" w:cstheme="majorHAnsi"/>
        </w:rPr>
      </w:pPr>
      <w:ins w:id="1625" w:author="Renata M. Diaz" w:date="2021-03-19T14:53:00Z">
        <w:r w:rsidRPr="001479F3">
          <w:rPr>
            <w:rFonts w:asciiTheme="majorHAnsi" w:eastAsia="Times New Roman" w:hAnsiTheme="majorHAnsi" w:cstheme="majorHAnsi"/>
          </w:rPr>
          <w:t xml:space="preserve">Dewar, R.C. &amp; </w:t>
        </w:r>
        <w:proofErr w:type="spellStart"/>
        <w:r w:rsidRPr="001479F3">
          <w:rPr>
            <w:rFonts w:asciiTheme="majorHAnsi" w:eastAsia="Times New Roman" w:hAnsiTheme="majorHAnsi" w:cstheme="majorHAnsi"/>
          </w:rPr>
          <w:t>Porté</w:t>
        </w:r>
        <w:proofErr w:type="spellEnd"/>
        <w:r w:rsidRPr="001479F3">
          <w:rPr>
            <w:rFonts w:asciiTheme="majorHAnsi" w:eastAsia="Times New Roman" w:hAnsiTheme="majorHAnsi" w:cstheme="majorHAnsi"/>
          </w:rPr>
          <w:t>, A. (2008). Statistical mechanics unifies different ecological patterns. Journal of Theoretical Biology, 251, 389–403.</w:t>
        </w:r>
      </w:ins>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46759180" w:rsidR="00594357" w:rsidRDefault="00594357" w:rsidP="00594357">
      <w:pPr>
        <w:spacing w:after="0" w:line="480" w:lineRule="auto"/>
        <w:ind w:left="540" w:hanging="540"/>
        <w:rPr>
          <w:ins w:id="1626" w:author="Renata M. Diaz" w:date="2021-03-19T14:26:00Z"/>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275BA5D5" w14:textId="46FB0A97" w:rsidR="003B323F" w:rsidRPr="006361DB" w:rsidRDefault="003B323F" w:rsidP="00594357">
      <w:pPr>
        <w:spacing w:after="0" w:line="480" w:lineRule="auto"/>
        <w:ind w:left="540" w:hanging="540"/>
        <w:rPr>
          <w:rFonts w:asciiTheme="majorHAnsi" w:eastAsia="Times New Roman" w:hAnsiTheme="majorHAnsi" w:cstheme="majorHAnsi"/>
        </w:rPr>
      </w:pPr>
      <w:ins w:id="1627" w:author="Renata M. Diaz" w:date="2021-03-19T14:26:00Z">
        <w:r w:rsidRPr="003B323F">
          <w:rPr>
            <w:rFonts w:asciiTheme="majorHAnsi" w:eastAsia="Times New Roman" w:hAnsiTheme="majorHAnsi" w:cstheme="majorHAnsi"/>
          </w:rPr>
          <w:t xml:space="preserve">Gaston, Kevin J &amp; Blackburn, Tim M. (2000). </w:t>
        </w:r>
        <w:r w:rsidRPr="001D3D35">
          <w:rPr>
            <w:rFonts w:asciiTheme="majorHAnsi" w:eastAsia="Times New Roman" w:hAnsiTheme="majorHAnsi" w:cstheme="majorHAnsi"/>
            <w:i/>
            <w:iCs/>
            <w:rPrChange w:id="1628" w:author="Renata M. Diaz" w:date="2021-03-19T14:26:00Z">
              <w:rPr>
                <w:rFonts w:asciiTheme="majorHAnsi" w:eastAsia="Times New Roman" w:hAnsiTheme="majorHAnsi" w:cstheme="majorHAnsi"/>
              </w:rPr>
            </w:rPrChange>
          </w:rPr>
          <w:t>Pattern and Process in Macroecology.</w:t>
        </w:r>
        <w:r w:rsidRPr="003B323F">
          <w:rPr>
            <w:rFonts w:asciiTheme="majorHAnsi" w:eastAsia="Times New Roman" w:hAnsiTheme="majorHAnsi" w:cstheme="majorHAnsi"/>
          </w:rPr>
          <w:t xml:space="preserve"> Blackwell Science Ltd.</w:t>
        </w:r>
      </w:ins>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0184AF50" w:rsidR="00594357" w:rsidRDefault="00594357" w:rsidP="00594357">
      <w:pPr>
        <w:spacing w:after="0" w:line="480" w:lineRule="auto"/>
        <w:ind w:left="540" w:hanging="540"/>
        <w:rPr>
          <w:ins w:id="1629" w:author="Renata M. Diaz" w:date="2021-03-19T14:49:00Z"/>
          <w:rFonts w:asciiTheme="majorHAnsi" w:eastAsia="Times New Roman" w:hAnsiTheme="majorHAnsi" w:cstheme="majorHAnsi"/>
        </w:rPr>
      </w:pPr>
      <w:r w:rsidRPr="006361DB">
        <w:rPr>
          <w:rFonts w:asciiTheme="majorHAnsi" w:eastAsia="Times New Roman" w:hAnsiTheme="majorHAnsi" w:cstheme="majorHAnsi"/>
        </w:rPr>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5A463A3F" w14:textId="25A20CCB" w:rsidR="009C6E11" w:rsidRPr="006361DB" w:rsidRDefault="009C6E11" w:rsidP="00594357">
      <w:pPr>
        <w:spacing w:after="0" w:line="480" w:lineRule="auto"/>
        <w:ind w:left="540" w:hanging="540"/>
        <w:rPr>
          <w:rFonts w:asciiTheme="majorHAnsi" w:eastAsia="Times New Roman" w:hAnsiTheme="majorHAnsi" w:cstheme="majorHAnsi"/>
        </w:rPr>
      </w:pPr>
      <w:ins w:id="1630" w:author="Renata M. Diaz" w:date="2021-03-19T14:49:00Z">
        <w:r w:rsidRPr="009C6E11">
          <w:rPr>
            <w:rFonts w:asciiTheme="majorHAnsi" w:eastAsia="Times New Roman" w:hAnsiTheme="majorHAnsi" w:cstheme="majorHAnsi"/>
          </w:rPr>
          <w:t xml:space="preserve">Keil, P., MacDonald, A. a. M., Ramirez, K.S., Bennett, J.M., García-Peña, G.E., </w:t>
        </w:r>
        <w:proofErr w:type="spellStart"/>
        <w:r w:rsidRPr="009C6E11">
          <w:rPr>
            <w:rFonts w:asciiTheme="majorHAnsi" w:eastAsia="Times New Roman" w:hAnsiTheme="majorHAnsi" w:cstheme="majorHAnsi"/>
          </w:rPr>
          <w:t>Yguel</w:t>
        </w:r>
        <w:proofErr w:type="spellEnd"/>
        <w:r w:rsidRPr="009C6E11">
          <w:rPr>
            <w:rFonts w:asciiTheme="majorHAnsi" w:eastAsia="Times New Roman" w:hAnsiTheme="majorHAnsi" w:cstheme="majorHAnsi"/>
          </w:rPr>
          <w:t xml:space="preserve">, B., et al. (2018). Macroecological and macroevolutionary patterns emerge in the universe of GNU/Linux operating systems. </w:t>
        </w:r>
        <w:proofErr w:type="spellStart"/>
        <w:r w:rsidRPr="009C6E11">
          <w:rPr>
            <w:rFonts w:asciiTheme="majorHAnsi" w:eastAsia="Times New Roman" w:hAnsiTheme="majorHAnsi" w:cstheme="majorHAnsi"/>
          </w:rPr>
          <w:t>Ecography</w:t>
        </w:r>
        <w:proofErr w:type="spellEnd"/>
        <w:r w:rsidRPr="009C6E11">
          <w:rPr>
            <w:rFonts w:asciiTheme="majorHAnsi" w:eastAsia="Times New Roman" w:hAnsiTheme="majorHAnsi" w:cstheme="majorHAnsi"/>
          </w:rPr>
          <w:t>, 41, 1788–1800.</w:t>
        </w:r>
      </w:ins>
    </w:p>
    <w:p w14:paraId="66853EE8" w14:textId="4783683A" w:rsidR="00594357" w:rsidRDefault="00594357" w:rsidP="00594357">
      <w:pPr>
        <w:spacing w:after="0" w:line="480" w:lineRule="auto"/>
        <w:ind w:left="540" w:hanging="540"/>
        <w:rPr>
          <w:ins w:id="1631" w:author="Renata M. Diaz" w:date="2021-03-19T14:25:00Z"/>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74250F7" w14:textId="271CFD2E" w:rsidR="0027171A" w:rsidRPr="006361DB" w:rsidRDefault="0027171A" w:rsidP="00594357">
      <w:pPr>
        <w:spacing w:after="0" w:line="480" w:lineRule="auto"/>
        <w:ind w:left="540" w:hanging="540"/>
        <w:rPr>
          <w:rFonts w:asciiTheme="majorHAnsi" w:eastAsia="Times New Roman" w:hAnsiTheme="majorHAnsi" w:cstheme="majorHAnsi"/>
        </w:rPr>
      </w:pPr>
      <w:ins w:id="1632" w:author="Renata M. Diaz" w:date="2021-03-19T14:25:00Z">
        <w:r w:rsidRPr="0027171A">
          <w:rPr>
            <w:rFonts w:asciiTheme="majorHAnsi" w:eastAsia="Times New Roman" w:hAnsiTheme="majorHAnsi" w:cstheme="majorHAnsi"/>
          </w:rPr>
          <w:t>Levin, S.A. (1992). The Problem of Pattern and Scale in Ecology: The Robert H. MacArthur Award Lecture. Ecology, 73, 1943–1967.</w:t>
        </w:r>
      </w:ins>
    </w:p>
    <w:p w14:paraId="7DC8BC61" w14:textId="77777777" w:rsidR="00D405C2" w:rsidRDefault="00594357" w:rsidP="00D405C2">
      <w:pPr>
        <w:spacing w:after="0" w:line="480" w:lineRule="auto"/>
        <w:ind w:left="540" w:hanging="540"/>
        <w:rPr>
          <w:ins w:id="1633" w:author="Renata M. Diaz" w:date="2021-03-19T15:06:00Z"/>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ins w:id="1634" w:author="Renata M. Diaz" w:date="2021-03-19T15:06:00Z">
        <w:r w:rsidR="00D405C2">
          <w:rPr>
            <w:rFonts w:asciiTheme="majorHAnsi" w:eastAsia="Times New Roman" w:hAnsiTheme="majorHAnsi" w:cstheme="majorHAnsi"/>
          </w:rPr>
          <w:t>.</w:t>
        </w:r>
      </w:ins>
    </w:p>
    <w:p w14:paraId="651637BC" w14:textId="4B2151C3" w:rsidR="00D405C2" w:rsidRDefault="00D405C2">
      <w:pPr>
        <w:spacing w:after="0" w:line="480" w:lineRule="auto"/>
        <w:ind w:left="540" w:hanging="540"/>
        <w:rPr>
          <w:ins w:id="1635" w:author="Renata M. Diaz" w:date="2021-03-19T14:09:00Z"/>
          <w:rFonts w:asciiTheme="majorHAnsi" w:eastAsia="Times New Roman" w:hAnsiTheme="majorHAnsi" w:cstheme="majorHAnsi"/>
        </w:rPr>
      </w:pPr>
      <w:proofErr w:type="spellStart"/>
      <w:ins w:id="1636" w:author="Renata M. Diaz" w:date="2021-03-19T15:06:00Z">
        <w:r w:rsidRPr="00D405C2">
          <w:rPr>
            <w:rFonts w:asciiTheme="majorHAnsi" w:eastAsia="Times New Roman" w:hAnsiTheme="majorHAnsi" w:cstheme="majorHAnsi"/>
          </w:rPr>
          <w:t>Magurran</w:t>
        </w:r>
        <w:proofErr w:type="spellEnd"/>
        <w:r w:rsidRPr="00D405C2">
          <w:rPr>
            <w:rFonts w:asciiTheme="majorHAnsi" w:eastAsia="Times New Roman" w:hAnsiTheme="majorHAnsi" w:cstheme="majorHAnsi"/>
          </w:rPr>
          <w:t>, A.E. &amp; Henderson, P.A. (2003). Explaining the excess of rare species in natural species abundance distributions. Nature, 422, 714–716.</w:t>
        </w:r>
      </w:ins>
      <w:del w:id="1637" w:author="Renata M. Diaz" w:date="2021-03-19T15:06:00Z">
        <w:r w:rsidR="00594357" w:rsidRPr="006361DB" w:rsidDel="00D405C2">
          <w:rPr>
            <w:rFonts w:asciiTheme="majorHAnsi" w:eastAsia="Times New Roman" w:hAnsiTheme="majorHAnsi" w:cstheme="majorHAnsi"/>
          </w:rPr>
          <w:delText>.</w:delText>
        </w:r>
      </w:del>
    </w:p>
    <w:p w14:paraId="556C3476" w14:textId="632B1F2A" w:rsidR="00E02B14" w:rsidRDefault="00E02B14" w:rsidP="00594357">
      <w:pPr>
        <w:spacing w:after="0" w:line="480" w:lineRule="auto"/>
        <w:ind w:left="540" w:hanging="540"/>
        <w:rPr>
          <w:ins w:id="1638" w:author="Renata M. Diaz" w:date="2021-03-19T15:49:00Z"/>
          <w:rFonts w:asciiTheme="majorHAnsi" w:eastAsia="Times New Roman" w:hAnsiTheme="majorHAnsi" w:cstheme="majorHAnsi"/>
        </w:rPr>
      </w:pPr>
      <w:ins w:id="1639" w:author="Renata M. Diaz" w:date="2021-03-19T14:09:00Z">
        <w:r w:rsidRPr="00E02B14">
          <w:rPr>
            <w:rFonts w:asciiTheme="majorHAnsi" w:eastAsia="Times New Roman" w:hAnsiTheme="majorHAnsi" w:cstheme="majorHAnsi"/>
          </w:rPr>
          <w:t xml:space="preserve">Maurer, B.A. (1999). </w:t>
        </w:r>
        <w:r w:rsidRPr="002E6416">
          <w:rPr>
            <w:rFonts w:asciiTheme="majorHAnsi" w:eastAsia="Times New Roman" w:hAnsiTheme="majorHAnsi" w:cstheme="majorHAnsi"/>
            <w:i/>
            <w:iCs/>
            <w:rPrChange w:id="1640" w:author="Renata M. Diaz" w:date="2021-03-19T14:26:00Z">
              <w:rPr>
                <w:rFonts w:asciiTheme="majorHAnsi" w:eastAsia="Times New Roman" w:hAnsiTheme="majorHAnsi" w:cstheme="majorHAnsi"/>
              </w:rPr>
            </w:rPrChange>
          </w:rPr>
          <w:t xml:space="preserve">Untangling ecological </w:t>
        </w:r>
        <w:proofErr w:type="gramStart"/>
        <w:r w:rsidRPr="002E6416">
          <w:rPr>
            <w:rFonts w:asciiTheme="majorHAnsi" w:eastAsia="Times New Roman" w:hAnsiTheme="majorHAnsi" w:cstheme="majorHAnsi"/>
            <w:i/>
            <w:iCs/>
            <w:rPrChange w:id="1641" w:author="Renata M. Diaz" w:date="2021-03-19T14:26:00Z">
              <w:rPr>
                <w:rFonts w:asciiTheme="majorHAnsi" w:eastAsia="Times New Roman" w:hAnsiTheme="majorHAnsi" w:cstheme="majorHAnsi"/>
              </w:rPr>
            </w:rPrChange>
          </w:rPr>
          <w:t>complexity :</w:t>
        </w:r>
        <w:proofErr w:type="gramEnd"/>
        <w:r w:rsidRPr="002E6416">
          <w:rPr>
            <w:rFonts w:asciiTheme="majorHAnsi" w:eastAsia="Times New Roman" w:hAnsiTheme="majorHAnsi" w:cstheme="majorHAnsi"/>
            <w:i/>
            <w:iCs/>
            <w:rPrChange w:id="1642" w:author="Renata M. Diaz" w:date="2021-03-19T14:26:00Z">
              <w:rPr>
                <w:rFonts w:asciiTheme="majorHAnsi" w:eastAsia="Times New Roman" w:hAnsiTheme="majorHAnsi" w:cstheme="majorHAnsi"/>
              </w:rPr>
            </w:rPrChange>
          </w:rPr>
          <w:t xml:space="preserve"> the macroscopic perspective.</w:t>
        </w:r>
        <w:r w:rsidRPr="00E02B14">
          <w:rPr>
            <w:rFonts w:asciiTheme="majorHAnsi" w:eastAsia="Times New Roman" w:hAnsiTheme="majorHAnsi" w:cstheme="majorHAnsi"/>
          </w:rPr>
          <w:t xml:space="preserve"> University of Chicago Press.</w:t>
        </w:r>
      </w:ins>
    </w:p>
    <w:p w14:paraId="08578852" w14:textId="724B4E38" w:rsidR="00146C42" w:rsidRDefault="00146C42" w:rsidP="00594357">
      <w:pPr>
        <w:spacing w:after="0" w:line="480" w:lineRule="auto"/>
        <w:ind w:left="540" w:hanging="540"/>
        <w:rPr>
          <w:ins w:id="1643" w:author="Renata M. Diaz" w:date="2021-03-19T14:27:00Z"/>
          <w:rFonts w:asciiTheme="majorHAnsi" w:eastAsia="Times New Roman" w:hAnsiTheme="majorHAnsi" w:cstheme="majorHAnsi"/>
        </w:rPr>
      </w:pPr>
      <w:ins w:id="1644" w:author="Renata M. Diaz" w:date="2021-03-19T15:49:00Z">
        <w:r w:rsidRPr="00146C42">
          <w:rPr>
            <w:rFonts w:asciiTheme="majorHAnsi" w:eastAsia="Times New Roman" w:hAnsiTheme="majorHAnsi" w:cstheme="majorHAnsi"/>
          </w:rPr>
          <w:t xml:space="preserve">Maurer, B.A. &amp; McGill, B.J. (2011). Measurement of species diversity. In: Biological Diversity: Frontiers in Measurement and Assessment (eds. </w:t>
        </w:r>
        <w:proofErr w:type="spellStart"/>
        <w:r w:rsidRPr="00146C42">
          <w:rPr>
            <w:rFonts w:asciiTheme="majorHAnsi" w:eastAsia="Times New Roman" w:hAnsiTheme="majorHAnsi" w:cstheme="majorHAnsi"/>
          </w:rPr>
          <w:t>Magurran</w:t>
        </w:r>
        <w:proofErr w:type="spellEnd"/>
        <w:r w:rsidRPr="00146C42">
          <w:rPr>
            <w:rFonts w:asciiTheme="majorHAnsi" w:eastAsia="Times New Roman" w:hAnsiTheme="majorHAnsi" w:cstheme="majorHAnsi"/>
          </w:rPr>
          <w:t>, A.E. &amp; McGill, B.J.). Oxford University Press, Oxford, UNITED KINGDOM, pp. 55–61.</w:t>
        </w:r>
      </w:ins>
    </w:p>
    <w:p w14:paraId="6ED2A19F" w14:textId="191BC9CA" w:rsidR="00CD0A74" w:rsidRPr="006361DB" w:rsidRDefault="00CD0A74" w:rsidP="00594357">
      <w:pPr>
        <w:spacing w:after="0" w:line="480" w:lineRule="auto"/>
        <w:ind w:left="540" w:hanging="540"/>
        <w:rPr>
          <w:rFonts w:asciiTheme="majorHAnsi" w:eastAsia="Times New Roman" w:hAnsiTheme="majorHAnsi" w:cstheme="majorHAnsi"/>
        </w:rPr>
      </w:pPr>
      <w:ins w:id="1645" w:author="Renata M. Diaz" w:date="2021-03-19T14:27:00Z">
        <w:r w:rsidRPr="00CD0A74">
          <w:rPr>
            <w:rFonts w:asciiTheme="majorHAnsi" w:eastAsia="Times New Roman" w:hAnsiTheme="majorHAnsi" w:cstheme="majorHAnsi"/>
          </w:rPr>
          <w:t xml:space="preserve">McGill, B.J. (2019). </w:t>
        </w:r>
        <w:proofErr w:type="gramStart"/>
        <w:r w:rsidRPr="00CD0A74">
          <w:rPr>
            <w:rFonts w:asciiTheme="majorHAnsi" w:eastAsia="Times New Roman" w:hAnsiTheme="majorHAnsi" w:cstheme="majorHAnsi"/>
          </w:rPr>
          <w:t>The what</w:t>
        </w:r>
        <w:proofErr w:type="gramEnd"/>
        <w:r w:rsidRPr="00CD0A74">
          <w:rPr>
            <w:rFonts w:asciiTheme="majorHAnsi" w:eastAsia="Times New Roman" w:hAnsiTheme="majorHAnsi" w:cstheme="majorHAnsi"/>
          </w:rPr>
          <w:t>, how and why of doing macroecology. Global Ecology and Biogeography, 28, 6–17.</w:t>
        </w:r>
      </w:ins>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52337553" w:rsidR="00594357" w:rsidRDefault="00594357" w:rsidP="00594357">
      <w:pPr>
        <w:spacing w:after="0" w:line="480" w:lineRule="auto"/>
        <w:ind w:left="540" w:hanging="540"/>
        <w:rPr>
          <w:ins w:id="1646" w:author="Renata M. Diaz" w:date="2021-03-19T15:08:00Z"/>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8"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1B28DE53" w14:textId="3E8D98E9" w:rsidR="000E197E" w:rsidRDefault="000E197E" w:rsidP="00594357">
      <w:pPr>
        <w:spacing w:after="0" w:line="480" w:lineRule="auto"/>
        <w:ind w:left="540" w:hanging="540"/>
        <w:rPr>
          <w:ins w:id="1647" w:author="Renata M. Diaz" w:date="2021-03-19T14:29:00Z"/>
          <w:rFonts w:asciiTheme="majorHAnsi" w:eastAsia="Times New Roman" w:hAnsiTheme="majorHAnsi" w:cstheme="majorHAnsi"/>
        </w:rPr>
      </w:pPr>
      <w:ins w:id="1648" w:author="Renata M. Diaz" w:date="2021-03-19T15:08:00Z">
        <w:r w:rsidRPr="000E197E">
          <w:rPr>
            <w:rFonts w:asciiTheme="majorHAnsi" w:eastAsia="Times New Roman" w:hAnsiTheme="majorHAnsi" w:cstheme="majorHAnsi"/>
          </w:rPr>
          <w:t>Nee, S., Harvey, P.H., May, R.M. &amp; Krebs, J.R. (1991). Lifting the veil on abundance patterns. Proceedings of the Royal Society of London. Series B: Biological Sciences, 243, 161–163.</w:t>
        </w:r>
      </w:ins>
    </w:p>
    <w:p w14:paraId="0F9B1E68" w14:textId="32BE7BC9" w:rsidR="00D35F8C" w:rsidRDefault="00D35F8C" w:rsidP="00594357">
      <w:pPr>
        <w:spacing w:after="0" w:line="480" w:lineRule="auto"/>
        <w:ind w:left="540" w:hanging="540"/>
        <w:rPr>
          <w:ins w:id="1649" w:author="Renata M. Diaz" w:date="2021-03-19T15:45:00Z"/>
          <w:rFonts w:asciiTheme="majorHAnsi" w:eastAsia="Times New Roman" w:hAnsiTheme="majorHAnsi" w:cstheme="majorHAnsi"/>
        </w:rPr>
      </w:pPr>
      <w:ins w:id="1650" w:author="Renata M. Diaz" w:date="2021-03-19T14:29:00Z">
        <w:r w:rsidRPr="00D35F8C">
          <w:rPr>
            <w:rFonts w:asciiTheme="majorHAnsi" w:eastAsia="Times New Roman" w:hAnsiTheme="majorHAnsi" w:cstheme="majorHAnsi"/>
          </w:rPr>
          <w:t>Nekola, J.C. &amp; Brown, J.H. (2007). The wealth of species: ecological communities, complex systems and the legacy of Frank Preston. Ecology Letters, 10, 188–196.</w:t>
        </w:r>
      </w:ins>
    </w:p>
    <w:p w14:paraId="509F91FB" w14:textId="5047E365" w:rsidR="00BD7BDB" w:rsidRDefault="00BD7BDB" w:rsidP="00594357">
      <w:pPr>
        <w:spacing w:after="0" w:line="480" w:lineRule="auto"/>
        <w:ind w:left="540" w:hanging="540"/>
        <w:rPr>
          <w:ins w:id="1651" w:author="Renata M. Diaz" w:date="2021-03-19T15:46:00Z"/>
          <w:rFonts w:asciiTheme="majorHAnsi" w:eastAsia="Times New Roman" w:hAnsiTheme="majorHAnsi" w:cstheme="majorHAnsi"/>
        </w:rPr>
      </w:pPr>
      <w:ins w:id="1652" w:author="Renata M. Diaz" w:date="2021-03-19T15:45:00Z">
        <w:r w:rsidRPr="00BD7BDB">
          <w:rPr>
            <w:rFonts w:asciiTheme="majorHAnsi" w:eastAsia="Times New Roman" w:hAnsiTheme="majorHAnsi" w:cstheme="majorHAnsi"/>
          </w:rPr>
          <w:t>O’</w:t>
        </w:r>
        <w:r w:rsidR="00E942FC">
          <w:rPr>
            <w:rFonts w:asciiTheme="majorHAnsi" w:eastAsia="Times New Roman" w:hAnsiTheme="majorHAnsi" w:cstheme="majorHAnsi"/>
          </w:rPr>
          <w:t>H</w:t>
        </w:r>
        <w:r w:rsidRPr="00BD7BDB">
          <w:rPr>
            <w:rFonts w:asciiTheme="majorHAnsi" w:eastAsia="Times New Roman" w:hAnsiTheme="majorHAnsi" w:cstheme="majorHAnsi"/>
          </w:rPr>
          <w:t>ara, R.B. (2005). Species richness estimators: how many species can dance on the head of a pin? Journal of Animal Ecology, 74, 375–386.</w:t>
        </w:r>
      </w:ins>
    </w:p>
    <w:p w14:paraId="70EB7E8B" w14:textId="6ADE3197" w:rsidR="006A3C04" w:rsidRPr="006361DB" w:rsidRDefault="006A3C04">
      <w:pPr>
        <w:spacing w:after="0" w:line="480" w:lineRule="auto"/>
        <w:ind w:left="540" w:hanging="540"/>
        <w:rPr>
          <w:rFonts w:asciiTheme="majorHAnsi" w:eastAsia="Times New Roman" w:hAnsiTheme="majorHAnsi" w:cstheme="majorHAnsi"/>
        </w:rPr>
      </w:pPr>
      <w:ins w:id="1653" w:author="Renata M. Diaz" w:date="2021-03-19T15:46:00Z">
        <w:r w:rsidRPr="006A3C04">
          <w:rPr>
            <w:rFonts w:asciiTheme="majorHAnsi" w:eastAsia="Times New Roman" w:hAnsiTheme="majorHAnsi" w:cstheme="majorHAnsi"/>
          </w:rPr>
          <w:t>Oksanen,</w:t>
        </w:r>
        <w:r>
          <w:rPr>
            <w:rFonts w:asciiTheme="majorHAnsi" w:eastAsia="Times New Roman" w:hAnsiTheme="majorHAnsi" w:cstheme="majorHAnsi"/>
          </w:rPr>
          <w:t xml:space="preserve"> </w:t>
        </w:r>
        <w:proofErr w:type="spellStart"/>
        <w:r>
          <w:rPr>
            <w:rFonts w:asciiTheme="majorHAnsi" w:eastAsia="Times New Roman" w:hAnsiTheme="majorHAnsi" w:cstheme="majorHAnsi"/>
          </w:rPr>
          <w:t>Jari</w:t>
        </w:r>
        <w:proofErr w:type="spellEnd"/>
        <w:r w:rsidRPr="006A3C04">
          <w:rPr>
            <w:rFonts w:asciiTheme="majorHAnsi" w:eastAsia="Times New Roman" w:hAnsiTheme="majorHAnsi" w:cstheme="majorHAnsi"/>
          </w:rPr>
          <w:t xml:space="preserve"> F. Guillaume Blanchet, Michael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Friendly, Roeland </w:t>
        </w:r>
        <w:proofErr w:type="spellStart"/>
        <w:r w:rsidRPr="006A3C04">
          <w:rPr>
            <w:rFonts w:asciiTheme="majorHAnsi" w:eastAsia="Times New Roman" w:hAnsiTheme="majorHAnsi" w:cstheme="majorHAnsi"/>
          </w:rPr>
          <w:t>Kindt</w:t>
        </w:r>
        <w:proofErr w:type="spellEnd"/>
        <w:r w:rsidRPr="006A3C04">
          <w:rPr>
            <w:rFonts w:asciiTheme="majorHAnsi" w:eastAsia="Times New Roman" w:hAnsiTheme="majorHAnsi" w:cstheme="majorHAnsi"/>
          </w:rPr>
          <w:t>, Pierre Legendre, Dan</w:t>
        </w:r>
        <w:r>
          <w:rPr>
            <w:rFonts w:asciiTheme="majorHAnsi" w:eastAsia="Times New Roman" w:hAnsiTheme="majorHAnsi" w:cstheme="majorHAnsi"/>
          </w:rPr>
          <w:t xml:space="preserve"> </w:t>
        </w:r>
        <w:r w:rsidRPr="006A3C04">
          <w:rPr>
            <w:rFonts w:asciiTheme="majorHAnsi" w:eastAsia="Times New Roman" w:hAnsiTheme="majorHAnsi" w:cstheme="majorHAnsi"/>
          </w:rPr>
          <w:t>McGlinn, Peter R. Minchin, R. B. O'Hara, Gavin 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Simpson, Peter </w:t>
        </w:r>
        <w:proofErr w:type="spellStart"/>
        <w:r w:rsidRPr="006A3C04">
          <w:rPr>
            <w:rFonts w:asciiTheme="majorHAnsi" w:eastAsia="Times New Roman" w:hAnsiTheme="majorHAnsi" w:cstheme="majorHAnsi"/>
          </w:rPr>
          <w:t>Solymos</w:t>
        </w:r>
        <w:proofErr w:type="spellEnd"/>
        <w:r w:rsidRPr="006A3C04">
          <w:rPr>
            <w:rFonts w:asciiTheme="majorHAnsi" w:eastAsia="Times New Roman" w:hAnsiTheme="majorHAnsi" w:cstheme="majorHAnsi"/>
          </w:rPr>
          <w:t>, M. Henry H. Stevens,</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Eduard </w:t>
        </w:r>
        <w:proofErr w:type="spellStart"/>
        <w:r w:rsidRPr="006A3C04">
          <w:rPr>
            <w:rFonts w:asciiTheme="majorHAnsi" w:eastAsia="Times New Roman" w:hAnsiTheme="majorHAnsi" w:cstheme="majorHAnsi"/>
          </w:rPr>
          <w:t>Szoecs</w:t>
        </w:r>
        <w:proofErr w:type="spellEnd"/>
        <w:r w:rsidRPr="006A3C04">
          <w:rPr>
            <w:rFonts w:asciiTheme="majorHAnsi" w:eastAsia="Times New Roman" w:hAnsiTheme="majorHAnsi" w:cstheme="majorHAnsi"/>
          </w:rPr>
          <w:t xml:space="preserve"> and Helene Wagner (2020). vegan:</w:t>
        </w:r>
        <w:r>
          <w:rPr>
            <w:rFonts w:asciiTheme="majorHAnsi" w:eastAsia="Times New Roman" w:hAnsiTheme="majorHAnsi" w:cstheme="majorHAnsi"/>
          </w:rPr>
          <w:t xml:space="preserve"> </w:t>
        </w:r>
        <w:r w:rsidRPr="006A3C04">
          <w:rPr>
            <w:rFonts w:asciiTheme="majorHAnsi" w:eastAsia="Times New Roman" w:hAnsiTheme="majorHAnsi" w:cstheme="majorHAnsi"/>
          </w:rPr>
          <w:t>Community Ecology Package. R package version</w:t>
        </w:r>
        <w:r>
          <w:rPr>
            <w:rFonts w:asciiTheme="majorHAnsi" w:eastAsia="Times New Roman" w:hAnsiTheme="majorHAnsi" w:cstheme="majorHAnsi"/>
          </w:rPr>
          <w:t xml:space="preserve"> </w:t>
        </w:r>
        <w:r w:rsidRPr="006A3C04">
          <w:rPr>
            <w:rFonts w:asciiTheme="majorHAnsi" w:eastAsia="Times New Roman" w:hAnsiTheme="majorHAnsi" w:cstheme="majorHAnsi"/>
          </w:rPr>
          <w:t>2.5-7. https://CRAN.R-project.org/package=</w:t>
        </w:r>
        <w:commentRangeStart w:id="1654"/>
        <w:r w:rsidRPr="006A3C04">
          <w:rPr>
            <w:rFonts w:asciiTheme="majorHAnsi" w:eastAsia="Times New Roman" w:hAnsiTheme="majorHAnsi" w:cstheme="majorHAnsi"/>
          </w:rPr>
          <w:t>vegan</w:t>
        </w:r>
        <w:commentRangeEnd w:id="1654"/>
        <w:r w:rsidR="000629E1">
          <w:rPr>
            <w:rStyle w:val="CommentReference"/>
          </w:rPr>
          <w:commentReference w:id="1654"/>
        </w:r>
      </w:ins>
    </w:p>
    <w:p w14:paraId="79A82908" w14:textId="30E4551F" w:rsidR="00594357" w:rsidRDefault="00594357" w:rsidP="00594357">
      <w:pPr>
        <w:spacing w:after="0" w:line="480" w:lineRule="auto"/>
        <w:ind w:left="540" w:hanging="540"/>
        <w:rPr>
          <w:ins w:id="1655" w:author="Renata M. Diaz" w:date="2021-03-19T14:33:00Z"/>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68A5DD4E" w14:textId="606669C0" w:rsidR="00B84628" w:rsidRDefault="00B84628" w:rsidP="00B84628">
      <w:pPr>
        <w:spacing w:after="0" w:line="480" w:lineRule="auto"/>
        <w:ind w:left="540" w:hanging="540"/>
        <w:rPr>
          <w:ins w:id="1656" w:author="Renata M. Diaz" w:date="2021-03-19T15:02:00Z"/>
          <w:rFonts w:asciiTheme="majorHAnsi" w:eastAsia="Times New Roman" w:hAnsiTheme="majorHAnsi" w:cstheme="majorHAnsi"/>
        </w:rPr>
      </w:pPr>
      <w:ins w:id="1657" w:author="Renata M. Diaz" w:date="2021-03-19T14:33:00Z">
        <w:r w:rsidRPr="00B84628">
          <w:rPr>
            <w:rFonts w:asciiTheme="majorHAnsi" w:eastAsia="Times New Roman" w:hAnsiTheme="majorHAnsi" w:cstheme="majorHAnsi"/>
          </w:rPr>
          <w:t>Preston, F.W. (1948). The Commonness, And Rarity, of Species. Ecology, 29, 254–283.</w:t>
        </w:r>
      </w:ins>
    </w:p>
    <w:p w14:paraId="53F3CF9A" w14:textId="085DE947" w:rsidR="00AD6A33" w:rsidRPr="00B84628" w:rsidRDefault="00AD6A33" w:rsidP="00B84628">
      <w:pPr>
        <w:spacing w:after="0" w:line="480" w:lineRule="auto"/>
        <w:ind w:left="540" w:hanging="540"/>
        <w:rPr>
          <w:ins w:id="1658" w:author="Renata M. Diaz" w:date="2021-03-19T14:33:00Z"/>
          <w:rFonts w:asciiTheme="majorHAnsi" w:eastAsia="Times New Roman" w:hAnsiTheme="majorHAnsi" w:cstheme="majorHAnsi"/>
        </w:rPr>
      </w:pPr>
      <w:ins w:id="1659" w:author="Renata M. Diaz" w:date="2021-03-19T15:02:00Z">
        <w:r w:rsidRPr="00AD6A33">
          <w:rPr>
            <w:rFonts w:asciiTheme="majorHAnsi" w:eastAsia="Times New Roman" w:hAnsiTheme="majorHAnsi" w:cstheme="majorHAnsi"/>
          </w:rPr>
          <w:t>Preston, F.W. (1950). Gas Laws and Wealth Laws. The Scientific Monthly, 71, 309–311.</w:t>
        </w:r>
      </w:ins>
    </w:p>
    <w:p w14:paraId="3E27F592" w14:textId="77777777" w:rsidR="00B84628" w:rsidRPr="00B84628" w:rsidRDefault="00B84628" w:rsidP="00B84628">
      <w:pPr>
        <w:spacing w:after="0" w:line="480" w:lineRule="auto"/>
        <w:ind w:left="540" w:hanging="540"/>
        <w:rPr>
          <w:ins w:id="1660" w:author="Renata M. Diaz" w:date="2021-03-19T14:33:00Z"/>
          <w:rFonts w:asciiTheme="majorHAnsi" w:eastAsia="Times New Roman" w:hAnsiTheme="majorHAnsi" w:cstheme="majorHAnsi"/>
        </w:rPr>
      </w:pPr>
      <w:ins w:id="1661" w:author="Renata M. Diaz" w:date="2021-03-19T14:33:00Z">
        <w:r w:rsidRPr="00B84628">
          <w:rPr>
            <w:rFonts w:asciiTheme="majorHAnsi" w:eastAsia="Times New Roman" w:hAnsiTheme="majorHAnsi" w:cstheme="majorHAnsi"/>
          </w:rPr>
          <w:t>Preston, F.W. (1962a). The Canonical Distribution of Commonness and Rarity: Part I. Ecology, 43, 185–215.</w:t>
        </w:r>
      </w:ins>
    </w:p>
    <w:p w14:paraId="1E04A720" w14:textId="77777777" w:rsidR="00B84628" w:rsidRPr="00B84628" w:rsidRDefault="00B84628" w:rsidP="00B84628">
      <w:pPr>
        <w:spacing w:after="0" w:line="480" w:lineRule="auto"/>
        <w:ind w:left="540" w:hanging="540"/>
        <w:rPr>
          <w:ins w:id="1662" w:author="Renata M. Diaz" w:date="2021-03-19T14:33:00Z"/>
          <w:rFonts w:asciiTheme="majorHAnsi" w:eastAsia="Times New Roman" w:hAnsiTheme="majorHAnsi" w:cstheme="majorHAnsi"/>
        </w:rPr>
      </w:pPr>
      <w:ins w:id="1663" w:author="Renata M. Diaz" w:date="2021-03-19T14:33:00Z">
        <w:r w:rsidRPr="00B84628">
          <w:rPr>
            <w:rFonts w:asciiTheme="majorHAnsi" w:eastAsia="Times New Roman" w:hAnsiTheme="majorHAnsi" w:cstheme="majorHAnsi"/>
          </w:rPr>
          <w:t>Preston, F.W. (1962b). The Canonical Distribution of Commonness and Rarity: Part II. Ecology, 43, 410–432.</w:t>
        </w:r>
      </w:ins>
    </w:p>
    <w:p w14:paraId="42A25EC1" w14:textId="338C3C3C" w:rsidR="00B84628" w:rsidRPr="006361DB" w:rsidRDefault="00B84628" w:rsidP="00B84628">
      <w:pPr>
        <w:spacing w:after="0" w:line="480" w:lineRule="auto"/>
        <w:ind w:left="540" w:hanging="540"/>
        <w:rPr>
          <w:rFonts w:asciiTheme="majorHAnsi" w:eastAsia="Times New Roman" w:hAnsiTheme="majorHAnsi" w:cstheme="majorHAnsi"/>
        </w:rPr>
      </w:pPr>
      <w:ins w:id="1664" w:author="Renata M. Diaz" w:date="2021-03-19T14:33:00Z">
        <w:r w:rsidRPr="00B84628">
          <w:rPr>
            <w:rFonts w:asciiTheme="majorHAnsi" w:eastAsia="Times New Roman" w:hAnsiTheme="majorHAnsi" w:cstheme="majorHAnsi"/>
          </w:rPr>
          <w:lastRenderedPageBreak/>
          <w:t>Preston, F.W. (1980). Noncanonical Distributions of Commonness and Rarity. Ecology, 61, 88–97.</w:t>
        </w:r>
      </w:ins>
    </w:p>
    <w:p w14:paraId="433B18A2" w14:textId="5BD30CC4" w:rsidR="00594357" w:rsidRDefault="00594357" w:rsidP="00594357">
      <w:pPr>
        <w:spacing w:after="0" w:line="480" w:lineRule="auto"/>
        <w:ind w:left="540" w:hanging="540"/>
        <w:rPr>
          <w:ins w:id="1665" w:author="Renata M. Diaz" w:date="2021-03-19T14:50:00Z"/>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A9DA141" w14:textId="1CCCA1D7" w:rsidR="00026B61" w:rsidRPr="006361DB" w:rsidRDefault="00026B61" w:rsidP="00594357">
      <w:pPr>
        <w:spacing w:after="0" w:line="480" w:lineRule="auto"/>
        <w:ind w:left="540" w:hanging="540"/>
        <w:rPr>
          <w:rFonts w:asciiTheme="majorHAnsi" w:eastAsia="Times New Roman" w:hAnsiTheme="majorHAnsi" w:cstheme="majorHAnsi"/>
        </w:rPr>
      </w:pPr>
      <w:ins w:id="1666" w:author="Renata M. Diaz" w:date="2021-03-19T14:50:00Z">
        <w:r w:rsidRPr="00026B61">
          <w:rPr>
            <w:rFonts w:asciiTheme="majorHAnsi" w:eastAsia="Times New Roman" w:hAnsiTheme="majorHAnsi" w:cstheme="majorHAnsi"/>
          </w:rPr>
          <w:t>Shockley, W. (1957). On the Statistics of Individual Variations of Productivity in Research Laboratories. Proc. IRE, 45, 279–290.</w:t>
        </w:r>
      </w:ins>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Del="006F0484" w:rsidRDefault="00594357">
      <w:pPr>
        <w:rPr>
          <w:del w:id="1667" w:author="Renata M. Diaz" w:date="2021-03-22T16:47:00Z"/>
          <w:rFonts w:asciiTheme="majorHAnsi" w:eastAsia="Times New Roman" w:hAnsiTheme="majorHAnsi" w:cstheme="majorHAnsi"/>
          <w:b/>
          <w:bCs/>
        </w:rPr>
      </w:pPr>
      <w:del w:id="1668" w:author="Renata M. Diaz" w:date="2021-03-22T16:47:00Z">
        <w:r w:rsidDel="006F0484">
          <w:rPr>
            <w:rFonts w:asciiTheme="majorHAnsi" w:eastAsia="Times New Roman" w:hAnsiTheme="majorHAnsi" w:cstheme="majorHAnsi"/>
            <w:b/>
            <w:bCs/>
          </w:rPr>
          <w:br w:type="page"/>
        </w:r>
      </w:del>
    </w:p>
    <w:p w14:paraId="2E020A57" w14:textId="76651B57" w:rsidR="00135607" w:rsidDel="003D4439" w:rsidRDefault="00D51539">
      <w:pPr>
        <w:rPr>
          <w:del w:id="1669" w:author="Renata M. Diaz" w:date="2021-03-22T16:47:00Z"/>
          <w:rFonts w:asciiTheme="majorHAnsi" w:eastAsia="Times New Roman" w:hAnsiTheme="majorHAnsi" w:cstheme="majorHAnsi"/>
          <w:b/>
          <w:bCs/>
        </w:rPr>
      </w:pPr>
      <w:del w:id="1670" w:author="Renata M. Diaz" w:date="2021-03-22T16:47:00Z">
        <w:r w:rsidRPr="002E2A57" w:rsidDel="003D4439">
          <w:rPr>
            <w:rFonts w:asciiTheme="majorHAnsi" w:eastAsia="Times New Roman" w:hAnsiTheme="majorHAnsi" w:cstheme="majorHAnsi"/>
            <w:b/>
            <w:bCs/>
          </w:rPr>
          <w:delText>Figure</w:delText>
        </w:r>
        <w:r w:rsidR="00721452" w:rsidDel="003D4439">
          <w:rPr>
            <w:rFonts w:asciiTheme="majorHAnsi" w:eastAsia="Times New Roman" w:hAnsiTheme="majorHAnsi" w:cstheme="majorHAnsi"/>
            <w:b/>
            <w:bCs/>
          </w:rPr>
          <w:delText xml:space="preserve"> </w:delText>
        </w:r>
        <w:r w:rsidR="00135607" w:rsidDel="003D4439">
          <w:rPr>
            <w:rFonts w:asciiTheme="majorHAnsi" w:eastAsia="Times New Roman" w:hAnsiTheme="majorHAnsi" w:cstheme="majorHAnsi"/>
            <w:b/>
            <w:bCs/>
          </w:rPr>
          <w:delText>legends</w:delText>
        </w:r>
      </w:del>
    </w:p>
    <w:p w14:paraId="384346A5" w14:textId="4DEB5202" w:rsidR="00AF2520" w:rsidRPr="002E2A57" w:rsidDel="003D4439" w:rsidRDefault="00AF2520" w:rsidP="006361DB">
      <w:pPr>
        <w:spacing w:line="480" w:lineRule="auto"/>
        <w:rPr>
          <w:del w:id="1671" w:author="Renata M. Diaz" w:date="2021-03-22T16:47:00Z"/>
          <w:rFonts w:asciiTheme="majorHAnsi" w:hAnsiTheme="majorHAnsi" w:cstheme="majorHAnsi"/>
        </w:rPr>
      </w:pPr>
      <w:del w:id="1672" w:author="Renata M. Diaz" w:date="2021-03-22T16:47:00Z">
        <w:r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34; top row), an intermediate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7, </w:delText>
        </w:r>
        <w:r w:rsidRPr="003052E4" w:rsidDel="003D4439">
          <w:rPr>
            <w:rFonts w:asciiTheme="majorHAnsi" w:hAnsiTheme="majorHAnsi" w:cstheme="majorHAnsi"/>
            <w:i/>
            <w:iCs/>
            <w:noProof/>
          </w:rPr>
          <w:delText>N</w:delText>
        </w:r>
        <w:r w:rsidDel="003D4439">
          <w:rPr>
            <w:rFonts w:asciiTheme="majorHAnsi" w:hAnsiTheme="majorHAnsi" w:cstheme="majorHAnsi"/>
            <w:noProof/>
          </w:rPr>
          <w:delText xml:space="preserve"> = 71; middle row), and a large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44,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w:delText>
        </w:r>
        <w:r w:rsidRPr="002E2A57" w:rsidDel="003D4439">
          <w:rPr>
            <w:rFonts w:asciiTheme="majorHAnsi" w:hAnsiTheme="majorHAnsi" w:cstheme="majorHAnsi"/>
            <w:noProof/>
          </w:rPr>
          <w:delText xml:space="preserve">For every SAD </w:delText>
        </w:r>
        <w:r w:rsidDel="003D4439">
          <w:rPr>
            <w:rFonts w:asciiTheme="majorHAnsi" w:hAnsiTheme="majorHAnsi" w:cstheme="majorHAnsi"/>
            <w:noProof/>
          </w:rPr>
          <w:delText>sampled</w:delText>
        </w:r>
        <w:r w:rsidRPr="002E2A57" w:rsidDel="003D4439">
          <w:rPr>
            <w:rFonts w:asciiTheme="majorHAnsi" w:hAnsiTheme="majorHAnsi" w:cstheme="majorHAnsi"/>
            <w:noProof/>
          </w:rPr>
          <w:delText xml:space="preserve"> from the feasible set (left column), we calculate the skewness (color scale) </w:delText>
        </w:r>
        <w:r w:rsidR="00333E36" w:rsidDel="003D4439">
          <w:rPr>
            <w:rFonts w:asciiTheme="majorHAnsi" w:hAnsiTheme="majorHAnsi" w:cstheme="majorHAnsi"/>
            <w:noProof/>
          </w:rPr>
          <w:delText>and</w:delText>
        </w:r>
        <w:r w:rsidR="00333E36"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evenness (not shown). The</w:delText>
        </w:r>
        <w:r w:rsidDel="003D4439">
          <w:rPr>
            <w:rFonts w:asciiTheme="majorHAnsi" w:hAnsiTheme="majorHAnsi" w:cstheme="majorHAnsi"/>
            <w:noProof/>
          </w:rPr>
          <w:delText xml:space="preserve"> distributions of these value</w:delText>
        </w:r>
        <w:r w:rsidR="00ED398A" w:rsidDel="003D4439">
          <w:rPr>
            <w:rFonts w:asciiTheme="majorHAnsi" w:hAnsiTheme="majorHAnsi" w:cstheme="majorHAnsi"/>
            <w:noProof/>
          </w:rPr>
          <w:delText>s</w:delText>
        </w:r>
        <w:r w:rsidDel="003D4439">
          <w:rPr>
            <w:rFonts w:asciiTheme="majorHAnsi" w:hAnsiTheme="majorHAnsi" w:cstheme="majorHAnsi"/>
            <w:noProof/>
          </w:rPr>
          <w:delText xml:space="preserve"> </w:delText>
        </w:r>
        <w:r w:rsidR="000D2794" w:rsidDel="003D4439">
          <w:rPr>
            <w:rFonts w:asciiTheme="majorHAnsi" w:hAnsiTheme="majorHAnsi" w:cstheme="majorHAnsi"/>
            <w:noProof/>
          </w:rPr>
          <w:delText xml:space="preserve">(right column) </w:delText>
        </w:r>
        <w:r w:rsidDel="003D4439">
          <w:rPr>
            <w:rFonts w:asciiTheme="majorHAnsi" w:hAnsiTheme="majorHAnsi" w:cstheme="majorHAnsi"/>
            <w:noProof/>
          </w:rPr>
          <w:delText>constitute the statistical baseline. We define a “breadth index” as th</w:delText>
        </w:r>
        <w:r w:rsidRPr="002E2A57" w:rsidDel="003D4439">
          <w:rPr>
            <w:rFonts w:asciiTheme="majorHAnsi" w:hAnsiTheme="majorHAnsi" w:cstheme="majorHAnsi"/>
            <w:noProof/>
          </w:rPr>
          <w:delText xml:space="preserve">e ratio of the range encompassed in the </w:delText>
        </w:r>
        <w:r w:rsidDel="003D4439">
          <w:rPr>
            <w:rFonts w:asciiTheme="majorHAnsi" w:hAnsiTheme="majorHAnsi" w:cstheme="majorHAnsi"/>
            <w:noProof/>
          </w:rPr>
          <w:delText xml:space="preserve">one-tailed </w:delText>
        </w:r>
        <w:r w:rsidRPr="002E2A57" w:rsidDel="003D4439">
          <w:rPr>
            <w:rFonts w:asciiTheme="majorHAnsi" w:hAnsiTheme="majorHAnsi" w:cstheme="majorHAnsi"/>
            <w:noProof/>
          </w:rPr>
          <w:delText xml:space="preserve">95% </w:delText>
        </w:r>
        <w:r w:rsidDel="003D4439">
          <w:rPr>
            <w:rFonts w:asciiTheme="majorHAnsi" w:hAnsiTheme="majorHAnsi" w:cstheme="majorHAnsi"/>
            <w:noProof/>
          </w:rPr>
          <w:delText xml:space="preserve">density </w:delText>
        </w:r>
        <w:r w:rsidRPr="002E2A57" w:rsidDel="003D4439">
          <w:rPr>
            <w:rFonts w:asciiTheme="majorHAnsi" w:hAnsiTheme="majorHAnsi" w:cstheme="majorHAnsi"/>
            <w:noProof/>
          </w:rPr>
          <w:delText>interval (</w:delText>
        </w:r>
        <w:r w:rsidR="008A3691" w:rsidDel="003D4439">
          <w:rPr>
            <w:rFonts w:asciiTheme="majorHAnsi" w:hAnsiTheme="majorHAnsi" w:cstheme="majorHAnsi"/>
            <w:noProof/>
          </w:rPr>
          <w:delText>distance</w:delText>
        </w:r>
        <w:r w:rsidR="008A3691"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between red lines, right), compared to the full range of values for the statistic</w:delText>
        </w:r>
        <w:r w:rsidDel="003D4439">
          <w:rPr>
            <w:rFonts w:asciiTheme="majorHAnsi" w:hAnsiTheme="majorHAnsi" w:cstheme="majorHAnsi"/>
            <w:noProof/>
          </w:rPr>
          <w:delText xml:space="preserve"> (</w:delText>
        </w:r>
        <w:r w:rsidR="0079621F" w:rsidDel="003D4439">
          <w:rPr>
            <w:rFonts w:asciiTheme="majorHAnsi" w:hAnsiTheme="majorHAnsi" w:cstheme="majorHAnsi"/>
            <w:noProof/>
          </w:rPr>
          <w:delText>distance between the maximum and minimum values)</w:delText>
        </w:r>
        <w:r w:rsidDel="003D4439">
          <w:rPr>
            <w:rFonts w:asciiTheme="majorHAnsi" w:hAnsiTheme="majorHAnsi" w:cstheme="majorHAnsi"/>
            <w:noProof/>
          </w:rPr>
          <w:delText>. As</w:delText>
        </w:r>
        <w:r w:rsidR="00A90B6D" w:rsidDel="003D4439">
          <w:rPr>
            <w:rFonts w:asciiTheme="majorHAnsi" w:hAnsiTheme="majorHAnsi" w:cstheme="majorHAnsi"/>
            <w:noProof/>
          </w:rPr>
          <w:delText xml:space="preserve"> </w:delText>
        </w:r>
        <w:r w:rsidR="00A90B6D" w:rsidDel="003D4439">
          <w:rPr>
            <w:rFonts w:asciiTheme="majorHAnsi" w:hAnsiTheme="majorHAnsi" w:cstheme="majorHAnsi"/>
            <w:i/>
            <w:iCs/>
            <w:noProof/>
          </w:rPr>
          <w:delText xml:space="preserve">S </w:delText>
        </w:r>
        <w:r w:rsidR="00A90B6D" w:rsidDel="003D4439">
          <w:rPr>
            <w:rFonts w:asciiTheme="majorHAnsi" w:hAnsiTheme="majorHAnsi" w:cstheme="majorHAnsi"/>
            <w:noProof/>
          </w:rPr>
          <w:delText xml:space="preserve">and </w:delText>
        </w:r>
        <w:r w:rsidR="00A90B6D" w:rsidDel="003D4439">
          <w:rPr>
            <w:rFonts w:asciiTheme="majorHAnsi" w:hAnsiTheme="majorHAnsi" w:cstheme="majorHAnsi"/>
            <w:i/>
            <w:iCs/>
            <w:noProof/>
          </w:rPr>
          <w:delText>N</w:delText>
        </w:r>
        <w:r w:rsidR="00A90B6D" w:rsidDel="003D4439">
          <w:rPr>
            <w:rFonts w:asciiTheme="majorHAnsi" w:hAnsiTheme="majorHAnsi" w:cstheme="majorHAnsi"/>
            <w:noProof/>
          </w:rPr>
          <w:delText xml:space="preserve"> increase, the</w:delText>
        </w:r>
        <w:r w:rsidDel="003D4439">
          <w:rPr>
            <w:rFonts w:asciiTheme="majorHAnsi" w:hAnsiTheme="majorHAnsi" w:cstheme="majorHAnsi"/>
            <w:noProof/>
          </w:rPr>
          <w:delText xml:space="preserve"> size of the feasible set increases</w:delText>
        </w:r>
        <w:r w:rsidR="00C56FA8"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Del="003D4439" w:rsidRDefault="00AF2520" w:rsidP="006361DB">
      <w:pPr>
        <w:spacing w:line="480" w:lineRule="auto"/>
        <w:rPr>
          <w:del w:id="1673" w:author="Renata M. Diaz" w:date="2021-03-22T16:47:00Z"/>
          <w:rFonts w:asciiTheme="majorHAnsi" w:eastAsia="Times New Roman" w:hAnsiTheme="majorHAnsi" w:cstheme="majorHAnsi"/>
          <w:b/>
          <w:bCs/>
        </w:rPr>
      </w:pPr>
    </w:p>
    <w:p w14:paraId="1EAF047A" w14:textId="5761B974" w:rsidR="00F5367E" w:rsidRPr="002E2A57" w:rsidDel="003D4439" w:rsidRDefault="00F5367E" w:rsidP="006361DB">
      <w:pPr>
        <w:spacing w:line="480" w:lineRule="auto"/>
        <w:rPr>
          <w:del w:id="1674" w:author="Renata M. Diaz" w:date="2021-03-22T16:47:00Z"/>
          <w:rFonts w:asciiTheme="majorHAnsi" w:hAnsiTheme="majorHAnsi" w:cstheme="majorHAnsi"/>
        </w:rPr>
      </w:pPr>
      <w:del w:id="1675" w:author="Renata M. Diaz" w:date="2021-03-22T16:47:00Z">
        <w:r w:rsidDel="003D4439">
          <w:rPr>
            <w:rFonts w:asciiTheme="majorHAnsi" w:hAnsiTheme="majorHAnsi" w:cstheme="majorHAnsi"/>
          </w:rPr>
          <w:delText>Figure 2. Many ecological communities are more skewed (</w:delText>
        </w:r>
        <w:r w:rsidR="009618E5" w:rsidDel="003D4439">
          <w:rPr>
            <w:rFonts w:asciiTheme="majorHAnsi" w:hAnsiTheme="majorHAnsi" w:cstheme="majorHAnsi"/>
          </w:rPr>
          <w:delText>left</w:delText>
        </w:r>
        <w:r w:rsidDel="003D4439">
          <w:rPr>
            <w:rFonts w:asciiTheme="majorHAnsi" w:hAnsiTheme="majorHAnsi" w:cstheme="majorHAnsi"/>
          </w:rPr>
          <w:delText>) or uneven (</w:delText>
        </w:r>
        <w:r w:rsidR="009618E5" w:rsidDel="003D4439">
          <w:rPr>
            <w:rFonts w:asciiTheme="majorHAnsi" w:hAnsiTheme="majorHAnsi" w:cstheme="majorHAnsi"/>
          </w:rPr>
          <w:delText>right</w:delText>
        </w:r>
        <w:r w:rsidDel="003D4439">
          <w:rPr>
            <w:rFonts w:asciiTheme="majorHAnsi" w:hAnsiTheme="majorHAnsi" w:cstheme="majorHAnsi"/>
          </w:rPr>
          <w:delText xml:space="preserve">) than their statistical baselines. Percentile ranks are calculated by comparing each community to its sampled feasible </w:delText>
        </w:r>
        <w:r w:rsidR="00C6118E" w:rsidDel="003D4439">
          <w:rPr>
            <w:rFonts w:asciiTheme="majorHAnsi" w:hAnsiTheme="majorHAnsi" w:cstheme="majorHAnsi"/>
          </w:rPr>
          <w:delText>set, with very</w:delText>
        </w:r>
        <w:r w:rsidDel="003D4439">
          <w:rPr>
            <w:rFonts w:asciiTheme="majorHAnsi" w:hAnsiTheme="majorHAnsi" w:cstheme="majorHAnsi"/>
          </w:rPr>
          <w:delText xml:space="preserve"> high or very low percentile ranks reflect</w:delText>
        </w:r>
        <w:r w:rsidR="00C6118E" w:rsidDel="003D4439">
          <w:rPr>
            <w:rFonts w:asciiTheme="majorHAnsi" w:hAnsiTheme="majorHAnsi" w:cstheme="majorHAnsi"/>
          </w:rPr>
          <w:delText xml:space="preserve">ing extreme values relative to statistical baselines. </w:delText>
        </w:r>
        <w:r w:rsidRPr="002E2A57" w:rsidDel="003D4439">
          <w:rPr>
            <w:rFonts w:asciiTheme="majorHAnsi" w:hAnsiTheme="majorHAnsi" w:cstheme="majorHAnsi"/>
          </w:rPr>
          <w:delText>The vertical red line marks the 95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skewness and the 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evenness. </w:delText>
        </w:r>
        <w:r w:rsidR="00827246"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Del="003D4439">
          <w:rPr>
            <w:rFonts w:asciiTheme="majorHAnsi" w:hAnsiTheme="majorHAnsi" w:cstheme="majorHAnsi"/>
          </w:rPr>
          <w:delText>0</w:delText>
        </w:r>
        <w:r w:rsidR="00827246" w:rsidDel="003D4439">
          <w:rPr>
            <w:rFonts w:asciiTheme="majorHAnsi" w:hAnsiTheme="majorHAnsi" w:cstheme="majorHAnsi"/>
          </w:rPr>
          <w:delText xml:space="preserve"> to 100, with approximately 5% of values above or below the 95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and 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percentiles, respectively. In contrast, mo</w:delText>
        </w:r>
        <w:r w:rsidR="009F5118" w:rsidDel="003D4439">
          <w:rPr>
            <w:rFonts w:asciiTheme="majorHAnsi" w:hAnsiTheme="majorHAnsi" w:cstheme="majorHAnsi"/>
          </w:rPr>
          <w:delText>s</w:delText>
        </w:r>
        <w:r w:rsidR="00827246" w:rsidDel="003D4439">
          <w:rPr>
            <w:rFonts w:asciiTheme="majorHAnsi" w:hAnsiTheme="majorHAnsi" w:cstheme="majorHAnsi"/>
          </w:rPr>
          <w:delText xml:space="preserve">t </w:delText>
        </w:r>
        <w:r w:rsidR="009F5118" w:rsidDel="003D4439">
          <w:rPr>
            <w:rFonts w:asciiTheme="majorHAnsi" w:hAnsiTheme="majorHAnsi" w:cstheme="majorHAnsi"/>
          </w:rPr>
          <w:delText>datasets</w:delText>
        </w:r>
        <w:r w:rsidDel="003D4439">
          <w:rPr>
            <w:rFonts w:asciiTheme="majorHAnsi" w:hAnsiTheme="majorHAnsi" w:cstheme="majorHAnsi"/>
          </w:rPr>
          <w:delText xml:space="preserve"> </w:delText>
        </w:r>
        <w:r w:rsidR="009F5118" w:rsidDel="003D4439">
          <w:rPr>
            <w:rFonts w:asciiTheme="majorHAnsi" w:hAnsiTheme="majorHAnsi" w:cstheme="majorHAnsi"/>
          </w:rPr>
          <w:delText xml:space="preserve">have </w:delText>
        </w:r>
        <w:r w:rsidDel="003D4439">
          <w:rPr>
            <w:rFonts w:asciiTheme="majorHAnsi" w:hAnsiTheme="majorHAnsi" w:cstheme="majorHAnsi"/>
          </w:rPr>
          <w:delText xml:space="preserve">more communities that are highly </w:delText>
        </w:r>
        <w:r w:rsidR="005F3063" w:rsidDel="003D4439">
          <w:rPr>
            <w:rFonts w:asciiTheme="majorHAnsi" w:hAnsiTheme="majorHAnsi" w:cstheme="majorHAnsi"/>
          </w:rPr>
          <w:delText xml:space="preserve">skewed or uneven </w:delText>
        </w:r>
        <w:r w:rsidDel="003D4439">
          <w:rPr>
            <w:rFonts w:asciiTheme="majorHAnsi" w:hAnsiTheme="majorHAnsi" w:cstheme="majorHAnsi"/>
          </w:rPr>
          <w:delText>than would be expected by chance.</w:delText>
        </w:r>
      </w:del>
    </w:p>
    <w:p w14:paraId="41383B25" w14:textId="5B1475B3" w:rsidR="00F5367E" w:rsidDel="003D4439" w:rsidRDefault="00F5367E" w:rsidP="006361DB">
      <w:pPr>
        <w:spacing w:line="480" w:lineRule="auto"/>
        <w:rPr>
          <w:del w:id="1676" w:author="Renata M. Diaz" w:date="2021-03-22T16:47:00Z"/>
          <w:rFonts w:asciiTheme="majorHAnsi" w:eastAsia="Times New Roman" w:hAnsiTheme="majorHAnsi" w:cstheme="majorHAnsi"/>
          <w:b/>
          <w:bCs/>
        </w:rPr>
      </w:pPr>
    </w:p>
    <w:p w14:paraId="0C8DE1AE" w14:textId="53657176" w:rsidR="00F5367E" w:rsidRPr="002E2A57" w:rsidDel="003D4439" w:rsidRDefault="00F5367E" w:rsidP="006361DB">
      <w:pPr>
        <w:spacing w:line="480" w:lineRule="auto"/>
        <w:rPr>
          <w:del w:id="1677" w:author="Renata M. Diaz" w:date="2021-03-22T16:47:00Z"/>
          <w:rFonts w:asciiTheme="majorHAnsi" w:hAnsiTheme="majorHAnsi" w:cstheme="majorHAnsi"/>
        </w:rPr>
      </w:pPr>
      <w:del w:id="1678" w:author="Renata M. Diaz" w:date="2021-03-22T16:47:00Z">
        <w:r w:rsidDel="003D4439">
          <w:rPr>
            <w:rFonts w:asciiTheme="majorHAnsi" w:hAnsiTheme="majorHAnsi" w:cstheme="majorHAnsi"/>
          </w:rPr>
          <w:delText xml:space="preserve">Figure 3. </w:delText>
        </w:r>
        <w:r w:rsidR="001163CC" w:rsidDel="003D4439">
          <w:rPr>
            <w:rFonts w:asciiTheme="majorHAnsi" w:hAnsiTheme="majorHAnsi" w:cstheme="majorHAnsi"/>
          </w:rPr>
          <w:delText>B</w:delText>
        </w:r>
        <w:r w:rsidDel="003D4439">
          <w:rPr>
            <w:rFonts w:asciiTheme="majorHAnsi" w:hAnsiTheme="majorHAnsi" w:cstheme="majorHAnsi"/>
          </w:rPr>
          <w:delText xml:space="preserve">readth indices </w:delText>
        </w:r>
        <w:r w:rsidR="001163CC" w:rsidDel="003D4439">
          <w:rPr>
            <w:rFonts w:asciiTheme="majorHAnsi" w:hAnsiTheme="majorHAnsi" w:cstheme="majorHAnsi"/>
          </w:rPr>
          <w:delText xml:space="preserve">of </w:delText>
        </w:r>
        <w:r w:rsidDel="003D4439">
          <w:rPr>
            <w:rFonts w:asciiTheme="majorHAnsi" w:hAnsiTheme="majorHAnsi" w:cstheme="majorHAnsi"/>
          </w:rPr>
          <w:delText>skewness (</w:delText>
        </w:r>
        <w:r w:rsidR="00423861" w:rsidDel="003D4439">
          <w:rPr>
            <w:rFonts w:asciiTheme="majorHAnsi" w:hAnsiTheme="majorHAnsi" w:cstheme="majorHAnsi"/>
          </w:rPr>
          <w:delText>left</w:delText>
        </w:r>
        <w:r w:rsidDel="003D4439">
          <w:rPr>
            <w:rFonts w:asciiTheme="majorHAnsi" w:hAnsiTheme="majorHAnsi" w:cstheme="majorHAnsi"/>
          </w:rPr>
          <w:delText>) and evenness (</w:delText>
        </w:r>
        <w:r w:rsidR="00423861" w:rsidDel="003D4439">
          <w:rPr>
            <w:rFonts w:asciiTheme="majorHAnsi" w:hAnsiTheme="majorHAnsi" w:cstheme="majorHAnsi"/>
          </w:rPr>
          <w:delText>right</w:delText>
        </w:r>
        <w:r w:rsidDel="003D4439">
          <w:rPr>
            <w:rFonts w:asciiTheme="majorHAnsi" w:hAnsiTheme="majorHAnsi" w:cstheme="majorHAnsi"/>
          </w:rPr>
          <w:delText>)</w:delText>
        </w:r>
        <w:r w:rsidR="001163CC"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Del="003D4439">
          <w:rPr>
            <w:rFonts w:asciiTheme="majorHAnsi" w:hAnsiTheme="majorHAnsi" w:cstheme="majorHAnsi"/>
          </w:rPr>
          <w:delText>high values i</w:delText>
        </w:r>
        <w:r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Del="003D4439">
          <w:rPr>
            <w:rFonts w:asciiTheme="majorHAnsi" w:hAnsiTheme="majorHAnsi" w:cstheme="majorHAnsi"/>
          </w:rPr>
          <w:delText>and what is expected given the baseline</w:delText>
        </w:r>
        <w:r w:rsidDel="003D4439">
          <w:rPr>
            <w:rFonts w:asciiTheme="majorHAnsi" w:hAnsiTheme="majorHAnsi" w:cstheme="majorHAnsi"/>
          </w:rPr>
          <w:delText xml:space="preserve">. Most datasets contain a mixture of communities </w:delText>
        </w:r>
        <w:r w:rsidR="007632B5" w:rsidDel="003D4439">
          <w:rPr>
            <w:rFonts w:asciiTheme="majorHAnsi" w:hAnsiTheme="majorHAnsi" w:cstheme="majorHAnsi"/>
          </w:rPr>
          <w:delText xml:space="preserve">with </w:delText>
        </w:r>
        <w:r w:rsidDel="003D4439">
          <w:rPr>
            <w:rFonts w:asciiTheme="majorHAnsi" w:hAnsiTheme="majorHAnsi" w:cstheme="majorHAnsi"/>
          </w:rPr>
          <w:delText xml:space="preserve">broad </w:delText>
        </w:r>
        <w:r w:rsidR="007632B5" w:rsidDel="003D4439">
          <w:rPr>
            <w:rFonts w:asciiTheme="majorHAnsi" w:hAnsiTheme="majorHAnsi" w:cstheme="majorHAnsi"/>
          </w:rPr>
          <w:delText xml:space="preserve">and </w:delText>
        </w:r>
        <w:r w:rsidDel="003D4439">
          <w:rPr>
            <w:rFonts w:asciiTheme="majorHAnsi" w:hAnsiTheme="majorHAnsi" w:cstheme="majorHAnsi"/>
          </w:rPr>
          <w:delText>narrow statistical baselines, but some – particularly the skewness baseline for the Forest Inventory and Analysis – have</w:delText>
        </w:r>
        <w:r w:rsidR="00E84063" w:rsidDel="003D4439">
          <w:rPr>
            <w:rFonts w:asciiTheme="majorHAnsi" w:hAnsiTheme="majorHAnsi" w:cstheme="majorHAnsi"/>
          </w:rPr>
          <w:delText xml:space="preserve"> consistently high breadth indices</w:delText>
        </w:r>
        <w:r w:rsidDel="003D4439">
          <w:rPr>
            <w:rFonts w:asciiTheme="majorHAnsi" w:hAnsiTheme="majorHAnsi" w:cstheme="majorHAnsi"/>
          </w:rPr>
          <w:delText xml:space="preserve"> across all of their communities</w:delText>
        </w:r>
        <w:r w:rsidR="00F772BE"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Del="003D4439">
          <w:rPr>
            <w:rFonts w:asciiTheme="majorHAnsi" w:hAnsiTheme="majorHAnsi" w:cstheme="majorHAnsi"/>
          </w:rPr>
          <w:delText xml:space="preserve">right </w:delText>
        </w:r>
        <w:r w:rsidR="00F772BE" w:rsidDel="003D4439">
          <w:rPr>
            <w:rFonts w:asciiTheme="majorHAnsi" w:hAnsiTheme="majorHAnsi" w:cstheme="majorHAnsi"/>
          </w:rPr>
          <w:delText>panels) indicates more narrow statistical baselines than t</w:delText>
        </w:r>
        <w:r w:rsidDel="003D4439">
          <w:rPr>
            <w:rFonts w:asciiTheme="majorHAnsi" w:hAnsiTheme="majorHAnsi" w:cstheme="majorHAnsi"/>
          </w:rPr>
          <w:delText>hose for skewness</w:delText>
        </w:r>
        <w:r w:rsidR="006417B0" w:rsidRPr="002E2A57" w:rsidDel="003D4439">
          <w:rPr>
            <w:rFonts w:asciiTheme="majorHAnsi" w:hAnsiTheme="majorHAnsi" w:cstheme="majorHAnsi"/>
          </w:rPr>
          <w:delText>.</w:delText>
        </w:r>
      </w:del>
    </w:p>
    <w:p w14:paraId="495ACA5F" w14:textId="75BEAB35" w:rsidR="00F5367E" w:rsidDel="003D4439" w:rsidRDefault="00F5367E" w:rsidP="006361DB">
      <w:pPr>
        <w:spacing w:line="480" w:lineRule="auto"/>
        <w:rPr>
          <w:del w:id="1679" w:author="Renata M. Diaz" w:date="2021-03-22T16:47:00Z"/>
          <w:rFonts w:asciiTheme="majorHAnsi" w:eastAsia="Times New Roman" w:hAnsiTheme="majorHAnsi" w:cstheme="majorHAnsi"/>
          <w:b/>
          <w:bCs/>
        </w:rPr>
      </w:pPr>
    </w:p>
    <w:p w14:paraId="22D3F6FA" w14:textId="5CC2092F" w:rsidR="00F5367E" w:rsidDel="003D4439" w:rsidRDefault="00F5367E" w:rsidP="006361DB">
      <w:pPr>
        <w:spacing w:line="480" w:lineRule="auto"/>
        <w:rPr>
          <w:del w:id="1680" w:author="Renata M. Diaz" w:date="2021-03-22T16:47:00Z"/>
          <w:rFonts w:asciiTheme="majorHAnsi" w:hAnsiTheme="majorHAnsi" w:cstheme="majorHAnsi"/>
        </w:rPr>
      </w:pPr>
      <w:del w:id="1681" w:author="Renata M. Diaz" w:date="2021-03-22T16:47:00Z">
        <w:r w:rsidDel="003D4439">
          <w:rPr>
            <w:rFonts w:asciiTheme="majorHAnsi" w:hAnsiTheme="majorHAnsi" w:cstheme="majorHAnsi"/>
          </w:rPr>
          <w:delText>Figure 4. Small communities</w:delText>
        </w:r>
        <w:r w:rsidR="00D210F5" w:rsidDel="003D4439">
          <w:rPr>
            <w:rFonts w:asciiTheme="majorHAnsi" w:hAnsiTheme="majorHAnsi" w:cstheme="majorHAnsi"/>
          </w:rPr>
          <w:delText xml:space="preserve"> e</w:delText>
        </w:r>
        <w:r w:rsidDel="003D4439">
          <w:rPr>
            <w:rFonts w:asciiTheme="majorHAnsi" w:hAnsiTheme="majorHAnsi" w:cstheme="majorHAnsi"/>
          </w:rPr>
          <w:delText xml:space="preserve">xhibit consistently broad statistical baselines (top), and consistently weak evidence of deviations </w:delText>
        </w:r>
        <w:r w:rsidR="00BE6354" w:rsidDel="003D4439">
          <w:rPr>
            <w:rFonts w:asciiTheme="majorHAnsi" w:hAnsiTheme="majorHAnsi" w:cstheme="majorHAnsi"/>
          </w:rPr>
          <w:delText xml:space="preserve">for </w:delText>
        </w:r>
        <w:r w:rsidDel="003D4439">
          <w:rPr>
            <w:rFonts w:asciiTheme="majorHAnsi" w:hAnsiTheme="majorHAnsi" w:cstheme="majorHAnsi"/>
          </w:rPr>
          <w:delText xml:space="preserve">observed </w:delText>
        </w:r>
        <w:r w:rsidR="00BE6354" w:rsidDel="003D4439">
          <w:rPr>
            <w:rFonts w:asciiTheme="majorHAnsi" w:hAnsiTheme="majorHAnsi" w:cstheme="majorHAnsi"/>
          </w:rPr>
          <w:delText>SADs</w:delText>
        </w:r>
        <w:r w:rsidDel="003D4439">
          <w:rPr>
            <w:rFonts w:asciiTheme="majorHAnsi" w:hAnsiTheme="majorHAnsi" w:cstheme="majorHAnsi"/>
          </w:rPr>
          <w:delText xml:space="preserve"> (bottom)</w:delText>
        </w:r>
        <w:r w:rsidR="0069328F" w:rsidDel="003D4439">
          <w:rPr>
            <w:rFonts w:asciiTheme="majorHAnsi" w:hAnsiTheme="majorHAnsi" w:cstheme="majorHAnsi"/>
          </w:rPr>
          <w:delText>, regardless of the originating dataset</w:delText>
        </w:r>
        <w:r w:rsidDel="003D4439">
          <w:rPr>
            <w:rFonts w:asciiTheme="majorHAnsi" w:hAnsiTheme="majorHAnsi" w:cstheme="majorHAnsi"/>
          </w:rPr>
          <w:delText>. For a subset of 371 communities from the Forest Inventory and Analysis</w:delText>
        </w:r>
        <w:r w:rsidR="00C33A08" w:rsidDel="003D4439">
          <w:rPr>
            <w:rFonts w:asciiTheme="majorHAnsi" w:hAnsiTheme="majorHAnsi" w:cstheme="majorHAnsi"/>
          </w:rPr>
          <w:delText xml:space="preserve"> with </w:delText>
        </w:r>
        <w:r w:rsidDel="003D4439">
          <w:rPr>
            <w:rFonts w:asciiTheme="majorHAnsi" w:hAnsiTheme="majorHAnsi" w:cstheme="majorHAnsi"/>
          </w:rPr>
          <w:delText xml:space="preserve">communities in other datasets with matching </w:delText>
        </w:r>
        <w:r w:rsidRPr="003052E4" w:rsidDel="003D4439">
          <w:rPr>
            <w:rFonts w:asciiTheme="majorHAnsi" w:hAnsiTheme="majorHAnsi" w:cstheme="majorHAnsi"/>
            <w:i/>
            <w:iCs/>
          </w:rPr>
          <w:delText>S</w:delText>
        </w:r>
        <w:r w:rsidDel="003D4439">
          <w:rPr>
            <w:rFonts w:asciiTheme="majorHAnsi" w:hAnsiTheme="majorHAnsi" w:cstheme="majorHAnsi"/>
          </w:rPr>
          <w:delText xml:space="preserve"> and </w:delText>
        </w:r>
        <w:r w:rsidRPr="003052E4" w:rsidDel="003D4439">
          <w:rPr>
            <w:rFonts w:asciiTheme="majorHAnsi" w:hAnsiTheme="majorHAnsi" w:cstheme="majorHAnsi"/>
            <w:i/>
            <w:iCs/>
          </w:rPr>
          <w:delText>N</w:delText>
        </w:r>
        <w:r w:rsidR="00F67FA8" w:rsidDel="003D4439">
          <w:rPr>
            <w:rFonts w:asciiTheme="majorHAnsi" w:hAnsiTheme="majorHAnsi" w:cstheme="majorHAnsi"/>
          </w:rPr>
          <w:delText xml:space="preserve">, we generate </w:delText>
        </w:r>
        <w:r w:rsidR="00F53C4C" w:rsidDel="003D4439">
          <w:rPr>
            <w:rFonts w:asciiTheme="majorHAnsi" w:hAnsiTheme="majorHAnsi" w:cstheme="majorHAnsi"/>
          </w:rPr>
          <w:delText>distributions</w:delText>
        </w:r>
        <w:r w:rsidDel="003D4439">
          <w:rPr>
            <w:rFonts w:asciiTheme="majorHAnsi" w:hAnsiTheme="majorHAnsi" w:cstheme="majorHAnsi"/>
          </w:rPr>
          <w:delText xml:space="preserve"> of breadth indices </w:delText>
        </w:r>
        <w:r w:rsidR="00F53C4C" w:rsidDel="003D4439">
          <w:rPr>
            <w:rFonts w:asciiTheme="majorHAnsi" w:hAnsiTheme="majorHAnsi" w:cstheme="majorHAnsi"/>
          </w:rPr>
          <w:delText xml:space="preserve">for skewness and evenness </w:delText>
        </w:r>
        <w:r w:rsidDel="003D4439">
          <w:rPr>
            <w:rFonts w:asciiTheme="majorHAnsi" w:hAnsiTheme="majorHAnsi" w:cstheme="majorHAnsi"/>
          </w:rPr>
          <w:delText xml:space="preserve">(top) and </w:delText>
        </w:r>
        <w:r w:rsidR="00913F75" w:rsidDel="003D4439">
          <w:rPr>
            <w:rFonts w:asciiTheme="majorHAnsi" w:hAnsiTheme="majorHAnsi" w:cstheme="majorHAnsi"/>
          </w:rPr>
          <w:delText>compute corresponding percentile ranks for the observed SADs</w:delText>
        </w:r>
        <w:r w:rsidDel="003D4439">
          <w:rPr>
            <w:rFonts w:asciiTheme="majorHAnsi" w:hAnsiTheme="majorHAnsi" w:cstheme="majorHAnsi"/>
          </w:rPr>
          <w:delText xml:space="preserve"> (bottom)</w:delText>
        </w:r>
        <w:r w:rsidR="00913F75" w:rsidDel="003D4439">
          <w:rPr>
            <w:rFonts w:asciiTheme="majorHAnsi" w:hAnsiTheme="majorHAnsi" w:cstheme="majorHAnsi"/>
          </w:rPr>
          <w:delText xml:space="preserve">. </w:delText>
        </w:r>
        <w:r w:rsidR="0093154E" w:rsidDel="003D4439">
          <w:rPr>
            <w:rFonts w:asciiTheme="majorHAnsi" w:hAnsiTheme="majorHAnsi" w:cstheme="majorHAnsi"/>
          </w:rPr>
          <w:delText>Visually, there is no</w:delText>
        </w:r>
        <w:r w:rsidR="00AB3DC4" w:rsidDel="003D4439">
          <w:rPr>
            <w:rFonts w:asciiTheme="majorHAnsi" w:hAnsiTheme="majorHAnsi" w:cstheme="majorHAnsi"/>
          </w:rPr>
          <w:delText xml:space="preserve"> </w:delText>
        </w:r>
        <w:r w:rsidR="00913F75" w:rsidDel="003D4439">
          <w:rPr>
            <w:rFonts w:asciiTheme="majorHAnsi" w:hAnsiTheme="majorHAnsi" w:cstheme="majorHAnsi"/>
          </w:rPr>
          <w:delText xml:space="preserve">difference between FIA (left panels) and other datasets (right panels), when they are matched in </w:delText>
        </w:r>
        <w:r w:rsidR="00913F75" w:rsidDel="003D4439">
          <w:rPr>
            <w:rFonts w:asciiTheme="majorHAnsi" w:hAnsiTheme="majorHAnsi" w:cstheme="majorHAnsi"/>
            <w:i/>
            <w:iCs/>
          </w:rPr>
          <w:delText xml:space="preserve">S </w:delText>
        </w:r>
        <w:r w:rsidR="00913F75" w:rsidDel="003D4439">
          <w:rPr>
            <w:rFonts w:asciiTheme="majorHAnsi" w:hAnsiTheme="majorHAnsi" w:cstheme="majorHAnsi"/>
          </w:rPr>
          <w:delText xml:space="preserve">and </w:delText>
        </w:r>
        <w:r w:rsidR="00913F75" w:rsidDel="003D4439">
          <w:rPr>
            <w:rFonts w:asciiTheme="majorHAnsi" w:hAnsiTheme="majorHAnsi" w:cstheme="majorHAnsi"/>
            <w:i/>
            <w:iCs/>
          </w:rPr>
          <w:delText>N</w:delText>
        </w:r>
        <w:r w:rsidR="00AB3DC4" w:rsidDel="003D4439">
          <w:rPr>
            <w:rFonts w:asciiTheme="majorHAnsi" w:hAnsiTheme="majorHAnsi" w:cstheme="majorHAnsi"/>
          </w:rPr>
          <w:delText xml:space="preserve">. This is confirmed by Kolmogorov-Smirnov tests </w:delText>
        </w:r>
        <w:r w:rsidR="00BB697A" w:rsidDel="003D4439">
          <w:rPr>
            <w:rFonts w:asciiTheme="majorHAnsi" w:hAnsiTheme="majorHAnsi" w:cstheme="majorHAnsi"/>
          </w:rPr>
          <w:delText>for</w:delText>
        </w:r>
        <w:r w:rsidR="00AB3DC4" w:rsidDel="003D4439">
          <w:rPr>
            <w:rFonts w:asciiTheme="majorHAnsi" w:hAnsiTheme="majorHAnsi" w:cstheme="majorHAnsi"/>
          </w:rPr>
          <w:delText xml:space="preserve"> the breadth indices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0.04 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0.91; for skewness</w:delText>
        </w:r>
        <w:r w:rsidR="0055477A" w:rsidDel="003D4439">
          <w:rPr>
            <w:rFonts w:asciiTheme="majorHAnsi" w:hAnsiTheme="majorHAnsi" w:cstheme="majorHAnsi"/>
            <w:iCs/>
          </w:rPr>
          <w:delText xml:space="preserve">, </w:delText>
        </w:r>
        <w:r w:rsidR="0055477A" w:rsidDel="003D4439">
          <w:rPr>
            <w:rFonts w:asciiTheme="majorHAnsi" w:hAnsiTheme="majorHAnsi" w:cstheme="majorHAnsi"/>
            <w:i/>
          </w:rPr>
          <w:delText xml:space="preserve">D </w:delText>
        </w:r>
        <w:r w:rsidR="0055477A" w:rsidDel="003D4439">
          <w:rPr>
            <w:rFonts w:asciiTheme="majorHAnsi" w:hAnsiTheme="majorHAnsi" w:cstheme="majorHAnsi"/>
            <w:iCs/>
          </w:rPr>
          <w:delText>= 0.0</w:delText>
        </w:r>
        <w:r w:rsidR="00E2768B" w:rsidDel="003D4439">
          <w:rPr>
            <w:rFonts w:asciiTheme="majorHAnsi" w:hAnsiTheme="majorHAnsi" w:cstheme="majorHAnsi"/>
            <w:iCs/>
          </w:rPr>
          <w:delText>3</w:delText>
        </w:r>
        <w:r w:rsidR="0055477A" w:rsidDel="003D4439">
          <w:rPr>
            <w:rFonts w:asciiTheme="majorHAnsi" w:hAnsiTheme="majorHAnsi" w:cstheme="majorHAnsi"/>
            <w:iCs/>
          </w:rPr>
          <w:delText xml:space="preserve"> and </w:delText>
        </w:r>
        <w:r w:rsidR="0055477A" w:rsidDel="003D4439">
          <w:rPr>
            <w:rFonts w:asciiTheme="majorHAnsi" w:hAnsiTheme="majorHAnsi" w:cstheme="majorHAnsi"/>
            <w:i/>
          </w:rPr>
          <w:delText>p</w:delText>
        </w:r>
        <w:r w:rsidR="0055477A" w:rsidDel="003D4439">
          <w:rPr>
            <w:rFonts w:asciiTheme="majorHAnsi" w:hAnsiTheme="majorHAnsi" w:cstheme="majorHAnsi"/>
            <w:iCs/>
          </w:rPr>
          <w:delText xml:space="preserve"> </w:delText>
        </w:r>
        <w:r w:rsidR="0096240E" w:rsidDel="003D4439">
          <w:rPr>
            <w:rFonts w:asciiTheme="majorHAnsi" w:hAnsiTheme="majorHAnsi" w:cstheme="majorHAnsi"/>
            <w:iCs/>
          </w:rPr>
          <w:delText>&gt;</w:delText>
        </w:r>
        <w:r w:rsidR="0055477A" w:rsidDel="003D4439">
          <w:rPr>
            <w:rFonts w:asciiTheme="majorHAnsi" w:hAnsiTheme="majorHAnsi" w:cstheme="majorHAnsi"/>
            <w:iCs/>
          </w:rPr>
          <w:delText xml:space="preserve"> 0.</w:delText>
        </w:r>
        <w:r w:rsidR="00395CA5" w:rsidDel="003D4439">
          <w:rPr>
            <w:rFonts w:asciiTheme="majorHAnsi" w:hAnsiTheme="majorHAnsi" w:cstheme="majorHAnsi"/>
            <w:iCs/>
          </w:rPr>
          <w:delText>99</w:delText>
        </w:r>
        <w:r w:rsidR="00AB3DC4" w:rsidDel="003D4439">
          <w:rPr>
            <w:rFonts w:asciiTheme="majorHAnsi" w:hAnsiTheme="majorHAnsi" w:cstheme="majorHAnsi"/>
            <w:iCs/>
          </w:rPr>
          <w:delText xml:space="preserve">) and percentile ranks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414591" w:rsidDel="003D4439">
          <w:rPr>
            <w:rFonts w:asciiTheme="majorHAnsi" w:hAnsiTheme="majorHAnsi" w:cstheme="majorHAnsi"/>
            <w:iCs/>
          </w:rPr>
          <w:delText xml:space="preserve">0.04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w:delText>
        </w:r>
        <w:r w:rsidR="00414591" w:rsidDel="003D4439">
          <w:rPr>
            <w:rFonts w:asciiTheme="majorHAnsi" w:hAnsiTheme="majorHAnsi" w:cstheme="majorHAnsi"/>
            <w:iCs/>
          </w:rPr>
          <w:delText>0.87</w:delText>
        </w:r>
        <w:r w:rsidR="00AB3DC4" w:rsidDel="003D4439">
          <w:rPr>
            <w:rFonts w:asciiTheme="majorHAnsi" w:hAnsiTheme="majorHAnsi" w:cstheme="majorHAnsi"/>
            <w:iCs/>
          </w:rPr>
          <w:delText xml:space="preserve">; for skewness,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2D6EA9" w:rsidDel="003D4439">
          <w:rPr>
            <w:rFonts w:asciiTheme="majorHAnsi" w:hAnsiTheme="majorHAnsi" w:cstheme="majorHAnsi"/>
            <w:iCs/>
          </w:rPr>
          <w:delText xml:space="preserve">0.07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 xml:space="preserve">p </w:delText>
        </w:r>
        <w:r w:rsidR="00AB3DC4" w:rsidDel="003D4439">
          <w:rPr>
            <w:rFonts w:asciiTheme="majorHAnsi" w:hAnsiTheme="majorHAnsi" w:cstheme="majorHAnsi"/>
            <w:iCs/>
          </w:rPr>
          <w:delText xml:space="preserve">= </w:delText>
        </w:r>
        <w:r w:rsidR="005B6B5A" w:rsidDel="003D4439">
          <w:rPr>
            <w:rFonts w:asciiTheme="majorHAnsi" w:hAnsiTheme="majorHAnsi" w:cstheme="majorHAnsi"/>
            <w:iCs/>
          </w:rPr>
          <w:delText>0.37</w:delText>
        </w:r>
        <w:r w:rsidR="00AB3DC4" w:rsidDel="003D4439">
          <w:rPr>
            <w:rFonts w:asciiTheme="majorHAnsi" w:hAnsiTheme="majorHAnsi" w:cstheme="majorHAnsi"/>
            <w:iCs/>
          </w:rPr>
          <w:delText>).</w:delText>
        </w:r>
      </w:del>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682" w:name="_Figure_1:_Communities"/>
      <w:bookmarkStart w:id="1683" w:name="_Figure_1:_S0,"/>
      <w:bookmarkStart w:id="1684" w:name="_Figure_0:_Distribution"/>
      <w:bookmarkStart w:id="1685" w:name="_Figure_1.5:_Datasets"/>
      <w:bookmarkStart w:id="1686" w:name="_Figure_1.75:_Nparts"/>
      <w:bookmarkStart w:id="1687" w:name="_Figure_1:_Number"/>
      <w:bookmarkStart w:id="1688" w:name="_Figure_1.875:_Nparts"/>
      <w:bookmarkStart w:id="1689" w:name="_Figure_2:_Self-similarity"/>
      <w:bookmarkStart w:id="1690" w:name="_Figure_2:_Narrowness"/>
      <w:bookmarkStart w:id="1691" w:name="_Figure_3:_Self-similarity"/>
      <w:bookmarkStart w:id="1692" w:name="_Figure_3:_Skewness"/>
      <w:bookmarkStart w:id="1693" w:name="_Figure_3.5_Self"/>
      <w:bookmarkStart w:id="1694" w:name="_Figure_4:_Overall"/>
      <w:bookmarkStart w:id="1695" w:name="_Figure_4:_Simpson"/>
      <w:bookmarkStart w:id="1696" w:name="_Figure_6:_Skewness"/>
      <w:bookmarkStart w:id="1697" w:name="_Figure_7:_Skewness"/>
      <w:bookmarkStart w:id="1698" w:name="_Figure_8:_Simpson"/>
      <w:bookmarkStart w:id="1699" w:name="_Figure_9:_Simpson"/>
      <w:bookmarkStart w:id="1700" w:name="_Figure_10:_Skewness"/>
      <w:bookmarkStart w:id="1701" w:name="_Figure_11:_Simpson"/>
      <w:bookmarkStart w:id="1702" w:name="_Figure_12:_Simpson"/>
      <w:bookmarkStart w:id="1703" w:name="_Figure_13:_Skewness"/>
      <w:bookmarkStart w:id="1704" w:name="_Figure_14:_Skewness"/>
      <w:bookmarkStart w:id="1705" w:name="_Figure_15:_Rarefied"/>
      <w:bookmarkStart w:id="1706" w:name="_Figure_16:_Rarefied"/>
      <w:bookmarkStart w:id="1707" w:name="_Table_1:_Proportion"/>
      <w:bookmarkStart w:id="1708" w:name="_Table_2:_Proportion"/>
      <w:bookmarkStart w:id="1709" w:name="_Figure_2:_95%"/>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p>
    <w:sectPr w:rsidR="00C204AE" w:rsidRPr="00C204AE" w:rsidSect="00343F80">
      <w:headerReference w:type="default" r:id="rId19"/>
      <w:headerReference w:type="first" r:id="rId2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2" w:author="Renata M. Diaz" w:date="2021-03-15T15:01:00Z" w:initials="RMD">
    <w:p w14:paraId="571AA17D" w14:textId="16A3DDFE" w:rsidR="00215539" w:rsidRDefault="00215539">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654" w:author="Renata M. Diaz" w:date="2021-03-19T15:46:00Z" w:initials="RMD">
    <w:p w14:paraId="51D8C690" w14:textId="18E08301" w:rsidR="00215539" w:rsidRDefault="00215539">
      <w:pPr>
        <w:pStyle w:val="CommentText"/>
      </w:pPr>
      <w:r>
        <w:rPr>
          <w:rStyle w:val="CommentReference"/>
        </w:rPr>
        <w:annotationRef/>
      </w:r>
      <w: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1AA17D" w15:done="0"/>
  <w15:commentEx w15:paraId="51D8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F553" w16cex:dateUtc="2021-03-15T19:01:00Z"/>
  <w16cex:commentExtensible w16cex:durableId="23FF45EB"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1AA17D" w16cid:durableId="23F9F553"/>
  <w16cid:commentId w16cid:paraId="51D8C690" w16cid:durableId="23FF45E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48AAB" w14:textId="77777777" w:rsidR="00550083" w:rsidRDefault="00550083" w:rsidP="0091663F">
      <w:pPr>
        <w:spacing w:after="0" w:line="240" w:lineRule="auto"/>
      </w:pPr>
      <w:r>
        <w:separator/>
      </w:r>
    </w:p>
  </w:endnote>
  <w:endnote w:type="continuationSeparator" w:id="0">
    <w:p w14:paraId="40410336" w14:textId="77777777" w:rsidR="00550083" w:rsidRDefault="0055008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4E279" w14:textId="77777777" w:rsidR="00550083" w:rsidRDefault="00550083" w:rsidP="0091663F">
      <w:pPr>
        <w:spacing w:after="0" w:line="240" w:lineRule="auto"/>
      </w:pPr>
      <w:r>
        <w:separator/>
      </w:r>
    </w:p>
  </w:footnote>
  <w:footnote w:type="continuationSeparator" w:id="0">
    <w:p w14:paraId="53B9179A" w14:textId="77777777" w:rsidR="00550083" w:rsidRDefault="0055008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215539" w:rsidRPr="006361DB" w:rsidRDefault="00215539"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215539" w:rsidRDefault="00215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215539" w:rsidRDefault="00215539">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72B"/>
    <w:rsid w:val="00014EC1"/>
    <w:rsid w:val="00015878"/>
    <w:rsid w:val="00016C7F"/>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5260"/>
    <w:rsid w:val="00076125"/>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083"/>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F93"/>
    <w:rsid w:val="0084335E"/>
    <w:rsid w:val="00843A41"/>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7BC"/>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1B5"/>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CRAN.R-project.org/package=e107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s://doi.org/10.6084/m9.figshare.95843.v4"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haoye@ufl.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11679</Words>
  <Characters>66575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8</cp:revision>
  <dcterms:created xsi:type="dcterms:W3CDTF">2021-03-28T18:29:00Z</dcterms:created>
  <dcterms:modified xsi:type="dcterms:W3CDTF">2021-03-28T19:13:00Z</dcterms:modified>
</cp:coreProperties>
</file>