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5657021D" w14:textId="58A82F4B" w:rsidR="00016118" w:rsidRDefault="00AF2520" w:rsidP="006361DB">
      <w:pPr>
        <w:spacing w:line="480" w:lineRule="auto"/>
        <w:rPr>
          <w:rFonts w:asciiTheme="majorHAnsi" w:hAnsiTheme="majorHAnsi" w:cstheme="majorHAnsi"/>
          <w:noProof/>
        </w:rPr>
      </w:pPr>
      <w:r>
        <w:rPr>
          <w:rFonts w:asciiTheme="majorHAnsi" w:hAnsiTheme="majorHAnsi" w:cstheme="majorHAnsi"/>
          <w:noProof/>
        </w:rPr>
        <w:t xml:space="preserve">Figure 1. </w:t>
      </w:r>
      <w:r w:rsidR="00016118" w:rsidRPr="00E414AC">
        <w:rPr>
          <w:rFonts w:asciiTheme="majorHAnsi" w:hAnsiTheme="majorHAnsi" w:cstheme="majorHAnsi"/>
          <w:noProof/>
        </w:rPr>
        <w:t>Distribution of communities from each dataset in term</w:t>
      </w:r>
      <w:r w:rsidR="00016118">
        <w:rPr>
          <w:rFonts w:asciiTheme="majorHAnsi" w:hAnsiTheme="majorHAnsi" w:cstheme="majorHAnsi"/>
          <w:noProof/>
        </w:rPr>
        <w:t xml:space="preserve">s </w:t>
      </w:r>
      <w:r w:rsidR="00016118" w:rsidRPr="00E414AC">
        <w:rPr>
          <w:rFonts w:asciiTheme="majorHAnsi" w:hAnsiTheme="majorHAnsi" w:cstheme="majorHAnsi"/>
          <w:noProof/>
        </w:rPr>
        <w:t>of total abundance (N) and species richness (S). Communities range from few species and individuals (lower left corner) to speciose communities with many individuals (upper right). However, datasets are not evenly distributed across this state space due to differences in their sampling intensity, design, and underlying biology (e.g. productivity, regional richness, taxonomic group, or other factors that influence the capacity of a community to support large numbers of species and individuals).</w:t>
      </w:r>
      <w:r w:rsidR="00016118">
        <w:rPr>
          <w:rFonts w:asciiTheme="majorHAnsi" w:hAnsiTheme="majorHAnsi" w:cstheme="majorHAnsi"/>
          <w:noProof/>
        </w:rPr>
        <w:t xml:space="preserve"> In particular, note that the FIA dataset comprises very small communities, and communities from the Gentry dataset are extreme in both their high species richness and low average abundance. </w:t>
      </w:r>
    </w:p>
    <w:p w14:paraId="384346A5" w14:textId="7F72B49E" w:rsidR="00AF2520" w:rsidRPr="002E2A57" w:rsidRDefault="00284BDA" w:rsidP="006361DB">
      <w:pPr>
        <w:spacing w:line="480" w:lineRule="auto"/>
        <w:rPr>
          <w:rFonts w:asciiTheme="majorHAnsi" w:hAnsiTheme="majorHAnsi" w:cstheme="majorHAnsi"/>
        </w:rPr>
      </w:pPr>
      <w:r>
        <w:rPr>
          <w:rFonts w:asciiTheme="majorHAnsi" w:hAnsiTheme="majorHAnsi" w:cstheme="majorHAnsi"/>
          <w:noProof/>
        </w:rPr>
        <w:t xml:space="preserve">Figure 2. </w:t>
      </w:r>
      <w:r w:rsidR="00AF2520">
        <w:rPr>
          <w:rFonts w:asciiTheme="majorHAnsi" w:hAnsiTheme="majorHAnsi" w:cstheme="majorHAnsi"/>
          <w:noProof/>
        </w:rPr>
        <w:t>Large feasible sets may allow better detection of deviations from the statistical baseline by generating more specific, narrowly-defined baselines. We illustrate this phenomenon using 3 hypothetical communities: a small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4, </w:t>
      </w:r>
      <w:r w:rsidR="00AF2520" w:rsidRPr="003052E4">
        <w:rPr>
          <w:rFonts w:asciiTheme="majorHAnsi" w:hAnsiTheme="majorHAnsi" w:cstheme="majorHAnsi"/>
          <w:i/>
          <w:iCs/>
          <w:noProof/>
        </w:rPr>
        <w:t xml:space="preserve">N </w:t>
      </w:r>
      <w:r w:rsidR="00AF2520">
        <w:rPr>
          <w:rFonts w:asciiTheme="majorHAnsi" w:hAnsiTheme="majorHAnsi" w:cstheme="majorHAnsi"/>
          <w:noProof/>
        </w:rPr>
        <w:t>= 34; top row), an intermediate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 </w:t>
      </w:r>
      <w:r w:rsidR="000F4541">
        <w:rPr>
          <w:rFonts w:asciiTheme="majorHAnsi" w:hAnsiTheme="majorHAnsi" w:cstheme="majorHAnsi"/>
          <w:noProof/>
        </w:rPr>
        <w:t>13</w:t>
      </w:r>
      <w:r w:rsidR="00AF2520">
        <w:rPr>
          <w:rFonts w:asciiTheme="majorHAnsi" w:hAnsiTheme="majorHAnsi" w:cstheme="majorHAnsi"/>
          <w:noProof/>
        </w:rPr>
        <w:t xml:space="preserve">, </w:t>
      </w:r>
      <w:r w:rsidR="00AF2520" w:rsidRPr="003052E4">
        <w:rPr>
          <w:rFonts w:asciiTheme="majorHAnsi" w:hAnsiTheme="majorHAnsi" w:cstheme="majorHAnsi"/>
          <w:i/>
          <w:iCs/>
          <w:noProof/>
        </w:rPr>
        <w:t>N</w:t>
      </w:r>
      <w:r w:rsidR="00AF2520">
        <w:rPr>
          <w:rFonts w:asciiTheme="majorHAnsi" w:hAnsiTheme="majorHAnsi" w:cstheme="majorHAnsi"/>
          <w:noProof/>
        </w:rPr>
        <w:t xml:space="preserve"> = </w:t>
      </w:r>
      <w:r w:rsidR="00F26E39">
        <w:rPr>
          <w:rFonts w:asciiTheme="majorHAnsi" w:hAnsiTheme="majorHAnsi" w:cstheme="majorHAnsi"/>
          <w:noProof/>
        </w:rPr>
        <w:t>315</w:t>
      </w:r>
      <w:r w:rsidR="00AF2520">
        <w:rPr>
          <w:rFonts w:asciiTheme="majorHAnsi" w:hAnsiTheme="majorHAnsi" w:cstheme="majorHAnsi"/>
          <w:noProof/>
        </w:rPr>
        <w:t>; middle row), and a large community (</w:t>
      </w:r>
      <w:r w:rsidR="00AF2520" w:rsidRPr="003052E4">
        <w:rPr>
          <w:rFonts w:asciiTheme="majorHAnsi" w:hAnsiTheme="majorHAnsi" w:cstheme="majorHAnsi"/>
          <w:i/>
          <w:iCs/>
          <w:noProof/>
        </w:rPr>
        <w:t>S</w:t>
      </w:r>
      <w:r w:rsidR="00AF2520">
        <w:rPr>
          <w:rFonts w:asciiTheme="majorHAnsi" w:hAnsiTheme="majorHAnsi" w:cstheme="majorHAnsi"/>
          <w:noProof/>
        </w:rPr>
        <w:t xml:space="preserve">= 44, </w:t>
      </w:r>
      <w:r w:rsidR="00AF2520" w:rsidRPr="003052E4">
        <w:rPr>
          <w:rFonts w:asciiTheme="majorHAnsi" w:hAnsiTheme="majorHAnsi" w:cstheme="majorHAnsi"/>
          <w:i/>
          <w:iCs/>
          <w:noProof/>
        </w:rPr>
        <w:t xml:space="preserve">N </w:t>
      </w:r>
      <w:r w:rsidR="00AF2520">
        <w:rPr>
          <w:rFonts w:asciiTheme="majorHAnsi" w:hAnsiTheme="majorHAnsi" w:cstheme="majorHAnsi"/>
          <w:noProof/>
        </w:rPr>
        <w:t xml:space="preserve">= 13360; bottom row). The large communiity has approximately 6.59e+70 possible SADs in its feasible set, while the intermediate community has </w:t>
      </w:r>
      <w:r w:rsidR="00EA779C">
        <w:rPr>
          <w:rFonts w:asciiTheme="majorHAnsi" w:hAnsiTheme="majorHAnsi" w:cstheme="majorHAnsi"/>
          <w:noProof/>
        </w:rPr>
        <w:t>1.001e+12</w:t>
      </w:r>
      <w:r w:rsidR="00AF2520">
        <w:rPr>
          <w:rFonts w:asciiTheme="majorHAnsi" w:hAnsiTheme="majorHAnsi" w:cstheme="majorHAnsi"/>
          <w:noProof/>
        </w:rPr>
        <w:t xml:space="preserve"> and the small community has only 297. </w:t>
      </w:r>
      <w:r w:rsidR="00AF2520" w:rsidRPr="002E2A57">
        <w:rPr>
          <w:rFonts w:asciiTheme="majorHAnsi" w:hAnsiTheme="majorHAnsi" w:cstheme="majorHAnsi"/>
          <w:noProof/>
        </w:rPr>
        <w:t xml:space="preserve">For every SAD </w:t>
      </w:r>
      <w:r w:rsidR="00AF2520">
        <w:rPr>
          <w:rFonts w:asciiTheme="majorHAnsi" w:hAnsiTheme="majorHAnsi" w:cstheme="majorHAnsi"/>
          <w:noProof/>
        </w:rPr>
        <w:t>sampled</w:t>
      </w:r>
      <w:r w:rsidR="00AF2520" w:rsidRPr="002E2A57">
        <w:rPr>
          <w:rFonts w:asciiTheme="majorHAnsi" w:hAnsiTheme="majorHAnsi" w:cstheme="majorHAnsi"/>
          <w:noProof/>
        </w:rPr>
        <w:t xml:space="preserve"> from the feasible set (left column), we calculate the skewness (color scale)</w:t>
      </w:r>
      <w:r w:rsidR="00BC0A9E">
        <w:rPr>
          <w:rFonts w:asciiTheme="majorHAnsi" w:hAnsiTheme="majorHAnsi" w:cstheme="majorHAnsi"/>
          <w:noProof/>
        </w:rPr>
        <w:t xml:space="preserve"> or other summary metrics (not shown). </w:t>
      </w:r>
      <w:r w:rsidR="00AF2520" w:rsidRPr="002E2A57">
        <w:rPr>
          <w:rFonts w:asciiTheme="majorHAnsi" w:hAnsiTheme="majorHAnsi" w:cstheme="majorHAnsi"/>
          <w:noProof/>
        </w:rPr>
        <w:t>The</w:t>
      </w:r>
      <w:r w:rsidR="00AF2520">
        <w:rPr>
          <w:rFonts w:asciiTheme="majorHAnsi" w:hAnsiTheme="majorHAnsi" w:cstheme="majorHAnsi"/>
          <w:noProof/>
        </w:rPr>
        <w:t xml:space="preserve"> distributions of these value</w:t>
      </w:r>
      <w:r w:rsidR="00ED398A">
        <w:rPr>
          <w:rFonts w:asciiTheme="majorHAnsi" w:hAnsiTheme="majorHAnsi" w:cstheme="majorHAnsi"/>
          <w:noProof/>
        </w:rPr>
        <w:t>s</w:t>
      </w:r>
      <w:r w:rsidR="00AF2520">
        <w:rPr>
          <w:rFonts w:asciiTheme="majorHAnsi" w:hAnsiTheme="majorHAnsi" w:cstheme="majorHAnsi"/>
          <w:noProof/>
        </w:rPr>
        <w:t xml:space="preserve"> </w:t>
      </w:r>
      <w:r w:rsidR="000D2794">
        <w:rPr>
          <w:rFonts w:asciiTheme="majorHAnsi" w:hAnsiTheme="majorHAnsi" w:cstheme="majorHAnsi"/>
          <w:noProof/>
        </w:rPr>
        <w:t xml:space="preserve">(right column) </w:t>
      </w:r>
      <w:r w:rsidR="00AF2520">
        <w:rPr>
          <w:rFonts w:asciiTheme="majorHAnsi" w:hAnsiTheme="majorHAnsi" w:cstheme="majorHAnsi"/>
          <w:noProof/>
        </w:rPr>
        <w:t>constitute the statistical baseline. We define a “breadth index” as th</w:t>
      </w:r>
      <w:r w:rsidR="00AF2520" w:rsidRPr="002E2A57">
        <w:rPr>
          <w:rFonts w:asciiTheme="majorHAnsi" w:hAnsiTheme="majorHAnsi" w:cstheme="majorHAnsi"/>
          <w:noProof/>
        </w:rPr>
        <w:t xml:space="preserve">e ratio of the range encompassed in the </w:t>
      </w:r>
      <w:r w:rsidR="00BC0A9E">
        <w:rPr>
          <w:rFonts w:asciiTheme="majorHAnsi" w:hAnsiTheme="majorHAnsi" w:cstheme="majorHAnsi"/>
          <w:noProof/>
        </w:rPr>
        <w:t>two</w:t>
      </w:r>
      <w:r w:rsidR="00AF2520">
        <w:rPr>
          <w:rFonts w:asciiTheme="majorHAnsi" w:hAnsiTheme="majorHAnsi" w:cstheme="majorHAnsi"/>
          <w:noProof/>
        </w:rPr>
        <w:t xml:space="preserve">-tailed </w:t>
      </w:r>
      <w:r w:rsidR="00AF2520" w:rsidRPr="002E2A57">
        <w:rPr>
          <w:rFonts w:asciiTheme="majorHAnsi" w:hAnsiTheme="majorHAnsi" w:cstheme="majorHAnsi"/>
          <w:noProof/>
        </w:rPr>
        <w:t xml:space="preserve">95% </w:t>
      </w:r>
      <w:r w:rsidR="00AF2520">
        <w:rPr>
          <w:rFonts w:asciiTheme="majorHAnsi" w:hAnsiTheme="majorHAnsi" w:cstheme="majorHAnsi"/>
          <w:noProof/>
        </w:rPr>
        <w:t xml:space="preserve">density </w:t>
      </w:r>
      <w:r w:rsidR="00AF2520"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00AF2520" w:rsidRPr="002E2A57">
        <w:rPr>
          <w:rFonts w:asciiTheme="majorHAnsi" w:hAnsiTheme="majorHAnsi" w:cstheme="majorHAnsi"/>
          <w:noProof/>
        </w:rPr>
        <w:t>between red lines, right), compared to the full range of values for the statistic</w:t>
      </w:r>
      <w:r w:rsidR="00AF2520">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sidR="00AF2520">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sidR="00AF2520">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2ECEA6F8" w14:textId="5512730D" w:rsidR="001270C2" w:rsidRDefault="00F5367E" w:rsidP="006361DB">
      <w:pPr>
        <w:spacing w:line="480" w:lineRule="auto"/>
        <w:rPr>
          <w:rFonts w:asciiTheme="majorHAnsi" w:hAnsiTheme="majorHAnsi" w:cstheme="majorHAnsi"/>
        </w:rPr>
      </w:pPr>
      <w:r>
        <w:rPr>
          <w:rFonts w:asciiTheme="majorHAnsi" w:hAnsiTheme="majorHAnsi" w:cstheme="majorHAnsi"/>
        </w:rPr>
        <w:lastRenderedPageBreak/>
        <w:t xml:space="preserve">Figure </w:t>
      </w:r>
      <w:r w:rsidR="00BE1488">
        <w:rPr>
          <w:rFonts w:asciiTheme="majorHAnsi" w:hAnsiTheme="majorHAnsi" w:cstheme="majorHAnsi"/>
        </w:rPr>
        <w:t>3</w:t>
      </w:r>
      <w:r>
        <w:rPr>
          <w:rFonts w:asciiTheme="majorHAnsi" w:hAnsiTheme="majorHAnsi" w:cstheme="majorHAnsi"/>
        </w:rPr>
        <w:t xml:space="preserve">. Many ecological communities </w:t>
      </w:r>
      <w:r w:rsidR="00CA6E7B">
        <w:rPr>
          <w:rFonts w:asciiTheme="majorHAnsi" w:hAnsiTheme="majorHAnsi" w:cstheme="majorHAnsi"/>
        </w:rPr>
        <w:t>are highly unusual compared to their</w:t>
      </w:r>
      <w:r>
        <w:rPr>
          <w:rFonts w:asciiTheme="majorHAnsi" w:hAnsiTheme="majorHAnsi" w:cstheme="majorHAnsi"/>
        </w:rPr>
        <w:t xml:space="preserve">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w:t>
      </w:r>
      <w:r w:rsidR="00BE1488">
        <w:rPr>
          <w:rFonts w:asciiTheme="majorHAnsi" w:hAnsiTheme="majorHAnsi" w:cstheme="majorHAnsi"/>
        </w:rPr>
        <w:t>s</w:t>
      </w:r>
      <w:r w:rsidRPr="002E2A57">
        <w:rPr>
          <w:rFonts w:asciiTheme="majorHAnsi" w:hAnsiTheme="majorHAnsi" w:cstheme="majorHAnsi"/>
        </w:rPr>
        <w:t xml:space="preserve"> mark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w:t>
      </w:r>
      <w:r w:rsidR="00BE1488">
        <w:rPr>
          <w:rFonts w:asciiTheme="majorHAnsi" w:hAnsiTheme="majorHAnsi" w:cstheme="majorHAnsi"/>
        </w:rPr>
        <w:t>the dissimilarity to the central tendency, and the 2.5</w:t>
      </w:r>
      <w:r w:rsidR="00BE1488" w:rsidRPr="00E414AC">
        <w:rPr>
          <w:rFonts w:asciiTheme="majorHAnsi" w:hAnsiTheme="majorHAnsi" w:cstheme="majorHAnsi"/>
          <w:vertAlign w:val="superscript"/>
        </w:rPr>
        <w:t>th</w:t>
      </w:r>
      <w:r w:rsidR="00BE1488">
        <w:rPr>
          <w:rFonts w:asciiTheme="majorHAnsi" w:hAnsiTheme="majorHAnsi" w:cstheme="majorHAnsi"/>
        </w:rPr>
        <w:t xml:space="preserve"> and 97.5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percentiles for all other metrics</w:t>
      </w:r>
      <w:r w:rsidRPr="002E2A57">
        <w:rPr>
          <w:rFonts w:asciiTheme="majorHAnsi" w:hAnsiTheme="majorHAnsi" w:cstheme="majorHAnsi"/>
        </w:rPr>
        <w:t xml:space="preserve">. </w:t>
      </w:r>
      <w:r w:rsidR="00827246">
        <w:rPr>
          <w:rFonts w:asciiTheme="majorHAnsi" w:hAnsiTheme="majorHAnsi" w:cstheme="majorHAnsi"/>
        </w:rPr>
        <w:t xml:space="preserve">Species abundance distributions that are sampled at random from the feasible set will produce percentile ranks that are </w:t>
      </w:r>
      <w:r w:rsidR="00D25AAF">
        <w:rPr>
          <w:rFonts w:asciiTheme="majorHAnsi" w:hAnsiTheme="majorHAnsi" w:cstheme="majorHAnsi"/>
        </w:rPr>
        <w:t xml:space="preserve">roughly </w:t>
      </w:r>
      <w:r w:rsidR="00827246">
        <w:rPr>
          <w:rFonts w:asciiTheme="majorHAnsi" w:hAnsiTheme="majorHAnsi" w:cstheme="majorHAnsi"/>
        </w:rPr>
        <w:t xml:space="preserve">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w:t>
      </w:r>
      <w:r w:rsidR="00BE1488">
        <w:rPr>
          <w:rFonts w:asciiTheme="majorHAnsi" w:hAnsiTheme="majorHAnsi" w:cstheme="majorHAnsi"/>
        </w:rPr>
        <w:t xml:space="preserve"> above the 95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 or 2.5% of values above </w:t>
      </w:r>
      <w:r w:rsidR="004D62E9">
        <w:rPr>
          <w:rFonts w:asciiTheme="majorHAnsi" w:hAnsiTheme="majorHAnsi" w:cstheme="majorHAnsi"/>
        </w:rPr>
        <w:t>and</w:t>
      </w:r>
      <w:r w:rsidR="00BE1488">
        <w:rPr>
          <w:rFonts w:asciiTheme="majorHAnsi" w:hAnsiTheme="majorHAnsi" w:cstheme="majorHAnsi"/>
        </w:rPr>
        <w:t xml:space="preserve"> below the 2.5</w:t>
      </w:r>
      <w:r w:rsidR="00BE1488" w:rsidRPr="00E414AC">
        <w:rPr>
          <w:rFonts w:asciiTheme="majorHAnsi" w:hAnsiTheme="majorHAnsi" w:cstheme="majorHAnsi"/>
          <w:vertAlign w:val="superscript"/>
        </w:rPr>
        <w:t>th</w:t>
      </w:r>
      <w:r w:rsidR="00BE1488">
        <w:rPr>
          <w:rFonts w:asciiTheme="majorHAnsi" w:hAnsiTheme="majorHAnsi" w:cstheme="majorHAnsi"/>
        </w:rPr>
        <w:t xml:space="preserve"> and 97</w:t>
      </w:r>
      <w:r w:rsidR="004D62E9">
        <w:rPr>
          <w:rFonts w:asciiTheme="majorHAnsi" w:hAnsiTheme="majorHAnsi" w:cstheme="majorHAnsi"/>
        </w:rPr>
        <w:t>.</w:t>
      </w:r>
      <w:r w:rsidR="00BE1488">
        <w:rPr>
          <w:rFonts w:asciiTheme="majorHAnsi" w:hAnsiTheme="majorHAnsi" w:cstheme="majorHAnsi"/>
        </w:rPr>
        <w:t>5</w:t>
      </w:r>
      <w:r w:rsidR="00BE1488" w:rsidRPr="00E414AC">
        <w:rPr>
          <w:rFonts w:asciiTheme="majorHAnsi" w:hAnsiTheme="majorHAnsi" w:cstheme="majorHAnsi"/>
          <w:vertAlign w:val="superscript"/>
        </w:rPr>
        <w:t>th</w:t>
      </w:r>
      <w:r w:rsidR="00BE1488">
        <w:rPr>
          <w:rFonts w:asciiTheme="majorHAnsi" w:hAnsiTheme="majorHAnsi" w:cstheme="majorHAnsi"/>
        </w:rPr>
        <w:t xml:space="preserve"> percentiles</w:t>
      </w:r>
      <w:r w:rsidR="00827246">
        <w:rPr>
          <w:rFonts w:asciiTheme="majorHAnsi" w:hAnsiTheme="majorHAnsi" w:cstheme="majorHAnsi"/>
        </w:rPr>
        <w:t>,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r w:rsidR="00BE1488">
        <w:rPr>
          <w:rFonts w:asciiTheme="majorHAnsi" w:hAnsiTheme="majorHAnsi" w:cstheme="majorHAnsi"/>
        </w:rPr>
        <w:t xml:space="preserve"> </w:t>
      </w:r>
      <w:r w:rsidR="004D62E9">
        <w:rPr>
          <w:rFonts w:asciiTheme="majorHAnsi" w:hAnsiTheme="majorHAnsi" w:cstheme="majorHAnsi"/>
        </w:rPr>
        <w:t>T</w:t>
      </w:r>
      <w:r w:rsidR="00BE1488">
        <w:rPr>
          <w:rFonts w:asciiTheme="majorHAnsi" w:hAnsiTheme="majorHAnsi" w:cstheme="majorHAnsi"/>
        </w:rPr>
        <w:t>he percentile values shown are the mean of the percentile scores defined as the proportion of comparison values &lt;=, and &lt;, the focal value</w:t>
      </w:r>
      <w:r w:rsidR="00090259">
        <w:rPr>
          <w:rFonts w:asciiTheme="majorHAnsi" w:hAnsiTheme="majorHAnsi" w:cstheme="majorHAnsi"/>
        </w:rPr>
        <w:t xml:space="preserve">. </w:t>
      </w:r>
      <w:r w:rsidR="007929CB">
        <w:rPr>
          <w:rFonts w:asciiTheme="majorHAnsi" w:hAnsiTheme="majorHAnsi" w:cstheme="majorHAnsi"/>
        </w:rPr>
        <w:t>In</w:t>
      </w:r>
      <w:r w:rsidR="00090259">
        <w:rPr>
          <w:rFonts w:asciiTheme="majorHAnsi" w:hAnsiTheme="majorHAnsi" w:cstheme="majorHAnsi"/>
        </w:rPr>
        <w:t xml:space="preserve"> calculating the proportion of sites with extreme values, the &lt;= designation gives an appropriately conservative estimate of the proportion of high values, but overestimates the proportion of very low values, and the reverse </w:t>
      </w:r>
      <w:r w:rsidR="00DA4FC0">
        <w:rPr>
          <w:rFonts w:asciiTheme="majorHAnsi" w:hAnsiTheme="majorHAnsi" w:cstheme="majorHAnsi"/>
        </w:rPr>
        <w:t>occurs</w:t>
      </w:r>
      <w:r w:rsidR="00090259">
        <w:rPr>
          <w:rFonts w:asciiTheme="majorHAnsi" w:hAnsiTheme="majorHAnsi" w:cstheme="majorHAnsi"/>
        </w:rPr>
        <w:t xml:space="preserve"> for the &lt; designation. </w:t>
      </w:r>
    </w:p>
    <w:p w14:paraId="6369ACE9" w14:textId="62A371FC" w:rsidR="001D4D17" w:rsidRDefault="001270C2" w:rsidP="006361DB">
      <w:pPr>
        <w:spacing w:line="480" w:lineRule="auto"/>
        <w:rPr>
          <w:rFonts w:asciiTheme="majorHAnsi" w:hAnsiTheme="majorHAnsi" w:cstheme="majorHAnsi"/>
        </w:rPr>
      </w:pPr>
      <w:r>
        <w:rPr>
          <w:rFonts w:asciiTheme="majorHAnsi" w:hAnsiTheme="majorHAnsi" w:cstheme="majorHAnsi"/>
        </w:rPr>
        <w:t xml:space="preserve">Figure 4. </w:t>
      </w:r>
      <w:r w:rsidR="00815D97">
        <w:rPr>
          <w:rFonts w:asciiTheme="majorHAnsi" w:hAnsiTheme="majorHAnsi" w:cstheme="majorHAnsi"/>
        </w:rPr>
        <w:t xml:space="preserve">The variability of the feasible set, defined as either the mean dissimilarity of elements of the feasible set to the central tendency of the feasible set, or via a breadth index (see Figure 1), decreases as the number of possible SADs in the feasible set becomes very large. </w:t>
      </w:r>
      <w:r w:rsidR="00846A85">
        <w:rPr>
          <w:rFonts w:asciiTheme="majorHAnsi" w:hAnsiTheme="majorHAnsi" w:cstheme="majorHAnsi"/>
        </w:rPr>
        <w:t xml:space="preserve">Highly variable feasible sets constitute broad, </w:t>
      </w:r>
      <w:proofErr w:type="gramStart"/>
      <w:r w:rsidR="00846A85">
        <w:rPr>
          <w:rFonts w:asciiTheme="majorHAnsi" w:hAnsiTheme="majorHAnsi" w:cstheme="majorHAnsi"/>
        </w:rPr>
        <w:t>poorly-defined</w:t>
      </w:r>
      <w:proofErr w:type="gramEnd"/>
      <w:r w:rsidR="00846A85">
        <w:rPr>
          <w:rFonts w:asciiTheme="majorHAnsi" w:hAnsiTheme="majorHAnsi" w:cstheme="majorHAnsi"/>
        </w:rPr>
        <w:t xml:space="preserve"> statistical baselines that may impede our ability to confidently detect deviations between observations and what is expected given the baseline. Small feasible sets, which occur for small combinations of S and N, are often highly variable. The majority of these small, highly variable feasible sets occur for</w:t>
      </w:r>
      <w:r w:rsidR="00A63BAF">
        <w:rPr>
          <w:rFonts w:asciiTheme="majorHAnsi" w:hAnsiTheme="majorHAnsi" w:cstheme="majorHAnsi"/>
        </w:rPr>
        <w:t xml:space="preserve"> communities in</w:t>
      </w:r>
      <w:r w:rsidR="00846A85">
        <w:rPr>
          <w:rFonts w:asciiTheme="majorHAnsi" w:hAnsiTheme="majorHAnsi" w:cstheme="majorHAnsi"/>
        </w:rPr>
        <w:t xml:space="preserve"> the FIA and Mammal Community databases. Although the Gentry dataset also contains communities with small feasible sets, these communities also have a very low ratio of N to S, meaning their entire feasible sets may be constrained to be more self-similar than small feasible sets in general (see Dissimilarity to central </w:t>
      </w:r>
      <w:proofErr w:type="spellStart"/>
      <w:r w:rsidR="00846A85">
        <w:rPr>
          <w:rFonts w:asciiTheme="majorHAnsi" w:hAnsiTheme="majorHAnsi" w:cstheme="majorHAnsi"/>
        </w:rPr>
        <w:t>te</w:t>
      </w:r>
      <w:r w:rsidR="00D05D4C">
        <w:rPr>
          <w:rFonts w:asciiTheme="majorHAnsi" w:hAnsiTheme="majorHAnsi" w:cstheme="majorHAnsi"/>
        </w:rPr>
        <w:t>∂å</w:t>
      </w:r>
      <w:r w:rsidR="00846A85">
        <w:rPr>
          <w:rFonts w:asciiTheme="majorHAnsi" w:hAnsiTheme="majorHAnsi" w:cstheme="majorHAnsi"/>
        </w:rPr>
        <w:t>ndency</w:t>
      </w:r>
      <w:proofErr w:type="spellEnd"/>
      <w:r w:rsidR="00846A85">
        <w:rPr>
          <w:rFonts w:asciiTheme="majorHAnsi" w:hAnsiTheme="majorHAnsi" w:cstheme="majorHAnsi"/>
        </w:rPr>
        <w:t>).</w:t>
      </w:r>
      <w:r w:rsidR="000D20E8">
        <w:rPr>
          <w:rFonts w:asciiTheme="majorHAnsi" w:hAnsiTheme="majorHAnsi" w:cstheme="majorHAnsi"/>
        </w:rPr>
        <w:t xml:space="preserve"> There is, however, substantial </w:t>
      </w:r>
      <w:r w:rsidR="000D20E8">
        <w:rPr>
          <w:rFonts w:asciiTheme="majorHAnsi" w:hAnsiTheme="majorHAnsi" w:cstheme="majorHAnsi"/>
        </w:rPr>
        <w:lastRenderedPageBreak/>
        <w:t xml:space="preserve">additional variation in the dissimilarity and breadth indices not accounted for by the size of the feasible set or the ratio of N to S.  </w:t>
      </w:r>
      <w:r w:rsidR="00846A85">
        <w:rPr>
          <w:rFonts w:asciiTheme="majorHAnsi" w:hAnsiTheme="majorHAnsi" w:cstheme="majorHAnsi"/>
        </w:rPr>
        <w:t xml:space="preserve"> </w:t>
      </w:r>
    </w:p>
    <w:p w14:paraId="3A47751D" w14:textId="11E6A749" w:rsidR="001D4D17" w:rsidRDefault="001D4D17" w:rsidP="006361DB">
      <w:pPr>
        <w:spacing w:line="480" w:lineRule="auto"/>
        <w:rPr>
          <w:rFonts w:asciiTheme="majorHAnsi" w:hAnsiTheme="majorHAnsi" w:cstheme="majorHAnsi"/>
        </w:rPr>
      </w:pPr>
      <w:r>
        <w:rPr>
          <w:rFonts w:asciiTheme="majorHAnsi" w:hAnsiTheme="majorHAnsi" w:cstheme="majorHAnsi"/>
        </w:rPr>
        <w:t>Figure 5.</w:t>
      </w:r>
      <w:r w:rsidR="00EB12B3">
        <w:rPr>
          <w:rFonts w:asciiTheme="majorHAnsi" w:hAnsiTheme="majorHAnsi" w:cstheme="majorHAnsi"/>
        </w:rPr>
        <w:t xml:space="preserve"> </w:t>
      </w:r>
      <w:r w:rsidR="00446D00">
        <w:rPr>
          <w:rFonts w:asciiTheme="majorHAnsi" w:hAnsiTheme="majorHAnsi" w:cstheme="majorHAnsi"/>
        </w:rPr>
        <w:t xml:space="preserve">Summaries of how resampling to adjust for under-detection of rare species (green) </w:t>
      </w:r>
      <w:r w:rsidR="00E17313">
        <w:rPr>
          <w:rFonts w:asciiTheme="majorHAnsi" w:hAnsiTheme="majorHAnsi" w:cstheme="majorHAnsi"/>
        </w:rPr>
        <w:t>and subsampling (blue) change the proportion of extreme values observed for each metric and dataset. The horizontal black lines mark the approximate proportions of extreme values that would be expected at random: 5% for dissimilarity to the central tendency, and 2.5% for all other metrics. Adjusting for rare species consistently increases the proportion of extreme values relative to the raw SADs, while subsampling often decreases it but</w:t>
      </w:r>
      <w:r w:rsidR="00D55F03">
        <w:rPr>
          <w:rFonts w:asciiTheme="majorHAnsi" w:hAnsiTheme="majorHAnsi" w:cstheme="majorHAnsi"/>
        </w:rPr>
        <w:t xml:space="preserve"> generally</w:t>
      </w:r>
      <w:r w:rsidR="00E17313">
        <w:rPr>
          <w:rFonts w:asciiTheme="majorHAnsi" w:hAnsiTheme="majorHAnsi" w:cstheme="majorHAnsi"/>
        </w:rPr>
        <w:t xml:space="preserve"> does not eliminate or change the direction of the effect. The exception is for the FIA dataset, which does not show strong deviations for either raw or resampled SADs.</w:t>
      </w:r>
      <w:r w:rsidR="00120244">
        <w:rPr>
          <w:rFonts w:asciiTheme="majorHAnsi" w:hAnsiTheme="majorHAnsi" w:cstheme="majorHAnsi"/>
        </w:rPr>
        <w:t xml:space="preserve"> Shown are the effects and directions observed for most </w:t>
      </w:r>
      <w:r w:rsidR="00A14A6B">
        <w:rPr>
          <w:rFonts w:asciiTheme="majorHAnsi" w:hAnsiTheme="majorHAnsi" w:cstheme="majorHAnsi"/>
        </w:rPr>
        <w:t>datasets</w:t>
      </w:r>
      <w:r w:rsidR="00120244">
        <w:rPr>
          <w:rFonts w:asciiTheme="majorHAnsi" w:hAnsiTheme="majorHAnsi" w:cstheme="majorHAnsi"/>
        </w:rPr>
        <w:t>; for complete results of resampling, including the opposite direction effects, see A7.</w:t>
      </w:r>
      <w:r w:rsidR="00E17313">
        <w:rPr>
          <w:rFonts w:asciiTheme="majorHAnsi" w:hAnsiTheme="majorHAnsi" w:cstheme="majorHAnsi"/>
        </w:rPr>
        <w:t xml:space="preserve"> </w:t>
      </w:r>
    </w:p>
    <w:p w14:paraId="6FE06092" w14:textId="59532B4D" w:rsidR="001270C2" w:rsidRDefault="001D4D17" w:rsidP="006361DB">
      <w:pPr>
        <w:spacing w:line="480" w:lineRule="auto"/>
        <w:rPr>
          <w:rFonts w:asciiTheme="majorHAnsi" w:eastAsia="Times New Roman" w:hAnsiTheme="majorHAnsi" w:cstheme="majorHAnsi"/>
          <w:b/>
          <w:bCs/>
        </w:rPr>
      </w:pPr>
      <w:r>
        <w:rPr>
          <w:rFonts w:asciiTheme="majorHAnsi" w:hAnsiTheme="majorHAnsi" w:cstheme="majorHAnsi"/>
        </w:rPr>
        <w:t>Figure 6.</w:t>
      </w:r>
      <w:r w:rsidR="00090259">
        <w:rPr>
          <w:rFonts w:asciiTheme="majorHAnsi" w:hAnsiTheme="majorHAnsi" w:cstheme="majorHAnsi"/>
        </w:rPr>
        <w:t xml:space="preserve"> </w:t>
      </w:r>
      <w:r w:rsidR="00864C97">
        <w:rPr>
          <w:rFonts w:asciiTheme="majorHAnsi" w:hAnsiTheme="majorHAnsi" w:cstheme="majorHAnsi"/>
        </w:rPr>
        <w:t>Very small communities (</w:t>
      </w:r>
      <w:proofErr w:type="gramStart"/>
      <w:r w:rsidR="00864C97">
        <w:rPr>
          <w:rFonts w:asciiTheme="majorHAnsi" w:hAnsiTheme="majorHAnsi" w:cstheme="majorHAnsi"/>
        </w:rPr>
        <w:t>e.g.</w:t>
      </w:r>
      <w:proofErr w:type="gramEnd"/>
      <w:r w:rsidR="00864C97">
        <w:rPr>
          <w:rFonts w:asciiTheme="majorHAnsi" w:hAnsiTheme="majorHAnsi" w:cstheme="majorHAnsi"/>
        </w:rPr>
        <w:t xml:space="preserve"> those with fewer than 2000 possible SADs in the feasible set</w:t>
      </w:r>
      <w:r w:rsidR="000B7CBF">
        <w:rPr>
          <w:rFonts w:asciiTheme="majorHAnsi" w:hAnsiTheme="majorHAnsi" w:cstheme="majorHAnsi"/>
        </w:rPr>
        <w:t>; upper rows</w:t>
      </w:r>
      <w:r w:rsidR="00864C97">
        <w:rPr>
          <w:rFonts w:asciiTheme="majorHAnsi" w:hAnsiTheme="majorHAnsi" w:cstheme="majorHAnsi"/>
        </w:rPr>
        <w:t>) exhibit more variable, broadly-defined statistical baselines (</w:t>
      </w:r>
      <w:r w:rsidR="000B7CBF">
        <w:rPr>
          <w:rFonts w:asciiTheme="majorHAnsi" w:hAnsiTheme="majorHAnsi" w:cstheme="majorHAnsi"/>
        </w:rPr>
        <w:t>top</w:t>
      </w:r>
      <w:r w:rsidR="00864C97">
        <w:rPr>
          <w:rFonts w:asciiTheme="majorHAnsi" w:hAnsiTheme="majorHAnsi" w:cstheme="majorHAnsi"/>
        </w:rPr>
        <w:t>) and less consistently extreme observed values relative to their feasible sets (</w:t>
      </w:r>
      <w:r w:rsidR="000B7CBF">
        <w:rPr>
          <w:rFonts w:asciiTheme="majorHAnsi" w:hAnsiTheme="majorHAnsi" w:cstheme="majorHAnsi"/>
        </w:rPr>
        <w:t>bottom</w:t>
      </w:r>
      <w:r w:rsidR="00864C97">
        <w:rPr>
          <w:rFonts w:asciiTheme="majorHAnsi" w:hAnsiTheme="majorHAnsi" w:cstheme="majorHAnsi"/>
        </w:rPr>
        <w:t>). 2000 possible SADs is used as a cutoff because it allows for a comparison using a substantial number of communities from the FIA and two other datasets. Of these datasets, the FIA is the most dominated by very small communities (</w:t>
      </w:r>
      <w:r w:rsidR="00BA19BC">
        <w:rPr>
          <w:rFonts w:asciiTheme="majorHAnsi" w:hAnsiTheme="majorHAnsi" w:cstheme="majorHAnsi"/>
        </w:rPr>
        <w:t>68</w:t>
      </w:r>
      <w:r w:rsidR="00864C97">
        <w:rPr>
          <w:rFonts w:asciiTheme="majorHAnsi" w:hAnsiTheme="majorHAnsi" w:cstheme="majorHAnsi"/>
        </w:rPr>
        <w:t xml:space="preserve">% of FIA sites have fewer than 2000 possible SADs, </w:t>
      </w:r>
      <w:r w:rsidR="00FF5C9C">
        <w:rPr>
          <w:rFonts w:asciiTheme="majorHAnsi" w:hAnsiTheme="majorHAnsi" w:cstheme="majorHAnsi"/>
        </w:rPr>
        <w:t xml:space="preserve">compared to </w:t>
      </w:r>
      <w:r w:rsidR="00864C97">
        <w:rPr>
          <w:rFonts w:asciiTheme="majorHAnsi" w:hAnsiTheme="majorHAnsi" w:cstheme="majorHAnsi"/>
        </w:rPr>
        <w:t>3</w:t>
      </w:r>
      <w:r w:rsidR="00BA19BC">
        <w:rPr>
          <w:rFonts w:asciiTheme="majorHAnsi" w:hAnsiTheme="majorHAnsi" w:cstheme="majorHAnsi"/>
        </w:rPr>
        <w:t>4</w:t>
      </w:r>
      <w:r w:rsidR="004D1D0F">
        <w:rPr>
          <w:rFonts w:asciiTheme="majorHAnsi" w:hAnsiTheme="majorHAnsi" w:cstheme="majorHAnsi"/>
        </w:rPr>
        <w:t>%</w:t>
      </w:r>
      <w:r w:rsidR="00864C97">
        <w:rPr>
          <w:rFonts w:asciiTheme="majorHAnsi" w:hAnsiTheme="majorHAnsi" w:cstheme="majorHAnsi"/>
        </w:rPr>
        <w:t xml:space="preserve"> </w:t>
      </w:r>
      <w:r w:rsidR="00FF5C9C">
        <w:rPr>
          <w:rFonts w:asciiTheme="majorHAnsi" w:hAnsiTheme="majorHAnsi" w:cstheme="majorHAnsi"/>
        </w:rPr>
        <w:t>for the</w:t>
      </w:r>
      <w:r w:rsidR="00864C97">
        <w:rPr>
          <w:rFonts w:asciiTheme="majorHAnsi" w:hAnsiTheme="majorHAnsi" w:cstheme="majorHAnsi"/>
        </w:rPr>
        <w:t xml:space="preserve"> Mammal Community and </w:t>
      </w:r>
      <w:r w:rsidR="00BA19BC">
        <w:rPr>
          <w:rFonts w:asciiTheme="majorHAnsi" w:hAnsiTheme="majorHAnsi" w:cstheme="majorHAnsi"/>
        </w:rPr>
        <w:t>7</w:t>
      </w:r>
      <w:r w:rsidR="00864C97">
        <w:rPr>
          <w:rFonts w:asciiTheme="majorHAnsi" w:hAnsiTheme="majorHAnsi" w:cstheme="majorHAnsi"/>
        </w:rPr>
        <w:t xml:space="preserve">% </w:t>
      </w:r>
      <w:r w:rsidR="00FF5C9C">
        <w:rPr>
          <w:rFonts w:asciiTheme="majorHAnsi" w:hAnsiTheme="majorHAnsi" w:cstheme="majorHAnsi"/>
        </w:rPr>
        <w:t>for the</w:t>
      </w:r>
      <w:r w:rsidR="00864C97">
        <w:rPr>
          <w:rFonts w:asciiTheme="majorHAnsi" w:hAnsiTheme="majorHAnsi" w:cstheme="majorHAnsi"/>
        </w:rPr>
        <w:t xml:space="preserve"> Miscellaneous Abundance </w:t>
      </w:r>
      <w:r w:rsidR="00FF5C9C">
        <w:rPr>
          <w:rFonts w:asciiTheme="majorHAnsi" w:hAnsiTheme="majorHAnsi" w:cstheme="majorHAnsi"/>
        </w:rPr>
        <w:t>databases</w:t>
      </w:r>
      <w:r w:rsidR="00864C97">
        <w:rPr>
          <w:rFonts w:asciiTheme="majorHAnsi" w:hAnsiTheme="majorHAnsi" w:cstheme="majorHAnsi"/>
        </w:rPr>
        <w:t xml:space="preserve">). </w:t>
      </w:r>
      <w:r w:rsidR="0078648C">
        <w:rPr>
          <w:rFonts w:asciiTheme="majorHAnsi" w:hAnsiTheme="majorHAnsi" w:cstheme="majorHAnsi"/>
        </w:rPr>
        <w:t xml:space="preserve">Results shown are for </w:t>
      </w:r>
      <w:r w:rsidR="00330A0E">
        <w:rPr>
          <w:rFonts w:asciiTheme="majorHAnsi" w:hAnsiTheme="majorHAnsi" w:cstheme="majorHAnsi"/>
        </w:rPr>
        <w:t>skewness</w:t>
      </w:r>
      <w:r w:rsidR="0078648C">
        <w:rPr>
          <w:rFonts w:asciiTheme="majorHAnsi" w:hAnsiTheme="majorHAnsi" w:cstheme="majorHAnsi"/>
        </w:rPr>
        <w:t>; for complete results see A</w:t>
      </w:r>
      <w:r w:rsidR="00CA36B9">
        <w:rPr>
          <w:rFonts w:asciiTheme="majorHAnsi" w:hAnsiTheme="majorHAnsi" w:cstheme="majorHAnsi"/>
        </w:rPr>
        <w:t>ppendix A10.</w:t>
      </w:r>
    </w:p>
    <w:p w14:paraId="5D5AF4A9" w14:textId="77777777" w:rsidR="00C204AE" w:rsidRPr="00C204AE" w:rsidRDefault="00C204AE" w:rsidP="008C0B31">
      <w:pPr>
        <w:rPr>
          <w:rFonts w:asciiTheme="majorHAnsi" w:hAnsiTheme="majorHAnsi" w:cstheme="majorHAnsi"/>
        </w:rPr>
      </w:pPr>
      <w:bookmarkStart w:id="0" w:name="_Figure_1:_Communities"/>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Start w:id="27" w:name="_Figure_2:_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sectPr w:rsidR="00C204AE" w:rsidRPr="00C204AE" w:rsidSect="00343F80">
      <w:headerReference w:type="default" r:id="rId9"/>
      <w:headerReference w:type="first" r:id="rId10"/>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9CAC3" w14:textId="77777777" w:rsidR="00BA5A5B" w:rsidRDefault="00BA5A5B" w:rsidP="0091663F">
      <w:pPr>
        <w:spacing w:after="0" w:line="240" w:lineRule="auto"/>
      </w:pPr>
      <w:r>
        <w:separator/>
      </w:r>
    </w:p>
  </w:endnote>
  <w:endnote w:type="continuationSeparator" w:id="0">
    <w:p w14:paraId="51086D69" w14:textId="77777777" w:rsidR="00BA5A5B" w:rsidRDefault="00BA5A5B"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81981" w14:textId="77777777" w:rsidR="00BA5A5B" w:rsidRDefault="00BA5A5B" w:rsidP="0091663F">
      <w:pPr>
        <w:spacing w:after="0" w:line="240" w:lineRule="auto"/>
      </w:pPr>
      <w:r>
        <w:separator/>
      </w:r>
    </w:p>
  </w:footnote>
  <w:footnote w:type="continuationSeparator" w:id="0">
    <w:p w14:paraId="7B45E2C7" w14:textId="77777777" w:rsidR="00BA5A5B" w:rsidRDefault="00BA5A5B"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446D00" w:rsidRPr="006361DB" w:rsidRDefault="00446D0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446D00" w:rsidRDefault="00446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446D00" w:rsidRDefault="00446D0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11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7B3"/>
    <w:rsid w:val="00066FB5"/>
    <w:rsid w:val="000673C1"/>
    <w:rsid w:val="000701CA"/>
    <w:rsid w:val="000714AC"/>
    <w:rsid w:val="00071CC7"/>
    <w:rsid w:val="00073524"/>
    <w:rsid w:val="0007367E"/>
    <w:rsid w:val="000736D9"/>
    <w:rsid w:val="000736DD"/>
    <w:rsid w:val="00074753"/>
    <w:rsid w:val="00074D31"/>
    <w:rsid w:val="0007510E"/>
    <w:rsid w:val="00076125"/>
    <w:rsid w:val="00081024"/>
    <w:rsid w:val="000825C6"/>
    <w:rsid w:val="00083972"/>
    <w:rsid w:val="0008414A"/>
    <w:rsid w:val="00084675"/>
    <w:rsid w:val="00084946"/>
    <w:rsid w:val="00090129"/>
    <w:rsid w:val="00090135"/>
    <w:rsid w:val="00090259"/>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64"/>
    <w:rsid w:val="000B71CF"/>
    <w:rsid w:val="000B7509"/>
    <w:rsid w:val="000B7A82"/>
    <w:rsid w:val="000B7CBF"/>
    <w:rsid w:val="000C0BB0"/>
    <w:rsid w:val="000C0BEC"/>
    <w:rsid w:val="000C15AE"/>
    <w:rsid w:val="000C17ED"/>
    <w:rsid w:val="000C1B43"/>
    <w:rsid w:val="000C39DC"/>
    <w:rsid w:val="000C4C08"/>
    <w:rsid w:val="000C4C33"/>
    <w:rsid w:val="000C5472"/>
    <w:rsid w:val="000C5706"/>
    <w:rsid w:val="000C5EC7"/>
    <w:rsid w:val="000C61AE"/>
    <w:rsid w:val="000C678C"/>
    <w:rsid w:val="000C686D"/>
    <w:rsid w:val="000C7C06"/>
    <w:rsid w:val="000C7FE7"/>
    <w:rsid w:val="000D0028"/>
    <w:rsid w:val="000D0714"/>
    <w:rsid w:val="000D1253"/>
    <w:rsid w:val="000D1F34"/>
    <w:rsid w:val="000D20E8"/>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541"/>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F5E"/>
    <w:rsid w:val="00110413"/>
    <w:rsid w:val="00111096"/>
    <w:rsid w:val="001113C0"/>
    <w:rsid w:val="001113F5"/>
    <w:rsid w:val="00112356"/>
    <w:rsid w:val="00115B44"/>
    <w:rsid w:val="001163CC"/>
    <w:rsid w:val="001164F7"/>
    <w:rsid w:val="0011723A"/>
    <w:rsid w:val="001178C2"/>
    <w:rsid w:val="00117DC9"/>
    <w:rsid w:val="00120100"/>
    <w:rsid w:val="00120244"/>
    <w:rsid w:val="001214F3"/>
    <w:rsid w:val="00121D23"/>
    <w:rsid w:val="001226F5"/>
    <w:rsid w:val="001233F1"/>
    <w:rsid w:val="00123580"/>
    <w:rsid w:val="00124090"/>
    <w:rsid w:val="0012488C"/>
    <w:rsid w:val="0012555A"/>
    <w:rsid w:val="00126D98"/>
    <w:rsid w:val="001270C2"/>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D17"/>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65E1"/>
    <w:rsid w:val="0027739C"/>
    <w:rsid w:val="002773AB"/>
    <w:rsid w:val="002777B8"/>
    <w:rsid w:val="002811DB"/>
    <w:rsid w:val="0028134D"/>
    <w:rsid w:val="002818D5"/>
    <w:rsid w:val="00282594"/>
    <w:rsid w:val="00282CB6"/>
    <w:rsid w:val="00282FA3"/>
    <w:rsid w:val="00283C82"/>
    <w:rsid w:val="002844D1"/>
    <w:rsid w:val="00284BDA"/>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E777C"/>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1180"/>
    <w:rsid w:val="003213A3"/>
    <w:rsid w:val="0032143D"/>
    <w:rsid w:val="00321F4E"/>
    <w:rsid w:val="003226E6"/>
    <w:rsid w:val="00322A79"/>
    <w:rsid w:val="00322B6A"/>
    <w:rsid w:val="00325843"/>
    <w:rsid w:val="00325EF2"/>
    <w:rsid w:val="00326F11"/>
    <w:rsid w:val="0033065D"/>
    <w:rsid w:val="00330A0E"/>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2500"/>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6998"/>
    <w:rsid w:val="003976D0"/>
    <w:rsid w:val="00397FD1"/>
    <w:rsid w:val="003A056C"/>
    <w:rsid w:val="003A0680"/>
    <w:rsid w:val="003A0AD9"/>
    <w:rsid w:val="003A18E6"/>
    <w:rsid w:val="003A1ED1"/>
    <w:rsid w:val="003A1F30"/>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6D00"/>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6D6B"/>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0F"/>
    <w:rsid w:val="004D1DD9"/>
    <w:rsid w:val="004D2BD3"/>
    <w:rsid w:val="004D39B7"/>
    <w:rsid w:val="004D40A4"/>
    <w:rsid w:val="004D462E"/>
    <w:rsid w:val="004D4894"/>
    <w:rsid w:val="004D4C39"/>
    <w:rsid w:val="004D4D07"/>
    <w:rsid w:val="004D5E49"/>
    <w:rsid w:val="004D62E9"/>
    <w:rsid w:val="004D6572"/>
    <w:rsid w:val="004D6D84"/>
    <w:rsid w:val="004E0969"/>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330"/>
    <w:rsid w:val="00511EA8"/>
    <w:rsid w:val="00512922"/>
    <w:rsid w:val="00513161"/>
    <w:rsid w:val="00513254"/>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D8D"/>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A772B"/>
    <w:rsid w:val="005B06B9"/>
    <w:rsid w:val="005B0D13"/>
    <w:rsid w:val="005B2C68"/>
    <w:rsid w:val="005B3385"/>
    <w:rsid w:val="005B3721"/>
    <w:rsid w:val="005B38FE"/>
    <w:rsid w:val="005B3A66"/>
    <w:rsid w:val="005B4300"/>
    <w:rsid w:val="005B461D"/>
    <w:rsid w:val="005B5851"/>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5EF"/>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4F67"/>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48C"/>
    <w:rsid w:val="00786967"/>
    <w:rsid w:val="007873FC"/>
    <w:rsid w:val="007877B2"/>
    <w:rsid w:val="007911E5"/>
    <w:rsid w:val="007929CB"/>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4F3C"/>
    <w:rsid w:val="007C5091"/>
    <w:rsid w:val="007C54FD"/>
    <w:rsid w:val="007C57DE"/>
    <w:rsid w:val="007C68A9"/>
    <w:rsid w:val="007C7390"/>
    <w:rsid w:val="007D08D5"/>
    <w:rsid w:val="007D08D6"/>
    <w:rsid w:val="007D14F5"/>
    <w:rsid w:val="007D33E7"/>
    <w:rsid w:val="007D349C"/>
    <w:rsid w:val="007D427B"/>
    <w:rsid w:val="007D52CB"/>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D97"/>
    <w:rsid w:val="00815EF8"/>
    <w:rsid w:val="0081662B"/>
    <w:rsid w:val="00817DB8"/>
    <w:rsid w:val="00820117"/>
    <w:rsid w:val="00822C72"/>
    <w:rsid w:val="008231CD"/>
    <w:rsid w:val="0082390B"/>
    <w:rsid w:val="00823F7E"/>
    <w:rsid w:val="00823FDC"/>
    <w:rsid w:val="00823FE0"/>
    <w:rsid w:val="0082454B"/>
    <w:rsid w:val="008245D4"/>
    <w:rsid w:val="008245DC"/>
    <w:rsid w:val="0082515F"/>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6A85"/>
    <w:rsid w:val="00846BE8"/>
    <w:rsid w:val="00847018"/>
    <w:rsid w:val="008506AB"/>
    <w:rsid w:val="00851C5D"/>
    <w:rsid w:val="00852995"/>
    <w:rsid w:val="00853E73"/>
    <w:rsid w:val="00853F1B"/>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4C97"/>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07F7F"/>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712"/>
    <w:rsid w:val="00956D9B"/>
    <w:rsid w:val="00957275"/>
    <w:rsid w:val="00957AD6"/>
    <w:rsid w:val="00960194"/>
    <w:rsid w:val="009608F2"/>
    <w:rsid w:val="009618E5"/>
    <w:rsid w:val="00961C40"/>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08D"/>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A6B"/>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3BA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1CC4"/>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9BC"/>
    <w:rsid w:val="00BA1FFC"/>
    <w:rsid w:val="00BA2018"/>
    <w:rsid w:val="00BA2BCD"/>
    <w:rsid w:val="00BA48F5"/>
    <w:rsid w:val="00BA4903"/>
    <w:rsid w:val="00BA511B"/>
    <w:rsid w:val="00BA53E0"/>
    <w:rsid w:val="00BA5A5B"/>
    <w:rsid w:val="00BB0580"/>
    <w:rsid w:val="00BB14CC"/>
    <w:rsid w:val="00BB3714"/>
    <w:rsid w:val="00BB4C18"/>
    <w:rsid w:val="00BB5423"/>
    <w:rsid w:val="00BB5526"/>
    <w:rsid w:val="00BB61C7"/>
    <w:rsid w:val="00BB6262"/>
    <w:rsid w:val="00BB697A"/>
    <w:rsid w:val="00BC0013"/>
    <w:rsid w:val="00BC02CC"/>
    <w:rsid w:val="00BC0A9E"/>
    <w:rsid w:val="00BC1307"/>
    <w:rsid w:val="00BC1399"/>
    <w:rsid w:val="00BC2244"/>
    <w:rsid w:val="00BC25AA"/>
    <w:rsid w:val="00BC2B66"/>
    <w:rsid w:val="00BC33A5"/>
    <w:rsid w:val="00BC3982"/>
    <w:rsid w:val="00BC5076"/>
    <w:rsid w:val="00BC5A1C"/>
    <w:rsid w:val="00BC5D54"/>
    <w:rsid w:val="00BC65F2"/>
    <w:rsid w:val="00BC691D"/>
    <w:rsid w:val="00BC69C1"/>
    <w:rsid w:val="00BC7F99"/>
    <w:rsid w:val="00BD0EFC"/>
    <w:rsid w:val="00BD164E"/>
    <w:rsid w:val="00BD1F82"/>
    <w:rsid w:val="00BD2551"/>
    <w:rsid w:val="00BD2A97"/>
    <w:rsid w:val="00BD2FCD"/>
    <w:rsid w:val="00BD41C6"/>
    <w:rsid w:val="00BD4809"/>
    <w:rsid w:val="00BD4E5D"/>
    <w:rsid w:val="00BD5185"/>
    <w:rsid w:val="00BD758A"/>
    <w:rsid w:val="00BE1488"/>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4AE"/>
    <w:rsid w:val="00C20E5D"/>
    <w:rsid w:val="00C21730"/>
    <w:rsid w:val="00C222B5"/>
    <w:rsid w:val="00C228E0"/>
    <w:rsid w:val="00C232ED"/>
    <w:rsid w:val="00C23772"/>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4220"/>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6B9"/>
    <w:rsid w:val="00CA38C2"/>
    <w:rsid w:val="00CA38D6"/>
    <w:rsid w:val="00CA3F2F"/>
    <w:rsid w:val="00CA4307"/>
    <w:rsid w:val="00CA4F6F"/>
    <w:rsid w:val="00CA5FD8"/>
    <w:rsid w:val="00CA6869"/>
    <w:rsid w:val="00CA6D50"/>
    <w:rsid w:val="00CA6E7B"/>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393"/>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05D4C"/>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3674"/>
    <w:rsid w:val="00D24054"/>
    <w:rsid w:val="00D24471"/>
    <w:rsid w:val="00D2449D"/>
    <w:rsid w:val="00D24953"/>
    <w:rsid w:val="00D25860"/>
    <w:rsid w:val="00D25AAF"/>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03"/>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4FC0"/>
    <w:rsid w:val="00DA50BA"/>
    <w:rsid w:val="00DA565D"/>
    <w:rsid w:val="00DA58A5"/>
    <w:rsid w:val="00DA6605"/>
    <w:rsid w:val="00DA676C"/>
    <w:rsid w:val="00DA6A50"/>
    <w:rsid w:val="00DA7059"/>
    <w:rsid w:val="00DA7422"/>
    <w:rsid w:val="00DA7C99"/>
    <w:rsid w:val="00DB01C4"/>
    <w:rsid w:val="00DB03CD"/>
    <w:rsid w:val="00DB1AC8"/>
    <w:rsid w:val="00DB1F0F"/>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313"/>
    <w:rsid w:val="00E1764B"/>
    <w:rsid w:val="00E2023B"/>
    <w:rsid w:val="00E20437"/>
    <w:rsid w:val="00E20D31"/>
    <w:rsid w:val="00E21618"/>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AC"/>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79C"/>
    <w:rsid w:val="00EA79D6"/>
    <w:rsid w:val="00EB089F"/>
    <w:rsid w:val="00EB0A63"/>
    <w:rsid w:val="00EB12B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0BFD"/>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6E39"/>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4EE4"/>
    <w:rsid w:val="00FF5191"/>
    <w:rsid w:val="00FF575B"/>
    <w:rsid w:val="00FF5C9C"/>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34782157">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45466504">
      <w:bodyDiv w:val="1"/>
      <w:marLeft w:val="0"/>
      <w:marRight w:val="0"/>
      <w:marTop w:val="0"/>
      <w:marBottom w:val="0"/>
      <w:divBdr>
        <w:top w:val="none" w:sz="0" w:space="0" w:color="auto"/>
        <w:left w:val="none" w:sz="0" w:space="0" w:color="auto"/>
        <w:bottom w:val="none" w:sz="0" w:space="0" w:color="auto"/>
        <w:right w:val="none" w:sz="0" w:space="0" w:color="auto"/>
      </w:divBdr>
      <w:divsChild>
        <w:div w:id="1686709289">
          <w:marLeft w:val="0"/>
          <w:marRight w:val="0"/>
          <w:marTop w:val="0"/>
          <w:marBottom w:val="0"/>
          <w:divBdr>
            <w:top w:val="none" w:sz="0" w:space="0" w:color="auto"/>
            <w:left w:val="none" w:sz="0" w:space="0" w:color="auto"/>
            <w:bottom w:val="none" w:sz="0" w:space="0" w:color="auto"/>
            <w:right w:val="none" w:sz="0" w:space="0" w:color="auto"/>
          </w:divBdr>
          <w:divsChild>
            <w:div w:id="20115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53</cp:revision>
  <dcterms:created xsi:type="dcterms:W3CDTF">2021-03-16T17:18:00Z</dcterms:created>
  <dcterms:modified xsi:type="dcterms:W3CDTF">2021-04-22T19:42:00Z</dcterms:modified>
</cp:coreProperties>
</file>