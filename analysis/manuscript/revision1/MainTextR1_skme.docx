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20694D3B"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Upon publication, all code and data will be archived and made publicly available via </w:t>
      </w:r>
      <w:proofErr w:type="spellStart"/>
      <w:r w:rsidR="008A573D">
        <w:rPr>
          <w:rFonts w:asciiTheme="majorHAnsi" w:eastAsia="Times New Roman" w:hAnsiTheme="majorHAnsi" w:cstheme="majorHAnsi"/>
        </w:rPr>
        <w:t>Zenodo</w:t>
      </w:r>
      <w:proofErr w:type="spellEnd"/>
      <w:r w:rsidR="008A573D">
        <w:rPr>
          <w:rFonts w:asciiTheme="majorHAnsi" w:eastAsia="Times New Roman" w:hAnsiTheme="majorHAnsi" w:cstheme="majorHAnsi"/>
        </w:rPr>
        <w:t>.</w:t>
      </w:r>
      <w:ins w:id="0" w:author="Diaz,Renata M" w:date="2021-03-15T00:13:00Z">
        <w:r w:rsidR="00BA7D09">
          <w:rPr>
            <w:rFonts w:asciiTheme="majorHAnsi" w:eastAsia="Times New Roman" w:hAnsiTheme="majorHAnsi" w:cstheme="majorHAnsi"/>
          </w:rPr>
          <w:t xml:space="preserve"> </w:t>
        </w:r>
      </w:ins>
      <w:ins w:id="1" w:author="Diaz,Renata M" w:date="2021-03-15T00:14:00Z">
        <w:r w:rsidR="00BA7D09">
          <w:rPr>
            <w:rFonts w:asciiTheme="majorHAnsi" w:eastAsia="Times New Roman" w:hAnsiTheme="majorHAnsi" w:cstheme="majorHAnsi"/>
          </w:rPr>
          <w:t>Until then, the</w:t>
        </w:r>
      </w:ins>
      <w:ins w:id="2" w:author="Diaz,Renata M" w:date="2021-03-15T00:13:00Z">
        <w:r w:rsidR="00BA7D09">
          <w:rPr>
            <w:rFonts w:asciiTheme="majorHAnsi" w:eastAsia="Times New Roman" w:hAnsiTheme="majorHAnsi" w:cstheme="majorHAnsi"/>
          </w:rPr>
          <w:t xml:space="preserve"> main codebase for these analyses can be accessed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"http://www.github.com/diazrenata/scadsanalysis"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www.github.com/diazrenata/scadsanalysis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while the R package for sampling from the feasible set is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"http://www.github.com/diazrenata/feasiblesads"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www.github.com/diazrenata/feasiblesads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t>
        </w:r>
      </w:ins>
    </w:p>
    <w:p w14:paraId="2303CF2C" w14:textId="2A01F045"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ins w:id="3" w:author="Diaz,Renata M" w:date="2021-03-15T00:14:00Z">
        <w:r w:rsidR="005711ED">
          <w:rPr>
            <w:rFonts w:asciiTheme="majorHAnsi" w:eastAsia="Times New Roman" w:hAnsiTheme="majorHAnsi" w:cstheme="majorHAnsi"/>
          </w:rPr>
          <w:t>; complexity</w:t>
        </w:r>
      </w:ins>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lastRenderedPageBreak/>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10AF010D" w:rsidR="001D639B" w:rsidRPr="009E7314" w:rsidRDefault="0098201E" w:rsidP="009E7314">
      <w:pPr>
        <w:spacing w:line="480" w:lineRule="auto"/>
        <w:rPr>
          <w:rFonts w:asciiTheme="majorHAnsi" w:eastAsia="Times New Roman" w:hAnsiTheme="majorHAnsi" w:cstheme="majorHAnsi"/>
        </w:rPr>
      </w:pPr>
      <w:ins w:id="4" w:author="Renata M. Diaz" w:date="2021-03-15T15:36:00Z">
        <w:r>
          <w:rPr>
            <w:rFonts w:asciiTheme="majorHAnsi" w:eastAsia="Times New Roman" w:hAnsiTheme="majorHAnsi" w:cstheme="majorHAnsi"/>
          </w:rPr>
          <w:t xml:space="preserve">Incorporating the </w:t>
        </w:r>
      </w:ins>
      <w:ins w:id="5" w:author="Renata M. Diaz" w:date="2021-03-15T15:37:00Z">
        <w:r>
          <w:rPr>
            <w:rFonts w:asciiTheme="majorHAnsi" w:eastAsia="Times New Roman" w:hAnsiTheme="majorHAnsi" w:cstheme="majorHAnsi"/>
          </w:rPr>
          <w:t>emergent</w:t>
        </w:r>
      </w:ins>
      <w:ins w:id="6" w:author="Renata M. Diaz" w:date="2021-03-15T15:36:00Z">
        <w:r>
          <w:rPr>
            <w:rFonts w:asciiTheme="majorHAnsi" w:eastAsia="Times New Roman" w:hAnsiTheme="majorHAnsi" w:cstheme="majorHAnsi"/>
          </w:rPr>
          <w:t xml:space="preserve"> p</w:t>
        </w:r>
      </w:ins>
      <w:ins w:id="7" w:author="Renata M. Diaz" w:date="2021-03-15T15:37:00Z">
        <w:r>
          <w:rPr>
            <w:rFonts w:asciiTheme="majorHAnsi" w:eastAsia="Times New Roman" w:hAnsiTheme="majorHAnsi" w:cstheme="majorHAnsi"/>
          </w:rPr>
          <w:t xml:space="preserve">roperties of ecosystems as complex systems into </w:t>
        </w:r>
      </w:ins>
      <w:ins w:id="8" w:author="Renata M. Diaz" w:date="2021-03-15T15:36:00Z">
        <w:r>
          <w:rPr>
            <w:rFonts w:asciiTheme="majorHAnsi" w:eastAsia="Times New Roman" w:hAnsiTheme="majorHAnsi" w:cstheme="majorHAnsi"/>
          </w:rPr>
          <w:t>the</w:t>
        </w:r>
      </w:ins>
      <w:ins w:id="9" w:author="Renata M. Diaz" w:date="2021-03-15T15:28:00Z">
        <w:r w:rsidR="0047302F">
          <w:rPr>
            <w:rFonts w:asciiTheme="majorHAnsi" w:eastAsia="Times New Roman" w:hAnsiTheme="majorHAnsi" w:cstheme="majorHAnsi"/>
          </w:rPr>
          <w:t xml:space="preserve"> search for general </w:t>
        </w:r>
      </w:ins>
      <w:ins w:id="10" w:author="Renata M. Diaz" w:date="2021-03-15T15:29:00Z">
        <w:r w:rsidR="0047302F">
          <w:rPr>
            <w:rFonts w:asciiTheme="majorHAnsi" w:eastAsia="Times New Roman" w:hAnsiTheme="majorHAnsi" w:cstheme="majorHAnsi"/>
          </w:rPr>
          <w:t>processes to explain common</w:t>
        </w:r>
      </w:ins>
      <w:ins w:id="11" w:author="Renata M. Diaz" w:date="2021-03-15T15:38:00Z">
        <w:r w:rsidR="008D0DDF">
          <w:rPr>
            <w:rFonts w:asciiTheme="majorHAnsi" w:eastAsia="Times New Roman" w:hAnsiTheme="majorHAnsi" w:cstheme="majorHAnsi"/>
          </w:rPr>
          <w:t xml:space="preserve"> ecological </w:t>
        </w:r>
      </w:ins>
      <w:ins w:id="12" w:author="Renata M. Diaz" w:date="2021-03-15T16:19:00Z">
        <w:r w:rsidR="001D7EE6">
          <w:rPr>
            <w:rFonts w:asciiTheme="majorHAnsi" w:eastAsia="Times New Roman" w:hAnsiTheme="majorHAnsi" w:cstheme="majorHAnsi"/>
          </w:rPr>
          <w:t>patterns</w:t>
        </w:r>
      </w:ins>
      <w:ins w:id="13" w:author="Renata M. Diaz" w:date="2021-03-15T15:38:00Z">
        <w:r w:rsidR="008D0DDF">
          <w:rPr>
            <w:rFonts w:asciiTheme="majorHAnsi" w:eastAsia="Times New Roman" w:hAnsiTheme="majorHAnsi" w:cstheme="majorHAnsi"/>
          </w:rPr>
          <w:t xml:space="preserve"> is</w:t>
        </w:r>
      </w:ins>
      <w:ins w:id="14" w:author="Renata M. Diaz" w:date="2021-03-15T15:39:00Z">
        <w:r w:rsidR="002811C8">
          <w:rPr>
            <w:rFonts w:asciiTheme="majorHAnsi" w:eastAsia="Times New Roman" w:hAnsiTheme="majorHAnsi" w:cstheme="majorHAnsi"/>
          </w:rPr>
          <w:t xml:space="preserve"> </w:t>
        </w:r>
      </w:ins>
      <w:ins w:id="15" w:author="Renata M. Diaz" w:date="2021-03-15T15:59:00Z">
        <w:r w:rsidR="00AB5A4A">
          <w:rPr>
            <w:rFonts w:asciiTheme="majorHAnsi" w:eastAsia="Times New Roman" w:hAnsiTheme="majorHAnsi" w:cstheme="majorHAnsi"/>
          </w:rPr>
          <w:t>a</w:t>
        </w:r>
      </w:ins>
      <w:ins w:id="16" w:author="Renata M. Diaz" w:date="2021-03-15T15:39:00Z">
        <w:r w:rsidR="002811C8">
          <w:rPr>
            <w:rFonts w:asciiTheme="majorHAnsi" w:eastAsia="Times New Roman" w:hAnsiTheme="majorHAnsi" w:cstheme="majorHAnsi"/>
          </w:rPr>
          <w:t xml:space="preserve"> promising horizon for</w:t>
        </w:r>
        <w:r w:rsidR="004A7B51">
          <w:rPr>
            <w:rFonts w:asciiTheme="majorHAnsi" w:eastAsia="Times New Roman" w:hAnsiTheme="majorHAnsi" w:cstheme="majorHAnsi"/>
          </w:rPr>
          <w:t xml:space="preserve"> synthesis in ecology</w:t>
        </w:r>
      </w:ins>
      <w:ins w:id="17" w:author="Renata M. Diaz" w:date="2021-03-15T15:30:00Z">
        <w:r w:rsidR="0047302F">
          <w:rPr>
            <w:rFonts w:asciiTheme="majorHAnsi" w:eastAsia="Times New Roman" w:hAnsiTheme="majorHAnsi" w:cstheme="majorHAnsi"/>
          </w:rPr>
          <w:t>.</w:t>
        </w:r>
      </w:ins>
      <w:ins w:id="18" w:author="Renata M. Diaz" w:date="2021-03-15T15:31:00Z">
        <w:r w:rsidR="0047302F">
          <w:rPr>
            <w:rFonts w:asciiTheme="majorHAnsi" w:eastAsia="Times New Roman" w:hAnsiTheme="majorHAnsi" w:cstheme="majorHAnsi"/>
          </w:rPr>
          <w:t xml:space="preserve"> </w:t>
        </w:r>
      </w:ins>
      <w:ins w:id="19" w:author="Renata M. Diaz" w:date="2021-03-15T15:40:00Z">
        <w:r w:rsidR="001D0DB9">
          <w:rPr>
            <w:rFonts w:asciiTheme="majorHAnsi" w:eastAsia="Times New Roman" w:hAnsiTheme="majorHAnsi" w:cstheme="majorHAnsi"/>
          </w:rPr>
          <w:t>For example, the</w:t>
        </w:r>
      </w:ins>
      <w:del w:id="20" w:author="Renata M. Diaz" w:date="2021-03-15T15:31:00Z">
        <w:r w:rsidR="00B345B4" w:rsidDel="0047302F">
          <w:rPr>
            <w:rFonts w:asciiTheme="majorHAnsi" w:eastAsia="Times New Roman" w:hAnsiTheme="majorHAnsi" w:cstheme="majorHAnsi"/>
          </w:rPr>
          <w:delText>The prevalence of</w:delText>
        </w:r>
      </w:del>
      <w:del w:id="21" w:author="Renata M. Diaz" w:date="2021-03-15T15:39:00Z">
        <w:r w:rsidR="00B345B4" w:rsidDel="007C3F27">
          <w:rPr>
            <w:rFonts w:asciiTheme="majorHAnsi" w:eastAsia="Times New Roman" w:hAnsiTheme="majorHAnsi" w:cstheme="majorHAnsi"/>
          </w:rPr>
          <w:delText xml:space="preserve"> t</w:delText>
        </w:r>
        <w:r w:rsidR="00C96F87" w:rsidDel="007C3F27">
          <w:rPr>
            <w:rFonts w:asciiTheme="majorHAnsi" w:eastAsia="Times New Roman" w:hAnsiTheme="majorHAnsi" w:cstheme="majorHAnsi"/>
          </w:rPr>
          <w:delText>he</w:delText>
        </w:r>
      </w:del>
      <w:ins w:id="22" w:author="Renata M. Diaz" w:date="2021-03-15T15:32:00Z">
        <w:r w:rsidR="0047302F">
          <w:rPr>
            <w:rFonts w:asciiTheme="majorHAnsi" w:eastAsia="Times New Roman" w:hAnsiTheme="majorHAnsi" w:cstheme="majorHAnsi"/>
          </w:rPr>
          <w:t xml:space="preserve"> ubiquitous hollow-curve form of the species abundance distribution </w:t>
        </w:r>
      </w:ins>
      <w:del w:id="23" w:author="Renata M. Diaz" w:date="2021-03-15T15:32:00Z">
        <w:r w:rsidR="00C96F87" w:rsidDel="0047302F">
          <w:rPr>
            <w:rFonts w:asciiTheme="majorHAnsi" w:eastAsia="Times New Roman" w:hAnsiTheme="majorHAnsi" w:cstheme="majorHAnsi"/>
          </w:rPr>
          <w:delText xml:space="preserve"> species abundance distribution</w:delText>
        </w:r>
        <w:r w:rsidR="00B345B4" w:rsidDel="0047302F">
          <w:rPr>
            <w:rFonts w:asciiTheme="majorHAnsi" w:eastAsia="Times New Roman" w:hAnsiTheme="majorHAnsi" w:cstheme="majorHAnsi"/>
          </w:rPr>
          <w:delText xml:space="preserve">’s hollow-curve shape across many communities </w:delText>
        </w:r>
      </w:del>
      <w:r w:rsidR="00B345B4">
        <w:rPr>
          <w:rFonts w:asciiTheme="majorHAnsi" w:eastAsia="Times New Roman" w:hAnsiTheme="majorHAnsi" w:cstheme="majorHAnsi"/>
        </w:rPr>
        <w:t>is frequently assumed to reflect ecological processes structuring communities</w:t>
      </w:r>
      <w:ins w:id="24" w:author="Renata M. Diaz" w:date="2021-03-15T15:32:00Z">
        <w:r w:rsidR="0047302F">
          <w:rPr>
            <w:rFonts w:asciiTheme="majorHAnsi" w:eastAsia="Times New Roman" w:hAnsiTheme="majorHAnsi" w:cstheme="majorHAnsi"/>
          </w:rPr>
          <w:t>,</w:t>
        </w:r>
      </w:ins>
      <w:ins w:id="25" w:author="Renata M. Diaz" w:date="2021-03-15T15:33:00Z">
        <w:r w:rsidR="0047302F">
          <w:rPr>
            <w:rFonts w:asciiTheme="majorHAnsi" w:eastAsia="Times New Roman" w:hAnsiTheme="majorHAnsi" w:cstheme="majorHAnsi"/>
          </w:rPr>
          <w:t xml:space="preserve"> but</w:t>
        </w:r>
      </w:ins>
      <w:del w:id="26" w:author="Renata M. Diaz" w:date="2021-03-15T15:32:00Z">
        <w:r w:rsidR="00B345B4" w:rsidDel="0047302F">
          <w:rPr>
            <w:rFonts w:asciiTheme="majorHAnsi" w:eastAsia="Times New Roman" w:hAnsiTheme="majorHAnsi" w:cstheme="majorHAnsi"/>
          </w:rPr>
          <w:delText xml:space="preserve">. However, </w:delText>
        </w:r>
        <w:r w:rsidR="000976FC" w:rsidDel="0047302F">
          <w:rPr>
            <w:rFonts w:asciiTheme="majorHAnsi" w:eastAsia="Times New Roman" w:hAnsiTheme="majorHAnsi" w:cstheme="majorHAnsi"/>
          </w:rPr>
          <w:delText>this</w:delText>
        </w:r>
        <w:r w:rsidR="00B345B4" w:rsidDel="0047302F">
          <w:rPr>
            <w:rFonts w:asciiTheme="majorHAnsi" w:eastAsia="Times New Roman" w:hAnsiTheme="majorHAnsi" w:cstheme="majorHAnsi"/>
          </w:rPr>
          <w:delText xml:space="preserve"> hollow curve</w:delText>
        </w:r>
      </w:del>
      <w:r w:rsidR="00B345B4">
        <w:rPr>
          <w:rFonts w:asciiTheme="majorHAnsi" w:eastAsia="Times New Roman" w:hAnsiTheme="majorHAnsi" w:cstheme="majorHAnsi"/>
        </w:rPr>
        <w:t xml:space="preserve"> </w:t>
      </w:r>
      <w:r w:rsidR="000976FC">
        <w:rPr>
          <w:rFonts w:asciiTheme="majorHAnsi" w:eastAsia="Times New Roman" w:hAnsiTheme="majorHAnsi" w:cstheme="majorHAnsi"/>
        </w:rPr>
        <w:t xml:space="preserve">can also emerge </w:t>
      </w:r>
      <w:ins w:id="27" w:author="Renata M. Diaz" w:date="2021-03-15T16:00:00Z">
        <w:r w:rsidR="00910ED1">
          <w:rPr>
            <w:rFonts w:asciiTheme="majorHAnsi" w:eastAsia="Times New Roman" w:hAnsiTheme="majorHAnsi" w:cstheme="majorHAnsi"/>
          </w:rPr>
          <w:t>mathematically</w:t>
        </w:r>
      </w:ins>
      <w:ins w:id="28" w:author="Renata M. Diaz" w:date="2021-03-15T15:35:00Z">
        <w:r w:rsidR="009434FA">
          <w:rPr>
            <w:rFonts w:asciiTheme="majorHAnsi" w:eastAsia="Times New Roman" w:hAnsiTheme="majorHAnsi" w:cstheme="majorHAnsi"/>
          </w:rPr>
          <w:t xml:space="preserve"> from the definition of an abundance distribution. </w:t>
        </w:r>
      </w:ins>
      <w:del w:id="29" w:author="Renata M. Diaz" w:date="2021-03-15T15:35:00Z">
        <w:r w:rsidR="00090129" w:rsidDel="009434FA">
          <w:rPr>
            <w:rFonts w:asciiTheme="majorHAnsi" w:eastAsia="Times New Roman" w:hAnsiTheme="majorHAnsi" w:cstheme="majorHAnsi"/>
          </w:rPr>
          <w:delText>as a</w:delText>
        </w:r>
        <w:r w:rsidR="000976FC" w:rsidDel="009434FA">
          <w:rPr>
            <w:rFonts w:asciiTheme="majorHAnsi" w:eastAsia="Times New Roman" w:hAnsiTheme="majorHAnsi" w:cstheme="majorHAnsi"/>
          </w:rPr>
          <w:delText xml:space="preserve"> </w:delText>
        </w:r>
      </w:del>
      <w:del w:id="30" w:author="Renata M. Diaz" w:date="2021-03-15T15:33:00Z">
        <w:r w:rsidR="000976FC" w:rsidDel="00980895">
          <w:rPr>
            <w:rFonts w:asciiTheme="majorHAnsi" w:eastAsia="Times New Roman" w:hAnsiTheme="majorHAnsi" w:cstheme="majorHAnsi"/>
          </w:rPr>
          <w:delText xml:space="preserve">statistical </w:delText>
        </w:r>
        <w:r w:rsidR="0031106A" w:rsidDel="00980895">
          <w:rPr>
            <w:rFonts w:asciiTheme="majorHAnsi" w:eastAsia="Times New Roman" w:hAnsiTheme="majorHAnsi" w:cstheme="majorHAnsi"/>
          </w:rPr>
          <w:delText xml:space="preserve">phenomenon </w:delText>
        </w:r>
        <w:r w:rsidR="000976FC" w:rsidDel="00980895">
          <w:rPr>
            <w:rFonts w:asciiTheme="majorHAnsi" w:eastAsia="Times New Roman" w:hAnsiTheme="majorHAnsi" w:cstheme="majorHAnsi"/>
          </w:rPr>
          <w:delText xml:space="preserve">of dividing a </w:delText>
        </w:r>
        <w:r w:rsidR="00B37A81" w:rsidDel="00980895">
          <w:rPr>
            <w:rFonts w:asciiTheme="majorHAnsi" w:eastAsia="Times New Roman" w:hAnsiTheme="majorHAnsi" w:cstheme="majorHAnsi"/>
          </w:rPr>
          <w:delText>particular</w:delText>
        </w:r>
        <w:r w:rsidR="000976FC" w:rsidDel="00980895">
          <w:rPr>
            <w:rFonts w:asciiTheme="majorHAnsi" w:eastAsia="Times New Roman" w:hAnsiTheme="majorHAnsi" w:cstheme="majorHAnsi"/>
          </w:rPr>
          <w:delText xml:space="preserve"> </w:delText>
        </w:r>
        <w:r w:rsidR="00B345B4" w:rsidDel="00980895">
          <w:rPr>
            <w:rFonts w:asciiTheme="majorHAnsi" w:eastAsia="Times New Roman" w:hAnsiTheme="majorHAnsi" w:cstheme="majorHAnsi"/>
          </w:rPr>
          <w:delText>number of individuals into a given number of species</w:delText>
        </w:r>
      </w:del>
      <w:del w:id="31" w:author="Renata M. Diaz" w:date="2021-03-15T15:35:00Z">
        <w:r w:rsidR="00B345B4" w:rsidDel="009434FA">
          <w:rPr>
            <w:rFonts w:asciiTheme="majorHAnsi" w:eastAsia="Times New Roman" w:hAnsiTheme="majorHAnsi" w:cstheme="majorHAnsi"/>
          </w:rPr>
          <w:delText xml:space="preserve">. </w:delText>
        </w:r>
      </w:del>
      <w:r w:rsidR="00B345B4">
        <w:rPr>
          <w:rFonts w:asciiTheme="majorHAnsi" w:eastAsia="Times New Roman" w:hAnsiTheme="majorHAnsi" w:cstheme="majorHAnsi"/>
        </w:rPr>
        <w:t>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w:t>
      </w:r>
      <w:del w:id="32" w:author="Renata M. Diaz" w:date="2021-03-15T16:14:00Z">
        <w:r w:rsidR="000976FC" w:rsidDel="00597495">
          <w:rPr>
            <w:rFonts w:asciiTheme="majorHAnsi" w:eastAsia="Times New Roman" w:hAnsiTheme="majorHAnsi" w:cstheme="majorHAnsi"/>
          </w:rPr>
          <w:delText xml:space="preserve">. </w:delText>
        </w:r>
      </w:del>
      <w:ins w:id="33" w:author="Renata M. Diaz" w:date="2021-03-15T16:14:00Z">
        <w:r w:rsidR="00597495">
          <w:rPr>
            <w:rFonts w:asciiTheme="majorHAnsi" w:eastAsia="Times New Roman" w:hAnsiTheme="majorHAnsi" w:cstheme="majorHAnsi"/>
          </w:rPr>
          <w:t>, which</w:t>
        </w:r>
      </w:ins>
      <w:ins w:id="34" w:author="Renata M. Diaz" w:date="2021-03-15T15:55:00Z">
        <w:r w:rsidR="008B5CA3">
          <w:rPr>
            <w:rFonts w:asciiTheme="majorHAnsi" w:eastAsia="Times New Roman" w:hAnsiTheme="majorHAnsi" w:cstheme="majorHAnsi"/>
          </w:rPr>
          <w:t xml:space="preserve"> may reflect biological processes</w:t>
        </w:r>
      </w:ins>
      <w:ins w:id="35" w:author="Renata M. Diaz" w:date="2021-03-15T15:56:00Z">
        <w:r w:rsidR="008B5CA3">
          <w:rPr>
            <w:rFonts w:asciiTheme="majorHAnsi" w:eastAsia="Times New Roman" w:hAnsiTheme="majorHAnsi" w:cstheme="majorHAnsi"/>
          </w:rPr>
          <w:t xml:space="preserve"> operating on top of mathematical constraints </w:t>
        </w:r>
      </w:ins>
      <w:ins w:id="36" w:author="Renata M. Diaz" w:date="2021-03-15T15:51:00Z">
        <w:r w:rsidR="00B47C0C">
          <w:rPr>
            <w:rFonts w:asciiTheme="majorHAnsi" w:eastAsia="Times New Roman" w:hAnsiTheme="majorHAnsi" w:cstheme="majorHAnsi"/>
          </w:rPr>
          <w:t xml:space="preserve">and provide new avenues for developing and testing ecological theory. </w:t>
        </w:r>
      </w:ins>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species abundance distributions</w:t>
      </w:r>
      <w:ins w:id="37" w:author="Renata M. Diaz" w:date="2021-03-15T15:45:00Z">
        <w:r w:rsidR="00F40FD8">
          <w:rPr>
            <w:rFonts w:asciiTheme="majorHAnsi" w:eastAsia="Times New Roman" w:hAnsiTheme="majorHAnsi" w:cstheme="majorHAnsi"/>
          </w:rPr>
          <w:t xml:space="preserve"> </w:t>
        </w:r>
      </w:ins>
      <w:ins w:id="38" w:author="Renata M. Diaz" w:date="2021-03-15T16:17:00Z">
        <w:r w:rsidR="002E0D1A">
          <w:rPr>
            <w:rFonts w:asciiTheme="majorHAnsi" w:eastAsia="Times New Roman" w:hAnsiTheme="majorHAnsi" w:cstheme="majorHAnsi"/>
          </w:rPr>
          <w:t>are</w:t>
        </w:r>
      </w:ins>
      <w:ins w:id="39" w:author="Renata M. Diaz" w:date="2021-03-15T16:04:00Z">
        <w:r w:rsidR="00277079">
          <w:rPr>
            <w:rFonts w:asciiTheme="majorHAnsi" w:eastAsia="Times New Roman" w:hAnsiTheme="majorHAnsi" w:cstheme="majorHAnsi"/>
          </w:rPr>
          <w:t xml:space="preserve"> </w:t>
        </w:r>
      </w:ins>
      <w:ins w:id="40" w:author="Renata M. Diaz" w:date="2021-03-15T15:58:00Z">
        <w:r w:rsidR="00A9548C">
          <w:rPr>
            <w:rFonts w:asciiTheme="majorHAnsi" w:eastAsia="Times New Roman" w:hAnsiTheme="majorHAnsi" w:cstheme="majorHAnsi"/>
          </w:rPr>
          <w:t>highly uneven and dominated by rare species</w:t>
        </w:r>
      </w:ins>
      <w:ins w:id="41" w:author="Renata M. Diaz" w:date="2021-03-15T15:46:00Z">
        <w:r w:rsidR="00F40FD8">
          <w:rPr>
            <w:rFonts w:asciiTheme="majorHAnsi" w:eastAsia="Times New Roman" w:hAnsiTheme="majorHAnsi" w:cstheme="majorHAnsi"/>
          </w:rPr>
          <w:t xml:space="preserve"> </w:t>
        </w:r>
      </w:ins>
      <w:ins w:id="42" w:author="Renata M. Diaz" w:date="2021-03-15T15:58:00Z">
        <w:r w:rsidR="00A9548C">
          <w:rPr>
            <w:rFonts w:asciiTheme="majorHAnsi" w:eastAsia="Times New Roman" w:hAnsiTheme="majorHAnsi" w:cstheme="majorHAnsi"/>
          </w:rPr>
          <w:t>compared</w:t>
        </w:r>
      </w:ins>
      <w:ins w:id="43" w:author="Renata M. Diaz" w:date="2021-03-15T15:46:00Z">
        <w:r w:rsidR="00F40FD8">
          <w:rPr>
            <w:rFonts w:asciiTheme="majorHAnsi" w:eastAsia="Times New Roman" w:hAnsiTheme="majorHAnsi" w:cstheme="majorHAnsi"/>
          </w:rPr>
          <w:t xml:space="preserve"> their statistical baselines</w:t>
        </w:r>
      </w:ins>
      <w:ins w:id="44" w:author="Renata M. Diaz" w:date="2021-03-15T16:06:00Z">
        <w:r w:rsidR="00517551">
          <w:rPr>
            <w:rFonts w:asciiTheme="majorHAnsi" w:eastAsia="Times New Roman" w:hAnsiTheme="majorHAnsi" w:cstheme="majorHAnsi"/>
          </w:rPr>
          <w:t>.</w:t>
        </w:r>
      </w:ins>
      <w:ins w:id="45" w:author="Renata M. Diaz" w:date="2021-03-15T16:16:00Z">
        <w:r w:rsidR="005C6F30">
          <w:rPr>
            <w:rFonts w:asciiTheme="majorHAnsi" w:eastAsia="Times New Roman" w:hAnsiTheme="majorHAnsi" w:cstheme="majorHAnsi"/>
          </w:rPr>
          <w:t xml:space="preserve"> </w:t>
        </w:r>
      </w:ins>
      <w:ins w:id="46" w:author="Renata M. Diaz" w:date="2021-03-15T16:18:00Z">
        <w:r w:rsidR="002E0D1A">
          <w:rPr>
            <w:rFonts w:asciiTheme="majorHAnsi" w:eastAsia="Times New Roman" w:hAnsiTheme="majorHAnsi" w:cstheme="majorHAnsi"/>
          </w:rPr>
          <w:t>However, s</w:t>
        </w:r>
      </w:ins>
      <w:ins w:id="47" w:author="Renata M. Diaz" w:date="2021-03-15T16:06:00Z">
        <w:r w:rsidR="00517551">
          <w:rPr>
            <w:rFonts w:asciiTheme="majorHAnsi" w:eastAsia="Times New Roman" w:hAnsiTheme="majorHAnsi" w:cstheme="majorHAnsi"/>
          </w:rPr>
          <w:t xml:space="preserve">mall communities </w:t>
        </w:r>
      </w:ins>
      <w:ins w:id="48" w:author="Renata M. Diaz" w:date="2021-03-15T16:18:00Z">
        <w:r w:rsidR="002E0D1A">
          <w:rPr>
            <w:rFonts w:asciiTheme="majorHAnsi" w:eastAsia="Times New Roman" w:hAnsiTheme="majorHAnsi" w:cstheme="majorHAnsi"/>
          </w:rPr>
          <w:t xml:space="preserve">– those with few species or individuals </w:t>
        </w:r>
      </w:ins>
      <w:ins w:id="49" w:author="Renata M. Diaz" w:date="2021-03-19T14:05:00Z">
        <w:r w:rsidR="00E02B14">
          <w:rPr>
            <w:rFonts w:asciiTheme="majorHAnsi" w:eastAsia="Times New Roman" w:hAnsiTheme="majorHAnsi" w:cstheme="majorHAnsi"/>
          </w:rPr>
          <w:t>– show deviations less consistently</w:t>
        </w:r>
      </w:ins>
      <w:ins w:id="50" w:author="Renata M. Diaz" w:date="2021-03-18T15:54:00Z">
        <w:r w:rsidR="00813D26">
          <w:rPr>
            <w:rFonts w:asciiTheme="majorHAnsi" w:eastAsia="Times New Roman" w:hAnsiTheme="majorHAnsi" w:cstheme="majorHAnsi"/>
          </w:rPr>
          <w:t xml:space="preserve"> than</w:t>
        </w:r>
      </w:ins>
      <w:ins w:id="51" w:author="Renata M. Diaz" w:date="2021-03-19T14:05:00Z">
        <w:r w:rsidR="00E02B14">
          <w:rPr>
            <w:rFonts w:asciiTheme="majorHAnsi" w:eastAsia="Times New Roman" w:hAnsiTheme="majorHAnsi" w:cstheme="majorHAnsi"/>
          </w:rPr>
          <w:t xml:space="preserve"> do</w:t>
        </w:r>
      </w:ins>
      <w:ins w:id="52" w:author="Renata M. Diaz" w:date="2021-03-18T15:54:00Z">
        <w:r w:rsidR="00813D26">
          <w:rPr>
            <w:rFonts w:asciiTheme="majorHAnsi" w:eastAsia="Times New Roman" w:hAnsiTheme="majorHAnsi" w:cstheme="majorHAnsi"/>
          </w:rPr>
          <w:t xml:space="preserve"> larger ones, perhaps because they exhibit poorly-resolved statistical baselines</w:t>
        </w:r>
      </w:ins>
      <w:ins w:id="53" w:author="Renata M. Diaz" w:date="2021-03-15T16:06:00Z">
        <w:r w:rsidR="00517551">
          <w:rPr>
            <w:rFonts w:asciiTheme="majorHAnsi" w:eastAsia="Times New Roman" w:hAnsiTheme="majorHAnsi" w:cstheme="majorHAnsi"/>
          </w:rPr>
          <w:t xml:space="preserve">. </w:t>
        </w:r>
      </w:ins>
      <w:ins w:id="54" w:author="Renata M. Diaz" w:date="2021-03-15T16:10:00Z">
        <w:r w:rsidR="001B64E7">
          <w:rPr>
            <w:rFonts w:asciiTheme="majorHAnsi" w:eastAsia="Times New Roman" w:hAnsiTheme="majorHAnsi" w:cstheme="majorHAnsi"/>
          </w:rPr>
          <w:t xml:space="preserve">The </w:t>
        </w:r>
      </w:ins>
      <w:ins w:id="55" w:author="Renata M. Diaz" w:date="2021-03-15T16:17:00Z">
        <w:r w:rsidR="002E0D1A">
          <w:rPr>
            <w:rFonts w:asciiTheme="majorHAnsi" w:eastAsia="Times New Roman" w:hAnsiTheme="majorHAnsi" w:cstheme="majorHAnsi"/>
          </w:rPr>
          <w:t xml:space="preserve">extremely uneven nature of most </w:t>
        </w:r>
      </w:ins>
      <w:ins w:id="56" w:author="Renata M. Diaz" w:date="2021-03-15T16:19:00Z">
        <w:r w:rsidR="00491F5C">
          <w:rPr>
            <w:rFonts w:asciiTheme="majorHAnsi" w:eastAsia="Times New Roman" w:hAnsiTheme="majorHAnsi" w:cstheme="majorHAnsi"/>
          </w:rPr>
          <w:t>empirical</w:t>
        </w:r>
      </w:ins>
      <w:ins w:id="57" w:author="Renata M. Diaz" w:date="2021-03-15T16:17:00Z">
        <w:r w:rsidR="002E0D1A">
          <w:rPr>
            <w:rFonts w:asciiTheme="majorHAnsi" w:eastAsia="Times New Roman" w:hAnsiTheme="majorHAnsi" w:cstheme="majorHAnsi"/>
          </w:rPr>
          <w:t xml:space="preserve"> SADs demonstrates</w:t>
        </w:r>
      </w:ins>
      <w:ins w:id="58" w:author="Renata M. Diaz" w:date="2021-03-15T16:13:00Z">
        <w:r w:rsidR="001B64E7">
          <w:rPr>
            <w:rFonts w:asciiTheme="majorHAnsi" w:eastAsia="Times New Roman" w:hAnsiTheme="majorHAnsi" w:cstheme="majorHAnsi"/>
          </w:rPr>
          <w:t xml:space="preserve"> a path forward for</w:t>
        </w:r>
      </w:ins>
      <w:ins w:id="59" w:author="Renata M. Diaz" w:date="2021-03-15T16:14:00Z">
        <w:r w:rsidR="001B64E7">
          <w:rPr>
            <w:rFonts w:asciiTheme="majorHAnsi" w:eastAsia="Times New Roman" w:hAnsiTheme="majorHAnsi" w:cstheme="majorHAnsi"/>
          </w:rPr>
          <w:t xml:space="preserve"> leveraging complexity to understand ecological processes</w:t>
        </w:r>
      </w:ins>
      <w:ins w:id="60" w:author="Renata M. Diaz" w:date="2021-03-15T16:50:00Z">
        <w:r w:rsidR="008D345C">
          <w:rPr>
            <w:rFonts w:asciiTheme="majorHAnsi" w:eastAsia="Times New Roman" w:hAnsiTheme="majorHAnsi" w:cstheme="majorHAnsi"/>
          </w:rPr>
          <w:t xml:space="preserve"> </w:t>
        </w:r>
      </w:ins>
      <w:ins w:id="61" w:author="Renata M. Diaz" w:date="2021-03-15T16:51:00Z">
        <w:r w:rsidR="008D345C">
          <w:rPr>
            <w:rFonts w:asciiTheme="majorHAnsi" w:eastAsia="Times New Roman" w:hAnsiTheme="majorHAnsi" w:cstheme="majorHAnsi"/>
          </w:rPr>
          <w:t>governing the distribution of abundance</w:t>
        </w:r>
      </w:ins>
      <w:ins w:id="62" w:author="Renata M. Diaz" w:date="2021-03-15T16:06:00Z">
        <w:r w:rsidR="00517551">
          <w:rPr>
            <w:rFonts w:asciiTheme="majorHAnsi" w:eastAsia="Times New Roman" w:hAnsiTheme="majorHAnsi" w:cstheme="majorHAnsi"/>
          </w:rPr>
          <w:t xml:space="preserve">, while the issues posed by small communities </w:t>
        </w:r>
      </w:ins>
      <w:ins w:id="63" w:author="Renata M. Diaz" w:date="2021-03-15T16:09:00Z">
        <w:r w:rsidR="00440BE4">
          <w:rPr>
            <w:rFonts w:asciiTheme="majorHAnsi" w:eastAsia="Times New Roman" w:hAnsiTheme="majorHAnsi" w:cstheme="majorHAnsi"/>
          </w:rPr>
          <w:t>illustrate</w:t>
        </w:r>
      </w:ins>
      <w:ins w:id="64" w:author="Renata M. Diaz" w:date="2021-03-15T16:06:00Z">
        <w:r w:rsidR="00517551">
          <w:rPr>
            <w:rFonts w:asciiTheme="majorHAnsi" w:eastAsia="Times New Roman" w:hAnsiTheme="majorHAnsi" w:cstheme="majorHAnsi"/>
          </w:rPr>
          <w:t xml:space="preserve"> the limitations of </w:t>
        </w:r>
      </w:ins>
      <w:ins w:id="65" w:author="Renata M. Diaz" w:date="2021-03-15T16:07:00Z">
        <w:r w:rsidR="00517551">
          <w:rPr>
            <w:rFonts w:asciiTheme="majorHAnsi" w:eastAsia="Times New Roman" w:hAnsiTheme="majorHAnsi" w:cstheme="majorHAnsi"/>
          </w:rPr>
          <w:t xml:space="preserve">using </w:t>
        </w:r>
      </w:ins>
      <w:ins w:id="66" w:author="Renata M. Diaz" w:date="2021-03-15T16:12:00Z">
        <w:r w:rsidR="001B64E7">
          <w:rPr>
            <w:rFonts w:asciiTheme="majorHAnsi" w:eastAsia="Times New Roman" w:hAnsiTheme="majorHAnsi" w:cstheme="majorHAnsi"/>
          </w:rPr>
          <w:t>this approach</w:t>
        </w:r>
      </w:ins>
      <w:ins w:id="67" w:author="Renata M. Diaz" w:date="2021-03-15T16:09:00Z">
        <w:r w:rsidR="00695A86">
          <w:rPr>
            <w:rFonts w:asciiTheme="majorHAnsi" w:eastAsia="Times New Roman" w:hAnsiTheme="majorHAnsi" w:cstheme="majorHAnsi"/>
          </w:rPr>
          <w:t xml:space="preserve"> </w:t>
        </w:r>
      </w:ins>
      <w:ins w:id="68" w:author="Renata M. Diaz" w:date="2021-03-15T16:07:00Z">
        <w:r w:rsidR="00517551">
          <w:rPr>
            <w:rFonts w:asciiTheme="majorHAnsi" w:eastAsia="Times New Roman" w:hAnsiTheme="majorHAnsi" w:cstheme="majorHAnsi"/>
          </w:rPr>
          <w:t>to</w:t>
        </w:r>
      </w:ins>
      <w:ins w:id="69" w:author="Renata M. Diaz" w:date="2021-03-15T16:06:00Z">
        <w:r w:rsidR="00517551">
          <w:rPr>
            <w:rFonts w:asciiTheme="majorHAnsi" w:eastAsia="Times New Roman" w:hAnsiTheme="majorHAnsi" w:cstheme="majorHAnsi"/>
          </w:rPr>
          <w:t xml:space="preserve"> </w:t>
        </w:r>
      </w:ins>
      <w:ins w:id="70" w:author="Renata M. Diaz" w:date="2021-03-15T16:07:00Z">
        <w:r w:rsidR="00517551">
          <w:rPr>
            <w:rFonts w:asciiTheme="majorHAnsi" w:eastAsia="Times New Roman" w:hAnsiTheme="majorHAnsi" w:cstheme="majorHAnsi"/>
          </w:rPr>
          <w:t>study</w:t>
        </w:r>
      </w:ins>
      <w:ins w:id="71" w:author="Renata M. Diaz" w:date="2021-03-15T16:06:00Z">
        <w:r w:rsidR="00517551">
          <w:rPr>
            <w:rFonts w:asciiTheme="majorHAnsi" w:eastAsia="Times New Roman" w:hAnsiTheme="majorHAnsi" w:cstheme="majorHAnsi"/>
          </w:rPr>
          <w:t xml:space="preserve"> ecological patterns in small samples. </w:t>
        </w:r>
      </w:ins>
      <w:del w:id="72" w:author="Renata M. Diaz" w:date="2021-03-15T15:44:00Z">
        <w:r w:rsidR="003C5E76"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are</w:delText>
        </w:r>
      </w:del>
      <w:del w:id="73" w:author="Renata M. Diaz" w:date="2021-03-15T15:46:00Z">
        <w:r w:rsidR="000976FC" w:rsidDel="00F40FD8">
          <w:rPr>
            <w:rFonts w:asciiTheme="majorHAnsi" w:eastAsia="Times New Roman" w:hAnsiTheme="majorHAnsi" w:cstheme="majorHAnsi"/>
          </w:rPr>
          <w:delText xml:space="preserve"> </w:delText>
        </w:r>
      </w:del>
      <w:del w:id="74" w:author="Renata M. Diaz" w:date="2021-03-15T15:44:00Z">
        <w:r w:rsidR="008C24D8" w:rsidDel="00F40FD8">
          <w:rPr>
            <w:rFonts w:asciiTheme="majorHAnsi" w:eastAsia="Times New Roman" w:hAnsiTheme="majorHAnsi" w:cstheme="majorHAnsi"/>
          </w:rPr>
          <w:delText>more</w:delText>
        </w:r>
        <w:r w:rsidR="000976FC" w:rsidDel="00F40FD8">
          <w:rPr>
            <w:rFonts w:asciiTheme="majorHAnsi" w:eastAsia="Times New Roman" w:hAnsiTheme="majorHAnsi" w:cstheme="majorHAnsi"/>
          </w:rPr>
          <w:delText xml:space="preserve"> skewed and uneven </w:delText>
        </w:r>
        <w:r w:rsidR="008C24D8" w:rsidDel="00F40FD8">
          <w:rPr>
            <w:rFonts w:asciiTheme="majorHAnsi" w:eastAsia="Times New Roman" w:hAnsiTheme="majorHAnsi" w:cstheme="majorHAnsi"/>
          </w:rPr>
          <w:delText>than</w:delText>
        </w:r>
        <w:r w:rsidR="00DC3D19"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their statistical baselines</w:delText>
        </w:r>
      </w:del>
      <w:del w:id="75" w:author="Renata M. Diaz" w:date="2021-03-15T15:46:00Z">
        <w:r w:rsidR="000976FC" w:rsidDel="00F40FD8">
          <w:rPr>
            <w:rFonts w:asciiTheme="majorHAnsi" w:eastAsia="Times New Roman" w:hAnsiTheme="majorHAnsi" w:cstheme="majorHAnsi"/>
          </w:rPr>
          <w:delText xml:space="preserve">. </w:delText>
        </w:r>
      </w:del>
      <w:del w:id="76" w:author="Renata M. Diaz" w:date="2021-03-15T15:48:00Z">
        <w:r w:rsidR="000976FC" w:rsidDel="00547460">
          <w:rPr>
            <w:rFonts w:asciiTheme="majorHAnsi" w:eastAsia="Times New Roman" w:hAnsiTheme="majorHAnsi" w:cstheme="majorHAnsi"/>
          </w:rPr>
          <w:delText xml:space="preserve">However, small communities – with few species or individuals – exhibit poorly-resolved statistical baselines, </w:delText>
        </w:r>
        <w:r w:rsidR="008948E0" w:rsidDel="00547460">
          <w:rPr>
            <w:rFonts w:asciiTheme="majorHAnsi" w:eastAsia="Times New Roman" w:hAnsiTheme="majorHAnsi" w:cstheme="majorHAnsi"/>
          </w:rPr>
          <w:delText xml:space="preserve">thereby </w:delText>
        </w:r>
        <w:r w:rsidR="000976FC" w:rsidDel="00547460">
          <w:rPr>
            <w:rFonts w:asciiTheme="majorHAnsi" w:eastAsia="Times New Roman" w:hAnsiTheme="majorHAnsi" w:cstheme="majorHAnsi"/>
          </w:rPr>
          <w:delText xml:space="preserve">reducing our </w:delText>
        </w:r>
        <w:r w:rsidR="00DC0D3E" w:rsidDel="00547460">
          <w:rPr>
            <w:rFonts w:asciiTheme="majorHAnsi" w:eastAsia="Times New Roman" w:hAnsiTheme="majorHAnsi" w:cstheme="majorHAnsi"/>
          </w:rPr>
          <w:delText>capacity</w:delText>
        </w:r>
        <w:r w:rsidR="000976FC" w:rsidDel="00547460">
          <w:rPr>
            <w:rFonts w:asciiTheme="majorHAnsi" w:eastAsia="Times New Roman" w:hAnsiTheme="majorHAnsi" w:cstheme="majorHAnsi"/>
          </w:rPr>
          <w:delText xml:space="preserve"> to detect deviations. </w:delText>
        </w:r>
      </w:del>
      <w:del w:id="77" w:author="Renata M. Diaz" w:date="2021-03-15T15:57:00Z">
        <w:r w:rsidR="000976FC" w:rsidDel="00940992">
          <w:rPr>
            <w:rFonts w:asciiTheme="majorHAnsi" w:eastAsia="Times New Roman" w:hAnsiTheme="majorHAnsi" w:cstheme="majorHAnsi"/>
          </w:rPr>
          <w:delText>Th</w:delText>
        </w:r>
      </w:del>
      <w:del w:id="78" w:author="Renata M. Diaz" w:date="2021-03-15T15:54:00Z">
        <w:r w:rsidR="000976FC" w:rsidDel="008B5CA3">
          <w:rPr>
            <w:rFonts w:asciiTheme="majorHAnsi" w:eastAsia="Times New Roman" w:hAnsiTheme="majorHAnsi" w:cstheme="majorHAnsi"/>
          </w:rPr>
          <w:delText xml:space="preserve">e </w:delText>
        </w:r>
        <w:r w:rsidR="004A3BC8" w:rsidDel="008B5CA3">
          <w:rPr>
            <w:rFonts w:asciiTheme="majorHAnsi" w:eastAsia="Times New Roman" w:hAnsiTheme="majorHAnsi" w:cstheme="majorHAnsi"/>
          </w:rPr>
          <w:delText xml:space="preserve">extraordinarily </w:delText>
        </w:r>
        <w:r w:rsidR="000976FC" w:rsidDel="008B5CA3">
          <w:rPr>
            <w:rFonts w:asciiTheme="majorHAnsi" w:eastAsia="Times New Roman" w:hAnsiTheme="majorHAnsi" w:cstheme="majorHAnsi"/>
          </w:rPr>
          <w:delText xml:space="preserve">skewed and uneven nature of empirical </w:delText>
        </w:r>
        <w:r w:rsidR="008245D4" w:rsidDel="008B5CA3">
          <w:rPr>
            <w:rFonts w:asciiTheme="majorHAnsi" w:eastAsia="Times New Roman" w:hAnsiTheme="majorHAnsi" w:cstheme="majorHAnsi"/>
          </w:rPr>
          <w:delText xml:space="preserve">species </w:delText>
        </w:r>
        <w:r w:rsidR="000976FC" w:rsidDel="008B5CA3">
          <w:rPr>
            <w:rFonts w:asciiTheme="majorHAnsi" w:eastAsia="Times New Roman" w:hAnsiTheme="majorHAnsi" w:cstheme="majorHAnsi"/>
          </w:rPr>
          <w:delText>abundance distributions provide</w:delText>
        </w:r>
        <w:r w:rsidR="00F4380C" w:rsidDel="008B5CA3">
          <w:rPr>
            <w:rFonts w:asciiTheme="majorHAnsi" w:eastAsia="Times New Roman" w:hAnsiTheme="majorHAnsi" w:cstheme="majorHAnsi"/>
          </w:rPr>
          <w:delText>s</w:delText>
        </w:r>
        <w:r w:rsidR="000976FC" w:rsidDel="008B5CA3">
          <w:rPr>
            <w:rFonts w:asciiTheme="majorHAnsi" w:eastAsia="Times New Roman" w:hAnsiTheme="majorHAnsi" w:cstheme="majorHAnsi"/>
          </w:rPr>
          <w:delText xml:space="preserve"> new avenues for testing ecological theory, </w:delText>
        </w:r>
        <w:r w:rsidR="00655FE0" w:rsidDel="008B5CA3">
          <w:rPr>
            <w:rFonts w:asciiTheme="majorHAnsi" w:eastAsia="Times New Roman" w:hAnsiTheme="majorHAnsi" w:cstheme="majorHAnsi"/>
          </w:rPr>
          <w:delText>while the issues posed by small communities illustrate the limit</w:delText>
        </w:r>
        <w:r w:rsidR="00483FB7" w:rsidDel="008B5CA3">
          <w:rPr>
            <w:rFonts w:asciiTheme="majorHAnsi" w:eastAsia="Times New Roman" w:hAnsiTheme="majorHAnsi" w:cstheme="majorHAnsi"/>
          </w:rPr>
          <w:delText>ation</w:delText>
        </w:r>
        <w:r w:rsidR="00655FE0" w:rsidDel="008B5CA3">
          <w:rPr>
            <w:rFonts w:asciiTheme="majorHAnsi" w:eastAsia="Times New Roman" w:hAnsiTheme="majorHAnsi" w:cstheme="majorHAnsi"/>
          </w:rPr>
          <w:delText xml:space="preserve">s of statistical baselines </w:delText>
        </w:r>
        <w:r w:rsidR="000359D8" w:rsidDel="008B5CA3">
          <w:rPr>
            <w:rFonts w:asciiTheme="majorHAnsi" w:eastAsia="Times New Roman" w:hAnsiTheme="majorHAnsi" w:cstheme="majorHAnsi"/>
          </w:rPr>
          <w:delText>for</w:delText>
        </w:r>
        <w:r w:rsidR="00655FE0" w:rsidDel="008B5CA3">
          <w:rPr>
            <w:rFonts w:asciiTheme="majorHAnsi" w:eastAsia="Times New Roman" w:hAnsiTheme="majorHAnsi" w:cstheme="majorHAnsi"/>
          </w:rPr>
          <w:delText xml:space="preserve"> </w:delText>
        </w:r>
        <w:r w:rsidR="009245FE" w:rsidDel="008B5CA3">
          <w:rPr>
            <w:rFonts w:asciiTheme="majorHAnsi" w:eastAsia="Times New Roman" w:hAnsiTheme="majorHAnsi" w:cstheme="majorHAnsi"/>
          </w:rPr>
          <w:delText>studying</w:delText>
        </w:r>
        <w:r w:rsidR="00655FE0" w:rsidDel="008B5CA3">
          <w:rPr>
            <w:rFonts w:asciiTheme="majorHAnsi" w:eastAsia="Times New Roman" w:hAnsiTheme="majorHAnsi" w:cstheme="majorHAnsi"/>
          </w:rPr>
          <w:delText xml:space="preserve"> ecological pattern</w:delText>
        </w:r>
      </w:del>
      <w:ins w:id="79" w:author="Diaz,Renata M" w:date="2021-01-18T11:38:00Z">
        <w:del w:id="80" w:author="Renata M. Diaz" w:date="2021-03-15T15:54:00Z">
          <w:r w:rsidR="00192C1C" w:rsidDel="008B5CA3">
            <w:rPr>
              <w:rFonts w:asciiTheme="majorHAnsi" w:eastAsia="Times New Roman" w:hAnsiTheme="majorHAnsi" w:cstheme="majorHAnsi"/>
            </w:rPr>
            <w:delText>s</w:delText>
          </w:r>
        </w:del>
      </w:ins>
      <w:del w:id="81" w:author="Renata M. Diaz" w:date="2021-03-15T15:54:00Z">
        <w:r w:rsidR="004A6CAC" w:rsidDel="008B5CA3">
          <w:rPr>
            <w:rFonts w:asciiTheme="majorHAnsi" w:eastAsia="Times New Roman" w:hAnsiTheme="majorHAnsi" w:cstheme="majorHAnsi"/>
          </w:rPr>
          <w:delText xml:space="preserve"> in small samples</w:delText>
        </w:r>
        <w:r w:rsidR="00655FE0" w:rsidDel="008B5CA3">
          <w:rPr>
            <w:rFonts w:asciiTheme="majorHAnsi" w:eastAsia="Times New Roman" w:hAnsiTheme="majorHAnsi" w:cstheme="majorHAnsi"/>
          </w:rPr>
          <w:delText xml:space="preserve">. </w:delText>
        </w:r>
        <w:r w:rsidR="000976FC" w:rsidDel="008B5CA3">
          <w:rPr>
            <w:rFonts w:asciiTheme="majorHAnsi" w:eastAsia="Times New Roman" w:hAnsiTheme="majorHAnsi" w:cstheme="majorHAnsi"/>
          </w:rPr>
          <w:delText xml:space="preserve"> </w:delText>
        </w:r>
      </w:del>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794B046A" w14:textId="571C629C" w:rsidR="00133E50" w:rsidRDefault="00ED5D0B" w:rsidP="00021897">
      <w:pPr>
        <w:spacing w:line="480" w:lineRule="auto"/>
        <w:rPr>
          <w:ins w:id="82" w:author="Diaz,Renata M" w:date="2021-03-15T00:03:00Z"/>
          <w:rFonts w:asciiTheme="majorHAnsi" w:eastAsia="Times New Roman" w:hAnsiTheme="majorHAnsi" w:cstheme="majorHAnsi"/>
        </w:rPr>
      </w:pPr>
      <w:ins w:id="83" w:author="Renata M. Diaz" w:date="2021-03-13T16:31:00Z">
        <w:r>
          <w:rPr>
            <w:rFonts w:asciiTheme="majorHAnsi" w:eastAsia="Times New Roman" w:hAnsiTheme="majorHAnsi" w:cstheme="majorHAnsi"/>
          </w:rPr>
          <w:t>Ecological communities are complex systems</w:t>
        </w:r>
      </w:ins>
      <w:ins w:id="84" w:author="Ernest, Morgan" w:date="2021-03-30T12:55:00Z">
        <w:r w:rsidR="00DE0C4A">
          <w:rPr>
            <w:rFonts w:asciiTheme="majorHAnsi" w:eastAsia="Times New Roman" w:hAnsiTheme="majorHAnsi" w:cstheme="majorHAnsi"/>
          </w:rPr>
          <w:t xml:space="preserve"> </w:t>
        </w:r>
      </w:ins>
      <w:ins w:id="85" w:author="Renata M. Diaz" w:date="2021-03-13T16:31:00Z">
        <w:r>
          <w:rPr>
            <w:rFonts w:asciiTheme="majorHAnsi" w:eastAsia="Times New Roman" w:hAnsiTheme="majorHAnsi" w:cstheme="majorHAnsi"/>
          </w:rPr>
          <w:t>made of numerous interacting entities subject to a vast array of processes operating in different contexts and at different scales</w:t>
        </w:r>
      </w:ins>
      <w:ins w:id="86" w:author="Renata M. Diaz" w:date="2021-03-15T13:03:00Z">
        <w:r w:rsidR="00BE426B">
          <w:rPr>
            <w:rFonts w:asciiTheme="majorHAnsi" w:eastAsia="Times New Roman" w:hAnsiTheme="majorHAnsi" w:cstheme="majorHAnsi"/>
          </w:rPr>
          <w:t xml:space="preserve"> (</w:t>
        </w:r>
      </w:ins>
      <w:ins w:id="87" w:author="Renata M. Diaz" w:date="2021-03-19T14:19:00Z">
        <w:r w:rsidR="0027171A">
          <w:rPr>
            <w:rFonts w:asciiTheme="majorHAnsi" w:eastAsia="Times New Roman" w:hAnsiTheme="majorHAnsi" w:cstheme="majorHAnsi"/>
          </w:rPr>
          <w:t xml:space="preserve">Levin 1992; </w:t>
        </w:r>
      </w:ins>
      <w:ins w:id="88" w:author="Renata M. Diaz" w:date="2021-03-19T14:15:00Z">
        <w:r w:rsidR="004523FE">
          <w:rPr>
            <w:rFonts w:asciiTheme="majorHAnsi" w:eastAsia="Times New Roman" w:hAnsiTheme="majorHAnsi" w:cstheme="majorHAnsi"/>
          </w:rPr>
          <w:t xml:space="preserve">Lawton 1999; </w:t>
        </w:r>
      </w:ins>
      <w:ins w:id="89" w:author="Renata M. Diaz" w:date="2021-03-19T14:10:00Z">
        <w:r w:rsidR="00A4533D">
          <w:rPr>
            <w:rFonts w:asciiTheme="majorHAnsi" w:eastAsia="Times New Roman" w:hAnsiTheme="majorHAnsi" w:cstheme="majorHAnsi"/>
          </w:rPr>
          <w:t>Maurer 1999</w:t>
        </w:r>
      </w:ins>
      <w:ins w:id="90" w:author="Renata M. Diaz" w:date="2021-03-15T15:16:00Z">
        <w:r w:rsidR="009F432C">
          <w:rPr>
            <w:rFonts w:asciiTheme="majorHAnsi" w:eastAsia="Times New Roman" w:hAnsiTheme="majorHAnsi" w:cstheme="majorHAnsi"/>
          </w:rPr>
          <w:t xml:space="preserve">; </w:t>
        </w:r>
      </w:ins>
      <w:ins w:id="91" w:author="Renata M. Diaz" w:date="2021-03-15T13:08:00Z">
        <w:r w:rsidR="0064132C">
          <w:rPr>
            <w:rFonts w:asciiTheme="majorHAnsi" w:eastAsia="Times New Roman" w:hAnsiTheme="majorHAnsi" w:cstheme="majorHAnsi"/>
          </w:rPr>
          <w:t xml:space="preserve">Brown et al 2002; </w:t>
        </w:r>
      </w:ins>
      <w:ins w:id="92" w:author="Renata M. Diaz" w:date="2021-03-15T13:03:00Z">
        <w:r w:rsidR="00BE426B">
          <w:rPr>
            <w:rFonts w:asciiTheme="majorHAnsi" w:eastAsia="Times New Roman" w:hAnsiTheme="majorHAnsi" w:cstheme="majorHAnsi"/>
          </w:rPr>
          <w:t>Nekol</w:t>
        </w:r>
      </w:ins>
      <w:ins w:id="93" w:author="Renata M. Diaz" w:date="2021-03-15T13:04:00Z">
        <w:r w:rsidR="00BE426B">
          <w:rPr>
            <w:rFonts w:asciiTheme="majorHAnsi" w:eastAsia="Times New Roman" w:hAnsiTheme="majorHAnsi" w:cstheme="majorHAnsi"/>
          </w:rPr>
          <w:t>a and Brown 2007</w:t>
        </w:r>
      </w:ins>
      <w:ins w:id="94" w:author="Renata M. Diaz" w:date="2021-03-19T14:27:00Z">
        <w:r w:rsidR="001543F4">
          <w:rPr>
            <w:rFonts w:asciiTheme="majorHAnsi" w:eastAsia="Times New Roman" w:hAnsiTheme="majorHAnsi" w:cstheme="majorHAnsi"/>
          </w:rPr>
          <w:t>; McGill 2019</w:t>
        </w:r>
      </w:ins>
      <w:ins w:id="95" w:author="Renata M. Diaz" w:date="2021-03-15T13:04:00Z">
        <w:r w:rsidR="00BE426B">
          <w:rPr>
            <w:rFonts w:asciiTheme="majorHAnsi" w:eastAsia="Times New Roman" w:hAnsiTheme="majorHAnsi" w:cstheme="majorHAnsi"/>
          </w:rPr>
          <w:t>)</w:t>
        </w:r>
      </w:ins>
      <w:ins w:id="96" w:author="Renata M. Diaz" w:date="2021-03-13T16:31:00Z">
        <w:r>
          <w:rPr>
            <w:rFonts w:asciiTheme="majorHAnsi" w:eastAsia="Times New Roman" w:hAnsiTheme="majorHAnsi" w:cstheme="majorHAnsi"/>
          </w:rPr>
          <w:t>. One str</w:t>
        </w:r>
      </w:ins>
      <w:ins w:id="97" w:author="Renata M. Diaz" w:date="2021-03-13T16:32:00Z">
        <w:r>
          <w:rPr>
            <w:rFonts w:asciiTheme="majorHAnsi" w:eastAsia="Times New Roman" w:hAnsiTheme="majorHAnsi" w:cstheme="majorHAnsi"/>
          </w:rPr>
          <w:t xml:space="preserve">ategy for making sense of this inherent complexity is to identify patterns </w:t>
        </w:r>
      </w:ins>
      <w:ins w:id="98" w:author="Renata M. Diaz" w:date="2021-03-13T16:33:00Z">
        <w:r>
          <w:rPr>
            <w:rFonts w:asciiTheme="majorHAnsi" w:eastAsia="Times New Roman" w:hAnsiTheme="majorHAnsi" w:cstheme="majorHAnsi"/>
          </w:rPr>
          <w:t xml:space="preserve">that occur consistently across many communities, and </w:t>
        </w:r>
      </w:ins>
      <w:ins w:id="99" w:author="Renata M. Diaz" w:date="2021-03-13T16:37:00Z">
        <w:r>
          <w:rPr>
            <w:rFonts w:asciiTheme="majorHAnsi" w:eastAsia="Times New Roman" w:hAnsiTheme="majorHAnsi" w:cstheme="majorHAnsi"/>
          </w:rPr>
          <w:t xml:space="preserve">use these </w:t>
        </w:r>
      </w:ins>
      <w:ins w:id="100" w:author="Renata M. Diaz" w:date="2021-03-19T17:55:00Z">
        <w:r w:rsidR="005D3372">
          <w:rPr>
            <w:rFonts w:asciiTheme="majorHAnsi" w:eastAsia="Times New Roman" w:hAnsiTheme="majorHAnsi" w:cstheme="majorHAnsi"/>
          </w:rPr>
          <w:t>common phenomena</w:t>
        </w:r>
      </w:ins>
      <w:ins w:id="101" w:author="Renata M. Diaz" w:date="2021-03-13T16:38:00Z">
        <w:r>
          <w:rPr>
            <w:rFonts w:asciiTheme="majorHAnsi" w:eastAsia="Times New Roman" w:hAnsiTheme="majorHAnsi" w:cstheme="majorHAnsi"/>
          </w:rPr>
          <w:t xml:space="preserve"> to develop and test theories regarding general mechanisms that </w:t>
        </w:r>
      </w:ins>
      <w:ins w:id="102" w:author="Renata M. Diaz" w:date="2021-03-13T16:39:00Z">
        <w:r>
          <w:rPr>
            <w:rFonts w:asciiTheme="majorHAnsi" w:eastAsia="Times New Roman" w:hAnsiTheme="majorHAnsi" w:cstheme="majorHAnsi"/>
          </w:rPr>
          <w:t>shape community structure</w:t>
        </w:r>
      </w:ins>
      <w:ins w:id="103" w:author="Renata M. Diaz" w:date="2021-03-15T13:26:00Z">
        <w:r w:rsidR="00B811CC">
          <w:rPr>
            <w:rFonts w:asciiTheme="majorHAnsi" w:eastAsia="Times New Roman" w:hAnsiTheme="majorHAnsi" w:cstheme="majorHAnsi"/>
          </w:rPr>
          <w:t xml:space="preserve"> (Brown and Maurer</w:t>
        </w:r>
      </w:ins>
      <w:ins w:id="104" w:author="Renata M. Diaz" w:date="2021-03-19T14:20:00Z">
        <w:r w:rsidR="0027171A">
          <w:rPr>
            <w:rFonts w:asciiTheme="majorHAnsi" w:eastAsia="Times New Roman" w:hAnsiTheme="majorHAnsi" w:cstheme="majorHAnsi"/>
          </w:rPr>
          <w:t xml:space="preserve"> 1989</w:t>
        </w:r>
      </w:ins>
      <w:ins w:id="105" w:author="Renata M. Diaz" w:date="2021-03-15T13:26:00Z">
        <w:r w:rsidR="00B811CC">
          <w:rPr>
            <w:rFonts w:asciiTheme="majorHAnsi" w:eastAsia="Times New Roman" w:hAnsiTheme="majorHAnsi" w:cstheme="majorHAnsi"/>
          </w:rPr>
          <w:t>; Maurer</w:t>
        </w:r>
      </w:ins>
      <w:ins w:id="106" w:author="Renata M. Diaz" w:date="2021-03-19T14:10:00Z">
        <w:r w:rsidR="00A4533D">
          <w:rPr>
            <w:rFonts w:asciiTheme="majorHAnsi" w:eastAsia="Times New Roman" w:hAnsiTheme="majorHAnsi" w:cstheme="majorHAnsi"/>
          </w:rPr>
          <w:t xml:space="preserve"> 1999</w:t>
        </w:r>
      </w:ins>
      <w:ins w:id="107" w:author="Renata M. Diaz" w:date="2021-03-15T13:26:00Z">
        <w:r w:rsidR="00B811CC">
          <w:rPr>
            <w:rFonts w:asciiTheme="majorHAnsi" w:eastAsia="Times New Roman" w:hAnsiTheme="majorHAnsi" w:cstheme="majorHAnsi"/>
          </w:rPr>
          <w:t>; Lawton</w:t>
        </w:r>
      </w:ins>
      <w:ins w:id="108" w:author="Renata M. Diaz" w:date="2021-03-19T14:20:00Z">
        <w:r w:rsidR="0027171A">
          <w:rPr>
            <w:rFonts w:asciiTheme="majorHAnsi" w:eastAsia="Times New Roman" w:hAnsiTheme="majorHAnsi" w:cstheme="majorHAnsi"/>
          </w:rPr>
          <w:t xml:space="preserve"> 1999</w:t>
        </w:r>
      </w:ins>
      <w:ins w:id="109" w:author="Renata M. Diaz" w:date="2021-03-15T13:28:00Z">
        <w:r w:rsidR="007E1943">
          <w:rPr>
            <w:rFonts w:asciiTheme="majorHAnsi" w:eastAsia="Times New Roman" w:hAnsiTheme="majorHAnsi" w:cstheme="majorHAnsi"/>
          </w:rPr>
          <w:t>; Gaston and Blackburn</w:t>
        </w:r>
      </w:ins>
      <w:ins w:id="110" w:author="Renata M. Diaz" w:date="2021-03-19T14:26:00Z">
        <w:r w:rsidR="003A4DF0">
          <w:rPr>
            <w:rFonts w:asciiTheme="majorHAnsi" w:eastAsia="Times New Roman" w:hAnsiTheme="majorHAnsi" w:cstheme="majorHAnsi"/>
          </w:rPr>
          <w:t xml:space="preserve"> 2000; </w:t>
        </w:r>
      </w:ins>
      <w:ins w:id="111" w:author="Renata M. Diaz" w:date="2021-03-19T14:28:00Z">
        <w:r w:rsidR="001543F4">
          <w:rPr>
            <w:rFonts w:asciiTheme="majorHAnsi" w:eastAsia="Times New Roman" w:hAnsiTheme="majorHAnsi" w:cstheme="majorHAnsi"/>
          </w:rPr>
          <w:t>McGill 2019</w:t>
        </w:r>
      </w:ins>
      <w:ins w:id="112" w:author="Renata M. Diaz" w:date="2021-03-15T13:26:00Z">
        <w:r w:rsidR="00B811CC">
          <w:rPr>
            <w:rFonts w:asciiTheme="majorHAnsi" w:eastAsia="Times New Roman" w:hAnsiTheme="majorHAnsi" w:cstheme="majorHAnsi"/>
          </w:rPr>
          <w:t>)</w:t>
        </w:r>
      </w:ins>
      <w:ins w:id="113" w:author="Renata M. Diaz" w:date="2021-03-13T16:39:00Z">
        <w:r>
          <w:rPr>
            <w:rFonts w:asciiTheme="majorHAnsi" w:eastAsia="Times New Roman" w:hAnsiTheme="majorHAnsi" w:cstheme="majorHAnsi"/>
          </w:rPr>
          <w:t xml:space="preserve">. </w:t>
        </w:r>
      </w:ins>
      <w:ins w:id="114" w:author="Diaz,Renata M" w:date="2021-03-14T23:42:00Z">
        <w:r w:rsidR="0091787E">
          <w:rPr>
            <w:rFonts w:asciiTheme="majorHAnsi" w:eastAsia="Times New Roman" w:hAnsiTheme="majorHAnsi" w:cstheme="majorHAnsi"/>
          </w:rPr>
          <w:t>Distributions</w:t>
        </w:r>
      </w:ins>
      <w:ins w:id="115" w:author="Diaz,Renata M" w:date="2021-03-14T23:38:00Z">
        <w:r w:rsidR="0091787E">
          <w:rPr>
            <w:rFonts w:asciiTheme="majorHAnsi" w:eastAsia="Times New Roman" w:hAnsiTheme="majorHAnsi" w:cstheme="majorHAnsi"/>
          </w:rPr>
          <w:t xml:space="preserve"> describing </w:t>
        </w:r>
      </w:ins>
      <w:ins w:id="116" w:author="Diaz,Renata M" w:date="2021-03-14T23:35:00Z">
        <w:r w:rsidR="0091787E">
          <w:rPr>
            <w:rFonts w:asciiTheme="majorHAnsi" w:eastAsia="Times New Roman" w:hAnsiTheme="majorHAnsi" w:cstheme="majorHAnsi"/>
          </w:rPr>
          <w:t>complex systems</w:t>
        </w:r>
      </w:ins>
      <w:ins w:id="117" w:author="Ernest, Morgan" w:date="2021-03-30T13:21:00Z">
        <w:r w:rsidR="001A1F64">
          <w:rPr>
            <w:rFonts w:asciiTheme="majorHAnsi" w:eastAsia="Times New Roman" w:hAnsiTheme="majorHAnsi" w:cstheme="majorHAnsi"/>
          </w:rPr>
          <w:t xml:space="preserve">, however, </w:t>
        </w:r>
      </w:ins>
      <w:ins w:id="118" w:author="Diaz,Renata M" w:date="2021-03-14T23:35:00Z">
        <w:r w:rsidR="0091787E">
          <w:rPr>
            <w:rFonts w:asciiTheme="majorHAnsi" w:eastAsia="Times New Roman" w:hAnsiTheme="majorHAnsi" w:cstheme="majorHAnsi"/>
          </w:rPr>
          <w:t xml:space="preserve"> can have </w:t>
        </w:r>
      </w:ins>
      <w:ins w:id="119" w:author="Diaz,Renata M" w:date="2021-03-14T23:37:00Z">
        <w:r w:rsidR="0091787E">
          <w:rPr>
            <w:rFonts w:asciiTheme="majorHAnsi" w:eastAsia="Times New Roman" w:hAnsiTheme="majorHAnsi" w:cstheme="majorHAnsi"/>
          </w:rPr>
          <w:t>counterintu</w:t>
        </w:r>
      </w:ins>
      <w:ins w:id="120" w:author="Diaz,Renata M" w:date="2021-03-14T23:38:00Z">
        <w:r w:rsidR="0091787E">
          <w:rPr>
            <w:rFonts w:asciiTheme="majorHAnsi" w:eastAsia="Times New Roman" w:hAnsiTheme="majorHAnsi" w:cstheme="majorHAnsi"/>
          </w:rPr>
          <w:t xml:space="preserve">itive </w:t>
        </w:r>
      </w:ins>
      <w:ins w:id="121" w:author="Diaz,Renata M" w:date="2021-03-14T23:39:00Z">
        <w:r w:rsidR="0091787E">
          <w:rPr>
            <w:rFonts w:asciiTheme="majorHAnsi" w:eastAsia="Times New Roman" w:hAnsiTheme="majorHAnsi" w:cstheme="majorHAnsi"/>
          </w:rPr>
          <w:t>emergent statistical properties</w:t>
        </w:r>
      </w:ins>
      <w:ins w:id="122" w:author="Renata M. Diaz" w:date="2021-03-15T13:27:00Z">
        <w:r w:rsidR="00B811CC">
          <w:rPr>
            <w:rFonts w:asciiTheme="majorHAnsi" w:eastAsia="Times New Roman" w:hAnsiTheme="majorHAnsi" w:cstheme="majorHAnsi"/>
          </w:rPr>
          <w:t xml:space="preserve"> (Frank</w:t>
        </w:r>
      </w:ins>
      <w:ins w:id="123" w:author="Renata M. Diaz" w:date="2021-03-19T14:28:00Z">
        <w:r w:rsidR="00C411B5">
          <w:rPr>
            <w:rFonts w:asciiTheme="majorHAnsi" w:eastAsia="Times New Roman" w:hAnsiTheme="majorHAnsi" w:cstheme="majorHAnsi"/>
          </w:rPr>
          <w:t xml:space="preserve"> </w:t>
        </w:r>
        <w:r w:rsidR="00D35F8C">
          <w:rPr>
            <w:rFonts w:asciiTheme="majorHAnsi" w:eastAsia="Times New Roman" w:hAnsiTheme="majorHAnsi" w:cstheme="majorHAnsi"/>
          </w:rPr>
          <w:t>2009; 2019</w:t>
        </w:r>
      </w:ins>
      <w:ins w:id="124" w:author="Renata M. Diaz" w:date="2021-03-15T13:27:00Z">
        <w:r w:rsidR="00B811CC">
          <w:rPr>
            <w:rFonts w:asciiTheme="majorHAnsi" w:eastAsia="Times New Roman" w:hAnsiTheme="majorHAnsi" w:cstheme="majorHAnsi"/>
          </w:rPr>
          <w:t>)</w:t>
        </w:r>
      </w:ins>
      <w:ins w:id="125" w:author="Diaz,Renata M" w:date="2021-03-14T23:41:00Z">
        <w:r w:rsidR="0091787E">
          <w:rPr>
            <w:rFonts w:asciiTheme="majorHAnsi" w:eastAsia="Times New Roman" w:hAnsiTheme="majorHAnsi" w:cstheme="majorHAnsi"/>
          </w:rPr>
          <w:t>. Left unexamined</w:t>
        </w:r>
      </w:ins>
      <w:ins w:id="126" w:author="Diaz,Renata M" w:date="2021-03-14T23:40:00Z">
        <w:r w:rsidR="0091787E">
          <w:rPr>
            <w:rFonts w:asciiTheme="majorHAnsi" w:eastAsia="Times New Roman" w:hAnsiTheme="majorHAnsi" w:cstheme="majorHAnsi"/>
          </w:rPr>
          <w:t xml:space="preserve">, these </w:t>
        </w:r>
        <w:del w:id="127" w:author="Renata M. Diaz" w:date="2021-03-15T16:52:00Z">
          <w:r w:rsidR="0091787E" w:rsidDel="008D345C">
            <w:rPr>
              <w:rFonts w:asciiTheme="majorHAnsi" w:eastAsia="Times New Roman" w:hAnsiTheme="majorHAnsi" w:cstheme="majorHAnsi"/>
            </w:rPr>
            <w:delText>behaviors</w:delText>
          </w:r>
        </w:del>
      </w:ins>
      <w:ins w:id="128" w:author="Renata M. Diaz" w:date="2021-03-19T17:55:00Z">
        <w:r w:rsidR="000B2A5D">
          <w:rPr>
            <w:rFonts w:asciiTheme="majorHAnsi" w:eastAsia="Times New Roman" w:hAnsiTheme="majorHAnsi" w:cstheme="majorHAnsi"/>
          </w:rPr>
          <w:t>properties</w:t>
        </w:r>
      </w:ins>
      <w:ins w:id="129" w:author="Diaz,Renata M" w:date="2021-03-14T23:40:00Z">
        <w:r w:rsidR="0091787E">
          <w:rPr>
            <w:rFonts w:asciiTheme="majorHAnsi" w:eastAsia="Times New Roman" w:hAnsiTheme="majorHAnsi" w:cstheme="majorHAnsi"/>
          </w:rPr>
          <w:t xml:space="preserve"> can interfere with </w:t>
        </w:r>
      </w:ins>
      <w:ins w:id="130" w:author="Diaz,Renata M" w:date="2021-03-14T23:41:00Z">
        <w:r w:rsidR="0091787E">
          <w:rPr>
            <w:rFonts w:asciiTheme="majorHAnsi" w:eastAsia="Times New Roman" w:hAnsiTheme="majorHAnsi" w:cstheme="majorHAnsi"/>
          </w:rPr>
          <w:t>interpreting these distributions</w:t>
        </w:r>
      </w:ins>
      <w:ins w:id="131" w:author="Renata M. Diaz" w:date="2021-03-15T13:28:00Z">
        <w:r w:rsidR="0044618D">
          <w:rPr>
            <w:rFonts w:asciiTheme="majorHAnsi" w:eastAsia="Times New Roman" w:hAnsiTheme="majorHAnsi" w:cstheme="majorHAnsi"/>
          </w:rPr>
          <w:t xml:space="preserve"> in terms of generative mechanism</w:t>
        </w:r>
      </w:ins>
      <w:ins w:id="132" w:author="Diaz,Renata M" w:date="2021-03-14T23:40:00Z">
        <w:r w:rsidR="0091787E">
          <w:rPr>
            <w:rFonts w:asciiTheme="majorHAnsi" w:eastAsia="Times New Roman" w:hAnsiTheme="majorHAnsi" w:cstheme="majorHAnsi"/>
          </w:rPr>
          <w:t xml:space="preserve">, but, </w:t>
        </w:r>
      </w:ins>
      <w:ins w:id="133" w:author="Diaz,Renata M" w:date="2021-03-14T23:41:00Z">
        <w:r w:rsidR="0091787E">
          <w:rPr>
            <w:rFonts w:asciiTheme="majorHAnsi" w:eastAsia="Times New Roman" w:hAnsiTheme="majorHAnsi" w:cstheme="majorHAnsi"/>
          </w:rPr>
          <w:t xml:space="preserve">properly understood and accounted for, they can provide leverage for detecting and identifying </w:t>
        </w:r>
        <w:del w:id="134" w:author="Renata M. Diaz" w:date="2021-03-15T13:28:00Z">
          <w:r w:rsidR="0091787E" w:rsidDel="0044618D">
            <w:rPr>
              <w:rFonts w:asciiTheme="majorHAnsi" w:eastAsia="Times New Roman" w:hAnsiTheme="majorHAnsi" w:cstheme="majorHAnsi"/>
            </w:rPr>
            <w:delText>mechanisms</w:delText>
          </w:r>
        </w:del>
      </w:ins>
      <w:ins w:id="135" w:author="Renata M. Diaz" w:date="2021-03-15T13:28:00Z">
        <w:r w:rsidR="0044618D">
          <w:rPr>
            <w:rFonts w:asciiTheme="majorHAnsi" w:eastAsia="Times New Roman" w:hAnsiTheme="majorHAnsi" w:cstheme="majorHAnsi"/>
          </w:rPr>
          <w:t>the processes</w:t>
        </w:r>
      </w:ins>
      <w:ins w:id="136" w:author="Diaz,Renata M" w:date="2021-03-14T23:41:00Z">
        <w:r w:rsidR="0091787E">
          <w:rPr>
            <w:rFonts w:asciiTheme="majorHAnsi" w:eastAsia="Times New Roman" w:hAnsiTheme="majorHAnsi" w:cstheme="majorHAnsi"/>
          </w:rPr>
          <w:t xml:space="preserve"> at work in a system</w:t>
        </w:r>
      </w:ins>
      <w:ins w:id="137" w:author="Diaz,Renata M" w:date="2021-03-14T23:58:00Z">
        <w:r w:rsidR="00502D0D">
          <w:rPr>
            <w:rFonts w:asciiTheme="majorHAnsi" w:eastAsia="Times New Roman" w:hAnsiTheme="majorHAnsi" w:cstheme="majorHAnsi"/>
          </w:rPr>
          <w:t xml:space="preserve"> (Jaynes</w:t>
        </w:r>
      </w:ins>
      <w:ins w:id="138" w:author="Renata M. Diaz" w:date="2021-03-19T14:30:00Z">
        <w:r w:rsidR="008E3576">
          <w:rPr>
            <w:rFonts w:asciiTheme="majorHAnsi" w:eastAsia="Times New Roman" w:hAnsiTheme="majorHAnsi" w:cstheme="majorHAnsi"/>
          </w:rPr>
          <w:t xml:space="preserve"> 1957</w:t>
        </w:r>
      </w:ins>
      <w:ins w:id="139" w:author="Diaz,Renata M" w:date="2021-03-14T23:58:00Z">
        <w:r w:rsidR="00502D0D">
          <w:rPr>
            <w:rFonts w:asciiTheme="majorHAnsi" w:eastAsia="Times New Roman" w:hAnsiTheme="majorHAnsi" w:cstheme="majorHAnsi"/>
          </w:rPr>
          <w:t xml:space="preserve">, </w:t>
        </w:r>
        <w:del w:id="140" w:author="Renata M. Diaz" w:date="2021-03-15T13:28:00Z">
          <w:r w:rsidR="00502D0D" w:rsidDel="0044618D">
            <w:rPr>
              <w:rFonts w:asciiTheme="majorHAnsi" w:eastAsia="Times New Roman" w:hAnsiTheme="majorHAnsi" w:cstheme="majorHAnsi"/>
            </w:rPr>
            <w:delText>…Frank, Harte and Newman, … more scholarly refs?</w:delText>
          </w:r>
        </w:del>
      </w:ins>
      <w:ins w:id="141" w:author="Renata M. Diaz" w:date="2021-03-15T13:28:00Z">
        <w:r w:rsidR="0044618D">
          <w:rPr>
            <w:rFonts w:asciiTheme="majorHAnsi" w:eastAsia="Times New Roman" w:hAnsiTheme="majorHAnsi" w:cstheme="majorHAnsi"/>
          </w:rPr>
          <w:t>Harte and Newman 2014</w:t>
        </w:r>
      </w:ins>
      <w:ins w:id="142" w:author="Diaz,Renata M" w:date="2021-03-14T23:58:00Z">
        <w:r w:rsidR="00502D0D">
          <w:rPr>
            <w:rFonts w:asciiTheme="majorHAnsi" w:eastAsia="Times New Roman" w:hAnsiTheme="majorHAnsi" w:cstheme="majorHAnsi"/>
          </w:rPr>
          <w:t>)</w:t>
        </w:r>
      </w:ins>
      <w:ins w:id="143" w:author="Diaz,Renata M" w:date="2021-03-14T23:41:00Z">
        <w:r w:rsidR="0091787E">
          <w:rPr>
            <w:rFonts w:asciiTheme="majorHAnsi" w:eastAsia="Times New Roman" w:hAnsiTheme="majorHAnsi" w:cstheme="majorHAnsi"/>
          </w:rPr>
          <w:t xml:space="preserve">. </w:t>
        </w:r>
      </w:ins>
      <w:ins w:id="144" w:author="Renata M. Diaz" w:date="2021-03-13T16:39:00Z">
        <w:r>
          <w:rPr>
            <w:rFonts w:asciiTheme="majorHAnsi" w:eastAsia="Times New Roman" w:hAnsiTheme="majorHAnsi" w:cstheme="majorHAnsi"/>
          </w:rPr>
          <w:t xml:space="preserve">The species abundance distribution (SAD) – the distribution </w:t>
        </w:r>
      </w:ins>
      <w:del w:id="145" w:author="Renata M. Diaz" w:date="2021-03-13T16:40:00Z">
        <w:r w:rsidR="0027739C" w:rsidDel="00ED5D0B">
          <w:rPr>
            <w:rFonts w:asciiTheme="majorHAnsi" w:eastAsia="Times New Roman" w:hAnsiTheme="majorHAnsi" w:cstheme="majorHAnsi"/>
          </w:rPr>
          <w:delText xml:space="preserve">The distribution </w:delText>
        </w:r>
      </w:del>
      <w:r w:rsidR="0027739C">
        <w:rPr>
          <w:rFonts w:asciiTheme="majorHAnsi" w:eastAsia="Times New Roman" w:hAnsiTheme="majorHAnsi" w:cstheme="majorHAnsi"/>
        </w:rPr>
        <w:t xml:space="preserve">of how </w:t>
      </w:r>
      <w:del w:id="146" w:author="Renata M. Diaz" w:date="2021-03-13T16:40:00Z">
        <w:r w:rsidR="0027739C" w:rsidDel="00ED5D0B">
          <w:rPr>
            <w:rFonts w:asciiTheme="majorHAnsi" w:eastAsia="Times New Roman" w:hAnsiTheme="majorHAnsi" w:cstheme="majorHAnsi"/>
          </w:rPr>
          <w:delText>the total number of</w:delText>
        </w:r>
      </w:del>
      <w:ins w:id="147" w:author="Renata M. Diaz" w:date="2021-03-13T16:40:00Z">
        <w:r>
          <w:rPr>
            <w:rFonts w:asciiTheme="majorHAnsi" w:eastAsia="Times New Roman" w:hAnsiTheme="majorHAnsi" w:cstheme="majorHAnsi"/>
          </w:rPr>
          <w:t>all of the</w:t>
        </w:r>
      </w:ins>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ins w:id="148" w:author="Renata M. Diaz" w:date="2021-03-13T16:40:00Z">
        <w:r>
          <w:rPr>
            <w:rFonts w:asciiTheme="majorHAnsi" w:eastAsia="Times New Roman" w:hAnsiTheme="majorHAnsi" w:cstheme="majorHAnsi"/>
          </w:rPr>
          <w:t xml:space="preserve"> – </w:t>
        </w:r>
      </w:ins>
      <w:del w:id="149" w:author="Renata M. Diaz" w:date="2021-03-13T16:40:00Z">
        <w:r w:rsidR="0027739C" w:rsidDel="00ED5D0B">
          <w:rPr>
            <w:rFonts w:asciiTheme="majorHAnsi" w:eastAsia="Times New Roman" w:hAnsiTheme="majorHAnsi" w:cstheme="majorHAnsi"/>
          </w:rPr>
          <w:delText>, or the species abundance distribution (SAD),</w:delText>
        </w:r>
      </w:del>
      <w:r w:rsidR="5E487539" w:rsidRPr="002E2A57">
        <w:rPr>
          <w:rFonts w:asciiTheme="majorHAnsi" w:eastAsia="Times New Roman" w:hAnsiTheme="majorHAnsi" w:cstheme="majorHAnsi"/>
        </w:rPr>
        <w:t xml:space="preserve"> </w:t>
      </w:r>
      <w:ins w:id="150" w:author="Diaz,Renata M" w:date="2021-03-14T23:43:00Z">
        <w:r w:rsidR="0091787E">
          <w:rPr>
            <w:rFonts w:asciiTheme="majorHAnsi" w:eastAsia="Times New Roman" w:hAnsiTheme="majorHAnsi" w:cstheme="majorHAnsi"/>
          </w:rPr>
          <w:t xml:space="preserve">is </w:t>
        </w:r>
      </w:ins>
      <w:ins w:id="151" w:author="Diaz,Renata M" w:date="2021-03-14T23:58:00Z">
        <w:r w:rsidR="00133E50">
          <w:rPr>
            <w:rFonts w:asciiTheme="majorHAnsi" w:eastAsia="Times New Roman" w:hAnsiTheme="majorHAnsi" w:cstheme="majorHAnsi"/>
          </w:rPr>
          <w:t>a leading</w:t>
        </w:r>
      </w:ins>
      <w:ins w:id="152" w:author="Diaz,Renata M" w:date="2021-03-14T23:44:00Z">
        <w:r w:rsidR="0091787E">
          <w:rPr>
            <w:rFonts w:asciiTheme="majorHAnsi" w:eastAsia="Times New Roman" w:hAnsiTheme="majorHAnsi" w:cstheme="majorHAnsi"/>
          </w:rPr>
          <w:t xml:space="preserve"> example of an ecological </w:t>
        </w:r>
      </w:ins>
      <w:ins w:id="153" w:author="Diaz,Renata M" w:date="2021-03-14T23:56:00Z">
        <w:r w:rsidR="00502D0D">
          <w:rPr>
            <w:rFonts w:asciiTheme="majorHAnsi" w:eastAsia="Times New Roman" w:hAnsiTheme="majorHAnsi" w:cstheme="majorHAnsi"/>
          </w:rPr>
          <w:t xml:space="preserve">distribution </w:t>
        </w:r>
      </w:ins>
      <w:ins w:id="154" w:author="Diaz,Renata M" w:date="2021-03-14T23:57:00Z">
        <w:r w:rsidR="00502D0D">
          <w:rPr>
            <w:rFonts w:asciiTheme="majorHAnsi" w:eastAsia="Times New Roman" w:hAnsiTheme="majorHAnsi" w:cstheme="majorHAnsi"/>
          </w:rPr>
          <w:t>that is both commonly invoked in the search for general processes, and quite possibly subject to s</w:t>
        </w:r>
      </w:ins>
      <w:ins w:id="155" w:author="Diaz,Renata M" w:date="2021-03-14T23:58:00Z">
        <w:r w:rsidR="00502D0D">
          <w:rPr>
            <w:rFonts w:asciiTheme="majorHAnsi" w:eastAsia="Times New Roman" w:hAnsiTheme="majorHAnsi" w:cstheme="majorHAnsi"/>
          </w:rPr>
          <w:t xml:space="preserve">tatistical constraints </w:t>
        </w:r>
      </w:ins>
      <w:ins w:id="156" w:author="Diaz,Renata M" w:date="2021-03-14T23:59:00Z">
        <w:r w:rsidR="00133E50">
          <w:rPr>
            <w:rFonts w:asciiTheme="majorHAnsi" w:eastAsia="Times New Roman" w:hAnsiTheme="majorHAnsi" w:cstheme="majorHAnsi"/>
          </w:rPr>
          <w:t xml:space="preserve">that have </w:t>
        </w:r>
      </w:ins>
      <w:ins w:id="157" w:author="Ernest, Morgan" w:date="2021-03-30T13:22:00Z">
        <w:r w:rsidR="009D6A84">
          <w:rPr>
            <w:rFonts w:asciiTheme="majorHAnsi" w:eastAsia="Times New Roman" w:hAnsiTheme="majorHAnsi" w:cstheme="majorHAnsi"/>
          </w:rPr>
          <w:t>thus</w:t>
        </w:r>
      </w:ins>
      <w:ins w:id="158" w:author="Diaz,Renata M" w:date="2021-03-14T23:59:00Z">
        <w:r w:rsidR="00133E50">
          <w:rPr>
            <w:rFonts w:asciiTheme="majorHAnsi" w:eastAsia="Times New Roman" w:hAnsiTheme="majorHAnsi" w:cstheme="majorHAnsi"/>
          </w:rPr>
          <w:t xml:space="preserve"> </w:t>
        </w:r>
        <w:del w:id="159" w:author="Renata M. Diaz" w:date="2021-03-15T13:29:00Z">
          <w:r w:rsidR="00133E50" w:rsidDel="007E1943">
            <w:rPr>
              <w:rFonts w:asciiTheme="majorHAnsi" w:eastAsia="Times New Roman" w:hAnsiTheme="majorHAnsi" w:cstheme="majorHAnsi"/>
            </w:rPr>
            <w:delText>far interfered</w:delText>
          </w:r>
        </w:del>
      </w:ins>
      <w:ins w:id="160" w:author="Diaz,Renata M" w:date="2021-03-15T00:00:00Z">
        <w:del w:id="161" w:author="Renata M. Diaz" w:date="2021-03-15T13:29:00Z">
          <w:r w:rsidR="00133E50" w:rsidDel="007E1943">
            <w:rPr>
              <w:rFonts w:asciiTheme="majorHAnsi" w:eastAsia="Times New Roman" w:hAnsiTheme="majorHAnsi" w:cstheme="majorHAnsi"/>
            </w:rPr>
            <w:delText xml:space="preserve"> with</w:delText>
          </w:r>
        </w:del>
      </w:ins>
      <w:ins w:id="162" w:author="Renata M. Diaz" w:date="2021-03-15T13:29:00Z">
        <w:r w:rsidR="007E1943">
          <w:rPr>
            <w:rFonts w:asciiTheme="majorHAnsi" w:eastAsia="Times New Roman" w:hAnsiTheme="majorHAnsi" w:cstheme="majorHAnsi"/>
          </w:rPr>
          <w:t>far complicated</w:t>
        </w:r>
      </w:ins>
      <w:ins w:id="163" w:author="Diaz,Renata M" w:date="2021-03-15T00:00:00Z">
        <w:r w:rsidR="00133E50">
          <w:rPr>
            <w:rFonts w:asciiTheme="majorHAnsi" w:eastAsia="Times New Roman" w:hAnsiTheme="majorHAnsi" w:cstheme="majorHAnsi"/>
          </w:rPr>
          <w:t xml:space="preserve"> efforts to use it in this </w:t>
        </w:r>
      </w:ins>
      <w:ins w:id="164" w:author="Diaz,Renata M" w:date="2021-03-15T00:03:00Z">
        <w:del w:id="165" w:author="Renata M. Diaz" w:date="2021-03-15T15:12:00Z">
          <w:r w:rsidR="00133E50" w:rsidDel="0043351C">
            <w:rPr>
              <w:rFonts w:asciiTheme="majorHAnsi" w:eastAsia="Times New Roman" w:hAnsiTheme="majorHAnsi" w:cstheme="majorHAnsi"/>
            </w:rPr>
            <w:delText>fashion</w:delText>
          </w:r>
        </w:del>
      </w:ins>
      <w:ins w:id="166" w:author="Renata M. Diaz" w:date="2021-03-15T15:12:00Z">
        <w:r w:rsidR="0043351C">
          <w:rPr>
            <w:rFonts w:asciiTheme="majorHAnsi" w:eastAsia="Times New Roman" w:hAnsiTheme="majorHAnsi" w:cstheme="majorHAnsi"/>
          </w:rPr>
          <w:t>way</w:t>
        </w:r>
      </w:ins>
      <w:ins w:id="167" w:author="Renata M. Diaz" w:date="2021-03-15T13:29:00Z">
        <w:r w:rsidR="007E1943">
          <w:rPr>
            <w:rFonts w:asciiTheme="majorHAnsi" w:eastAsia="Times New Roman" w:hAnsiTheme="majorHAnsi" w:cstheme="majorHAnsi"/>
          </w:rPr>
          <w:t xml:space="preserve"> (Nekola and Brown</w:t>
        </w:r>
      </w:ins>
      <w:ins w:id="168" w:author="Renata M. Diaz" w:date="2021-03-19T14:30:00Z">
        <w:r w:rsidR="00DA4E44">
          <w:rPr>
            <w:rFonts w:asciiTheme="majorHAnsi" w:eastAsia="Times New Roman" w:hAnsiTheme="majorHAnsi" w:cstheme="majorHAnsi"/>
          </w:rPr>
          <w:t xml:space="preserve"> 2007</w:t>
        </w:r>
      </w:ins>
      <w:ins w:id="169" w:author="Renata M. Diaz" w:date="2021-03-15T13:29:00Z">
        <w:r w:rsidR="007E1943">
          <w:rPr>
            <w:rFonts w:asciiTheme="majorHAnsi" w:eastAsia="Times New Roman" w:hAnsiTheme="majorHAnsi" w:cstheme="majorHAnsi"/>
          </w:rPr>
          <w:t>; McGill et al</w:t>
        </w:r>
      </w:ins>
      <w:ins w:id="170" w:author="Renata M. Diaz" w:date="2021-03-19T14:30:00Z">
        <w:r w:rsidR="00DA4E44">
          <w:rPr>
            <w:rFonts w:asciiTheme="majorHAnsi" w:eastAsia="Times New Roman" w:hAnsiTheme="majorHAnsi" w:cstheme="majorHAnsi"/>
          </w:rPr>
          <w:t>. 2007</w:t>
        </w:r>
      </w:ins>
      <w:ins w:id="171" w:author="Renata M. Diaz" w:date="2021-03-15T13:29:00Z">
        <w:r w:rsidR="007E1943">
          <w:rPr>
            <w:rFonts w:asciiTheme="majorHAnsi" w:eastAsia="Times New Roman" w:hAnsiTheme="majorHAnsi" w:cstheme="majorHAnsi"/>
          </w:rPr>
          <w:t xml:space="preserve">; </w:t>
        </w:r>
        <w:proofErr w:type="spellStart"/>
        <w:r w:rsidR="007E1943">
          <w:rPr>
            <w:rFonts w:asciiTheme="majorHAnsi" w:eastAsia="Times New Roman" w:hAnsiTheme="majorHAnsi" w:cstheme="majorHAnsi"/>
          </w:rPr>
          <w:t>Locey</w:t>
        </w:r>
        <w:proofErr w:type="spellEnd"/>
        <w:r w:rsidR="007E1943">
          <w:rPr>
            <w:rFonts w:asciiTheme="majorHAnsi" w:eastAsia="Times New Roman" w:hAnsiTheme="majorHAnsi" w:cstheme="majorHAnsi"/>
          </w:rPr>
          <w:t xml:space="preserve"> and White</w:t>
        </w:r>
      </w:ins>
      <w:ins w:id="172" w:author="Renata M. Diaz" w:date="2021-03-19T15:05:00Z">
        <w:r w:rsidR="00286CAD">
          <w:rPr>
            <w:rFonts w:asciiTheme="majorHAnsi" w:eastAsia="Times New Roman" w:hAnsiTheme="majorHAnsi" w:cstheme="majorHAnsi"/>
          </w:rPr>
          <w:t xml:space="preserve"> 2013</w:t>
        </w:r>
      </w:ins>
      <w:ins w:id="173" w:author="Renata M. Diaz" w:date="2021-03-15T13:29:00Z">
        <w:r w:rsidR="007E1943">
          <w:rPr>
            <w:rFonts w:asciiTheme="majorHAnsi" w:eastAsia="Times New Roman" w:hAnsiTheme="majorHAnsi" w:cstheme="majorHAnsi"/>
          </w:rPr>
          <w:t>)</w:t>
        </w:r>
      </w:ins>
      <w:ins w:id="174" w:author="Diaz,Renata M" w:date="2021-03-15T00:00:00Z">
        <w:r w:rsidR="00133E50">
          <w:rPr>
            <w:rFonts w:asciiTheme="majorHAnsi" w:eastAsia="Times New Roman" w:hAnsiTheme="majorHAnsi" w:cstheme="majorHAnsi"/>
          </w:rPr>
          <w:t xml:space="preserve">. </w:t>
        </w:r>
      </w:ins>
      <w:ins w:id="175" w:author="Diaz,Renata M" w:date="2021-03-15T00:05:00Z">
        <w:r w:rsidR="008D4E25">
          <w:rPr>
            <w:rFonts w:asciiTheme="majorHAnsi" w:eastAsia="Times New Roman" w:hAnsiTheme="majorHAnsi" w:cstheme="majorHAnsi"/>
          </w:rPr>
          <w:t>Investigating and accounting</w:t>
        </w:r>
      </w:ins>
      <w:ins w:id="176" w:author="Diaz,Renata M" w:date="2021-03-15T00:01:00Z">
        <w:r w:rsidR="00133E50">
          <w:rPr>
            <w:rFonts w:asciiTheme="majorHAnsi" w:eastAsia="Times New Roman" w:hAnsiTheme="majorHAnsi" w:cstheme="majorHAnsi"/>
          </w:rPr>
          <w:t xml:space="preserve"> for these statistical considerations </w:t>
        </w:r>
      </w:ins>
      <w:ins w:id="177" w:author="Diaz,Renata M" w:date="2021-03-15T00:02:00Z">
        <w:r w:rsidR="00133E50">
          <w:rPr>
            <w:rFonts w:asciiTheme="majorHAnsi" w:eastAsia="Times New Roman" w:hAnsiTheme="majorHAnsi" w:cstheme="majorHAnsi"/>
          </w:rPr>
          <w:t>may open up new avenues for ecological interpretations of the SAD</w:t>
        </w:r>
      </w:ins>
      <w:ins w:id="178" w:author="Diaz,Renata M" w:date="2021-03-15T00:03:00Z">
        <w:r w:rsidR="00133E50">
          <w:rPr>
            <w:rFonts w:asciiTheme="majorHAnsi" w:eastAsia="Times New Roman" w:hAnsiTheme="majorHAnsi" w:cstheme="majorHAnsi"/>
          </w:rPr>
          <w:t xml:space="preserve">, in a key illustration of how </w:t>
        </w:r>
        <w:del w:id="179" w:author="Renata M. Diaz" w:date="2021-03-15T13:30:00Z">
          <w:r w:rsidR="00133E50" w:rsidDel="00236815">
            <w:rPr>
              <w:rFonts w:asciiTheme="majorHAnsi" w:eastAsia="Times New Roman" w:hAnsiTheme="majorHAnsi" w:cstheme="majorHAnsi"/>
            </w:rPr>
            <w:delText>embracin</w:delText>
          </w:r>
        </w:del>
      </w:ins>
      <w:ins w:id="180" w:author="Renata M. Diaz" w:date="2021-03-15T13:30:00Z">
        <w:r w:rsidR="00236815">
          <w:rPr>
            <w:rFonts w:asciiTheme="majorHAnsi" w:eastAsia="Times New Roman" w:hAnsiTheme="majorHAnsi" w:cstheme="majorHAnsi"/>
          </w:rPr>
          <w:t xml:space="preserve">embracing </w:t>
        </w:r>
      </w:ins>
      <w:ins w:id="181" w:author="Renata M. Diaz" w:date="2021-03-15T13:31:00Z">
        <w:r w:rsidR="00236815">
          <w:rPr>
            <w:rFonts w:asciiTheme="majorHAnsi" w:eastAsia="Times New Roman" w:hAnsiTheme="majorHAnsi" w:cstheme="majorHAnsi"/>
          </w:rPr>
          <w:t>ecological</w:t>
        </w:r>
      </w:ins>
      <w:ins w:id="182" w:author="Diaz,Renata M" w:date="2021-03-15T00:03:00Z">
        <w:del w:id="183" w:author="Renata M. Diaz" w:date="2021-03-15T13:30:00Z">
          <w:r w:rsidR="00133E50" w:rsidDel="00236815">
            <w:rPr>
              <w:rFonts w:asciiTheme="majorHAnsi" w:eastAsia="Times New Roman" w:hAnsiTheme="majorHAnsi" w:cstheme="majorHAnsi"/>
            </w:rPr>
            <w:delText>g</w:delText>
          </w:r>
        </w:del>
        <w:r w:rsidR="00133E50">
          <w:rPr>
            <w:rFonts w:asciiTheme="majorHAnsi" w:eastAsia="Times New Roman" w:hAnsiTheme="majorHAnsi" w:cstheme="majorHAnsi"/>
          </w:rPr>
          <w:t xml:space="preserve"> </w:t>
        </w:r>
      </w:ins>
      <w:ins w:id="184" w:author="Diaz,Renata M" w:date="2021-03-15T00:06:00Z">
        <w:r w:rsidR="008D4E25">
          <w:rPr>
            <w:rFonts w:asciiTheme="majorHAnsi" w:eastAsia="Times New Roman" w:hAnsiTheme="majorHAnsi" w:cstheme="majorHAnsi"/>
          </w:rPr>
          <w:t xml:space="preserve">complexity can bring us closer to ecological insight. </w:t>
        </w:r>
      </w:ins>
    </w:p>
    <w:p w14:paraId="2C078E63" w14:textId="6D38AB81" w:rsidR="006A49A5" w:rsidDel="00730D9F" w:rsidRDefault="00ED5D0B" w:rsidP="00021897">
      <w:pPr>
        <w:spacing w:line="480" w:lineRule="auto"/>
        <w:rPr>
          <w:del w:id="185" w:author="Ernest, Morgan" w:date="2021-03-30T13:27:00Z"/>
          <w:rFonts w:asciiTheme="majorHAnsi" w:eastAsia="Times New Roman" w:hAnsiTheme="majorHAnsi" w:cstheme="majorHAnsi"/>
        </w:rPr>
      </w:pPr>
      <w:ins w:id="186" w:author="Renata M. Diaz" w:date="2021-03-13T16:40:00Z">
        <w:del w:id="187" w:author="Diaz,Renata M" w:date="2021-03-15T00:06:00Z">
          <w:r w:rsidDel="008D4E25">
            <w:rPr>
              <w:rFonts w:asciiTheme="majorHAnsi" w:eastAsia="Times New Roman" w:hAnsiTheme="majorHAnsi" w:cstheme="majorHAnsi"/>
            </w:rPr>
            <w:delText>i</w:delText>
          </w:r>
        </w:del>
      </w:ins>
      <w:del w:id="188" w:author="Diaz,Renata M" w:date="2021-03-15T00:06:00Z">
        <w:r w:rsidR="4D404375" w:rsidRPr="002E2A57" w:rsidDel="008D4E25">
          <w:rPr>
            <w:rFonts w:asciiTheme="majorHAnsi" w:eastAsia="Times New Roman" w:hAnsiTheme="majorHAnsi" w:cstheme="majorHAnsi"/>
          </w:rPr>
          <w:delText xml:space="preserve">is one of the few </w:delText>
        </w:r>
        <w:r w:rsidR="35C36567" w:rsidRPr="002E2A57" w:rsidDel="008D4E25">
          <w:rPr>
            <w:rFonts w:asciiTheme="majorHAnsi" w:eastAsia="Times New Roman" w:hAnsiTheme="majorHAnsi" w:cstheme="majorHAnsi"/>
          </w:rPr>
          <w:delText xml:space="preserve">ecological </w:delText>
        </w:r>
        <w:r w:rsidR="00CC57F8" w:rsidRPr="002E2A57" w:rsidDel="008D4E25">
          <w:rPr>
            <w:rFonts w:asciiTheme="majorHAnsi" w:eastAsia="Times New Roman" w:hAnsiTheme="majorHAnsi" w:cstheme="majorHAnsi"/>
          </w:rPr>
          <w:delText>patterns whose</w:delText>
        </w:r>
        <w:r w:rsidR="00833CF4" w:rsidRPr="002E2A57" w:rsidDel="008D4E25">
          <w:rPr>
            <w:rFonts w:asciiTheme="majorHAnsi" w:eastAsia="Times New Roman" w:hAnsiTheme="majorHAnsi" w:cstheme="majorHAnsi"/>
          </w:rPr>
          <w:delText xml:space="preserve"> shape is so consistent that it is often considered an ecological law</w:delText>
        </w:r>
      </w:del>
      <w:ins w:id="189" w:author="Renata M. Diaz" w:date="2021-03-13T16:41:00Z">
        <w:del w:id="190" w:author="Diaz,Renata M" w:date="2021-03-15T00:00:00Z">
          <w:r w:rsidDel="00133E50">
            <w:rPr>
              <w:rFonts w:asciiTheme="majorHAnsi" w:eastAsia="Times New Roman" w:hAnsiTheme="majorHAnsi" w:cstheme="majorHAnsi"/>
            </w:rPr>
            <w:delText xml:space="preserve">, and has a long history of being used in this </w:delText>
          </w:r>
        </w:del>
        <w:del w:id="191" w:author="Diaz,Renata M" w:date="2021-03-14T23:35:00Z">
          <w:r w:rsidDel="0091787E">
            <w:rPr>
              <w:rFonts w:asciiTheme="majorHAnsi" w:eastAsia="Times New Roman" w:hAnsiTheme="majorHAnsi" w:cstheme="majorHAnsi"/>
            </w:rPr>
            <w:delText xml:space="preserve">macroecological </w:delText>
          </w:r>
        </w:del>
        <w:del w:id="192" w:author="Diaz,Renata M" w:date="2021-03-15T00:00:00Z">
          <w:r w:rsidDel="00133E50">
            <w:rPr>
              <w:rFonts w:asciiTheme="majorHAnsi" w:eastAsia="Times New Roman" w:hAnsiTheme="majorHAnsi" w:cstheme="majorHAnsi"/>
            </w:rPr>
            <w:delText>framework</w:delText>
          </w:r>
        </w:del>
      </w:ins>
      <w:del w:id="193" w:author="Diaz,Renata M" w:date="2021-03-15T00:06:00Z">
        <w:r w:rsidR="35C36567" w:rsidRPr="002E2A57" w:rsidDel="008D4E25">
          <w:rPr>
            <w:rFonts w:asciiTheme="majorHAnsi" w:eastAsia="Times New Roman" w:hAnsiTheme="majorHAnsi" w:cstheme="majorHAnsi"/>
          </w:rPr>
          <w:delText xml:space="preserve"> (</w:delText>
        </w:r>
        <w:r w:rsidR="00B745C4" w:rsidRPr="002E2A57" w:rsidDel="008D4E25">
          <w:rPr>
            <w:rFonts w:asciiTheme="majorHAnsi" w:eastAsia="Times New Roman" w:hAnsiTheme="majorHAnsi" w:cstheme="majorHAnsi"/>
          </w:rPr>
          <w:delText xml:space="preserve">Lawton 1999, McGill </w:delText>
        </w:r>
        <w:r w:rsidR="007873FC" w:rsidDel="008D4E25">
          <w:rPr>
            <w:rFonts w:asciiTheme="majorHAnsi" w:eastAsia="Times New Roman" w:hAnsiTheme="majorHAnsi" w:cstheme="majorHAnsi"/>
          </w:rPr>
          <w:delText>et al.</w:delText>
        </w:r>
        <w:r w:rsidR="00B745C4" w:rsidRPr="002E2A57" w:rsidDel="008D4E25">
          <w:rPr>
            <w:rFonts w:asciiTheme="majorHAnsi" w:eastAsia="Times New Roman" w:hAnsiTheme="majorHAnsi" w:cstheme="majorHAnsi"/>
          </w:rPr>
          <w:delText xml:space="preserve"> 2007</w:delText>
        </w:r>
        <w:r w:rsidR="35C36567" w:rsidRPr="002E2A57" w:rsidDel="008D4E25">
          <w:rPr>
            <w:rFonts w:asciiTheme="majorHAnsi" w:eastAsia="Times New Roman" w:hAnsiTheme="majorHAnsi" w:cstheme="majorHAnsi"/>
          </w:rPr>
          <w:delText>)</w:delText>
        </w:r>
      </w:del>
      <w:ins w:id="194" w:author="Diaz,Renata M" w:date="2021-03-15T00:07:00Z">
        <w:r w:rsidR="008D4E25" w:rsidRPr="008D4E25">
          <w:rPr>
            <w:rFonts w:asciiTheme="majorHAnsi" w:eastAsia="Times New Roman" w:hAnsiTheme="majorHAnsi" w:cstheme="majorHAnsi"/>
          </w:rPr>
          <w:t xml:space="preserve"> </w:t>
        </w:r>
        <w:r w:rsidR="008D4E25">
          <w:rPr>
            <w:rFonts w:asciiTheme="majorHAnsi" w:eastAsia="Times New Roman" w:hAnsiTheme="majorHAnsi" w:cstheme="majorHAnsi"/>
          </w:rPr>
          <w:t>The shape of the SAD i</w:t>
        </w:r>
        <w:r w:rsidR="008D4E25" w:rsidRPr="002E2A57">
          <w:rPr>
            <w:rFonts w:asciiTheme="majorHAnsi" w:eastAsia="Times New Roman" w:hAnsiTheme="majorHAnsi" w:cstheme="majorHAnsi"/>
          </w:rPr>
          <w:t xml:space="preserve">s one of the few ecological patterns </w:t>
        </w:r>
      </w:ins>
      <w:ins w:id="195" w:author="Diaz,Renata M" w:date="2021-03-15T00:08:00Z">
        <w:r w:rsidR="00BA7D09">
          <w:rPr>
            <w:rFonts w:asciiTheme="majorHAnsi" w:eastAsia="Times New Roman" w:hAnsiTheme="majorHAnsi" w:cstheme="majorHAnsi"/>
          </w:rPr>
          <w:t xml:space="preserve">that is </w:t>
        </w:r>
      </w:ins>
      <w:ins w:id="196" w:author="Diaz,Renata M" w:date="2021-03-15T00:07:00Z">
        <w:r w:rsidR="008D4E25" w:rsidRPr="002E2A57">
          <w:rPr>
            <w:rFonts w:asciiTheme="majorHAnsi" w:eastAsia="Times New Roman" w:hAnsiTheme="majorHAnsi" w:cstheme="majorHAnsi"/>
          </w:rPr>
          <w:t>so consistent that it is often considered an ecological law (</w:t>
        </w:r>
      </w:ins>
      <w:ins w:id="197" w:author="Renata M. Diaz" w:date="2021-03-15T13:31:00Z">
        <w:r w:rsidR="000564B5">
          <w:rPr>
            <w:rFonts w:asciiTheme="majorHAnsi" w:eastAsia="Times New Roman" w:hAnsiTheme="majorHAnsi" w:cstheme="majorHAnsi"/>
          </w:rPr>
          <w:t xml:space="preserve">Preston 1948, </w:t>
        </w:r>
      </w:ins>
      <w:ins w:id="198" w:author="Renata M. Diaz" w:date="2021-03-19T14:34:00Z">
        <w:r w:rsidR="00FD612F">
          <w:rPr>
            <w:rFonts w:asciiTheme="majorHAnsi" w:eastAsia="Times New Roman" w:hAnsiTheme="majorHAnsi" w:cstheme="majorHAnsi"/>
          </w:rPr>
          <w:t>1962a, 1962b</w:t>
        </w:r>
      </w:ins>
      <w:ins w:id="199" w:author="Renata M. Diaz" w:date="2021-03-15T13:32:00Z">
        <w:r w:rsidR="000564B5">
          <w:rPr>
            <w:rFonts w:asciiTheme="majorHAnsi" w:eastAsia="Times New Roman" w:hAnsiTheme="majorHAnsi" w:cstheme="majorHAnsi"/>
          </w:rPr>
          <w:t>, 1980</w:t>
        </w:r>
      </w:ins>
      <w:ins w:id="200" w:author="Renata M. Diaz" w:date="2021-03-15T13:31:00Z">
        <w:r w:rsidR="000564B5">
          <w:rPr>
            <w:rFonts w:asciiTheme="majorHAnsi" w:eastAsia="Times New Roman" w:hAnsiTheme="majorHAnsi" w:cstheme="majorHAnsi"/>
          </w:rPr>
          <w:t xml:space="preserve">; </w:t>
        </w:r>
      </w:ins>
      <w:ins w:id="201" w:author="Diaz,Renata M" w:date="2021-03-15T00:07:00Z">
        <w:r w:rsidR="008D4E25" w:rsidRPr="002E2A57">
          <w:rPr>
            <w:rFonts w:asciiTheme="majorHAnsi" w:eastAsia="Times New Roman" w:hAnsiTheme="majorHAnsi" w:cstheme="majorHAnsi"/>
          </w:rPr>
          <w:t>Lawton 1999,</w:t>
        </w:r>
      </w:ins>
      <w:ins w:id="202" w:author="Renata M. Diaz" w:date="2021-03-15T13:31:00Z">
        <w:r w:rsidR="000564B5">
          <w:rPr>
            <w:rFonts w:asciiTheme="majorHAnsi" w:eastAsia="Times New Roman" w:hAnsiTheme="majorHAnsi" w:cstheme="majorHAnsi"/>
          </w:rPr>
          <w:t xml:space="preserve"> McGill 2003</w:t>
        </w:r>
      </w:ins>
      <w:ins w:id="203" w:author="Renata M. Diaz" w:date="2021-03-19T14:30:00Z">
        <w:r w:rsidR="003606F7">
          <w:rPr>
            <w:rFonts w:asciiTheme="majorHAnsi" w:eastAsia="Times New Roman" w:hAnsiTheme="majorHAnsi" w:cstheme="majorHAnsi"/>
          </w:rPr>
          <w:t>,</w:t>
        </w:r>
      </w:ins>
      <w:ins w:id="204" w:author="Diaz,Renata M" w:date="2021-03-15T00:07:00Z">
        <w:r w:rsidR="008D4E25" w:rsidRPr="002E2A57">
          <w:rPr>
            <w:rFonts w:asciiTheme="majorHAnsi" w:eastAsia="Times New Roman" w:hAnsiTheme="majorHAnsi" w:cstheme="majorHAnsi"/>
          </w:rPr>
          <w:t xml:space="preserve"> McGill </w:t>
        </w:r>
        <w:r w:rsidR="008D4E25">
          <w:rPr>
            <w:rFonts w:asciiTheme="majorHAnsi" w:eastAsia="Times New Roman" w:hAnsiTheme="majorHAnsi" w:cstheme="majorHAnsi"/>
          </w:rPr>
          <w:t>et al.</w:t>
        </w:r>
        <w:r w:rsidR="008D4E25" w:rsidRPr="002E2A57">
          <w:rPr>
            <w:rFonts w:asciiTheme="majorHAnsi" w:eastAsia="Times New Roman" w:hAnsiTheme="majorHAnsi" w:cstheme="majorHAnsi"/>
          </w:rPr>
          <w:t xml:space="preserve"> 2007).</w:t>
        </w:r>
      </w:ins>
      <w:ins w:id="205" w:author="Renata M. Diaz" w:date="2021-03-15T13:32:00Z">
        <w:r w:rsidR="000564B5">
          <w:rPr>
            <w:rFonts w:asciiTheme="majorHAnsi" w:eastAsia="Times New Roman" w:hAnsiTheme="majorHAnsi" w:cstheme="majorHAnsi"/>
          </w:rPr>
          <w:t xml:space="preserve"> </w:t>
        </w:r>
      </w:ins>
      <w:del w:id="206" w:author="Diaz,Renata M" w:date="2021-03-15T00:06:00Z">
        <w:r w:rsidR="35C36567" w:rsidRPr="002E2A57" w:rsidDel="008D4E25">
          <w:rPr>
            <w:rFonts w:asciiTheme="majorHAnsi" w:eastAsia="Times New Roman" w:hAnsiTheme="majorHAnsi" w:cstheme="majorHAnsi"/>
          </w:rPr>
          <w:delText xml:space="preserve">. </w:delText>
        </w:r>
      </w:del>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ins w:id="207" w:author="Renata M. Diaz" w:date="2021-03-13T16:41:00Z">
        <w:r w:rsidR="00900A90">
          <w:rPr>
            <w:rFonts w:asciiTheme="majorHAnsi" w:eastAsia="Times New Roman" w:hAnsiTheme="majorHAnsi" w:cstheme="majorHAnsi"/>
          </w:rPr>
          <w:t xml:space="preserve"> when plotted with species rank on the x-axis and abundance on the y-axis</w:t>
        </w:r>
      </w:ins>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Fisher et al. 1943</w:t>
      </w:r>
      <w:ins w:id="208" w:author="Renata M. Diaz" w:date="2021-03-19T14:34:00Z">
        <w:r w:rsidR="00270A7B">
          <w:rPr>
            <w:rFonts w:asciiTheme="majorHAnsi" w:eastAsia="Times New Roman" w:hAnsiTheme="majorHAnsi" w:cstheme="majorHAnsi"/>
          </w:rPr>
          <w:t xml:space="preserve">; </w:t>
        </w:r>
      </w:ins>
      <w:ins w:id="209" w:author="Renata M. Diaz" w:date="2021-03-19T14:35:00Z">
        <w:r w:rsidR="00270A7B">
          <w:rPr>
            <w:rFonts w:asciiTheme="majorHAnsi" w:eastAsia="Times New Roman" w:hAnsiTheme="majorHAnsi" w:cstheme="majorHAnsi"/>
          </w:rPr>
          <w:t>McGill et al 2007</w:t>
        </w:r>
      </w:ins>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w:t>
      </w:r>
      <w:ins w:id="210" w:author="Renata M. Diaz" w:date="2021-03-15T13:32:00Z">
        <w:r w:rsidR="000564B5">
          <w:rPr>
            <w:rFonts w:asciiTheme="majorHAnsi" w:eastAsia="Times New Roman" w:hAnsiTheme="majorHAnsi" w:cstheme="majorHAnsi"/>
          </w:rPr>
          <w:t xml:space="preserve"> </w:t>
        </w:r>
      </w:ins>
      <w:del w:id="211" w:author="Diaz,Renata M" w:date="2021-03-15T00:06:00Z">
        <w:r w:rsidR="58F76EF4" w:rsidRPr="002E2A57" w:rsidDel="008D4E25">
          <w:rPr>
            <w:rFonts w:asciiTheme="majorHAnsi" w:eastAsia="Times New Roman" w:hAnsiTheme="majorHAnsi" w:cstheme="majorHAnsi"/>
          </w:rPr>
          <w:delText xml:space="preserve"> </w:delText>
        </w:r>
      </w:del>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r w:rsidR="00EC05BB">
        <w:rPr>
          <w:rFonts w:asciiTheme="majorHAnsi" w:eastAsia="Times New Roman" w:hAnsiTheme="majorHAnsi" w:cstheme="majorHAnsi"/>
        </w:rPr>
        <w:t xml:space="preserve"> used the SAD </w:t>
      </w:r>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w:t>
      </w:r>
      <w:r w:rsidR="00B262ED" w:rsidRPr="002E2A57">
        <w:rPr>
          <w:rFonts w:asciiTheme="majorHAnsi" w:eastAsia="Times New Roman" w:hAnsiTheme="majorHAnsi" w:cstheme="majorHAnsi"/>
        </w:rPr>
        <w:lastRenderedPageBreak/>
        <w:t xml:space="preserve">determine which biological processes are most important for </w:t>
      </w:r>
      <w:r w:rsidR="00DA7422" w:rsidRPr="002E2A57">
        <w:rPr>
          <w:rFonts w:asciiTheme="majorHAnsi" w:eastAsia="Times New Roman" w:hAnsiTheme="majorHAnsi" w:cstheme="majorHAnsi"/>
        </w:rPr>
        <w:t>structuring assemblages of species</w:t>
      </w:r>
      <w:r w:rsidR="002D7709">
        <w:rPr>
          <w:rFonts w:asciiTheme="majorHAnsi" w:eastAsia="Times New Roman" w:hAnsiTheme="majorHAnsi" w:cstheme="majorHAnsi"/>
        </w:rPr>
        <w:t>,</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ins w:id="212" w:author="Renata M. Diaz" w:date="2021-03-15T15:18:00Z">
        <w:r w:rsidR="00BB5769">
          <w:rPr>
            <w:rFonts w:asciiTheme="majorHAnsi" w:eastAsia="Times New Roman" w:hAnsiTheme="majorHAnsi" w:cstheme="majorHAnsi"/>
          </w:rPr>
          <w:t xml:space="preserve">McGill 2003; </w:t>
        </w:r>
      </w:ins>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r w:rsidR="003A566E">
        <w:rPr>
          <w:rFonts w:asciiTheme="majorHAnsi" w:eastAsia="Times New Roman" w:hAnsiTheme="majorHAnsi" w:cstheme="majorHAnsi"/>
        </w:rPr>
        <w:t xml:space="preserve">this approach </w:t>
      </w:r>
      <w:r w:rsidR="00B262ED" w:rsidRPr="002E2A57">
        <w:rPr>
          <w:rFonts w:asciiTheme="majorHAnsi" w:eastAsia="Times New Roman" w:hAnsiTheme="majorHAnsi" w:cstheme="majorHAnsi"/>
        </w:rPr>
        <w:t xml:space="preserve">has proven </w:t>
      </w:r>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r w:rsidR="00764D0B">
        <w:rPr>
          <w:rFonts w:asciiTheme="majorHAnsi" w:eastAsia="Times New Roman" w:hAnsiTheme="majorHAnsi" w:cstheme="majorHAnsi"/>
        </w:rPr>
        <w:t xml:space="preserve"> for the SAD</w:t>
      </w:r>
      <w:r w:rsidR="002B34E2" w:rsidRPr="002E2A57">
        <w:rPr>
          <w:rFonts w:asciiTheme="majorHAnsi" w:eastAsia="Times New Roman" w:hAnsiTheme="majorHAnsi" w:cstheme="majorHAnsi"/>
        </w:rPr>
        <w:t xml:space="preserve"> (</w:t>
      </w:r>
      <w:ins w:id="213" w:author="Renata M. Diaz" w:date="2021-03-15T13:32:00Z">
        <w:r w:rsidR="000564B5">
          <w:rPr>
            <w:rFonts w:asciiTheme="majorHAnsi" w:eastAsia="Times New Roman" w:hAnsiTheme="majorHAnsi" w:cstheme="majorHAnsi"/>
          </w:rPr>
          <w:t xml:space="preserve">McGill 2003; </w:t>
        </w:r>
      </w:ins>
      <w:r w:rsidR="002B34E2"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ins w:id="214" w:author="Diaz,Renata M" w:date="2021-03-15T00:08:00Z">
        <w:r w:rsidR="00BA7D09">
          <w:rPr>
            <w:rFonts w:asciiTheme="majorHAnsi" w:eastAsia="Times New Roman" w:hAnsiTheme="majorHAnsi" w:cstheme="majorHAnsi"/>
          </w:rPr>
          <w:t xml:space="preserve"> </w:t>
        </w:r>
        <w:del w:id="215" w:author="Ernest, Morgan" w:date="2021-03-30T13:26:00Z">
          <w:r w:rsidR="00BA7D09" w:rsidDel="009D6A84">
            <w:rPr>
              <w:rFonts w:asciiTheme="majorHAnsi" w:eastAsia="Times New Roman" w:hAnsiTheme="majorHAnsi" w:cstheme="majorHAnsi"/>
            </w:rPr>
            <w:delText>Simultaneously, several</w:delText>
          </w:r>
        </w:del>
      </w:ins>
      <w:ins w:id="216" w:author="Renata M. Diaz" w:date="2021-03-15T14:02:00Z">
        <w:del w:id="217" w:author="Ernest, Morgan" w:date="2021-03-30T13:26:00Z">
          <w:r w:rsidR="000E7C33" w:rsidDel="009D6A84">
            <w:rPr>
              <w:rFonts w:asciiTheme="majorHAnsi" w:eastAsia="Times New Roman" w:hAnsiTheme="majorHAnsi" w:cstheme="majorHAnsi"/>
            </w:rPr>
            <w:delText>m</w:delText>
          </w:r>
        </w:del>
        <w:del w:id="218" w:author="Ernest, Morgan" w:date="2021-03-30T13:27:00Z">
          <w:r w:rsidR="000E7C33" w:rsidDel="009D6A84">
            <w:rPr>
              <w:rFonts w:asciiTheme="majorHAnsi" w:eastAsia="Times New Roman" w:hAnsiTheme="majorHAnsi" w:cstheme="majorHAnsi"/>
            </w:rPr>
            <w:delText>ultiple</w:delText>
          </w:r>
        </w:del>
      </w:ins>
      <w:ins w:id="219" w:author="Diaz,Renata M" w:date="2021-03-15T00:08:00Z">
        <w:del w:id="220" w:author="Ernest, Morgan" w:date="2021-03-30T13:27:00Z">
          <w:r w:rsidR="00BA7D09" w:rsidDel="009D6A84">
            <w:rPr>
              <w:rFonts w:asciiTheme="majorHAnsi" w:eastAsia="Times New Roman" w:hAnsiTheme="majorHAnsi" w:cstheme="majorHAnsi"/>
            </w:rPr>
            <w:delText xml:space="preserve"> lines of reasoning suggest that s</w:delText>
          </w:r>
        </w:del>
        <w:del w:id="221" w:author="Ernest, Morgan" w:date="2021-03-30T13:28:00Z">
          <w:r w:rsidR="00BA7D09" w:rsidDel="009D6A84">
            <w:rPr>
              <w:rFonts w:asciiTheme="majorHAnsi" w:eastAsia="Times New Roman" w:hAnsiTheme="majorHAnsi" w:cstheme="majorHAnsi"/>
            </w:rPr>
            <w:delText xml:space="preserve">ome aspects </w:delText>
          </w:r>
        </w:del>
      </w:ins>
      <w:del w:id="222" w:author="Ernest, Morgan" w:date="2021-03-30T13:28:00Z">
        <w:r w:rsidR="00C71263" w:rsidRPr="002E2A57" w:rsidDel="009D6A84">
          <w:rPr>
            <w:rFonts w:asciiTheme="majorHAnsi" w:eastAsia="Times New Roman" w:hAnsiTheme="majorHAnsi" w:cstheme="majorHAnsi"/>
          </w:rPr>
          <w:delText xml:space="preserve"> After decades of </w:delText>
        </w:r>
        <w:r w:rsidR="00F8489A" w:rsidDel="009D6A84">
          <w:rPr>
            <w:rFonts w:asciiTheme="majorHAnsi" w:eastAsia="Times New Roman" w:hAnsiTheme="majorHAnsi" w:cstheme="majorHAnsi"/>
          </w:rPr>
          <w:delText xml:space="preserve">attention </w:delText>
        </w:r>
        <w:r w:rsidR="00786967" w:rsidDel="009D6A84">
          <w:rPr>
            <w:rFonts w:asciiTheme="majorHAnsi" w:eastAsia="Times New Roman" w:hAnsiTheme="majorHAnsi" w:cstheme="majorHAnsi"/>
          </w:rPr>
          <w:delText>to</w:delText>
        </w:r>
        <w:r w:rsidR="00F8489A" w:rsidDel="009D6A84">
          <w:rPr>
            <w:rFonts w:asciiTheme="majorHAnsi" w:eastAsia="Times New Roman" w:hAnsiTheme="majorHAnsi" w:cstheme="majorHAnsi"/>
          </w:rPr>
          <w:delText xml:space="preserve"> its consistent pattern and potential </w:delText>
        </w:r>
        <w:r w:rsidR="008566EC" w:rsidDel="009D6A84">
          <w:rPr>
            <w:rFonts w:asciiTheme="majorHAnsi" w:eastAsia="Times New Roman" w:hAnsiTheme="majorHAnsi" w:cstheme="majorHAnsi"/>
          </w:rPr>
          <w:delText>as a theoretical benchmark</w:delText>
        </w:r>
        <w:r w:rsidR="00C71263" w:rsidRPr="002E2A57" w:rsidDel="009D6A84">
          <w:rPr>
            <w:rFonts w:asciiTheme="majorHAnsi" w:eastAsia="Times New Roman" w:hAnsiTheme="majorHAnsi" w:cstheme="majorHAnsi"/>
          </w:rPr>
          <w:delText xml:space="preserve">, the utility of the SAD for assessing the processes structuring ecological communities </w:delText>
        </w:r>
        <w:r w:rsidR="00550D62" w:rsidDel="009D6A84">
          <w:rPr>
            <w:rFonts w:asciiTheme="majorHAnsi" w:eastAsia="Times New Roman" w:hAnsiTheme="majorHAnsi" w:cstheme="majorHAnsi"/>
          </w:rPr>
          <w:delText xml:space="preserve">remains </w:delText>
        </w:r>
        <w:r w:rsidR="00C71263" w:rsidRPr="002E2A57" w:rsidDel="009D6A84">
          <w:rPr>
            <w:rFonts w:asciiTheme="majorHAnsi" w:eastAsia="Times New Roman" w:hAnsiTheme="majorHAnsi" w:cstheme="majorHAnsi"/>
          </w:rPr>
          <w:delText xml:space="preserve">unclear. </w:delText>
        </w:r>
      </w:del>
      <w:del w:id="223" w:author="Ernest, Morgan" w:date="2021-03-30T13:27:00Z">
        <w:r w:rsidR="5FDE308A" w:rsidRPr="002E2A57" w:rsidDel="009D6A84">
          <w:rPr>
            <w:rFonts w:asciiTheme="majorHAnsi" w:eastAsia="Times New Roman" w:hAnsiTheme="majorHAnsi" w:cstheme="majorHAnsi"/>
          </w:rPr>
          <w:delText xml:space="preserve"> </w:delText>
        </w:r>
      </w:del>
    </w:p>
    <w:p w14:paraId="3218756A" w14:textId="77777777" w:rsidR="00730D9F" w:rsidRPr="002E2A57" w:rsidRDefault="00730D9F" w:rsidP="00BA7D09">
      <w:pPr>
        <w:spacing w:line="480" w:lineRule="auto"/>
        <w:rPr>
          <w:ins w:id="224" w:author="Renata M. Diaz" w:date="2021-04-06T16:10:00Z"/>
          <w:rFonts w:asciiTheme="majorHAnsi" w:eastAsia="Times New Roman" w:hAnsiTheme="majorHAnsi" w:cstheme="majorHAnsi"/>
        </w:rPr>
      </w:pPr>
    </w:p>
    <w:p w14:paraId="60556270" w14:textId="6CE6CA5E" w:rsidR="00C0473A" w:rsidRPr="002E2A57" w:rsidRDefault="009D6A84"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The nearly ubiquitous shape </w:t>
      </w:r>
      <w:ins w:id="225" w:author="Diaz,Renata M" w:date="2021-03-14T23:16:00Z">
        <w:del w:id="226" w:author="Renata M. Diaz" w:date="2021-03-15T13:35:00Z">
          <w:r w:rsidR="003D4234" w:rsidDel="000564B5">
            <w:rPr>
              <w:rFonts w:asciiTheme="majorHAnsi" w:eastAsia="Times New Roman" w:hAnsiTheme="majorHAnsi" w:cstheme="majorHAnsi"/>
            </w:rPr>
            <w:delText xml:space="preserve"> </w:delText>
          </w:r>
        </w:del>
        <w:r w:rsidR="003D4234">
          <w:rPr>
            <w:rFonts w:asciiTheme="majorHAnsi" w:eastAsia="Times New Roman" w:hAnsiTheme="majorHAnsi" w:cstheme="majorHAnsi"/>
          </w:rPr>
          <w:t xml:space="preserve">of the SAD </w:t>
        </w:r>
      </w:ins>
      <w:r>
        <w:rPr>
          <w:rFonts w:asciiTheme="majorHAnsi" w:eastAsia="Times New Roman" w:hAnsiTheme="majorHAnsi" w:cstheme="majorHAnsi"/>
        </w:rPr>
        <w:t xml:space="preserve">may actually </w:t>
      </w:r>
      <w:ins w:id="227" w:author="Diaz,Renata M" w:date="2021-03-14T23:16:00Z">
        <w:r w:rsidR="003D4234">
          <w:rPr>
            <w:rFonts w:asciiTheme="majorHAnsi" w:eastAsia="Times New Roman" w:hAnsiTheme="majorHAnsi" w:cstheme="majorHAnsi"/>
          </w:rPr>
          <w:t xml:space="preserve">transcend ecological processes and instead reflect </w:t>
        </w:r>
      </w:ins>
      <w:ins w:id="228" w:author="Diaz,Renata M" w:date="2021-03-14T23:17:00Z">
        <w:del w:id="229" w:author="Renata M. Diaz" w:date="2021-03-15T13:35:00Z">
          <w:r w:rsidR="003D4234" w:rsidDel="000564B5">
            <w:rPr>
              <w:rFonts w:asciiTheme="majorHAnsi" w:eastAsia="Times New Roman" w:hAnsiTheme="majorHAnsi" w:cstheme="majorHAnsi"/>
            </w:rPr>
            <w:delText xml:space="preserve">the mathematical consequences of </w:delText>
          </w:r>
        </w:del>
      </w:ins>
      <w:ins w:id="230" w:author="Diaz,Renata M" w:date="2021-03-14T23:23:00Z">
        <w:del w:id="231" w:author="Renata M. Diaz" w:date="2021-03-15T13:35:00Z">
          <w:r w:rsidR="003D4234" w:rsidDel="000564B5">
            <w:rPr>
              <w:rFonts w:asciiTheme="majorHAnsi" w:eastAsia="Times New Roman" w:hAnsiTheme="majorHAnsi" w:cstheme="majorHAnsi"/>
            </w:rPr>
            <w:delText>distributing</w:delText>
          </w:r>
        </w:del>
      </w:ins>
      <w:ins w:id="232" w:author="Diaz,Renata M" w:date="2021-03-14T23:17:00Z">
        <w:del w:id="233" w:author="Renata M. Diaz" w:date="2021-03-15T13:35:00Z">
          <w:r w:rsidR="003D4234" w:rsidDel="000564B5">
            <w:rPr>
              <w:rFonts w:asciiTheme="majorHAnsi" w:eastAsia="Times New Roman" w:hAnsiTheme="majorHAnsi" w:cstheme="majorHAnsi"/>
            </w:rPr>
            <w:delText xml:space="preserve"> a large number of discrete items – in ecological systems, individuals – </w:delText>
          </w:r>
        </w:del>
      </w:ins>
      <w:ins w:id="234" w:author="Diaz,Renata M" w:date="2021-03-14T23:24:00Z">
        <w:del w:id="235" w:author="Renata M. Diaz" w:date="2021-03-15T13:35:00Z">
          <w:r w:rsidR="003D4234" w:rsidDel="000564B5">
            <w:rPr>
              <w:rFonts w:asciiTheme="majorHAnsi" w:eastAsia="Times New Roman" w:hAnsiTheme="majorHAnsi" w:cstheme="majorHAnsi"/>
            </w:rPr>
            <w:delText>into</w:delText>
          </w:r>
        </w:del>
      </w:ins>
      <w:ins w:id="236" w:author="Diaz,Renata M" w:date="2021-03-14T23:17:00Z">
        <w:del w:id="237" w:author="Renata M. Diaz" w:date="2021-03-15T13:35:00Z">
          <w:r w:rsidR="003D4234" w:rsidDel="000564B5">
            <w:rPr>
              <w:rFonts w:asciiTheme="majorHAnsi" w:eastAsia="Times New Roman" w:hAnsiTheme="majorHAnsi" w:cstheme="majorHAnsi"/>
            </w:rPr>
            <w:delText xml:space="preserve"> categories – species</w:delText>
          </w:r>
        </w:del>
      </w:ins>
      <w:ins w:id="238" w:author="Renata M. Diaz" w:date="2021-03-15T13:35:00Z">
        <w:r w:rsidR="000564B5">
          <w:rPr>
            <w:rFonts w:asciiTheme="majorHAnsi" w:eastAsia="Times New Roman" w:hAnsiTheme="majorHAnsi" w:cstheme="majorHAnsi"/>
          </w:rPr>
          <w:t>mathematical properties</w:t>
        </w:r>
      </w:ins>
      <w:ins w:id="239" w:author="Renata M. Diaz" w:date="2021-03-15T13:36:00Z">
        <w:r w:rsidR="007D4357">
          <w:rPr>
            <w:rFonts w:asciiTheme="majorHAnsi" w:eastAsia="Times New Roman" w:hAnsiTheme="majorHAnsi" w:cstheme="majorHAnsi"/>
          </w:rPr>
          <w:t xml:space="preserve"> inherent to the definition of an abundance distribution</w:t>
        </w:r>
      </w:ins>
      <w:ins w:id="240" w:author="Diaz,Renata M" w:date="2021-03-14T23:17:00Z">
        <w:r w:rsidR="003D4234">
          <w:rPr>
            <w:rFonts w:asciiTheme="majorHAnsi" w:eastAsia="Times New Roman" w:hAnsiTheme="majorHAnsi" w:cstheme="majorHAnsi"/>
          </w:rPr>
          <w:t>.</w:t>
        </w:r>
        <w:del w:id="241" w:author="Renata M. Diaz" w:date="2021-03-15T13:39:00Z">
          <w:r w:rsidR="003D4234" w:rsidDel="00BC5D95">
            <w:rPr>
              <w:rFonts w:asciiTheme="majorHAnsi" w:eastAsia="Times New Roman" w:hAnsiTheme="majorHAnsi" w:cstheme="majorHAnsi"/>
            </w:rPr>
            <w:delText xml:space="preserve"> </w:delText>
          </w:r>
        </w:del>
      </w:ins>
      <w:del w:id="242" w:author="Diaz,Renata M" w:date="2021-03-14T23:19:00Z">
        <w:r w:rsidR="005F1975" w:rsidRPr="002E2A57" w:rsidDel="003D4234">
          <w:rPr>
            <w:rFonts w:asciiTheme="majorHAnsi" w:eastAsia="Times New Roman" w:hAnsiTheme="majorHAnsi" w:cstheme="majorHAnsi"/>
          </w:rPr>
          <w:delText>Accumulating evidence suggests that statistical constraints may actually generate the most striking feature of the species abundance distribution – the hollow curve</w:delText>
        </w:r>
        <w:r w:rsidR="00A931B4" w:rsidRPr="002E2A57" w:rsidDel="003D4234">
          <w:rPr>
            <w:rFonts w:asciiTheme="majorHAnsi" w:eastAsia="Times New Roman" w:hAnsiTheme="majorHAnsi" w:cstheme="majorHAnsi"/>
          </w:rPr>
          <w:delText xml:space="preserve"> (</w:delText>
        </w:r>
        <w:r w:rsidR="008A7A98" w:rsidDel="003D4234">
          <w:rPr>
            <w:rFonts w:asciiTheme="majorHAnsi" w:eastAsia="Times New Roman" w:hAnsiTheme="majorHAnsi" w:cstheme="majorHAnsi"/>
          </w:rPr>
          <w:delText xml:space="preserve">White </w:delText>
        </w:r>
        <w:r w:rsidR="007873FC" w:rsidDel="003D4234">
          <w:rPr>
            <w:rFonts w:asciiTheme="majorHAnsi" w:eastAsia="Times New Roman" w:hAnsiTheme="majorHAnsi" w:cstheme="majorHAnsi"/>
          </w:rPr>
          <w:delText>et al.</w:delText>
        </w:r>
        <w:r w:rsidR="008A7A98" w:rsidDel="003D4234">
          <w:rPr>
            <w:rFonts w:asciiTheme="majorHAnsi" w:eastAsia="Times New Roman" w:hAnsiTheme="majorHAnsi" w:cstheme="majorHAnsi"/>
          </w:rPr>
          <w:delText xml:space="preserve"> 2012, </w:delText>
        </w:r>
        <w:r w:rsidR="0003558D" w:rsidRPr="002E2A57" w:rsidDel="003D4234">
          <w:rPr>
            <w:rFonts w:asciiTheme="majorHAnsi" w:eastAsia="Times New Roman" w:hAnsiTheme="majorHAnsi" w:cstheme="majorHAnsi"/>
          </w:rPr>
          <w:delText>Locey and White</w:delText>
        </w:r>
        <w:r w:rsidR="00967BD1" w:rsidDel="003D4234">
          <w:rPr>
            <w:rFonts w:asciiTheme="majorHAnsi" w:eastAsia="Times New Roman" w:hAnsiTheme="majorHAnsi" w:cstheme="majorHAnsi"/>
          </w:rPr>
          <w:delText xml:space="preserve"> 2013</w:delText>
        </w:r>
        <w:r w:rsidR="0003558D" w:rsidRPr="002E2A57" w:rsidDel="003D4234">
          <w:rPr>
            <w:rFonts w:asciiTheme="majorHAnsi" w:eastAsia="Times New Roman" w:hAnsiTheme="majorHAnsi" w:cstheme="majorHAnsi"/>
          </w:rPr>
          <w:delText xml:space="preserve">, </w:delText>
        </w:r>
        <w:r w:rsidR="0072461F" w:rsidDel="003D4234">
          <w:rPr>
            <w:rFonts w:asciiTheme="majorHAnsi" w:eastAsia="Times New Roman" w:hAnsiTheme="majorHAnsi" w:cstheme="majorHAnsi"/>
          </w:rPr>
          <w:delText>Frank 20</w:delText>
        </w:r>
        <w:r w:rsidR="00E420AF" w:rsidDel="003D4234">
          <w:rPr>
            <w:rFonts w:asciiTheme="majorHAnsi" w:eastAsia="Times New Roman" w:hAnsiTheme="majorHAnsi" w:cstheme="majorHAnsi"/>
          </w:rPr>
          <w:delText>19</w:delText>
        </w:r>
        <w:r w:rsidR="00A931B4" w:rsidRPr="002E2A57" w:rsidDel="003D4234">
          <w:rPr>
            <w:rFonts w:asciiTheme="majorHAnsi" w:eastAsia="Times New Roman" w:hAnsiTheme="majorHAnsi" w:cstheme="majorHAnsi"/>
          </w:rPr>
          <w:delText>)</w:delText>
        </w:r>
        <w:r w:rsidR="00585EEC" w:rsidDel="003D4234">
          <w:rPr>
            <w:rFonts w:asciiTheme="majorHAnsi" w:eastAsia="Times New Roman" w:hAnsiTheme="majorHAnsi" w:cstheme="majorHAnsi"/>
          </w:rPr>
          <w:delText>.</w:delText>
        </w:r>
      </w:del>
      <w:ins w:id="243" w:author="Diaz,Renata M" w:date="2021-03-14T23:19:00Z">
        <w:r w:rsidR="003D4234">
          <w:rPr>
            <w:rFonts w:asciiTheme="majorHAnsi" w:eastAsia="Times New Roman" w:hAnsiTheme="majorHAnsi" w:cstheme="majorHAnsi"/>
          </w:rPr>
          <w:t xml:space="preserve"> </w:t>
        </w:r>
        <w:del w:id="244" w:author="Ernest, Morgan" w:date="2021-03-30T13:31:00Z">
          <w:r w:rsidR="003D4234" w:rsidDel="009D6A84">
            <w:rPr>
              <w:rFonts w:asciiTheme="majorHAnsi" w:eastAsia="Times New Roman" w:hAnsiTheme="majorHAnsi" w:cstheme="majorHAnsi"/>
            </w:rPr>
            <w:delText>Across</w:delText>
          </w:r>
        </w:del>
      </w:ins>
      <w:r>
        <w:rPr>
          <w:rFonts w:asciiTheme="majorHAnsi" w:eastAsia="Times New Roman" w:hAnsiTheme="majorHAnsi" w:cstheme="majorHAnsi"/>
        </w:rPr>
        <w:t xml:space="preserve">Many different types of </w:t>
      </w:r>
      <w:commentRangeStart w:id="245"/>
      <w:r>
        <w:rPr>
          <w:rFonts w:asciiTheme="majorHAnsi" w:eastAsia="Times New Roman" w:hAnsiTheme="majorHAnsi" w:cstheme="majorHAnsi"/>
        </w:rPr>
        <w:t>complex systems</w:t>
      </w:r>
      <w:ins w:id="246" w:author="Renata M. Diaz" w:date="2021-04-06T16:10:00Z">
        <w:r w:rsidR="00067040">
          <w:rPr>
            <w:rFonts w:asciiTheme="majorHAnsi" w:eastAsia="Times New Roman" w:hAnsiTheme="majorHAnsi" w:cstheme="majorHAnsi"/>
          </w:rPr>
          <w:t>, r</w:t>
        </w:r>
      </w:ins>
      <w:del w:id="247" w:author="Renata M. Diaz" w:date="2021-04-06T16:10:00Z">
        <w:r w:rsidDel="00067040">
          <w:rPr>
            <w:rFonts w:asciiTheme="majorHAnsi" w:eastAsia="Times New Roman" w:hAnsiTheme="majorHAnsi" w:cstheme="majorHAnsi"/>
          </w:rPr>
          <w:delText xml:space="preserve"> </w:delText>
        </w:r>
        <w:commentRangeEnd w:id="245"/>
        <w:r w:rsidR="00FD30C0" w:rsidDel="00067040">
          <w:rPr>
            <w:rStyle w:val="CommentReference"/>
          </w:rPr>
          <w:commentReference w:id="245"/>
        </w:r>
        <w:r w:rsidDel="00067040">
          <w:rPr>
            <w:rFonts w:asciiTheme="majorHAnsi" w:eastAsia="Times New Roman" w:hAnsiTheme="majorHAnsi" w:cstheme="majorHAnsi"/>
          </w:rPr>
          <w:delText>– r</w:delText>
        </w:r>
      </w:del>
      <w:r>
        <w:rPr>
          <w:rFonts w:asciiTheme="majorHAnsi" w:eastAsia="Times New Roman" w:hAnsiTheme="majorHAnsi" w:cstheme="majorHAnsi"/>
        </w:rPr>
        <w:t>anging from</w:t>
      </w:r>
      <w:ins w:id="248" w:author="Diaz,Renata M" w:date="2021-03-14T23:19:00Z">
        <w:r w:rsidR="003D4234">
          <w:rPr>
            <w:rFonts w:asciiTheme="majorHAnsi" w:eastAsia="Times New Roman" w:hAnsiTheme="majorHAnsi" w:cstheme="majorHAnsi"/>
          </w:rPr>
          <w:t xml:space="preserve"> </w:t>
        </w:r>
        <w:del w:id="249" w:author="Renata M. Diaz" w:date="2021-03-15T13:40:00Z">
          <w:r w:rsidR="003D4234" w:rsidDel="00BC5D95">
            <w:rPr>
              <w:rFonts w:asciiTheme="majorHAnsi" w:eastAsia="Times New Roman" w:hAnsiTheme="majorHAnsi" w:cstheme="majorHAnsi"/>
            </w:rPr>
            <w:delText>geologic</w:delText>
          </w:r>
        </w:del>
        <w:del w:id="250" w:author="Renata M. Diaz" w:date="2021-03-19T17:56:00Z">
          <w:r w:rsidR="003D4234" w:rsidDel="00C1690D">
            <w:rPr>
              <w:rFonts w:asciiTheme="majorHAnsi" w:eastAsia="Times New Roman" w:hAnsiTheme="majorHAnsi" w:cstheme="majorHAnsi"/>
            </w:rPr>
            <w:delText xml:space="preserve">, </w:delText>
          </w:r>
        </w:del>
        <w:r w:rsidR="003D4234">
          <w:rPr>
            <w:rFonts w:asciiTheme="majorHAnsi" w:eastAsia="Times New Roman" w:hAnsiTheme="majorHAnsi" w:cstheme="majorHAnsi"/>
          </w:rPr>
          <w:t>economic</w:t>
        </w:r>
      </w:ins>
      <w:r>
        <w:rPr>
          <w:rFonts w:asciiTheme="majorHAnsi" w:eastAsia="Times New Roman" w:hAnsiTheme="majorHAnsi" w:cstheme="majorHAnsi"/>
        </w:rPr>
        <w:t>s to</w:t>
      </w:r>
      <w:ins w:id="251" w:author="Diaz,Renata M" w:date="2021-03-14T23:19:00Z">
        <w:del w:id="252" w:author="Ernest, Morgan" w:date="2021-03-30T13:31:00Z">
          <w:r w:rsidR="003D4234" w:rsidDel="009D6A84">
            <w:rPr>
              <w:rFonts w:asciiTheme="majorHAnsi" w:eastAsia="Times New Roman" w:hAnsiTheme="majorHAnsi" w:cstheme="majorHAnsi"/>
            </w:rPr>
            <w:delText>,</w:delText>
          </w:r>
        </w:del>
        <w:r w:rsidR="003D4234">
          <w:rPr>
            <w:rFonts w:asciiTheme="majorHAnsi" w:eastAsia="Times New Roman" w:hAnsiTheme="majorHAnsi" w:cstheme="majorHAnsi"/>
          </w:rPr>
          <w:t xml:space="preserve"> </w:t>
        </w:r>
      </w:ins>
      <w:ins w:id="253" w:author="Renata M. Diaz" w:date="2021-03-15T16:55:00Z">
        <w:r w:rsidR="00DA2508">
          <w:rPr>
            <w:rFonts w:asciiTheme="majorHAnsi" w:eastAsia="Times New Roman" w:hAnsiTheme="majorHAnsi" w:cstheme="majorHAnsi"/>
          </w:rPr>
          <w:t xml:space="preserve">information technology, </w:t>
        </w:r>
        <w:del w:id="254" w:author="Ernest, Morgan" w:date="2021-03-30T13:31:00Z">
          <w:r w:rsidR="00DA2508" w:rsidDel="009D6A84">
            <w:rPr>
              <w:rFonts w:asciiTheme="majorHAnsi" w:eastAsia="Times New Roman" w:hAnsiTheme="majorHAnsi" w:cstheme="majorHAnsi"/>
            </w:rPr>
            <w:delText>and numerous other</w:delText>
          </w:r>
        </w:del>
      </w:ins>
      <w:ins w:id="255" w:author="Diaz,Renata M" w:date="2021-03-14T23:19:00Z">
        <w:del w:id="256" w:author="Ernest, Morgan" w:date="2021-03-30T13:31:00Z">
          <w:r w:rsidR="003D4234" w:rsidDel="009D6A84">
            <w:rPr>
              <w:rFonts w:asciiTheme="majorHAnsi" w:eastAsia="Times New Roman" w:hAnsiTheme="majorHAnsi" w:cstheme="majorHAnsi"/>
            </w:rPr>
            <w:delText>and even information technology systems,</w:delText>
          </w:r>
        </w:del>
      </w:ins>
      <w:ins w:id="257" w:author="Diaz,Renata M" w:date="2021-03-14T23:20:00Z">
        <w:del w:id="258" w:author="Ernest, Morgan" w:date="2021-03-30T13:31:00Z">
          <w:r w:rsidR="003D4234" w:rsidDel="009D6A84">
            <w:rPr>
              <w:rFonts w:asciiTheme="majorHAnsi" w:eastAsia="Times New Roman" w:hAnsiTheme="majorHAnsi" w:cstheme="majorHAnsi"/>
            </w:rPr>
            <w:delText xml:space="preserve"> </w:delText>
          </w:r>
        </w:del>
      </w:ins>
      <w:del w:id="259" w:author="Ernest, Morgan" w:date="2021-03-30T13:32:00Z">
        <w:r w:rsidR="00FD30C0" w:rsidDel="00FD30C0">
          <w:rPr>
            <w:rFonts w:asciiTheme="majorHAnsi" w:eastAsia="Times New Roman" w:hAnsiTheme="majorHAnsi" w:cstheme="majorHAnsi"/>
          </w:rPr>
          <w:delText xml:space="preserve">display </w:delText>
        </w:r>
      </w:del>
      <w:r w:rsidR="00FD30C0">
        <w:rPr>
          <w:rFonts w:asciiTheme="majorHAnsi" w:eastAsia="Times New Roman" w:hAnsiTheme="majorHAnsi" w:cstheme="majorHAnsi"/>
        </w:rPr>
        <w:t xml:space="preserve">exhibit </w:t>
      </w:r>
      <w:ins w:id="260" w:author="Diaz,Renata M" w:date="2021-03-14T23:20:00Z">
        <w:r w:rsidR="003D4234">
          <w:rPr>
            <w:rFonts w:asciiTheme="majorHAnsi" w:eastAsia="Times New Roman" w:hAnsiTheme="majorHAnsi" w:cstheme="majorHAnsi"/>
          </w:rPr>
          <w:t xml:space="preserve">empirical abundance distributions </w:t>
        </w:r>
        <w:del w:id="261" w:author="Ernest, Morgan" w:date="2021-03-30T13:32:00Z">
          <w:r w:rsidR="003D4234" w:rsidDel="00FD30C0">
            <w:rPr>
              <w:rFonts w:asciiTheme="majorHAnsi" w:eastAsia="Times New Roman" w:hAnsiTheme="majorHAnsi" w:cstheme="majorHAnsi"/>
            </w:rPr>
            <w:delText>often assume</w:delText>
          </w:r>
        </w:del>
      </w:ins>
      <w:r w:rsidR="00FD30C0">
        <w:rPr>
          <w:rFonts w:asciiTheme="majorHAnsi" w:eastAsia="Times New Roman" w:hAnsiTheme="majorHAnsi" w:cstheme="majorHAnsi"/>
        </w:rPr>
        <w:t>with</w:t>
      </w:r>
      <w:ins w:id="262" w:author="Diaz,Renata M" w:date="2021-03-14T23:20:00Z">
        <w:r w:rsidR="003D4234">
          <w:rPr>
            <w:rFonts w:asciiTheme="majorHAnsi" w:eastAsia="Times New Roman" w:hAnsiTheme="majorHAnsi" w:cstheme="majorHAnsi"/>
          </w:rPr>
          <w:t xml:space="preserve"> hollow-curve forms similar to ecological SADs (</w:t>
        </w:r>
      </w:ins>
      <w:ins w:id="263" w:author="Renata M. Diaz" w:date="2021-03-19T14:49:00Z">
        <w:r w:rsidR="008327B8">
          <w:rPr>
            <w:rFonts w:asciiTheme="majorHAnsi" w:eastAsia="Times New Roman" w:hAnsiTheme="majorHAnsi" w:cstheme="majorHAnsi"/>
          </w:rPr>
          <w:t xml:space="preserve">Shockley 1957; </w:t>
        </w:r>
      </w:ins>
      <w:ins w:id="264" w:author="Diaz,Renata M" w:date="2021-03-14T23:21:00Z">
        <w:del w:id="265" w:author="Renata M. Diaz" w:date="2021-03-19T14:38:00Z">
          <w:r w:rsidR="003D4234" w:rsidDel="006537B9">
            <w:rPr>
              <w:rFonts w:asciiTheme="majorHAnsi" w:eastAsia="Times New Roman" w:hAnsiTheme="majorHAnsi" w:cstheme="majorHAnsi"/>
            </w:rPr>
            <w:delText>Enquist</w:delText>
          </w:r>
        </w:del>
      </w:ins>
      <w:ins w:id="266" w:author="Renata M. Diaz" w:date="2021-03-19T14:38:00Z">
        <w:r w:rsidR="006537B9">
          <w:rPr>
            <w:rFonts w:asciiTheme="majorHAnsi" w:eastAsia="Times New Roman" w:hAnsiTheme="majorHAnsi" w:cstheme="majorHAnsi"/>
          </w:rPr>
          <w:t>Gaston et al. 1993;</w:t>
        </w:r>
      </w:ins>
      <w:ins w:id="267" w:author="Diaz,Renata M" w:date="2021-03-14T23:21:00Z">
        <w:del w:id="268" w:author="Renata M. Diaz" w:date="2021-03-19T14:38:00Z">
          <w:r w:rsidR="003D4234" w:rsidDel="006537B9">
            <w:rPr>
              <w:rFonts w:asciiTheme="majorHAnsi" w:eastAsia="Times New Roman" w:hAnsiTheme="majorHAnsi" w:cstheme="majorHAnsi"/>
            </w:rPr>
            <w:delText>,</w:delText>
          </w:r>
        </w:del>
        <w:r w:rsidR="003D4234">
          <w:rPr>
            <w:rFonts w:asciiTheme="majorHAnsi" w:eastAsia="Times New Roman" w:hAnsiTheme="majorHAnsi" w:cstheme="majorHAnsi"/>
          </w:rPr>
          <w:t xml:space="preserve"> </w:t>
        </w:r>
        <w:del w:id="269" w:author="Renata M. Diaz" w:date="2021-03-19T14:35:00Z">
          <w:r w:rsidR="003D4234" w:rsidDel="006537B9">
            <w:rPr>
              <w:rFonts w:asciiTheme="majorHAnsi" w:eastAsia="Times New Roman" w:hAnsiTheme="majorHAnsi" w:cstheme="majorHAnsi"/>
            </w:rPr>
            <w:delText>Nekola</w:delText>
          </w:r>
        </w:del>
      </w:ins>
      <w:ins w:id="270" w:author="Renata M. Diaz" w:date="2021-03-19T14:35:00Z">
        <w:r w:rsidR="006537B9">
          <w:rPr>
            <w:rFonts w:asciiTheme="majorHAnsi" w:eastAsia="Times New Roman" w:hAnsiTheme="majorHAnsi" w:cstheme="majorHAnsi"/>
          </w:rPr>
          <w:t>Nekola and Brown 2007</w:t>
        </w:r>
      </w:ins>
      <w:ins w:id="271" w:author="Diaz,Renata M" w:date="2021-03-14T23:21:00Z">
        <w:r w:rsidR="003D4234">
          <w:rPr>
            <w:rFonts w:asciiTheme="majorHAnsi" w:eastAsia="Times New Roman" w:hAnsiTheme="majorHAnsi" w:cstheme="majorHAnsi"/>
          </w:rPr>
          <w:t>,</w:t>
        </w:r>
      </w:ins>
      <w:ins w:id="272" w:author="Renata M. Diaz" w:date="2021-03-19T14:41:00Z">
        <w:r w:rsidR="008327B8">
          <w:rPr>
            <w:rFonts w:asciiTheme="majorHAnsi" w:eastAsia="Times New Roman" w:hAnsiTheme="majorHAnsi" w:cstheme="majorHAnsi"/>
          </w:rPr>
          <w:t xml:space="preserve"> Blonder et al</w:t>
        </w:r>
      </w:ins>
      <w:ins w:id="273" w:author="Renata M. Diaz" w:date="2021-03-19T14:42:00Z">
        <w:r w:rsidR="008327B8">
          <w:rPr>
            <w:rFonts w:asciiTheme="majorHAnsi" w:eastAsia="Times New Roman" w:hAnsiTheme="majorHAnsi" w:cstheme="majorHAnsi"/>
          </w:rPr>
          <w:t xml:space="preserve">. 2014; </w:t>
        </w:r>
      </w:ins>
      <w:ins w:id="274" w:author="Diaz,Renata M" w:date="2021-03-14T23:21:00Z">
        <w:r w:rsidR="003D4234">
          <w:rPr>
            <w:rFonts w:asciiTheme="majorHAnsi" w:eastAsia="Times New Roman" w:hAnsiTheme="majorHAnsi" w:cstheme="majorHAnsi"/>
          </w:rPr>
          <w:t xml:space="preserve"> </w:t>
        </w:r>
        <w:del w:id="275" w:author="Renata M. Diaz" w:date="2021-03-19T14:49:00Z">
          <w:r w:rsidR="003D4234" w:rsidDel="008327B8">
            <w:rPr>
              <w:rFonts w:asciiTheme="majorHAnsi" w:eastAsia="Times New Roman" w:hAnsiTheme="majorHAnsi" w:cstheme="majorHAnsi"/>
            </w:rPr>
            <w:delText>Macdonald</w:delText>
          </w:r>
        </w:del>
      </w:ins>
      <w:ins w:id="276" w:author="Renata M. Diaz" w:date="2021-03-19T14:49:00Z">
        <w:r w:rsidR="008327B8">
          <w:rPr>
            <w:rFonts w:asciiTheme="majorHAnsi" w:eastAsia="Times New Roman" w:hAnsiTheme="majorHAnsi" w:cstheme="majorHAnsi"/>
          </w:rPr>
          <w:t>Kiel et al. 2018</w:t>
        </w:r>
      </w:ins>
      <w:ins w:id="277" w:author="Diaz,Renata M" w:date="2021-03-14T23:21:00Z">
        <w:r w:rsidR="003D4234">
          <w:rPr>
            <w:rFonts w:asciiTheme="majorHAnsi" w:eastAsia="Times New Roman" w:hAnsiTheme="majorHAnsi" w:cstheme="majorHAnsi"/>
          </w:rPr>
          <w:t>)</w:t>
        </w:r>
      </w:ins>
      <w:r w:rsidR="00FD30C0">
        <w:rPr>
          <w:rFonts w:asciiTheme="majorHAnsi" w:eastAsia="Times New Roman" w:hAnsiTheme="majorHAnsi" w:cstheme="majorHAnsi"/>
        </w:rPr>
        <w:t>. This suggests</w:t>
      </w:r>
      <w:ins w:id="278" w:author="Diaz,Renata M" w:date="2021-03-14T23:25:00Z">
        <w:del w:id="279" w:author="Ernest, Morgan" w:date="2021-03-30T13:32:00Z">
          <w:r w:rsidR="00AE1CFE" w:rsidDel="00FD30C0">
            <w:rPr>
              <w:rFonts w:asciiTheme="majorHAnsi" w:eastAsia="Times New Roman" w:hAnsiTheme="majorHAnsi" w:cstheme="majorHAnsi"/>
            </w:rPr>
            <w:delText>,</w:delText>
          </w:r>
        </w:del>
        <w:r w:rsidR="00AE1CFE">
          <w:rPr>
            <w:rFonts w:asciiTheme="majorHAnsi" w:eastAsia="Times New Roman" w:hAnsiTheme="majorHAnsi" w:cstheme="majorHAnsi"/>
          </w:rPr>
          <w:t xml:space="preserve"> </w:t>
        </w:r>
        <w:del w:id="280" w:author="Ernest, Morgan" w:date="2021-03-30T13:33:00Z">
          <w:r w:rsidR="00AE1CFE" w:rsidDel="00FD30C0">
            <w:rPr>
              <w:rFonts w:asciiTheme="majorHAnsi" w:eastAsia="Times New Roman" w:hAnsiTheme="majorHAnsi" w:cstheme="majorHAnsi"/>
            </w:rPr>
            <w:delText xml:space="preserve">suggesting </w:delText>
          </w:r>
        </w:del>
        <w:r w:rsidR="00AE1CFE">
          <w:rPr>
            <w:rFonts w:asciiTheme="majorHAnsi" w:eastAsia="Times New Roman" w:hAnsiTheme="majorHAnsi" w:cstheme="majorHAnsi"/>
          </w:rPr>
          <w:t>that the hollow curve is a feature of abundance distributions in general and not necessarily an ecological phenomenon</w:t>
        </w:r>
      </w:ins>
      <w:ins w:id="281" w:author="Diaz,Renata M" w:date="2021-03-14T23:20:00Z">
        <w:r w:rsidR="003D4234">
          <w:rPr>
            <w:rFonts w:asciiTheme="majorHAnsi" w:eastAsia="Times New Roman" w:hAnsiTheme="majorHAnsi" w:cstheme="majorHAnsi"/>
          </w:rPr>
          <w:t>.</w:t>
        </w:r>
      </w:ins>
      <w:ins w:id="282" w:author="Diaz,Renata M" w:date="2021-03-14T23:23:00Z">
        <w:r w:rsidR="003D4234">
          <w:rPr>
            <w:rFonts w:asciiTheme="majorHAnsi" w:eastAsia="Times New Roman" w:hAnsiTheme="majorHAnsi" w:cstheme="majorHAnsi"/>
          </w:rPr>
          <w:t xml:space="preserve"> </w:t>
        </w:r>
      </w:ins>
      <w:r w:rsidR="00FD30C0">
        <w:rPr>
          <w:rFonts w:asciiTheme="majorHAnsi" w:eastAsia="Times New Roman" w:hAnsiTheme="majorHAnsi" w:cstheme="majorHAnsi"/>
        </w:rPr>
        <w:t xml:space="preserve">Because the hollow-curve is observed in diverse systems and </w:t>
      </w:r>
      <w:ins w:id="283" w:author="Ernest, Morgan" w:date="2021-03-30T13:37:00Z">
        <w:r w:rsidR="00FD30C0">
          <w:rPr>
            <w:rFonts w:asciiTheme="majorHAnsi" w:eastAsia="Times New Roman" w:hAnsiTheme="majorHAnsi" w:cstheme="majorHAnsi"/>
          </w:rPr>
          <w:t>m</w:t>
        </w:r>
      </w:ins>
      <w:r w:rsidR="00AE1CFE">
        <w:rPr>
          <w:rFonts w:asciiTheme="majorHAnsi" w:eastAsia="Times New Roman" w:hAnsiTheme="majorHAnsi" w:cstheme="majorHAnsi"/>
        </w:rPr>
        <w:t>any</w:t>
      </w:r>
      <w:r w:rsidR="003D4234">
        <w:rPr>
          <w:rFonts w:asciiTheme="majorHAnsi" w:eastAsia="Times New Roman" w:hAnsiTheme="majorHAnsi" w:cstheme="majorHAnsi"/>
        </w:rPr>
        <w:t xml:space="preserve"> theoretical generative processes </w:t>
      </w:r>
      <w:del w:id="284" w:author="Ernest, Morgan" w:date="2021-03-30T13:39:00Z">
        <w:r w:rsidR="003D4234" w:rsidDel="00FD30C0">
          <w:rPr>
            <w:rFonts w:asciiTheme="majorHAnsi" w:eastAsia="Times New Roman" w:hAnsiTheme="majorHAnsi" w:cstheme="majorHAnsi"/>
          </w:rPr>
          <w:delText xml:space="preserve">for abundance distributions </w:delText>
        </w:r>
      </w:del>
      <w:del w:id="285" w:author="Renata M. Diaz" w:date="2021-03-15T13:43:00Z">
        <w:r w:rsidR="003D4234" w:rsidDel="00BC5D95">
          <w:rPr>
            <w:rFonts w:asciiTheme="majorHAnsi" w:eastAsia="Times New Roman" w:hAnsiTheme="majorHAnsi" w:cstheme="majorHAnsi"/>
          </w:rPr>
          <w:delText>produce</w:delText>
        </w:r>
      </w:del>
      <w:ins w:id="286" w:author="Renata M. Diaz" w:date="2021-03-15T13:43:00Z">
        <w:r w:rsidR="00BC5D95">
          <w:rPr>
            <w:rFonts w:asciiTheme="majorHAnsi" w:eastAsia="Times New Roman" w:hAnsiTheme="majorHAnsi" w:cstheme="majorHAnsi"/>
          </w:rPr>
          <w:t>converge to</w:t>
        </w:r>
      </w:ins>
      <w:ins w:id="287" w:author="Diaz,Renata M" w:date="2021-03-14T23:23:00Z">
        <w:r w:rsidR="003D4234">
          <w:rPr>
            <w:rFonts w:asciiTheme="majorHAnsi" w:eastAsia="Times New Roman" w:hAnsiTheme="majorHAnsi" w:cstheme="majorHAnsi"/>
          </w:rPr>
          <w:t xml:space="preserve"> power-law or log-series </w:t>
        </w:r>
      </w:ins>
      <w:r w:rsidR="00FD30C0">
        <w:rPr>
          <w:rFonts w:asciiTheme="majorHAnsi" w:eastAsia="Times New Roman" w:hAnsiTheme="majorHAnsi" w:cstheme="majorHAnsi"/>
        </w:rPr>
        <w:t xml:space="preserve">abundance </w:t>
      </w:r>
      <w:ins w:id="288" w:author="Diaz,Renata M" w:date="2021-03-14T23:23:00Z">
        <w:r w:rsidR="003D4234">
          <w:rPr>
            <w:rFonts w:asciiTheme="majorHAnsi" w:eastAsia="Times New Roman" w:hAnsiTheme="majorHAnsi" w:cstheme="majorHAnsi"/>
          </w:rPr>
          <w:t>distributions (i.e. hollow curves) (</w:t>
        </w:r>
      </w:ins>
      <w:ins w:id="289" w:author="Renata M. Diaz" w:date="2021-03-19T15:01:00Z">
        <w:r w:rsidR="00AD6A33">
          <w:rPr>
            <w:rFonts w:asciiTheme="majorHAnsi" w:eastAsia="Times New Roman" w:hAnsiTheme="majorHAnsi" w:cstheme="majorHAnsi"/>
          </w:rPr>
          <w:t xml:space="preserve">Preston 1950; </w:t>
        </w:r>
      </w:ins>
      <w:ins w:id="290" w:author="Renata M. Diaz" w:date="2021-03-15T13:43:00Z">
        <w:r w:rsidR="00BC5D95">
          <w:rPr>
            <w:rFonts w:asciiTheme="majorHAnsi" w:eastAsia="Times New Roman" w:hAnsiTheme="majorHAnsi" w:cstheme="majorHAnsi"/>
          </w:rPr>
          <w:t>McGil</w:t>
        </w:r>
      </w:ins>
      <w:ins w:id="291" w:author="Renata M. Diaz" w:date="2021-03-15T13:44:00Z">
        <w:r w:rsidR="00BC5D95">
          <w:rPr>
            <w:rFonts w:asciiTheme="majorHAnsi" w:eastAsia="Times New Roman" w:hAnsiTheme="majorHAnsi" w:cstheme="majorHAnsi"/>
          </w:rPr>
          <w:t>l 2003</w:t>
        </w:r>
      </w:ins>
      <w:ins w:id="292" w:author="Renata M. Diaz" w:date="2021-03-19T15:03:00Z">
        <w:r w:rsidR="00AD6A33">
          <w:rPr>
            <w:rFonts w:asciiTheme="majorHAnsi" w:eastAsia="Times New Roman" w:hAnsiTheme="majorHAnsi" w:cstheme="majorHAnsi"/>
          </w:rPr>
          <w:t>;</w:t>
        </w:r>
      </w:ins>
      <w:ins w:id="293" w:author="Renata M. Diaz" w:date="2021-03-19T15:04:00Z">
        <w:r w:rsidR="00AD6A33">
          <w:rPr>
            <w:rFonts w:asciiTheme="majorHAnsi" w:eastAsia="Times New Roman" w:hAnsiTheme="majorHAnsi" w:cstheme="majorHAnsi"/>
          </w:rPr>
          <w:t xml:space="preserve"> </w:t>
        </w:r>
      </w:ins>
      <w:ins w:id="294" w:author="Renata M. Diaz" w:date="2021-03-15T13:44:00Z">
        <w:r w:rsidR="00BC5D95">
          <w:rPr>
            <w:rFonts w:asciiTheme="majorHAnsi" w:eastAsia="Times New Roman" w:hAnsiTheme="majorHAnsi" w:cstheme="majorHAnsi"/>
          </w:rPr>
          <w:t>Nekola and Brown 2007</w:t>
        </w:r>
      </w:ins>
      <w:ins w:id="295" w:author="Renata M. Diaz" w:date="2021-03-19T15:04:00Z">
        <w:r w:rsidR="00AD6A33">
          <w:rPr>
            <w:rFonts w:asciiTheme="majorHAnsi" w:eastAsia="Times New Roman" w:hAnsiTheme="majorHAnsi" w:cstheme="majorHAnsi"/>
          </w:rPr>
          <w:t xml:space="preserve">; </w:t>
        </w:r>
      </w:ins>
      <w:ins w:id="296" w:author="Diaz,Renata M" w:date="2021-03-14T23:23:00Z">
        <w:r w:rsidR="003D4234">
          <w:rPr>
            <w:rFonts w:asciiTheme="majorHAnsi" w:eastAsia="Times New Roman" w:hAnsiTheme="majorHAnsi" w:cstheme="majorHAnsi"/>
          </w:rPr>
          <w:t>Frank 2009</w:t>
        </w:r>
      </w:ins>
      <w:ins w:id="297" w:author="Renata M. Diaz" w:date="2021-03-19T15:04:00Z">
        <w:r w:rsidR="00AD6A33">
          <w:rPr>
            <w:rFonts w:asciiTheme="majorHAnsi" w:eastAsia="Times New Roman" w:hAnsiTheme="majorHAnsi" w:cstheme="majorHAnsi"/>
          </w:rPr>
          <w:t>;</w:t>
        </w:r>
      </w:ins>
      <w:ins w:id="298" w:author="Diaz,Renata M" w:date="2021-03-14T23:23:00Z">
        <w:del w:id="299" w:author="Renata M. Diaz" w:date="2021-03-19T15:04:00Z">
          <w:r w:rsidR="003D4234" w:rsidDel="00AD6A33">
            <w:rPr>
              <w:rFonts w:asciiTheme="majorHAnsi" w:eastAsia="Times New Roman" w:hAnsiTheme="majorHAnsi" w:cstheme="majorHAnsi"/>
            </w:rPr>
            <w:delText>,</w:delText>
          </w:r>
        </w:del>
        <w:r w:rsidR="003D4234">
          <w:rPr>
            <w:rFonts w:asciiTheme="majorHAnsi" w:eastAsia="Times New Roman" w:hAnsiTheme="majorHAnsi" w:cstheme="majorHAnsi"/>
          </w:rPr>
          <w:t xml:space="preserve"> Frank 2019</w:t>
        </w:r>
      </w:ins>
      <w:ins w:id="300" w:author="Diaz,Renata M" w:date="2021-03-14T23:28:00Z">
        <w:del w:id="301" w:author="Renata M. Diaz" w:date="2021-03-15T13:47:00Z">
          <w:r w:rsidR="00AE1CFE" w:rsidDel="009A63B0">
            <w:rPr>
              <w:rFonts w:asciiTheme="majorHAnsi" w:eastAsia="Times New Roman" w:hAnsiTheme="majorHAnsi" w:cstheme="majorHAnsi"/>
            </w:rPr>
            <w:delText>, room for others</w:delText>
          </w:r>
        </w:del>
        <w:r w:rsidR="00AE1CFE">
          <w:rPr>
            <w:rFonts w:asciiTheme="majorHAnsi" w:eastAsia="Times New Roman" w:hAnsiTheme="majorHAnsi" w:cstheme="majorHAnsi"/>
          </w:rPr>
          <w:t>)</w:t>
        </w:r>
      </w:ins>
      <w:ins w:id="302" w:author="Ernest, Morgan" w:date="2021-03-30T13:37:00Z">
        <w:r w:rsidR="00FD30C0">
          <w:rPr>
            <w:rFonts w:asciiTheme="majorHAnsi" w:eastAsia="Times New Roman" w:hAnsiTheme="majorHAnsi" w:cstheme="majorHAnsi"/>
          </w:rPr>
          <w:t xml:space="preserve">, </w:t>
        </w:r>
      </w:ins>
      <w:ins w:id="303" w:author="Renata M. Diaz" w:date="2021-03-15T13:47:00Z">
        <w:del w:id="304" w:author="Ernest, Morgan" w:date="2021-03-30T13:37:00Z">
          <w:r w:rsidR="009A63B0" w:rsidDel="00FD30C0">
            <w:rPr>
              <w:rFonts w:asciiTheme="majorHAnsi" w:eastAsia="Times New Roman" w:hAnsiTheme="majorHAnsi" w:cstheme="majorHAnsi"/>
            </w:rPr>
            <w:delText>.</w:delText>
          </w:r>
        </w:del>
      </w:ins>
      <w:ins w:id="305" w:author="Renata M. Diaz" w:date="2021-03-15T13:48:00Z">
        <w:r w:rsidR="009A63B0">
          <w:rPr>
            <w:rFonts w:asciiTheme="majorHAnsi" w:eastAsia="Times New Roman" w:hAnsiTheme="majorHAnsi" w:cstheme="majorHAnsi"/>
          </w:rPr>
          <w:t xml:space="preserve"> </w:t>
        </w:r>
      </w:ins>
      <w:ins w:id="306" w:author="Renata M. Diaz" w:date="2021-03-15T13:55:00Z">
        <w:r w:rsidR="009A63B0">
          <w:rPr>
            <w:rFonts w:asciiTheme="majorHAnsi" w:eastAsia="Times New Roman" w:hAnsiTheme="majorHAnsi" w:cstheme="majorHAnsi"/>
          </w:rPr>
          <w:t xml:space="preserve">approaches from statistical mechanics and complexity </w:t>
        </w:r>
      </w:ins>
      <w:ins w:id="307" w:author="Renata M. Diaz" w:date="2021-03-15T13:56:00Z">
        <w:r w:rsidR="00DE266A">
          <w:rPr>
            <w:rFonts w:asciiTheme="majorHAnsi" w:eastAsia="Times New Roman" w:hAnsiTheme="majorHAnsi" w:cstheme="majorHAnsi"/>
          </w:rPr>
          <w:t xml:space="preserve">science </w:t>
        </w:r>
        <w:del w:id="308" w:author="Ernest, Morgan" w:date="2021-03-30T13:39:00Z">
          <w:r w:rsidR="00DE266A" w:rsidDel="00FD30C0">
            <w:rPr>
              <w:rFonts w:asciiTheme="majorHAnsi" w:eastAsia="Times New Roman" w:hAnsiTheme="majorHAnsi" w:cstheme="majorHAnsi"/>
            </w:rPr>
            <w:delText>to</w:delText>
          </w:r>
        </w:del>
      </w:ins>
      <w:r w:rsidR="00FD30C0">
        <w:rPr>
          <w:rFonts w:asciiTheme="majorHAnsi" w:eastAsia="Times New Roman" w:hAnsiTheme="majorHAnsi" w:cstheme="majorHAnsi"/>
        </w:rPr>
        <w:t xml:space="preserve">may best </w:t>
      </w:r>
      <w:ins w:id="309" w:author="Renata M. Diaz" w:date="2021-03-15T13:56:00Z">
        <w:r w:rsidR="00DE266A">
          <w:rPr>
            <w:rFonts w:asciiTheme="majorHAnsi" w:eastAsia="Times New Roman" w:hAnsiTheme="majorHAnsi" w:cstheme="majorHAnsi"/>
          </w:rPr>
          <w:t xml:space="preserve"> </w:t>
        </w:r>
      </w:ins>
      <w:ins w:id="310" w:author="Renata M. Diaz" w:date="2021-03-15T13:57:00Z">
        <w:del w:id="311" w:author="Ernest, Morgan" w:date="2021-03-30T13:40:00Z">
          <w:r w:rsidR="00DE266A" w:rsidDel="00FD30C0">
            <w:rPr>
              <w:rFonts w:asciiTheme="majorHAnsi" w:eastAsia="Times New Roman" w:hAnsiTheme="majorHAnsi" w:cstheme="majorHAnsi"/>
            </w:rPr>
            <w:delText>characterize</w:delText>
          </w:r>
        </w:del>
      </w:ins>
      <w:r w:rsidR="00FD30C0">
        <w:rPr>
          <w:rFonts w:asciiTheme="majorHAnsi" w:eastAsia="Times New Roman" w:hAnsiTheme="majorHAnsi" w:cstheme="majorHAnsi"/>
        </w:rPr>
        <w:t>explain</w:t>
      </w:r>
      <w:ins w:id="312" w:author="Renata M. Diaz" w:date="2021-03-15T13:57:00Z">
        <w:r w:rsidR="00DE266A">
          <w:rPr>
            <w:rFonts w:asciiTheme="majorHAnsi" w:eastAsia="Times New Roman" w:hAnsiTheme="majorHAnsi" w:cstheme="majorHAnsi"/>
          </w:rPr>
          <w:t xml:space="preserve"> the expected emergent shape for the distribution </w:t>
        </w:r>
      </w:ins>
      <w:ins w:id="313" w:author="Renata M. Diaz" w:date="2021-03-15T13:56:00Z">
        <w:r w:rsidR="00DE266A">
          <w:rPr>
            <w:rFonts w:asciiTheme="majorHAnsi" w:eastAsia="Times New Roman" w:hAnsiTheme="majorHAnsi" w:cstheme="majorHAnsi"/>
          </w:rPr>
          <w:t>(</w:t>
        </w:r>
      </w:ins>
      <w:ins w:id="314" w:author="Renata M. Diaz" w:date="2021-03-19T17:58:00Z">
        <w:r w:rsidR="00C1690D">
          <w:rPr>
            <w:rFonts w:asciiTheme="majorHAnsi" w:eastAsia="Times New Roman" w:hAnsiTheme="majorHAnsi" w:cstheme="majorHAnsi"/>
          </w:rPr>
          <w:t xml:space="preserve">Preston 1950; </w:t>
        </w:r>
      </w:ins>
      <w:ins w:id="315" w:author="Renata M. Diaz" w:date="2021-03-15T13:56:00Z">
        <w:r w:rsidR="00DE266A">
          <w:rPr>
            <w:rFonts w:asciiTheme="majorHAnsi" w:eastAsia="Times New Roman" w:hAnsiTheme="majorHAnsi" w:cstheme="majorHAnsi"/>
          </w:rPr>
          <w:t>McGill 2003</w:t>
        </w:r>
      </w:ins>
      <w:ins w:id="316" w:author="Renata M. Diaz" w:date="2021-03-19T14:53:00Z">
        <w:r w:rsidR="001479F3">
          <w:rPr>
            <w:rFonts w:asciiTheme="majorHAnsi" w:eastAsia="Times New Roman" w:hAnsiTheme="majorHAnsi" w:cstheme="majorHAnsi"/>
          </w:rPr>
          <w:t xml:space="preserve">; </w:t>
        </w:r>
      </w:ins>
      <w:ins w:id="317" w:author="Renata M. Diaz" w:date="2021-03-15T13:56:00Z">
        <w:r w:rsidR="00DE266A">
          <w:rPr>
            <w:rFonts w:asciiTheme="majorHAnsi" w:eastAsia="Times New Roman" w:hAnsiTheme="majorHAnsi" w:cstheme="majorHAnsi"/>
          </w:rPr>
          <w:t>Nekola and Brown 2007</w:t>
        </w:r>
      </w:ins>
      <w:ins w:id="318" w:author="Renata M. Diaz" w:date="2021-03-19T14:53:00Z">
        <w:r w:rsidR="001518AF">
          <w:rPr>
            <w:rFonts w:asciiTheme="majorHAnsi" w:eastAsia="Times New Roman" w:hAnsiTheme="majorHAnsi" w:cstheme="majorHAnsi"/>
          </w:rPr>
          <w:t xml:space="preserve">; Dewar and </w:t>
        </w:r>
        <w:proofErr w:type="spellStart"/>
        <w:r w:rsidR="001518AF">
          <w:rPr>
            <w:rFonts w:asciiTheme="majorHAnsi" w:eastAsia="Times New Roman" w:hAnsiTheme="majorHAnsi" w:cstheme="majorHAnsi"/>
          </w:rPr>
          <w:t>Porté</w:t>
        </w:r>
        <w:proofErr w:type="spellEnd"/>
        <w:r w:rsidR="001518AF">
          <w:rPr>
            <w:rFonts w:asciiTheme="majorHAnsi" w:eastAsia="Times New Roman" w:hAnsiTheme="majorHAnsi" w:cstheme="majorHAnsi"/>
          </w:rPr>
          <w:t xml:space="preserve"> 2008</w:t>
        </w:r>
      </w:ins>
      <w:ins w:id="319" w:author="Renata M. Diaz" w:date="2021-03-15T13:56:00Z">
        <w:r w:rsidR="00DE266A">
          <w:rPr>
            <w:rFonts w:asciiTheme="majorHAnsi" w:eastAsia="Times New Roman" w:hAnsiTheme="majorHAnsi" w:cstheme="majorHAnsi"/>
          </w:rPr>
          <w:t xml:space="preserve">). </w:t>
        </w:r>
      </w:ins>
      <w:ins w:id="320" w:author="Diaz,Renata M" w:date="2021-03-14T23:21:00Z">
        <w:del w:id="321" w:author="Renata M. Diaz" w:date="2021-03-15T13:55:00Z">
          <w:r w:rsidR="003D4234" w:rsidDel="009A63B0">
            <w:rPr>
              <w:rFonts w:asciiTheme="majorHAnsi" w:eastAsia="Times New Roman" w:hAnsiTheme="majorHAnsi" w:cstheme="majorHAnsi"/>
            </w:rPr>
            <w:delText xml:space="preserve"> </w:delText>
          </w:r>
        </w:del>
      </w:ins>
      <w:del w:id="322" w:author="Renata M. Diaz" w:date="2021-03-15T13:55:00Z">
        <w:r w:rsidR="00585EEC"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Indeed, p</w:delText>
        </w:r>
        <w:r w:rsidR="005C54BB" w:rsidDel="009A63B0">
          <w:rPr>
            <w:rFonts w:asciiTheme="majorHAnsi" w:eastAsia="Times New Roman" w:hAnsiTheme="majorHAnsi" w:cstheme="majorHAnsi"/>
          </w:rPr>
          <w:delText>ower</w:delText>
        </w:r>
        <w:r w:rsidR="00BA2BCD" w:rsidRPr="002E2A57" w:rsidDel="009A63B0">
          <w:rPr>
            <w:rFonts w:asciiTheme="majorHAnsi" w:eastAsia="Times New Roman" w:hAnsiTheme="majorHAnsi" w:cstheme="majorHAnsi"/>
          </w:rPr>
          <w:delText>-law or log</w:delText>
        </w:r>
        <w:r w:rsidR="00782BE8" w:rsidRPr="002E2A57" w:rsidDel="009A63B0">
          <w:rPr>
            <w:rFonts w:asciiTheme="majorHAnsi" w:eastAsia="Times New Roman" w:hAnsiTheme="majorHAnsi" w:cstheme="majorHAnsi"/>
          </w:rPr>
          <w:delText>-</w:delText>
        </w:r>
        <w:r w:rsidR="00BA2BCD" w:rsidRPr="002E2A57" w:rsidDel="009A63B0">
          <w:rPr>
            <w:rFonts w:asciiTheme="majorHAnsi" w:eastAsia="Times New Roman" w:hAnsiTheme="majorHAnsi" w:cstheme="majorHAnsi"/>
          </w:rPr>
          <w:delText>series distributions</w:delText>
        </w:r>
        <w:r w:rsidR="001E5856" w:rsidRPr="002E2A57"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i.e. hollow</w:delText>
        </w:r>
        <w:r w:rsidR="001E5856" w:rsidRPr="002E2A57" w:rsidDel="009A63B0">
          <w:rPr>
            <w:rFonts w:asciiTheme="majorHAnsi" w:eastAsia="Times New Roman" w:hAnsiTheme="majorHAnsi" w:cstheme="majorHAnsi"/>
          </w:rPr>
          <w:delText xml:space="preserve"> curves)</w:delText>
        </w:r>
        <w:r w:rsidR="00BA2BCD" w:rsidRPr="002E2A57" w:rsidDel="009A63B0">
          <w:rPr>
            <w:rFonts w:asciiTheme="majorHAnsi" w:eastAsia="Times New Roman" w:hAnsiTheme="majorHAnsi" w:cstheme="majorHAnsi"/>
          </w:rPr>
          <w:delText xml:space="preserve"> emerge </w:delText>
        </w:r>
        <w:r w:rsidR="00CE5FB4" w:rsidDel="009A63B0">
          <w:rPr>
            <w:rFonts w:asciiTheme="majorHAnsi" w:eastAsia="Times New Roman" w:hAnsiTheme="majorHAnsi" w:cstheme="majorHAnsi"/>
          </w:rPr>
          <w:delText>from many distinct generative processes</w:delText>
        </w:r>
        <w:r w:rsidR="00BA2BCD" w:rsidRPr="002E2A57" w:rsidDel="009A63B0">
          <w:rPr>
            <w:rFonts w:asciiTheme="majorHAnsi" w:eastAsia="Times New Roman" w:hAnsiTheme="majorHAnsi" w:cstheme="majorHAnsi"/>
          </w:rPr>
          <w:delText xml:space="preserve"> for abundance distributions </w:delText>
        </w:r>
        <w:r w:rsidR="003863CC" w:rsidDel="009A63B0">
          <w:rPr>
            <w:rFonts w:asciiTheme="majorHAnsi" w:eastAsia="Times New Roman" w:hAnsiTheme="majorHAnsi" w:cstheme="majorHAnsi"/>
          </w:rPr>
          <w:delText xml:space="preserve">generally </w:delText>
        </w:r>
        <w:r w:rsidR="00BA2BCD" w:rsidRPr="002E2A57" w:rsidDel="009A63B0">
          <w:rPr>
            <w:rFonts w:asciiTheme="majorHAnsi" w:eastAsia="Times New Roman" w:hAnsiTheme="majorHAnsi" w:cstheme="majorHAnsi"/>
          </w:rPr>
          <w:delText xml:space="preserve">(Frank 2009, </w:delText>
        </w:r>
        <w:r w:rsidR="00B00C72" w:rsidDel="009A63B0">
          <w:rPr>
            <w:rFonts w:asciiTheme="majorHAnsi" w:eastAsia="Times New Roman" w:hAnsiTheme="majorHAnsi" w:cstheme="majorHAnsi"/>
          </w:rPr>
          <w:delText xml:space="preserve">Frank </w:delText>
        </w:r>
        <w:r w:rsidR="00BA2BCD" w:rsidRPr="002E2A57" w:rsidDel="009A63B0">
          <w:rPr>
            <w:rFonts w:asciiTheme="majorHAnsi" w:eastAsia="Times New Roman" w:hAnsiTheme="majorHAnsi" w:cstheme="majorHAnsi"/>
          </w:rPr>
          <w:delText>2019)</w:delText>
        </w:r>
        <w:r w:rsidR="00F22256" w:rsidRPr="002E2A57" w:rsidDel="009A63B0">
          <w:rPr>
            <w:rFonts w:asciiTheme="majorHAnsi" w:eastAsia="Times New Roman" w:hAnsiTheme="majorHAnsi" w:cstheme="majorHAnsi"/>
          </w:rPr>
          <w:delText>.</w:delText>
        </w:r>
        <w:r w:rsidR="0071475C" w:rsidDel="009A63B0">
          <w:rPr>
            <w:rFonts w:asciiTheme="majorHAnsi" w:eastAsia="Times New Roman" w:hAnsiTheme="majorHAnsi" w:cstheme="majorHAnsi"/>
          </w:rPr>
          <w:delText xml:space="preserve"> In the specific case of the SAD, approaches </w:delText>
        </w:r>
      </w:del>
      <w:ins w:id="323" w:author="Diaz,Renata M" w:date="2021-03-15T00:09:00Z">
        <w:del w:id="324" w:author="Renata M. Diaz" w:date="2021-03-15T13:55:00Z">
          <w:r w:rsidR="00BA7D09" w:rsidDel="009A63B0">
            <w:rPr>
              <w:rFonts w:asciiTheme="majorHAnsi" w:eastAsia="Times New Roman" w:hAnsiTheme="majorHAnsi" w:cstheme="majorHAnsi"/>
            </w:rPr>
            <w:delText xml:space="preserve">ideas </w:delText>
          </w:r>
        </w:del>
      </w:ins>
      <w:del w:id="325" w:author="Renata M. Diaz" w:date="2021-03-15T13:55:00Z">
        <w:r w:rsidR="00876F26" w:rsidDel="009A63B0">
          <w:rPr>
            <w:rFonts w:asciiTheme="majorHAnsi" w:eastAsia="Times New Roman" w:hAnsiTheme="majorHAnsi" w:cstheme="majorHAnsi"/>
          </w:rPr>
          <w:delText>using</w:delText>
        </w:r>
        <w:r w:rsidR="0071475C" w:rsidDel="009A63B0">
          <w:rPr>
            <w:rFonts w:asciiTheme="majorHAnsi" w:eastAsia="Times New Roman" w:hAnsiTheme="majorHAnsi" w:cstheme="majorHAnsi"/>
          </w:rPr>
          <w:delText xml:space="preserve"> </w:delText>
        </w:r>
      </w:del>
      <w:ins w:id="326" w:author="Diaz,Renata M" w:date="2021-03-15T00:09:00Z">
        <w:del w:id="327" w:author="Renata M. Diaz" w:date="2021-03-15T13:55:00Z">
          <w:r w:rsidR="00BA7D09" w:rsidDel="009A63B0">
            <w:rPr>
              <w:rFonts w:asciiTheme="majorHAnsi" w:eastAsia="Times New Roman" w:hAnsiTheme="majorHAnsi" w:cstheme="majorHAnsi"/>
            </w:rPr>
            <w:delText xml:space="preserve">extending at least as far back as Preston () </w:delText>
          </w:r>
        </w:del>
      </w:ins>
      <w:ins w:id="328" w:author="Diaz,Renata M" w:date="2021-03-15T00:10:00Z">
        <w:del w:id="329" w:author="Renata M. Diaz" w:date="2021-03-15T13:55:00Z">
          <w:r w:rsidR="00BA7D09" w:rsidDel="009A63B0">
            <w:rPr>
              <w:rFonts w:asciiTheme="majorHAnsi" w:eastAsia="Times New Roman" w:hAnsiTheme="majorHAnsi" w:cstheme="majorHAnsi"/>
            </w:rPr>
            <w:delText>acknowledge the possibility that statistical mechanics….</w:delText>
          </w:r>
        </w:del>
      </w:ins>
      <w:ins w:id="330" w:author="Diaz,Renata M" w:date="2021-03-15T00:09:00Z">
        <w:del w:id="331" w:author="Renata M. Diaz" w:date="2021-03-15T13:55:00Z">
          <w:r w:rsidR="00BA7D09" w:rsidDel="009A63B0">
            <w:rPr>
              <w:rFonts w:asciiTheme="majorHAnsi" w:eastAsia="Times New Roman" w:hAnsiTheme="majorHAnsi" w:cstheme="majorHAnsi"/>
            </w:rPr>
            <w:delText xml:space="preserve"> </w:delText>
          </w:r>
        </w:del>
      </w:ins>
      <w:del w:id="332" w:author="Diaz,Renata M" w:date="2021-03-15T00:11:00Z">
        <w:r w:rsidR="0071475C" w:rsidDel="00BA7D09">
          <w:rPr>
            <w:rFonts w:asciiTheme="majorHAnsi" w:eastAsia="Times New Roman" w:hAnsiTheme="majorHAnsi" w:cstheme="majorHAnsi"/>
          </w:rPr>
          <w:delText xml:space="preserve">both </w:delText>
        </w:r>
      </w:del>
      <w:ins w:id="333" w:author="Diaz,Renata M" w:date="2021-03-15T00:11:00Z">
        <w:del w:id="334" w:author="Renata M. Diaz" w:date="2021-03-15T13:58:00Z">
          <w:r w:rsidR="00BA7D09" w:rsidDel="00DE266A">
            <w:rPr>
              <w:rFonts w:asciiTheme="majorHAnsi" w:eastAsia="Times New Roman" w:hAnsiTheme="majorHAnsi" w:cstheme="majorHAnsi"/>
            </w:rPr>
            <w:delText>Recent</w:delText>
          </w:r>
        </w:del>
      </w:ins>
      <w:ins w:id="335" w:author="Renata M. Diaz" w:date="2021-03-15T13:58:00Z">
        <w:r w:rsidR="00DE266A">
          <w:rPr>
            <w:rFonts w:asciiTheme="majorHAnsi" w:eastAsia="Times New Roman" w:hAnsiTheme="majorHAnsi" w:cstheme="majorHAnsi"/>
          </w:rPr>
          <w:t>Indeed, recent</w:t>
        </w:r>
      </w:ins>
      <w:ins w:id="336" w:author="Diaz,Renata M" w:date="2021-03-15T00:11:00Z">
        <w:r w:rsidR="00BA7D09">
          <w:rPr>
            <w:rFonts w:asciiTheme="majorHAnsi" w:eastAsia="Times New Roman" w:hAnsiTheme="majorHAnsi" w:cstheme="majorHAnsi"/>
          </w:rPr>
          <w:t xml:space="preserve"> frameworks grounded in both </w:t>
        </w:r>
      </w:ins>
      <w:del w:id="337" w:author="Renata M. Diaz" w:date="2021-03-15T13:56:00Z">
        <w:r w:rsidR="0071475C" w:rsidDel="00DE266A">
          <w:rPr>
            <w:rFonts w:asciiTheme="majorHAnsi" w:eastAsia="Times New Roman" w:hAnsiTheme="majorHAnsi" w:cstheme="majorHAnsi"/>
          </w:rPr>
          <w:delText xml:space="preserve">statistical </w:delText>
        </w:r>
        <w:r w:rsidR="008A2C84" w:rsidRPr="002E2A57" w:rsidDel="00DE266A">
          <w:rPr>
            <w:rFonts w:asciiTheme="majorHAnsi" w:eastAsia="Times New Roman" w:hAnsiTheme="majorHAnsi" w:cstheme="majorHAnsi"/>
          </w:rPr>
          <w:delText>mechanics</w:delText>
        </w:r>
      </w:del>
      <w:ins w:id="338" w:author="Renata M. Diaz" w:date="2021-03-15T13:56:00Z">
        <w:r w:rsidR="00DE266A">
          <w:rPr>
            <w:rFonts w:asciiTheme="majorHAnsi" w:eastAsia="Times New Roman" w:hAnsiTheme="majorHAnsi" w:cstheme="majorHAnsi"/>
          </w:rPr>
          <w:t>entropy maximization</w:t>
        </w:r>
      </w:ins>
      <w:r w:rsidR="008A2C84" w:rsidRPr="002E2A57">
        <w:rPr>
          <w:rFonts w:asciiTheme="majorHAnsi" w:eastAsia="Times New Roman" w:hAnsiTheme="majorHAnsi" w:cstheme="majorHAnsi"/>
        </w:rPr>
        <w:t xml:space="preserve">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ins w:id="339" w:author="Diaz,Renata M" w:date="2021-03-14T23:26:00Z">
        <w:del w:id="340" w:author="Renata M. Diaz" w:date="2021-03-15T13:59:00Z">
          <w:r w:rsidR="00AE1CFE" w:rsidDel="00FC77A2">
            <w:rPr>
              <w:rFonts w:asciiTheme="majorHAnsi" w:eastAsia="Times New Roman" w:hAnsiTheme="majorHAnsi" w:cstheme="majorHAnsi"/>
            </w:rPr>
            <w:delText>It may be that the distinctive</w:delText>
          </w:r>
        </w:del>
      </w:ins>
      <w:ins w:id="341" w:author="Diaz,Renata M" w:date="2021-03-14T23:27:00Z">
        <w:del w:id="342" w:author="Renata M. Diaz" w:date="2021-03-15T13:59:00Z">
          <w:r w:rsidR="00AE1CFE" w:rsidDel="00FC77A2">
            <w:rPr>
              <w:rFonts w:asciiTheme="majorHAnsi" w:eastAsia="Times New Roman" w:hAnsiTheme="majorHAnsi" w:cstheme="majorHAnsi"/>
            </w:rPr>
            <w:delText xml:space="preserve"> hollow-curve form for the SAD emerges mathematically from the</w:delText>
          </w:r>
        </w:del>
      </w:ins>
      <w:ins w:id="343" w:author="Diaz,Renata M" w:date="2021-03-14T23:28:00Z">
        <w:del w:id="344" w:author="Renata M. Diaz" w:date="2021-03-15T13:59:00Z">
          <w:r w:rsidR="0073338F" w:rsidDel="00FC77A2">
            <w:rPr>
              <w:rFonts w:asciiTheme="majorHAnsi" w:eastAsia="Times New Roman" w:hAnsiTheme="majorHAnsi" w:cstheme="majorHAnsi"/>
            </w:rPr>
            <w:delText xml:space="preserve"> premise of an abundance distribution</w:delText>
          </w:r>
        </w:del>
      </w:ins>
      <w:ins w:id="345" w:author="Renata M. Diaz" w:date="2021-03-15T13:59:00Z">
        <w:r w:rsidR="00FC77A2">
          <w:rPr>
            <w:rFonts w:asciiTheme="majorHAnsi" w:eastAsia="Times New Roman" w:hAnsiTheme="majorHAnsi" w:cstheme="majorHAnsi"/>
          </w:rPr>
          <w:t xml:space="preserve">If the SAD is </w:t>
        </w:r>
      </w:ins>
      <w:ins w:id="346" w:author="Renata M. Diaz" w:date="2021-03-15T14:01:00Z">
        <w:r w:rsidR="000E7C33">
          <w:rPr>
            <w:rFonts w:asciiTheme="majorHAnsi" w:eastAsia="Times New Roman" w:hAnsiTheme="majorHAnsi" w:cstheme="majorHAnsi"/>
          </w:rPr>
          <w:t>statistically</w:t>
        </w:r>
      </w:ins>
      <w:ins w:id="347" w:author="Renata M. Diaz" w:date="2021-03-15T13:59:00Z">
        <w:r w:rsidR="00FC77A2">
          <w:rPr>
            <w:rFonts w:asciiTheme="majorHAnsi" w:eastAsia="Times New Roman" w:hAnsiTheme="majorHAnsi" w:cstheme="majorHAnsi"/>
          </w:rPr>
          <w:t xml:space="preserve"> inclined to be a hollow curve because </w:t>
        </w:r>
      </w:ins>
      <w:ins w:id="348" w:author="Renata M. Diaz" w:date="2021-03-15T14:00:00Z">
        <w:r w:rsidR="00FC77A2">
          <w:rPr>
            <w:rFonts w:asciiTheme="majorHAnsi" w:eastAsia="Times New Roman" w:hAnsiTheme="majorHAnsi" w:cstheme="majorHAnsi"/>
          </w:rPr>
          <w:t xml:space="preserve">of its </w:t>
        </w:r>
      </w:ins>
      <w:ins w:id="349" w:author="Renata M. Diaz" w:date="2021-03-15T14:01:00Z">
        <w:r w:rsidR="000E7C33">
          <w:rPr>
            <w:rFonts w:asciiTheme="majorHAnsi" w:eastAsia="Times New Roman" w:hAnsiTheme="majorHAnsi" w:cstheme="majorHAnsi"/>
          </w:rPr>
          <w:t>inherent</w:t>
        </w:r>
      </w:ins>
      <w:ins w:id="350" w:author="Renata M. Diaz" w:date="2021-03-15T14:00:00Z">
        <w:r w:rsidR="00FC77A2">
          <w:rPr>
            <w:rFonts w:asciiTheme="majorHAnsi" w:eastAsia="Times New Roman" w:hAnsiTheme="majorHAnsi" w:cstheme="majorHAnsi"/>
          </w:rPr>
          <w:t xml:space="preserve"> mathematical </w:t>
        </w:r>
      </w:ins>
      <w:ins w:id="351" w:author="Renata M. Diaz" w:date="2021-03-15T14:01:00Z">
        <w:r w:rsidR="000E7C33">
          <w:rPr>
            <w:rFonts w:asciiTheme="majorHAnsi" w:eastAsia="Times New Roman" w:hAnsiTheme="majorHAnsi" w:cstheme="majorHAnsi"/>
          </w:rPr>
          <w:t>features</w:t>
        </w:r>
      </w:ins>
      <w:ins w:id="352" w:author="Renata M. Diaz" w:date="2021-03-15T14:00:00Z">
        <w:r w:rsidR="00FC77A2">
          <w:rPr>
            <w:rFonts w:asciiTheme="majorHAnsi" w:eastAsia="Times New Roman" w:hAnsiTheme="majorHAnsi" w:cstheme="majorHAnsi"/>
          </w:rPr>
          <w:t>,</w:t>
        </w:r>
      </w:ins>
      <w:ins w:id="353" w:author="Renata M. Diaz" w:date="2021-03-15T13:45:00Z">
        <w:r w:rsidR="00BC5D95">
          <w:rPr>
            <w:rFonts w:asciiTheme="majorHAnsi" w:eastAsia="Times New Roman" w:hAnsiTheme="majorHAnsi" w:cstheme="majorHAnsi"/>
          </w:rPr>
          <w:t xml:space="preserve"> the hollow-curve in itself </w:t>
        </w:r>
      </w:ins>
      <w:ins w:id="354" w:author="Renata M. Diaz" w:date="2021-03-15T13:46:00Z">
        <w:r w:rsidR="009A63B0">
          <w:rPr>
            <w:rFonts w:asciiTheme="majorHAnsi" w:eastAsia="Times New Roman" w:hAnsiTheme="majorHAnsi" w:cstheme="majorHAnsi"/>
          </w:rPr>
          <w:t>may be of limited use for developing and testing ecological theories</w:t>
        </w:r>
      </w:ins>
      <w:ins w:id="355" w:author="Diaz,Renata M" w:date="2021-03-14T23:29:00Z">
        <w:r w:rsidR="0073338F">
          <w:rPr>
            <w:rFonts w:asciiTheme="majorHAnsi" w:eastAsia="Times New Roman" w:hAnsiTheme="majorHAnsi" w:cstheme="majorHAnsi"/>
          </w:rPr>
          <w:t xml:space="preserve">. </w:t>
        </w:r>
      </w:ins>
      <w:del w:id="356" w:author="Diaz,Renata M" w:date="2021-03-14T23:29:00Z">
        <w:r w:rsidR="00971B30" w:rsidRPr="002E2A57" w:rsidDel="0073338F">
          <w:rPr>
            <w:rFonts w:asciiTheme="majorHAnsi" w:eastAsia="Times New Roman" w:hAnsiTheme="majorHAnsi" w:cstheme="majorHAnsi"/>
          </w:rPr>
          <w:delText xml:space="preserve"> </w:delText>
        </w:r>
        <w:r w:rsidR="00513254" w:rsidDel="0073338F">
          <w:rPr>
            <w:rFonts w:asciiTheme="majorHAnsi" w:eastAsia="Times New Roman" w:hAnsiTheme="majorHAnsi" w:cstheme="majorHAnsi"/>
          </w:rPr>
          <w:delText>Given that</w:delText>
        </w:r>
        <w:r w:rsidR="00513254" w:rsidRPr="002E2A57" w:rsidDel="0073338F">
          <w:rPr>
            <w:rFonts w:asciiTheme="majorHAnsi" w:eastAsia="Times New Roman" w:hAnsiTheme="majorHAnsi" w:cstheme="majorHAnsi"/>
          </w:rPr>
          <w:delText xml:space="preserve"> </w:delText>
        </w:r>
        <w:r w:rsidR="004B18E5" w:rsidRPr="002E2A57" w:rsidDel="0073338F">
          <w:rPr>
            <w:rFonts w:asciiTheme="majorHAnsi" w:eastAsia="Times New Roman" w:hAnsiTheme="majorHAnsi" w:cstheme="majorHAnsi"/>
          </w:rPr>
          <w:delText>these</w:delText>
        </w:r>
        <w:r w:rsidR="002D6077" w:rsidRPr="002E2A57" w:rsidDel="0073338F">
          <w:rPr>
            <w:rFonts w:asciiTheme="majorHAnsi" w:eastAsia="Times New Roman" w:hAnsiTheme="majorHAnsi" w:cstheme="majorHAnsi"/>
          </w:rPr>
          <w:delText xml:space="preserve"> </w:delText>
        </w:r>
        <w:r w:rsidR="00BC69C1" w:rsidDel="0073338F">
          <w:rPr>
            <w:rFonts w:asciiTheme="majorHAnsi" w:eastAsia="Times New Roman" w:hAnsiTheme="majorHAnsi" w:cstheme="majorHAnsi"/>
          </w:rPr>
          <w:delText>stochastically</w:delText>
        </w:r>
        <w:r w:rsidR="00BC69C1" w:rsidRPr="002E2A57" w:rsidDel="0073338F">
          <w:rPr>
            <w:rFonts w:asciiTheme="majorHAnsi" w:eastAsia="Times New Roman" w:hAnsiTheme="majorHAnsi" w:cstheme="majorHAnsi"/>
          </w:rPr>
          <w:delText xml:space="preserve"> </w:delText>
        </w:r>
        <w:r w:rsidR="00971B30" w:rsidRPr="002E2A57" w:rsidDel="0073338F">
          <w:rPr>
            <w:rFonts w:asciiTheme="majorHAnsi" w:eastAsia="Times New Roman" w:hAnsiTheme="majorHAnsi" w:cstheme="majorHAnsi"/>
          </w:rPr>
          <w:delText>generated SADs are excellent empirical fits to those seen in nature</w:delText>
        </w:r>
        <w:r w:rsidR="003C2FCE" w:rsidRPr="002E2A57" w:rsidDel="0073338F">
          <w:rPr>
            <w:rFonts w:asciiTheme="majorHAnsi" w:eastAsia="Times New Roman" w:hAnsiTheme="majorHAnsi" w:cstheme="majorHAnsi"/>
          </w:rPr>
          <w:delText xml:space="preserve"> (Harte 2011, White </w:delText>
        </w:r>
        <w:r w:rsidR="007873FC" w:rsidDel="0073338F">
          <w:rPr>
            <w:rFonts w:asciiTheme="majorHAnsi" w:eastAsia="Times New Roman" w:hAnsiTheme="majorHAnsi" w:cstheme="majorHAnsi"/>
          </w:rPr>
          <w:delText>et al.</w:delText>
        </w:r>
        <w:r w:rsidR="003C2FCE" w:rsidRPr="002E2A57" w:rsidDel="0073338F">
          <w:rPr>
            <w:rFonts w:asciiTheme="majorHAnsi" w:eastAsia="Times New Roman" w:hAnsiTheme="majorHAnsi" w:cstheme="majorHAnsi"/>
          </w:rPr>
          <w:delText xml:space="preserve"> 2012, Locey and White 2013</w:delText>
        </w:r>
        <w:r w:rsidR="0069222B" w:rsidDel="0073338F">
          <w:rPr>
            <w:rFonts w:asciiTheme="majorHAnsi" w:eastAsia="Times New Roman" w:hAnsiTheme="majorHAnsi" w:cstheme="majorHAnsi"/>
          </w:rPr>
          <w:delText xml:space="preserve">), </w:delText>
        </w:r>
        <w:r w:rsidR="006311CA" w:rsidDel="0073338F">
          <w:rPr>
            <w:rFonts w:asciiTheme="majorHAnsi" w:eastAsia="Times New Roman" w:hAnsiTheme="majorHAnsi" w:cstheme="majorHAnsi"/>
          </w:rPr>
          <w:delText>f</w:delText>
        </w:r>
        <w:r w:rsidR="00173A0F" w:rsidDel="0073338F">
          <w:rPr>
            <w:rFonts w:asciiTheme="majorHAnsi" w:eastAsia="Times New Roman" w:hAnsiTheme="majorHAnsi" w:cstheme="majorHAnsi"/>
          </w:rPr>
          <w:delText>ailing to account for these considerations may have led us to focus on a</w:delText>
        </w:r>
        <w:r w:rsidR="002811DB" w:rsidDel="0073338F">
          <w:rPr>
            <w:rFonts w:asciiTheme="majorHAnsi" w:eastAsia="Times New Roman" w:hAnsiTheme="majorHAnsi" w:cstheme="majorHAnsi"/>
          </w:rPr>
          <w:delText xml:space="preserve"> distinctive </w:delText>
        </w:r>
        <w:r w:rsidR="00173A0F" w:rsidDel="0073338F">
          <w:rPr>
            <w:rFonts w:asciiTheme="majorHAnsi" w:eastAsia="Times New Roman" w:hAnsiTheme="majorHAnsi" w:cstheme="majorHAnsi"/>
          </w:rPr>
          <w:delText>but relatively uninformative aspect of the SAD.</w:delText>
        </w:r>
      </w:del>
    </w:p>
    <w:p w14:paraId="4D0D4FF3" w14:textId="1A803D2F" w:rsidR="00AC1546" w:rsidRDefault="000C0BEC" w:rsidP="00021897">
      <w:pPr>
        <w:spacing w:line="480" w:lineRule="auto"/>
        <w:rPr>
          <w:rFonts w:asciiTheme="majorHAnsi" w:eastAsia="Times New Roman" w:hAnsiTheme="majorHAnsi" w:cstheme="majorHAnsi"/>
        </w:rPr>
      </w:pPr>
      <w:del w:id="357" w:author="Renata M. Diaz" w:date="2021-03-15T13:46:00Z">
        <w:r w:rsidRPr="002E2A57" w:rsidDel="009A63B0">
          <w:rPr>
            <w:rFonts w:asciiTheme="majorHAnsi" w:eastAsia="Times New Roman" w:hAnsiTheme="majorHAnsi" w:cstheme="majorHAnsi"/>
          </w:rPr>
          <w:delText xml:space="preserve">If SADs are statistically inclined to be hollow curves, it is no surprise that we have struggled to </w:delText>
        </w:r>
        <w:r w:rsidDel="009A63B0">
          <w:rPr>
            <w:rFonts w:asciiTheme="majorHAnsi" w:eastAsia="Times New Roman" w:hAnsiTheme="majorHAnsi" w:cstheme="majorHAnsi"/>
          </w:rPr>
          <w:delText>use the hollow curve</w:delText>
        </w:r>
        <w:r w:rsidR="008B2EC6" w:rsidDel="009A63B0">
          <w:rPr>
            <w:rFonts w:asciiTheme="majorHAnsi" w:eastAsia="Times New Roman" w:hAnsiTheme="majorHAnsi" w:cstheme="majorHAnsi"/>
          </w:rPr>
          <w:delText xml:space="preserve"> to definitively identify the ecological processes that shape SADs</w:delText>
        </w:r>
        <w:r w:rsidR="1FEE28C4" w:rsidRPr="002E2A57" w:rsidDel="009A63B0">
          <w:rPr>
            <w:rFonts w:asciiTheme="majorHAnsi" w:eastAsia="Times New Roman" w:hAnsiTheme="majorHAnsi" w:cstheme="majorHAnsi"/>
          </w:rPr>
          <w:delText>.</w:delText>
        </w:r>
        <w:r w:rsidR="00485B77" w:rsidRPr="002E2A57" w:rsidDel="009A63B0">
          <w:rPr>
            <w:rFonts w:asciiTheme="majorHAnsi" w:eastAsia="Times New Roman" w:hAnsiTheme="majorHAnsi" w:cstheme="majorHAnsi"/>
          </w:rPr>
          <w:delText xml:space="preserve"> </w:delText>
        </w:r>
      </w:del>
      <w:del w:id="358" w:author="Ernest, Morgan" w:date="2021-03-30T13:41:00Z">
        <w:r w:rsidR="008E06CF" w:rsidRPr="002E2A57" w:rsidDel="00FD30C0">
          <w:rPr>
            <w:rFonts w:asciiTheme="majorHAnsi" w:eastAsia="Times New Roman" w:hAnsiTheme="majorHAnsi" w:cstheme="majorHAnsi"/>
          </w:rPr>
          <w:delText>However</w:delText>
        </w:r>
      </w:del>
      <w:r w:rsidR="00FD30C0">
        <w:rPr>
          <w:rFonts w:asciiTheme="majorHAnsi" w:eastAsia="Times New Roman" w:hAnsiTheme="majorHAnsi" w:cstheme="majorHAnsi"/>
        </w:rPr>
        <w:t>While SADs may be statistically constrained,</w:t>
      </w:r>
      <w:del w:id="359" w:author="Ernest, Morgan" w:date="2021-03-30T13:41:00Z">
        <w:r w:rsidR="002C412E" w:rsidDel="00FD30C0">
          <w:rPr>
            <w:rFonts w:asciiTheme="majorHAnsi" w:eastAsia="Times New Roman" w:hAnsiTheme="majorHAnsi" w:cstheme="majorHAnsi"/>
          </w:rPr>
          <w:delText>,</w:delText>
        </w:r>
      </w:del>
      <w:r w:rsidR="002C412E">
        <w:rPr>
          <w:rFonts w:asciiTheme="majorHAnsi" w:eastAsia="Times New Roman" w:hAnsiTheme="majorHAnsi" w:cstheme="majorHAnsi"/>
        </w:rPr>
        <w:t xml:space="preserve"> this does not necessarily mean that </w:t>
      </w:r>
      <w:del w:id="360" w:author="Ernest, Morgan" w:date="2021-03-30T13:41:00Z">
        <w:r w:rsidR="008E06CF" w:rsidRPr="002E2A57" w:rsidDel="00FD30C0">
          <w:rPr>
            <w:rFonts w:asciiTheme="majorHAnsi" w:eastAsia="Times New Roman" w:hAnsiTheme="majorHAnsi" w:cstheme="majorHAnsi"/>
          </w:rPr>
          <w:delText>the SAD</w:delText>
        </w:r>
      </w:del>
      <w:r w:rsidR="00FD30C0">
        <w:rPr>
          <w:rFonts w:asciiTheme="majorHAnsi" w:eastAsia="Times New Roman" w:hAnsiTheme="majorHAnsi" w:cstheme="majorHAnsi"/>
        </w:rPr>
        <w:t>they</w:t>
      </w:r>
      <w:r w:rsidR="008E06CF" w:rsidRPr="002E2A57">
        <w:rPr>
          <w:rFonts w:asciiTheme="majorHAnsi" w:eastAsia="Times New Roman" w:hAnsiTheme="majorHAnsi" w:cstheme="majorHAnsi"/>
        </w:rPr>
        <w:t xml:space="preserve">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w:t>
      </w:r>
      <w:del w:id="361" w:author="Ernest, Morgan" w:date="2021-03-30T13:41:00Z">
        <w:r w:rsidR="00C007D9" w:rsidDel="00FD30C0">
          <w:rPr>
            <w:rFonts w:asciiTheme="majorHAnsi" w:eastAsia="Times New Roman" w:hAnsiTheme="majorHAnsi" w:cstheme="majorHAnsi"/>
          </w:rPr>
          <w:delText>the shapes of</w:delText>
        </w:r>
        <w:r w:rsidR="00B76926" w:rsidRPr="002E2A57" w:rsidDel="00FD30C0">
          <w:rPr>
            <w:rFonts w:asciiTheme="majorHAnsi" w:eastAsia="Times New Roman" w:hAnsiTheme="majorHAnsi" w:cstheme="majorHAnsi"/>
          </w:rPr>
          <w:delText xml:space="preserve"> </w:delText>
        </w:r>
      </w:del>
      <w:r w:rsidR="00B76926" w:rsidRPr="002E2A57">
        <w:rPr>
          <w:rFonts w:asciiTheme="majorHAnsi" w:eastAsia="Times New Roman" w:hAnsiTheme="majorHAnsi" w:cstheme="majorHAnsi"/>
        </w:rPr>
        <w:t xml:space="preserve">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lastRenderedPageBreak/>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ins w:id="362" w:author="Diaz,Renata M" w:date="2021-03-15T00:16:00Z">
        <w:r w:rsidR="00D7046B">
          <w:rPr>
            <w:rFonts w:asciiTheme="majorHAnsi" w:eastAsia="Times New Roman" w:hAnsiTheme="majorHAnsi" w:cstheme="majorHAnsi"/>
          </w:rPr>
          <w:t>Thus</w:t>
        </w:r>
      </w:ins>
      <w:del w:id="363" w:author="Diaz,Renata M" w:date="2021-03-15T00:16:00Z">
        <w:r w:rsidR="0067073E" w:rsidDel="00D7046B">
          <w:rPr>
            <w:rFonts w:asciiTheme="majorHAnsi" w:eastAsia="Times New Roman" w:hAnsiTheme="majorHAnsi" w:cstheme="majorHAnsi"/>
          </w:rPr>
          <w:delText>Thus</w:delText>
        </w:r>
      </w:del>
      <w:r w:rsidR="0067073E">
        <w:rPr>
          <w:rFonts w:asciiTheme="majorHAnsi" w:eastAsia="Times New Roman" w:hAnsiTheme="majorHAnsi" w:cstheme="majorHAnsi"/>
        </w:rPr>
        <w:t>, it</w:t>
      </w:r>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 xml:space="preserve">Such a deviation </w:t>
      </w:r>
      <w:r w:rsidR="00355D10">
        <w:rPr>
          <w:rFonts w:asciiTheme="majorHAnsi" w:eastAsia="Times New Roman" w:hAnsiTheme="majorHAnsi" w:cstheme="majorHAnsi"/>
        </w:rPr>
        <w:t xml:space="preserve">is therefore likely to </w:t>
      </w:r>
      <w:r w:rsidR="008B3DF9">
        <w:rPr>
          <w:rFonts w:asciiTheme="majorHAnsi" w:eastAsia="Times New Roman" w:hAnsiTheme="majorHAnsi" w:cstheme="majorHAnsi"/>
        </w:rPr>
        <w:t>be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ins w:id="364" w:author="Renata M. Diaz" w:date="2021-03-15T14:08:00Z">
        <w:r w:rsidR="005E0A89">
          <w:rPr>
            <w:rFonts w:asciiTheme="majorHAnsi" w:eastAsia="Times New Roman" w:hAnsiTheme="majorHAnsi" w:cstheme="majorHAnsi"/>
          </w:rPr>
          <w:t>).</w:t>
        </w:r>
      </w:ins>
      <w:del w:id="365" w:author="Diaz,Renata M" w:date="2021-03-15T00:28:00Z">
        <w:r w:rsidR="00AC1546" w:rsidDel="00AE4BA7">
          <w:rPr>
            <w:rFonts w:asciiTheme="majorHAnsi" w:eastAsia="Times New Roman" w:hAnsiTheme="majorHAnsi" w:cstheme="majorHAnsi"/>
          </w:rPr>
          <w:delText>)</w:delText>
        </w:r>
        <w:r w:rsidR="008B3DF9" w:rsidDel="00AE4BA7">
          <w:rPr>
            <w:rFonts w:asciiTheme="majorHAnsi" w:eastAsia="Times New Roman" w:hAnsiTheme="majorHAnsi" w:cstheme="majorHAnsi"/>
          </w:rPr>
          <w:delText xml:space="preserve">. </w:delText>
        </w:r>
      </w:del>
      <w:ins w:id="366" w:author="Diaz,Renata M" w:date="2021-03-15T00:19:00Z">
        <w:r w:rsidR="00D7046B">
          <w:rPr>
            <w:rFonts w:asciiTheme="majorHAnsi" w:eastAsia="Times New Roman" w:hAnsiTheme="majorHAnsi" w:cstheme="majorHAnsi"/>
          </w:rPr>
          <w:t xml:space="preserve"> </w:t>
        </w:r>
      </w:ins>
      <w:ins w:id="367" w:author="Diaz,Renata M" w:date="2021-03-15T00:21:00Z">
        <w:r w:rsidR="00D7046B">
          <w:rPr>
            <w:rFonts w:asciiTheme="majorHAnsi" w:eastAsia="Times New Roman" w:hAnsiTheme="majorHAnsi" w:cstheme="majorHAnsi"/>
          </w:rPr>
          <w:t>I</w:t>
        </w:r>
      </w:ins>
      <w:ins w:id="368" w:author="Diaz,Renata M" w:date="2021-03-15T00:22:00Z">
        <w:r w:rsidR="00D7046B">
          <w:rPr>
            <w:rFonts w:asciiTheme="majorHAnsi" w:eastAsia="Times New Roman" w:hAnsiTheme="majorHAnsi" w:cstheme="majorHAnsi"/>
          </w:rPr>
          <w:t xml:space="preserve">f, over many communities, there are consistent deviations between observed SADs and their statistical baselines, </w:t>
        </w:r>
      </w:ins>
      <w:del w:id="369" w:author="Diaz,Renata M" w:date="2021-03-15T00:20:00Z">
        <w:r w:rsidR="00967A8F" w:rsidDel="00D7046B">
          <w:rPr>
            <w:rFonts w:asciiTheme="majorHAnsi" w:eastAsia="Times New Roman" w:hAnsiTheme="majorHAnsi" w:cstheme="majorHAnsi"/>
          </w:rPr>
          <w:delText>It</w:delText>
        </w:r>
      </w:del>
      <w:del w:id="370" w:author="Renata M. Diaz" w:date="2021-03-15T14:09:00Z">
        <w:r w:rsidR="00967A8F" w:rsidDel="005E0A89">
          <w:rPr>
            <w:rFonts w:asciiTheme="majorHAnsi" w:eastAsia="Times New Roman" w:hAnsiTheme="majorHAnsi" w:cstheme="majorHAnsi"/>
          </w:rPr>
          <w:delText xml:space="preserve"> </w:delText>
        </w:r>
      </w:del>
      <w:ins w:id="371" w:author="Diaz,Renata M" w:date="2021-03-15T00:28:00Z">
        <w:r w:rsidR="00AE4BA7">
          <w:rPr>
            <w:rFonts w:asciiTheme="majorHAnsi" w:eastAsia="Times New Roman" w:hAnsiTheme="majorHAnsi" w:cstheme="majorHAnsi"/>
          </w:rPr>
          <w:t xml:space="preserve">these deviations can help focus and evaluate ecological theories. </w:t>
        </w:r>
      </w:ins>
      <w:del w:id="372" w:author="Diaz,Renata M" w:date="2021-03-15T00:28:00Z">
        <w:r w:rsidR="00967A8F" w:rsidDel="00AE4BA7">
          <w:rPr>
            <w:rFonts w:asciiTheme="majorHAnsi" w:eastAsia="Times New Roman" w:hAnsiTheme="majorHAnsi" w:cstheme="majorHAnsi"/>
          </w:rPr>
          <w:delText>may be possible to evaluate ecological processes and theories</w:delText>
        </w:r>
        <w:r w:rsidR="008B3DF9" w:rsidDel="00AE4BA7">
          <w:rPr>
            <w:rFonts w:asciiTheme="majorHAnsi" w:eastAsia="Times New Roman" w:hAnsiTheme="majorHAnsi" w:cstheme="majorHAnsi"/>
          </w:rPr>
          <w:delText xml:space="preserve"> based on </w:delText>
        </w:r>
        <w:r w:rsidR="00B6734B" w:rsidDel="00AE4BA7">
          <w:rPr>
            <w:rFonts w:asciiTheme="majorHAnsi" w:eastAsia="Times New Roman" w:hAnsiTheme="majorHAnsi" w:cstheme="majorHAnsi"/>
          </w:rPr>
          <w:delText>how well</w:delText>
        </w:r>
        <w:r w:rsidR="008B3DF9" w:rsidDel="00AE4BA7">
          <w:rPr>
            <w:rFonts w:asciiTheme="majorHAnsi" w:eastAsia="Times New Roman" w:hAnsiTheme="majorHAnsi" w:cstheme="majorHAnsi"/>
          </w:rPr>
          <w:delText xml:space="preserve"> they predict the</w:delText>
        </w:r>
        <w:r w:rsidR="00933EC3" w:rsidDel="00AE4BA7">
          <w:rPr>
            <w:rFonts w:asciiTheme="majorHAnsi" w:eastAsia="Times New Roman" w:hAnsiTheme="majorHAnsi" w:cstheme="majorHAnsi"/>
          </w:rPr>
          <w:delText>se</w:delText>
        </w:r>
      </w:del>
      <w:del w:id="373" w:author="Diaz,Renata M" w:date="2021-03-15T00:22:00Z">
        <w:r w:rsidR="008B3DF9" w:rsidDel="00D7046B">
          <w:rPr>
            <w:rFonts w:asciiTheme="majorHAnsi" w:eastAsia="Times New Roman" w:hAnsiTheme="majorHAnsi" w:cstheme="majorHAnsi"/>
          </w:rPr>
          <w:delText xml:space="preserve"> </w:delText>
        </w:r>
        <w:r w:rsidR="008B3DF9" w:rsidDel="00D7046B">
          <w:rPr>
            <w:rFonts w:asciiTheme="majorHAnsi" w:eastAsia="Times New Roman" w:hAnsiTheme="majorHAnsi" w:cstheme="majorHAnsi"/>
            <w:i/>
            <w:iCs/>
          </w:rPr>
          <w:delText xml:space="preserve">deviations </w:delText>
        </w:r>
        <w:r w:rsidR="008B3DF9" w:rsidDel="00D7046B">
          <w:rPr>
            <w:rFonts w:asciiTheme="majorHAnsi" w:eastAsia="Times New Roman" w:hAnsiTheme="majorHAnsi" w:cstheme="majorHAnsi"/>
          </w:rPr>
          <w:delText xml:space="preserve">between observed SADs </w:delText>
        </w:r>
        <w:r w:rsidR="00420094" w:rsidDel="00D7046B">
          <w:rPr>
            <w:rFonts w:asciiTheme="majorHAnsi" w:eastAsia="Times New Roman" w:hAnsiTheme="majorHAnsi" w:cstheme="majorHAnsi"/>
          </w:rPr>
          <w:delText>and their statistical baselines</w:delText>
        </w:r>
      </w:del>
      <w:del w:id="374" w:author="Renata M. Diaz" w:date="2021-03-15T14:09:00Z">
        <w:r w:rsidR="008B3DF9" w:rsidDel="005E0A89">
          <w:rPr>
            <w:rFonts w:asciiTheme="majorHAnsi" w:eastAsia="Times New Roman" w:hAnsiTheme="majorHAnsi" w:cstheme="majorHAnsi"/>
          </w:rPr>
          <w:delText>.</w:delText>
        </w:r>
        <w:r w:rsidR="00DB03CD" w:rsidDel="005E0A89">
          <w:rPr>
            <w:rFonts w:asciiTheme="majorHAnsi" w:eastAsia="Times New Roman" w:hAnsiTheme="majorHAnsi" w:cstheme="majorHAnsi"/>
          </w:rPr>
          <w:delText xml:space="preserve"> </w:delText>
        </w:r>
      </w:del>
      <w:ins w:id="375" w:author="Diaz,Renata M" w:date="2021-03-15T00:27:00Z">
        <w:r w:rsidR="00AE4BA7">
          <w:rPr>
            <w:rFonts w:asciiTheme="majorHAnsi" w:eastAsia="Times New Roman" w:hAnsiTheme="majorHAnsi" w:cstheme="majorHAnsi"/>
          </w:rPr>
          <w:t xml:space="preserve">For example, </w:t>
        </w:r>
      </w:ins>
      <w:ins w:id="376" w:author="Renata M. Diaz" w:date="2021-03-15T14:11:00Z">
        <w:r w:rsidR="007D6007">
          <w:rPr>
            <w:rFonts w:asciiTheme="majorHAnsi" w:eastAsia="Times New Roman" w:hAnsiTheme="majorHAnsi" w:cstheme="majorHAnsi"/>
          </w:rPr>
          <w:t>the high prevalence of rare species in ecological communities has attracted considerable empirical and theoretical attention (</w:t>
        </w:r>
      </w:ins>
      <w:ins w:id="377" w:author="Renata M. Diaz" w:date="2021-03-15T14:12:00Z">
        <w:r w:rsidR="007D6007">
          <w:rPr>
            <w:rFonts w:asciiTheme="majorHAnsi" w:eastAsia="Times New Roman" w:hAnsiTheme="majorHAnsi" w:cstheme="majorHAnsi"/>
          </w:rPr>
          <w:t xml:space="preserve">e.g. </w:t>
        </w:r>
      </w:ins>
      <w:ins w:id="378" w:author="Renata M. Diaz" w:date="2021-03-19T15:05:00Z">
        <w:r w:rsidR="00487146">
          <w:rPr>
            <w:rFonts w:asciiTheme="majorHAnsi" w:eastAsia="Times New Roman" w:hAnsiTheme="majorHAnsi" w:cstheme="majorHAnsi"/>
          </w:rPr>
          <w:t xml:space="preserve">Nee 1991; </w:t>
        </w:r>
        <w:proofErr w:type="spellStart"/>
        <w:r w:rsidR="00487146">
          <w:rPr>
            <w:rFonts w:asciiTheme="majorHAnsi" w:eastAsia="Times New Roman" w:hAnsiTheme="majorHAnsi" w:cstheme="majorHAnsi"/>
          </w:rPr>
          <w:t>Magurran</w:t>
        </w:r>
        <w:proofErr w:type="spellEnd"/>
        <w:r w:rsidR="00487146">
          <w:rPr>
            <w:rFonts w:asciiTheme="majorHAnsi" w:eastAsia="Times New Roman" w:hAnsiTheme="majorHAnsi" w:cstheme="majorHAnsi"/>
          </w:rPr>
          <w:t xml:space="preserve"> 2003</w:t>
        </w:r>
      </w:ins>
      <w:ins w:id="379" w:author="Renata M. Diaz" w:date="2021-03-15T14:12:00Z">
        <w:r w:rsidR="007D6007">
          <w:rPr>
            <w:rFonts w:asciiTheme="majorHAnsi" w:eastAsia="Times New Roman" w:hAnsiTheme="majorHAnsi" w:cstheme="majorHAnsi"/>
          </w:rPr>
          <w:t>)</w:t>
        </w:r>
      </w:ins>
      <w:ins w:id="380" w:author="Renata M. Diaz" w:date="2021-03-15T14:22:00Z">
        <w:r w:rsidR="00921EAC">
          <w:rPr>
            <w:rFonts w:asciiTheme="majorHAnsi" w:eastAsia="Times New Roman" w:hAnsiTheme="majorHAnsi" w:cstheme="majorHAnsi"/>
          </w:rPr>
          <w:t>,</w:t>
        </w:r>
      </w:ins>
      <w:ins w:id="381" w:author="Renata M. Diaz" w:date="2021-03-15T14:23:00Z">
        <w:r w:rsidR="00921EAC">
          <w:rPr>
            <w:rFonts w:asciiTheme="majorHAnsi" w:eastAsia="Times New Roman" w:hAnsiTheme="majorHAnsi" w:cstheme="majorHAnsi"/>
          </w:rPr>
          <w:t xml:space="preserve"> but it is unclear how much of this phenomenon may </w:t>
        </w:r>
      </w:ins>
      <w:ins w:id="382" w:author="Renata M. Diaz" w:date="2021-03-15T14:24:00Z">
        <w:r w:rsidR="00921EAC">
          <w:rPr>
            <w:rFonts w:asciiTheme="majorHAnsi" w:eastAsia="Times New Roman" w:hAnsiTheme="majorHAnsi" w:cstheme="majorHAnsi"/>
          </w:rPr>
          <w:t xml:space="preserve">derive from general mathematical constraints </w:t>
        </w:r>
        <w:r w:rsidR="00BB521A">
          <w:rPr>
            <w:rFonts w:asciiTheme="majorHAnsi" w:eastAsia="Times New Roman" w:hAnsiTheme="majorHAnsi" w:cstheme="majorHAnsi"/>
          </w:rPr>
          <w:t>on the SAD r</w:t>
        </w:r>
        <w:r w:rsidR="00921EAC">
          <w:rPr>
            <w:rFonts w:asciiTheme="majorHAnsi" w:eastAsia="Times New Roman" w:hAnsiTheme="majorHAnsi" w:cstheme="majorHAnsi"/>
          </w:rPr>
          <w:t>ather than ecological processes</w:t>
        </w:r>
      </w:ins>
      <w:ins w:id="383" w:author="Renata M. Diaz" w:date="2021-03-15T14:12:00Z">
        <w:r w:rsidR="00B51B3A">
          <w:rPr>
            <w:rFonts w:asciiTheme="majorHAnsi" w:eastAsia="Times New Roman" w:hAnsiTheme="majorHAnsi" w:cstheme="majorHAnsi"/>
          </w:rPr>
          <w:t xml:space="preserve">. </w:t>
        </w:r>
      </w:ins>
      <w:ins w:id="384" w:author="Renata M. Diaz" w:date="2021-03-15T14:13:00Z">
        <w:r w:rsidR="00B51B3A">
          <w:rPr>
            <w:rFonts w:asciiTheme="majorHAnsi" w:eastAsia="Times New Roman" w:hAnsiTheme="majorHAnsi" w:cstheme="majorHAnsi"/>
          </w:rPr>
          <w:t>Taking into account the statistical baseline, if the prevalence of rare species in observed distributions consistently exceeds what would be expected to emerge from the statis</w:t>
        </w:r>
      </w:ins>
      <w:ins w:id="385" w:author="Renata M. Diaz" w:date="2021-03-15T14:14:00Z">
        <w:r w:rsidR="00B51B3A">
          <w:rPr>
            <w:rFonts w:asciiTheme="majorHAnsi" w:eastAsia="Times New Roman" w:hAnsiTheme="majorHAnsi" w:cstheme="majorHAnsi"/>
          </w:rPr>
          <w:t>tical baseline, this would prompt us to look for e</w:t>
        </w:r>
      </w:ins>
      <w:ins w:id="386" w:author="Renata M. Diaz" w:date="2021-03-15T14:15:00Z">
        <w:r w:rsidR="00B51B3A">
          <w:rPr>
            <w:rFonts w:asciiTheme="majorHAnsi" w:eastAsia="Times New Roman" w:hAnsiTheme="majorHAnsi" w:cstheme="majorHAnsi"/>
          </w:rPr>
          <w:t xml:space="preserve">cological mechanisms promoting rarity. The predictions from </w:t>
        </w:r>
      </w:ins>
      <w:ins w:id="387" w:author="Renata M. Diaz" w:date="2021-03-15T16:57:00Z">
        <w:r w:rsidR="00EB06C8">
          <w:rPr>
            <w:rFonts w:asciiTheme="majorHAnsi" w:eastAsia="Times New Roman" w:hAnsiTheme="majorHAnsi" w:cstheme="majorHAnsi"/>
          </w:rPr>
          <w:t>candidate theories</w:t>
        </w:r>
      </w:ins>
      <w:ins w:id="388" w:author="Renata M. Diaz" w:date="2021-03-15T14:16:00Z">
        <w:r w:rsidR="00B51B3A">
          <w:rPr>
            <w:rFonts w:asciiTheme="majorHAnsi" w:eastAsia="Times New Roman" w:hAnsiTheme="majorHAnsi" w:cstheme="majorHAnsi"/>
          </w:rPr>
          <w:t xml:space="preserve"> could then be evaluated based on how well they predict specifically the </w:t>
        </w:r>
      </w:ins>
      <w:ins w:id="389" w:author="Renata M. Diaz" w:date="2021-03-15T14:17:00Z">
        <w:r w:rsidR="00B51B3A">
          <w:rPr>
            <w:rFonts w:asciiTheme="majorHAnsi" w:eastAsia="Times New Roman" w:hAnsiTheme="majorHAnsi" w:cstheme="majorHAnsi"/>
          </w:rPr>
          <w:t xml:space="preserve">rare tails </w:t>
        </w:r>
      </w:ins>
      <w:ins w:id="390" w:author="Renata M. Diaz" w:date="2021-03-19T17:59:00Z">
        <w:r w:rsidR="00B312E3">
          <w:rPr>
            <w:rFonts w:asciiTheme="majorHAnsi" w:eastAsia="Times New Roman" w:hAnsiTheme="majorHAnsi" w:cstheme="majorHAnsi"/>
          </w:rPr>
          <w:t>found in</w:t>
        </w:r>
      </w:ins>
      <w:ins w:id="391" w:author="Renata M. Diaz" w:date="2021-03-15T14:17:00Z">
        <w:r w:rsidR="00B51B3A">
          <w:rPr>
            <w:rFonts w:asciiTheme="majorHAnsi" w:eastAsia="Times New Roman" w:hAnsiTheme="majorHAnsi" w:cstheme="majorHAnsi"/>
          </w:rPr>
          <w:t xml:space="preserve"> </w:t>
        </w:r>
      </w:ins>
      <w:ins w:id="392" w:author="Renata M. Diaz" w:date="2021-03-15T14:16:00Z">
        <w:r w:rsidR="00B51B3A">
          <w:rPr>
            <w:rFonts w:asciiTheme="majorHAnsi" w:eastAsia="Times New Roman" w:hAnsiTheme="majorHAnsi" w:cstheme="majorHAnsi"/>
          </w:rPr>
          <w:t>observed distributions</w:t>
        </w:r>
      </w:ins>
      <w:r w:rsidR="006E33A0">
        <w:rPr>
          <w:rFonts w:asciiTheme="majorHAnsi" w:eastAsia="Times New Roman" w:hAnsiTheme="majorHAnsi" w:cstheme="majorHAnsi"/>
        </w:rPr>
        <w:t xml:space="preserve"> instead of the aspects of shape</w:t>
      </w:r>
      <w:ins w:id="393" w:author="Renata M. Diaz" w:date="2021-03-15T14:16:00Z">
        <w:r w:rsidR="00B51B3A">
          <w:rPr>
            <w:rFonts w:asciiTheme="majorHAnsi" w:eastAsia="Times New Roman" w:hAnsiTheme="majorHAnsi" w:cstheme="majorHAnsi"/>
          </w:rPr>
          <w:t xml:space="preserve"> expected </w:t>
        </w:r>
      </w:ins>
      <w:ins w:id="394" w:author="Renata M. Diaz" w:date="2021-04-06T16:12:00Z">
        <w:r w:rsidR="009D66E8">
          <w:rPr>
            <w:rFonts w:asciiTheme="majorHAnsi" w:eastAsia="Times New Roman" w:hAnsiTheme="majorHAnsi" w:cstheme="majorHAnsi"/>
          </w:rPr>
          <w:t>given</w:t>
        </w:r>
      </w:ins>
      <w:ins w:id="395" w:author="Renata M. Diaz" w:date="2021-03-15T14:16:00Z">
        <w:r w:rsidR="00B51B3A">
          <w:rPr>
            <w:rFonts w:asciiTheme="majorHAnsi" w:eastAsia="Times New Roman" w:hAnsiTheme="majorHAnsi" w:cstheme="majorHAnsi"/>
          </w:rPr>
          <w:t xml:space="preserve"> the statistical baseline</w:t>
        </w:r>
      </w:ins>
      <w:ins w:id="396" w:author="Renata M. Diaz" w:date="2021-03-15T14:18:00Z">
        <w:r w:rsidR="00B51B3A">
          <w:rPr>
            <w:rFonts w:asciiTheme="majorHAnsi" w:eastAsia="Times New Roman" w:hAnsiTheme="majorHAnsi" w:cstheme="majorHAnsi"/>
          </w:rPr>
          <w:t xml:space="preserve">. </w:t>
        </w:r>
      </w:ins>
      <w:ins w:id="397" w:author="Renata M. Diaz" w:date="2021-03-15T14:19:00Z">
        <w:r w:rsidR="00921EAC">
          <w:rPr>
            <w:rFonts w:asciiTheme="majorHAnsi" w:eastAsia="Times New Roman" w:hAnsiTheme="majorHAnsi" w:cstheme="majorHAnsi"/>
          </w:rPr>
          <w:t xml:space="preserve"> </w:t>
        </w:r>
      </w:ins>
      <w:ins w:id="398" w:author="Diaz,Renata M" w:date="2021-03-15T00:27:00Z">
        <w:del w:id="399" w:author="Renata M. Diaz" w:date="2021-03-15T14:12:00Z">
          <w:r w:rsidR="00AE4BA7" w:rsidDel="00B51B3A">
            <w:rPr>
              <w:rFonts w:asciiTheme="majorHAnsi" w:eastAsia="Times New Roman" w:hAnsiTheme="majorHAnsi" w:cstheme="majorHAnsi"/>
            </w:rPr>
            <w:delText>i</w:delText>
          </w:r>
        </w:del>
        <w:del w:id="400" w:author="Renata M. Diaz" w:date="2021-03-15T14:14:00Z">
          <w:r w:rsidR="00AE4BA7" w:rsidDel="00B51B3A">
            <w:rPr>
              <w:rFonts w:asciiTheme="majorHAnsi" w:eastAsia="Times New Roman" w:hAnsiTheme="majorHAnsi" w:cstheme="majorHAnsi"/>
            </w:rPr>
            <w:delText>f</w:delText>
          </w:r>
        </w:del>
        <w:del w:id="401" w:author="Renata M. Diaz" w:date="2021-03-15T14:16:00Z">
          <w:r w:rsidR="00AE4BA7" w:rsidDel="00B51B3A">
            <w:rPr>
              <w:rFonts w:asciiTheme="majorHAnsi" w:eastAsia="Times New Roman" w:hAnsiTheme="majorHAnsi" w:cstheme="majorHAnsi"/>
            </w:rPr>
            <w:delText xml:space="preserve"> an observed SAD has a higher prevalence of rare species than would be expected given its statistical baseline, this would prompt us to look for ecological mechanisms promoting rare species, and theoretical explanations can be evaluated based on how well they predict </w:delText>
          </w:r>
        </w:del>
        <w:del w:id="402" w:author="Renata M. Diaz" w:date="2021-03-15T14:11:00Z">
          <w:r w:rsidR="00AE4BA7" w:rsidDel="007D6007">
            <w:rPr>
              <w:rFonts w:asciiTheme="majorHAnsi" w:eastAsia="Times New Roman" w:hAnsiTheme="majorHAnsi" w:cstheme="majorHAnsi"/>
            </w:rPr>
            <w:delText>the deviation</w:delText>
          </w:r>
        </w:del>
        <w:del w:id="403" w:author="Renata M. Diaz" w:date="2021-03-15T14:16:00Z">
          <w:r w:rsidR="00AE4BA7" w:rsidDel="00B51B3A">
            <w:rPr>
              <w:rFonts w:asciiTheme="majorHAnsi" w:eastAsia="Times New Roman" w:hAnsiTheme="majorHAnsi" w:cstheme="majorHAnsi"/>
            </w:rPr>
            <w:delText>. However, if the observed prevalence of rare species is not extraordinary given the statistical baseline, it may be difficult to use this aspect of the SAD to make inferences about ecological processes.</w:delText>
          </w:r>
        </w:del>
      </w:ins>
    </w:p>
    <w:p w14:paraId="5B4BD063" w14:textId="014B242F"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w:t>
      </w:r>
      <w:r w:rsidR="00AA01D5">
        <w:rPr>
          <w:rFonts w:asciiTheme="majorHAnsi" w:eastAsia="Times New Roman" w:hAnsiTheme="majorHAnsi" w:cstheme="majorHAnsi"/>
        </w:rPr>
        <w:lastRenderedPageBreak/>
        <w:t xml:space="preserve">of the set. </w:t>
      </w:r>
      <w:r w:rsidR="00060335">
        <w:rPr>
          <w:rFonts w:asciiTheme="majorHAnsi" w:eastAsia="Times New Roman" w:hAnsiTheme="majorHAnsi" w:cstheme="majorHAnsi"/>
        </w:rPr>
        <w:t>If an observed SAD is drawn at random from the set of mathematically possible SADs, it is likely to have a shape similar to the shapes most common in the feasible set. The feasible set can therefore be used as a statistical baseline for assessing whether observed SADs deviate</w:t>
      </w:r>
      <w:r w:rsidR="00B313AC">
        <w:rPr>
          <w:rFonts w:asciiTheme="majorHAnsi" w:eastAsia="Times New Roman" w:hAnsiTheme="majorHAnsi" w:cstheme="majorHAnsi"/>
        </w:rPr>
        <w:t xml:space="preserve"> from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del w:id="404" w:author="Renata M. Diaz" w:date="2021-03-15T14:40:00Z">
        <w:r w:rsidR="00060335" w:rsidDel="00C71763">
          <w:rPr>
            <w:rFonts w:asciiTheme="majorHAnsi" w:eastAsia="Times New Roman" w:hAnsiTheme="majorHAnsi" w:cstheme="majorHAnsi"/>
          </w:rPr>
          <w:delText xml:space="preserve">, and to explore how the </w:delText>
        </w:r>
      </w:del>
      <w:del w:id="405" w:author="Renata M. Diaz" w:date="2021-03-15T14:39:00Z">
        <w:r w:rsidR="00060335" w:rsidDel="00C71763">
          <w:rPr>
            <w:rFonts w:asciiTheme="majorHAnsi" w:eastAsia="Times New Roman" w:hAnsiTheme="majorHAnsi" w:cstheme="majorHAnsi"/>
          </w:rPr>
          <w:delText>statistical baseline</w:delText>
        </w:r>
      </w:del>
      <w:del w:id="406" w:author="Renata M. Diaz" w:date="2021-03-15T14:40:00Z">
        <w:r w:rsidR="00060335" w:rsidDel="00C71763">
          <w:rPr>
            <w:rFonts w:asciiTheme="majorHAnsi" w:eastAsia="Times New Roman" w:hAnsiTheme="majorHAnsi" w:cstheme="majorHAnsi"/>
          </w:rPr>
          <w:delText xml:space="preserve"> varies </w:delText>
        </w:r>
      </w:del>
      <w:del w:id="407" w:author="Renata M. Diaz" w:date="2021-03-15T14:35:00Z">
        <w:r w:rsidR="00060335" w:rsidDel="007B3FF5">
          <w:rPr>
            <w:rFonts w:asciiTheme="majorHAnsi" w:eastAsia="Times New Roman" w:hAnsiTheme="majorHAnsi" w:cstheme="majorHAnsi"/>
          </w:rPr>
          <w:delText xml:space="preserve">over </w:delText>
        </w:r>
      </w:del>
      <w:del w:id="408" w:author="Renata M. Diaz" w:date="2021-03-15T14:40:00Z">
        <w:r w:rsidR="004C3E59" w:rsidDel="00C71763">
          <w:rPr>
            <w:rFonts w:asciiTheme="majorHAnsi" w:eastAsia="Times New Roman" w:hAnsiTheme="majorHAnsi" w:cstheme="majorHAnsi"/>
          </w:rPr>
          <w:delText xml:space="preserve">across ranges of values </w:delText>
        </w:r>
        <w:r w:rsidR="00060335" w:rsidDel="00C71763">
          <w:rPr>
            <w:rFonts w:asciiTheme="majorHAnsi" w:eastAsia="Times New Roman" w:hAnsiTheme="majorHAnsi" w:cstheme="majorHAnsi"/>
          </w:rPr>
          <w:delText>of S and N</w:delText>
        </w:r>
      </w:del>
      <w:r w:rsidR="00060335">
        <w:rPr>
          <w:rFonts w:asciiTheme="majorHAnsi" w:eastAsia="Times New Roman" w:hAnsiTheme="majorHAnsi" w:cstheme="majorHAnsi"/>
        </w:rPr>
        <w:t xml:space="preserve">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p>
    <w:p w14:paraId="61E2C815" w14:textId="64749B50" w:rsidR="00D03647" w:rsidRPr="002E2A57" w:rsidRDefault="00623244" w:rsidP="009342D9">
      <w:pPr>
        <w:spacing w:line="480" w:lineRule="auto"/>
        <w:rPr>
          <w:rFonts w:asciiTheme="majorHAnsi" w:eastAsia="Times New Roman" w:hAnsiTheme="majorHAnsi" w:cstheme="majorHAnsi"/>
        </w:rPr>
      </w:pPr>
      <w:ins w:id="409" w:author="Renata M. Diaz" w:date="2021-03-15T14:50:00Z">
        <w:r>
          <w:rPr>
            <w:rFonts w:asciiTheme="majorHAnsi" w:eastAsia="Times New Roman" w:hAnsiTheme="majorHAnsi" w:cstheme="majorHAnsi"/>
          </w:rPr>
          <w:t>The</w:t>
        </w:r>
      </w:ins>
      <w:ins w:id="410" w:author="Renata M. Diaz" w:date="2021-03-15T14:40:00Z">
        <w:r w:rsidR="00C71763">
          <w:rPr>
            <w:rFonts w:asciiTheme="majorHAnsi" w:eastAsia="Times New Roman" w:hAnsiTheme="majorHAnsi" w:cstheme="majorHAnsi"/>
          </w:rPr>
          <w:t xml:space="preserve"> feasible set </w:t>
        </w:r>
      </w:ins>
      <w:ins w:id="411" w:author="Renata M. Diaz" w:date="2021-03-15T14:41:00Z">
        <w:r w:rsidR="00C71763">
          <w:rPr>
            <w:rFonts w:asciiTheme="majorHAnsi" w:eastAsia="Times New Roman" w:hAnsiTheme="majorHAnsi" w:cstheme="majorHAnsi"/>
          </w:rPr>
          <w:t xml:space="preserve">can </w:t>
        </w:r>
      </w:ins>
      <w:ins w:id="412" w:author="Renata M. Diaz" w:date="2021-03-15T14:50:00Z">
        <w:r>
          <w:rPr>
            <w:rFonts w:asciiTheme="majorHAnsi" w:eastAsia="Times New Roman" w:hAnsiTheme="majorHAnsi" w:cstheme="majorHAnsi"/>
          </w:rPr>
          <w:t>also be</w:t>
        </w:r>
      </w:ins>
      <w:ins w:id="413" w:author="Renata M. Diaz" w:date="2021-03-15T14:41:00Z">
        <w:r w:rsidR="00C71763">
          <w:rPr>
            <w:rFonts w:asciiTheme="majorHAnsi" w:eastAsia="Times New Roman" w:hAnsiTheme="majorHAnsi" w:cstheme="majorHAnsi"/>
          </w:rPr>
          <w:t xml:space="preserve"> used to explore how the characteristics of the statistical baseline, and the presence and nature of any devi</w:t>
        </w:r>
      </w:ins>
      <w:ins w:id="414" w:author="Renata M. Diaz" w:date="2021-03-15T14:42:00Z">
        <w:r w:rsidR="00C71763">
          <w:rPr>
            <w:rFonts w:asciiTheme="majorHAnsi" w:eastAsia="Times New Roman" w:hAnsiTheme="majorHAnsi" w:cstheme="majorHAnsi"/>
          </w:rPr>
          <w:t>ations that occur, vary over ranges of values for S</w:t>
        </w:r>
      </w:ins>
      <w:ins w:id="415" w:author="Renata M. Diaz" w:date="2021-03-15T14:41:00Z">
        <w:r w:rsidR="00C71763">
          <w:rPr>
            <w:rFonts w:asciiTheme="majorHAnsi" w:eastAsia="Times New Roman" w:hAnsiTheme="majorHAnsi" w:cstheme="majorHAnsi"/>
          </w:rPr>
          <w:t xml:space="preserve"> and N.</w:t>
        </w:r>
      </w:ins>
      <w:ins w:id="416" w:author="Renata M. Diaz" w:date="2021-03-15T14:43:00Z">
        <w:r>
          <w:rPr>
            <w:rFonts w:asciiTheme="majorHAnsi" w:eastAsia="Times New Roman" w:hAnsiTheme="majorHAnsi" w:cstheme="majorHAnsi"/>
          </w:rPr>
          <w:t xml:space="preserve"> Although most feasible sets are dominated by generally hollow curves,</w:t>
        </w:r>
      </w:ins>
      <w:ins w:id="417" w:author="Renata M. Diaz" w:date="2021-03-15T14:44:00Z">
        <w:r>
          <w:rPr>
            <w:rFonts w:asciiTheme="majorHAnsi" w:eastAsia="Times New Roman" w:hAnsiTheme="majorHAnsi" w:cstheme="majorHAnsi"/>
          </w:rPr>
          <w:t xml:space="preserve"> variation in S, N, and the ratio of N to S modulate more detailed attributes of the SADs in a feasible set</w:t>
        </w:r>
      </w:ins>
      <w:ins w:id="418"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419" w:author="Renata M. Diaz" w:date="2021-03-15T14:44:00Z">
        <w:r>
          <w:rPr>
            <w:rFonts w:asciiTheme="majorHAnsi" w:eastAsia="Times New Roman" w:hAnsiTheme="majorHAnsi" w:cstheme="majorHAnsi"/>
          </w:rPr>
          <w:t xml:space="preserve">. For example, </w:t>
        </w:r>
      </w:ins>
      <w:ins w:id="420" w:author="Renata M. Diaz" w:date="2021-03-15T14:45:00Z">
        <w:r>
          <w:rPr>
            <w:rFonts w:asciiTheme="majorHAnsi" w:eastAsia="Times New Roman" w:hAnsiTheme="majorHAnsi" w:cstheme="majorHAnsi"/>
          </w:rPr>
          <w:t>if the ratio of N to S is very low, all</w:t>
        </w:r>
      </w:ins>
      <w:ins w:id="421" w:author="Renata M. Diaz" w:date="2021-03-15T14:46:00Z">
        <w:r>
          <w:rPr>
            <w:rFonts w:asciiTheme="majorHAnsi" w:eastAsia="Times New Roman" w:hAnsiTheme="majorHAnsi" w:cstheme="majorHAnsi"/>
          </w:rPr>
          <w:t xml:space="preserve"> possible SADs are mathematically constrained to be fairly even</w:t>
        </w:r>
      </w:ins>
      <w:ins w:id="422"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423" w:author="Renata M. Diaz" w:date="2021-03-15T14:46:00Z">
        <w:r>
          <w:rPr>
            <w:rFonts w:asciiTheme="majorHAnsi" w:eastAsia="Times New Roman" w:hAnsiTheme="majorHAnsi" w:cstheme="majorHAnsi"/>
          </w:rPr>
          <w:t>.</w:t>
        </w:r>
      </w:ins>
      <w:ins w:id="424" w:author="Renata M. Diaz" w:date="2021-03-15T14:49:00Z">
        <w:r>
          <w:rPr>
            <w:rFonts w:asciiTheme="majorHAnsi" w:eastAsia="Times New Roman" w:hAnsiTheme="majorHAnsi" w:cstheme="majorHAnsi"/>
          </w:rPr>
          <w:t xml:space="preserve"> </w:t>
        </w:r>
      </w:ins>
      <w:ins w:id="425" w:author="Renata M. Diaz" w:date="2021-03-15T14:51:00Z">
        <w:r w:rsidR="004149F2">
          <w:rPr>
            <w:rFonts w:asciiTheme="majorHAnsi" w:eastAsia="Times New Roman" w:hAnsiTheme="majorHAnsi" w:cstheme="majorHAnsi"/>
          </w:rPr>
          <w:t xml:space="preserve">The feasible set therefore allows us to appropriately calibrate our expectations for what </w:t>
        </w:r>
      </w:ins>
      <w:ins w:id="426" w:author="Renata M. Diaz" w:date="2021-03-15T14:52:00Z">
        <w:r w:rsidR="004149F2">
          <w:rPr>
            <w:rFonts w:asciiTheme="majorHAnsi" w:eastAsia="Times New Roman" w:hAnsiTheme="majorHAnsi" w:cstheme="majorHAnsi"/>
          </w:rPr>
          <w:t>types of observations would be surprising for an SAD given the specific constraints im</w:t>
        </w:r>
      </w:ins>
      <w:ins w:id="427" w:author="Renata M. Diaz" w:date="2021-03-15T14:53:00Z">
        <w:r w:rsidR="004149F2">
          <w:rPr>
            <w:rFonts w:asciiTheme="majorHAnsi" w:eastAsia="Times New Roman" w:hAnsiTheme="majorHAnsi" w:cstheme="majorHAnsi"/>
          </w:rPr>
          <w:t>posed by</w:t>
        </w:r>
      </w:ins>
      <w:ins w:id="428" w:author="Renata M. Diaz" w:date="2021-03-15T14:52:00Z">
        <w:r w:rsidR="004149F2">
          <w:rPr>
            <w:rFonts w:asciiTheme="majorHAnsi" w:eastAsia="Times New Roman" w:hAnsiTheme="majorHAnsi" w:cstheme="majorHAnsi"/>
          </w:rPr>
          <w:t xml:space="preserve"> its S and N.</w:t>
        </w:r>
      </w:ins>
      <w:ins w:id="429" w:author="Renata M. Diaz" w:date="2021-03-15T14:45:00Z">
        <w:r>
          <w:rPr>
            <w:rFonts w:asciiTheme="majorHAnsi" w:eastAsia="Times New Roman" w:hAnsiTheme="majorHAnsi" w:cstheme="majorHAnsi"/>
          </w:rPr>
          <w:t xml:space="preserve"> </w:t>
        </w:r>
      </w:ins>
      <w:ins w:id="430" w:author="Renata M. Diaz" w:date="2021-03-15T14:41:00Z">
        <w:r w:rsidR="00C71763">
          <w:rPr>
            <w:rFonts w:asciiTheme="majorHAnsi" w:eastAsia="Times New Roman" w:hAnsiTheme="majorHAnsi" w:cstheme="majorHAnsi"/>
          </w:rPr>
          <w:t xml:space="preserve"> </w:t>
        </w:r>
      </w:ins>
      <w:del w:id="431" w:author="Diaz,Renata M" w:date="2021-03-15T00:33:00Z">
        <w:r w:rsidR="007A2804" w:rsidDel="00BA3AC2">
          <w:rPr>
            <w:rFonts w:asciiTheme="majorHAnsi" w:eastAsia="Times New Roman" w:hAnsiTheme="majorHAnsi" w:cstheme="majorHAnsi"/>
          </w:rPr>
          <w:delText xml:space="preserve">The </w:delText>
        </w:r>
      </w:del>
      <w:ins w:id="432" w:author="Diaz,Renata M" w:date="2021-03-15T00:33:00Z">
        <w:del w:id="433" w:author="Renata M. Diaz" w:date="2021-03-15T14:53:00Z">
          <w:r w:rsidR="00BA3AC2" w:rsidDel="002046F7">
            <w:rPr>
              <w:rFonts w:asciiTheme="majorHAnsi" w:eastAsia="Times New Roman" w:hAnsiTheme="majorHAnsi" w:cstheme="majorHAnsi"/>
            </w:rPr>
            <w:delText xml:space="preserve">In </w:delText>
          </w:r>
        </w:del>
      </w:ins>
      <w:ins w:id="434" w:author="Renata M. Diaz" w:date="2021-03-15T14:53:00Z">
        <w:r w:rsidR="002046F7">
          <w:rPr>
            <w:rFonts w:asciiTheme="majorHAnsi" w:eastAsia="Times New Roman" w:hAnsiTheme="majorHAnsi" w:cstheme="majorHAnsi"/>
          </w:rPr>
          <w:t xml:space="preserve">Additionally, </w:t>
        </w:r>
        <w:r w:rsidR="009743A6">
          <w:rPr>
            <w:rFonts w:asciiTheme="majorHAnsi" w:eastAsia="Times New Roman" w:hAnsiTheme="majorHAnsi" w:cstheme="majorHAnsi"/>
          </w:rPr>
          <w:t>accounting for</w:t>
        </w:r>
        <w:r w:rsidR="0037756C">
          <w:rPr>
            <w:rFonts w:asciiTheme="majorHAnsi" w:eastAsia="Times New Roman" w:hAnsiTheme="majorHAnsi" w:cstheme="majorHAnsi"/>
          </w:rPr>
          <w:t xml:space="preserve"> variation in</w:t>
        </w:r>
        <w:r w:rsidR="00316B21">
          <w:rPr>
            <w:rFonts w:asciiTheme="majorHAnsi" w:eastAsia="Times New Roman" w:hAnsiTheme="majorHAnsi" w:cstheme="majorHAnsi"/>
          </w:rPr>
          <w:t xml:space="preserve"> the</w:t>
        </w:r>
        <w:r w:rsidR="002046F7">
          <w:rPr>
            <w:rFonts w:asciiTheme="majorHAnsi" w:eastAsia="Times New Roman" w:hAnsiTheme="majorHAnsi" w:cstheme="majorHAnsi"/>
          </w:rPr>
          <w:t xml:space="preserve"> </w:t>
        </w:r>
      </w:ins>
      <w:ins w:id="435" w:author="Diaz,Renata M" w:date="2021-03-15T00:33:00Z">
        <w:del w:id="436" w:author="Renata M. Diaz" w:date="2021-03-15T14:53:00Z">
          <w:r w:rsidR="00BA3AC2" w:rsidDel="002046F7">
            <w:rPr>
              <w:rFonts w:asciiTheme="majorHAnsi" w:eastAsia="Times New Roman" w:hAnsiTheme="majorHAnsi" w:cstheme="majorHAnsi"/>
            </w:rPr>
            <w:delText xml:space="preserve">parcitular, </w:delText>
          </w:r>
        </w:del>
      </w:ins>
      <w:r w:rsidR="007A2804">
        <w:rPr>
          <w:rFonts w:asciiTheme="majorHAnsi" w:eastAsia="Times New Roman" w:hAnsiTheme="majorHAnsi" w:cstheme="majorHAnsi"/>
        </w:rPr>
        <w:t xml:space="preserve">specificity, or vagueness, of the expectations derived from the statistical baseline </w:t>
      </w:r>
      <w:del w:id="437" w:author="Renata M. Diaz" w:date="2021-03-18T15:55:00Z">
        <w:r w:rsidR="007A2804" w:rsidDel="00F21AB9">
          <w:rPr>
            <w:rFonts w:asciiTheme="majorHAnsi" w:eastAsia="Times New Roman" w:hAnsiTheme="majorHAnsi" w:cstheme="majorHAnsi"/>
          </w:rPr>
          <w:delText>is</w:delText>
        </w:r>
        <w:r w:rsidR="009342D9" w:rsidDel="00F21AB9">
          <w:rPr>
            <w:rFonts w:asciiTheme="majorHAnsi" w:eastAsia="Times New Roman" w:hAnsiTheme="majorHAnsi" w:cstheme="majorHAnsi"/>
          </w:rPr>
          <w:delText xml:space="preserve"> </w:delText>
        </w:r>
      </w:del>
      <w:ins w:id="438" w:author="Renata M. Diaz" w:date="2021-03-18T15:55:00Z">
        <w:r w:rsidR="00F21AB9">
          <w:rPr>
            <w:rFonts w:asciiTheme="majorHAnsi" w:eastAsia="Times New Roman" w:hAnsiTheme="majorHAnsi" w:cstheme="majorHAnsi"/>
          </w:rPr>
          <w:t xml:space="preserve">may be </w:t>
        </w:r>
      </w:ins>
      <w:r w:rsidR="009342D9">
        <w:rPr>
          <w:rFonts w:asciiTheme="majorHAnsi" w:eastAsia="Times New Roman" w:hAnsiTheme="majorHAnsi" w:cstheme="majorHAnsi"/>
        </w:rPr>
        <w:t xml:space="preserve">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sidR="009342D9">
        <w:rPr>
          <w:rFonts w:asciiTheme="majorHAnsi" w:eastAsia="Times New Roman" w:hAnsiTheme="majorHAnsi" w:cstheme="majorHAnsi"/>
        </w:rPr>
        <w:t xml:space="preserve">. </w:t>
      </w:r>
      <w:ins w:id="439" w:author="Ernest, Morgan" w:date="2021-03-30T14:02:00Z">
        <w:r w:rsidR="00D81D86">
          <w:rPr>
            <w:rFonts w:asciiTheme="majorHAnsi" w:eastAsia="Times New Roman" w:hAnsiTheme="majorHAnsi" w:cstheme="majorHAnsi"/>
          </w:rPr>
          <w:t>Statistical baselines with broad distribution</w:t>
        </w:r>
      </w:ins>
      <w:ins w:id="440" w:author="Ernest, Morgan" w:date="2021-03-30T14:05:00Z">
        <w:r w:rsidR="00FD258C">
          <w:rPr>
            <w:rFonts w:asciiTheme="majorHAnsi" w:eastAsia="Times New Roman" w:hAnsiTheme="majorHAnsi" w:cstheme="majorHAnsi"/>
          </w:rPr>
          <w:t>s</w:t>
        </w:r>
      </w:ins>
      <w:ins w:id="441" w:author="Ernest, Morgan" w:date="2021-03-30T14:02:00Z">
        <w:r w:rsidR="00D81D86">
          <w:rPr>
            <w:rFonts w:asciiTheme="majorHAnsi" w:eastAsia="Times New Roman" w:hAnsiTheme="majorHAnsi" w:cstheme="majorHAnsi"/>
          </w:rPr>
          <w:t xml:space="preserve"> will therefore </w:t>
        </w:r>
      </w:ins>
      <w:ins w:id="442" w:author="Ernest, Morgan" w:date="2021-03-30T14:04:00Z">
        <w:r w:rsidR="00FD258C">
          <w:rPr>
            <w:rFonts w:asciiTheme="majorHAnsi" w:eastAsia="Times New Roman" w:hAnsiTheme="majorHAnsi" w:cstheme="majorHAnsi"/>
          </w:rPr>
          <w:t xml:space="preserve">impede our ability to </w:t>
        </w:r>
      </w:ins>
      <w:ins w:id="443" w:author="Ernest, Morgan" w:date="2021-03-30T14:05:00Z">
        <w:r w:rsidR="00FD258C">
          <w:rPr>
            <w:rFonts w:asciiTheme="majorHAnsi" w:eastAsia="Times New Roman" w:hAnsiTheme="majorHAnsi" w:cstheme="majorHAnsi"/>
          </w:rPr>
          <w:t xml:space="preserve">assess whether observed deviations </w:t>
        </w:r>
      </w:ins>
      <w:ins w:id="444" w:author="Ernest, Morgan" w:date="2021-03-30T14:06:00Z">
        <w:r w:rsidR="00FD258C">
          <w:rPr>
            <w:rFonts w:asciiTheme="majorHAnsi" w:eastAsia="Times New Roman" w:hAnsiTheme="majorHAnsi" w:cstheme="majorHAnsi"/>
          </w:rPr>
          <w:t>ecologically generated or expected to emerge</w:t>
        </w:r>
      </w:ins>
      <w:del w:id="445" w:author="Ernest, Morgan" w:date="2021-03-30T14:05:00Z">
        <w:r w:rsidR="009342D9" w:rsidDel="00FD258C">
          <w:rPr>
            <w:rFonts w:asciiTheme="majorHAnsi" w:eastAsia="Times New Roman" w:hAnsiTheme="majorHAnsi" w:cstheme="majorHAnsi"/>
          </w:rPr>
          <w:delText>When this occurs, we have</w:delText>
        </w:r>
      </w:del>
      <w:del w:id="446" w:author="Ernest, Morgan" w:date="2021-03-30T13:59:00Z">
        <w:r w:rsidR="009342D9" w:rsidDel="00D81D86">
          <w:rPr>
            <w:rFonts w:asciiTheme="majorHAnsi" w:eastAsia="Times New Roman" w:hAnsiTheme="majorHAnsi" w:cstheme="majorHAnsi"/>
          </w:rPr>
          <w:delText xml:space="preserve"> </w:delText>
        </w:r>
      </w:del>
      <w:del w:id="447" w:author="Ernest, Morgan" w:date="2021-03-30T14:05:00Z">
        <w:r w:rsidR="009342D9" w:rsidDel="00FD258C">
          <w:rPr>
            <w:rFonts w:asciiTheme="majorHAnsi" w:eastAsia="Times New Roman" w:hAnsiTheme="majorHAnsi" w:cstheme="majorHAnsi"/>
          </w:rPr>
          <w:delText xml:space="preserve">reduced confidence that even an observation that deviates </w:delText>
        </w:r>
        <w:r w:rsidR="003A7C89" w:rsidDel="00FD258C">
          <w:rPr>
            <w:rFonts w:asciiTheme="majorHAnsi" w:eastAsia="Times New Roman" w:hAnsiTheme="majorHAnsi" w:cstheme="majorHAnsi"/>
          </w:rPr>
          <w:delText xml:space="preserve">from the statistical baseline </w:delText>
        </w:r>
      </w:del>
      <w:del w:id="448" w:author="Ernest, Morgan" w:date="2021-03-30T14:06:00Z">
        <w:r w:rsidR="00D0177E" w:rsidDel="00FD258C">
          <w:rPr>
            <w:rFonts w:asciiTheme="majorHAnsi" w:eastAsia="Times New Roman" w:hAnsiTheme="majorHAnsi" w:cstheme="majorHAnsi"/>
          </w:rPr>
          <w:delText xml:space="preserve">did not emerge </w:delText>
        </w:r>
        <w:r w:rsidR="003A7C89" w:rsidDel="00FD258C">
          <w:rPr>
            <w:rFonts w:asciiTheme="majorHAnsi" w:eastAsia="Times New Roman" w:hAnsiTheme="majorHAnsi" w:cstheme="majorHAnsi"/>
          </w:rPr>
          <w:delText>at</w:delText>
        </w:r>
      </w:del>
      <w:r w:rsidR="003A7C89">
        <w:rPr>
          <w:rFonts w:asciiTheme="majorHAnsi" w:eastAsia="Times New Roman" w:hAnsiTheme="majorHAnsi" w:cstheme="majorHAnsi"/>
        </w:rPr>
        <w:t xml:space="preserve"> random</w:t>
      </w:r>
      <w:ins w:id="449" w:author="Ernest, Morgan" w:date="2021-03-30T14:06:00Z">
        <w:r w:rsidR="00FD258C">
          <w:rPr>
            <w:rFonts w:asciiTheme="majorHAnsi" w:eastAsia="Times New Roman" w:hAnsiTheme="majorHAnsi" w:cstheme="majorHAnsi"/>
          </w:rPr>
          <w:t>ly</w:t>
        </w:r>
      </w:ins>
      <w:r w:rsidR="003A7C89">
        <w:rPr>
          <w:rFonts w:asciiTheme="majorHAnsi" w:eastAsia="Times New Roman" w:hAnsiTheme="majorHAnsi" w:cstheme="majorHAnsi"/>
        </w:rPr>
        <w:t xml:space="preserve"> </w:t>
      </w:r>
      <w:del w:id="450" w:author="Ernest, Morgan" w:date="2021-03-30T13:59:00Z">
        <w:r w:rsidR="003A7C89" w:rsidDel="00D81D86">
          <w:rPr>
            <w:rFonts w:asciiTheme="majorHAnsi" w:eastAsia="Times New Roman" w:hAnsiTheme="majorHAnsi" w:cstheme="majorHAnsi"/>
          </w:rPr>
          <w:delText>from the</w:delText>
        </w:r>
        <w:r w:rsidR="00A17D91" w:rsidDel="00D81D86">
          <w:rPr>
            <w:rFonts w:asciiTheme="majorHAnsi" w:eastAsia="Times New Roman" w:hAnsiTheme="majorHAnsi" w:cstheme="majorHAnsi"/>
          </w:rPr>
          <w:delText xml:space="preserve"> relative</w:delText>
        </w:r>
        <w:r w:rsidR="00B4500B" w:rsidDel="00D81D86">
          <w:rPr>
            <w:rFonts w:asciiTheme="majorHAnsi" w:eastAsia="Times New Roman" w:hAnsiTheme="majorHAnsi" w:cstheme="majorHAnsi"/>
          </w:rPr>
          <w:delText>ly</w:delText>
        </w:r>
        <w:r w:rsidR="003A7C89" w:rsidDel="00D81D86">
          <w:rPr>
            <w:rFonts w:asciiTheme="majorHAnsi" w:eastAsia="Times New Roman" w:hAnsiTheme="majorHAnsi" w:cstheme="majorHAnsi"/>
          </w:rPr>
          <w:delText xml:space="preserve"> restricted pool of possible outcomes</w:delText>
        </w:r>
        <w:r w:rsidR="002C0207" w:rsidDel="00D81D86">
          <w:rPr>
            <w:rFonts w:asciiTheme="majorHAnsi" w:eastAsia="Times New Roman" w:hAnsiTheme="majorHAnsi" w:cstheme="majorHAnsi"/>
          </w:rPr>
          <w:delText xml:space="preserve"> </w:delText>
        </w:r>
      </w:del>
      <w:r w:rsidR="002C0207">
        <w:rPr>
          <w:rFonts w:asciiTheme="majorHAnsi" w:eastAsia="Times New Roman" w:hAnsiTheme="majorHAnsi" w:cstheme="majorHAnsi"/>
        </w:rPr>
        <w:t>(Jaynes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lastRenderedPageBreak/>
        <w:t>in e</w:t>
      </w:r>
      <w:r w:rsidR="003E2386">
        <w:rPr>
          <w:rFonts w:asciiTheme="majorHAnsi" w:eastAsia="Times New Roman" w:hAnsiTheme="majorHAnsi" w:cstheme="majorHAnsi"/>
        </w:rPr>
        <w:t xml:space="preserve">fforts to </w:t>
      </w:r>
      <w:del w:id="451" w:author="Renata M. Diaz" w:date="2021-03-19T15:09:00Z">
        <w:r w:rsidR="003E2386" w:rsidDel="00A8083C">
          <w:rPr>
            <w:rFonts w:asciiTheme="majorHAnsi" w:eastAsia="Times New Roman" w:hAnsiTheme="majorHAnsi" w:cstheme="majorHAnsi"/>
          </w:rPr>
          <w:delText>compar</w:delText>
        </w:r>
        <w:r w:rsidR="00EE5E72" w:rsidDel="00A8083C">
          <w:rPr>
            <w:rFonts w:asciiTheme="majorHAnsi" w:eastAsia="Times New Roman" w:hAnsiTheme="majorHAnsi" w:cstheme="majorHAnsi"/>
          </w:rPr>
          <w:delText>ing</w:delText>
        </w:r>
        <w:r w:rsidR="003E2386" w:rsidDel="00A8083C">
          <w:rPr>
            <w:rFonts w:asciiTheme="majorHAnsi" w:eastAsia="Times New Roman" w:hAnsiTheme="majorHAnsi" w:cstheme="majorHAnsi"/>
          </w:rPr>
          <w:delText xml:space="preserve"> </w:delText>
        </w:r>
      </w:del>
      <w:ins w:id="452" w:author="Renata M. Diaz" w:date="2021-03-19T15:09:00Z">
        <w:r w:rsidR="00A8083C">
          <w:rPr>
            <w:rFonts w:asciiTheme="majorHAnsi" w:eastAsia="Times New Roman" w:hAnsiTheme="majorHAnsi" w:cstheme="majorHAnsi"/>
          </w:rPr>
          <w:t xml:space="preserve">compare </w:t>
        </w:r>
      </w:ins>
      <w:r w:rsidR="003E2386">
        <w:rPr>
          <w:rFonts w:asciiTheme="majorHAnsi" w:eastAsia="Times New Roman" w:hAnsiTheme="majorHAnsi" w:cstheme="majorHAnsi"/>
        </w:rPr>
        <w:t>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77438C04"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ins w:id="453" w:author="Diaz,Renata M" w:date="2021-03-15T00:34:00Z">
        <w:r w:rsidR="003A1DF2">
          <w:rPr>
            <w:rFonts w:asciiTheme="majorHAnsi" w:eastAsia="Times New Roman" w:hAnsiTheme="majorHAnsi" w:cstheme="majorHAnsi"/>
          </w:rPr>
          <w:t xml:space="preserve">characteristics and </w:t>
        </w:r>
      </w:ins>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9F9F71D" w:rsidR="003B1C17" w:rsidRDefault="003738F0" w:rsidP="00021897">
      <w:pPr>
        <w:spacing w:line="480" w:lineRule="auto"/>
        <w:rPr>
          <w:ins w:id="454" w:author="Renata M. Diaz" w:date="2021-03-15T14:57:00Z"/>
          <w:rFonts w:asciiTheme="majorHAnsi" w:eastAsia="Times New Roman" w:hAnsiTheme="majorHAnsi" w:cstheme="majorHAnsi"/>
          <w:b/>
          <w:bCs/>
        </w:rPr>
      </w:pPr>
      <w:r w:rsidRPr="002E2A57">
        <w:rPr>
          <w:rFonts w:asciiTheme="majorHAnsi" w:eastAsia="Times New Roman" w:hAnsiTheme="majorHAnsi" w:cstheme="majorHAnsi"/>
          <w:b/>
          <w:bCs/>
        </w:rPr>
        <w:t xml:space="preserve">Methods </w:t>
      </w:r>
    </w:p>
    <w:p w14:paraId="7589D3BF" w14:textId="4095A5E2" w:rsidR="00820335" w:rsidRPr="00820335" w:rsidRDefault="00820335" w:rsidP="00021897">
      <w:pPr>
        <w:spacing w:line="480" w:lineRule="auto"/>
        <w:rPr>
          <w:rFonts w:asciiTheme="majorHAnsi" w:eastAsia="Times New Roman" w:hAnsiTheme="majorHAnsi" w:cstheme="majorHAnsi"/>
        </w:rPr>
      </w:pPr>
      <w:ins w:id="455" w:author="Renata M. Diaz" w:date="2021-03-15T14:57:00Z">
        <w:r>
          <w:rPr>
            <w:rFonts w:asciiTheme="majorHAnsi" w:eastAsia="Times New Roman" w:hAnsiTheme="majorHAnsi" w:cstheme="majorHAnsi"/>
          </w:rPr>
          <w:t xml:space="preserve">Data and code for all of our analyses can be accessed at </w:t>
        </w:r>
        <w:r w:rsidR="00FA2816">
          <w:rPr>
            <w:rFonts w:asciiTheme="majorHAnsi" w:eastAsia="Times New Roman" w:hAnsiTheme="majorHAnsi" w:cstheme="majorHAnsi"/>
          </w:rPr>
          <w:fldChar w:fldCharType="begin"/>
        </w:r>
        <w:r w:rsidR="00FA2816">
          <w:rPr>
            <w:rFonts w:asciiTheme="majorHAnsi" w:eastAsia="Times New Roman" w:hAnsiTheme="majorHAnsi" w:cstheme="majorHAnsi"/>
          </w:rPr>
          <w:instrText xml:space="preserve"> HYPERLINK "http://www.github.com/diazrenata/scadsanalysis" </w:instrText>
        </w:r>
        <w:r w:rsidR="00FA2816">
          <w:rPr>
            <w:rFonts w:asciiTheme="majorHAnsi" w:eastAsia="Times New Roman" w:hAnsiTheme="majorHAnsi" w:cstheme="majorHAnsi"/>
          </w:rPr>
          <w:fldChar w:fldCharType="separate"/>
        </w:r>
        <w:r w:rsidR="00FA2816" w:rsidRPr="005C7B11">
          <w:rPr>
            <w:rStyle w:val="Hyperlink"/>
            <w:rFonts w:asciiTheme="majorHAnsi" w:eastAsia="Times New Roman" w:hAnsiTheme="majorHAnsi" w:cstheme="majorHAnsi"/>
          </w:rPr>
          <w:t>www.github.com/diazrenata/scadsanalysis</w:t>
        </w:r>
        <w:r w:rsidR="00FA2816">
          <w:rPr>
            <w:rFonts w:asciiTheme="majorHAnsi" w:eastAsia="Times New Roman" w:hAnsiTheme="majorHAnsi" w:cstheme="majorHAnsi"/>
          </w:rPr>
          <w:fldChar w:fldCharType="end"/>
        </w:r>
        <w:r w:rsidR="00FA2816">
          <w:rPr>
            <w:rFonts w:asciiTheme="majorHAnsi" w:eastAsia="Times New Roman" w:hAnsiTheme="majorHAnsi" w:cstheme="majorHAnsi"/>
          </w:rPr>
          <w:t>.</w:t>
        </w:r>
      </w:ins>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43F4B3E6" w:rsidR="00001B71" w:rsidRDefault="003738F0" w:rsidP="00021897">
      <w:pPr>
        <w:spacing w:line="480" w:lineRule="auto"/>
        <w:rPr>
          <w:ins w:id="456"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w:t>
      </w:r>
      <w:r w:rsidR="00E83529" w:rsidRPr="002E2A57">
        <w:rPr>
          <w:rFonts w:asciiTheme="majorHAnsi" w:eastAsia="Times New Roman" w:hAnsiTheme="majorHAnsi" w:cstheme="majorHAnsi"/>
        </w:rPr>
        <w:lastRenderedPageBreak/>
        <w:t xml:space="preserve">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which was the largest community we 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457" w:author="Renata M. Diaz" w:date="2021-03-15T14:54:00Z">
        <w:r w:rsidR="003E6EA5" w:rsidDel="00D57AF4">
          <w:rPr>
            <w:rFonts w:asciiTheme="majorHAnsi" w:eastAsia="Times New Roman" w:hAnsiTheme="majorHAnsi" w:cstheme="majorHAnsi"/>
          </w:rPr>
          <w:delText xml:space="preserve">We </w:delText>
        </w:r>
      </w:del>
      <w:del w:id="458"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del w:id="459" w:author="Renata M. Diaz" w:date="2021-03-15T14:54:00Z">
        <w:r w:rsidR="00F22B4B" w:rsidDel="00D57AF4">
          <w:rPr>
            <w:rFonts w:asciiTheme="majorHAnsi" w:eastAsia="Times New Roman" w:hAnsiTheme="majorHAnsi" w:cstheme="majorHAnsi"/>
          </w:rPr>
          <w:delText xml:space="preserve"> </w:delText>
        </w:r>
      </w:del>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460" w:author="Renata M. Diaz" w:date="2021-03-08T13:27:00Z">
        <w:r w:rsidR="00F22B4B" w:rsidRPr="002E2A57" w:rsidDel="007F6A02">
          <w:rPr>
            <w:rFonts w:asciiTheme="majorHAnsi" w:eastAsia="Times New Roman" w:hAnsiTheme="majorHAnsi" w:cstheme="majorHAnsi"/>
          </w:rPr>
          <w:delText xml:space="preserve">3 </w:delText>
        </w:r>
      </w:del>
      <w:ins w:id="461" w:author="Renata M. Diaz" w:date="2021-03-15T14:54:00Z">
        <w:r w:rsidR="00932D41">
          <w:rPr>
            <w:rFonts w:asciiTheme="majorHAnsi" w:eastAsia="Times New Roman" w:hAnsiTheme="majorHAnsi" w:cstheme="majorHAnsi"/>
          </w:rPr>
          <w:t>4</w:t>
        </w:r>
      </w:ins>
      <w:ins w:id="462" w:author="Renata M. Diaz" w:date="2021-03-08T13:27:00Z">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w:t>
      </w:r>
      <w:del w:id="463" w:author="Renata M. Diaz" w:date="2021-03-16T14:04:00Z">
        <w:r w:rsidR="006E7EBD" w:rsidDel="004E4467">
          <w:rPr>
            <w:rFonts w:asciiTheme="majorHAnsi" w:eastAsia="Times New Roman" w:hAnsiTheme="majorHAnsi" w:cstheme="majorHAnsi"/>
          </w:rPr>
          <w:delText xml:space="preserve">see Figure </w:delText>
        </w:r>
        <w:r w:rsidR="004B6D6B" w:rsidDel="004E4467">
          <w:rPr>
            <w:rFonts w:asciiTheme="majorHAnsi" w:eastAsia="Times New Roman" w:hAnsiTheme="majorHAnsi" w:cstheme="majorHAnsi"/>
          </w:rPr>
          <w:delText xml:space="preserve">S1 </w:delText>
        </w:r>
        <w:r w:rsidR="006E7EBD" w:rsidDel="004E4467">
          <w:rPr>
            <w:rFonts w:asciiTheme="majorHAnsi" w:eastAsia="Times New Roman" w:hAnsiTheme="majorHAnsi" w:cstheme="majorHAnsi"/>
          </w:rPr>
          <w:delText>in Supporting Information</w:delText>
        </w:r>
      </w:del>
      <w:ins w:id="464" w:author="Renata M. Diaz" w:date="2021-03-16T14:04:00Z">
        <w:r w:rsidR="004E4467">
          <w:rPr>
            <w:rFonts w:asciiTheme="majorHAnsi" w:eastAsia="Times New Roman" w:hAnsiTheme="majorHAnsi" w:cstheme="majorHAnsi"/>
          </w:rPr>
          <w:t>Figure 1</w:t>
        </w:r>
      </w:ins>
      <w:r w:rsidR="006E7EBD">
        <w:rPr>
          <w:rFonts w:asciiTheme="majorHAnsi" w:eastAsia="Times New Roman" w:hAnsiTheme="majorHAnsi" w:cstheme="majorHAnsi"/>
        </w:rPr>
        <w:t>)</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 xml:space="preserve">Appendix </w:t>
      </w:r>
      <w:del w:id="465" w:author="Renata M. Diaz" w:date="2021-03-19T17:26:00Z">
        <w:r w:rsidR="00693F58" w:rsidDel="006A46D3">
          <w:rPr>
            <w:rFonts w:asciiTheme="majorHAnsi" w:eastAsia="Times New Roman" w:hAnsiTheme="majorHAnsi" w:cstheme="majorHAnsi"/>
          </w:rPr>
          <w:delText>S2</w:delText>
        </w:r>
      </w:del>
      <w:ins w:id="466" w:author="Renata M. Diaz" w:date="2021-03-19T17:26:00Z">
        <w:r w:rsidR="006A46D3">
          <w:rPr>
            <w:rFonts w:asciiTheme="majorHAnsi" w:eastAsia="Times New Roman" w:hAnsiTheme="majorHAnsi" w:cstheme="majorHAnsi"/>
          </w:rPr>
          <w:t xml:space="preserve">S1 </w:t>
        </w:r>
      </w:ins>
      <w:ins w:id="467" w:author="Renata M. Diaz" w:date="2021-03-16T14:04:00Z">
        <w:r w:rsidR="004E4467">
          <w:rPr>
            <w:rFonts w:asciiTheme="majorHAnsi" w:eastAsia="Times New Roman" w:hAnsiTheme="majorHAnsi" w:cstheme="majorHAnsi"/>
          </w:rPr>
          <w:t>in Supporting Information</w:t>
        </w:r>
      </w:ins>
      <w:r w:rsidR="00693F58">
        <w:rPr>
          <w:rFonts w:asciiTheme="majorHAnsi" w:eastAsia="Times New Roman" w:hAnsiTheme="majorHAnsi" w:cstheme="majorHAnsi"/>
        </w:rPr>
        <w:t>.</w:t>
      </w:r>
    </w:p>
    <w:p w14:paraId="65420BE9" w14:textId="6E237833" w:rsidR="00001BC4" w:rsidRDefault="00001BC4" w:rsidP="00021897">
      <w:pPr>
        <w:spacing w:line="480" w:lineRule="auto"/>
        <w:rPr>
          <w:ins w:id="468" w:author="Renata M. Diaz" w:date="2021-03-08T13:18:00Z"/>
          <w:rFonts w:asciiTheme="majorHAnsi" w:eastAsia="Times New Roman" w:hAnsiTheme="majorHAnsi" w:cstheme="majorHAnsi"/>
        </w:rPr>
      </w:pPr>
      <w:ins w:id="469" w:author="Renata M. Diaz" w:date="2021-03-08T13:18:00Z">
        <w:r>
          <w:rPr>
            <w:rFonts w:asciiTheme="majorHAnsi" w:eastAsia="Times New Roman" w:hAnsiTheme="majorHAnsi" w:cstheme="majorHAnsi"/>
            <w:i/>
            <w:iCs/>
          </w:rPr>
          <w:t>Accounting for empirical sampling error</w:t>
        </w:r>
      </w:ins>
    </w:p>
    <w:p w14:paraId="61112A59" w14:textId="22B1BB70" w:rsidR="00AE4D92" w:rsidRDefault="000D51E1" w:rsidP="00021897">
      <w:pPr>
        <w:spacing w:line="480" w:lineRule="auto"/>
        <w:rPr>
          <w:ins w:id="470" w:author="Renata M. Diaz" w:date="2021-03-08T14:05:00Z"/>
          <w:rFonts w:asciiTheme="majorHAnsi" w:eastAsia="Times New Roman" w:hAnsiTheme="majorHAnsi" w:cstheme="majorHAnsi"/>
        </w:rPr>
      </w:pPr>
      <w:ins w:id="471" w:author="Renata M. Diaz" w:date="2021-03-08T13:39:00Z">
        <w:r>
          <w:rPr>
            <w:rFonts w:asciiTheme="majorHAnsi" w:eastAsia="Times New Roman" w:hAnsiTheme="majorHAnsi" w:cstheme="majorHAnsi"/>
          </w:rPr>
          <w:t xml:space="preserve">Because it is logistically impossible to exhaustively catalog all individuals present in most empirical systems, </w:t>
        </w:r>
      </w:ins>
      <w:ins w:id="472" w:author="Renata M. Diaz" w:date="2021-03-08T13:37:00Z">
        <w:r>
          <w:rPr>
            <w:rFonts w:asciiTheme="majorHAnsi" w:eastAsia="Times New Roman" w:hAnsiTheme="majorHAnsi" w:cstheme="majorHAnsi"/>
          </w:rPr>
          <w:t xml:space="preserve">SADs derived from field sampling will inevitably be subject </w:t>
        </w:r>
      </w:ins>
      <w:ins w:id="473" w:author="Ernest, Morgan" w:date="2021-03-30T14:13:00Z">
        <w:r w:rsidR="00FD258C">
          <w:rPr>
            <w:rFonts w:asciiTheme="majorHAnsi" w:eastAsia="Times New Roman" w:hAnsiTheme="majorHAnsi" w:cstheme="majorHAnsi"/>
          </w:rPr>
          <w:t xml:space="preserve">to </w:t>
        </w:r>
      </w:ins>
      <w:ins w:id="474" w:author="Renata M. Diaz" w:date="2021-03-08T13:37:00Z">
        <w:r>
          <w:rPr>
            <w:rFonts w:asciiTheme="majorHAnsi" w:eastAsia="Times New Roman" w:hAnsiTheme="majorHAnsi" w:cstheme="majorHAnsi"/>
          </w:rPr>
          <w:t>some degree of sampling erro</w:t>
        </w:r>
      </w:ins>
      <w:ins w:id="475" w:author="Renata M. Diaz" w:date="2021-03-08T13:39:00Z">
        <w:r>
          <w:rPr>
            <w:rFonts w:asciiTheme="majorHAnsi" w:eastAsia="Times New Roman" w:hAnsiTheme="majorHAnsi" w:cstheme="majorHAnsi"/>
          </w:rPr>
          <w:t>r</w:t>
        </w:r>
      </w:ins>
      <w:ins w:id="476" w:author="Renata M. Diaz" w:date="2021-03-19T15:35:00Z">
        <w:r w:rsidR="00B57CAC">
          <w:rPr>
            <w:rFonts w:asciiTheme="majorHAnsi" w:eastAsia="Times New Roman" w:hAnsiTheme="majorHAnsi" w:cstheme="majorHAnsi"/>
          </w:rPr>
          <w:t xml:space="preserve"> (Bonar et al. 2011)</w:t>
        </w:r>
      </w:ins>
      <w:ins w:id="477" w:author="Renata M. Diaz" w:date="2021-03-08T13:39:00Z">
        <w:r>
          <w:rPr>
            <w:rFonts w:asciiTheme="majorHAnsi" w:eastAsia="Times New Roman" w:hAnsiTheme="majorHAnsi" w:cstheme="majorHAnsi"/>
          </w:rPr>
          <w:t xml:space="preserve">.  </w:t>
        </w:r>
      </w:ins>
      <w:ins w:id="478" w:author="Renata M. Diaz" w:date="2021-03-08T13:53:00Z">
        <w:r w:rsidR="00EE7D9C">
          <w:rPr>
            <w:rFonts w:asciiTheme="majorHAnsi" w:eastAsia="Times New Roman" w:hAnsiTheme="majorHAnsi" w:cstheme="majorHAnsi"/>
          </w:rPr>
          <w:t xml:space="preserve">Therefore, in addition to analyzing the raw SADs </w:t>
        </w:r>
      </w:ins>
      <w:ins w:id="479" w:author="Renata M. Diaz" w:date="2021-03-08T13:54:00Z">
        <w:r w:rsidR="00EE7D9C">
          <w:rPr>
            <w:rFonts w:asciiTheme="majorHAnsi" w:eastAsia="Times New Roman" w:hAnsiTheme="majorHAnsi" w:cstheme="majorHAnsi"/>
          </w:rPr>
          <w:t>in our database, we</w:t>
        </w:r>
      </w:ins>
      <w:ins w:id="480" w:author="Renata M. Diaz" w:date="2021-03-08T13:40:00Z">
        <w:r>
          <w:rPr>
            <w:rFonts w:asciiTheme="majorHAnsi" w:eastAsia="Times New Roman" w:hAnsiTheme="majorHAnsi" w:cstheme="majorHAnsi"/>
          </w:rPr>
          <w:t xml:space="preserve"> employed two </w:t>
        </w:r>
      </w:ins>
      <w:ins w:id="481" w:author="Renata M. Diaz" w:date="2021-03-08T13:41:00Z">
        <w:r>
          <w:rPr>
            <w:rFonts w:asciiTheme="majorHAnsi" w:eastAsia="Times New Roman" w:hAnsiTheme="majorHAnsi" w:cstheme="majorHAnsi"/>
          </w:rPr>
          <w:t xml:space="preserve">resampling schemes to </w:t>
        </w:r>
      </w:ins>
      <w:ins w:id="482" w:author="Renata M. Diaz" w:date="2021-03-08T13:43:00Z">
        <w:r>
          <w:rPr>
            <w:rFonts w:asciiTheme="majorHAnsi" w:eastAsia="Times New Roman" w:hAnsiTheme="majorHAnsi" w:cstheme="majorHAnsi"/>
          </w:rPr>
          <w:t>test</w:t>
        </w:r>
      </w:ins>
      <w:ins w:id="483" w:author="Renata M. Diaz" w:date="2021-03-08T13:41:00Z">
        <w:r>
          <w:rPr>
            <w:rFonts w:asciiTheme="majorHAnsi" w:eastAsia="Times New Roman" w:hAnsiTheme="majorHAnsi" w:cstheme="majorHAnsi"/>
          </w:rPr>
          <w:t xml:space="preserve"> if, and how, different forms of observation error affect </w:t>
        </w:r>
      </w:ins>
      <w:ins w:id="484" w:author="Renata M. Diaz" w:date="2021-03-08T13:42:00Z">
        <w:r>
          <w:rPr>
            <w:rFonts w:asciiTheme="majorHAnsi" w:eastAsia="Times New Roman" w:hAnsiTheme="majorHAnsi" w:cstheme="majorHAnsi"/>
          </w:rPr>
          <w:t xml:space="preserve">our results. </w:t>
        </w:r>
      </w:ins>
    </w:p>
    <w:p w14:paraId="61C73A41" w14:textId="2460E031" w:rsidR="00001BC4" w:rsidRDefault="000D51E1" w:rsidP="00021897">
      <w:pPr>
        <w:spacing w:line="480" w:lineRule="auto"/>
        <w:rPr>
          <w:ins w:id="485" w:author="Renata M. Diaz" w:date="2021-03-08T14:05:00Z"/>
          <w:rFonts w:asciiTheme="majorHAnsi" w:eastAsia="Times New Roman" w:hAnsiTheme="majorHAnsi" w:cstheme="majorHAnsi"/>
        </w:rPr>
      </w:pPr>
      <w:ins w:id="486" w:author="Renata M. Diaz" w:date="2021-03-08T13:43:00Z">
        <w:r>
          <w:rPr>
            <w:rFonts w:asciiTheme="majorHAnsi" w:eastAsia="Times New Roman" w:hAnsiTheme="majorHAnsi" w:cstheme="majorHAnsi"/>
          </w:rPr>
          <w:t>First, we explore</w:t>
        </w:r>
      </w:ins>
      <w:ins w:id="487" w:author="Renata M. Diaz" w:date="2021-03-08T13:51:00Z">
        <w:r w:rsidR="00E51A99">
          <w:rPr>
            <w:rFonts w:asciiTheme="majorHAnsi" w:eastAsia="Times New Roman" w:hAnsiTheme="majorHAnsi" w:cstheme="majorHAnsi"/>
          </w:rPr>
          <w:t xml:space="preserve">d </w:t>
        </w:r>
      </w:ins>
      <w:ins w:id="488" w:author="Renata M. Diaz" w:date="2021-03-08T13:43:00Z">
        <w:r>
          <w:rPr>
            <w:rFonts w:asciiTheme="majorHAnsi" w:eastAsia="Times New Roman" w:hAnsiTheme="majorHAnsi" w:cstheme="majorHAnsi"/>
          </w:rPr>
          <w:t>the possibility that empirical sampling systematicall</w:t>
        </w:r>
      </w:ins>
      <w:ins w:id="489" w:author="Renata M. Diaz" w:date="2021-03-08T13:44:00Z">
        <w:r>
          <w:rPr>
            <w:rFonts w:asciiTheme="majorHAnsi" w:eastAsia="Times New Roman" w:hAnsiTheme="majorHAnsi" w:cstheme="majorHAnsi"/>
          </w:rPr>
          <w:t xml:space="preserve">y </w:t>
        </w:r>
      </w:ins>
      <w:ins w:id="490" w:author="Renata M. Diaz" w:date="2021-03-08T13:52:00Z">
        <w:r w:rsidR="00EE7D9C">
          <w:rPr>
            <w:rFonts w:asciiTheme="majorHAnsi" w:eastAsia="Times New Roman" w:hAnsiTheme="majorHAnsi" w:cstheme="majorHAnsi"/>
          </w:rPr>
          <w:t>undercounts</w:t>
        </w:r>
      </w:ins>
      <w:ins w:id="491" w:author="Renata M. Diaz" w:date="2021-03-08T13:44:00Z">
        <w:r>
          <w:rPr>
            <w:rFonts w:asciiTheme="majorHAnsi" w:eastAsia="Times New Roman" w:hAnsiTheme="majorHAnsi" w:cstheme="majorHAnsi"/>
          </w:rPr>
          <w:t xml:space="preserve"> the true number of rare species in a community</w:t>
        </w:r>
      </w:ins>
      <w:ins w:id="492" w:author="Renata M. Diaz" w:date="2021-03-08T13:47:00Z">
        <w:r>
          <w:rPr>
            <w:rFonts w:asciiTheme="majorHAnsi" w:eastAsia="Times New Roman" w:hAnsiTheme="majorHAnsi" w:cstheme="majorHAnsi"/>
          </w:rPr>
          <w:t xml:space="preserve"> (</w:t>
        </w:r>
      </w:ins>
      <w:proofErr w:type="spellStart"/>
      <w:ins w:id="493" w:author="Renata M. Diaz" w:date="2021-03-19T15:37:00Z">
        <w:r w:rsidR="006F687F">
          <w:rPr>
            <w:rFonts w:asciiTheme="majorHAnsi" w:eastAsia="Times New Roman" w:hAnsiTheme="majorHAnsi" w:cstheme="majorHAnsi"/>
          </w:rPr>
          <w:t>Gotelli</w:t>
        </w:r>
        <w:proofErr w:type="spellEnd"/>
        <w:r w:rsidR="006F687F">
          <w:rPr>
            <w:rFonts w:asciiTheme="majorHAnsi" w:eastAsia="Times New Roman" w:hAnsiTheme="majorHAnsi" w:cstheme="majorHAnsi"/>
          </w:rPr>
          <w:t xml:space="preserve"> and Colwell 2011</w:t>
        </w:r>
      </w:ins>
      <w:ins w:id="494" w:author="Renata M. Diaz" w:date="2021-03-08T13:47:00Z">
        <w:r>
          <w:rPr>
            <w:rFonts w:asciiTheme="majorHAnsi" w:eastAsia="Times New Roman" w:hAnsiTheme="majorHAnsi" w:cstheme="majorHAnsi"/>
          </w:rPr>
          <w:t>)</w:t>
        </w:r>
      </w:ins>
      <w:ins w:id="495" w:author="Renata M. Diaz" w:date="2021-03-08T13:44:00Z">
        <w:r>
          <w:rPr>
            <w:rFonts w:asciiTheme="majorHAnsi" w:eastAsia="Times New Roman" w:hAnsiTheme="majorHAnsi" w:cstheme="majorHAnsi"/>
          </w:rPr>
          <w:t>.</w:t>
        </w:r>
      </w:ins>
      <w:ins w:id="496" w:author="Renata M. Diaz" w:date="2021-03-08T13:48:00Z">
        <w:r w:rsidR="00E51A99">
          <w:rPr>
            <w:rFonts w:asciiTheme="majorHAnsi" w:eastAsia="Times New Roman" w:hAnsiTheme="majorHAnsi" w:cstheme="majorHAnsi"/>
          </w:rPr>
          <w:t xml:space="preserve"> Rare species </w:t>
        </w:r>
      </w:ins>
      <w:ins w:id="497" w:author="Renata M. Diaz" w:date="2021-03-08T13:51:00Z">
        <w:r w:rsidR="00EE7D9C">
          <w:rPr>
            <w:rFonts w:asciiTheme="majorHAnsi" w:eastAsia="Times New Roman" w:hAnsiTheme="majorHAnsi" w:cstheme="majorHAnsi"/>
          </w:rPr>
          <w:t>may be</w:t>
        </w:r>
      </w:ins>
      <w:ins w:id="498" w:author="Renata M. Diaz" w:date="2021-03-08T13:48:00Z">
        <w:r w:rsidR="00E51A99">
          <w:rPr>
            <w:rFonts w:asciiTheme="majorHAnsi" w:eastAsia="Times New Roman" w:hAnsiTheme="majorHAnsi" w:cstheme="majorHAnsi"/>
          </w:rPr>
          <w:t xml:space="preserve"> more li</w:t>
        </w:r>
      </w:ins>
      <w:ins w:id="499" w:author="Renata M. Diaz" w:date="2021-03-08T13:49:00Z">
        <w:r w:rsidR="00E51A99">
          <w:rPr>
            <w:rFonts w:asciiTheme="majorHAnsi" w:eastAsia="Times New Roman" w:hAnsiTheme="majorHAnsi" w:cstheme="majorHAnsi"/>
          </w:rPr>
          <w:t xml:space="preserve">kely to escape detection during sampling, </w:t>
        </w:r>
      </w:ins>
      <w:ins w:id="500" w:author="Renata M. Diaz" w:date="2021-03-08T13:50:00Z">
        <w:r w:rsidR="00E51A99">
          <w:rPr>
            <w:rFonts w:asciiTheme="majorHAnsi" w:eastAsia="Times New Roman" w:hAnsiTheme="majorHAnsi" w:cstheme="majorHAnsi"/>
          </w:rPr>
          <w:t xml:space="preserve">leading to an underestimate of both the total </w:t>
        </w:r>
      </w:ins>
      <w:ins w:id="501" w:author="Renata M. Diaz" w:date="2021-03-08T13:52:00Z">
        <w:r w:rsidR="00EE7D9C">
          <w:rPr>
            <w:rFonts w:asciiTheme="majorHAnsi" w:eastAsia="Times New Roman" w:hAnsiTheme="majorHAnsi" w:cstheme="majorHAnsi"/>
          </w:rPr>
          <w:t>species</w:t>
        </w:r>
      </w:ins>
      <w:ins w:id="502" w:author="Renata M. Diaz" w:date="2021-03-08T13:51:00Z">
        <w:r w:rsidR="00EE7D9C">
          <w:rPr>
            <w:rFonts w:asciiTheme="majorHAnsi" w:eastAsia="Times New Roman" w:hAnsiTheme="majorHAnsi" w:cstheme="majorHAnsi"/>
          </w:rPr>
          <w:t xml:space="preserve"> richness of</w:t>
        </w:r>
      </w:ins>
      <w:ins w:id="503" w:author="Renata M. Diaz" w:date="2021-03-08T13:50:00Z">
        <w:r w:rsidR="00E51A99">
          <w:rPr>
            <w:rFonts w:asciiTheme="majorHAnsi" w:eastAsia="Times New Roman" w:hAnsiTheme="majorHAnsi" w:cstheme="majorHAnsi"/>
          </w:rPr>
          <w:t xml:space="preserve"> a community and the</w:t>
        </w:r>
      </w:ins>
      <w:ins w:id="504" w:author="Renata M. Diaz" w:date="2021-03-08T13:51:00Z">
        <w:r w:rsidR="00E51A99">
          <w:rPr>
            <w:rFonts w:asciiTheme="majorHAnsi" w:eastAsia="Times New Roman" w:hAnsiTheme="majorHAnsi" w:cstheme="majorHAnsi"/>
          </w:rPr>
          <w:t xml:space="preserve"> proportion of species in the rare tail of the SAD. </w:t>
        </w:r>
      </w:ins>
      <w:ins w:id="505" w:author="Renata M. Diaz" w:date="2021-03-08T13:52:00Z">
        <w:r w:rsidR="00EE7D9C">
          <w:rPr>
            <w:rFonts w:asciiTheme="majorHAnsi" w:eastAsia="Times New Roman" w:hAnsiTheme="majorHAnsi" w:cstheme="majorHAnsi"/>
          </w:rPr>
          <w:t xml:space="preserve">We </w:t>
        </w:r>
      </w:ins>
      <w:ins w:id="506" w:author="Renata M. Diaz" w:date="2021-03-08T14:03:00Z">
        <w:r w:rsidR="00C54F46">
          <w:rPr>
            <w:rFonts w:asciiTheme="majorHAnsi" w:eastAsia="Times New Roman" w:hAnsiTheme="majorHAnsi" w:cstheme="majorHAnsi"/>
          </w:rPr>
          <w:t xml:space="preserve">used species richness estimators to </w:t>
        </w:r>
      </w:ins>
      <w:ins w:id="507" w:author="Renata M. Diaz" w:date="2021-03-08T13:52:00Z">
        <w:r w:rsidR="00EE7D9C">
          <w:rPr>
            <w:rFonts w:asciiTheme="majorHAnsi" w:eastAsia="Times New Roman" w:hAnsiTheme="majorHAnsi" w:cstheme="majorHAnsi"/>
          </w:rPr>
          <w:t>adjust for this possibility</w:t>
        </w:r>
      </w:ins>
      <w:ins w:id="508" w:author="Renata M. Diaz" w:date="2021-03-08T13:55:00Z">
        <w:r w:rsidR="00EE7D9C">
          <w:rPr>
            <w:rFonts w:asciiTheme="majorHAnsi" w:eastAsia="Times New Roman" w:hAnsiTheme="majorHAnsi" w:cstheme="majorHAnsi"/>
          </w:rPr>
          <w:t>. For e</w:t>
        </w:r>
      </w:ins>
      <w:ins w:id="509" w:author="Renata M. Diaz" w:date="2021-03-08T13:56:00Z">
        <w:r w:rsidR="00EE7D9C">
          <w:rPr>
            <w:rFonts w:asciiTheme="majorHAnsi" w:eastAsia="Times New Roman" w:hAnsiTheme="majorHAnsi" w:cstheme="majorHAnsi"/>
          </w:rPr>
          <w:t xml:space="preserve">ach community, we computed the estimated richness using the bias-correct Chao </w:t>
        </w:r>
        <w:r w:rsidR="00EE7D9C">
          <w:rPr>
            <w:rFonts w:asciiTheme="majorHAnsi" w:eastAsia="Times New Roman" w:hAnsiTheme="majorHAnsi" w:cstheme="majorHAnsi"/>
          </w:rPr>
          <w:lastRenderedPageBreak/>
          <w:t>and the ACE estimators</w:t>
        </w:r>
      </w:ins>
      <w:ins w:id="510" w:author="Renata M. Diaz" w:date="2021-03-08T14:40:00Z">
        <w:r w:rsidR="00AB334E">
          <w:rPr>
            <w:rFonts w:asciiTheme="majorHAnsi" w:eastAsia="Times New Roman" w:hAnsiTheme="majorHAnsi" w:cstheme="majorHAnsi"/>
          </w:rPr>
          <w:t xml:space="preserve"> (as implemented in the R package </w:t>
        </w:r>
      </w:ins>
      <w:ins w:id="511" w:author="Renata M. Diaz" w:date="2021-03-19T18:01:00Z">
        <w:r w:rsidR="00375C41">
          <w:rPr>
            <w:rFonts w:asciiTheme="majorHAnsi" w:eastAsia="Times New Roman" w:hAnsiTheme="majorHAnsi" w:cstheme="majorHAnsi"/>
          </w:rPr>
          <w:t>“</w:t>
        </w:r>
      </w:ins>
      <w:ins w:id="512" w:author="Renata M. Diaz" w:date="2021-03-08T14:40:00Z">
        <w:r w:rsidR="00AB334E">
          <w:rPr>
            <w:rFonts w:asciiTheme="majorHAnsi" w:eastAsia="Times New Roman" w:hAnsiTheme="majorHAnsi" w:cstheme="majorHAnsi"/>
          </w:rPr>
          <w:t>vegan</w:t>
        </w:r>
      </w:ins>
      <w:ins w:id="513" w:author="Renata M. Diaz" w:date="2021-03-19T18:01:00Z">
        <w:r w:rsidR="00375C41">
          <w:rPr>
            <w:rFonts w:asciiTheme="majorHAnsi" w:eastAsia="Times New Roman" w:hAnsiTheme="majorHAnsi" w:cstheme="majorHAnsi"/>
          </w:rPr>
          <w:t>”</w:t>
        </w:r>
      </w:ins>
      <w:ins w:id="514" w:author="Renata M. Diaz" w:date="2021-03-19T15:45:00Z">
        <w:r w:rsidR="007B4C23">
          <w:rPr>
            <w:rFonts w:asciiTheme="majorHAnsi" w:eastAsia="Times New Roman" w:hAnsiTheme="majorHAnsi" w:cstheme="majorHAnsi"/>
          </w:rPr>
          <w:t>; O’Hara 2005; Chiu et al 2014; Oksanen et al. 2020</w:t>
        </w:r>
      </w:ins>
      <w:ins w:id="515" w:author="Renata M. Diaz" w:date="2021-03-08T14:40:00Z">
        <w:r w:rsidR="00AB334E">
          <w:rPr>
            <w:rFonts w:asciiTheme="majorHAnsi" w:eastAsia="Times New Roman" w:hAnsiTheme="majorHAnsi" w:cstheme="majorHAnsi"/>
          </w:rPr>
          <w:t>)</w:t>
        </w:r>
      </w:ins>
      <w:ins w:id="516" w:author="Renata M. Diaz" w:date="2021-03-08T13:57:00Z">
        <w:r w:rsidR="00EE7D9C">
          <w:rPr>
            <w:rFonts w:asciiTheme="majorHAnsi" w:eastAsia="Times New Roman" w:hAnsiTheme="majorHAnsi" w:cstheme="majorHAnsi"/>
          </w:rPr>
          <w:t>, adding one standard deviation of the estimate to each estimate, and taking the mean of the two estimates</w:t>
        </w:r>
      </w:ins>
      <w:ins w:id="517" w:author="Renata M. Diaz" w:date="2021-03-19T15:45:00Z">
        <w:r w:rsidR="007B4C23">
          <w:rPr>
            <w:rFonts w:asciiTheme="majorHAnsi" w:eastAsia="Times New Roman" w:hAnsiTheme="majorHAnsi" w:cstheme="majorHAnsi"/>
          </w:rPr>
          <w:t>.</w:t>
        </w:r>
      </w:ins>
      <w:ins w:id="518" w:author="Renata M. Diaz" w:date="2021-03-08T13:57:00Z">
        <w:r w:rsidR="00EE7D9C">
          <w:rPr>
            <w:rFonts w:asciiTheme="majorHAnsi" w:eastAsia="Times New Roman" w:hAnsiTheme="majorHAnsi" w:cstheme="majorHAnsi"/>
          </w:rPr>
          <w:t xml:space="preserve"> This yields a generous estimate of the true number of species in the syste</w:t>
        </w:r>
      </w:ins>
      <w:ins w:id="519" w:author="Renata M. Diaz" w:date="2021-03-08T13:58:00Z">
        <w:r w:rsidR="00EE7D9C">
          <w:rPr>
            <w:rFonts w:asciiTheme="majorHAnsi" w:eastAsia="Times New Roman" w:hAnsiTheme="majorHAnsi" w:cstheme="majorHAnsi"/>
          </w:rPr>
          <w:t xml:space="preserve">m. </w:t>
        </w:r>
      </w:ins>
      <w:ins w:id="520" w:author="Renata M. Diaz" w:date="2021-03-08T14:02:00Z">
        <w:r w:rsidR="00C54F46">
          <w:rPr>
            <w:rFonts w:asciiTheme="majorHAnsi" w:eastAsia="Times New Roman" w:hAnsiTheme="majorHAnsi" w:cstheme="majorHAnsi"/>
          </w:rPr>
          <w:t xml:space="preserve">If this estimate exceeded the number of species observed for </w:t>
        </w:r>
      </w:ins>
      <w:ins w:id="521" w:author="Renata M. Diaz" w:date="2021-03-08T14:05:00Z">
        <w:r w:rsidR="00B67D2C">
          <w:rPr>
            <w:rFonts w:asciiTheme="majorHAnsi" w:eastAsia="Times New Roman" w:hAnsiTheme="majorHAnsi" w:cstheme="majorHAnsi"/>
          </w:rPr>
          <w:t>a community</w:t>
        </w:r>
      </w:ins>
      <w:ins w:id="522" w:author="Renata M. Diaz" w:date="2021-03-08T14:02:00Z">
        <w:r w:rsidR="00C54F46">
          <w:rPr>
            <w:rFonts w:asciiTheme="majorHAnsi" w:eastAsia="Times New Roman" w:hAnsiTheme="majorHAnsi" w:cstheme="majorHAnsi"/>
          </w:rPr>
          <w:t xml:space="preserve">, we added </w:t>
        </w:r>
      </w:ins>
      <w:ins w:id="523" w:author="Renata M. Diaz" w:date="2021-03-08T14:03:00Z">
        <w:r w:rsidR="000F3563">
          <w:rPr>
            <w:rFonts w:asciiTheme="majorHAnsi" w:eastAsia="Times New Roman" w:hAnsiTheme="majorHAnsi" w:cstheme="majorHAnsi"/>
          </w:rPr>
          <w:t>the missing species each with abundance 1, which allowed us to ex</w:t>
        </w:r>
      </w:ins>
      <w:ins w:id="524" w:author="Renata M. Diaz" w:date="2021-03-08T14:04:00Z">
        <w:r w:rsidR="000F3563">
          <w:rPr>
            <w:rFonts w:asciiTheme="majorHAnsi" w:eastAsia="Times New Roman" w:hAnsiTheme="majorHAnsi" w:cstheme="majorHAnsi"/>
          </w:rPr>
          <w:t xml:space="preserve">plore the consequences of </w:t>
        </w:r>
        <w:proofErr w:type="spellStart"/>
        <w:r w:rsidR="000F3563">
          <w:rPr>
            <w:rFonts w:asciiTheme="majorHAnsi" w:eastAsia="Times New Roman" w:hAnsiTheme="majorHAnsi" w:cstheme="majorHAnsi"/>
          </w:rPr>
          <w:t>undersampling</w:t>
        </w:r>
        <w:proofErr w:type="spellEnd"/>
        <w:r w:rsidR="000F3563">
          <w:rPr>
            <w:rFonts w:asciiTheme="majorHAnsi" w:eastAsia="Times New Roman" w:hAnsiTheme="majorHAnsi" w:cstheme="majorHAnsi"/>
          </w:rPr>
          <w:t xml:space="preserve"> rare species while making the smallest possible changes to S and N.</w:t>
        </w:r>
      </w:ins>
      <w:ins w:id="525" w:author="Renata M. Diaz" w:date="2021-03-08T14:14:00Z">
        <w:r w:rsidR="00C07E2D">
          <w:rPr>
            <w:rFonts w:asciiTheme="majorHAnsi" w:eastAsia="Times New Roman" w:hAnsiTheme="majorHAnsi" w:cstheme="majorHAnsi"/>
          </w:rPr>
          <w:t xml:space="preserve"> </w:t>
        </w:r>
      </w:ins>
    </w:p>
    <w:p w14:paraId="4BD163B5" w14:textId="46C6AF8E" w:rsidR="00AE4D92" w:rsidRDefault="00AE4D92" w:rsidP="00021897">
      <w:pPr>
        <w:spacing w:line="480" w:lineRule="auto"/>
        <w:rPr>
          <w:ins w:id="526" w:author="Renata M. Diaz" w:date="2021-03-08T14:17:00Z"/>
          <w:rFonts w:asciiTheme="majorHAnsi" w:eastAsia="Times New Roman" w:hAnsiTheme="majorHAnsi" w:cstheme="majorHAnsi"/>
        </w:rPr>
      </w:pPr>
      <w:ins w:id="527" w:author="Renata M. Diaz" w:date="2021-03-08T14:05:00Z">
        <w:r>
          <w:rPr>
            <w:rFonts w:asciiTheme="majorHAnsi" w:eastAsia="Times New Roman" w:hAnsiTheme="majorHAnsi" w:cstheme="majorHAnsi"/>
          </w:rPr>
          <w:t xml:space="preserve">Second, </w:t>
        </w:r>
      </w:ins>
      <w:ins w:id="528" w:author="Renata M. Diaz" w:date="2021-03-08T14:09:00Z">
        <w:r>
          <w:rPr>
            <w:rFonts w:asciiTheme="majorHAnsi" w:eastAsia="Times New Roman" w:hAnsiTheme="majorHAnsi" w:cstheme="majorHAnsi"/>
          </w:rPr>
          <w:t xml:space="preserve">we tested the sensitivity of our results to sampling variability across the entire range of </w:t>
        </w:r>
        <w:r w:rsidR="00C07E2D">
          <w:rPr>
            <w:rFonts w:asciiTheme="majorHAnsi" w:eastAsia="Times New Roman" w:hAnsiTheme="majorHAnsi" w:cstheme="majorHAnsi"/>
          </w:rPr>
          <w:t xml:space="preserve">the SAD using </w:t>
        </w:r>
      </w:ins>
      <w:ins w:id="529" w:author="Renata M. Diaz" w:date="2021-03-15T16:58:00Z">
        <w:r w:rsidR="00B154A9">
          <w:rPr>
            <w:rFonts w:asciiTheme="majorHAnsi" w:eastAsia="Times New Roman" w:hAnsiTheme="majorHAnsi" w:cstheme="majorHAnsi"/>
          </w:rPr>
          <w:t>subsampling</w:t>
        </w:r>
      </w:ins>
      <w:ins w:id="530" w:author="Renata M. Diaz" w:date="2021-03-08T14:10:00Z">
        <w:r w:rsidR="00C07E2D">
          <w:rPr>
            <w:rFonts w:asciiTheme="majorHAnsi" w:eastAsia="Times New Roman" w:hAnsiTheme="majorHAnsi" w:cstheme="majorHAnsi"/>
          </w:rPr>
          <w:t xml:space="preserve">. For each observed community, we </w:t>
        </w:r>
      </w:ins>
      <w:ins w:id="531" w:author="Renata M. Diaz" w:date="2021-03-08T14:11:00Z">
        <w:r w:rsidR="00C07E2D">
          <w:rPr>
            <w:rFonts w:asciiTheme="majorHAnsi" w:eastAsia="Times New Roman" w:hAnsiTheme="majorHAnsi" w:cstheme="majorHAnsi"/>
          </w:rPr>
          <w:t>constructed</w:t>
        </w:r>
      </w:ins>
      <w:ins w:id="532" w:author="Renata M. Diaz" w:date="2021-03-08T14:10:00Z">
        <w:r w:rsidR="00C07E2D">
          <w:rPr>
            <w:rFonts w:asciiTheme="majorHAnsi" w:eastAsia="Times New Roman" w:hAnsiTheme="majorHAnsi" w:cstheme="majorHAnsi"/>
          </w:rPr>
          <w:t xml:space="preserve"> subsamples by </w:t>
        </w:r>
      </w:ins>
      <w:ins w:id="533" w:author="Renata M. Diaz" w:date="2021-03-08T14:11:00Z">
        <w:r w:rsidR="00C07E2D">
          <w:rPr>
            <w:rFonts w:asciiTheme="majorHAnsi" w:eastAsia="Times New Roman" w:hAnsiTheme="majorHAnsi" w:cstheme="majorHAnsi"/>
          </w:rPr>
          <w:t>randomly drawing 60% of the observed number of individuals from the</w:t>
        </w:r>
      </w:ins>
      <w:ins w:id="534" w:author="Renata M. Diaz" w:date="2021-03-08T14:23:00Z">
        <w:r w:rsidR="00AC409D">
          <w:rPr>
            <w:rFonts w:asciiTheme="majorHAnsi" w:eastAsia="Times New Roman" w:hAnsiTheme="majorHAnsi" w:cstheme="majorHAnsi"/>
          </w:rPr>
          <w:t xml:space="preserve"> total pool of individuals in the community</w:t>
        </w:r>
      </w:ins>
      <w:ins w:id="535" w:author="Renata M. Diaz" w:date="2021-03-08T14:11:00Z">
        <w:r w:rsidR="00C07E2D">
          <w:rPr>
            <w:rFonts w:asciiTheme="majorHAnsi" w:eastAsia="Times New Roman" w:hAnsiTheme="majorHAnsi" w:cstheme="majorHAnsi"/>
          </w:rPr>
          <w:t xml:space="preserve">, without regard to species and without replacement. </w:t>
        </w:r>
      </w:ins>
      <w:ins w:id="536" w:author="Renata M. Diaz" w:date="2021-03-08T14:14:00Z">
        <w:r w:rsidR="00C07E2D">
          <w:rPr>
            <w:rFonts w:asciiTheme="majorHAnsi" w:eastAsia="Times New Roman" w:hAnsiTheme="majorHAnsi" w:cstheme="majorHAnsi"/>
          </w:rPr>
          <w:t>This introduced substantial room for sampling error between the resampled and observed distribution</w:t>
        </w:r>
      </w:ins>
      <w:ins w:id="537" w:author="Renata M. Diaz" w:date="2021-03-08T14:23:00Z">
        <w:r w:rsidR="00827EF5">
          <w:rPr>
            <w:rFonts w:asciiTheme="majorHAnsi" w:eastAsia="Times New Roman" w:hAnsiTheme="majorHAnsi" w:cstheme="majorHAnsi"/>
          </w:rPr>
          <w:t>s</w:t>
        </w:r>
      </w:ins>
      <w:ins w:id="538" w:author="Renata M. Diaz" w:date="2021-03-08T14:14:00Z">
        <w:r w:rsidR="00C07E2D">
          <w:rPr>
            <w:rFonts w:asciiTheme="majorHAnsi" w:eastAsia="Times New Roman" w:hAnsiTheme="majorHAnsi" w:cstheme="majorHAnsi"/>
          </w:rPr>
          <w:t xml:space="preserve">, but yielded resampled communities that </w:t>
        </w:r>
      </w:ins>
      <w:ins w:id="539" w:author="Renata M. Diaz" w:date="2021-03-08T14:15:00Z">
        <w:r w:rsidR="00C07E2D">
          <w:rPr>
            <w:rFonts w:asciiTheme="majorHAnsi" w:eastAsia="Times New Roman" w:hAnsiTheme="majorHAnsi" w:cstheme="majorHAnsi"/>
          </w:rPr>
          <w:t xml:space="preserve">were not trivially small in terms of S and N. </w:t>
        </w:r>
      </w:ins>
      <w:ins w:id="540" w:author="Renata M. Diaz" w:date="2021-03-08T14:16:00Z">
        <w:r w:rsidR="00C07E2D">
          <w:rPr>
            <w:rFonts w:asciiTheme="majorHAnsi" w:eastAsia="Times New Roman" w:hAnsiTheme="majorHAnsi" w:cstheme="majorHAnsi"/>
          </w:rPr>
          <w:t xml:space="preserve">We drew 10 </w:t>
        </w:r>
      </w:ins>
      <w:ins w:id="541" w:author="Renata M. Diaz" w:date="2021-03-08T14:23:00Z">
        <w:r w:rsidR="00B71CB1">
          <w:rPr>
            <w:rFonts w:asciiTheme="majorHAnsi" w:eastAsia="Times New Roman" w:hAnsiTheme="majorHAnsi" w:cstheme="majorHAnsi"/>
          </w:rPr>
          <w:t>res</w:t>
        </w:r>
      </w:ins>
      <w:ins w:id="542" w:author="Renata M. Diaz" w:date="2021-03-08T14:24:00Z">
        <w:r w:rsidR="00B71CB1">
          <w:rPr>
            <w:rFonts w:asciiTheme="majorHAnsi" w:eastAsia="Times New Roman" w:hAnsiTheme="majorHAnsi" w:cstheme="majorHAnsi"/>
          </w:rPr>
          <w:t>ampled</w:t>
        </w:r>
      </w:ins>
      <w:ins w:id="543" w:author="Renata M. Diaz" w:date="2021-03-08T14:16:00Z">
        <w:r w:rsidR="00C07E2D">
          <w:rPr>
            <w:rFonts w:asciiTheme="majorHAnsi" w:eastAsia="Times New Roman" w:hAnsiTheme="majorHAnsi" w:cstheme="majorHAnsi"/>
          </w:rPr>
          <w:t xml:space="preserve"> communities for </w:t>
        </w:r>
      </w:ins>
      <w:ins w:id="544" w:author="Renata M. Diaz" w:date="2021-03-08T14:17:00Z">
        <w:r w:rsidR="00F84FE6">
          <w:rPr>
            <w:rFonts w:asciiTheme="majorHAnsi" w:eastAsia="Times New Roman" w:hAnsiTheme="majorHAnsi" w:cstheme="majorHAnsi"/>
          </w:rPr>
          <w:t>each</w:t>
        </w:r>
      </w:ins>
      <w:ins w:id="545" w:author="Renata M. Diaz" w:date="2021-03-08T14:16:00Z">
        <w:r w:rsidR="00C07E2D">
          <w:rPr>
            <w:rFonts w:asciiTheme="majorHAnsi" w:eastAsia="Times New Roman" w:hAnsiTheme="majorHAnsi" w:cstheme="majorHAnsi"/>
          </w:rPr>
          <w:t xml:space="preserve"> observed community.</w:t>
        </w:r>
      </w:ins>
    </w:p>
    <w:p w14:paraId="5A2500AF" w14:textId="139E669D" w:rsidR="00F84FE6" w:rsidRPr="00284424" w:rsidRDefault="00F84FE6" w:rsidP="00021897">
      <w:pPr>
        <w:spacing w:line="480" w:lineRule="auto"/>
        <w:rPr>
          <w:rFonts w:asciiTheme="majorHAnsi" w:eastAsia="Times New Roman" w:hAnsiTheme="majorHAnsi" w:cstheme="majorHAnsi"/>
        </w:rPr>
      </w:pPr>
      <w:ins w:id="546" w:author="Renata M. Diaz" w:date="2021-03-08T14:17:00Z">
        <w:r>
          <w:rPr>
            <w:rFonts w:asciiTheme="majorHAnsi" w:eastAsia="Times New Roman" w:hAnsiTheme="majorHAnsi" w:cstheme="majorHAnsi"/>
          </w:rPr>
          <w:t xml:space="preserve">We ran our computational pipeline using all raw SADs and all SADs adjusted for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of rar</w:t>
        </w:r>
      </w:ins>
      <w:ins w:id="547" w:author="Renata M. Diaz" w:date="2021-03-08T14:18:00Z">
        <w:r>
          <w:rPr>
            <w:rFonts w:asciiTheme="majorHAnsi" w:eastAsia="Times New Roman" w:hAnsiTheme="majorHAnsi" w:cstheme="majorHAnsi"/>
          </w:rPr>
          <w:t xml:space="preserve">e species. Because </w:t>
        </w:r>
      </w:ins>
      <w:ins w:id="548" w:author="Renata M. Diaz" w:date="2021-03-15T16:58:00Z">
        <w:r w:rsidR="008007CC">
          <w:rPr>
            <w:rFonts w:asciiTheme="majorHAnsi" w:eastAsia="Times New Roman" w:hAnsiTheme="majorHAnsi" w:cstheme="majorHAnsi"/>
          </w:rPr>
          <w:t>subsampling</w:t>
        </w:r>
      </w:ins>
      <w:ins w:id="549" w:author="Renata M. Diaz" w:date="2021-03-08T14:42:00Z">
        <w:r w:rsidR="006E7665">
          <w:rPr>
            <w:rFonts w:asciiTheme="majorHAnsi" w:eastAsia="Times New Roman" w:hAnsiTheme="majorHAnsi" w:cstheme="majorHAnsi"/>
          </w:rPr>
          <w:t xml:space="preserve"> </w:t>
        </w:r>
      </w:ins>
      <w:ins w:id="550" w:author="Renata M. Diaz" w:date="2021-03-08T14:18:00Z">
        <w:r>
          <w:rPr>
            <w:rFonts w:asciiTheme="majorHAnsi" w:eastAsia="Times New Roman" w:hAnsiTheme="majorHAnsi" w:cstheme="majorHAnsi"/>
          </w:rPr>
          <w:t xml:space="preserve">increased computational effort up to tenfold, we analyzed all </w:t>
        </w:r>
      </w:ins>
      <w:ins w:id="551" w:author="Renata M. Diaz" w:date="2021-03-15T16:58:00Z">
        <w:r w:rsidR="008007CC">
          <w:rPr>
            <w:rFonts w:asciiTheme="majorHAnsi" w:eastAsia="Times New Roman" w:hAnsiTheme="majorHAnsi" w:cstheme="majorHAnsi"/>
          </w:rPr>
          <w:t>subsampled</w:t>
        </w:r>
      </w:ins>
      <w:ins w:id="552" w:author="Renata M. Diaz" w:date="2021-03-08T14:18:00Z">
        <w:r>
          <w:rPr>
            <w:rFonts w:asciiTheme="majorHAnsi" w:eastAsia="Times New Roman" w:hAnsiTheme="majorHAnsi" w:cstheme="majorHAnsi"/>
          </w:rPr>
          <w:t xml:space="preserve"> communities for the </w:t>
        </w:r>
      </w:ins>
      <w:ins w:id="553" w:author="Renata M. Diaz" w:date="2021-03-08T14:19:00Z">
        <w:r>
          <w:rPr>
            <w:rFonts w:asciiTheme="majorHAnsi" w:eastAsia="Times New Roman" w:hAnsiTheme="majorHAnsi" w:cstheme="majorHAnsi"/>
          </w:rPr>
          <w:t xml:space="preserve">Mammal Community, Miscellaneous Abundance, and Gentry databases, but only </w:t>
        </w:r>
      </w:ins>
      <w:ins w:id="554" w:author="Renata M. Diaz" w:date="2021-03-08T14:22:00Z">
        <w:r w:rsidR="00DF68A1">
          <w:rPr>
            <w:rFonts w:asciiTheme="majorHAnsi" w:eastAsia="Times New Roman" w:hAnsiTheme="majorHAnsi" w:cstheme="majorHAnsi"/>
          </w:rPr>
          <w:t xml:space="preserve">a random subset of </w:t>
        </w:r>
      </w:ins>
      <w:ins w:id="555" w:author="Renata M. Diaz" w:date="2021-03-08T14:19:00Z">
        <w:r>
          <w:rPr>
            <w:rFonts w:asciiTheme="majorHAnsi" w:eastAsia="Times New Roman" w:hAnsiTheme="majorHAnsi" w:cstheme="majorHAnsi"/>
          </w:rPr>
          <w:t xml:space="preserve">300 (of </w:t>
        </w:r>
      </w:ins>
      <w:ins w:id="556" w:author="Renata M. Diaz" w:date="2021-03-08T14:20:00Z">
        <w:r>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557"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17573923"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lastRenderedPageBreak/>
        <w:t xml:space="preserve">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t>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558"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4CA396E4" w14:textId="77777777" w:rsidR="00DF5E5D" w:rsidRDefault="004360B9" w:rsidP="00021897">
      <w:pPr>
        <w:spacing w:line="480" w:lineRule="auto"/>
        <w:rPr>
          <w:ins w:id="559" w:author="Ernest, Morgan" w:date="2021-03-30T14:24:00Z"/>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xml:space="preserve">. Therefore, </w:t>
      </w:r>
      <w:ins w:id="560" w:author="Ye,Hao" w:date="2021-03-24T15:51:00Z">
        <w:r w:rsidR="00C63FE6">
          <w:rPr>
            <w:rFonts w:asciiTheme="majorHAnsi" w:eastAsia="Times New Roman" w:hAnsiTheme="majorHAnsi" w:cstheme="majorHAnsi"/>
          </w:rPr>
          <w:t xml:space="preserve">an exhaustive </w:t>
        </w:r>
      </w:ins>
      <w:r>
        <w:rPr>
          <w:rFonts w:asciiTheme="majorHAnsi" w:eastAsia="Times New Roman" w:hAnsiTheme="majorHAnsi" w:cstheme="majorHAnsi"/>
        </w:rPr>
        <w:t>c</w:t>
      </w:r>
      <w:r w:rsidRPr="002E2A57">
        <w:rPr>
          <w:rFonts w:asciiTheme="majorHAnsi" w:eastAsia="Times New Roman" w:hAnsiTheme="majorHAnsi" w:cstheme="majorHAnsi"/>
        </w:rPr>
        <w:t>haracteriz</w:t>
      </w:r>
      <w:ins w:id="561" w:author="Ye,Hao" w:date="2021-03-24T15:51:00Z">
        <w:r w:rsidR="00C63FE6">
          <w:rPr>
            <w:rFonts w:asciiTheme="majorHAnsi" w:eastAsia="Times New Roman" w:hAnsiTheme="majorHAnsi" w:cstheme="majorHAnsi"/>
          </w:rPr>
          <w:t>ation of</w:t>
        </w:r>
      </w:ins>
      <w:del w:id="562" w:author="Ye,Hao" w:date="2021-03-24T15:51:00Z">
        <w:r w:rsidRPr="002E2A57" w:rsidDel="00C63FE6">
          <w:rPr>
            <w:rFonts w:asciiTheme="majorHAnsi" w:eastAsia="Times New Roman" w:hAnsiTheme="majorHAnsi" w:cstheme="majorHAnsi"/>
          </w:rPr>
          <w:delText>ing</w:delText>
        </w:r>
      </w:del>
      <w:r w:rsidRPr="002E2A57">
        <w:rPr>
          <w:rFonts w:asciiTheme="majorHAnsi" w:eastAsia="Times New Roman" w:hAnsiTheme="majorHAnsi" w:cstheme="majorHAnsi"/>
        </w:rPr>
        <w:t xml:space="preserve">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del w:id="563" w:author="Ye,Hao" w:date="2021-03-24T15:52:00Z">
        <w:r w:rsidR="00425C14" w:rsidRPr="002E2A57" w:rsidDel="00C63FE6">
          <w:rPr>
            <w:rFonts w:asciiTheme="majorHAnsi" w:eastAsia="Times New Roman" w:hAnsiTheme="majorHAnsi" w:cstheme="majorHAnsi"/>
          </w:rPr>
          <w:delText xml:space="preserve">can </w:delText>
        </w:r>
      </w:del>
      <w:ins w:id="564" w:author="Ye,Hao" w:date="2021-03-24T15:52:00Z">
        <w:r w:rsidR="00C63FE6">
          <w:rPr>
            <w:rFonts w:asciiTheme="majorHAnsi" w:eastAsia="Times New Roman" w:hAnsiTheme="majorHAnsi" w:cstheme="majorHAnsi"/>
          </w:rPr>
          <w:t>quickly becomes</w:t>
        </w:r>
      </w:ins>
      <w:del w:id="565" w:author="Ye,Hao" w:date="2021-03-24T15:52:00Z">
        <w:r w:rsidR="00425C14" w:rsidRPr="002E2A57" w:rsidDel="00C63FE6">
          <w:rPr>
            <w:rFonts w:asciiTheme="majorHAnsi" w:eastAsia="Times New Roman" w:hAnsiTheme="majorHAnsi" w:cstheme="majorHAnsi"/>
          </w:rPr>
          <w:delText>be</w:delText>
        </w:r>
      </w:del>
      <w:r w:rsidR="00425C14" w:rsidRPr="002E2A57">
        <w:rPr>
          <w:rFonts w:asciiTheme="majorHAnsi" w:eastAsia="Times New Roman" w:hAnsiTheme="majorHAnsi" w:cstheme="majorHAnsi"/>
        </w:rPr>
        <w:t xml:space="preserve"> computationally </w:t>
      </w:r>
      <w:del w:id="566" w:author="Ye,Hao" w:date="2021-03-24T15:52:00Z">
        <w:r w:rsidR="00425C14" w:rsidRPr="002E2A57" w:rsidDel="00C63FE6">
          <w:rPr>
            <w:rFonts w:asciiTheme="majorHAnsi" w:eastAsia="Times New Roman" w:hAnsiTheme="majorHAnsi" w:cstheme="majorHAnsi"/>
          </w:rPr>
          <w:delText>intensive</w:delText>
        </w:r>
      </w:del>
      <w:ins w:id="567" w:author="Ye,Hao" w:date="2021-03-24T15:52:00Z">
        <w:r w:rsidR="00C63FE6">
          <w:rPr>
            <w:rFonts w:asciiTheme="majorHAnsi" w:eastAsia="Times New Roman" w:hAnsiTheme="majorHAnsi" w:cstheme="majorHAnsi"/>
          </w:rPr>
          <w:t>intractable</w:t>
        </w:r>
      </w:ins>
      <w:r w:rsidR="00425C14" w:rsidRPr="002E2A57">
        <w:rPr>
          <w:rFonts w:asciiTheme="majorHAnsi" w:eastAsia="Times New Roman" w:hAnsiTheme="majorHAnsi" w:cstheme="majorHAnsi"/>
        </w:rPr>
        <w:t xml:space="preser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 xml:space="preserve">renders it necessary to draw samples from the feasible set, rather than enumerating all of its elements. </w:t>
      </w:r>
      <w:ins w:id="568" w:author="Ye,Hao" w:date="2021-03-24T16:31:00Z">
        <w:r w:rsidR="004C0543">
          <w:rPr>
            <w:rFonts w:asciiTheme="majorHAnsi" w:eastAsia="Times New Roman" w:hAnsiTheme="majorHAnsi" w:cstheme="majorHAnsi"/>
          </w:rPr>
          <w:t>P</w:t>
        </w:r>
        <w:r w:rsidR="004C0543" w:rsidRPr="002E2A57">
          <w:rPr>
            <w:rFonts w:asciiTheme="majorHAnsi" w:eastAsia="Times New Roman" w:hAnsiTheme="majorHAnsi" w:cstheme="majorHAnsi"/>
          </w:rPr>
          <w:t>revious efforts in this vein (</w:t>
        </w:r>
        <w:proofErr w:type="spellStart"/>
        <w:r w:rsidR="004C0543" w:rsidRPr="002E2A57">
          <w:rPr>
            <w:rFonts w:asciiTheme="majorHAnsi" w:eastAsia="Times New Roman" w:hAnsiTheme="majorHAnsi" w:cstheme="majorHAnsi"/>
          </w:rPr>
          <w:t>Locey</w:t>
        </w:r>
        <w:proofErr w:type="spellEnd"/>
        <w:r w:rsidR="004C0543" w:rsidRPr="002E2A57">
          <w:rPr>
            <w:rFonts w:asciiTheme="majorHAnsi" w:eastAsia="Times New Roman" w:hAnsiTheme="majorHAnsi" w:cstheme="majorHAnsi"/>
          </w:rPr>
          <w:t xml:space="preserve"> and White 2013)</w:t>
        </w:r>
        <w:r w:rsidR="004C0543">
          <w:rPr>
            <w:rFonts w:asciiTheme="majorHAnsi" w:eastAsia="Times New Roman" w:hAnsiTheme="majorHAnsi" w:cstheme="majorHAnsi"/>
          </w:rPr>
          <w:t xml:space="preserve"> have been constrained by the problem of u</w:t>
        </w:r>
      </w:ins>
      <w:del w:id="569" w:author="Ye,Hao" w:date="2021-03-24T16:31:00Z">
        <w:r w:rsidR="00425C14" w:rsidRPr="002E2A57" w:rsidDel="004C0543">
          <w:rPr>
            <w:rFonts w:asciiTheme="majorHAnsi" w:eastAsia="Times New Roman" w:hAnsiTheme="majorHAnsi" w:cstheme="majorHAnsi"/>
          </w:rPr>
          <w:delText>U</w:delText>
        </w:r>
      </w:del>
      <w:r w:rsidR="00425C14" w:rsidRPr="002E2A57">
        <w:rPr>
          <w:rFonts w:asciiTheme="majorHAnsi" w:eastAsia="Times New Roman" w:hAnsiTheme="majorHAnsi" w:cstheme="majorHAnsi"/>
        </w:rPr>
        <w:t>nbiased sampling of large feasible sets</w:t>
      </w:r>
      <w:del w:id="570" w:author="Ye,Hao" w:date="2021-03-24T16:31:00Z">
        <w:r w:rsidR="00425C14" w:rsidRPr="002E2A57" w:rsidDel="004C0543">
          <w:rPr>
            <w:rFonts w:asciiTheme="majorHAnsi" w:eastAsia="Times New Roman" w:hAnsiTheme="majorHAnsi" w:cstheme="majorHAnsi"/>
          </w:rPr>
          <w:delText xml:space="preserve"> is a </w:delText>
        </w:r>
      </w:del>
      <w:del w:id="571" w:author="Ye,Hao" w:date="2021-03-24T15:52:00Z">
        <w:r w:rsidR="00425C14" w:rsidRPr="002E2A57" w:rsidDel="00C63FE6">
          <w:rPr>
            <w:rFonts w:asciiTheme="majorHAnsi" w:eastAsia="Times New Roman" w:hAnsiTheme="majorHAnsi" w:cstheme="majorHAnsi"/>
          </w:rPr>
          <w:delText xml:space="preserve">nontrivial </w:delText>
        </w:r>
      </w:del>
      <w:del w:id="572" w:author="Ye,Hao" w:date="2021-03-24T16:31:00Z">
        <w:r w:rsidR="00425C14" w:rsidRPr="002E2A57" w:rsidDel="004C0543">
          <w:rPr>
            <w:rFonts w:asciiTheme="majorHAnsi" w:eastAsia="Times New Roman" w:hAnsiTheme="majorHAnsi" w:cstheme="majorHAnsi"/>
          </w:rPr>
          <w:delText>computational problem</w:delText>
        </w:r>
        <w:r w:rsidR="00431782" w:rsidDel="004C0543">
          <w:rPr>
            <w:rFonts w:asciiTheme="majorHAnsi" w:eastAsia="Times New Roman" w:hAnsiTheme="majorHAnsi" w:cstheme="majorHAnsi"/>
          </w:rPr>
          <w:delText xml:space="preserve"> that has</w:delText>
        </w:r>
        <w:r w:rsidR="00425C14" w:rsidRPr="002E2A57" w:rsidDel="004C0543">
          <w:rPr>
            <w:rFonts w:asciiTheme="majorHAnsi" w:eastAsia="Times New Roman" w:hAnsiTheme="majorHAnsi" w:cstheme="majorHAnsi"/>
          </w:rPr>
          <w:delText xml:space="preserve"> constrain</w:delText>
        </w:r>
        <w:r w:rsidR="000C5472" w:rsidRPr="002E2A57" w:rsidDel="004C0543">
          <w:rPr>
            <w:rFonts w:asciiTheme="majorHAnsi" w:eastAsia="Times New Roman" w:hAnsiTheme="majorHAnsi" w:cstheme="majorHAnsi"/>
          </w:rPr>
          <w:delText>ed</w:delText>
        </w:r>
        <w:r w:rsidR="00425C14" w:rsidRPr="002E2A57" w:rsidDel="004C0543">
          <w:rPr>
            <w:rFonts w:asciiTheme="majorHAnsi" w:eastAsia="Times New Roman" w:hAnsiTheme="majorHAnsi" w:cstheme="majorHAnsi"/>
          </w:rPr>
          <w:delText xml:space="preserve"> previous efforts in this vein (Locey and White 2013)</w:delText>
        </w:r>
      </w:del>
      <w:r w:rsidR="00425C14" w:rsidRPr="002E2A57">
        <w:rPr>
          <w:rFonts w:asciiTheme="majorHAnsi" w:eastAsia="Times New Roman" w:hAnsiTheme="majorHAnsi" w:cstheme="majorHAnsi"/>
        </w:rPr>
        <w:t xml:space="preserve">. </w:t>
      </w:r>
    </w:p>
    <w:p w14:paraId="69AEB5C0" w14:textId="26CAC991" w:rsidR="00C63FE6" w:rsidDel="005C291E" w:rsidRDefault="00CD7BFB" w:rsidP="00021897">
      <w:pPr>
        <w:spacing w:line="480" w:lineRule="auto"/>
        <w:rPr>
          <w:del w:id="573" w:author="Renata M. Diaz" w:date="2021-03-28T14:47:00Z"/>
          <w:rFonts w:asciiTheme="majorHAnsi" w:eastAsia="Times New Roman" w:hAnsiTheme="majorHAnsi" w:cstheme="majorHAnsi"/>
        </w:rPr>
      </w:pPr>
      <w:r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Pr="002E2A57">
        <w:rPr>
          <w:rFonts w:asciiTheme="majorHAnsi" w:eastAsia="Times New Roman" w:hAnsiTheme="majorHAnsi" w:cstheme="majorHAnsi"/>
        </w:rPr>
        <w:t xml:space="preserve"> large values of </w:t>
      </w:r>
      <w:r w:rsidRPr="00EC688A">
        <w:rPr>
          <w:rFonts w:asciiTheme="majorHAnsi" w:eastAsia="Times New Roman" w:hAnsiTheme="majorHAnsi" w:cstheme="majorHAnsi"/>
          <w:i/>
          <w:iCs/>
        </w:rPr>
        <w:t xml:space="preserve">S </w:t>
      </w:r>
      <w:r w:rsidRPr="002E2A57">
        <w:rPr>
          <w:rFonts w:asciiTheme="majorHAnsi" w:eastAsia="Times New Roman" w:hAnsiTheme="majorHAnsi" w:cstheme="majorHAnsi"/>
        </w:rPr>
        <w:t xml:space="preserve">and </w:t>
      </w:r>
      <w:r w:rsidRPr="00EC688A">
        <w:rPr>
          <w:rFonts w:asciiTheme="majorHAnsi" w:eastAsia="Times New Roman" w:hAnsiTheme="majorHAnsi" w:cstheme="majorHAnsi"/>
          <w:i/>
          <w:iCs/>
        </w:rPr>
        <w:t>N</w:t>
      </w:r>
      <w:r w:rsidRPr="002E2A57">
        <w:rPr>
          <w:rFonts w:asciiTheme="majorHAnsi" w:eastAsia="Times New Roman" w:hAnsiTheme="majorHAnsi" w:cstheme="majorHAnsi"/>
        </w:rPr>
        <w:t>.</w:t>
      </w:r>
      <w:ins w:id="574" w:author="Ye,Hao" w:date="2021-03-24T15:53:00Z">
        <w:r w:rsidR="00C63FE6">
          <w:rPr>
            <w:rFonts w:asciiTheme="majorHAnsi" w:eastAsia="Times New Roman" w:hAnsiTheme="majorHAnsi" w:cstheme="majorHAnsi"/>
          </w:rPr>
          <w:t xml:space="preserve"> </w:t>
        </w:r>
      </w:ins>
      <w:del w:id="575" w:author="Ye,Hao" w:date="2021-03-24T15:52:00Z">
        <w:r w:rsidR="00273062" w:rsidDel="00C63FE6">
          <w:rPr>
            <w:rFonts w:asciiTheme="majorHAnsi" w:eastAsia="Times New Roman" w:hAnsiTheme="majorHAnsi" w:cstheme="majorHAnsi"/>
          </w:rPr>
          <w:delText xml:space="preserve"> </w:delText>
        </w:r>
      </w:del>
      <w:r w:rsidR="00273062">
        <w:rPr>
          <w:rFonts w:asciiTheme="majorHAnsi" w:eastAsia="Times New Roman" w:hAnsiTheme="majorHAnsi" w:cstheme="majorHAnsi"/>
        </w:rPr>
        <w:t>In brief, the algorithm takes a generative approach to sampling the feasible set</w:t>
      </w:r>
      <w:ins w:id="576" w:author="Renata M. Diaz" w:date="2021-03-28T14:44:00Z">
        <w:r w:rsidR="005C291E">
          <w:rPr>
            <w:rFonts w:asciiTheme="majorHAnsi" w:eastAsia="Times New Roman" w:hAnsiTheme="majorHAnsi" w:cstheme="majorHAnsi"/>
          </w:rPr>
          <w:t xml:space="preserve"> for a given combination of </w:t>
        </w:r>
        <w:r w:rsidR="005C291E">
          <w:rPr>
            <w:rFonts w:asciiTheme="majorHAnsi" w:eastAsia="Times New Roman" w:hAnsiTheme="majorHAnsi" w:cstheme="majorHAnsi"/>
            <w:i/>
            <w:iCs/>
          </w:rPr>
          <w:t xml:space="preserve">S </w:t>
        </w:r>
        <w:r w:rsidR="005C291E">
          <w:rPr>
            <w:rFonts w:asciiTheme="majorHAnsi" w:eastAsia="Times New Roman" w:hAnsiTheme="majorHAnsi" w:cstheme="majorHAnsi"/>
          </w:rPr>
          <w:t xml:space="preserve">and </w:t>
        </w:r>
        <w:r w:rsidR="005C291E">
          <w:rPr>
            <w:rFonts w:asciiTheme="majorHAnsi" w:eastAsia="Times New Roman" w:hAnsiTheme="majorHAnsi" w:cstheme="majorHAnsi"/>
            <w:i/>
            <w:iCs/>
          </w:rPr>
          <w:t>N</w:t>
        </w:r>
      </w:ins>
      <w:ins w:id="577" w:author="Ye,Hao" w:date="2021-03-24T15:53:00Z">
        <w:r w:rsidR="00C63FE6">
          <w:rPr>
            <w:rFonts w:asciiTheme="majorHAnsi" w:eastAsia="Times New Roman" w:hAnsiTheme="majorHAnsi" w:cstheme="majorHAnsi"/>
          </w:rPr>
          <w:t>, based</w:t>
        </w:r>
      </w:ins>
      <w:ins w:id="578" w:author="Ye,Hao" w:date="2021-03-24T15:54:00Z">
        <w:r w:rsidR="00C63FE6">
          <w:rPr>
            <w:rFonts w:asciiTheme="majorHAnsi" w:eastAsia="Times New Roman" w:hAnsiTheme="majorHAnsi" w:cstheme="majorHAnsi"/>
          </w:rPr>
          <w:t xml:space="preserve"> on recurrence relation</w:t>
        </w:r>
      </w:ins>
      <w:ins w:id="579" w:author="Ye,Hao" w:date="2021-03-24T16:31:00Z">
        <w:r w:rsidR="004C0543">
          <w:rPr>
            <w:rFonts w:asciiTheme="majorHAnsi" w:eastAsia="Times New Roman" w:hAnsiTheme="majorHAnsi" w:cstheme="majorHAnsi"/>
          </w:rPr>
          <w:t>s</w:t>
        </w:r>
      </w:ins>
      <w:ins w:id="580" w:author="Ye,Hao" w:date="2021-03-24T15:54:00Z">
        <w:r w:rsidR="00C63FE6">
          <w:rPr>
            <w:rFonts w:asciiTheme="majorHAnsi" w:eastAsia="Times New Roman" w:hAnsiTheme="majorHAnsi" w:cstheme="majorHAnsi"/>
          </w:rPr>
          <w:t xml:space="preserve"> used to calculate the size of the feasible set</w:t>
        </w:r>
      </w:ins>
      <w:ins w:id="581" w:author="Renata M. Diaz" w:date="2021-03-28T14:44:00Z">
        <w:r w:rsidR="005C291E">
          <w:rPr>
            <w:rFonts w:asciiTheme="majorHAnsi" w:eastAsia="Times New Roman" w:hAnsiTheme="majorHAnsi" w:cstheme="majorHAnsi"/>
          </w:rPr>
          <w:t xml:space="preserve">s for all </w:t>
        </w:r>
      </w:ins>
      <w:ins w:id="582" w:author="Renata M. Diaz" w:date="2021-03-28T14:45:00Z">
        <w:r w:rsidR="005C291E">
          <w:rPr>
            <w:rFonts w:asciiTheme="majorHAnsi" w:eastAsia="Times New Roman" w:hAnsiTheme="majorHAnsi" w:cstheme="majorHAnsi"/>
          </w:rPr>
          <w:t xml:space="preserve">smaller combinations of </w:t>
        </w:r>
        <w:r w:rsidR="005C291E">
          <w:rPr>
            <w:rFonts w:asciiTheme="majorHAnsi" w:eastAsia="Times New Roman" w:hAnsiTheme="majorHAnsi" w:cstheme="majorHAnsi"/>
            <w:i/>
            <w:iCs/>
          </w:rPr>
          <w:t xml:space="preserve">S </w:t>
        </w:r>
        <w:r w:rsidR="005C291E">
          <w:rPr>
            <w:rFonts w:asciiTheme="majorHAnsi" w:eastAsia="Times New Roman" w:hAnsiTheme="majorHAnsi" w:cstheme="majorHAnsi"/>
          </w:rPr>
          <w:t xml:space="preserve">and </w:t>
        </w:r>
        <w:r w:rsidR="005C291E">
          <w:rPr>
            <w:rFonts w:asciiTheme="majorHAnsi" w:eastAsia="Times New Roman" w:hAnsiTheme="majorHAnsi" w:cstheme="majorHAnsi"/>
            <w:i/>
            <w:iCs/>
          </w:rPr>
          <w:t>N</w:t>
        </w:r>
      </w:ins>
      <w:ins w:id="583" w:author="Renata M. Diaz" w:date="2021-03-28T14:40:00Z">
        <w:r w:rsidR="005C291E">
          <w:rPr>
            <w:rFonts w:asciiTheme="majorHAnsi" w:eastAsia="Times New Roman" w:hAnsiTheme="majorHAnsi" w:cstheme="majorHAnsi"/>
          </w:rPr>
          <w:t>.</w:t>
        </w:r>
      </w:ins>
      <w:del w:id="584" w:author="Renata M. Diaz" w:date="2021-03-28T14:40:00Z">
        <w:r w:rsidR="00993347" w:rsidDel="005C291E">
          <w:rPr>
            <w:rFonts w:asciiTheme="majorHAnsi" w:eastAsia="Times New Roman" w:hAnsiTheme="majorHAnsi" w:cstheme="majorHAnsi"/>
          </w:rPr>
          <w:delText>.</w:delText>
        </w:r>
      </w:del>
      <w:ins w:id="585" w:author="Renata M. Diaz" w:date="2021-03-28T14:47:00Z">
        <w:r w:rsidR="005C291E">
          <w:rPr>
            <w:rFonts w:asciiTheme="majorHAnsi" w:eastAsia="Times New Roman" w:hAnsiTheme="majorHAnsi" w:cstheme="majorHAnsi"/>
          </w:rPr>
          <w:t xml:space="preserve"> </w:t>
        </w:r>
      </w:ins>
    </w:p>
    <w:p w14:paraId="7577E4BE" w14:textId="77777777" w:rsidR="005C291E" w:rsidDel="00DF5E5D" w:rsidRDefault="005C291E" w:rsidP="00021897">
      <w:pPr>
        <w:spacing w:line="480" w:lineRule="auto"/>
        <w:rPr>
          <w:ins w:id="586" w:author="Renata M. Diaz" w:date="2021-03-28T14:47:00Z"/>
          <w:del w:id="587" w:author="Ernest, Morgan" w:date="2021-03-30T14:24:00Z"/>
          <w:rFonts w:asciiTheme="majorHAnsi" w:eastAsia="Times New Roman" w:hAnsiTheme="majorHAnsi" w:cstheme="majorHAnsi"/>
        </w:rPr>
      </w:pPr>
    </w:p>
    <w:p w14:paraId="593E61A8" w14:textId="204BF3D4" w:rsidR="00C63FE6" w:rsidDel="00AD3992" w:rsidRDefault="00215539">
      <w:pPr>
        <w:spacing w:line="480" w:lineRule="auto"/>
        <w:rPr>
          <w:ins w:id="588" w:author="Ye,Hao" w:date="2021-03-24T16:20:00Z"/>
          <w:del w:id="589" w:author="Renata M. Diaz" w:date="2021-03-28T14:58:00Z"/>
          <w:rFonts w:asciiTheme="majorHAnsi" w:eastAsia="Times New Roman" w:hAnsiTheme="majorHAnsi" w:cstheme="majorHAnsi"/>
        </w:rPr>
      </w:pPr>
      <w:ins w:id="590" w:author="Ye,Hao" w:date="2021-03-24T16:44:00Z">
        <w:r>
          <w:rPr>
            <w:rFonts w:asciiTheme="majorHAnsi" w:eastAsia="Times New Roman" w:hAnsiTheme="majorHAnsi" w:cstheme="majorHAnsi"/>
          </w:rPr>
          <w:t>Let</w:t>
        </w:r>
      </w:ins>
      <w:ins w:id="591" w:author="Ye,Hao" w:date="2021-03-24T15:57:00Z">
        <w:r w:rsidR="00C63FE6">
          <w:rPr>
            <w:rFonts w:asciiTheme="majorHAnsi" w:eastAsia="Times New Roman" w:hAnsiTheme="majorHAnsi" w:cstheme="majorHAnsi"/>
          </w:rPr>
          <w:t xml:space="preserve"> </w:t>
        </w:r>
      </w:ins>
      <w:ins w:id="592" w:author="Ye,Hao" w:date="2021-03-24T15:58:00Z">
        <w:r w:rsidR="00C63FE6">
          <w:rPr>
            <w:rFonts w:asciiTheme="majorHAnsi" w:eastAsia="Times New Roman" w:hAnsiTheme="majorHAnsi" w:cstheme="majorHAnsi"/>
          </w:rPr>
          <w:t xml:space="preserve">f(S, N) be the number of </w:t>
        </w:r>
        <w:del w:id="593" w:author="Renata M. Diaz" w:date="2021-03-28T14:47:00Z">
          <w:r w:rsidR="00C63FE6" w:rsidDel="005C291E">
            <w:rPr>
              <w:rFonts w:asciiTheme="majorHAnsi" w:eastAsia="Times New Roman" w:hAnsiTheme="majorHAnsi" w:cstheme="majorHAnsi"/>
            </w:rPr>
            <w:delText>partitions</w:delText>
          </w:r>
        </w:del>
      </w:ins>
      <w:ins w:id="594" w:author="Renata M. Diaz" w:date="2021-03-28T14:47:00Z">
        <w:r w:rsidR="005C291E">
          <w:rPr>
            <w:rFonts w:asciiTheme="majorHAnsi" w:eastAsia="Times New Roman" w:hAnsiTheme="majorHAnsi" w:cstheme="majorHAnsi"/>
          </w:rPr>
          <w:t xml:space="preserve">possible </w:t>
        </w:r>
      </w:ins>
      <w:ins w:id="595" w:author="Renata M. Diaz" w:date="2021-03-28T14:48:00Z">
        <w:r w:rsidR="005C291E">
          <w:rPr>
            <w:rFonts w:asciiTheme="majorHAnsi" w:eastAsia="Times New Roman" w:hAnsiTheme="majorHAnsi" w:cstheme="majorHAnsi"/>
          </w:rPr>
          <w:t>partitions</w:t>
        </w:r>
      </w:ins>
      <w:ins w:id="596" w:author="Ye,Hao" w:date="2021-03-24T15:58:00Z">
        <w:r w:rsidR="00C63FE6">
          <w:rPr>
            <w:rFonts w:asciiTheme="majorHAnsi" w:eastAsia="Times New Roman" w:hAnsiTheme="majorHAnsi" w:cstheme="majorHAnsi"/>
          </w:rPr>
          <w:t xml:space="preserve"> of N</w:t>
        </w:r>
      </w:ins>
      <w:ins w:id="597" w:author="Renata M. Diaz" w:date="2021-03-28T14:48:00Z">
        <w:r w:rsidR="005C291E">
          <w:rPr>
            <w:rFonts w:asciiTheme="majorHAnsi" w:eastAsia="Times New Roman" w:hAnsiTheme="majorHAnsi" w:cstheme="majorHAnsi"/>
          </w:rPr>
          <w:t xml:space="preserve"> individuals</w:t>
        </w:r>
      </w:ins>
      <w:ins w:id="598" w:author="Ye,Hao" w:date="2021-03-24T15:58:00Z">
        <w:r w:rsidR="00C63FE6">
          <w:rPr>
            <w:rFonts w:asciiTheme="majorHAnsi" w:eastAsia="Times New Roman" w:hAnsiTheme="majorHAnsi" w:cstheme="majorHAnsi"/>
          </w:rPr>
          <w:t xml:space="preserve"> into exactly S </w:t>
        </w:r>
        <w:del w:id="599" w:author="Renata M. Diaz" w:date="2021-03-28T14:48:00Z">
          <w:r w:rsidR="00C63FE6" w:rsidDel="005C291E">
            <w:rPr>
              <w:rFonts w:asciiTheme="majorHAnsi" w:eastAsia="Times New Roman" w:hAnsiTheme="majorHAnsi" w:cstheme="majorHAnsi"/>
            </w:rPr>
            <w:delText>parts</w:delText>
          </w:r>
        </w:del>
      </w:ins>
      <w:ins w:id="600" w:author="Renata M. Diaz" w:date="2021-03-28T14:48:00Z">
        <w:r w:rsidR="005C291E">
          <w:rPr>
            <w:rFonts w:asciiTheme="majorHAnsi" w:eastAsia="Times New Roman" w:hAnsiTheme="majorHAnsi" w:cstheme="majorHAnsi"/>
          </w:rPr>
          <w:t>species</w:t>
        </w:r>
      </w:ins>
      <w:ins w:id="601" w:author="Ye,Hao" w:date="2021-03-24T15:58:00Z">
        <w:r w:rsidR="00C63FE6">
          <w:rPr>
            <w:rFonts w:asciiTheme="majorHAnsi" w:eastAsia="Times New Roman" w:hAnsiTheme="majorHAnsi" w:cstheme="majorHAnsi"/>
          </w:rPr>
          <w:t xml:space="preserve">, i.e. the size of the </w:t>
        </w:r>
        <w:del w:id="602" w:author="Renata M. Diaz" w:date="2021-03-28T14:48:00Z">
          <w:r w:rsidR="00C63FE6" w:rsidDel="005C291E">
            <w:rPr>
              <w:rFonts w:asciiTheme="majorHAnsi" w:eastAsia="Times New Roman" w:hAnsiTheme="majorHAnsi" w:cstheme="majorHAnsi"/>
            </w:rPr>
            <w:delText xml:space="preserve">corresponding </w:delText>
          </w:r>
        </w:del>
        <w:r w:rsidR="00C63FE6">
          <w:rPr>
            <w:rFonts w:asciiTheme="majorHAnsi" w:eastAsia="Times New Roman" w:hAnsiTheme="majorHAnsi" w:cstheme="majorHAnsi"/>
          </w:rPr>
          <w:t>feasible set</w:t>
        </w:r>
      </w:ins>
      <w:ins w:id="603" w:author="Renata M. Diaz" w:date="2021-03-28T14:48:00Z">
        <w:r w:rsidR="005C291E">
          <w:rPr>
            <w:rFonts w:asciiTheme="majorHAnsi" w:eastAsia="Times New Roman" w:hAnsiTheme="majorHAnsi" w:cstheme="majorHAnsi"/>
          </w:rPr>
          <w:t xml:space="preserve"> for given values of S and N</w:t>
        </w:r>
      </w:ins>
      <w:ins w:id="604" w:author="Ye,Hao" w:date="2021-03-24T15:56:00Z">
        <w:r w:rsidR="00C63FE6" w:rsidRPr="00C63FE6">
          <w:rPr>
            <w:rFonts w:asciiTheme="majorHAnsi" w:eastAsia="Times New Roman" w:hAnsiTheme="majorHAnsi" w:cstheme="majorHAnsi"/>
          </w:rPr>
          <w:t>.</w:t>
        </w:r>
      </w:ins>
      <w:ins w:id="605" w:author="Ye,Hao" w:date="2021-03-24T15:58:00Z">
        <w:r w:rsidR="00C63FE6">
          <w:rPr>
            <w:rFonts w:asciiTheme="majorHAnsi" w:eastAsia="Times New Roman" w:hAnsiTheme="majorHAnsi" w:cstheme="majorHAnsi"/>
          </w:rPr>
          <w:t xml:space="preserve"> </w:t>
        </w:r>
      </w:ins>
      <w:ins w:id="606" w:author="Ye,Hao" w:date="2021-03-24T15:59:00Z">
        <w:r w:rsidR="00433049">
          <w:rPr>
            <w:rFonts w:asciiTheme="majorHAnsi" w:eastAsia="Times New Roman" w:hAnsiTheme="majorHAnsi" w:cstheme="majorHAnsi"/>
          </w:rPr>
          <w:t xml:space="preserve">Computation of f(S, N) can be achieved without enumerating the </w:t>
        </w:r>
      </w:ins>
      <w:ins w:id="607" w:author="Ye,Hao" w:date="2021-03-24T16:18:00Z">
        <w:r w:rsidR="00E4577C">
          <w:rPr>
            <w:rFonts w:asciiTheme="majorHAnsi" w:eastAsia="Times New Roman" w:hAnsiTheme="majorHAnsi" w:cstheme="majorHAnsi"/>
          </w:rPr>
          <w:t xml:space="preserve">entire </w:t>
        </w:r>
      </w:ins>
      <w:ins w:id="608" w:author="Ye,Hao" w:date="2021-03-24T15:59:00Z">
        <w:r w:rsidR="00433049">
          <w:rPr>
            <w:rFonts w:asciiTheme="majorHAnsi" w:eastAsia="Times New Roman" w:hAnsiTheme="majorHAnsi" w:cstheme="majorHAnsi"/>
          </w:rPr>
          <w:t>feasible set through the recurrence relation f(S, N) = f(S-1, N-1) + f(S, N</w:t>
        </w:r>
      </w:ins>
      <w:ins w:id="609" w:author="Ye,Hao" w:date="2021-03-24T16:00:00Z">
        <w:r w:rsidR="00433049">
          <w:rPr>
            <w:rFonts w:asciiTheme="majorHAnsi" w:eastAsia="Times New Roman" w:hAnsiTheme="majorHAnsi" w:cstheme="majorHAnsi"/>
          </w:rPr>
          <w:t>-S</w:t>
        </w:r>
      </w:ins>
      <w:ins w:id="610" w:author="Ye,Hao" w:date="2021-03-24T15:59:00Z">
        <w:r w:rsidR="00433049">
          <w:rPr>
            <w:rFonts w:asciiTheme="majorHAnsi" w:eastAsia="Times New Roman" w:hAnsiTheme="majorHAnsi" w:cstheme="majorHAnsi"/>
          </w:rPr>
          <w:t>)</w:t>
        </w:r>
      </w:ins>
      <w:ins w:id="611" w:author="Ye,Hao" w:date="2021-03-24T16:03:00Z">
        <w:r w:rsidR="00433049">
          <w:rPr>
            <w:rFonts w:asciiTheme="majorHAnsi" w:eastAsia="Times New Roman" w:hAnsiTheme="majorHAnsi" w:cstheme="majorHAnsi"/>
          </w:rPr>
          <w:t xml:space="preserve"> (originally documented in a </w:t>
        </w:r>
        <w:commentRangeStart w:id="612"/>
        <w:r w:rsidR="00433049">
          <w:rPr>
            <w:rFonts w:asciiTheme="majorHAnsi" w:eastAsia="Times New Roman" w:hAnsiTheme="majorHAnsi" w:cstheme="majorHAnsi"/>
          </w:rPr>
          <w:t xml:space="preserve">1742 </w:t>
        </w:r>
      </w:ins>
      <w:commentRangeEnd w:id="612"/>
      <w:r w:rsidR="00360CB0">
        <w:rPr>
          <w:rStyle w:val="CommentReference"/>
        </w:rPr>
        <w:commentReference w:id="612"/>
      </w:r>
      <w:ins w:id="613" w:author="Ye,Hao" w:date="2021-03-24T16:03:00Z">
        <w:r w:rsidR="00433049">
          <w:rPr>
            <w:rFonts w:asciiTheme="majorHAnsi" w:eastAsia="Times New Roman" w:hAnsiTheme="majorHAnsi" w:cstheme="majorHAnsi"/>
          </w:rPr>
          <w:t xml:space="preserve">letter from </w:t>
        </w:r>
        <w:commentRangeStart w:id="614"/>
        <w:r w:rsidR="00433049">
          <w:rPr>
            <w:rFonts w:asciiTheme="majorHAnsi" w:eastAsia="Times New Roman" w:hAnsiTheme="majorHAnsi" w:cstheme="majorHAnsi"/>
          </w:rPr>
          <w:t>Euler to Bernoulli; 1862)</w:t>
        </w:r>
      </w:ins>
      <w:ins w:id="615" w:author="Ye,Hao" w:date="2021-03-24T16:00:00Z">
        <w:r w:rsidR="00433049">
          <w:rPr>
            <w:rFonts w:asciiTheme="majorHAnsi" w:eastAsia="Times New Roman" w:hAnsiTheme="majorHAnsi" w:cstheme="majorHAnsi"/>
          </w:rPr>
          <w:t xml:space="preserve">. </w:t>
        </w:r>
      </w:ins>
      <w:commentRangeEnd w:id="614"/>
      <w:r w:rsidR="00071029">
        <w:rPr>
          <w:rStyle w:val="CommentReference"/>
        </w:rPr>
        <w:commentReference w:id="614"/>
      </w:r>
      <w:ins w:id="616" w:author="Ye,Hao" w:date="2021-03-24T16:00:00Z">
        <w:del w:id="617" w:author="Renata M. Diaz" w:date="2021-03-28T14:58:00Z">
          <w:r w:rsidR="00433049" w:rsidDel="00AD3992">
            <w:rPr>
              <w:rFonts w:asciiTheme="majorHAnsi" w:eastAsia="Times New Roman" w:hAnsiTheme="majorHAnsi" w:cstheme="majorHAnsi"/>
            </w:rPr>
            <w:delText xml:space="preserve">By </w:delText>
          </w:r>
        </w:del>
      </w:ins>
      <w:ins w:id="618" w:author="Ye,Hao" w:date="2021-03-24T16:02:00Z">
        <w:del w:id="619" w:author="Renata M. Diaz" w:date="2021-03-28T14:58:00Z">
          <w:r w:rsidR="00433049" w:rsidDel="00AD3992">
            <w:rPr>
              <w:rFonts w:asciiTheme="majorHAnsi" w:eastAsia="Times New Roman" w:hAnsiTheme="majorHAnsi" w:cstheme="majorHAnsi"/>
            </w:rPr>
            <w:delText xml:space="preserve">storing the values in a lookup table, f(S, N) can be calculated for increasing </w:delText>
          </w:r>
        </w:del>
      </w:ins>
      <w:ins w:id="620" w:author="Ye,Hao" w:date="2021-03-24T16:44:00Z">
        <w:del w:id="621" w:author="Renata M. Diaz" w:date="2021-03-28T14:58:00Z">
          <w:r w:rsidDel="00AD3992">
            <w:rPr>
              <w:rFonts w:asciiTheme="majorHAnsi" w:eastAsia="Times New Roman" w:hAnsiTheme="majorHAnsi" w:cstheme="majorHAnsi"/>
            </w:rPr>
            <w:delText xml:space="preserve">values of </w:delText>
          </w:r>
        </w:del>
      </w:ins>
      <w:ins w:id="622" w:author="Ye,Hao" w:date="2021-03-24T16:02:00Z">
        <w:del w:id="623" w:author="Renata M. Diaz" w:date="2021-03-28T14:58:00Z">
          <w:r w:rsidR="00433049" w:rsidDel="00AD3992">
            <w:rPr>
              <w:rFonts w:asciiTheme="majorHAnsi" w:eastAsia="Times New Roman" w:hAnsiTheme="majorHAnsi" w:cstheme="majorHAnsi"/>
            </w:rPr>
            <w:delText xml:space="preserve">S and N through </w:delText>
          </w:r>
        </w:del>
      </w:ins>
      <w:ins w:id="624" w:author="Ye,Hao" w:date="2021-03-24T16:44:00Z">
        <w:del w:id="625" w:author="Renata M. Diaz" w:date="2021-03-28T14:58:00Z">
          <w:r w:rsidDel="00AD3992">
            <w:rPr>
              <w:rFonts w:asciiTheme="majorHAnsi" w:eastAsia="Times New Roman" w:hAnsiTheme="majorHAnsi" w:cstheme="majorHAnsi"/>
            </w:rPr>
            <w:delText>straightforward summation</w:delText>
          </w:r>
        </w:del>
      </w:ins>
      <w:ins w:id="626" w:author="Ye,Hao" w:date="2021-03-24T16:02:00Z">
        <w:del w:id="627" w:author="Renata M. Diaz" w:date="2021-03-28T14:58:00Z">
          <w:r w:rsidR="00433049" w:rsidDel="00AD3992">
            <w:rPr>
              <w:rFonts w:asciiTheme="majorHAnsi" w:eastAsia="Times New Roman" w:hAnsiTheme="majorHAnsi" w:cstheme="majorHAnsi"/>
            </w:rPr>
            <w:delText>.</w:delText>
          </w:r>
        </w:del>
      </w:ins>
    </w:p>
    <w:p w14:paraId="5BAD44EE" w14:textId="2A873960" w:rsidR="00AD3992" w:rsidRDefault="00772C9E" w:rsidP="00AD3992">
      <w:pPr>
        <w:spacing w:line="480" w:lineRule="auto"/>
        <w:rPr>
          <w:ins w:id="628" w:author="Renata M. Diaz" w:date="2021-03-28T14:58:00Z"/>
          <w:rFonts w:asciiTheme="majorHAnsi" w:eastAsia="Times New Roman" w:hAnsiTheme="majorHAnsi" w:cstheme="majorHAnsi"/>
        </w:rPr>
      </w:pPr>
      <w:ins w:id="629" w:author="Ye,Hao" w:date="2021-03-24T16:22:00Z">
        <w:del w:id="630" w:author="Renata M. Diaz" w:date="2021-03-28T14:48:00Z">
          <w:r w:rsidDel="005C291E">
            <w:rPr>
              <w:rFonts w:asciiTheme="majorHAnsi" w:eastAsia="Times New Roman" w:hAnsiTheme="majorHAnsi" w:cstheme="majorHAnsi"/>
            </w:rPr>
            <w:delText>The correctness of th</w:delText>
          </w:r>
        </w:del>
        <w:del w:id="631" w:author="Renata M. Diaz" w:date="2021-03-28T14:42:00Z">
          <w:r w:rsidDel="005C291E">
            <w:rPr>
              <w:rFonts w:asciiTheme="majorHAnsi" w:eastAsia="Times New Roman" w:hAnsiTheme="majorHAnsi" w:cstheme="majorHAnsi"/>
            </w:rPr>
            <w:delText>e</w:delText>
          </w:r>
        </w:del>
        <w:del w:id="632" w:author="Renata M. Diaz" w:date="2021-03-28T14:48:00Z">
          <w:r w:rsidDel="005C291E">
            <w:rPr>
              <w:rFonts w:asciiTheme="majorHAnsi" w:eastAsia="Times New Roman" w:hAnsiTheme="majorHAnsi" w:cstheme="majorHAnsi"/>
            </w:rPr>
            <w:delText xml:space="preserve"> recurrence relation can be demonstrated </w:delText>
          </w:r>
        </w:del>
      </w:ins>
      <w:ins w:id="633" w:author="Ye,Hao" w:date="2021-03-24T16:28:00Z">
        <w:del w:id="634" w:author="Renata M. Diaz" w:date="2021-03-28T14:48:00Z">
          <w:r w:rsidR="00F354E2" w:rsidDel="005C291E">
            <w:rPr>
              <w:rFonts w:asciiTheme="majorHAnsi" w:eastAsia="Times New Roman" w:hAnsiTheme="majorHAnsi" w:cstheme="majorHAnsi"/>
            </w:rPr>
            <w:delText>through an example</w:delText>
          </w:r>
        </w:del>
      </w:ins>
      <w:ins w:id="635" w:author="Ye,Hao" w:date="2021-03-24T16:27:00Z">
        <w:del w:id="636" w:author="Renata M. Diaz" w:date="2021-03-28T14:58:00Z">
          <w:r w:rsidDel="00AD3992">
            <w:rPr>
              <w:rFonts w:asciiTheme="majorHAnsi" w:eastAsia="Times New Roman" w:hAnsiTheme="majorHAnsi" w:cstheme="majorHAnsi"/>
            </w:rPr>
            <w:delText>. Consider</w:delText>
          </w:r>
          <w:r w:rsidR="00F354E2" w:rsidDel="00AD3992">
            <w:rPr>
              <w:rFonts w:asciiTheme="majorHAnsi" w:eastAsia="Times New Roman" w:hAnsiTheme="majorHAnsi" w:cstheme="majorHAnsi"/>
            </w:rPr>
            <w:delText xml:space="preserve"> </w:delText>
          </w:r>
        </w:del>
      </w:ins>
      <w:ins w:id="637" w:author="Renata M. Diaz" w:date="2021-03-28T14:58:00Z">
        <w:r w:rsidR="00AD3992">
          <w:rPr>
            <w:rFonts w:asciiTheme="majorHAnsi" w:eastAsia="Times New Roman" w:hAnsiTheme="majorHAnsi" w:cstheme="majorHAnsi"/>
          </w:rPr>
          <w:t xml:space="preserve">For example, consider </w:t>
        </w:r>
      </w:ins>
      <w:ins w:id="638" w:author="Ye,Hao" w:date="2021-03-24T16:27:00Z">
        <w:r w:rsidR="00F354E2">
          <w:rPr>
            <w:rFonts w:asciiTheme="majorHAnsi" w:eastAsia="Times New Roman" w:hAnsiTheme="majorHAnsi" w:cstheme="majorHAnsi"/>
          </w:rPr>
          <w:t xml:space="preserve">the feasible set </w:t>
        </w:r>
      </w:ins>
      <w:ins w:id="639" w:author="Ye,Hao" w:date="2021-03-24T16:29:00Z">
        <w:r w:rsidR="00F354E2">
          <w:rPr>
            <w:rFonts w:asciiTheme="majorHAnsi" w:eastAsia="Times New Roman" w:hAnsiTheme="majorHAnsi" w:cstheme="majorHAnsi"/>
          </w:rPr>
          <w:t xml:space="preserve">with </w:t>
        </w:r>
      </w:ins>
      <w:ins w:id="640" w:author="Ye,Hao" w:date="2021-03-24T16:20:00Z">
        <w:r>
          <w:rPr>
            <w:rFonts w:asciiTheme="majorHAnsi" w:eastAsia="Times New Roman" w:hAnsiTheme="majorHAnsi" w:cstheme="majorHAnsi"/>
          </w:rPr>
          <w:t xml:space="preserve">S = 3 and N = 7. </w:t>
        </w:r>
      </w:ins>
      <w:ins w:id="641" w:author="Ye,Hao" w:date="2021-03-24T16:28:00Z">
        <w:del w:id="642" w:author="Renata M. Diaz" w:date="2021-03-28T14:50:00Z">
          <w:r w:rsidR="00F354E2" w:rsidDel="005C291E">
            <w:rPr>
              <w:rFonts w:asciiTheme="majorHAnsi" w:eastAsia="Times New Roman" w:hAnsiTheme="majorHAnsi" w:cstheme="majorHAnsi"/>
            </w:rPr>
            <w:delText xml:space="preserve">Here, </w:delText>
          </w:r>
        </w:del>
      </w:ins>
      <w:ins w:id="643" w:author="Ye,Hao" w:date="2021-03-24T16:20:00Z">
        <w:del w:id="644" w:author="Renata M. Diaz" w:date="2021-03-28T14:50:00Z">
          <w:r w:rsidDel="005C291E">
            <w:rPr>
              <w:rFonts w:asciiTheme="majorHAnsi" w:eastAsia="Times New Roman" w:hAnsiTheme="majorHAnsi" w:cstheme="majorHAnsi"/>
            </w:rPr>
            <w:delText>each partition either</w:delText>
          </w:r>
        </w:del>
      </w:ins>
      <w:ins w:id="645" w:author="Renata M. Diaz" w:date="2021-03-28T14:50:00Z">
        <w:r w:rsidR="005C291E">
          <w:rPr>
            <w:rFonts w:asciiTheme="majorHAnsi" w:eastAsia="Times New Roman" w:hAnsiTheme="majorHAnsi" w:cstheme="majorHAnsi"/>
          </w:rPr>
          <w:t>For all possible partitions, either</w:t>
        </w:r>
      </w:ins>
      <w:ins w:id="646" w:author="Ye,Hao" w:date="2021-03-24T16:20:00Z">
        <w:r>
          <w:rPr>
            <w:rFonts w:asciiTheme="majorHAnsi" w:eastAsia="Times New Roman" w:hAnsiTheme="majorHAnsi" w:cstheme="majorHAnsi"/>
          </w:rPr>
          <w:t xml:space="preserve"> </w:t>
        </w:r>
      </w:ins>
      <w:ins w:id="647" w:author="Ye,Hao" w:date="2021-03-24T16:21:00Z">
        <w:r>
          <w:rPr>
            <w:rFonts w:asciiTheme="majorHAnsi" w:eastAsia="Times New Roman" w:hAnsiTheme="majorHAnsi" w:cstheme="majorHAnsi"/>
          </w:rPr>
          <w:t xml:space="preserve">(a) </w:t>
        </w:r>
      </w:ins>
      <w:ins w:id="648" w:author="Renata M. Diaz" w:date="2021-03-28T14:52:00Z">
        <w:r w:rsidR="005C291E">
          <w:rPr>
            <w:rFonts w:asciiTheme="majorHAnsi" w:eastAsia="Times New Roman" w:hAnsiTheme="majorHAnsi" w:cstheme="majorHAnsi"/>
          </w:rPr>
          <w:t xml:space="preserve">at least </w:t>
        </w:r>
      </w:ins>
      <w:ins w:id="649" w:author="Ye,Hao" w:date="2021-03-24T16:21:00Z">
        <w:del w:id="650" w:author="Renata M. Diaz" w:date="2021-03-28T14:51:00Z">
          <w:r w:rsidDel="005C291E">
            <w:rPr>
              <w:rFonts w:asciiTheme="majorHAnsi" w:eastAsia="Times New Roman" w:hAnsiTheme="majorHAnsi" w:cstheme="majorHAnsi"/>
            </w:rPr>
            <w:delText>has a species with abundance equal to 1</w:delText>
          </w:r>
        </w:del>
      </w:ins>
      <w:ins w:id="651" w:author="Renata M. Diaz" w:date="2021-03-28T14:51:00Z">
        <w:r w:rsidR="005C291E">
          <w:rPr>
            <w:rFonts w:asciiTheme="majorHAnsi" w:eastAsia="Times New Roman" w:hAnsiTheme="majorHAnsi" w:cstheme="majorHAnsi"/>
          </w:rPr>
          <w:t>one species has an abundance equal to 1</w:t>
        </w:r>
      </w:ins>
      <w:ins w:id="652" w:author="Ye,Hao" w:date="2021-03-24T16:21:00Z">
        <w:r>
          <w:rPr>
            <w:rFonts w:asciiTheme="majorHAnsi" w:eastAsia="Times New Roman" w:hAnsiTheme="majorHAnsi" w:cstheme="majorHAnsi"/>
          </w:rPr>
          <w:t>, or (b) all of the species have abundance greater than</w:t>
        </w:r>
      </w:ins>
      <w:ins w:id="653" w:author="Renata M. Diaz" w:date="2021-03-28T14:51:00Z">
        <w:r w:rsidR="005C291E">
          <w:rPr>
            <w:rFonts w:asciiTheme="majorHAnsi" w:eastAsia="Times New Roman" w:hAnsiTheme="majorHAnsi" w:cstheme="majorHAnsi"/>
          </w:rPr>
          <w:t xml:space="preserve"> </w:t>
        </w:r>
      </w:ins>
      <w:ins w:id="654" w:author="Renata M. Diaz" w:date="2021-03-28T14:52:00Z">
        <w:r w:rsidR="005C291E">
          <w:rPr>
            <w:rFonts w:asciiTheme="majorHAnsi" w:eastAsia="Times New Roman" w:hAnsiTheme="majorHAnsi" w:cstheme="majorHAnsi"/>
          </w:rPr>
          <w:t>1.</w:t>
        </w:r>
      </w:ins>
      <w:ins w:id="655" w:author="Ye,Hao" w:date="2021-03-24T16:21:00Z">
        <w:del w:id="656" w:author="Renata M. Diaz" w:date="2021-03-28T14:52:00Z">
          <w:r w:rsidDel="005C291E">
            <w:rPr>
              <w:rFonts w:asciiTheme="majorHAnsi" w:eastAsia="Times New Roman" w:hAnsiTheme="majorHAnsi" w:cstheme="majorHAnsi"/>
            </w:rPr>
            <w:delText xml:space="preserve"> 1.</w:delText>
          </w:r>
        </w:del>
        <w:r>
          <w:rPr>
            <w:rFonts w:asciiTheme="majorHAnsi" w:eastAsia="Times New Roman" w:hAnsiTheme="majorHAnsi" w:cstheme="majorHAnsi"/>
          </w:rPr>
          <w:t xml:space="preserve"> </w:t>
        </w:r>
      </w:ins>
      <w:ins w:id="657" w:author="Ye,Hao" w:date="2021-03-24T16:23:00Z">
        <w:r>
          <w:rPr>
            <w:rFonts w:asciiTheme="majorHAnsi" w:eastAsia="Times New Roman" w:hAnsiTheme="majorHAnsi" w:cstheme="majorHAnsi"/>
          </w:rPr>
          <w:t>In the</w:t>
        </w:r>
      </w:ins>
      <w:ins w:id="658" w:author="Ye,Hao" w:date="2021-03-24T16:24:00Z">
        <w:r>
          <w:rPr>
            <w:rFonts w:asciiTheme="majorHAnsi" w:eastAsia="Times New Roman" w:hAnsiTheme="majorHAnsi" w:cstheme="majorHAnsi"/>
          </w:rPr>
          <w:t xml:space="preserve"> case of (a), </w:t>
        </w:r>
      </w:ins>
      <w:ins w:id="659" w:author="Ye,Hao" w:date="2021-03-24T16:25:00Z">
        <w:del w:id="660" w:author="Renata M. Diaz" w:date="2021-03-28T14:54:00Z">
          <w:r w:rsidDel="00AD3992">
            <w:rPr>
              <w:rFonts w:asciiTheme="majorHAnsi" w:eastAsia="Times New Roman" w:hAnsiTheme="majorHAnsi" w:cstheme="majorHAnsi"/>
            </w:rPr>
            <w:delText xml:space="preserve">we can </w:delText>
          </w:r>
        </w:del>
      </w:ins>
      <w:ins w:id="661" w:author="Ye,Hao" w:date="2021-03-24T16:45:00Z">
        <w:del w:id="662" w:author="Renata M. Diaz" w:date="2021-03-28T14:54:00Z">
          <w:r w:rsidR="00215539" w:rsidDel="00AD3992">
            <w:rPr>
              <w:rFonts w:asciiTheme="majorHAnsi" w:eastAsia="Times New Roman" w:hAnsiTheme="majorHAnsi" w:cstheme="majorHAnsi"/>
            </w:rPr>
            <w:delText>r</w:delText>
          </w:r>
        </w:del>
      </w:ins>
      <w:ins w:id="663" w:author="Ye,Hao" w:date="2021-03-24T16:25:00Z">
        <w:del w:id="664" w:author="Renata M. Diaz" w:date="2021-03-28T14:54:00Z">
          <w:r w:rsidDel="00AD3992">
            <w:rPr>
              <w:rFonts w:asciiTheme="majorHAnsi" w:eastAsia="Times New Roman" w:hAnsiTheme="majorHAnsi" w:cstheme="majorHAnsi"/>
            </w:rPr>
            <w:delText>emove the species</w:delText>
          </w:r>
        </w:del>
      </w:ins>
      <w:ins w:id="665" w:author="Renata M. Diaz" w:date="2021-03-28T14:54:00Z">
        <w:r w:rsidR="00AD3992">
          <w:rPr>
            <w:rFonts w:asciiTheme="majorHAnsi" w:eastAsia="Times New Roman" w:hAnsiTheme="majorHAnsi" w:cstheme="majorHAnsi"/>
          </w:rPr>
          <w:t>removing one species</w:t>
        </w:r>
      </w:ins>
      <w:ins w:id="666" w:author="Ye,Hao" w:date="2021-03-24T16:25:00Z">
        <w:r>
          <w:rPr>
            <w:rFonts w:asciiTheme="majorHAnsi" w:eastAsia="Times New Roman" w:hAnsiTheme="majorHAnsi" w:cstheme="majorHAnsi"/>
          </w:rPr>
          <w:t xml:space="preserve"> with abundance equal to 1 </w:t>
        </w:r>
        <w:del w:id="667" w:author="Renata M. Diaz" w:date="2021-03-28T14:54:00Z">
          <w:r w:rsidDel="00AD3992">
            <w:rPr>
              <w:rFonts w:asciiTheme="majorHAnsi" w:eastAsia="Times New Roman" w:hAnsiTheme="majorHAnsi" w:cstheme="majorHAnsi"/>
            </w:rPr>
            <w:delText>and arrive at a partition for</w:delText>
          </w:r>
        </w:del>
      </w:ins>
      <w:ins w:id="668" w:author="Renata M. Diaz" w:date="2021-03-28T14:55:00Z">
        <w:r w:rsidR="00AD3992">
          <w:rPr>
            <w:rFonts w:asciiTheme="majorHAnsi" w:eastAsia="Times New Roman" w:hAnsiTheme="majorHAnsi" w:cstheme="majorHAnsi"/>
          </w:rPr>
          <w:t xml:space="preserve">must result in a partition of 6 individuals into 2 species. </w:t>
        </w:r>
      </w:ins>
      <w:ins w:id="669" w:author="Renata M. Diaz" w:date="2021-03-28T14:56:00Z">
        <w:r w:rsidR="00AD3992">
          <w:rPr>
            <w:rFonts w:asciiTheme="majorHAnsi" w:eastAsia="Times New Roman" w:hAnsiTheme="majorHAnsi" w:cstheme="majorHAnsi"/>
          </w:rPr>
          <w:t xml:space="preserve">In fact, all of the unique partitions in (a) must have a corresponding unique partition in the feasible set for S = 2 and N = 6, and vice versa. </w:t>
        </w:r>
      </w:ins>
      <w:ins w:id="670" w:author="Ye,Hao" w:date="2021-03-24T16:25:00Z">
        <w:del w:id="671" w:author="Renata M. Diaz" w:date="2021-03-28T14:56:00Z">
          <w:r w:rsidDel="00AD3992">
            <w:rPr>
              <w:rFonts w:asciiTheme="majorHAnsi" w:eastAsia="Times New Roman" w:hAnsiTheme="majorHAnsi" w:cstheme="majorHAnsi"/>
            </w:rPr>
            <w:delText xml:space="preserve"> the feasible set with S = 2 and N = 6; in fact</w:delText>
          </w:r>
        </w:del>
      </w:ins>
      <w:ins w:id="672" w:author="Ye,Hao" w:date="2021-03-24T16:27:00Z">
        <w:del w:id="673" w:author="Renata M. Diaz" w:date="2021-03-28T14:56:00Z">
          <w:r w:rsidDel="00AD3992">
            <w:rPr>
              <w:rFonts w:asciiTheme="majorHAnsi" w:eastAsia="Times New Roman" w:hAnsiTheme="majorHAnsi" w:cstheme="majorHAnsi"/>
            </w:rPr>
            <w:delText>,</w:delText>
          </w:r>
        </w:del>
      </w:ins>
      <w:ins w:id="674" w:author="Ye,Hao" w:date="2021-03-24T16:25:00Z">
        <w:del w:id="675" w:author="Renata M. Diaz" w:date="2021-03-28T14:56:00Z">
          <w:r w:rsidDel="00AD3992">
            <w:rPr>
              <w:rFonts w:asciiTheme="majorHAnsi" w:eastAsia="Times New Roman" w:hAnsiTheme="majorHAnsi" w:cstheme="majorHAnsi"/>
            </w:rPr>
            <w:delText xml:space="preserve"> all</w:delText>
          </w:r>
        </w:del>
        <w:del w:id="676" w:author="Renata M. Diaz" w:date="2021-03-28T14:47:00Z">
          <w:r w:rsidDel="005C291E">
            <w:rPr>
              <w:rFonts w:asciiTheme="majorHAnsi" w:eastAsia="Times New Roman" w:hAnsiTheme="majorHAnsi" w:cstheme="majorHAnsi"/>
            </w:rPr>
            <w:delText xml:space="preserve"> </w:delText>
          </w:r>
        </w:del>
        <w:del w:id="677" w:author="Renata M. Diaz" w:date="2021-03-28T14:56:00Z">
          <w:r w:rsidDel="00AD3992">
            <w:rPr>
              <w:rFonts w:asciiTheme="majorHAnsi" w:eastAsia="Times New Roman" w:hAnsiTheme="majorHAnsi" w:cstheme="majorHAnsi"/>
            </w:rPr>
            <w:delText xml:space="preserve"> the partitions in (a) m</w:delText>
          </w:r>
        </w:del>
      </w:ins>
      <w:ins w:id="678" w:author="Ye,Hao" w:date="2021-03-24T16:26:00Z">
        <w:del w:id="679" w:author="Renata M. Diaz" w:date="2021-03-28T14:56:00Z">
          <w:r w:rsidDel="00AD3992">
            <w:rPr>
              <w:rFonts w:asciiTheme="majorHAnsi" w:eastAsia="Times New Roman" w:hAnsiTheme="majorHAnsi" w:cstheme="majorHAnsi"/>
            </w:rPr>
            <w:delText xml:space="preserve">ust have a corresponding unique partition in the feasible set with S = 2 and N = 6 and vice-versa. </w:delText>
          </w:r>
        </w:del>
        <w:r>
          <w:rPr>
            <w:rFonts w:asciiTheme="majorHAnsi" w:eastAsia="Times New Roman" w:hAnsiTheme="majorHAnsi" w:cstheme="majorHAnsi"/>
          </w:rPr>
          <w:t xml:space="preserve">In the case of (b), </w:t>
        </w:r>
        <w:del w:id="680" w:author="Renata M. Diaz" w:date="2021-03-28T14:57:00Z">
          <w:r w:rsidDel="00AD3992">
            <w:rPr>
              <w:rFonts w:asciiTheme="majorHAnsi" w:eastAsia="Times New Roman" w:hAnsiTheme="majorHAnsi" w:cstheme="majorHAnsi"/>
            </w:rPr>
            <w:delText>we can remove</w:delText>
          </w:r>
        </w:del>
      </w:ins>
      <w:ins w:id="681" w:author="Renata M. Diaz" w:date="2021-03-28T14:57:00Z">
        <w:r w:rsidR="00AD3992">
          <w:rPr>
            <w:rFonts w:asciiTheme="majorHAnsi" w:eastAsia="Times New Roman" w:hAnsiTheme="majorHAnsi" w:cstheme="majorHAnsi"/>
          </w:rPr>
          <w:t>removing</w:t>
        </w:r>
      </w:ins>
      <w:ins w:id="682" w:author="Ye,Hao" w:date="2021-03-24T16:26:00Z">
        <w:r>
          <w:rPr>
            <w:rFonts w:asciiTheme="majorHAnsi" w:eastAsia="Times New Roman" w:hAnsiTheme="majorHAnsi" w:cstheme="majorHAnsi"/>
          </w:rPr>
          <w:t xml:space="preserve"> </w:t>
        </w:r>
      </w:ins>
      <w:ins w:id="683" w:author="Ye,Hao" w:date="2021-03-24T16:52:00Z">
        <w:r w:rsidR="00F11571">
          <w:rPr>
            <w:rFonts w:asciiTheme="majorHAnsi" w:eastAsia="Times New Roman" w:hAnsiTheme="majorHAnsi" w:cstheme="majorHAnsi"/>
          </w:rPr>
          <w:t>1</w:t>
        </w:r>
      </w:ins>
      <w:ins w:id="684" w:author="Ye,Hao" w:date="2021-03-24T16:26:00Z">
        <w:r>
          <w:rPr>
            <w:rFonts w:asciiTheme="majorHAnsi" w:eastAsia="Times New Roman" w:hAnsiTheme="majorHAnsi" w:cstheme="majorHAnsi"/>
          </w:rPr>
          <w:t xml:space="preserve"> individual from each species </w:t>
        </w:r>
        <w:del w:id="685" w:author="Renata M. Diaz" w:date="2021-03-28T14:57:00Z">
          <w:r w:rsidDel="00AD3992">
            <w:rPr>
              <w:rFonts w:asciiTheme="majorHAnsi" w:eastAsia="Times New Roman" w:hAnsiTheme="majorHAnsi" w:cstheme="majorHAnsi"/>
            </w:rPr>
            <w:delText>and arrive at a partition</w:delText>
          </w:r>
        </w:del>
      </w:ins>
      <w:ins w:id="686" w:author="Renata M. Diaz" w:date="2021-03-28T14:57:00Z">
        <w:r w:rsidR="00AD3992">
          <w:rPr>
            <w:rFonts w:asciiTheme="majorHAnsi" w:eastAsia="Times New Roman" w:hAnsiTheme="majorHAnsi" w:cstheme="majorHAnsi"/>
          </w:rPr>
          <w:t>must result in a partition</w:t>
        </w:r>
      </w:ins>
      <w:ins w:id="687" w:author="Ye,Hao" w:date="2021-03-24T16:26:00Z">
        <w:r>
          <w:rPr>
            <w:rFonts w:asciiTheme="majorHAnsi" w:eastAsia="Times New Roman" w:hAnsiTheme="majorHAnsi" w:cstheme="majorHAnsi"/>
          </w:rPr>
          <w:t xml:space="preserve"> </w:t>
        </w:r>
        <w:del w:id="688" w:author="Renata M. Diaz" w:date="2021-03-28T14:57:00Z">
          <w:r w:rsidDel="00AD3992">
            <w:rPr>
              <w:rFonts w:asciiTheme="majorHAnsi" w:eastAsia="Times New Roman" w:hAnsiTheme="majorHAnsi" w:cstheme="majorHAnsi"/>
            </w:rPr>
            <w:delText>for</w:delText>
          </w:r>
        </w:del>
      </w:ins>
      <w:ins w:id="689" w:author="Renata M. Diaz" w:date="2021-03-28T14:57:00Z">
        <w:r w:rsidR="00AD3992">
          <w:rPr>
            <w:rFonts w:asciiTheme="majorHAnsi" w:eastAsia="Times New Roman" w:hAnsiTheme="majorHAnsi" w:cstheme="majorHAnsi"/>
          </w:rPr>
          <w:t>from</w:t>
        </w:r>
      </w:ins>
      <w:ins w:id="690" w:author="Ye,Hao" w:date="2021-03-24T16:26:00Z">
        <w:r>
          <w:rPr>
            <w:rFonts w:asciiTheme="majorHAnsi" w:eastAsia="Times New Roman" w:hAnsiTheme="majorHAnsi" w:cstheme="majorHAnsi"/>
          </w:rPr>
          <w:t xml:space="preserve"> the </w:t>
        </w:r>
        <w:r>
          <w:rPr>
            <w:rFonts w:asciiTheme="majorHAnsi" w:eastAsia="Times New Roman" w:hAnsiTheme="majorHAnsi" w:cstheme="majorHAnsi"/>
          </w:rPr>
          <w:lastRenderedPageBreak/>
          <w:t xml:space="preserve">feasible set with S = </w:t>
        </w:r>
      </w:ins>
      <w:ins w:id="691" w:author="Ye,Hao" w:date="2021-03-24T16:27:00Z">
        <w:r>
          <w:rPr>
            <w:rFonts w:asciiTheme="majorHAnsi" w:eastAsia="Times New Roman" w:hAnsiTheme="majorHAnsi" w:cstheme="majorHAnsi"/>
          </w:rPr>
          <w:t>3 and N = 4</w:t>
        </w:r>
      </w:ins>
      <w:ins w:id="692" w:author="Renata M. Diaz" w:date="2021-03-28T14:57:00Z">
        <w:r w:rsidR="00AD3992">
          <w:rPr>
            <w:rFonts w:asciiTheme="majorHAnsi" w:eastAsia="Times New Roman" w:hAnsiTheme="majorHAnsi" w:cstheme="majorHAnsi"/>
          </w:rPr>
          <w:t>. Again</w:t>
        </w:r>
      </w:ins>
      <w:ins w:id="693" w:author="Ye,Hao" w:date="2021-03-24T16:27:00Z">
        <w:del w:id="694" w:author="Renata M. Diaz" w:date="2021-03-28T14:57:00Z">
          <w:r w:rsidDel="00AD3992">
            <w:rPr>
              <w:rFonts w:asciiTheme="majorHAnsi" w:eastAsia="Times New Roman" w:hAnsiTheme="majorHAnsi" w:cstheme="majorHAnsi"/>
            </w:rPr>
            <w:delText xml:space="preserve">; </w:delText>
          </w:r>
        </w:del>
      </w:ins>
      <w:ins w:id="695" w:author="Ye,Hao" w:date="2021-03-24T16:28:00Z">
        <w:del w:id="696" w:author="Renata M. Diaz" w:date="2021-03-28T14:57:00Z">
          <w:r w:rsidR="00F354E2" w:rsidDel="00AD3992">
            <w:rPr>
              <w:rFonts w:asciiTheme="majorHAnsi" w:eastAsia="Times New Roman" w:hAnsiTheme="majorHAnsi" w:cstheme="majorHAnsi"/>
            </w:rPr>
            <w:delText>again</w:delText>
          </w:r>
        </w:del>
      </w:ins>
      <w:ins w:id="697" w:author="Ye,Hao" w:date="2021-03-24T16:27:00Z">
        <w:r>
          <w:rPr>
            <w:rFonts w:asciiTheme="majorHAnsi" w:eastAsia="Times New Roman" w:hAnsiTheme="majorHAnsi" w:cstheme="majorHAnsi"/>
          </w:rPr>
          <w:t xml:space="preserve">, all the partitions in (b) must have a corresponding unique partition in the feasible set with S = </w:t>
        </w:r>
      </w:ins>
      <w:ins w:id="698" w:author="Ye,Hao" w:date="2021-03-24T16:29:00Z">
        <w:del w:id="699" w:author="Renata M. Diaz" w:date="2021-03-28T14:59:00Z">
          <w:r w:rsidR="00F354E2" w:rsidDel="00AD3992">
            <w:rPr>
              <w:rFonts w:asciiTheme="majorHAnsi" w:eastAsia="Times New Roman" w:hAnsiTheme="majorHAnsi" w:cstheme="majorHAnsi"/>
            </w:rPr>
            <w:delText>3</w:delText>
          </w:r>
        </w:del>
      </w:ins>
      <w:ins w:id="700" w:author="Renata M. Diaz" w:date="2021-03-28T15:00:00Z">
        <w:r w:rsidR="00AD3992">
          <w:rPr>
            <w:rFonts w:asciiTheme="majorHAnsi" w:eastAsia="Times New Roman" w:hAnsiTheme="majorHAnsi" w:cstheme="majorHAnsi"/>
          </w:rPr>
          <w:t>3</w:t>
        </w:r>
      </w:ins>
      <w:ins w:id="701" w:author="Ye,Hao" w:date="2021-03-24T16:27:00Z">
        <w:r>
          <w:rPr>
            <w:rFonts w:asciiTheme="majorHAnsi" w:eastAsia="Times New Roman" w:hAnsiTheme="majorHAnsi" w:cstheme="majorHAnsi"/>
          </w:rPr>
          <w:t xml:space="preserve"> and N = </w:t>
        </w:r>
      </w:ins>
      <w:ins w:id="702" w:author="Ye,Hao" w:date="2021-03-24T16:29:00Z">
        <w:r w:rsidR="00F354E2">
          <w:rPr>
            <w:rFonts w:asciiTheme="majorHAnsi" w:eastAsia="Times New Roman" w:hAnsiTheme="majorHAnsi" w:cstheme="majorHAnsi"/>
          </w:rPr>
          <w:t>4</w:t>
        </w:r>
      </w:ins>
      <w:ins w:id="703" w:author="Renata M. Diaz" w:date="2021-03-28T14:57:00Z">
        <w:r w:rsidR="00AD3992">
          <w:rPr>
            <w:rFonts w:asciiTheme="majorHAnsi" w:eastAsia="Times New Roman" w:hAnsiTheme="majorHAnsi" w:cstheme="majorHAnsi"/>
          </w:rPr>
          <w:t>,</w:t>
        </w:r>
      </w:ins>
      <w:ins w:id="704" w:author="Ye,Hao" w:date="2021-03-24T16:27:00Z">
        <w:r>
          <w:rPr>
            <w:rFonts w:asciiTheme="majorHAnsi" w:eastAsia="Times New Roman" w:hAnsiTheme="majorHAnsi" w:cstheme="majorHAnsi"/>
          </w:rPr>
          <w:t xml:space="preserve"> and vice-versa.</w:t>
        </w:r>
      </w:ins>
      <w:ins w:id="705" w:author="Renata M. Diaz" w:date="2021-03-28T14:58:00Z">
        <w:r w:rsidR="00AD3992">
          <w:rPr>
            <w:rFonts w:asciiTheme="majorHAnsi" w:eastAsia="Times New Roman" w:hAnsiTheme="majorHAnsi" w:cstheme="majorHAnsi"/>
          </w:rPr>
          <w:t xml:space="preserve"> </w:t>
        </w:r>
      </w:ins>
      <w:ins w:id="706" w:author="Renata M. Diaz" w:date="2021-03-28T14:59:00Z">
        <w:r w:rsidR="00AD3992">
          <w:rPr>
            <w:rFonts w:asciiTheme="majorHAnsi" w:eastAsia="Times New Roman" w:hAnsiTheme="majorHAnsi" w:cstheme="majorHAnsi"/>
          </w:rPr>
          <w:t xml:space="preserve">Therefore, f(3,7) = f(2,6) + f(3,4). </w:t>
        </w:r>
      </w:ins>
      <w:ins w:id="707" w:author="Renata M. Diaz" w:date="2021-03-28T14:58:00Z">
        <w:r w:rsidR="00AD3992">
          <w:rPr>
            <w:rFonts w:asciiTheme="majorHAnsi" w:eastAsia="Times New Roman" w:hAnsiTheme="majorHAnsi" w:cstheme="majorHAnsi"/>
          </w:rPr>
          <w:t>By storing the values in a lookup table, f(S, N) can be calculated for increasing values of S and N through straightforward summation.</w:t>
        </w:r>
      </w:ins>
    </w:p>
    <w:p w14:paraId="1E4EB6E3" w14:textId="213A40B2" w:rsidR="00772C9E" w:rsidDel="00AD3992" w:rsidRDefault="00772C9E">
      <w:pPr>
        <w:spacing w:line="480" w:lineRule="auto"/>
        <w:rPr>
          <w:ins w:id="708" w:author="Ye,Hao" w:date="2021-03-24T16:29:00Z"/>
          <w:del w:id="709" w:author="Renata M. Diaz" w:date="2021-03-28T14:58:00Z"/>
          <w:rFonts w:asciiTheme="majorHAnsi" w:eastAsia="Times New Roman" w:hAnsiTheme="majorHAnsi" w:cstheme="majorHAnsi"/>
        </w:rPr>
      </w:pPr>
    </w:p>
    <w:p w14:paraId="773523CE" w14:textId="4A3C0B76" w:rsidR="00D73A3B" w:rsidRPr="002E2A57" w:rsidRDefault="00AD3992" w:rsidP="00AD3992">
      <w:pPr>
        <w:spacing w:line="480" w:lineRule="auto"/>
        <w:rPr>
          <w:rFonts w:asciiTheme="majorHAnsi" w:eastAsia="Times New Roman" w:hAnsiTheme="majorHAnsi" w:cstheme="majorHAnsi"/>
        </w:rPr>
      </w:pPr>
      <w:ins w:id="710" w:author="Renata M. Diaz" w:date="2021-03-28T14:58:00Z">
        <w:r>
          <w:rPr>
            <w:rFonts w:asciiTheme="majorHAnsi" w:eastAsia="Times New Roman" w:hAnsiTheme="majorHAnsi" w:cstheme="majorHAnsi"/>
          </w:rPr>
          <w:t xml:space="preserve">This recurrence relation makes it possible to draw random samples from the feasible set without enumerating all possible partitions of N into S. </w:t>
        </w:r>
      </w:ins>
      <w:ins w:id="711" w:author="Renata M. Diaz" w:date="2021-03-28T15:01:00Z">
        <w:r>
          <w:rPr>
            <w:rFonts w:asciiTheme="majorHAnsi" w:eastAsia="Times New Roman" w:hAnsiTheme="majorHAnsi" w:cstheme="majorHAnsi"/>
          </w:rPr>
          <w:t>For the example of S = 3 and N = 7,</w:t>
        </w:r>
      </w:ins>
      <w:ins w:id="712" w:author="Renata M. Diaz" w:date="2021-03-28T15:02:00Z">
        <w:r>
          <w:rPr>
            <w:rFonts w:asciiTheme="majorHAnsi" w:eastAsia="Times New Roman" w:hAnsiTheme="majorHAnsi" w:cstheme="majorHAnsi"/>
          </w:rPr>
          <w:t xml:space="preserve"> there are a total of 4 possible partitions (i.e. f(S, N) = 4).</w:t>
        </w:r>
      </w:ins>
      <w:ins w:id="713" w:author="Renata M. Diaz" w:date="2021-03-28T15:01:00Z">
        <w:r>
          <w:rPr>
            <w:rFonts w:asciiTheme="majorHAnsi" w:eastAsia="Times New Roman" w:hAnsiTheme="majorHAnsi" w:cstheme="majorHAnsi"/>
          </w:rPr>
          <w:t xml:space="preserve"> </w:t>
        </w:r>
      </w:ins>
      <w:ins w:id="714" w:author="Ye,Hao" w:date="2021-03-24T16:29:00Z">
        <w:del w:id="715" w:author="Renata M. Diaz" w:date="2021-03-28T14:58:00Z">
          <w:r w:rsidR="00F354E2" w:rsidDel="00AD3992">
            <w:rPr>
              <w:rFonts w:asciiTheme="majorHAnsi" w:eastAsia="Times New Roman" w:hAnsiTheme="majorHAnsi" w:cstheme="majorHAnsi"/>
            </w:rPr>
            <w:delText>This suggests a recursive approach for sampling from the feasible set with S = 3 and N = 7</w:delText>
          </w:r>
        </w:del>
        <w:del w:id="716" w:author="Renata M. Diaz" w:date="2021-03-28T15:01:00Z">
          <w:r w:rsidR="00F354E2" w:rsidDel="00AD3992">
            <w:rPr>
              <w:rFonts w:asciiTheme="majorHAnsi" w:eastAsia="Times New Roman" w:hAnsiTheme="majorHAnsi" w:cstheme="majorHAnsi"/>
            </w:rPr>
            <w:delText xml:space="preserve">. </w:delText>
          </w:r>
        </w:del>
      </w:ins>
      <w:ins w:id="717" w:author="Ye,Hao" w:date="2021-03-24T16:32:00Z">
        <w:del w:id="718" w:author="Renata M. Diaz" w:date="2021-03-28T15:01:00Z">
          <w:r w:rsidR="004C0543" w:rsidDel="00AD3992">
            <w:rPr>
              <w:rFonts w:asciiTheme="majorHAnsi" w:eastAsia="Times New Roman" w:hAnsiTheme="majorHAnsi" w:cstheme="majorHAnsi"/>
            </w:rPr>
            <w:delText xml:space="preserve">From previous computation we know that f(3, 7) = </w:delText>
          </w:r>
        </w:del>
      </w:ins>
      <w:ins w:id="719" w:author="Ye,Hao" w:date="2021-03-24T16:33:00Z">
        <w:del w:id="720" w:author="Renata M. Diaz" w:date="2021-03-28T15:01:00Z">
          <w:r w:rsidR="004C0543" w:rsidDel="00AD3992">
            <w:rPr>
              <w:rFonts w:asciiTheme="majorHAnsi" w:eastAsia="Times New Roman" w:hAnsiTheme="majorHAnsi" w:cstheme="majorHAnsi"/>
            </w:rPr>
            <w:delText xml:space="preserve">4. </w:delText>
          </w:r>
        </w:del>
      </w:ins>
      <w:ins w:id="721" w:author="Ye,Hao" w:date="2021-03-24T16:34:00Z">
        <w:del w:id="722" w:author="Renata M. Diaz" w:date="2021-03-28T15:01:00Z">
          <w:r w:rsidR="004C0543" w:rsidDel="00AD3992">
            <w:rPr>
              <w:rFonts w:asciiTheme="majorHAnsi" w:eastAsia="Times New Roman" w:hAnsiTheme="majorHAnsi" w:cstheme="majorHAnsi"/>
            </w:rPr>
            <w:delText xml:space="preserve">Ideally, we would like to draw an integer </w:delText>
          </w:r>
        </w:del>
      </w:ins>
      <w:ins w:id="723" w:author="Ye,Hao" w:date="2021-03-24T16:35:00Z">
        <w:del w:id="724" w:author="Renata M. Diaz" w:date="2021-03-28T15:01:00Z">
          <w:r w:rsidR="004C0543" w:rsidDel="00AD3992">
            <w:rPr>
              <w:rFonts w:asciiTheme="majorHAnsi" w:eastAsia="Times New Roman" w:hAnsiTheme="majorHAnsi" w:cstheme="majorHAnsi"/>
            </w:rPr>
            <w:delText xml:space="preserve">uniformly from {1, 2, 3, 4} and determine the corresponding partition. Where the </w:delText>
          </w:r>
        </w:del>
      </w:ins>
      <w:ins w:id="725" w:author="Ye,Hao" w:date="2021-03-24T16:36:00Z">
        <w:del w:id="726" w:author="Renata M. Diaz" w:date="2021-03-28T15:01:00Z">
          <w:r w:rsidR="004C0543" w:rsidDel="00AD3992">
            <w:rPr>
              <w:rFonts w:asciiTheme="majorHAnsi" w:eastAsia="Times New Roman" w:hAnsiTheme="majorHAnsi" w:cstheme="majorHAnsi"/>
            </w:rPr>
            <w:delText xml:space="preserve">naïve approach is to enumerate all the partitions, and order them so that we can map the integer to a </w:delText>
          </w:r>
        </w:del>
      </w:ins>
      <w:ins w:id="727" w:author="Ye,Hao" w:date="2021-03-24T16:41:00Z">
        <w:del w:id="728" w:author="Renata M. Diaz" w:date="2021-03-28T15:01:00Z">
          <w:r w:rsidR="004C4B1F" w:rsidDel="00AD3992">
            <w:rPr>
              <w:rFonts w:asciiTheme="majorHAnsi" w:eastAsia="Times New Roman" w:hAnsiTheme="majorHAnsi" w:cstheme="majorHAnsi"/>
            </w:rPr>
            <w:delText xml:space="preserve">specific </w:delText>
          </w:r>
        </w:del>
      </w:ins>
      <w:ins w:id="729" w:author="Ye,Hao" w:date="2021-03-24T16:36:00Z">
        <w:del w:id="730" w:author="Renata M. Diaz" w:date="2021-03-28T15:01:00Z">
          <w:r w:rsidR="004C0543" w:rsidDel="00AD3992">
            <w:rPr>
              <w:rFonts w:asciiTheme="majorHAnsi" w:eastAsia="Times New Roman" w:hAnsiTheme="majorHAnsi" w:cstheme="majorHAnsi"/>
            </w:rPr>
            <w:delText>partition</w:delText>
          </w:r>
        </w:del>
      </w:ins>
      <w:ins w:id="731" w:author="Ye,Hao" w:date="2021-03-24T16:37:00Z">
        <w:del w:id="732" w:author="Renata M. Diaz" w:date="2021-03-28T15:01:00Z">
          <w:r w:rsidR="004C0543" w:rsidDel="00AD3992">
            <w:rPr>
              <w:rFonts w:asciiTheme="majorHAnsi" w:eastAsia="Times New Roman" w:hAnsiTheme="majorHAnsi" w:cstheme="majorHAnsi"/>
            </w:rPr>
            <w:delText xml:space="preserve">, instead we can use the fact that f(3, 7) = f(2, 6) + f(3, 4). </w:delText>
          </w:r>
        </w:del>
        <w:r w:rsidR="004C0543">
          <w:rPr>
            <w:rFonts w:asciiTheme="majorHAnsi" w:eastAsia="Times New Roman" w:hAnsiTheme="majorHAnsi" w:cstheme="majorHAnsi"/>
          </w:rPr>
          <w:t xml:space="preserve">Because f(2, 6) = 3 and f(3, 4) = 1, </w:t>
        </w:r>
        <w:r w:rsidR="004C4B1F">
          <w:rPr>
            <w:rFonts w:asciiTheme="majorHAnsi" w:eastAsia="Times New Roman" w:hAnsiTheme="majorHAnsi" w:cstheme="majorHAnsi"/>
          </w:rPr>
          <w:t xml:space="preserve">we know that </w:t>
        </w:r>
      </w:ins>
      <w:ins w:id="733" w:author="Ye,Hao" w:date="2021-03-24T16:39:00Z">
        <w:r w:rsidR="004C4B1F">
          <w:rPr>
            <w:rFonts w:asciiTheme="majorHAnsi" w:eastAsia="Times New Roman" w:hAnsiTheme="majorHAnsi" w:cstheme="majorHAnsi"/>
          </w:rPr>
          <w:t xml:space="preserve">(a) </w:t>
        </w:r>
      </w:ins>
      <w:ins w:id="734" w:author="Ye,Hao" w:date="2021-03-24T16:37:00Z">
        <w:r w:rsidR="004C4B1F">
          <w:rPr>
            <w:rFonts w:asciiTheme="majorHAnsi" w:eastAsia="Times New Roman" w:hAnsiTheme="majorHAnsi" w:cstheme="majorHAnsi"/>
          </w:rPr>
          <w:t xml:space="preserve">3 of the 4 partitions </w:t>
        </w:r>
      </w:ins>
      <w:ins w:id="735" w:author="Ye,Hao" w:date="2021-03-24T16:38:00Z">
        <w:r w:rsidR="004C4B1F">
          <w:rPr>
            <w:rFonts w:asciiTheme="majorHAnsi" w:eastAsia="Times New Roman" w:hAnsiTheme="majorHAnsi" w:cstheme="majorHAnsi"/>
          </w:rPr>
          <w:t>must correspond to a partition of the feasible set with S = 2 and N = 6 (but with a species of abundance equal to 1 removed)</w:t>
        </w:r>
      </w:ins>
      <w:ins w:id="736" w:author="Ye,Hao" w:date="2021-03-24T16:39:00Z">
        <w:r w:rsidR="004C4B1F">
          <w:rPr>
            <w:rFonts w:asciiTheme="majorHAnsi" w:eastAsia="Times New Roman" w:hAnsiTheme="majorHAnsi" w:cstheme="majorHAnsi"/>
          </w:rPr>
          <w:t xml:space="preserve">, and </w:t>
        </w:r>
      </w:ins>
      <w:ins w:id="737" w:author="Ye,Hao" w:date="2021-03-24T16:40:00Z">
        <w:r w:rsidR="004C4B1F">
          <w:rPr>
            <w:rFonts w:asciiTheme="majorHAnsi" w:eastAsia="Times New Roman" w:hAnsiTheme="majorHAnsi" w:cstheme="majorHAnsi"/>
          </w:rPr>
          <w:t xml:space="preserve">(b) </w:t>
        </w:r>
      </w:ins>
      <w:ins w:id="738" w:author="Ye,Hao" w:date="2021-03-24T16:39:00Z">
        <w:r w:rsidR="004C4B1F">
          <w:rPr>
            <w:rFonts w:asciiTheme="majorHAnsi" w:eastAsia="Times New Roman" w:hAnsiTheme="majorHAnsi" w:cstheme="majorHAnsi"/>
          </w:rPr>
          <w:t xml:space="preserve">1 of the 4 partitions must correspond to a partition of the feasible set with S = 3 and N = 4 (but with 1 individual removed from each species). </w:t>
        </w:r>
      </w:ins>
      <w:ins w:id="739" w:author="Ye,Hao" w:date="2021-03-24T16:42:00Z">
        <w:r w:rsidR="004C4B1F">
          <w:rPr>
            <w:rFonts w:asciiTheme="majorHAnsi" w:eastAsia="Times New Roman" w:hAnsiTheme="majorHAnsi" w:cstheme="majorHAnsi"/>
          </w:rPr>
          <w:t>Thus, we can determine</w:t>
        </w:r>
      </w:ins>
      <w:ins w:id="740" w:author="Ye,Hao" w:date="2021-03-24T16:47:00Z">
        <w:del w:id="741" w:author="Renata M. Diaz" w:date="2021-03-28T15:04:00Z">
          <w:r w:rsidR="00215539" w:rsidDel="00AD3992">
            <w:rPr>
              <w:rFonts w:asciiTheme="majorHAnsi" w:eastAsia="Times New Roman" w:hAnsiTheme="majorHAnsi" w:cstheme="majorHAnsi"/>
            </w:rPr>
            <w:delText>,</w:delText>
          </w:r>
        </w:del>
      </w:ins>
      <w:ins w:id="742" w:author="Ye,Hao" w:date="2021-03-24T16:42:00Z">
        <w:del w:id="743" w:author="Renata M. Diaz" w:date="2021-03-28T15:04:00Z">
          <w:r w:rsidR="004C4B1F" w:rsidDel="00AD3992">
            <w:rPr>
              <w:rFonts w:asciiTheme="majorHAnsi" w:eastAsia="Times New Roman" w:hAnsiTheme="majorHAnsi" w:cstheme="majorHAnsi"/>
            </w:rPr>
            <w:delText xml:space="preserve"> f</w:delText>
          </w:r>
        </w:del>
      </w:ins>
      <w:ins w:id="744" w:author="Ye,Hao" w:date="2021-03-24T16:39:00Z">
        <w:del w:id="745" w:author="Renata M. Diaz" w:date="2021-03-28T15:04:00Z">
          <w:r w:rsidR="004C4B1F" w:rsidDel="00AD3992">
            <w:rPr>
              <w:rFonts w:asciiTheme="majorHAnsi" w:eastAsia="Times New Roman" w:hAnsiTheme="majorHAnsi" w:cstheme="majorHAnsi"/>
            </w:rPr>
            <w:delText>rom the random integer draw</w:delText>
          </w:r>
        </w:del>
      </w:ins>
      <w:ins w:id="746" w:author="Ye,Hao" w:date="2021-03-24T16:47:00Z">
        <w:del w:id="747" w:author="Renata M. Diaz" w:date="2021-03-28T15:04:00Z">
          <w:r w:rsidR="00215539" w:rsidDel="00AD3992">
            <w:rPr>
              <w:rFonts w:asciiTheme="majorHAnsi" w:eastAsia="Times New Roman" w:hAnsiTheme="majorHAnsi" w:cstheme="majorHAnsi"/>
            </w:rPr>
            <w:delText>,</w:delText>
          </w:r>
        </w:del>
      </w:ins>
      <w:ins w:id="748" w:author="Ye,Hao" w:date="2021-03-24T16:42:00Z">
        <w:del w:id="749" w:author="Renata M. Diaz" w:date="2021-03-28T15:04:00Z">
          <w:r w:rsidR="004C4B1F" w:rsidDel="00AD3992">
            <w:rPr>
              <w:rFonts w:asciiTheme="majorHAnsi" w:eastAsia="Times New Roman" w:hAnsiTheme="majorHAnsi" w:cstheme="majorHAnsi"/>
            </w:rPr>
            <w:delText xml:space="preserve"> </w:delText>
          </w:r>
        </w:del>
      </w:ins>
      <w:ins w:id="750" w:author="Ye,Hao" w:date="2021-03-24T16:40:00Z">
        <w:del w:id="751" w:author="Renata M. Diaz" w:date="2021-03-28T15:04:00Z">
          <w:r w:rsidR="004C4B1F" w:rsidDel="00AD3992">
            <w:rPr>
              <w:rFonts w:asciiTheme="majorHAnsi" w:eastAsia="Times New Roman" w:hAnsiTheme="majorHAnsi" w:cstheme="majorHAnsi"/>
            </w:rPr>
            <w:delText>whether the corresponding partition for S = 3 and N = 7</w:delText>
          </w:r>
        </w:del>
      </w:ins>
      <w:ins w:id="752" w:author="Renata M. Diaz" w:date="2021-03-28T15:04:00Z">
        <w:r>
          <w:rPr>
            <w:rFonts w:asciiTheme="majorHAnsi" w:eastAsia="Times New Roman" w:hAnsiTheme="majorHAnsi" w:cstheme="majorHAnsi"/>
          </w:rPr>
          <w:t xml:space="preserve"> the probability that a partition drawn at random from the feasible set for S = 3 and N = 4</w:t>
        </w:r>
      </w:ins>
      <w:ins w:id="753" w:author="Ye,Hao" w:date="2021-03-24T16:40:00Z">
        <w:r w:rsidR="004C4B1F">
          <w:rPr>
            <w:rFonts w:asciiTheme="majorHAnsi" w:eastAsia="Times New Roman" w:hAnsiTheme="majorHAnsi" w:cstheme="majorHAnsi"/>
          </w:rPr>
          <w:t xml:space="preserve"> is in case (a)</w:t>
        </w:r>
      </w:ins>
      <w:ins w:id="754" w:author="Renata M. Diaz" w:date="2021-03-28T15:04:00Z">
        <w:r>
          <w:rPr>
            <w:rFonts w:asciiTheme="majorHAnsi" w:eastAsia="Times New Roman" w:hAnsiTheme="majorHAnsi" w:cstheme="majorHAnsi"/>
          </w:rPr>
          <w:t xml:space="preserve"> – probability ¾</w:t>
        </w:r>
      </w:ins>
      <w:ins w:id="755" w:author="Renata M. Diaz" w:date="2021-03-28T15:05:00Z">
        <w:r>
          <w:rPr>
            <w:rFonts w:asciiTheme="majorHAnsi" w:eastAsia="Times New Roman" w:hAnsiTheme="majorHAnsi" w:cstheme="majorHAnsi"/>
          </w:rPr>
          <w:t xml:space="preserve"> - o</w:t>
        </w:r>
      </w:ins>
      <w:ins w:id="756" w:author="Ye,Hao" w:date="2021-03-24T16:40:00Z">
        <w:del w:id="757" w:author="Renata M. Diaz" w:date="2021-03-28T15:04:00Z">
          <w:r w:rsidR="004C4B1F" w:rsidDel="00AD3992">
            <w:rPr>
              <w:rFonts w:asciiTheme="majorHAnsi" w:eastAsia="Times New Roman" w:hAnsiTheme="majorHAnsi" w:cstheme="majorHAnsi"/>
            </w:rPr>
            <w:delText xml:space="preserve"> o</w:delText>
          </w:r>
        </w:del>
        <w:r w:rsidR="004C4B1F">
          <w:rPr>
            <w:rFonts w:asciiTheme="majorHAnsi" w:eastAsia="Times New Roman" w:hAnsiTheme="majorHAnsi" w:cstheme="majorHAnsi"/>
          </w:rPr>
          <w:t>r case (b)</w:t>
        </w:r>
      </w:ins>
      <w:ins w:id="758" w:author="Renata M. Diaz" w:date="2021-03-28T15:05:00Z">
        <w:r>
          <w:rPr>
            <w:rFonts w:asciiTheme="majorHAnsi" w:eastAsia="Times New Roman" w:hAnsiTheme="majorHAnsi" w:cstheme="majorHAnsi"/>
          </w:rPr>
          <w:t xml:space="preserve"> – probability ¼.</w:t>
        </w:r>
      </w:ins>
      <w:ins w:id="759" w:author="Ye,Hao" w:date="2021-03-24T16:40:00Z">
        <w:del w:id="760" w:author="Renata M. Diaz" w:date="2021-03-28T15:05:00Z">
          <w:r w:rsidR="004C4B1F" w:rsidDel="00AD3992">
            <w:rPr>
              <w:rFonts w:asciiTheme="majorHAnsi" w:eastAsia="Times New Roman" w:hAnsiTheme="majorHAnsi" w:cstheme="majorHAnsi"/>
            </w:rPr>
            <w:delText>.</w:delText>
          </w:r>
        </w:del>
        <w:r w:rsidR="004C4B1F">
          <w:rPr>
            <w:rFonts w:asciiTheme="majorHAnsi" w:eastAsia="Times New Roman" w:hAnsiTheme="majorHAnsi" w:cstheme="majorHAnsi"/>
          </w:rPr>
          <w:t xml:space="preserve"> </w:t>
        </w:r>
      </w:ins>
      <w:ins w:id="761" w:author="Ye,Hao" w:date="2021-03-24T16:51:00Z">
        <w:r w:rsidR="00F11571">
          <w:rPr>
            <w:rFonts w:asciiTheme="majorHAnsi" w:eastAsia="Times New Roman" w:hAnsiTheme="majorHAnsi" w:cstheme="majorHAnsi"/>
          </w:rPr>
          <w:t>I</w:t>
        </w:r>
      </w:ins>
      <w:ins w:id="762" w:author="Renata M. Diaz" w:date="2021-03-28T15:06:00Z">
        <w:r>
          <w:rPr>
            <w:rFonts w:asciiTheme="majorHAnsi" w:eastAsia="Times New Roman" w:hAnsiTheme="majorHAnsi" w:cstheme="majorHAnsi"/>
          </w:rPr>
          <w:t>f it is i</w:t>
        </w:r>
      </w:ins>
      <w:ins w:id="763" w:author="Ye,Hao" w:date="2021-03-24T16:51:00Z">
        <w:r w:rsidR="00F11571">
          <w:rPr>
            <w:rFonts w:asciiTheme="majorHAnsi" w:eastAsia="Times New Roman" w:hAnsiTheme="majorHAnsi" w:cstheme="majorHAnsi"/>
          </w:rPr>
          <w:t xml:space="preserve">n case (a), </w:t>
        </w:r>
        <w:del w:id="764" w:author="Renata M. Diaz" w:date="2021-03-28T15:07:00Z">
          <w:r w:rsidR="00F11571" w:rsidDel="00AD3992">
            <w:rPr>
              <w:rFonts w:asciiTheme="majorHAnsi" w:eastAsia="Times New Roman" w:hAnsiTheme="majorHAnsi" w:cstheme="majorHAnsi"/>
            </w:rPr>
            <w:delText>we</w:delText>
          </w:r>
        </w:del>
      </w:ins>
      <w:ins w:id="765" w:author="Renata M. Diaz" w:date="2021-03-28T15:07:00Z">
        <w:r>
          <w:rPr>
            <w:rFonts w:asciiTheme="majorHAnsi" w:eastAsia="Times New Roman" w:hAnsiTheme="majorHAnsi" w:cstheme="majorHAnsi"/>
          </w:rPr>
          <w:t>we</w:t>
        </w:r>
      </w:ins>
      <w:ins w:id="766" w:author="Ye,Hao" w:date="2021-03-24T16:51:00Z">
        <w:r w:rsidR="00F11571">
          <w:rPr>
            <w:rFonts w:asciiTheme="majorHAnsi" w:eastAsia="Times New Roman" w:hAnsiTheme="majorHAnsi" w:cstheme="majorHAnsi"/>
          </w:rPr>
          <w:t xml:space="preserve"> sample a partition for S = 2 and N = 6</w:t>
        </w:r>
      </w:ins>
      <w:ins w:id="767" w:author="Ye,Hao" w:date="2021-03-24T16:52:00Z">
        <w:r w:rsidR="00F11571">
          <w:rPr>
            <w:rFonts w:asciiTheme="majorHAnsi" w:eastAsia="Times New Roman" w:hAnsiTheme="majorHAnsi" w:cstheme="majorHAnsi"/>
          </w:rPr>
          <w:t xml:space="preserve"> and then add a species with abundance equal to 1; </w:t>
        </w:r>
        <w:del w:id="768" w:author="Renata M. Diaz" w:date="2021-03-28T15:10:00Z">
          <w:r w:rsidR="00F11571" w:rsidDel="0028267D">
            <w:rPr>
              <w:rFonts w:asciiTheme="majorHAnsi" w:eastAsia="Times New Roman" w:hAnsiTheme="majorHAnsi" w:cstheme="majorHAnsi"/>
            </w:rPr>
            <w:delText>in</w:delText>
          </w:r>
        </w:del>
      </w:ins>
      <w:ins w:id="769" w:author="Renata M. Diaz" w:date="2021-03-28T15:10:00Z">
        <w:r w:rsidR="0028267D">
          <w:rPr>
            <w:rFonts w:asciiTheme="majorHAnsi" w:eastAsia="Times New Roman" w:hAnsiTheme="majorHAnsi" w:cstheme="majorHAnsi"/>
          </w:rPr>
          <w:t>if it is in</w:t>
        </w:r>
      </w:ins>
      <w:ins w:id="770" w:author="Ye,Hao" w:date="2021-03-24T16:52:00Z">
        <w:r w:rsidR="00F11571">
          <w:rPr>
            <w:rFonts w:asciiTheme="majorHAnsi" w:eastAsia="Times New Roman" w:hAnsiTheme="majorHAnsi" w:cstheme="majorHAnsi"/>
          </w:rPr>
          <w:t xml:space="preserve"> case</w:t>
        </w:r>
      </w:ins>
      <w:ins w:id="771" w:author="Renata M. Diaz" w:date="2021-03-28T15:11:00Z">
        <w:r w:rsidR="0032675C">
          <w:rPr>
            <w:rFonts w:asciiTheme="majorHAnsi" w:eastAsia="Times New Roman" w:hAnsiTheme="majorHAnsi" w:cstheme="majorHAnsi"/>
          </w:rPr>
          <w:t xml:space="preserve"> </w:t>
        </w:r>
      </w:ins>
      <w:ins w:id="772" w:author="Ye,Hao" w:date="2021-03-24T16:52:00Z">
        <w:r w:rsidR="00F11571">
          <w:rPr>
            <w:rFonts w:asciiTheme="majorHAnsi" w:eastAsia="Times New Roman" w:hAnsiTheme="majorHAnsi" w:cstheme="majorHAnsi"/>
          </w:rPr>
          <w:t xml:space="preserve">(b), we sample a partition for S = 3 and N = 4 and then add 1 individual to each species. In this way, we </w:t>
        </w:r>
      </w:ins>
      <w:ins w:id="773" w:author="Ye,Hao" w:date="2021-03-24T16:53:00Z">
        <w:r w:rsidR="00F11571">
          <w:rPr>
            <w:rFonts w:asciiTheme="majorHAnsi" w:eastAsia="Times New Roman" w:hAnsiTheme="majorHAnsi" w:cstheme="majorHAnsi"/>
          </w:rPr>
          <w:t xml:space="preserve">use the recurrence relation to transform the problem of sampling from a large feasible </w:t>
        </w:r>
      </w:ins>
      <w:ins w:id="774" w:author="Ernest, Morgan" w:date="2021-03-30T14:37:00Z">
        <w:r w:rsidR="00077456">
          <w:rPr>
            <w:rFonts w:asciiTheme="majorHAnsi" w:eastAsia="Times New Roman" w:hAnsiTheme="majorHAnsi" w:cstheme="majorHAnsi"/>
          </w:rPr>
          <w:t xml:space="preserve">set </w:t>
        </w:r>
      </w:ins>
      <w:ins w:id="775" w:author="Ye,Hao" w:date="2021-03-24T16:53:00Z">
        <w:r w:rsidR="00F11571">
          <w:rPr>
            <w:rFonts w:asciiTheme="majorHAnsi" w:eastAsia="Times New Roman" w:hAnsiTheme="majorHAnsi" w:cstheme="majorHAnsi"/>
          </w:rPr>
          <w:t xml:space="preserve">into the problem of sampling from a smaller, different feasible set, until a partition is uniquely determined, and some back-transformation </w:t>
        </w:r>
      </w:ins>
      <w:ins w:id="776" w:author="Ye,Hao" w:date="2021-03-24T16:54:00Z">
        <w:r w:rsidR="00F11571">
          <w:rPr>
            <w:rFonts w:asciiTheme="majorHAnsi" w:eastAsia="Times New Roman" w:hAnsiTheme="majorHAnsi" w:cstheme="majorHAnsi"/>
          </w:rPr>
          <w:t>yields a unique partition for the feasible set of interest.</w:t>
        </w:r>
      </w:ins>
      <w:ins w:id="777" w:author="Ye,Hao" w:date="2021-03-24T16:42:00Z">
        <w:r w:rsidR="004C4B1F">
          <w:rPr>
            <w:rFonts w:asciiTheme="majorHAnsi" w:eastAsia="Times New Roman" w:hAnsiTheme="majorHAnsi" w:cstheme="majorHAnsi"/>
          </w:rPr>
          <w:t xml:space="preserve"> A detailed description of the algorithm</w:t>
        </w:r>
      </w:ins>
      <w:ins w:id="778" w:author="Ye,Hao" w:date="2021-03-24T16:55:00Z">
        <w:r w:rsidR="006E6447">
          <w:rPr>
            <w:rFonts w:asciiTheme="majorHAnsi" w:eastAsia="Times New Roman" w:hAnsiTheme="majorHAnsi" w:cstheme="majorHAnsi"/>
          </w:rPr>
          <w:t xml:space="preserve"> we use</w:t>
        </w:r>
      </w:ins>
      <w:ins w:id="779" w:author="Ye,Hao" w:date="2021-03-24T16:43:00Z">
        <w:r w:rsidR="004C4B1F">
          <w:rPr>
            <w:rFonts w:asciiTheme="majorHAnsi" w:eastAsia="Times New Roman" w:hAnsiTheme="majorHAnsi" w:cstheme="majorHAnsi"/>
          </w:rPr>
          <w:t xml:space="preserve">, </w:t>
        </w:r>
      </w:ins>
      <w:ins w:id="780" w:author="Ye,Hao" w:date="2021-03-24T16:55:00Z">
        <w:r w:rsidR="006E6447">
          <w:rPr>
            <w:rFonts w:asciiTheme="majorHAnsi" w:eastAsia="Times New Roman" w:hAnsiTheme="majorHAnsi" w:cstheme="majorHAnsi"/>
          </w:rPr>
          <w:t>based on</w:t>
        </w:r>
      </w:ins>
      <w:ins w:id="781" w:author="Ye,Hao" w:date="2021-03-24T16:43:00Z">
        <w:r w:rsidR="004C4B1F">
          <w:rPr>
            <w:rFonts w:asciiTheme="majorHAnsi" w:eastAsia="Times New Roman" w:hAnsiTheme="majorHAnsi" w:cstheme="majorHAnsi"/>
          </w:rPr>
          <w:t xml:space="preserve"> a slightly different recurrence relation, is </w:t>
        </w:r>
        <w:r w:rsidR="004C4B1F" w:rsidRPr="00C63FE6">
          <w:rPr>
            <w:rFonts w:asciiTheme="majorHAnsi" w:eastAsia="Times New Roman" w:hAnsiTheme="majorHAnsi" w:cstheme="majorHAnsi"/>
          </w:rPr>
          <w:t>available in Appendix S2</w:t>
        </w:r>
        <w:r w:rsidR="004C4B1F">
          <w:rPr>
            <w:rFonts w:asciiTheme="majorHAnsi" w:eastAsia="Times New Roman" w:hAnsiTheme="majorHAnsi" w:cstheme="majorHAnsi"/>
          </w:rPr>
          <w:t xml:space="preserve"> and </w:t>
        </w:r>
      </w:ins>
      <w:ins w:id="782" w:author="Ye,Hao" w:date="2021-03-24T16:55:00Z">
        <w:r w:rsidR="006E6447">
          <w:rPr>
            <w:rFonts w:asciiTheme="majorHAnsi" w:eastAsia="Times New Roman" w:hAnsiTheme="majorHAnsi" w:cstheme="majorHAnsi"/>
          </w:rPr>
          <w:t xml:space="preserve">is </w:t>
        </w:r>
      </w:ins>
      <w:ins w:id="783" w:author="Ye,Hao" w:date="2021-03-24T16:32:00Z">
        <w:r w:rsidR="004C0543" w:rsidRPr="00C63FE6">
          <w:rPr>
            <w:rFonts w:asciiTheme="majorHAnsi" w:eastAsia="Times New Roman" w:hAnsiTheme="majorHAnsi" w:cstheme="majorHAnsi"/>
          </w:rPr>
          <w:t xml:space="preserve">implemented in </w:t>
        </w:r>
        <w:r w:rsidR="004C0543">
          <w:rPr>
            <w:rFonts w:asciiTheme="majorHAnsi" w:eastAsia="Times New Roman" w:hAnsiTheme="majorHAnsi" w:cstheme="majorHAnsi"/>
          </w:rPr>
          <w:t>the</w:t>
        </w:r>
        <w:r w:rsidR="004C0543" w:rsidRPr="00C63FE6">
          <w:rPr>
            <w:rFonts w:asciiTheme="majorHAnsi" w:eastAsia="Times New Roman" w:hAnsiTheme="majorHAnsi" w:cstheme="majorHAnsi"/>
          </w:rPr>
          <w:t xml:space="preserve"> R package</w:t>
        </w:r>
        <w:r w:rsidR="004C0543">
          <w:rPr>
            <w:rFonts w:asciiTheme="majorHAnsi" w:eastAsia="Times New Roman" w:hAnsiTheme="majorHAnsi" w:cstheme="majorHAnsi"/>
          </w:rPr>
          <w:t xml:space="preserve"> </w:t>
        </w:r>
        <w:proofErr w:type="spellStart"/>
        <w:r w:rsidR="004C0543" w:rsidRPr="00DD577B">
          <w:rPr>
            <w:rFonts w:ascii="Courier New" w:eastAsia="Times New Roman" w:hAnsi="Courier New" w:cs="Courier New"/>
          </w:rPr>
          <w:t>feasiblesads</w:t>
        </w:r>
      </w:ins>
      <w:proofErr w:type="spellEnd"/>
      <w:ins w:id="784" w:author="Ye,Hao" w:date="2021-03-24T16:43:00Z">
        <w:r w:rsidR="004C4B1F">
          <w:rPr>
            <w:rFonts w:asciiTheme="majorHAnsi" w:eastAsia="Times New Roman" w:hAnsiTheme="majorHAnsi" w:cstheme="majorHAnsi"/>
          </w:rPr>
          <w:t xml:space="preserve"> </w:t>
        </w:r>
      </w:ins>
      <w:ins w:id="785" w:author="Ye,Hao" w:date="2021-03-24T16:32:00Z">
        <w:r w:rsidR="004C0543" w:rsidRPr="00C63FE6">
          <w:rPr>
            <w:rFonts w:asciiTheme="majorHAnsi" w:eastAsia="Times New Roman" w:hAnsiTheme="majorHAnsi" w:cstheme="majorHAnsi"/>
          </w:rPr>
          <w:t xml:space="preserve">available on GitHub at </w:t>
        </w:r>
        <w:r w:rsidR="004C0543" w:rsidRPr="00C63FE6">
          <w:rPr>
            <w:rFonts w:asciiTheme="majorHAnsi" w:eastAsia="Times New Roman" w:hAnsiTheme="majorHAnsi" w:cstheme="majorHAnsi"/>
          </w:rPr>
          <w:fldChar w:fldCharType="begin"/>
        </w:r>
        <w:r w:rsidR="004C0543" w:rsidRPr="00C63FE6">
          <w:rPr>
            <w:rFonts w:asciiTheme="majorHAnsi" w:eastAsia="Times New Roman" w:hAnsiTheme="majorHAnsi" w:cstheme="majorHAnsi"/>
          </w:rPr>
          <w:instrText xml:space="preserve"> HYPERLINK "http://www.github.com/diazrenata/feasiblesads" </w:instrText>
        </w:r>
        <w:r w:rsidR="004C0543" w:rsidRPr="00C63FE6">
          <w:rPr>
            <w:rFonts w:asciiTheme="majorHAnsi" w:eastAsia="Times New Roman" w:hAnsiTheme="majorHAnsi" w:cstheme="majorHAnsi"/>
          </w:rPr>
          <w:fldChar w:fldCharType="separate"/>
        </w:r>
        <w:r w:rsidR="004C0543" w:rsidRPr="00C63FE6">
          <w:rPr>
            <w:rStyle w:val="Hyperlink"/>
            <w:rFonts w:asciiTheme="majorHAnsi" w:eastAsia="Times New Roman" w:hAnsiTheme="majorHAnsi" w:cstheme="majorHAnsi"/>
          </w:rPr>
          <w:t>www.github.com/diazrenata/feasiblesads</w:t>
        </w:r>
        <w:r w:rsidR="004C0543" w:rsidRPr="00C63FE6">
          <w:rPr>
            <w:rFonts w:asciiTheme="majorHAnsi" w:eastAsia="Times New Roman" w:hAnsiTheme="majorHAnsi" w:cstheme="majorHAnsi"/>
          </w:rPr>
          <w:fldChar w:fldCharType="end"/>
        </w:r>
      </w:ins>
      <w:ins w:id="786" w:author="Ye,Hao" w:date="2021-03-24T16:43:00Z">
        <w:r w:rsidR="004C4B1F">
          <w:rPr>
            <w:rFonts w:asciiTheme="majorHAnsi" w:eastAsia="Times New Roman" w:hAnsiTheme="majorHAnsi" w:cstheme="majorHAnsi"/>
          </w:rPr>
          <w:t>.</w:t>
        </w:r>
      </w:ins>
      <w:del w:id="787" w:author="Ye,Hao" w:date="2021-03-24T15:53:00Z">
        <w:r w:rsidR="00993347" w:rsidDel="00C63FE6">
          <w:rPr>
            <w:rFonts w:asciiTheme="majorHAnsi" w:eastAsia="Times New Roman" w:hAnsiTheme="majorHAnsi" w:cstheme="majorHAnsi"/>
          </w:rPr>
          <w:delText xml:space="preserve"> </w:delText>
        </w:r>
      </w:del>
      <w:del w:id="788" w:author="Ye,Hao" w:date="2021-03-24T16:43:00Z">
        <w:r w:rsidR="00993347" w:rsidDel="004C4B1F">
          <w:rPr>
            <w:rFonts w:asciiTheme="majorHAnsi" w:eastAsia="Times New Roman" w:hAnsiTheme="majorHAnsi" w:cstheme="majorHAnsi"/>
          </w:rPr>
          <w:delText>Individuals are allocated</w:delText>
        </w:r>
        <w:r w:rsidR="00D13792" w:rsidDel="004C4B1F">
          <w:rPr>
            <w:rFonts w:asciiTheme="majorHAnsi" w:eastAsia="Times New Roman" w:hAnsiTheme="majorHAnsi" w:cstheme="majorHAnsi"/>
          </w:rPr>
          <w:delText xml:space="preserve"> </w:delText>
        </w:r>
        <w:r w:rsidR="00993347" w:rsidDel="004C4B1F">
          <w:rPr>
            <w:rFonts w:asciiTheme="majorHAnsi" w:eastAsia="Times New Roman" w:hAnsiTheme="majorHAnsi" w:cstheme="majorHAnsi"/>
          </w:rPr>
          <w:delText>one species at a time, beginning with the least abundant species. At each step, the</w:delText>
        </w:r>
        <w:r w:rsidR="00273062" w:rsidDel="004C4B1F">
          <w:rPr>
            <w:rFonts w:asciiTheme="majorHAnsi" w:eastAsia="Times New Roman" w:hAnsiTheme="majorHAnsi" w:cstheme="majorHAnsi"/>
          </w:rPr>
          <w:delText xml:space="preserve"> number of individuals to allocate</w:delText>
        </w:r>
        <w:r w:rsidR="009413CD" w:rsidDel="004C4B1F">
          <w:rPr>
            <w:rFonts w:asciiTheme="majorHAnsi" w:eastAsia="Times New Roman" w:hAnsiTheme="majorHAnsi" w:cstheme="majorHAnsi"/>
          </w:rPr>
          <w:delText xml:space="preserve"> for the current species is determined at random, with probability based on the number of feasible sets with that specific abundance for that species, and conditional on the individuals that have already been allocated. </w:delText>
        </w:r>
        <w:r w:rsidR="00993347" w:rsidDel="004C4B1F">
          <w:rPr>
            <w:rFonts w:asciiTheme="majorHAnsi" w:eastAsia="Times New Roman" w:hAnsiTheme="majorHAnsi" w:cstheme="majorHAnsi"/>
          </w:rPr>
          <w:delText xml:space="preserve">For example, if we have 3 species and 7 individuals, the least abundant species can have an abundance of 1 or </w:delText>
        </w:r>
        <w:r w:rsidR="0058238F" w:rsidDel="004C4B1F">
          <w:rPr>
            <w:rFonts w:asciiTheme="majorHAnsi" w:eastAsia="Times New Roman" w:hAnsiTheme="majorHAnsi" w:cstheme="majorHAnsi"/>
          </w:rPr>
          <w:delText>2</w:delText>
        </w:r>
        <w:r w:rsidR="00993347" w:rsidDel="004C4B1F">
          <w:rPr>
            <w:rFonts w:asciiTheme="majorHAnsi" w:eastAsia="Times New Roman" w:hAnsiTheme="majorHAnsi" w:cstheme="majorHAnsi"/>
          </w:rPr>
          <w:delText xml:space="preserve">. Allocating 1 individual to the least abundant species allows for the SADs </w:delText>
        </w:r>
        <w:r w:rsidR="00422567" w:rsidDel="004C4B1F">
          <w:rPr>
            <w:rFonts w:asciiTheme="majorHAnsi" w:eastAsia="Times New Roman" w:hAnsiTheme="majorHAnsi" w:cstheme="majorHAnsi"/>
          </w:rPr>
          <w:delText xml:space="preserve">(1, 1, 5), </w:delText>
        </w:r>
        <w:r w:rsidR="00993347" w:rsidDel="004C4B1F">
          <w:rPr>
            <w:rFonts w:asciiTheme="majorHAnsi" w:eastAsia="Times New Roman" w:hAnsiTheme="majorHAnsi" w:cstheme="majorHAnsi"/>
          </w:rPr>
          <w:delText>(1, 2, 4)</w:delText>
        </w:r>
        <w:r w:rsidR="00611D99" w:rsidDel="004C4B1F">
          <w:rPr>
            <w:rFonts w:asciiTheme="majorHAnsi" w:eastAsia="Times New Roman" w:hAnsiTheme="majorHAnsi" w:cstheme="majorHAnsi"/>
          </w:rPr>
          <w:delText>,</w:delText>
        </w:r>
        <w:r w:rsidR="00993347" w:rsidDel="004C4B1F">
          <w:rPr>
            <w:rFonts w:asciiTheme="majorHAnsi" w:eastAsia="Times New Roman" w:hAnsiTheme="majorHAnsi" w:cstheme="majorHAnsi"/>
          </w:rPr>
          <w:delText xml:space="preserve"> and (1, 3, 3), </w:delText>
        </w:r>
        <w:r w:rsidR="00AA3586" w:rsidDel="004C4B1F">
          <w:rPr>
            <w:rFonts w:asciiTheme="majorHAnsi" w:eastAsia="Times New Roman" w:hAnsiTheme="majorHAnsi" w:cstheme="majorHAnsi"/>
          </w:rPr>
          <w:delText xml:space="preserve">and </w:delText>
        </w:r>
        <w:r w:rsidR="00993347" w:rsidDel="004C4B1F">
          <w:rPr>
            <w:rFonts w:asciiTheme="majorHAnsi" w:eastAsia="Times New Roman" w:hAnsiTheme="majorHAnsi" w:cstheme="majorHAnsi"/>
          </w:rPr>
          <w:delText xml:space="preserve">allocating 2 individuals to the least abundant species means the only possible SAD is (2, 2, 3). We therefore allocate 1 individual with probability </w:delText>
        </w:r>
        <w:r w:rsidR="009B2EFE" w:rsidDel="004C4B1F">
          <w:rPr>
            <w:rFonts w:asciiTheme="majorHAnsi" w:eastAsia="Times New Roman" w:hAnsiTheme="majorHAnsi" w:cstheme="majorHAnsi"/>
          </w:rPr>
          <w:delText>3/4</w:delText>
        </w:r>
        <w:r w:rsidR="00993347" w:rsidDel="004C4B1F">
          <w:rPr>
            <w:rFonts w:asciiTheme="majorHAnsi" w:eastAsia="Times New Roman" w:hAnsiTheme="majorHAnsi" w:cstheme="majorHAnsi"/>
          </w:rPr>
          <w:delText>, and 2 individuals with probability 1/</w:delText>
        </w:r>
        <w:r w:rsidR="00CA6D50" w:rsidDel="004C4B1F">
          <w:rPr>
            <w:rFonts w:asciiTheme="majorHAnsi" w:eastAsia="Times New Roman" w:hAnsiTheme="majorHAnsi" w:cstheme="majorHAnsi"/>
          </w:rPr>
          <w:delText>4</w:delText>
        </w:r>
        <w:r w:rsidR="00993347" w:rsidDel="004C4B1F">
          <w:rPr>
            <w:rFonts w:asciiTheme="majorHAnsi" w:eastAsia="Times New Roman" w:hAnsiTheme="majorHAnsi" w:cstheme="majorHAnsi"/>
          </w:rPr>
          <w:delText xml:space="preserve">. </w:delText>
        </w:r>
        <w:r w:rsidR="0058238F" w:rsidDel="004C4B1F">
          <w:rPr>
            <w:rFonts w:asciiTheme="majorHAnsi" w:eastAsia="Times New Roman" w:hAnsiTheme="majorHAnsi" w:cstheme="majorHAnsi"/>
          </w:rPr>
          <w:delText>If</w:delText>
        </w:r>
        <w:r w:rsidR="007A25D9" w:rsidDel="004C4B1F">
          <w:rPr>
            <w:rFonts w:asciiTheme="majorHAnsi" w:eastAsia="Times New Roman" w:hAnsiTheme="majorHAnsi" w:cstheme="majorHAnsi"/>
          </w:rPr>
          <w:delText>, at the first step,</w:delText>
        </w:r>
        <w:r w:rsidR="0058238F" w:rsidDel="004C4B1F">
          <w:rPr>
            <w:rFonts w:asciiTheme="majorHAnsi" w:eastAsia="Times New Roman" w:hAnsiTheme="majorHAnsi" w:cstheme="majorHAnsi"/>
          </w:rPr>
          <w:delText xml:space="preserve"> we allocate</w:delText>
        </w:r>
        <w:r w:rsidR="00441BFE" w:rsidDel="004C4B1F">
          <w:rPr>
            <w:rFonts w:asciiTheme="majorHAnsi" w:eastAsia="Times New Roman" w:hAnsiTheme="majorHAnsi" w:cstheme="majorHAnsi"/>
          </w:rPr>
          <w:delText>d</w:delText>
        </w:r>
        <w:r w:rsidR="0058238F" w:rsidDel="004C4B1F">
          <w:rPr>
            <w:rFonts w:asciiTheme="majorHAnsi" w:eastAsia="Times New Roman" w:hAnsiTheme="majorHAnsi" w:cstheme="majorHAnsi"/>
          </w:rPr>
          <w:delText xml:space="preserve"> 1 individual to the least abundant species, the </w:delText>
        </w:r>
        <w:r w:rsidR="00441BFE" w:rsidDel="004C4B1F">
          <w:rPr>
            <w:rFonts w:asciiTheme="majorHAnsi" w:eastAsia="Times New Roman" w:hAnsiTheme="majorHAnsi" w:cstheme="majorHAnsi"/>
          </w:rPr>
          <w:delText>second</w:delText>
        </w:r>
        <w:r w:rsidR="0058238F" w:rsidDel="004C4B1F">
          <w:rPr>
            <w:rFonts w:asciiTheme="majorHAnsi" w:eastAsia="Times New Roman" w:hAnsiTheme="majorHAnsi" w:cstheme="majorHAnsi"/>
          </w:rPr>
          <w:delText xml:space="preserve"> species can have an abundance of </w:delText>
        </w:r>
        <w:r w:rsidR="00A3609E" w:rsidDel="004C4B1F">
          <w:rPr>
            <w:rFonts w:asciiTheme="majorHAnsi" w:eastAsia="Times New Roman" w:hAnsiTheme="majorHAnsi" w:cstheme="majorHAnsi"/>
          </w:rPr>
          <w:delText xml:space="preserve">1, </w:delText>
        </w:r>
        <w:r w:rsidR="0058238F" w:rsidDel="004C4B1F">
          <w:rPr>
            <w:rFonts w:asciiTheme="majorHAnsi" w:eastAsia="Times New Roman" w:hAnsiTheme="majorHAnsi" w:cstheme="majorHAnsi"/>
          </w:rPr>
          <w:delText>2 or 3</w:delText>
        </w:r>
        <w:r w:rsidR="0014598D" w:rsidDel="004C4B1F">
          <w:rPr>
            <w:rFonts w:asciiTheme="majorHAnsi" w:eastAsia="Times New Roman" w:hAnsiTheme="majorHAnsi" w:cstheme="majorHAnsi"/>
          </w:rPr>
          <w:delText xml:space="preserve"> with equal probability, because there is exactly 1 possible SAD with each of these possible abundances for the first two species. This process is continued until all individuals have been allocated. </w:delText>
        </w:r>
        <w:r w:rsidR="00CD7BFB" w:rsidRPr="002E2A57" w:rsidDel="004C4B1F">
          <w:rPr>
            <w:rFonts w:asciiTheme="majorHAnsi" w:eastAsia="Times New Roman" w:hAnsiTheme="majorHAnsi" w:cstheme="majorHAnsi"/>
          </w:rPr>
          <w:delText>We implement</w:delText>
        </w:r>
        <w:r w:rsidR="0038297F" w:rsidRPr="002E2A57" w:rsidDel="004C4B1F">
          <w:rPr>
            <w:rFonts w:asciiTheme="majorHAnsi" w:eastAsia="Times New Roman" w:hAnsiTheme="majorHAnsi" w:cstheme="majorHAnsi"/>
          </w:rPr>
          <w:delText>ed</w:delText>
        </w:r>
        <w:r w:rsidR="00CD7BFB" w:rsidRPr="002E2A57" w:rsidDel="004C4B1F">
          <w:rPr>
            <w:rFonts w:asciiTheme="majorHAnsi" w:eastAsia="Times New Roman" w:hAnsiTheme="majorHAnsi" w:cstheme="majorHAnsi"/>
          </w:rPr>
          <w:delText xml:space="preserve"> this algorithm in an R package, available on GitHub at </w:delText>
        </w:r>
        <w:r w:rsidR="00433049" w:rsidDel="004C4B1F">
          <w:fldChar w:fldCharType="begin"/>
        </w:r>
        <w:r w:rsidR="00433049" w:rsidDel="004C4B1F">
          <w:delInstrText xml:space="preserve"> HYPERLINK "http://www.github.com/diazrenata/feasiblesads" </w:delInstrText>
        </w:r>
        <w:r w:rsidR="00433049" w:rsidDel="004C4B1F">
          <w:fldChar w:fldCharType="separate"/>
        </w:r>
        <w:r w:rsidR="00CD7BFB" w:rsidRPr="002E2A57" w:rsidDel="004C4B1F">
          <w:rPr>
            <w:rStyle w:val="Hyperlink"/>
            <w:rFonts w:asciiTheme="majorHAnsi" w:eastAsia="Times New Roman" w:hAnsiTheme="majorHAnsi" w:cstheme="majorHAnsi"/>
          </w:rPr>
          <w:delText>www.github.com/diazrenata/feasiblesads</w:delText>
        </w:r>
        <w:r w:rsidR="00433049" w:rsidDel="004C4B1F">
          <w:rPr>
            <w:rStyle w:val="Hyperlink"/>
            <w:rFonts w:asciiTheme="majorHAnsi" w:eastAsia="Times New Roman" w:hAnsiTheme="majorHAnsi" w:cstheme="majorHAnsi"/>
          </w:rPr>
          <w:fldChar w:fldCharType="end"/>
        </w:r>
        <w:r w:rsidR="00C42E68" w:rsidRPr="002E2A57" w:rsidDel="004C4B1F">
          <w:rPr>
            <w:rFonts w:asciiTheme="majorHAnsi" w:eastAsia="Times New Roman" w:hAnsiTheme="majorHAnsi" w:cstheme="majorHAnsi"/>
          </w:rPr>
          <w:delText>; d</w:delText>
        </w:r>
        <w:r w:rsidR="00CD7BFB" w:rsidRPr="002E2A57" w:rsidDel="004C4B1F">
          <w:rPr>
            <w:rFonts w:asciiTheme="majorHAnsi" w:eastAsia="Times New Roman" w:hAnsiTheme="majorHAnsi" w:cstheme="majorHAnsi"/>
          </w:rPr>
          <w:delText xml:space="preserve">etails of the </w:delText>
        </w:r>
        <w:r w:rsidR="008B5A01" w:rsidRPr="002E2A57" w:rsidDel="004C4B1F">
          <w:rPr>
            <w:rFonts w:asciiTheme="majorHAnsi" w:eastAsia="Times New Roman" w:hAnsiTheme="majorHAnsi" w:cstheme="majorHAnsi"/>
          </w:rPr>
          <w:delText>sampling methodology</w:delText>
        </w:r>
        <w:r w:rsidR="00CD7BFB" w:rsidRPr="002E2A57" w:rsidDel="004C4B1F">
          <w:rPr>
            <w:rFonts w:asciiTheme="majorHAnsi" w:eastAsia="Times New Roman" w:hAnsiTheme="majorHAnsi" w:cstheme="majorHAnsi"/>
          </w:rPr>
          <w:delText xml:space="preserve"> are available </w:delText>
        </w:r>
        <w:r w:rsidR="0055643E" w:rsidDel="004C4B1F">
          <w:rPr>
            <w:rFonts w:asciiTheme="majorHAnsi" w:eastAsia="Times New Roman" w:hAnsiTheme="majorHAnsi" w:cstheme="majorHAnsi"/>
          </w:rPr>
          <w:delText>in Appendix S</w:delText>
        </w:r>
      </w:del>
      <w:ins w:id="789" w:author="Renata M. Diaz" w:date="2021-03-19T17:36:00Z">
        <w:del w:id="790" w:author="Ye,Hao" w:date="2021-03-24T16:43:00Z">
          <w:r w:rsidR="000C22F2" w:rsidDel="004C4B1F">
            <w:rPr>
              <w:rFonts w:asciiTheme="majorHAnsi" w:eastAsia="Times New Roman" w:hAnsiTheme="majorHAnsi" w:cstheme="majorHAnsi"/>
            </w:rPr>
            <w:delText>2</w:delText>
          </w:r>
        </w:del>
      </w:ins>
      <w:del w:id="791" w:author="Ye,Hao" w:date="2021-03-24T16:43:00Z">
        <w:r w:rsidR="00673AE7" w:rsidDel="004C4B1F">
          <w:rPr>
            <w:rFonts w:asciiTheme="majorHAnsi" w:eastAsia="Times New Roman" w:hAnsiTheme="majorHAnsi" w:cstheme="majorHAnsi"/>
          </w:rPr>
          <w:delText>3</w:delText>
        </w:r>
        <w:r w:rsidR="00CD7BFB" w:rsidRPr="002E2A57" w:rsidDel="004C4B1F">
          <w:rPr>
            <w:rFonts w:asciiTheme="majorHAnsi" w:eastAsia="Times New Roman" w:hAnsiTheme="majorHAnsi" w:cstheme="majorHAnsi"/>
          </w:rPr>
          <w:delText>.</w:delText>
        </w:r>
      </w:del>
    </w:p>
    <w:p w14:paraId="5FCBF84D" w14:textId="068D1390"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lastRenderedPageBreak/>
        <w:t>Comparing observed SADs to their baselines</w:t>
      </w:r>
    </w:p>
    <w:p w14:paraId="292ECAF2" w14:textId="29383A44" w:rsidR="0058590F" w:rsidRDefault="008E3098" w:rsidP="00021897">
      <w:pPr>
        <w:spacing w:line="480" w:lineRule="auto"/>
        <w:rPr>
          <w:ins w:id="792" w:author="Renata M. Diaz" w:date="2021-03-15T15:08:00Z"/>
          <w:rFonts w:asciiTheme="majorHAnsi" w:eastAsia="Times New Roman" w:hAnsiTheme="majorHAnsi" w:cstheme="majorHAnsi"/>
        </w:rPr>
      </w:pPr>
      <w:ins w:id="793" w:author="Renata M. Diaz" w:date="2021-03-09T17:36:00Z">
        <w:r>
          <w:rPr>
            <w:rFonts w:asciiTheme="majorHAnsi" w:eastAsia="Times New Roman" w:hAnsiTheme="majorHAnsi" w:cstheme="majorHAnsi"/>
          </w:rPr>
          <w:t xml:space="preserve">For an overall </w:t>
        </w:r>
      </w:ins>
      <w:ins w:id="794" w:author="Renata M. Diaz" w:date="2021-03-09T14:04:00Z">
        <w:r w:rsidR="004F3FF8">
          <w:rPr>
            <w:rFonts w:asciiTheme="majorHAnsi" w:eastAsia="Times New Roman" w:hAnsiTheme="majorHAnsi" w:cstheme="majorHAnsi"/>
          </w:rPr>
          <w:t>comparis</w:t>
        </w:r>
      </w:ins>
      <w:ins w:id="795" w:author="Renata M. Diaz" w:date="2021-03-09T14:05:00Z">
        <w:r w:rsidR="004F3FF8">
          <w:rPr>
            <w:rFonts w:asciiTheme="majorHAnsi" w:eastAsia="Times New Roman" w:hAnsiTheme="majorHAnsi" w:cstheme="majorHAnsi"/>
          </w:rPr>
          <w:t xml:space="preserve">on between observed SADs and their statistical baselines, we quantified the degree of </w:t>
        </w:r>
      </w:ins>
      <w:ins w:id="796" w:author="Renata M. Diaz" w:date="2021-03-15T14:59:00Z">
        <w:r w:rsidR="00494C2E">
          <w:rPr>
            <w:rFonts w:asciiTheme="majorHAnsi" w:eastAsia="Times New Roman" w:hAnsiTheme="majorHAnsi" w:cstheme="majorHAnsi"/>
          </w:rPr>
          <w:t>dis</w:t>
        </w:r>
      </w:ins>
      <w:ins w:id="797" w:author="Renata M. Diaz" w:date="2021-03-09T14:05:00Z">
        <w:r w:rsidR="004F3FF8">
          <w:rPr>
            <w:rFonts w:asciiTheme="majorHAnsi" w:eastAsia="Times New Roman" w:hAnsiTheme="majorHAnsi" w:cstheme="majorHAnsi"/>
          </w:rPr>
          <w:t>similarity between observed SADs and the central tendencies of their feasible sets and compare</w:t>
        </w:r>
      </w:ins>
      <w:ins w:id="798" w:author="Renata M. Diaz" w:date="2021-03-09T14:06:00Z">
        <w:r w:rsidR="004F3FF8">
          <w:rPr>
            <w:rFonts w:asciiTheme="majorHAnsi" w:eastAsia="Times New Roman" w:hAnsiTheme="majorHAnsi" w:cstheme="majorHAnsi"/>
          </w:rPr>
          <w:t>d</w:t>
        </w:r>
      </w:ins>
      <w:ins w:id="799" w:author="Renata M. Diaz" w:date="2021-03-09T14:05:00Z">
        <w:r w:rsidR="004F3FF8">
          <w:rPr>
            <w:rFonts w:asciiTheme="majorHAnsi" w:eastAsia="Times New Roman" w:hAnsiTheme="majorHAnsi" w:cstheme="majorHAnsi"/>
          </w:rPr>
          <w:t xml:space="preserve"> this to the degree of </w:t>
        </w:r>
      </w:ins>
      <w:ins w:id="800" w:author="Renata M. Diaz" w:date="2021-03-10T14:28:00Z">
        <w:r w:rsidR="00CD6413">
          <w:rPr>
            <w:rFonts w:asciiTheme="majorHAnsi" w:eastAsia="Times New Roman" w:hAnsiTheme="majorHAnsi" w:cstheme="majorHAnsi"/>
          </w:rPr>
          <w:t>dis</w:t>
        </w:r>
      </w:ins>
      <w:ins w:id="801" w:author="Renata M. Diaz" w:date="2021-03-09T14:05:00Z">
        <w:r w:rsidR="004F3FF8">
          <w:rPr>
            <w:rFonts w:asciiTheme="majorHAnsi" w:eastAsia="Times New Roman" w:hAnsiTheme="majorHAnsi" w:cstheme="majorHAnsi"/>
          </w:rPr>
          <w:t xml:space="preserve">similarity between </w:t>
        </w:r>
      </w:ins>
      <w:ins w:id="802" w:author="Renata M. Diaz" w:date="2021-03-09T14:12:00Z">
        <w:r w:rsidR="009F110E">
          <w:rPr>
            <w:rFonts w:asciiTheme="majorHAnsi" w:eastAsia="Times New Roman" w:hAnsiTheme="majorHAnsi" w:cstheme="majorHAnsi"/>
          </w:rPr>
          <w:t>random samples from</w:t>
        </w:r>
      </w:ins>
      <w:ins w:id="803" w:author="Renata M. Diaz" w:date="2021-03-09T14:06:00Z">
        <w:r w:rsidR="004F3FF8">
          <w:rPr>
            <w:rFonts w:asciiTheme="majorHAnsi" w:eastAsia="Times New Roman" w:hAnsiTheme="majorHAnsi" w:cstheme="majorHAnsi"/>
          </w:rPr>
          <w:t xml:space="preserve"> the feasible set and the central tendency</w:t>
        </w:r>
      </w:ins>
      <w:ins w:id="804" w:author="Renata M. Diaz" w:date="2021-03-15T15:01:00Z">
        <w:r w:rsidR="004C14B9">
          <w:rPr>
            <w:rFonts w:asciiTheme="majorHAnsi" w:eastAsia="Times New Roman" w:hAnsiTheme="majorHAnsi" w:cstheme="majorHAnsi"/>
          </w:rPr>
          <w:t xml:space="preserve"> (following </w:t>
        </w:r>
        <w:proofErr w:type="spellStart"/>
        <w:r w:rsidR="004C14B9">
          <w:rPr>
            <w:rFonts w:asciiTheme="majorHAnsi" w:eastAsia="Times New Roman" w:hAnsiTheme="majorHAnsi" w:cstheme="majorHAnsi"/>
          </w:rPr>
          <w:t>Locey</w:t>
        </w:r>
        <w:proofErr w:type="spellEnd"/>
        <w:r w:rsidR="004C14B9">
          <w:rPr>
            <w:rFonts w:asciiTheme="majorHAnsi" w:eastAsia="Times New Roman" w:hAnsiTheme="majorHAnsi" w:cstheme="majorHAnsi"/>
          </w:rPr>
          <w:t xml:space="preserve"> and White, </w:t>
        </w:r>
        <w:commentRangeStart w:id="805"/>
        <w:r w:rsidR="004C14B9">
          <w:rPr>
            <w:rFonts w:asciiTheme="majorHAnsi" w:eastAsia="Times New Roman" w:hAnsiTheme="majorHAnsi" w:cstheme="majorHAnsi"/>
          </w:rPr>
          <w:t>2013</w:t>
        </w:r>
        <w:commentRangeEnd w:id="805"/>
        <w:r w:rsidR="00742D81">
          <w:rPr>
            <w:rStyle w:val="CommentReference"/>
          </w:rPr>
          <w:commentReference w:id="805"/>
        </w:r>
        <w:r w:rsidR="004C14B9">
          <w:rPr>
            <w:rFonts w:asciiTheme="majorHAnsi" w:eastAsia="Times New Roman" w:hAnsiTheme="majorHAnsi" w:cstheme="majorHAnsi"/>
          </w:rPr>
          <w:t>)</w:t>
        </w:r>
      </w:ins>
      <w:ins w:id="806" w:author="Renata M. Diaz" w:date="2021-03-09T14:06:00Z">
        <w:r w:rsidR="004F3FF8">
          <w:rPr>
            <w:rFonts w:asciiTheme="majorHAnsi" w:eastAsia="Times New Roman" w:hAnsiTheme="majorHAnsi" w:cstheme="majorHAnsi"/>
          </w:rPr>
          <w:t xml:space="preserve">. </w:t>
        </w:r>
      </w:ins>
      <w:ins w:id="807" w:author="Renata M. Diaz" w:date="2021-03-09T17:39:00Z">
        <w:r w:rsidR="00245A3F">
          <w:rPr>
            <w:rFonts w:asciiTheme="majorHAnsi" w:eastAsia="Times New Roman" w:hAnsiTheme="majorHAnsi" w:cstheme="majorHAnsi"/>
          </w:rPr>
          <w:t xml:space="preserve">If </w:t>
        </w:r>
      </w:ins>
      <w:ins w:id="808" w:author="Renata M. Diaz" w:date="2021-03-09T17:40:00Z">
        <w:r w:rsidR="00245A3F">
          <w:rPr>
            <w:rFonts w:asciiTheme="majorHAnsi" w:eastAsia="Times New Roman" w:hAnsiTheme="majorHAnsi" w:cstheme="majorHAnsi"/>
          </w:rPr>
          <w:t>all SADs in a feasible set are equal</w:t>
        </w:r>
      </w:ins>
      <w:ins w:id="809" w:author="Renata M. Diaz" w:date="2021-03-09T17:41:00Z">
        <w:r w:rsidR="00245A3F">
          <w:rPr>
            <w:rFonts w:asciiTheme="majorHAnsi" w:eastAsia="Times New Roman" w:hAnsiTheme="majorHAnsi" w:cstheme="majorHAnsi"/>
          </w:rPr>
          <w:t>ly likely to occur</w:t>
        </w:r>
        <w:del w:id="810" w:author="Ernest, Morgan" w:date="2021-03-31T08:38:00Z">
          <w:r w:rsidR="00245A3F" w:rsidDel="003D1C42">
            <w:rPr>
              <w:rFonts w:asciiTheme="majorHAnsi" w:eastAsia="Times New Roman" w:hAnsiTheme="majorHAnsi" w:cstheme="majorHAnsi"/>
            </w:rPr>
            <w:delText xml:space="preserve"> in reality</w:delText>
          </w:r>
        </w:del>
        <w:r w:rsidR="00245A3F">
          <w:rPr>
            <w:rFonts w:asciiTheme="majorHAnsi" w:eastAsia="Times New Roman" w:hAnsiTheme="majorHAnsi" w:cstheme="majorHAnsi"/>
          </w:rPr>
          <w:t xml:space="preserve">, then observed SADs should not be markedly less similar to the central tendency of the feasible set than random samples from the feasible set. </w:t>
        </w:r>
      </w:ins>
      <w:ins w:id="811" w:author="Renata M. Diaz" w:date="2021-03-09T17:42:00Z">
        <w:r w:rsidR="00245A3F">
          <w:rPr>
            <w:rFonts w:asciiTheme="majorHAnsi" w:eastAsia="Times New Roman" w:hAnsiTheme="majorHAnsi" w:cstheme="majorHAnsi"/>
          </w:rPr>
          <w:t xml:space="preserve">If observed SADs are consistently more dissimilar to the central tendency than samples from the feasible set, strong processes may be at work driving observed SADs away from the central tendency. </w:t>
        </w:r>
      </w:ins>
      <w:ins w:id="812" w:author="Renata M. Diaz" w:date="2021-03-09T17:18:00Z">
        <w:r w:rsidR="000E7651">
          <w:rPr>
            <w:rFonts w:asciiTheme="majorHAnsi" w:eastAsia="Times New Roman" w:hAnsiTheme="majorHAnsi" w:cstheme="majorHAnsi"/>
          </w:rPr>
          <w:t xml:space="preserve">We defined the degree of </w:t>
        </w:r>
      </w:ins>
      <w:ins w:id="813" w:author="Renata M. Diaz" w:date="2021-03-10T14:28:00Z">
        <w:r w:rsidR="00CD6413">
          <w:rPr>
            <w:rFonts w:asciiTheme="majorHAnsi" w:eastAsia="Times New Roman" w:hAnsiTheme="majorHAnsi" w:cstheme="majorHAnsi"/>
          </w:rPr>
          <w:t>dis</w:t>
        </w:r>
      </w:ins>
      <w:ins w:id="814" w:author="Renata M. Diaz" w:date="2021-03-09T17:18:00Z">
        <w:r w:rsidR="000E7651">
          <w:rPr>
            <w:rFonts w:asciiTheme="majorHAnsi" w:eastAsia="Times New Roman" w:hAnsiTheme="majorHAnsi" w:cstheme="majorHAnsi"/>
          </w:rPr>
          <w:t xml:space="preserve">similarity between two SADs </w:t>
        </w:r>
      </w:ins>
      <w:ins w:id="815" w:author="Renata M. Diaz" w:date="2021-03-15T15:04:00Z">
        <w:r w:rsidR="00E9400A">
          <w:rPr>
            <w:rFonts w:asciiTheme="majorHAnsi" w:eastAsia="Times New Roman" w:hAnsiTheme="majorHAnsi" w:cstheme="majorHAnsi"/>
          </w:rPr>
          <w:t xml:space="preserve">with the same S and N </w:t>
        </w:r>
      </w:ins>
      <w:ins w:id="816" w:author="Renata M. Diaz" w:date="2021-03-09T17:18:00Z">
        <w:r w:rsidR="000E7651">
          <w:rPr>
            <w:rFonts w:asciiTheme="majorHAnsi" w:eastAsia="Times New Roman" w:hAnsiTheme="majorHAnsi" w:cstheme="majorHAnsi"/>
          </w:rPr>
          <w:t xml:space="preserve">as </w:t>
        </w:r>
      </w:ins>
      <w:ins w:id="817" w:author="Renata M. Diaz" w:date="2021-03-15T15:04:00Z">
        <w:r w:rsidR="00E9400A">
          <w:rPr>
            <w:rFonts w:asciiTheme="majorHAnsi" w:eastAsia="Times New Roman" w:hAnsiTheme="majorHAnsi" w:cstheme="majorHAnsi"/>
          </w:rPr>
          <w:t>the proportion of individuals allocated to species with different abundances between the two SADs, calculated</w:t>
        </w:r>
      </w:ins>
      <w:ins w:id="818" w:author="Renata M. Diaz" w:date="2021-03-15T15:08:00Z">
        <w:r w:rsidR="0058590F">
          <w:rPr>
            <w:rFonts w:asciiTheme="majorHAnsi" w:eastAsia="Times New Roman" w:hAnsiTheme="majorHAnsi" w:cstheme="majorHAnsi"/>
          </w:rPr>
          <w:t xml:space="preserve"> as: </w:t>
        </w:r>
      </w:ins>
    </w:p>
    <w:p w14:paraId="52E84F1C" w14:textId="77777777" w:rsidR="0058590F" w:rsidRDefault="0058590F" w:rsidP="00021897">
      <w:pPr>
        <w:spacing w:line="480" w:lineRule="auto"/>
        <w:rPr>
          <w:ins w:id="819" w:author="Renata M. Diaz" w:date="2021-03-15T15:08:00Z"/>
          <w:rFonts w:asciiTheme="majorHAnsi" w:eastAsia="Times New Roman" w:hAnsiTheme="majorHAnsi" w:cstheme="majorHAnsi"/>
        </w:rPr>
      </w:pPr>
      <m:oMath>
        <m:r>
          <w:ins w:id="820" w:author="Renata M. Diaz" w:date="2021-03-15T15:05:00Z">
            <w:rPr>
              <w:rFonts w:ascii="Cambria Math" w:eastAsia="Times New Roman" w:hAnsi="Cambria Math" w:cstheme="majorHAnsi"/>
            </w:rPr>
            <m:t xml:space="preserve">1- </m:t>
          </w:ins>
        </m:r>
        <m:f>
          <m:fPr>
            <m:ctrlPr>
              <w:ins w:id="821" w:author="Renata M. Diaz" w:date="2021-03-15T15:08:00Z">
                <w:rPr>
                  <w:rFonts w:ascii="Cambria Math" w:eastAsia="Times New Roman" w:hAnsi="Cambria Math" w:cstheme="majorHAnsi"/>
                  <w:i/>
                </w:rPr>
              </w:ins>
            </m:ctrlPr>
          </m:fPr>
          <m:num>
            <m:nary>
              <m:naryPr>
                <m:chr m:val="∑"/>
                <m:limLoc m:val="undOvr"/>
                <m:ctrlPr>
                  <w:ins w:id="822" w:author="Renata M. Diaz" w:date="2021-03-15T15:08:00Z">
                    <w:rPr>
                      <w:rFonts w:ascii="Cambria Math" w:eastAsia="Times New Roman" w:hAnsi="Cambria Math" w:cstheme="majorHAnsi"/>
                      <w:i/>
                    </w:rPr>
                  </w:ins>
                </m:ctrlPr>
              </m:naryPr>
              <m:sub>
                <m:r>
                  <w:ins w:id="823" w:author="Renata M. Diaz" w:date="2021-03-15T15:08:00Z">
                    <w:rPr>
                      <w:rFonts w:ascii="Cambria Math" w:eastAsia="Times New Roman" w:hAnsi="Cambria Math" w:cstheme="majorHAnsi"/>
                    </w:rPr>
                    <m:t>i=1</m:t>
                  </w:ins>
                </m:r>
              </m:sub>
              <m:sup>
                <m:r>
                  <w:ins w:id="824" w:author="Renata M. Diaz" w:date="2021-03-15T15:08:00Z">
                    <w:rPr>
                      <w:rFonts w:ascii="Cambria Math" w:eastAsia="Times New Roman" w:hAnsi="Cambria Math" w:cstheme="majorHAnsi"/>
                    </w:rPr>
                    <m:t>S</m:t>
                  </w:ins>
                </m:r>
              </m:sup>
              <m:e>
                <m:d>
                  <m:dPr>
                    <m:begChr m:val="|"/>
                    <m:endChr m:val="|"/>
                    <m:ctrlPr>
                      <w:ins w:id="825" w:author="Renata M. Diaz" w:date="2021-03-15T15:08:00Z">
                        <w:rPr>
                          <w:rFonts w:ascii="Cambria Math" w:eastAsia="Times New Roman" w:hAnsi="Cambria Math" w:cstheme="majorHAnsi"/>
                          <w:i/>
                        </w:rPr>
                      </w:ins>
                    </m:ctrlPr>
                  </m:dPr>
                  <m:e>
                    <m:sSub>
                      <m:sSubPr>
                        <m:ctrlPr>
                          <w:ins w:id="826" w:author="Renata M. Diaz" w:date="2021-03-15T15:08:00Z">
                            <w:rPr>
                              <w:rFonts w:ascii="Cambria Math" w:eastAsia="Times New Roman" w:hAnsi="Cambria Math" w:cstheme="majorHAnsi"/>
                              <w:i/>
                            </w:rPr>
                          </w:ins>
                        </m:ctrlPr>
                      </m:sSubPr>
                      <m:e>
                        <m:r>
                          <w:ins w:id="827" w:author="Renata M. Diaz" w:date="2021-03-15T15:08:00Z">
                            <w:rPr>
                              <w:rFonts w:ascii="Cambria Math" w:eastAsia="Times New Roman" w:hAnsi="Cambria Math" w:cstheme="majorHAnsi"/>
                            </w:rPr>
                            <m:t>n1</m:t>
                          </w:ins>
                        </m:r>
                      </m:e>
                      <m:sub>
                        <m:r>
                          <w:ins w:id="828" w:author="Renata M. Diaz" w:date="2021-03-15T15:08:00Z">
                            <w:rPr>
                              <w:rFonts w:ascii="Cambria Math" w:eastAsia="Times New Roman" w:hAnsi="Cambria Math" w:cstheme="majorHAnsi"/>
                            </w:rPr>
                            <m:t>i</m:t>
                          </w:ins>
                        </m:r>
                      </m:sub>
                    </m:sSub>
                    <m:r>
                      <w:ins w:id="829" w:author="Renata M. Diaz" w:date="2021-03-15T15:08:00Z">
                        <w:rPr>
                          <w:rFonts w:ascii="Cambria Math" w:eastAsia="Times New Roman" w:hAnsi="Cambria Math" w:cstheme="majorHAnsi"/>
                        </w:rPr>
                        <m:t xml:space="preserve">- </m:t>
                      </w:ins>
                    </m:r>
                    <m:sSub>
                      <m:sSubPr>
                        <m:ctrlPr>
                          <w:ins w:id="830" w:author="Renata M. Diaz" w:date="2021-03-15T15:08:00Z">
                            <w:rPr>
                              <w:rFonts w:ascii="Cambria Math" w:eastAsia="Times New Roman" w:hAnsi="Cambria Math" w:cstheme="majorHAnsi"/>
                              <w:i/>
                            </w:rPr>
                          </w:ins>
                        </m:ctrlPr>
                      </m:sSubPr>
                      <m:e>
                        <m:r>
                          <w:ins w:id="831" w:author="Renata M. Diaz" w:date="2021-03-15T15:08:00Z">
                            <w:rPr>
                              <w:rFonts w:ascii="Cambria Math" w:eastAsia="Times New Roman" w:hAnsi="Cambria Math" w:cstheme="majorHAnsi"/>
                            </w:rPr>
                            <m:t>n2</m:t>
                          </w:ins>
                        </m:r>
                      </m:e>
                      <m:sub>
                        <m:r>
                          <w:ins w:id="832" w:author="Renata M. Diaz" w:date="2021-03-15T15:08:00Z">
                            <w:rPr>
                              <w:rFonts w:ascii="Cambria Math" w:eastAsia="Times New Roman" w:hAnsi="Cambria Math" w:cstheme="majorHAnsi"/>
                            </w:rPr>
                            <m:t>i</m:t>
                          </w:ins>
                        </m:r>
                      </m:sub>
                    </m:sSub>
                  </m:e>
                </m:d>
              </m:e>
            </m:nary>
          </m:num>
          <m:den>
            <m:r>
              <w:ins w:id="833" w:author="Renata M. Diaz" w:date="2021-03-15T15:08:00Z">
                <w:rPr>
                  <w:rFonts w:ascii="Cambria Math" w:eastAsia="Times New Roman" w:hAnsi="Cambria Math" w:cstheme="majorHAnsi"/>
                </w:rPr>
                <m:t>2N</m:t>
              </w:ins>
            </m:r>
          </m:den>
        </m:f>
      </m:oMath>
      <w:ins w:id="834" w:author="Renata M. Diaz" w:date="2021-03-15T15:03:00Z">
        <w:r w:rsidR="00E9400A">
          <w:rPr>
            <w:rFonts w:asciiTheme="majorHAnsi" w:eastAsia="Times New Roman" w:hAnsiTheme="majorHAnsi" w:cstheme="majorHAnsi"/>
          </w:rPr>
          <w:t xml:space="preserve"> </w:t>
        </w:r>
      </w:ins>
    </w:p>
    <w:p w14:paraId="5C94F264" w14:textId="1965C283" w:rsidR="004F3FF8" w:rsidRDefault="0058590F" w:rsidP="00021897">
      <w:pPr>
        <w:spacing w:line="480" w:lineRule="auto"/>
        <w:rPr>
          <w:ins w:id="835" w:author="Renata M. Diaz" w:date="2021-03-09T14:04:00Z"/>
          <w:rFonts w:asciiTheme="majorHAnsi" w:eastAsia="Times New Roman" w:hAnsiTheme="majorHAnsi" w:cstheme="majorHAnsi"/>
        </w:rPr>
      </w:pPr>
      <w:ins w:id="836" w:author="Renata M. Diaz" w:date="2021-03-15T15:08:00Z">
        <w:r>
          <w:rPr>
            <w:rFonts w:asciiTheme="majorHAnsi" w:eastAsia="Times New Roman" w:hAnsiTheme="majorHAnsi" w:cstheme="majorHAnsi"/>
          </w:rPr>
          <w:t xml:space="preserve">where </w:t>
        </w:r>
      </w:ins>
      <w:ins w:id="837" w:author="Renata M. Diaz" w:date="2021-03-15T15:09:00Z">
        <w:r>
          <w:rPr>
            <w:rFonts w:asciiTheme="majorHAnsi" w:eastAsia="Times New Roman" w:hAnsiTheme="majorHAnsi" w:cstheme="majorHAnsi"/>
            <w:i/>
            <w:iCs/>
          </w:rPr>
          <w:t>n1</w:t>
        </w:r>
        <w:r>
          <w:rPr>
            <w:rFonts w:asciiTheme="majorHAnsi" w:eastAsia="Times New Roman" w:hAnsiTheme="majorHAnsi" w:cstheme="majorHAnsi"/>
            <w:i/>
            <w:iCs/>
            <w:vertAlign w:val="subscript"/>
          </w:rPr>
          <w:t>i</w:t>
        </w:r>
        <w:r>
          <w:rPr>
            <w:rFonts w:asciiTheme="majorHAnsi" w:eastAsia="Times New Roman" w:hAnsiTheme="majorHAnsi" w:cstheme="majorHAnsi"/>
          </w:rPr>
          <w:t xml:space="preserve"> is the abundance 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 xml:space="preserve">for one SAD and </w:t>
        </w:r>
        <w:r>
          <w:rPr>
            <w:rFonts w:asciiTheme="majorHAnsi" w:eastAsia="Times New Roman" w:hAnsiTheme="majorHAnsi" w:cstheme="majorHAnsi"/>
            <w:i/>
            <w:iCs/>
          </w:rPr>
          <w:t>n2</w:t>
        </w:r>
        <w:r>
          <w:rPr>
            <w:rFonts w:asciiTheme="majorHAnsi" w:eastAsia="Times New Roman" w:hAnsiTheme="majorHAnsi" w:cstheme="majorHAnsi"/>
            <w:i/>
            <w:iCs/>
            <w:vertAlign w:val="subscript"/>
          </w:rPr>
          <w:t>i</w:t>
        </w:r>
        <w:r>
          <w:rPr>
            <w:rFonts w:asciiTheme="majorHAnsi" w:eastAsia="Times New Roman" w:hAnsiTheme="majorHAnsi" w:cstheme="majorHAnsi"/>
            <w:i/>
            <w:iCs/>
          </w:rPr>
          <w:t xml:space="preserve"> </w:t>
        </w:r>
        <w:r>
          <w:rPr>
            <w:rFonts w:asciiTheme="majorHAnsi" w:eastAsia="Times New Roman" w:hAnsiTheme="majorHAnsi" w:cstheme="majorHAnsi"/>
          </w:rPr>
          <w:t xml:space="preserve">is the abundance </w:t>
        </w:r>
      </w:ins>
      <w:ins w:id="838" w:author="Renata M. Diaz" w:date="2021-03-15T15:10:00Z">
        <w:r>
          <w:rPr>
            <w:rFonts w:asciiTheme="majorHAnsi" w:eastAsia="Times New Roman" w:hAnsiTheme="majorHAnsi" w:cstheme="majorHAnsi"/>
          </w:rPr>
          <w:t xml:space="preserve">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for the other SAD</w:t>
        </w:r>
      </w:ins>
      <w:ins w:id="839" w:author="Renata M. Diaz" w:date="2021-03-09T17:19:00Z">
        <w:r w:rsidR="000E7651">
          <w:rPr>
            <w:rFonts w:asciiTheme="majorHAnsi" w:eastAsia="Times New Roman" w:hAnsiTheme="majorHAnsi" w:cstheme="majorHAnsi"/>
          </w:rPr>
          <w:t>.</w:t>
        </w:r>
      </w:ins>
      <w:ins w:id="840" w:author="Renata M. Diaz" w:date="2021-03-15T15:04:00Z">
        <w:r w:rsidR="00E9400A">
          <w:rPr>
            <w:rFonts w:asciiTheme="majorHAnsi" w:eastAsia="Times New Roman" w:hAnsiTheme="majorHAnsi" w:cstheme="majorHAnsi"/>
          </w:rPr>
          <w:t xml:space="preserve"> This</w:t>
        </w:r>
      </w:ins>
      <w:ins w:id="841" w:author="Renata M. Diaz" w:date="2021-03-09T17:20:00Z">
        <w:r w:rsidR="000E7651">
          <w:rPr>
            <w:rFonts w:asciiTheme="majorHAnsi" w:eastAsia="Times New Roman" w:hAnsiTheme="majorHAnsi" w:cstheme="majorHAnsi"/>
          </w:rPr>
          <w:t xml:space="preserve"> value ranges from 0 to 1, with 1 being high </w:t>
        </w:r>
      </w:ins>
      <w:ins w:id="842" w:author="Renata M. Diaz" w:date="2021-03-10T14:29:00Z">
        <w:r w:rsidR="002F63CE">
          <w:rPr>
            <w:rFonts w:asciiTheme="majorHAnsi" w:eastAsia="Times New Roman" w:hAnsiTheme="majorHAnsi" w:cstheme="majorHAnsi"/>
          </w:rPr>
          <w:t>dis</w:t>
        </w:r>
      </w:ins>
      <w:ins w:id="843" w:author="Renata M. Diaz" w:date="2021-03-09T17:20:00Z">
        <w:r w:rsidR="000E7651">
          <w:rPr>
            <w:rFonts w:asciiTheme="majorHAnsi" w:eastAsia="Times New Roman" w:hAnsiTheme="majorHAnsi" w:cstheme="majorHAnsi"/>
          </w:rPr>
          <w:t>similarity. Unlike an R-squared</w:t>
        </w:r>
      </w:ins>
      <w:ins w:id="844" w:author="Renata M. Diaz" w:date="2021-03-09T17:21:00Z">
        <w:r w:rsidR="000E7651">
          <w:rPr>
            <w:rFonts w:asciiTheme="majorHAnsi" w:eastAsia="Times New Roman" w:hAnsiTheme="majorHAnsi" w:cstheme="majorHAnsi"/>
          </w:rPr>
          <w:t xml:space="preserve"> or coefficient of determination</w:t>
        </w:r>
      </w:ins>
      <w:ins w:id="845" w:author="Renata M. Diaz" w:date="2021-03-09T17:20:00Z">
        <w:r w:rsidR="000E7651">
          <w:rPr>
            <w:rFonts w:asciiTheme="majorHAnsi" w:eastAsia="Times New Roman" w:hAnsiTheme="majorHAnsi" w:cstheme="majorHAnsi"/>
          </w:rPr>
          <w:t xml:space="preserve">, it </w:t>
        </w:r>
      </w:ins>
      <w:ins w:id="846" w:author="Renata M. Diaz" w:date="2021-03-15T15:10:00Z">
        <w:r w:rsidR="005A2FB9">
          <w:rPr>
            <w:rFonts w:asciiTheme="majorHAnsi" w:eastAsia="Times New Roman" w:hAnsiTheme="majorHAnsi" w:cstheme="majorHAnsi"/>
          </w:rPr>
          <w:t>is never</w:t>
        </w:r>
      </w:ins>
      <w:ins w:id="847" w:author="Renata M. Diaz" w:date="2021-03-09T17:21:00Z">
        <w:r w:rsidR="000E7651">
          <w:rPr>
            <w:rFonts w:asciiTheme="majorHAnsi" w:eastAsia="Times New Roman" w:hAnsiTheme="majorHAnsi" w:cstheme="majorHAnsi"/>
          </w:rPr>
          <w:t xml:space="preserve"> negative and does not depend on which SAD is considered the “</w:t>
        </w:r>
      </w:ins>
      <w:ins w:id="848" w:author="Renata M. Diaz" w:date="2021-03-11T11:21:00Z">
        <w:r w:rsidR="006F3E31">
          <w:rPr>
            <w:rFonts w:asciiTheme="majorHAnsi" w:eastAsia="Times New Roman" w:hAnsiTheme="majorHAnsi" w:cstheme="majorHAnsi"/>
          </w:rPr>
          <w:t>reference</w:t>
        </w:r>
      </w:ins>
      <w:ins w:id="849" w:author="Renata M. Diaz" w:date="2021-03-09T17:21:00Z">
        <w:r w:rsidR="000E7651">
          <w:rPr>
            <w:rFonts w:asciiTheme="majorHAnsi" w:eastAsia="Times New Roman" w:hAnsiTheme="majorHAnsi" w:cstheme="majorHAnsi"/>
          </w:rPr>
          <w:t>” or “</w:t>
        </w:r>
      </w:ins>
      <w:ins w:id="850" w:author="Renata M. Diaz" w:date="2021-03-11T11:21:00Z">
        <w:r w:rsidR="006F3E31">
          <w:rPr>
            <w:rFonts w:asciiTheme="majorHAnsi" w:eastAsia="Times New Roman" w:hAnsiTheme="majorHAnsi" w:cstheme="majorHAnsi"/>
          </w:rPr>
          <w:t>comparison</w:t>
        </w:r>
      </w:ins>
      <w:ins w:id="851" w:author="Renata M. Diaz" w:date="2021-03-09T17:21:00Z">
        <w:r w:rsidR="000E7651">
          <w:rPr>
            <w:rFonts w:asciiTheme="majorHAnsi" w:eastAsia="Times New Roman" w:hAnsiTheme="majorHAnsi" w:cstheme="majorHAnsi"/>
          </w:rPr>
          <w:t xml:space="preserve">” </w:t>
        </w:r>
      </w:ins>
      <w:ins w:id="852" w:author="Renata M. Diaz" w:date="2021-03-09T17:35:00Z">
        <w:r w:rsidR="00293EC7">
          <w:rPr>
            <w:rFonts w:asciiTheme="majorHAnsi" w:eastAsia="Times New Roman" w:hAnsiTheme="majorHAnsi" w:cstheme="majorHAnsi"/>
          </w:rPr>
          <w:t>sample</w:t>
        </w:r>
      </w:ins>
      <w:ins w:id="853" w:author="Renata M. Diaz" w:date="2021-03-09T17:22:00Z">
        <w:r w:rsidR="000E7651">
          <w:rPr>
            <w:rFonts w:asciiTheme="majorHAnsi" w:eastAsia="Times New Roman" w:hAnsiTheme="majorHAnsi" w:cstheme="majorHAnsi"/>
          </w:rPr>
          <w:t xml:space="preserve">. </w:t>
        </w:r>
      </w:ins>
      <w:ins w:id="854" w:author="Ernest, Morgan" w:date="2021-03-30T14:44:00Z">
        <w:r w:rsidR="00077456">
          <w:rPr>
            <w:rFonts w:asciiTheme="majorHAnsi" w:eastAsia="Times New Roman" w:hAnsiTheme="majorHAnsi" w:cstheme="majorHAnsi"/>
          </w:rPr>
          <w:t xml:space="preserve">To find the central tendency </w:t>
        </w:r>
      </w:ins>
      <w:moveFromRangeStart w:id="855" w:author="Ernest, Morgan" w:date="2021-03-30T14:43:00Z" w:name="move68007803"/>
      <w:moveFrom w:id="856" w:author="Ernest, Morgan" w:date="2021-03-30T14:43:00Z">
        <w:ins w:id="857" w:author="Renata M. Diaz" w:date="2021-03-09T17:22:00Z">
          <w:r w:rsidR="000E7651" w:rsidDel="00077456">
            <w:rPr>
              <w:rFonts w:asciiTheme="majorHAnsi" w:eastAsia="Times New Roman" w:hAnsiTheme="majorHAnsi" w:cstheme="majorHAnsi"/>
            </w:rPr>
            <w:t xml:space="preserve">We used this </w:t>
          </w:r>
        </w:ins>
        <w:ins w:id="858" w:author="Renata M. Diaz" w:date="2021-03-10T14:29:00Z">
          <w:r w:rsidR="002F63CE" w:rsidDel="00077456">
            <w:rPr>
              <w:rFonts w:asciiTheme="majorHAnsi" w:eastAsia="Times New Roman" w:hAnsiTheme="majorHAnsi" w:cstheme="majorHAnsi"/>
            </w:rPr>
            <w:t>dis</w:t>
          </w:r>
        </w:ins>
        <w:ins w:id="859" w:author="Renata M. Diaz" w:date="2021-03-09T17:22:00Z">
          <w:r w:rsidR="000E7651" w:rsidDel="00077456">
            <w:rPr>
              <w:rFonts w:asciiTheme="majorHAnsi" w:eastAsia="Times New Roman" w:hAnsiTheme="majorHAnsi" w:cstheme="majorHAnsi"/>
            </w:rPr>
            <w:t xml:space="preserve">similarity score to </w:t>
          </w:r>
        </w:ins>
        <w:ins w:id="860" w:author="Renata M. Diaz" w:date="2021-03-09T17:27:00Z">
          <w:r w:rsidR="00907FA8" w:rsidDel="00077456">
            <w:rPr>
              <w:rFonts w:asciiTheme="majorHAnsi" w:eastAsia="Times New Roman" w:hAnsiTheme="majorHAnsi" w:cstheme="majorHAnsi"/>
            </w:rPr>
            <w:t>estimate</w:t>
          </w:r>
        </w:ins>
        <w:ins w:id="861" w:author="Renata M. Diaz" w:date="2021-03-09T17:22:00Z">
          <w:r w:rsidR="000E7651" w:rsidDel="00077456">
            <w:rPr>
              <w:rFonts w:asciiTheme="majorHAnsi" w:eastAsia="Times New Roman" w:hAnsiTheme="majorHAnsi" w:cstheme="majorHAnsi"/>
            </w:rPr>
            <w:t xml:space="preserve"> the central tend</w:t>
          </w:r>
        </w:ins>
        <w:ins w:id="862" w:author="Renata M. Diaz" w:date="2021-03-09T17:23:00Z">
          <w:r w:rsidR="000E7651" w:rsidDel="00077456">
            <w:rPr>
              <w:rFonts w:asciiTheme="majorHAnsi" w:eastAsia="Times New Roman" w:hAnsiTheme="majorHAnsi" w:cstheme="majorHAnsi"/>
            </w:rPr>
            <w:t>ency of the feasible set</w:t>
          </w:r>
        </w:ins>
        <w:ins w:id="863" w:author="Renata M. Diaz" w:date="2021-03-09T17:28:00Z">
          <w:r w:rsidR="000A6C77" w:rsidDel="00077456">
            <w:rPr>
              <w:rFonts w:asciiTheme="majorHAnsi" w:eastAsia="Times New Roman" w:hAnsiTheme="majorHAnsi" w:cstheme="majorHAnsi"/>
            </w:rPr>
            <w:t>,</w:t>
          </w:r>
        </w:ins>
        <w:ins w:id="864" w:author="Renata M. Diaz" w:date="2021-03-09T17:38:00Z">
          <w:r w:rsidR="00B20CF2" w:rsidDel="00077456">
            <w:rPr>
              <w:rFonts w:asciiTheme="majorHAnsi" w:eastAsia="Times New Roman" w:hAnsiTheme="majorHAnsi" w:cstheme="majorHAnsi"/>
            </w:rPr>
            <w:t xml:space="preserve"> defined</w:t>
          </w:r>
        </w:ins>
        <w:ins w:id="865" w:author="Renata M. Diaz" w:date="2021-03-09T17:28:00Z">
          <w:r w:rsidR="000A6C77" w:rsidDel="00077456">
            <w:rPr>
              <w:rFonts w:asciiTheme="majorHAnsi" w:eastAsia="Times New Roman" w:hAnsiTheme="majorHAnsi" w:cstheme="majorHAnsi"/>
            </w:rPr>
            <w:t xml:space="preserve"> as the sample from that feasible set with the </w:t>
          </w:r>
        </w:ins>
        <w:ins w:id="866" w:author="Renata M. Diaz" w:date="2021-03-10T14:29:00Z">
          <w:r w:rsidR="003A5433" w:rsidDel="00077456">
            <w:rPr>
              <w:rFonts w:asciiTheme="majorHAnsi" w:eastAsia="Times New Roman" w:hAnsiTheme="majorHAnsi" w:cstheme="majorHAnsi"/>
            </w:rPr>
            <w:t>lowest</w:t>
          </w:r>
        </w:ins>
        <w:ins w:id="867" w:author="Renata M. Diaz" w:date="2021-03-09T17:28:00Z">
          <w:r w:rsidR="000A6C77" w:rsidDel="00077456">
            <w:rPr>
              <w:rFonts w:asciiTheme="majorHAnsi" w:eastAsia="Times New Roman" w:hAnsiTheme="majorHAnsi" w:cstheme="majorHAnsi"/>
            </w:rPr>
            <w:t xml:space="preserve"> </w:t>
          </w:r>
        </w:ins>
        <w:ins w:id="868" w:author="Renata M. Diaz" w:date="2021-03-10T14:29:00Z">
          <w:r w:rsidR="003A5433" w:rsidDel="00077456">
            <w:rPr>
              <w:rFonts w:asciiTheme="majorHAnsi" w:eastAsia="Times New Roman" w:hAnsiTheme="majorHAnsi" w:cstheme="majorHAnsi"/>
            </w:rPr>
            <w:t>dis</w:t>
          </w:r>
        </w:ins>
        <w:ins w:id="869" w:author="Renata M. Diaz" w:date="2021-03-09T17:28:00Z">
          <w:r w:rsidR="000A6C77" w:rsidDel="00077456">
            <w:rPr>
              <w:rFonts w:asciiTheme="majorHAnsi" w:eastAsia="Times New Roman" w:hAnsiTheme="majorHAnsi" w:cstheme="majorHAnsi"/>
            </w:rPr>
            <w:t>similarity to other samples</w:t>
          </w:r>
        </w:ins>
        <w:ins w:id="870" w:author="Renata M. Diaz" w:date="2021-03-09T17:23:00Z">
          <w:r w:rsidR="000E7651" w:rsidDel="00077456">
            <w:rPr>
              <w:rFonts w:asciiTheme="majorHAnsi" w:eastAsia="Times New Roman" w:hAnsiTheme="majorHAnsi" w:cstheme="majorHAnsi"/>
            </w:rPr>
            <w:t xml:space="preserve">. </w:t>
          </w:r>
        </w:ins>
      </w:moveFrom>
      <w:moveFromRangeEnd w:id="855"/>
      <w:ins w:id="871" w:author="Renata M. Diaz" w:date="2021-03-09T17:23:00Z">
        <w:del w:id="872" w:author="Ernest, Morgan" w:date="2021-03-30T14:44:00Z">
          <w:r w:rsidR="000E7651" w:rsidDel="00077456">
            <w:rPr>
              <w:rFonts w:asciiTheme="majorHAnsi" w:eastAsia="Times New Roman" w:hAnsiTheme="majorHAnsi" w:cstheme="majorHAnsi"/>
            </w:rPr>
            <w:delText>For</w:delText>
          </w:r>
        </w:del>
      </w:ins>
      <w:ins w:id="873" w:author="Ernest, Morgan" w:date="2021-03-30T14:44:00Z">
        <w:r w:rsidR="00077456">
          <w:rPr>
            <w:rFonts w:asciiTheme="majorHAnsi" w:eastAsia="Times New Roman" w:hAnsiTheme="majorHAnsi" w:cstheme="majorHAnsi"/>
          </w:rPr>
          <w:t xml:space="preserve">of </w:t>
        </w:r>
      </w:ins>
      <w:ins w:id="874" w:author="Renata M. Diaz" w:date="2021-03-09T17:23:00Z">
        <w:del w:id="875" w:author="Ernest, Morgan" w:date="2021-03-30T14:45:00Z">
          <w:r w:rsidR="000E7651" w:rsidDel="00DB0573">
            <w:rPr>
              <w:rFonts w:asciiTheme="majorHAnsi" w:eastAsia="Times New Roman" w:hAnsiTheme="majorHAnsi" w:cstheme="majorHAnsi"/>
            </w:rPr>
            <w:delText xml:space="preserve"> </w:delText>
          </w:r>
        </w:del>
        <w:r w:rsidR="000E7651">
          <w:rPr>
            <w:rFonts w:asciiTheme="majorHAnsi" w:eastAsia="Times New Roman" w:hAnsiTheme="majorHAnsi" w:cstheme="majorHAnsi"/>
          </w:rPr>
          <w:t xml:space="preserve">a given sampled feasible set, we </w:t>
        </w:r>
      </w:ins>
      <w:ins w:id="876" w:author="Renata M. Diaz" w:date="2021-03-09T17:25:00Z">
        <w:r w:rsidR="000E7651">
          <w:rPr>
            <w:rFonts w:asciiTheme="majorHAnsi" w:eastAsia="Times New Roman" w:hAnsiTheme="majorHAnsi" w:cstheme="majorHAnsi"/>
          </w:rPr>
          <w:t xml:space="preserve">calculated the </w:t>
        </w:r>
      </w:ins>
      <w:ins w:id="877" w:author="Renata M. Diaz" w:date="2021-03-10T14:29:00Z">
        <w:r w:rsidR="00384593">
          <w:rPr>
            <w:rFonts w:asciiTheme="majorHAnsi" w:eastAsia="Times New Roman" w:hAnsiTheme="majorHAnsi" w:cstheme="majorHAnsi"/>
          </w:rPr>
          <w:t>dis</w:t>
        </w:r>
      </w:ins>
      <w:ins w:id="878" w:author="Renata M. Diaz" w:date="2021-03-09T17:25:00Z">
        <w:r w:rsidR="000E7651">
          <w:rPr>
            <w:rFonts w:asciiTheme="majorHAnsi" w:eastAsia="Times New Roman" w:hAnsiTheme="majorHAnsi" w:cstheme="majorHAnsi"/>
          </w:rPr>
          <w:t xml:space="preserve">similarity </w:t>
        </w:r>
      </w:ins>
      <w:ins w:id="879" w:author="Renata M. Diaz" w:date="2021-03-09T17:26:00Z">
        <w:r w:rsidR="000E7651">
          <w:rPr>
            <w:rFonts w:asciiTheme="majorHAnsi" w:eastAsia="Times New Roman" w:hAnsiTheme="majorHAnsi" w:cstheme="majorHAnsi"/>
          </w:rPr>
          <w:t>between</w:t>
        </w:r>
      </w:ins>
      <w:ins w:id="880" w:author="Renata M. Diaz" w:date="2021-03-09T17:25:00Z">
        <w:r w:rsidR="000E7651">
          <w:rPr>
            <w:rFonts w:asciiTheme="majorHAnsi" w:eastAsia="Times New Roman" w:hAnsiTheme="majorHAnsi" w:cstheme="majorHAnsi"/>
          </w:rPr>
          <w:t xml:space="preserve"> e</w:t>
        </w:r>
      </w:ins>
      <w:ins w:id="881" w:author="Renata M. Diaz" w:date="2021-03-11T15:03:00Z">
        <w:r w:rsidR="00616911">
          <w:rPr>
            <w:rFonts w:asciiTheme="majorHAnsi" w:eastAsia="Times New Roman" w:hAnsiTheme="majorHAnsi" w:cstheme="majorHAnsi"/>
          </w:rPr>
          <w:t>very</w:t>
        </w:r>
      </w:ins>
      <w:ins w:id="882" w:author="Renata M. Diaz" w:date="2021-03-11T15:04:00Z">
        <w:r w:rsidR="00616911">
          <w:rPr>
            <w:rFonts w:asciiTheme="majorHAnsi" w:eastAsia="Times New Roman" w:hAnsiTheme="majorHAnsi" w:cstheme="majorHAnsi"/>
          </w:rPr>
          <w:t xml:space="preserve"> sample drawn from the feasible set and a random set of 5</w:t>
        </w:r>
      </w:ins>
      <w:ins w:id="883" w:author="Renata M. Diaz" w:date="2021-03-09T17:23:00Z">
        <w:r w:rsidR="000E7651">
          <w:rPr>
            <w:rFonts w:asciiTheme="majorHAnsi" w:eastAsia="Times New Roman" w:hAnsiTheme="majorHAnsi" w:cstheme="majorHAnsi"/>
          </w:rPr>
          <w:t>00 other samples</w:t>
        </w:r>
      </w:ins>
      <w:ins w:id="884" w:author="Renata M. Diaz" w:date="2021-03-09T17:38:00Z">
        <w:r w:rsidR="001D0B33">
          <w:rPr>
            <w:rFonts w:asciiTheme="majorHAnsi" w:eastAsia="Times New Roman" w:hAnsiTheme="majorHAnsi" w:cstheme="majorHAnsi"/>
          </w:rPr>
          <w:t xml:space="preserve">. </w:t>
        </w:r>
      </w:ins>
      <w:moveToRangeStart w:id="885" w:author="Ernest, Morgan" w:date="2021-03-30T14:43:00Z" w:name="move68007803"/>
      <w:moveTo w:id="886" w:author="Ernest, Morgan" w:date="2021-03-30T14:43:00Z">
        <w:del w:id="887" w:author="Ernest, Morgan" w:date="2021-03-30T14:44:00Z">
          <w:r w:rsidR="00077456" w:rsidDel="00077456">
            <w:rPr>
              <w:rFonts w:asciiTheme="majorHAnsi" w:eastAsia="Times New Roman" w:hAnsiTheme="majorHAnsi" w:cstheme="majorHAnsi"/>
            </w:rPr>
            <w:delText xml:space="preserve">We used </w:delText>
          </w:r>
        </w:del>
        <w:del w:id="888" w:author="Ernest, Morgan" w:date="2021-03-30T14:43:00Z">
          <w:r w:rsidR="00077456" w:rsidDel="00077456">
            <w:rPr>
              <w:rFonts w:asciiTheme="majorHAnsi" w:eastAsia="Times New Roman" w:hAnsiTheme="majorHAnsi" w:cstheme="majorHAnsi"/>
            </w:rPr>
            <w:delText>this</w:delText>
          </w:r>
        </w:del>
        <w:del w:id="889" w:author="Ernest, Morgan" w:date="2021-03-30T14:44:00Z">
          <w:r w:rsidR="00077456" w:rsidDel="00077456">
            <w:rPr>
              <w:rFonts w:asciiTheme="majorHAnsi" w:eastAsia="Times New Roman" w:hAnsiTheme="majorHAnsi" w:cstheme="majorHAnsi"/>
            </w:rPr>
            <w:delText xml:space="preserve"> dissimilarity score to estimate the central tendency of the feasible set, defined as the sample from that feasible set with the lowest dissimilarity to other samples. </w:delText>
          </w:r>
        </w:del>
      </w:moveTo>
      <w:moveToRangeEnd w:id="885"/>
      <w:ins w:id="890" w:author="Renata M. Diaz" w:date="2021-03-09T17:38:00Z">
        <w:r w:rsidR="001D0B33">
          <w:rPr>
            <w:rFonts w:asciiTheme="majorHAnsi" w:eastAsia="Times New Roman" w:hAnsiTheme="majorHAnsi" w:cstheme="majorHAnsi"/>
          </w:rPr>
          <w:t>We used only a subset of samples because</w:t>
        </w:r>
        <w:r w:rsidR="00954583">
          <w:rPr>
            <w:rFonts w:asciiTheme="majorHAnsi" w:eastAsia="Times New Roman" w:hAnsiTheme="majorHAnsi" w:cstheme="majorHAnsi"/>
          </w:rPr>
          <w:t xml:space="preserve"> it</w:t>
        </w:r>
      </w:ins>
      <w:ins w:id="891" w:author="Renata M. Diaz" w:date="2021-03-09T17:35:00Z">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ins>
      <w:ins w:id="892" w:author="Renata M. Diaz" w:date="2021-03-09T17:26:00Z">
        <w:r w:rsidR="00907FA8">
          <w:rPr>
            <w:rFonts w:asciiTheme="majorHAnsi" w:eastAsia="Times New Roman" w:hAnsiTheme="majorHAnsi" w:cstheme="majorHAnsi"/>
          </w:rPr>
          <w:t xml:space="preserve">. For each </w:t>
        </w:r>
      </w:ins>
      <w:ins w:id="893" w:author="Renata M. Diaz" w:date="2021-03-11T15:05:00Z">
        <w:r w:rsidR="0080286C">
          <w:rPr>
            <w:rFonts w:asciiTheme="majorHAnsi" w:eastAsia="Times New Roman" w:hAnsiTheme="majorHAnsi" w:cstheme="majorHAnsi"/>
          </w:rPr>
          <w:t xml:space="preserve">focal </w:t>
        </w:r>
      </w:ins>
      <w:ins w:id="894" w:author="Renata M. Diaz" w:date="2021-03-11T15:04:00Z">
        <w:r w:rsidR="003A1EC0">
          <w:rPr>
            <w:rFonts w:asciiTheme="majorHAnsi" w:eastAsia="Times New Roman" w:hAnsiTheme="majorHAnsi" w:cstheme="majorHAnsi"/>
          </w:rPr>
          <w:t>sample</w:t>
        </w:r>
      </w:ins>
      <w:ins w:id="895" w:author="Renata M. Diaz" w:date="2021-03-09T17:26:00Z">
        <w:r w:rsidR="00907FA8">
          <w:rPr>
            <w:rFonts w:asciiTheme="majorHAnsi" w:eastAsia="Times New Roman" w:hAnsiTheme="majorHAnsi" w:cstheme="majorHAnsi"/>
          </w:rPr>
          <w:t xml:space="preserve">, we calculated the mean </w:t>
        </w:r>
      </w:ins>
      <w:ins w:id="896" w:author="Renata M. Diaz" w:date="2021-03-10T14:29:00Z">
        <w:r w:rsidR="00245662">
          <w:rPr>
            <w:rFonts w:asciiTheme="majorHAnsi" w:eastAsia="Times New Roman" w:hAnsiTheme="majorHAnsi" w:cstheme="majorHAnsi"/>
          </w:rPr>
          <w:t>dis</w:t>
        </w:r>
      </w:ins>
      <w:ins w:id="897" w:author="Renata M. Diaz" w:date="2021-03-09T17:26:00Z">
        <w:r w:rsidR="00907FA8">
          <w:rPr>
            <w:rFonts w:asciiTheme="majorHAnsi" w:eastAsia="Times New Roman" w:hAnsiTheme="majorHAnsi" w:cstheme="majorHAnsi"/>
          </w:rPr>
          <w:t xml:space="preserve">similarity score over the </w:t>
        </w:r>
      </w:ins>
      <w:ins w:id="898" w:author="Renata M. Diaz" w:date="2021-03-11T15:04:00Z">
        <w:r w:rsidR="003A1EC0">
          <w:rPr>
            <w:rFonts w:asciiTheme="majorHAnsi" w:eastAsia="Times New Roman" w:hAnsiTheme="majorHAnsi" w:cstheme="majorHAnsi"/>
          </w:rPr>
          <w:t>5</w:t>
        </w:r>
      </w:ins>
      <w:ins w:id="899" w:author="Renata M. Diaz" w:date="2021-03-09T17:26:00Z">
        <w:r w:rsidR="00907FA8">
          <w:rPr>
            <w:rFonts w:asciiTheme="majorHAnsi" w:eastAsia="Times New Roman" w:hAnsiTheme="majorHAnsi" w:cstheme="majorHAnsi"/>
          </w:rPr>
          <w:t xml:space="preserve">00 comparison samples, and </w:t>
        </w:r>
      </w:ins>
      <w:ins w:id="900" w:author="Renata M. Diaz" w:date="2021-03-10T14:46:00Z">
        <w:r w:rsidR="00311C60">
          <w:rPr>
            <w:rFonts w:asciiTheme="majorHAnsi" w:eastAsia="Times New Roman" w:hAnsiTheme="majorHAnsi" w:cstheme="majorHAnsi"/>
          </w:rPr>
          <w:t>appro</w:t>
        </w:r>
      </w:ins>
      <w:ins w:id="901" w:author="Renata M. Diaz" w:date="2021-03-10T14:47:00Z">
        <w:r w:rsidR="00311C60">
          <w:rPr>
            <w:rFonts w:asciiTheme="majorHAnsi" w:eastAsia="Times New Roman" w:hAnsiTheme="majorHAnsi" w:cstheme="majorHAnsi"/>
          </w:rPr>
          <w:t>ximated</w:t>
        </w:r>
      </w:ins>
      <w:ins w:id="902" w:author="Renata M. Diaz" w:date="2021-03-09T17:26:00Z">
        <w:r w:rsidR="00907FA8">
          <w:rPr>
            <w:rFonts w:asciiTheme="majorHAnsi" w:eastAsia="Times New Roman" w:hAnsiTheme="majorHAnsi" w:cstheme="majorHAnsi"/>
          </w:rPr>
          <w:t xml:space="preserve"> the central tendency to be th</w:t>
        </w:r>
      </w:ins>
      <w:ins w:id="903" w:author="Renata M. Diaz" w:date="2021-03-09T17:27:00Z">
        <w:r w:rsidR="00907FA8">
          <w:rPr>
            <w:rFonts w:asciiTheme="majorHAnsi" w:eastAsia="Times New Roman" w:hAnsiTheme="majorHAnsi" w:cstheme="majorHAnsi"/>
          </w:rPr>
          <w:t xml:space="preserve">e focal sample with the </w:t>
        </w:r>
      </w:ins>
      <w:ins w:id="904" w:author="Renata M. Diaz" w:date="2021-03-10T14:29:00Z">
        <w:r w:rsidR="00245662">
          <w:rPr>
            <w:rFonts w:asciiTheme="majorHAnsi" w:eastAsia="Times New Roman" w:hAnsiTheme="majorHAnsi" w:cstheme="majorHAnsi"/>
          </w:rPr>
          <w:t>lowest</w:t>
        </w:r>
      </w:ins>
      <w:ins w:id="905" w:author="Renata M. Diaz" w:date="2021-03-09T17:27:00Z">
        <w:r w:rsidR="00907FA8">
          <w:rPr>
            <w:rFonts w:asciiTheme="majorHAnsi" w:eastAsia="Times New Roman" w:hAnsiTheme="majorHAnsi" w:cstheme="majorHAnsi"/>
          </w:rPr>
          <w:t xml:space="preserve"> mean </w:t>
        </w:r>
      </w:ins>
      <w:ins w:id="906" w:author="Renata M. Diaz" w:date="2021-03-10T14:29:00Z">
        <w:r w:rsidR="00245662">
          <w:rPr>
            <w:rFonts w:asciiTheme="majorHAnsi" w:eastAsia="Times New Roman" w:hAnsiTheme="majorHAnsi" w:cstheme="majorHAnsi"/>
          </w:rPr>
          <w:t>dis</w:t>
        </w:r>
      </w:ins>
      <w:ins w:id="907" w:author="Renata M. Diaz" w:date="2021-03-09T17:27:00Z">
        <w:r w:rsidR="00907FA8">
          <w:rPr>
            <w:rFonts w:asciiTheme="majorHAnsi" w:eastAsia="Times New Roman" w:hAnsiTheme="majorHAnsi" w:cstheme="majorHAnsi"/>
          </w:rPr>
          <w:t xml:space="preserve">similarity. </w:t>
        </w:r>
      </w:ins>
      <w:ins w:id="908" w:author="Renata M. Diaz" w:date="2021-03-09T17:51:00Z">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an observed SAD was</w:t>
        </w:r>
      </w:ins>
      <w:ins w:id="909" w:author="Renata M. Diaz" w:date="2021-03-09T18:09:00Z">
        <w:r w:rsidR="00CA514E">
          <w:rPr>
            <w:rFonts w:asciiTheme="majorHAnsi" w:eastAsia="Times New Roman" w:hAnsiTheme="majorHAnsi" w:cstheme="majorHAnsi"/>
          </w:rPr>
          <w:t xml:space="preserve"> </w:t>
        </w:r>
      </w:ins>
      <w:ins w:id="910" w:author="Renata M. Diaz" w:date="2021-03-09T18:20:00Z">
        <w:r w:rsidR="00837E73">
          <w:rPr>
            <w:rFonts w:asciiTheme="majorHAnsi" w:eastAsia="Times New Roman" w:hAnsiTheme="majorHAnsi" w:cstheme="majorHAnsi"/>
          </w:rPr>
          <w:t xml:space="preserve">dissimilar to its central tendency, and whether it was so dissimilar as to be </w:t>
        </w:r>
      </w:ins>
      <w:ins w:id="911" w:author="Renata M. Diaz" w:date="2021-03-09T18:09:00Z">
        <w:r w:rsidR="00CA514E">
          <w:rPr>
            <w:rFonts w:asciiTheme="majorHAnsi" w:eastAsia="Times New Roman" w:hAnsiTheme="majorHAnsi" w:cstheme="majorHAnsi"/>
          </w:rPr>
          <w:t>statistically unlikely</w:t>
        </w:r>
      </w:ins>
      <w:ins w:id="912" w:author="Renata M. Diaz" w:date="2021-03-09T17:53:00Z">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ins>
      <w:ins w:id="913" w:author="Renata M. Diaz" w:date="2021-03-10T14:30:00Z">
        <w:r w:rsidR="0052577B">
          <w:rPr>
            <w:rFonts w:asciiTheme="majorHAnsi" w:eastAsia="Times New Roman" w:hAnsiTheme="majorHAnsi" w:cstheme="majorHAnsi"/>
          </w:rPr>
          <w:t>dis</w:t>
        </w:r>
      </w:ins>
      <w:ins w:id="914" w:author="Renata M. Diaz" w:date="2021-03-09T17:53:00Z">
        <w:r w:rsidR="00D11547">
          <w:rPr>
            <w:rFonts w:asciiTheme="majorHAnsi" w:eastAsia="Times New Roman" w:hAnsiTheme="majorHAnsi" w:cstheme="majorHAnsi"/>
          </w:rPr>
          <w:t xml:space="preserve">similarity between the central tendency of the corresponding feasible set and all other samples </w:t>
        </w:r>
        <w:r w:rsidR="00D11547">
          <w:rPr>
            <w:rFonts w:asciiTheme="majorHAnsi" w:eastAsia="Times New Roman" w:hAnsiTheme="majorHAnsi" w:cstheme="majorHAnsi"/>
          </w:rPr>
          <w:lastRenderedPageBreak/>
          <w:t>from that feasible set, and between the central tendency and the observed SAD.</w:t>
        </w:r>
        <w:r w:rsidR="00D11547" w:rsidRPr="00AD593E">
          <w:rPr>
            <w:rFonts w:asciiTheme="majorHAnsi" w:eastAsia="Times New Roman" w:hAnsiTheme="majorHAnsi" w:cstheme="majorHAnsi"/>
          </w:rPr>
          <w:t xml:space="preserve"> </w:t>
        </w:r>
        <w:r w:rsidR="000E072A">
          <w:rPr>
            <w:rFonts w:asciiTheme="majorHAnsi" w:eastAsia="Times New Roman" w:hAnsiTheme="majorHAnsi" w:cstheme="majorHAnsi"/>
          </w:rPr>
          <w:t xml:space="preserve">We then </w:t>
        </w:r>
      </w:ins>
      <w:ins w:id="915" w:author="Renata M. Diaz" w:date="2021-03-09T17:51:00Z">
        <w:r w:rsidR="00AD593E">
          <w:rPr>
            <w:rFonts w:asciiTheme="majorHAnsi" w:eastAsia="Times New Roman" w:hAnsiTheme="majorHAnsi" w:cstheme="majorHAnsi"/>
          </w:rPr>
          <w:t xml:space="preserve">calculated </w:t>
        </w:r>
      </w:ins>
      <w:ins w:id="916" w:author="Renata M. Diaz" w:date="2021-03-09T17:47:00Z">
        <w:r w:rsidR="00A92281">
          <w:rPr>
            <w:rFonts w:asciiTheme="majorHAnsi" w:eastAsia="Times New Roman" w:hAnsiTheme="majorHAnsi" w:cstheme="majorHAnsi"/>
          </w:rPr>
          <w:t xml:space="preserve">the percentile rank of the observed </w:t>
        </w:r>
      </w:ins>
      <w:ins w:id="917" w:author="Renata M. Diaz" w:date="2021-03-10T14:30:00Z">
        <w:r w:rsidR="00DC2E8B">
          <w:rPr>
            <w:rFonts w:asciiTheme="majorHAnsi" w:eastAsia="Times New Roman" w:hAnsiTheme="majorHAnsi" w:cstheme="majorHAnsi"/>
          </w:rPr>
          <w:t xml:space="preserve">dissimilarity </w:t>
        </w:r>
      </w:ins>
      <w:ins w:id="918" w:author="Renata M. Diaz" w:date="2021-03-09T17:52:00Z">
        <w:r w:rsidR="00AD593E">
          <w:rPr>
            <w:rFonts w:asciiTheme="majorHAnsi" w:eastAsia="Times New Roman" w:hAnsiTheme="majorHAnsi" w:cstheme="majorHAnsi"/>
          </w:rPr>
          <w:t>score</w:t>
        </w:r>
      </w:ins>
      <w:ins w:id="919" w:author="Renata M. Diaz" w:date="2021-03-09T17:47:00Z">
        <w:r w:rsidR="00A92281">
          <w:rPr>
            <w:rFonts w:asciiTheme="majorHAnsi" w:eastAsia="Times New Roman" w:hAnsiTheme="majorHAnsi" w:cstheme="majorHAnsi"/>
          </w:rPr>
          <w:t xml:space="preserve"> relative to the </w:t>
        </w:r>
      </w:ins>
      <w:ins w:id="920" w:author="Renata M. Diaz" w:date="2021-03-09T17:52:00Z">
        <w:r w:rsidR="00AD593E">
          <w:rPr>
            <w:rFonts w:asciiTheme="majorHAnsi" w:eastAsia="Times New Roman" w:hAnsiTheme="majorHAnsi" w:cstheme="majorHAnsi"/>
          </w:rPr>
          <w:t xml:space="preserve">distribution of </w:t>
        </w:r>
      </w:ins>
      <w:ins w:id="921" w:author="Renata M. Diaz" w:date="2021-03-10T14:30:00Z">
        <w:r w:rsidR="00DC2E8B">
          <w:rPr>
            <w:rFonts w:asciiTheme="majorHAnsi" w:eastAsia="Times New Roman" w:hAnsiTheme="majorHAnsi" w:cstheme="majorHAnsi"/>
          </w:rPr>
          <w:t xml:space="preserve">dissimilarity </w:t>
        </w:r>
      </w:ins>
      <w:ins w:id="922" w:author="Renata M. Diaz" w:date="2021-03-09T17:52:00Z">
        <w:r w:rsidR="00AD593E">
          <w:rPr>
            <w:rFonts w:asciiTheme="majorHAnsi" w:eastAsia="Times New Roman" w:hAnsiTheme="majorHAnsi" w:cstheme="majorHAnsi"/>
          </w:rPr>
          <w:t>scores from the sampled feasible set</w:t>
        </w:r>
      </w:ins>
      <w:ins w:id="923" w:author="Renata M. Diaz" w:date="2021-03-09T17:47:00Z">
        <w:r w:rsidR="00A92281">
          <w:rPr>
            <w:rFonts w:asciiTheme="majorHAnsi" w:eastAsia="Times New Roman" w:hAnsiTheme="majorHAnsi" w:cstheme="majorHAnsi"/>
          </w:rPr>
          <w:t xml:space="preserve">. </w:t>
        </w:r>
      </w:ins>
      <w:ins w:id="924" w:author="Renata M. Diaz" w:date="2021-03-28T15:13:00Z">
        <w:r w:rsidR="008726FB" w:rsidRPr="00393470">
          <w:rPr>
            <w:rFonts w:asciiTheme="majorHAnsi" w:eastAsia="Times New Roman" w:hAnsiTheme="majorHAnsi" w:cstheme="majorHAnsi"/>
          </w:rPr>
          <w:t>For a single community, a</w:t>
        </w:r>
        <w:r w:rsidR="008726FB">
          <w:rPr>
            <w:rFonts w:asciiTheme="majorHAnsi" w:eastAsia="Times New Roman" w:hAnsiTheme="majorHAnsi" w:cstheme="majorHAnsi"/>
          </w:rPr>
          <w:t xml:space="preserve">n observed </w:t>
        </w:r>
        <w:r w:rsidR="008726FB" w:rsidRPr="00393470">
          <w:rPr>
            <w:rFonts w:asciiTheme="majorHAnsi" w:eastAsia="Times New Roman" w:hAnsiTheme="majorHAnsi" w:cstheme="majorHAnsi"/>
          </w:rPr>
          <w:t xml:space="preserve">percentile score of </w:t>
        </w:r>
        <w:r w:rsidR="008726FB">
          <w:rPr>
            <w:rFonts w:asciiTheme="majorHAnsi" w:eastAsia="Times New Roman" w:hAnsiTheme="majorHAnsi" w:cstheme="majorHAnsi"/>
          </w:rPr>
          <w:t xml:space="preserve">95 </w:t>
        </w:r>
        <w:del w:id="925" w:author="Ernest, Morgan" w:date="2021-03-30T14:45:00Z">
          <w:r w:rsidR="008726FB" w:rsidDel="00DB0573">
            <w:rPr>
              <w:rFonts w:asciiTheme="majorHAnsi" w:eastAsia="Times New Roman" w:hAnsiTheme="majorHAnsi" w:cstheme="majorHAnsi"/>
            </w:rPr>
            <w:delText>means</w:delText>
          </w:r>
        </w:del>
      </w:ins>
      <w:ins w:id="926" w:author="Ernest, Morgan" w:date="2021-03-30T14:45:00Z">
        <w:r w:rsidR="00DB0573">
          <w:rPr>
            <w:rFonts w:asciiTheme="majorHAnsi" w:eastAsia="Times New Roman" w:hAnsiTheme="majorHAnsi" w:cstheme="majorHAnsi"/>
          </w:rPr>
          <w:t>indicates</w:t>
        </w:r>
      </w:ins>
      <w:ins w:id="927" w:author="Renata M. Diaz" w:date="2021-03-28T15:13:00Z">
        <w:r w:rsidR="008726FB">
          <w:rPr>
            <w:rFonts w:asciiTheme="majorHAnsi" w:eastAsia="Times New Roman" w:hAnsiTheme="majorHAnsi" w:cstheme="majorHAnsi"/>
          </w:rPr>
          <w:t xml:space="preserve"> that there is a 5% chance of drawing a value greater than the observed value from the distribution of values from the sampled feasible set</w:t>
        </w:r>
        <w:r w:rsidR="008726FB" w:rsidRPr="00393470">
          <w:rPr>
            <w:rFonts w:asciiTheme="majorHAnsi" w:eastAsia="Times New Roman" w:hAnsiTheme="majorHAnsi" w:cstheme="majorHAnsi"/>
          </w:rPr>
          <w:t>.</w:t>
        </w:r>
        <w:r w:rsidR="008726FB">
          <w:rPr>
            <w:rFonts w:asciiTheme="majorHAnsi" w:eastAsia="Times New Roman" w:hAnsiTheme="majorHAnsi" w:cstheme="majorHAnsi"/>
          </w:rPr>
          <w:t xml:space="preserve"> </w:t>
        </w:r>
      </w:ins>
      <w:ins w:id="928" w:author="Renata M. Diaz" w:date="2021-03-09T17:47:00Z">
        <w:r w:rsidR="00A92281">
          <w:rPr>
            <w:rFonts w:asciiTheme="majorHAnsi" w:eastAsia="Times New Roman" w:hAnsiTheme="majorHAnsi" w:cstheme="majorHAnsi"/>
          </w:rPr>
          <w:t>After aggregating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ins>
      <w:ins w:id="929" w:author="Renata M. Diaz" w:date="2021-03-09T17:52:00Z">
        <w:r w:rsidR="00E95439">
          <w:rPr>
            <w:rFonts w:asciiTheme="majorHAnsi" w:eastAsia="Times New Roman" w:hAnsiTheme="majorHAnsi" w:cstheme="majorHAnsi"/>
          </w:rPr>
          <w:t>highly dissimilar from their</w:t>
        </w:r>
      </w:ins>
      <w:ins w:id="930" w:author="Renata M. Diaz" w:date="2021-03-09T17:47:00Z">
        <w:r w:rsidR="00A92281" w:rsidRPr="002E2A57">
          <w:rPr>
            <w:rFonts w:asciiTheme="majorHAnsi" w:eastAsia="Times New Roman" w:hAnsiTheme="majorHAnsi" w:cstheme="majorHAnsi"/>
          </w:rPr>
          <w:t xml:space="preserve"> feasible sets, the percentile values will be disproportionately concentrated </w:t>
        </w:r>
      </w:ins>
      <w:ins w:id="931" w:author="Renata M. Diaz" w:date="2021-03-09T17:53:00Z">
        <w:r w:rsidR="00464A94">
          <w:rPr>
            <w:rFonts w:asciiTheme="majorHAnsi" w:eastAsia="Times New Roman" w:hAnsiTheme="majorHAnsi" w:cstheme="majorHAnsi"/>
          </w:rPr>
          <w:t xml:space="preserve">at </w:t>
        </w:r>
      </w:ins>
      <w:ins w:id="932" w:author="Renata M. Diaz" w:date="2021-03-10T14:30:00Z">
        <w:r w:rsidR="00245662">
          <w:rPr>
            <w:rFonts w:asciiTheme="majorHAnsi" w:eastAsia="Times New Roman" w:hAnsiTheme="majorHAnsi" w:cstheme="majorHAnsi"/>
          </w:rPr>
          <w:t>high</w:t>
        </w:r>
      </w:ins>
      <w:ins w:id="933"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934" w:author="Renata M. Diaz" w:date="2021-03-09T18:12:00Z">
        <w:r w:rsidR="00865E0C">
          <w:rPr>
            <w:rFonts w:asciiTheme="majorHAnsi" w:eastAsia="Times New Roman" w:hAnsiTheme="majorHAnsi" w:cstheme="majorHAnsi"/>
          </w:rPr>
          <w:t xml:space="preserve">We used a one-tailed 95 confidence interval </w:t>
        </w:r>
      </w:ins>
      <w:ins w:id="935" w:author="Renata M. Diaz" w:date="2021-03-09T18:13:00Z">
        <w:r w:rsidR="00865E0C">
          <w:rPr>
            <w:rFonts w:asciiTheme="majorHAnsi" w:eastAsia="Times New Roman" w:hAnsiTheme="majorHAnsi" w:cstheme="majorHAnsi"/>
          </w:rPr>
          <w:t xml:space="preserve">and tested whether the percentile values for </w:t>
        </w:r>
      </w:ins>
      <w:ins w:id="936" w:author="Renata M. Diaz" w:date="2021-03-11T11:21:00Z">
        <w:r w:rsidR="00A2050D">
          <w:rPr>
            <w:rFonts w:asciiTheme="majorHAnsi" w:eastAsia="Times New Roman" w:hAnsiTheme="majorHAnsi" w:cstheme="majorHAnsi"/>
          </w:rPr>
          <w:t xml:space="preserve">the dissimilarity scores of </w:t>
        </w:r>
      </w:ins>
      <w:ins w:id="937" w:author="Renata M. Diaz" w:date="2021-03-09T18:13:00Z">
        <w:r w:rsidR="00865E0C">
          <w:rPr>
            <w:rFonts w:asciiTheme="majorHAnsi" w:eastAsia="Times New Roman" w:hAnsiTheme="majorHAnsi" w:cstheme="majorHAnsi"/>
          </w:rPr>
          <w:t xml:space="preserve">observed SADs fell </w:t>
        </w:r>
      </w:ins>
      <w:ins w:id="938" w:author="Renata M. Diaz" w:date="2021-03-10T14:29:00Z">
        <w:r w:rsidR="00245662">
          <w:rPr>
            <w:rFonts w:asciiTheme="majorHAnsi" w:eastAsia="Times New Roman" w:hAnsiTheme="majorHAnsi" w:cstheme="majorHAnsi"/>
          </w:rPr>
          <w:t>above 9</w:t>
        </w:r>
      </w:ins>
      <w:ins w:id="939" w:author="Renata M. Diaz" w:date="2021-03-09T18:13:00Z">
        <w:r w:rsidR="00865E0C">
          <w:rPr>
            <w:rFonts w:asciiTheme="majorHAnsi" w:eastAsia="Times New Roman" w:hAnsiTheme="majorHAnsi" w:cstheme="majorHAnsi"/>
          </w:rPr>
          <w:t xml:space="preserve">5 more than </w:t>
        </w:r>
      </w:ins>
      <w:ins w:id="940" w:author="Renata M. Diaz" w:date="2021-03-09T18:14:00Z">
        <w:r w:rsidR="00865E0C">
          <w:rPr>
            <w:rFonts w:asciiTheme="majorHAnsi" w:eastAsia="Times New Roman" w:hAnsiTheme="majorHAnsi" w:cstheme="majorHAnsi"/>
          </w:rPr>
          <w:t>5% of the time</w:t>
        </w:r>
      </w:ins>
      <w:ins w:id="941" w:author="Renata M. Diaz" w:date="2021-03-11T11:33:00Z">
        <w:r w:rsidR="006D58F6">
          <w:rPr>
            <w:rFonts w:asciiTheme="majorHAnsi" w:eastAsia="Times New Roman" w:hAnsiTheme="majorHAnsi" w:cstheme="majorHAnsi"/>
          </w:rPr>
          <w:t xml:space="preserve">. Comparing percentile scores to </w:t>
        </w:r>
      </w:ins>
      <w:ins w:id="942" w:author="Renata M. Diaz" w:date="2021-03-12T18:58:00Z">
        <w:r w:rsidR="00D3536B">
          <w:rPr>
            <w:rFonts w:asciiTheme="majorHAnsi" w:eastAsia="Times New Roman" w:hAnsiTheme="majorHAnsi" w:cstheme="majorHAnsi"/>
          </w:rPr>
          <w:t xml:space="preserve">a </w:t>
        </w:r>
      </w:ins>
      <w:ins w:id="943" w:author="Renata M. Diaz" w:date="2021-03-11T11:33:00Z">
        <w:r w:rsidR="00DF2DCA">
          <w:rPr>
            <w:rFonts w:asciiTheme="majorHAnsi" w:eastAsia="Times New Roman" w:hAnsiTheme="majorHAnsi" w:cstheme="majorHAnsi"/>
          </w:rPr>
          <w:t>one-tailed 95</w:t>
        </w:r>
        <w:r w:rsidR="006D58F6">
          <w:rPr>
            <w:rFonts w:asciiTheme="majorHAnsi" w:eastAsia="Times New Roman" w:hAnsiTheme="majorHAnsi" w:cstheme="majorHAnsi"/>
          </w:rPr>
          <w:t>% interval</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is not meaningful</w:t>
        </w:r>
        <w:r w:rsidR="006D58F6" w:rsidRPr="002E2A57">
          <w:rPr>
            <w:rFonts w:asciiTheme="majorHAnsi" w:eastAsia="Times New Roman" w:hAnsiTheme="majorHAnsi" w:cstheme="majorHAnsi"/>
          </w:rPr>
          <w:t xml:space="preserve"> if there are </w:t>
        </w:r>
        <w:r w:rsidR="006D58F6">
          <w:rPr>
            <w:rFonts w:asciiTheme="majorHAnsi" w:eastAsia="Times New Roman" w:hAnsiTheme="majorHAnsi" w:cstheme="majorHAnsi"/>
          </w:rPr>
          <w:t xml:space="preserve">fewer 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distribution</w:t>
        </w:r>
      </w:ins>
      <w:ins w:id="944" w:author="Ernest, Morgan" w:date="2021-03-30T14:46:00Z">
        <w:r w:rsidR="00DB0573">
          <w:rPr>
            <w:rFonts w:asciiTheme="majorHAnsi" w:eastAsia="Times New Roman" w:hAnsiTheme="majorHAnsi" w:cstheme="majorHAnsi"/>
          </w:rPr>
          <w:t xml:space="preserve"> </w:t>
        </w:r>
      </w:ins>
      <w:ins w:id="945" w:author="Renata M. Diaz" w:date="2021-03-11T11:33:00Z">
        <w:del w:id="946" w:author="Ernest, Morgan" w:date="2021-03-30T14:46:00Z">
          <w:r w:rsidR="006D58F6" w:rsidDel="00DB0573">
            <w:rPr>
              <w:rFonts w:asciiTheme="majorHAnsi" w:eastAsia="Times New Roman" w:hAnsiTheme="majorHAnsi" w:cstheme="majorHAnsi"/>
            </w:rPr>
            <w:delText xml:space="preserve">, </w:delText>
          </w:r>
        </w:del>
        <w:r w:rsidR="006D58F6">
          <w:rPr>
            <w:rFonts w:asciiTheme="majorHAnsi" w:eastAsia="Times New Roman" w:hAnsiTheme="majorHAnsi" w:cstheme="majorHAnsi"/>
          </w:rPr>
          <w:t>because</w:t>
        </w:r>
      </w:ins>
      <w:ins w:id="947" w:author="Ernest, Morgan" w:date="2021-03-30T14:47:00Z">
        <w:r w:rsidR="00DB0573">
          <w:rPr>
            <w:rFonts w:asciiTheme="majorHAnsi" w:eastAsia="Times New Roman" w:hAnsiTheme="majorHAnsi" w:cstheme="majorHAnsi"/>
          </w:rPr>
          <w:t>,</w:t>
        </w:r>
      </w:ins>
      <w:ins w:id="948" w:author="Renata M. Diaz" w:date="2021-03-11T11:33:00Z">
        <w:r w:rsidR="006D58F6">
          <w:rPr>
            <w:rFonts w:asciiTheme="majorHAnsi" w:eastAsia="Times New Roman" w:hAnsiTheme="majorHAnsi" w:cstheme="majorHAnsi"/>
          </w:rPr>
          <w:t xml:space="preserve"> </w:t>
        </w:r>
        <w:r w:rsidR="006D58F6" w:rsidRPr="002E2A57">
          <w:rPr>
            <w:rFonts w:asciiTheme="majorHAnsi" w:eastAsia="Times New Roman" w:hAnsiTheme="majorHAnsi" w:cstheme="majorHAnsi"/>
          </w:rPr>
          <w:t>in these cases</w:t>
        </w:r>
      </w:ins>
      <w:ins w:id="949" w:author="Ernest, Morgan" w:date="2021-03-30T14:47:00Z">
        <w:r w:rsidR="00DB0573">
          <w:rPr>
            <w:rFonts w:asciiTheme="majorHAnsi" w:eastAsia="Times New Roman" w:hAnsiTheme="majorHAnsi" w:cstheme="majorHAnsi"/>
          </w:rPr>
          <w:t>,</w:t>
        </w:r>
      </w:ins>
      <w:ins w:id="950" w:author="Renata M. Diaz" w:date="2021-03-11T11:33:00Z">
        <w:del w:id="951" w:author="Ernest, Morgan" w:date="2021-03-30T14:47:00Z">
          <w:r w:rsidR="006D58F6" w:rsidRPr="002E2A57" w:rsidDel="00DB0573">
            <w:rPr>
              <w:rFonts w:asciiTheme="majorHAnsi" w:eastAsia="Times New Roman" w:hAnsiTheme="majorHAnsi" w:cstheme="majorHAnsi"/>
            </w:rPr>
            <w:delText>,</w:delText>
          </w:r>
        </w:del>
        <w:r w:rsidR="006D58F6" w:rsidRPr="002E2A57">
          <w:rPr>
            <w:rFonts w:asciiTheme="majorHAnsi" w:eastAsia="Times New Roman" w:hAnsiTheme="majorHAnsi" w:cstheme="majorHAnsi"/>
          </w:rPr>
          <w:t xml:space="preserve"> it is impossible for an observation to fall</w:t>
        </w:r>
        <w:r w:rsidR="006D58F6">
          <w:rPr>
            <w:rFonts w:asciiTheme="majorHAnsi" w:eastAsia="Times New Roman" w:hAnsiTheme="majorHAnsi" w:cstheme="majorHAnsi"/>
          </w:rPr>
          <w:t xml:space="preserve"> above </w:t>
        </w:r>
        <w:r w:rsidR="00DF2DCA">
          <w:rPr>
            <w:rFonts w:asciiTheme="majorHAnsi" w:eastAsia="Times New Roman" w:hAnsiTheme="majorHAnsi" w:cstheme="majorHAnsi"/>
          </w:rPr>
          <w:t>the</w:t>
        </w:r>
      </w:ins>
      <w:ins w:id="952" w:author="Renata M. Diaz" w:date="2021-03-11T11:34:00Z">
        <w:r w:rsidR="00DF2DCA">
          <w:rPr>
            <w:rFonts w:asciiTheme="majorHAnsi" w:eastAsia="Times New Roman" w:hAnsiTheme="majorHAnsi" w:cstheme="majorHAnsi"/>
          </w:rPr>
          <w:t xml:space="preserve"> 95</w:t>
        </w:r>
        <w:r w:rsidR="00DF2DCA" w:rsidRPr="00DF2DCA">
          <w:rPr>
            <w:rFonts w:asciiTheme="majorHAnsi" w:eastAsia="Times New Roman" w:hAnsiTheme="majorHAnsi" w:cstheme="majorHAnsi"/>
            <w:vertAlign w:val="superscript"/>
            <w:rPrChange w:id="953" w:author="Renata M. Diaz" w:date="2021-03-11T11:34:00Z">
              <w:rPr>
                <w:rFonts w:asciiTheme="majorHAnsi" w:eastAsia="Times New Roman" w:hAnsiTheme="majorHAnsi" w:cstheme="majorHAnsi"/>
              </w:rPr>
            </w:rPrChange>
          </w:rPr>
          <w:t>th</w:t>
        </w:r>
        <w:r w:rsidR="00DF2DCA">
          <w:rPr>
            <w:rFonts w:asciiTheme="majorHAnsi" w:eastAsia="Times New Roman" w:hAnsiTheme="majorHAnsi" w:cstheme="majorHAnsi"/>
          </w:rPr>
          <w:t xml:space="preserve"> </w:t>
        </w:r>
      </w:ins>
      <w:ins w:id="954" w:author="Renata M. Diaz" w:date="2021-03-11T11:33:00Z">
        <w:r w:rsidR="006D58F6">
          <w:rPr>
            <w:rFonts w:asciiTheme="majorHAnsi" w:eastAsia="Times New Roman" w:hAnsiTheme="majorHAnsi" w:cstheme="majorHAnsi"/>
          </w:rPr>
          <w:t>percentile</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 xml:space="preserve">We therefore excluded from </w:t>
        </w:r>
      </w:ins>
      <w:ins w:id="955" w:author="Renata M. Diaz" w:date="2021-03-11T11:34:00Z">
        <w:r w:rsidR="00967DC4">
          <w:rPr>
            <w:rFonts w:asciiTheme="majorHAnsi" w:eastAsia="Times New Roman" w:hAnsiTheme="majorHAnsi" w:cstheme="majorHAnsi"/>
          </w:rPr>
          <w:t>this</w:t>
        </w:r>
      </w:ins>
      <w:ins w:id="956" w:author="Renata M. Diaz" w:date="2021-03-11T11:33:00Z">
        <w:r w:rsidR="006D58F6">
          <w:rPr>
            <w:rFonts w:asciiTheme="majorHAnsi" w:eastAsia="Times New Roman" w:hAnsiTheme="majorHAnsi" w:cstheme="majorHAnsi"/>
          </w:rPr>
          <w:t xml:space="preserve"> analys</w:t>
        </w:r>
      </w:ins>
      <w:ins w:id="957" w:author="Renata M. Diaz" w:date="2021-03-11T11:34:00Z">
        <w:r w:rsidR="00967DC4">
          <w:rPr>
            <w:rFonts w:asciiTheme="majorHAnsi" w:eastAsia="Times New Roman" w:hAnsiTheme="majorHAnsi" w:cstheme="majorHAnsi"/>
          </w:rPr>
          <w:t>i</w:t>
        </w:r>
      </w:ins>
      <w:ins w:id="958" w:author="Renata M. Diaz" w:date="2021-03-11T11:33:00Z">
        <w:r w:rsidR="006D58F6">
          <w:rPr>
            <w:rFonts w:asciiTheme="majorHAnsi" w:eastAsia="Times New Roman" w:hAnsiTheme="majorHAnsi" w:cstheme="majorHAnsi"/>
          </w:rPr>
          <w:t xml:space="preserve">s communities with fewer than </w:t>
        </w:r>
      </w:ins>
      <w:ins w:id="959" w:author="Renata M. Diaz" w:date="2021-03-11T11:34:00Z">
        <w:r w:rsidR="002226F6">
          <w:rPr>
            <w:rFonts w:asciiTheme="majorHAnsi" w:eastAsia="Times New Roman" w:hAnsiTheme="majorHAnsi" w:cstheme="majorHAnsi"/>
          </w:rPr>
          <w:t>20</w:t>
        </w:r>
      </w:ins>
      <w:ins w:id="960" w:author="Renata M. Diaz" w:date="2021-03-11T11:33:00Z">
        <w:r w:rsidR="006D58F6">
          <w:rPr>
            <w:rFonts w:asciiTheme="majorHAnsi" w:eastAsia="Times New Roman" w:hAnsiTheme="majorHAnsi" w:cstheme="majorHAnsi"/>
          </w:rPr>
          <w:t xml:space="preserve"> unique SADs in their feasible sets</w:t>
        </w:r>
      </w:ins>
      <w:ins w:id="961" w:author="Renata M. Diaz" w:date="2021-03-11T11:36:00Z">
        <w:r w:rsidR="00D35112">
          <w:rPr>
            <w:rFonts w:asciiTheme="majorHAnsi" w:eastAsia="Times New Roman" w:hAnsiTheme="majorHAnsi" w:cstheme="majorHAnsi"/>
          </w:rPr>
          <w:t xml:space="preserve">, yielding a total of </w:t>
        </w:r>
      </w:ins>
      <w:ins w:id="962" w:author="Renata M. Diaz" w:date="2021-03-22T16:35:00Z">
        <w:r w:rsidR="00855887">
          <w:rPr>
            <w:rFonts w:asciiTheme="majorHAnsi" w:eastAsia="Times New Roman" w:hAnsiTheme="majorHAnsi" w:cstheme="majorHAnsi"/>
          </w:rPr>
          <w:t>22,490</w:t>
        </w:r>
      </w:ins>
      <w:ins w:id="963" w:author="Renata M. Diaz" w:date="2021-03-11T11:36:00Z">
        <w:r w:rsidR="00031C94">
          <w:rPr>
            <w:rFonts w:asciiTheme="majorHAnsi" w:eastAsia="Times New Roman" w:hAnsiTheme="majorHAnsi" w:cstheme="majorHAnsi"/>
          </w:rPr>
          <w:t xml:space="preserve"> communities</w:t>
        </w:r>
      </w:ins>
      <w:ins w:id="964" w:author="Renata M. Diaz" w:date="2021-03-11T11:33:00Z">
        <w:r w:rsidR="006D58F6">
          <w:rPr>
            <w:rFonts w:asciiTheme="majorHAnsi" w:eastAsia="Times New Roman" w:hAnsiTheme="majorHAnsi" w:cstheme="majorHAnsi"/>
          </w:rPr>
          <w:t>.</w:t>
        </w:r>
      </w:ins>
      <w:ins w:id="965" w:author="Renata M. Diaz" w:date="2021-03-28T15:13:00Z">
        <w:r w:rsidR="002D40A3" w:rsidRPr="002D40A3">
          <w:rPr>
            <w:rFonts w:asciiTheme="majorHAnsi" w:eastAsia="Times New Roman" w:hAnsiTheme="majorHAnsi" w:cstheme="majorHAnsi"/>
          </w:rPr>
          <w:t xml:space="preserve"> </w:t>
        </w:r>
        <w:r w:rsidR="002D40A3">
          <w:rPr>
            <w:rFonts w:asciiTheme="majorHAnsi" w:eastAsia="Times New Roman" w:hAnsiTheme="majorHAnsi" w:cstheme="majorHAnsi"/>
          </w:rPr>
          <w:t xml:space="preserve">Finally, note that, if the observed dissimilarity scores for individual communities are not systematically higher than the distributions of dissimilarity scores from the corresponding feasible sets, increasing the number of </w:t>
        </w:r>
        <w:r w:rsidR="002D40A3">
          <w:rPr>
            <w:rFonts w:asciiTheme="majorHAnsi" w:eastAsia="Times New Roman" w:hAnsiTheme="majorHAnsi" w:cstheme="majorHAnsi"/>
            <w:i/>
            <w:iCs/>
          </w:rPr>
          <w:t xml:space="preserve">communities </w:t>
        </w:r>
        <w:r w:rsidR="002D40A3">
          <w:rPr>
            <w:rFonts w:asciiTheme="majorHAnsi" w:eastAsia="Times New Roman" w:hAnsiTheme="majorHAnsi" w:cstheme="majorHAnsi"/>
          </w:rPr>
          <w:t>in the analysis will not increase the frequency of extreme percentile scores.</w:t>
        </w:r>
      </w:ins>
    </w:p>
    <w:p w14:paraId="1771D527" w14:textId="7F9EF1BD" w:rsidR="00D7407E" w:rsidRPr="002E2A57" w:rsidRDefault="00487892" w:rsidP="00021897">
      <w:pPr>
        <w:spacing w:line="480" w:lineRule="auto"/>
        <w:rPr>
          <w:rFonts w:asciiTheme="majorHAnsi" w:eastAsia="Times New Roman" w:hAnsiTheme="majorHAnsi" w:cstheme="majorHAnsi"/>
        </w:rPr>
      </w:pPr>
      <w:ins w:id="966" w:author="Renata M. Diaz" w:date="2021-03-09T17:58:00Z">
        <w:r>
          <w:rPr>
            <w:rFonts w:asciiTheme="majorHAnsi" w:eastAsia="Times New Roman" w:hAnsiTheme="majorHAnsi" w:cstheme="majorHAnsi"/>
          </w:rPr>
          <w:t xml:space="preserve">While the degree of </w:t>
        </w:r>
      </w:ins>
      <w:ins w:id="967" w:author="Renata M. Diaz" w:date="2021-03-10T14:30:00Z">
        <w:r w:rsidR="00505925">
          <w:rPr>
            <w:rFonts w:asciiTheme="majorHAnsi" w:eastAsia="Times New Roman" w:hAnsiTheme="majorHAnsi" w:cstheme="majorHAnsi"/>
          </w:rPr>
          <w:t xml:space="preserve">dissimilarity </w:t>
        </w:r>
      </w:ins>
      <w:ins w:id="968" w:author="Renata M. Diaz" w:date="2021-03-09T17:58:00Z">
        <w:r>
          <w:rPr>
            <w:rFonts w:asciiTheme="majorHAnsi" w:eastAsia="Times New Roman" w:hAnsiTheme="majorHAnsi" w:cstheme="majorHAnsi"/>
          </w:rPr>
          <w:t xml:space="preserve">between SADs and the central tendency of the feasible set </w:t>
        </w:r>
      </w:ins>
      <w:ins w:id="969" w:author="Renata M. Diaz" w:date="2021-03-09T18:01:00Z">
        <w:r>
          <w:rPr>
            <w:rFonts w:asciiTheme="majorHAnsi" w:eastAsia="Times New Roman" w:hAnsiTheme="majorHAnsi" w:cstheme="majorHAnsi"/>
          </w:rPr>
          <w:t xml:space="preserve">provides an overall sense of how </w:t>
        </w:r>
      </w:ins>
      <w:ins w:id="970" w:author="Renata M. Diaz" w:date="2021-03-09T18:12:00Z">
        <w:r w:rsidR="00BA1E7C">
          <w:rPr>
            <w:rFonts w:asciiTheme="majorHAnsi" w:eastAsia="Times New Roman" w:hAnsiTheme="majorHAnsi" w:cstheme="majorHAnsi"/>
          </w:rPr>
          <w:t xml:space="preserve">large and </w:t>
        </w:r>
      </w:ins>
      <w:ins w:id="971" w:author="Renata M. Diaz" w:date="2021-03-09T18:01:00Z">
        <w:r>
          <w:rPr>
            <w:rFonts w:asciiTheme="majorHAnsi" w:eastAsia="Times New Roman" w:hAnsiTheme="majorHAnsi" w:cstheme="majorHAnsi"/>
          </w:rPr>
          <w:t>common deviations are, it does not provide very mu</w:t>
        </w:r>
      </w:ins>
      <w:ins w:id="972" w:author="Renata M. Diaz" w:date="2021-03-09T18:02:00Z">
        <w:r>
          <w:rPr>
            <w:rFonts w:asciiTheme="majorHAnsi" w:eastAsia="Times New Roman" w:hAnsiTheme="majorHAnsi" w:cstheme="majorHAnsi"/>
          </w:rPr>
          <w:t xml:space="preserve">ch information about </w:t>
        </w:r>
        <w:r>
          <w:rPr>
            <w:rFonts w:asciiTheme="majorHAnsi" w:eastAsia="Times New Roman" w:hAnsiTheme="majorHAnsi" w:cstheme="majorHAnsi"/>
            <w:i/>
            <w:iCs/>
          </w:rPr>
          <w:t xml:space="preserve">how </w:t>
        </w:r>
        <w:r>
          <w:rPr>
            <w:rFonts w:asciiTheme="majorHAnsi" w:eastAsia="Times New Roman" w:hAnsiTheme="majorHAnsi" w:cstheme="majorHAnsi"/>
          </w:rPr>
          <w:t>observed SADs differ from their feasible set.</w:t>
        </w:r>
        <w:r w:rsidR="006837E7">
          <w:rPr>
            <w:rFonts w:asciiTheme="majorHAnsi" w:eastAsia="Times New Roman" w:hAnsiTheme="majorHAnsi" w:cstheme="majorHAnsi"/>
          </w:rPr>
          <w:t xml:space="preserve"> We therefore used a set of more targeted</w:t>
        </w:r>
      </w:ins>
      <w:ins w:id="973" w:author="Renata M. Diaz" w:date="2021-03-09T18:04:00Z">
        <w:r w:rsidR="00FE281E">
          <w:rPr>
            <w:rFonts w:asciiTheme="majorHAnsi" w:eastAsia="Times New Roman" w:hAnsiTheme="majorHAnsi" w:cstheme="majorHAnsi"/>
          </w:rPr>
          <w:t xml:space="preserve">, ecologically interpretable </w:t>
        </w:r>
      </w:ins>
      <w:ins w:id="974" w:author="Renata M. Diaz" w:date="2021-03-09T18:02:00Z">
        <w:r w:rsidR="006837E7">
          <w:rPr>
            <w:rFonts w:asciiTheme="majorHAnsi" w:eastAsia="Times New Roman" w:hAnsiTheme="majorHAnsi" w:cstheme="majorHAnsi"/>
          </w:rPr>
          <w:t>metrics to e</w:t>
        </w:r>
      </w:ins>
      <w:ins w:id="975" w:author="Renata M. Diaz" w:date="2021-03-09T18:03:00Z">
        <w:r w:rsidR="006837E7">
          <w:rPr>
            <w:rFonts w:asciiTheme="majorHAnsi" w:eastAsia="Times New Roman" w:hAnsiTheme="majorHAnsi" w:cstheme="majorHAnsi"/>
          </w:rPr>
          <w:t>xplore how observed SADs compare to their feasible sets in their shape and proportion of rare species.</w:t>
        </w:r>
      </w:ins>
      <w:del w:id="976"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ins w:id="977" w:author="Renata M. Diaz" w:date="2021-03-08T14:54:00Z">
        <w:r w:rsidR="004B3BBB">
          <w:rPr>
            <w:rFonts w:asciiTheme="majorHAnsi" w:eastAsia="Times New Roman" w:hAnsiTheme="majorHAnsi" w:cstheme="majorHAnsi"/>
          </w:rPr>
          <w:t>W</w:t>
        </w:r>
      </w:ins>
      <w:ins w:id="978" w:author="Renata M. Diaz" w:date="2021-03-08T14:51:00Z">
        <w:r w:rsidR="00C743D4">
          <w:rPr>
            <w:rFonts w:asciiTheme="majorHAnsi" w:eastAsia="Times New Roman" w:hAnsiTheme="majorHAnsi" w:cstheme="majorHAnsi"/>
          </w:rPr>
          <w:t>e</w:t>
        </w:r>
      </w:ins>
      <w:del w:id="979"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980" w:author="Renata M. Diaz" w:date="2021-03-09T18:14:00Z">
        <w:r w:rsidR="00D7407E" w:rsidRPr="002E2A57" w:rsidDel="006A7205">
          <w:rPr>
            <w:rFonts w:asciiTheme="majorHAnsi" w:eastAsia="Times New Roman" w:hAnsiTheme="majorHAnsi" w:cstheme="majorHAnsi"/>
          </w:rPr>
          <w:delText xml:space="preserve">focus on </w:delText>
        </w:r>
      </w:del>
      <w:ins w:id="981" w:author="Renata M. Diaz" w:date="2021-03-09T18:14:00Z">
        <w:r w:rsidR="006A7205">
          <w:rPr>
            <w:rFonts w:asciiTheme="majorHAnsi" w:eastAsia="Times New Roman" w:hAnsiTheme="majorHAnsi" w:cstheme="majorHAnsi"/>
          </w:rPr>
          <w:t xml:space="preserve">used </w:t>
        </w:r>
      </w:ins>
      <w:del w:id="982" w:author="Renata M. Diaz" w:date="2021-03-08T14:39:00Z">
        <w:r w:rsidR="00D7407E" w:rsidRPr="002E2A57" w:rsidDel="007522F2">
          <w:rPr>
            <w:rFonts w:asciiTheme="majorHAnsi" w:eastAsia="Times New Roman" w:hAnsiTheme="majorHAnsi" w:cstheme="majorHAnsi"/>
          </w:rPr>
          <w:delText xml:space="preserve">two </w:delText>
        </w:r>
      </w:del>
      <w:ins w:id="983" w:author="Renata M. Diaz" w:date="2021-03-08T14:39:00Z">
        <w:r w:rsidR="007522F2">
          <w:rPr>
            <w:rFonts w:asciiTheme="majorHAnsi" w:eastAsia="Times New Roman" w:hAnsiTheme="majorHAnsi" w:cstheme="majorHAnsi"/>
          </w:rPr>
          <w:t>three</w:t>
        </w:r>
      </w:ins>
      <w:ins w:id="984"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metrics to describe the</w:t>
      </w:r>
      <w:ins w:id="985" w:author="Renata M. Diaz" w:date="2021-03-08T14:45:00Z">
        <w:r w:rsidR="00F46B82">
          <w:rPr>
            <w:rFonts w:asciiTheme="majorHAnsi" w:eastAsia="Times New Roman" w:hAnsiTheme="majorHAnsi" w:cstheme="majorHAnsi"/>
          </w:rPr>
          <w:t xml:space="preserve"> </w:t>
        </w:r>
      </w:ins>
      <w:del w:id="986"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987" w:author="Renata M. Diaz" w:date="2021-03-08T14:53:00Z">
        <w:r w:rsidR="00AA56A1">
          <w:rPr>
            <w:rFonts w:asciiTheme="majorHAnsi" w:eastAsia="Times New Roman" w:hAnsiTheme="majorHAnsi" w:cstheme="majorHAnsi"/>
          </w:rPr>
          <w:t xml:space="preserve"> - s</w:t>
        </w:r>
      </w:ins>
      <w:del w:id="988" w:author="Renata M. Diaz" w:date="2021-03-08T14:39:00Z">
        <w:r w:rsidR="00D7407E" w:rsidRPr="002E2A57" w:rsidDel="007522F2">
          <w:rPr>
            <w:rFonts w:asciiTheme="majorHAnsi" w:eastAsia="Times New Roman" w:hAnsiTheme="majorHAnsi" w:cstheme="majorHAnsi"/>
          </w:rPr>
          <w:delText xml:space="preserve">, </w:delText>
        </w:r>
      </w:del>
      <w:del w:id="989"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990" w:author="Renata M. Diaz" w:date="2021-03-08T14:39:00Z">
        <w:r w:rsidR="007522F2">
          <w:rPr>
            <w:rFonts w:asciiTheme="majorHAnsi" w:eastAsia="Times New Roman" w:hAnsiTheme="majorHAnsi" w:cstheme="majorHAnsi"/>
          </w:rPr>
          <w:t xml:space="preserve">, </w:t>
        </w:r>
      </w:ins>
      <w:del w:id="991"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 xml:space="preserve">Simpson’s </w:t>
      </w:r>
      <w:del w:id="992" w:author="Renata M. Diaz" w:date="2021-03-22T16:44:00Z">
        <w:r w:rsidR="00D7407E" w:rsidRPr="002E2A57" w:rsidDel="00B84F8A">
          <w:rPr>
            <w:rFonts w:asciiTheme="majorHAnsi" w:eastAsia="Times New Roman" w:hAnsiTheme="majorHAnsi" w:cstheme="majorHAnsi"/>
          </w:rPr>
          <w:delText>evenn</w:delText>
        </w:r>
      </w:del>
      <w:ins w:id="993" w:author="Renata M. Diaz" w:date="2021-03-22T16:46:00Z">
        <w:r w:rsidR="00343829">
          <w:rPr>
            <w:rFonts w:asciiTheme="majorHAnsi" w:eastAsia="Times New Roman" w:hAnsiTheme="majorHAnsi" w:cstheme="majorHAnsi"/>
          </w:rPr>
          <w:t>evenness</w:t>
        </w:r>
      </w:ins>
      <w:del w:id="994" w:author="Renata M. Diaz" w:date="2021-03-22T16:44:00Z">
        <w:r w:rsidR="00D7407E" w:rsidRPr="002E2A57" w:rsidDel="00B84F8A">
          <w:rPr>
            <w:rFonts w:asciiTheme="majorHAnsi" w:eastAsia="Times New Roman" w:hAnsiTheme="majorHAnsi" w:cstheme="majorHAnsi"/>
          </w:rPr>
          <w:delText>ess</w:delText>
        </w:r>
      </w:del>
      <w:ins w:id="995" w:author="Renata M. Diaz" w:date="2021-03-22T16:44:00Z">
        <w:r w:rsidR="00B84F8A">
          <w:rPr>
            <w:rFonts w:asciiTheme="majorHAnsi" w:eastAsia="Times New Roman" w:hAnsiTheme="majorHAnsi" w:cstheme="majorHAnsi"/>
          </w:rPr>
          <w:t xml:space="preserve"> (1-D)</w:t>
        </w:r>
      </w:ins>
      <w:ins w:id="996" w:author="Renata M. Diaz" w:date="2021-03-08T14:39:00Z">
        <w:r w:rsidR="007522F2">
          <w:rPr>
            <w:rFonts w:asciiTheme="majorHAnsi" w:eastAsia="Times New Roman" w:hAnsiTheme="majorHAnsi" w:cstheme="majorHAnsi"/>
          </w:rPr>
          <w:t>, and Shanno</w:t>
        </w:r>
      </w:ins>
      <w:ins w:id="997" w:author="Renata M. Diaz" w:date="2021-03-22T16:45:00Z">
        <w:r w:rsidR="00B84F8A">
          <w:rPr>
            <w:rFonts w:asciiTheme="majorHAnsi" w:eastAsia="Times New Roman" w:hAnsiTheme="majorHAnsi" w:cstheme="majorHAnsi"/>
          </w:rPr>
          <w:t>n’s index</w:t>
        </w:r>
      </w:ins>
      <w:ins w:id="998" w:author="Renata M. Diaz" w:date="2021-03-08T14:54:00Z">
        <w:r w:rsidR="004B3BBB">
          <w:rPr>
            <w:rFonts w:asciiTheme="majorHAnsi" w:eastAsia="Times New Roman" w:hAnsiTheme="majorHAnsi" w:cstheme="majorHAnsi"/>
          </w:rPr>
          <w:t xml:space="preserve">. </w:t>
        </w:r>
      </w:ins>
      <w:del w:id="999" w:author="Renata M. Diaz" w:date="2021-03-08T14:43:00Z">
        <w:r w:rsidR="00D7407E" w:rsidRPr="002E2A57" w:rsidDel="0061441A">
          <w:rPr>
            <w:rFonts w:asciiTheme="majorHAnsi" w:eastAsia="Times New Roman" w:hAnsiTheme="majorHAnsi" w:cstheme="majorHAnsi"/>
          </w:rPr>
          <w:delText>.</w:delText>
        </w:r>
      </w:del>
      <w:del w:id="1000"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1001" w:author="Renata M. Diaz" w:date="2021-03-22T16:46:00Z">
        <w:r w:rsidR="00593741">
          <w:rPr>
            <w:rFonts w:asciiTheme="majorHAnsi" w:eastAsia="Times New Roman" w:hAnsiTheme="majorHAnsi" w:cstheme="majorHAnsi"/>
          </w:rPr>
          <w:t>. The Simpson and Shannon indices</w:t>
        </w:r>
      </w:ins>
      <w:del w:id="1002" w:author="Renata M. Diaz" w:date="2021-03-08T14:47:00Z">
        <w:r w:rsidR="00AF09B7" w:rsidDel="00ED46D4">
          <w:rPr>
            <w:rFonts w:asciiTheme="majorHAnsi" w:eastAsia="Times New Roman" w:hAnsiTheme="majorHAnsi" w:cstheme="majorHAnsi"/>
          </w:rPr>
          <w:delText>, and</w:delText>
        </w:r>
      </w:del>
      <w:del w:id="1003" w:author="Renata M. Diaz" w:date="2021-03-22T16:46:00Z">
        <w:r w:rsidR="00AF09B7" w:rsidDel="00593741">
          <w:rPr>
            <w:rFonts w:asciiTheme="majorHAnsi" w:eastAsia="Times New Roman" w:hAnsiTheme="majorHAnsi" w:cstheme="majorHAnsi"/>
          </w:rPr>
          <w:delText xml:space="preserve"> </w:delText>
        </w:r>
        <w:r w:rsidR="006A2C03" w:rsidRPr="002E2A57" w:rsidDel="00593741">
          <w:rPr>
            <w:rFonts w:asciiTheme="majorHAnsi" w:eastAsia="Times New Roman" w:hAnsiTheme="majorHAnsi" w:cstheme="majorHAnsi"/>
          </w:rPr>
          <w:delText xml:space="preserve">Simpson’s </w:delText>
        </w:r>
      </w:del>
      <w:del w:id="1004" w:author="Renata M. Diaz" w:date="2021-03-22T16:45:00Z">
        <w:r w:rsidR="006A2C03" w:rsidRPr="002E2A57" w:rsidDel="00343829">
          <w:rPr>
            <w:rFonts w:asciiTheme="majorHAnsi" w:eastAsia="Times New Roman" w:hAnsiTheme="majorHAnsi" w:cstheme="majorHAnsi"/>
          </w:rPr>
          <w:delText xml:space="preserve">evenness </w:delText>
        </w:r>
      </w:del>
      <w:del w:id="1005" w:author="Renata M. Diaz" w:date="2021-03-08T14:48:00Z">
        <w:r w:rsidR="006A2C03" w:rsidRPr="002E2A57" w:rsidDel="00ED46D4">
          <w:rPr>
            <w:rFonts w:asciiTheme="majorHAnsi" w:eastAsia="Times New Roman" w:hAnsiTheme="majorHAnsi" w:cstheme="majorHAnsi"/>
          </w:rPr>
          <w:delText xml:space="preserve">is </w:delText>
        </w:r>
      </w:del>
      <w:ins w:id="1006" w:author="Renata M. Diaz" w:date="2021-03-08T14:48:00Z">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1007"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1008"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in ecology for assessing how equitably abundance is distributed across </w:t>
      </w:r>
      <w:r w:rsidR="00CC5029">
        <w:rPr>
          <w:rFonts w:asciiTheme="majorHAnsi" w:eastAsia="Times New Roman" w:hAnsiTheme="majorHAnsi" w:cstheme="majorHAnsi"/>
        </w:rPr>
        <w:t>species</w:t>
      </w:r>
      <w:ins w:id="1009" w:author="Renata M. Diaz" w:date="2021-03-08T14:48:00Z">
        <w:r w:rsidR="00ED46D4">
          <w:rPr>
            <w:rFonts w:asciiTheme="majorHAnsi" w:eastAsia="Times New Roman" w:hAnsiTheme="majorHAnsi" w:cstheme="majorHAnsi"/>
          </w:rPr>
          <w:t xml:space="preserve"> (</w:t>
        </w:r>
      </w:ins>
      <w:ins w:id="1010" w:author="Renata M. Diaz" w:date="2021-03-19T15:49:00Z">
        <w:r w:rsidR="005A3A69">
          <w:rPr>
            <w:rFonts w:asciiTheme="majorHAnsi" w:eastAsia="Times New Roman" w:hAnsiTheme="majorHAnsi" w:cstheme="majorHAnsi"/>
          </w:rPr>
          <w:t>Maurer and McGill 2011</w:t>
        </w:r>
      </w:ins>
      <w:ins w:id="1011" w:author="Renata M. Diaz" w:date="2021-03-08T14:48:00Z">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1012" w:author="Renata M. Diaz" w:date="2021-03-08T14:55:00Z">
        <w:r w:rsidR="004E09D0">
          <w:rPr>
            <w:rFonts w:asciiTheme="majorHAnsi" w:eastAsia="Times New Roman" w:hAnsiTheme="majorHAnsi" w:cstheme="majorHAnsi"/>
          </w:rPr>
          <w:t xml:space="preserve">We also calculated the </w:t>
        </w:r>
        <w:r w:rsidR="004E09D0">
          <w:rPr>
            <w:rFonts w:asciiTheme="majorHAnsi" w:eastAsia="Times New Roman" w:hAnsiTheme="majorHAnsi" w:cstheme="majorHAnsi"/>
          </w:rPr>
          <w:lastRenderedPageBreak/>
          <w:t xml:space="preserve">proportion of rare species (species with abundance = 1) </w:t>
        </w:r>
      </w:ins>
      <w:ins w:id="1013"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readily comparable across different community sizes and is of special interest to ecologists. </w:t>
        </w:r>
      </w:ins>
      <w:ins w:id="1014" w:author="Renata M. Diaz" w:date="2021-03-08T14:54:00Z">
        <w:r w:rsidR="004B3BBB">
          <w:rPr>
            <w:rFonts w:asciiTheme="majorHAnsi" w:eastAsia="Times New Roman" w:hAnsiTheme="majorHAnsi" w:cstheme="majorHAnsi"/>
          </w:rPr>
          <w:t xml:space="preserve">There exists a vast array of possible </w:t>
        </w:r>
      </w:ins>
      <w:ins w:id="1015" w:author="Renata M. Diaz" w:date="2021-03-08T14:57:00Z">
        <w:r w:rsidR="00423DE4">
          <w:rPr>
            <w:rFonts w:asciiTheme="majorHAnsi" w:eastAsia="Times New Roman" w:hAnsiTheme="majorHAnsi" w:cstheme="majorHAnsi"/>
          </w:rPr>
          <w:t xml:space="preserve">summary </w:t>
        </w:r>
      </w:ins>
      <w:ins w:id="1016" w:author="Renata M. Diaz" w:date="2021-03-08T14:54:00Z">
        <w:r w:rsidR="004B3BBB">
          <w:rPr>
            <w:rFonts w:asciiTheme="majorHAnsi" w:eastAsia="Times New Roman" w:hAnsiTheme="majorHAnsi" w:cstheme="majorHAnsi"/>
          </w:rPr>
          <w:t>metrics for describing the shape of an SAD, and different metrics emphasize different aspects of the distribution. In this first effort to compare empirical distributions to a statistical baseline, we sel</w:t>
        </w:r>
      </w:ins>
      <w:ins w:id="1017" w:author="Renata M. Diaz" w:date="2021-03-08T14:55:00Z">
        <w:r w:rsidR="004B3BBB">
          <w:rPr>
            <w:rFonts w:asciiTheme="majorHAnsi" w:eastAsia="Times New Roman" w:hAnsiTheme="majorHAnsi" w:cstheme="majorHAnsi"/>
          </w:rPr>
          <w:t xml:space="preserve">ected a suite of </w:t>
        </w:r>
      </w:ins>
      <w:ins w:id="1018" w:author="Renata M. Diaz" w:date="2021-03-08T14:56:00Z">
        <w:r w:rsidR="00763B12">
          <w:rPr>
            <w:rFonts w:asciiTheme="majorHAnsi" w:eastAsia="Times New Roman" w:hAnsiTheme="majorHAnsi" w:cstheme="majorHAnsi"/>
          </w:rPr>
          <w:t>complemen</w:t>
        </w:r>
      </w:ins>
      <w:ins w:id="1019" w:author="Renata M. Diaz" w:date="2021-03-08T14:57:00Z">
        <w:r w:rsidR="00763B12">
          <w:rPr>
            <w:rFonts w:asciiTheme="majorHAnsi" w:eastAsia="Times New Roman" w:hAnsiTheme="majorHAnsi" w:cstheme="majorHAnsi"/>
          </w:rPr>
          <w:t xml:space="preserve">tary </w:t>
        </w:r>
      </w:ins>
      <w:ins w:id="1020" w:author="Renata M. Diaz" w:date="2021-03-08T14:55:00Z">
        <w:r w:rsidR="004B3BBB">
          <w:rPr>
            <w:rFonts w:asciiTheme="majorHAnsi" w:eastAsia="Times New Roman" w:hAnsiTheme="majorHAnsi" w:cstheme="majorHAnsi"/>
          </w:rPr>
          <w:t>metrics and</w:t>
        </w:r>
      </w:ins>
      <w:ins w:id="1021" w:author="Renata M. Diaz" w:date="2021-03-08T14:54:00Z">
        <w:r w:rsidR="004B3BBB">
          <w:rPr>
            <w:rFonts w:asciiTheme="majorHAnsi" w:eastAsia="Times New Roman" w:hAnsiTheme="majorHAnsi" w:cstheme="majorHAnsi"/>
          </w:rPr>
          <w:t xml:space="preserve"> explored whether our overall results were consistent between metrics.</w:t>
        </w:r>
      </w:ins>
      <w:ins w:id="1022" w:author="Renata M. Diaz" w:date="2021-03-08T14:55:00Z">
        <w:r w:rsidR="004B3BBB">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Generating the statistical baseline</w:t>
      </w:r>
      <w:r w:rsidR="00EE19D9">
        <w:rPr>
          <w:rFonts w:asciiTheme="majorHAnsi" w:eastAsia="Times New Roman" w:hAnsiTheme="majorHAnsi" w:cstheme="majorHAnsi"/>
        </w:rPr>
        <w:t>,</w:t>
      </w:r>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t xml:space="preserve">above), we generated a distribution describing the </w:t>
      </w:r>
      <w:ins w:id="1023" w:author="Renata M. Diaz" w:date="2021-03-08T14:43:00Z">
        <w:r w:rsidR="00961FF9">
          <w:rPr>
            <w:rFonts w:asciiTheme="majorHAnsi" w:eastAsia="Times New Roman" w:hAnsiTheme="majorHAnsi" w:cstheme="majorHAnsi"/>
          </w:rPr>
          <w:t xml:space="preserve">shapes </w:t>
        </w:r>
      </w:ins>
      <w:del w:id="1024"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r w:rsidR="00826EDA">
        <w:rPr>
          <w:rFonts w:asciiTheme="majorHAnsi" w:eastAsia="Times New Roman" w:hAnsiTheme="majorHAnsi" w:cstheme="majorHAnsi"/>
        </w:rPr>
        <w:t xml:space="preserve">expected from the randomly sampled </w:t>
      </w:r>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del w:id="1025"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1026" w:author="Renata M. Diaz" w:date="2021-03-09T18:11:00Z">
        <w:r w:rsidR="00C222B5" w:rsidDel="00A93A7D">
          <w:rPr>
            <w:rFonts w:asciiTheme="majorHAnsi" w:eastAsia="Times New Roman" w:hAnsiTheme="majorHAnsi" w:cstheme="majorHAnsi"/>
          </w:rPr>
          <w:delText>Simpson’s evenness</w:delText>
        </w:r>
      </w:del>
      <w:del w:id="1027"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7F1AB6D9" w:rsidR="00493851" w:rsidRPr="002E2A57" w:rsidRDefault="007917E8" w:rsidP="00021897">
      <w:pPr>
        <w:spacing w:line="480" w:lineRule="auto"/>
        <w:rPr>
          <w:rFonts w:asciiTheme="majorHAnsi" w:eastAsia="Times New Roman" w:hAnsiTheme="majorHAnsi" w:cstheme="majorHAnsi"/>
        </w:rPr>
      </w:pPr>
      <w:ins w:id="1028" w:author="Renata M. Diaz" w:date="2021-03-09T18:05:00Z">
        <w:r>
          <w:rPr>
            <w:rFonts w:asciiTheme="majorHAnsi" w:eastAsia="Times New Roman" w:hAnsiTheme="majorHAnsi" w:cstheme="majorHAnsi"/>
          </w:rPr>
          <w:t xml:space="preserve">As with the degree of </w:t>
        </w:r>
      </w:ins>
      <w:ins w:id="1029" w:author="Renata M. Diaz" w:date="2021-03-10T14:30:00Z">
        <w:r w:rsidR="00D81C71">
          <w:rPr>
            <w:rFonts w:asciiTheme="majorHAnsi" w:eastAsia="Times New Roman" w:hAnsiTheme="majorHAnsi" w:cstheme="majorHAnsi"/>
          </w:rPr>
          <w:t xml:space="preserve">dissimilarity </w:t>
        </w:r>
      </w:ins>
      <w:ins w:id="1030" w:author="Renata M. Diaz" w:date="2021-03-09T18:05:00Z">
        <w:r>
          <w:rPr>
            <w:rFonts w:asciiTheme="majorHAnsi" w:eastAsia="Times New Roman" w:hAnsiTheme="majorHAnsi" w:cstheme="majorHAnsi"/>
          </w:rPr>
          <w:t>score, t</w:t>
        </w:r>
      </w:ins>
      <w:del w:id="1031"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1032"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1033" w:author="Renata M. Diaz" w:date="2021-03-09T18:05:00Z">
        <w:r w:rsidR="00AD6291" w:rsidRPr="002E2A57" w:rsidDel="00644BE0">
          <w:rPr>
            <w:rFonts w:asciiTheme="majorHAnsi" w:eastAsia="Times New Roman" w:hAnsiTheme="majorHAnsi" w:cstheme="majorHAnsi"/>
          </w:rPr>
          <w:delText xml:space="preserve">calculated </w:delText>
        </w:r>
      </w:del>
      <w:ins w:id="1034" w:author="Renata M. Diaz" w:date="2021-03-09T18:10:00Z">
        <w:r w:rsidR="00454822">
          <w:rPr>
            <w:rFonts w:asciiTheme="majorHAnsi" w:eastAsia="Times New Roman" w:hAnsiTheme="majorHAnsi" w:cstheme="majorHAnsi"/>
          </w:rPr>
          <w:t>compare</w:t>
        </w:r>
      </w:ins>
      <w:ins w:id="1035" w:author="Renata M. Diaz" w:date="2021-03-09T18:05:00Z">
        <w:r w:rsidR="00644BE0">
          <w:rPr>
            <w:rFonts w:asciiTheme="majorHAnsi" w:eastAsia="Times New Roman" w:hAnsiTheme="majorHAnsi" w:cstheme="majorHAnsi"/>
          </w:rPr>
          <w:t xml:space="preserve"> the values for our summary metrics </w:t>
        </w:r>
      </w:ins>
      <w:del w:id="1036" w:author="Renata M. Diaz" w:date="2021-03-08T14:58:00Z">
        <w:r w:rsidR="00AD6291" w:rsidRPr="002E2A57" w:rsidDel="00757A27">
          <w:rPr>
            <w:rFonts w:asciiTheme="majorHAnsi" w:eastAsia="Times New Roman" w:hAnsiTheme="majorHAnsi" w:cstheme="majorHAnsi"/>
          </w:rPr>
          <w:delText>Simpson’s evenness and skewness</w:delText>
        </w:r>
      </w:del>
      <w:del w:id="1037" w:author="Renata M. Diaz" w:date="2021-03-09T18:05:00Z">
        <w:r w:rsidR="00AD6291" w:rsidRPr="002E2A57" w:rsidDel="00644BE0">
          <w:rPr>
            <w:rFonts w:asciiTheme="majorHAnsi" w:eastAsia="Times New Roman" w:hAnsiTheme="majorHAnsi" w:cstheme="majorHAnsi"/>
          </w:rPr>
          <w:delText xml:space="preserve"> fo</w:delText>
        </w:r>
      </w:del>
      <w:ins w:id="1038" w:author="Renata M. Diaz" w:date="2021-03-09T18:05:00Z">
        <w:r w:rsidR="00644BE0">
          <w:rPr>
            <w:rFonts w:asciiTheme="majorHAnsi" w:eastAsia="Times New Roman" w:hAnsiTheme="majorHAnsi" w:cstheme="majorHAnsi"/>
          </w:rPr>
          <w:t>for</w:t>
        </w:r>
      </w:ins>
      <w:del w:id="1039" w:author="Renata M. Diaz" w:date="2021-03-09T18:05:00Z">
        <w:r w:rsidR="00AD6291" w:rsidRPr="002E2A57" w:rsidDel="00644BE0">
          <w:rPr>
            <w:rFonts w:asciiTheme="majorHAnsi" w:eastAsia="Times New Roman" w:hAnsiTheme="majorHAnsi" w:cstheme="majorHAnsi"/>
          </w:rPr>
          <w:delText>r</w:delText>
        </w:r>
      </w:del>
      <w:r w:rsidR="00AD6291" w:rsidRPr="002E2A57">
        <w:rPr>
          <w:rFonts w:asciiTheme="majorHAnsi" w:eastAsia="Times New Roman" w:hAnsiTheme="majorHAnsi" w:cstheme="majorHAnsi"/>
        </w:rPr>
        <w:t xml:space="preserve"> the observed SAD</w:t>
      </w:r>
      <w:r w:rsidR="004D1737" w:rsidRPr="002E2A57">
        <w:rPr>
          <w:rFonts w:asciiTheme="majorHAnsi" w:eastAsia="Times New Roman" w:hAnsiTheme="majorHAnsi" w:cstheme="majorHAnsi"/>
        </w:rPr>
        <w:t xml:space="preserve"> </w:t>
      </w:r>
      <w:del w:id="1040"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1041" w:author="Renata M. Diaz" w:date="2021-03-09T18:06:00Z">
        <w:r w:rsidR="00644BE0">
          <w:rPr>
            <w:rFonts w:asciiTheme="majorHAnsi" w:eastAsia="Times New Roman" w:hAnsiTheme="majorHAnsi" w:cstheme="majorHAnsi"/>
          </w:rPr>
          <w:t xml:space="preserve">values for those </w:t>
        </w:r>
      </w:ins>
      <w:del w:id="1042" w:author="Renata M. Diaz" w:date="2021-03-08T14:58:00Z">
        <w:r w:rsidR="004D1737" w:rsidRPr="002E2A57" w:rsidDel="006459D3">
          <w:rPr>
            <w:rFonts w:asciiTheme="majorHAnsi" w:eastAsia="Times New Roman" w:hAnsiTheme="majorHAnsi" w:cstheme="majorHAnsi"/>
          </w:rPr>
          <w:delText>evenness and skewness</w:delText>
        </w:r>
      </w:del>
      <w:ins w:id="1043" w:author="Renata M. Diaz" w:date="2021-03-08T14:58:00Z">
        <w:r w:rsidR="006459D3">
          <w:rPr>
            <w:rFonts w:asciiTheme="majorHAnsi" w:eastAsia="Times New Roman" w:hAnsiTheme="majorHAnsi" w:cstheme="majorHAnsi"/>
          </w:rPr>
          <w:t>metrics</w:t>
        </w:r>
      </w:ins>
      <w:r w:rsidR="004D1737" w:rsidRPr="002E2A57">
        <w:rPr>
          <w:rFonts w:asciiTheme="majorHAnsi" w:eastAsia="Times New Roman" w:hAnsiTheme="majorHAnsi" w:cstheme="majorHAnsi"/>
        </w:rPr>
        <w:t xml:space="preserve"> obtained from that community’s sampled feasible</w:t>
      </w:r>
      <w:ins w:id="1044" w:author="Ernest, Morgan" w:date="2021-03-31T08:49:00Z">
        <w:r w:rsidR="00383A65">
          <w:rPr>
            <w:rFonts w:asciiTheme="majorHAnsi" w:eastAsia="Times New Roman" w:hAnsiTheme="majorHAnsi" w:cstheme="majorHAnsi"/>
          </w:rPr>
          <w:t xml:space="preserve"> set</w:t>
        </w:r>
      </w:ins>
      <w:del w:id="1045" w:author="Renata M. Diaz" w:date="2021-03-09T18:10:00Z">
        <w:r w:rsidR="004D1737" w:rsidRPr="002E2A57" w:rsidDel="00454822">
          <w:rPr>
            <w:rFonts w:asciiTheme="majorHAnsi" w:eastAsia="Times New Roman" w:hAnsiTheme="majorHAnsi" w:cstheme="majorHAnsi"/>
          </w:rPr>
          <w:delText xml:space="preserve"> set</w:delText>
        </w:r>
      </w:del>
      <w:del w:id="1046"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1047" w:author="Renata M. Diaz" w:date="2021-03-08T14:58:00Z">
        <w:r w:rsidR="00654DAA" w:rsidDel="00B66B66">
          <w:rPr>
            <w:rFonts w:asciiTheme="majorHAnsi" w:eastAsia="Times New Roman" w:hAnsiTheme="majorHAnsi" w:cstheme="majorHAnsi"/>
          </w:rPr>
          <w:delText xml:space="preserve">its skewness and evenness </w:delText>
        </w:r>
      </w:del>
      <w:del w:id="1048"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1049" w:author="Renata M. Diaz" w:date="2021-03-08T14:58:00Z">
        <w:r w:rsidR="00654DAA" w:rsidRPr="002E2A57" w:rsidDel="00B66B66">
          <w:rPr>
            <w:rFonts w:asciiTheme="majorHAnsi" w:eastAsia="Times New Roman" w:hAnsiTheme="majorHAnsi" w:cstheme="majorHAnsi"/>
          </w:rPr>
          <w:delText>skewness and evenness</w:delText>
        </w:r>
      </w:del>
      <w:ins w:id="1050" w:author="Renata M. Diaz" w:date="2021-03-09T18:06:00Z">
        <w:r w:rsidR="00BF05FE">
          <w:rPr>
            <w:rFonts w:asciiTheme="majorHAnsi" w:eastAsia="Times New Roman" w:hAnsiTheme="majorHAnsi" w:cstheme="majorHAnsi"/>
          </w:rPr>
          <w:t>.</w:t>
        </w:r>
      </w:ins>
      <w:del w:id="1051"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1052"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1053" w:author="Renata M. Diaz" w:date="2021-03-09T18:06:00Z">
        <w:r w:rsidR="00091E28">
          <w:rPr>
            <w:rFonts w:asciiTheme="majorHAnsi" w:eastAsia="Times New Roman" w:hAnsiTheme="majorHAnsi" w:cstheme="majorHAnsi"/>
          </w:rPr>
          <w:t>While the actual ranges and values of summary metrics vary widely over large ranges of S and N</w:t>
        </w:r>
      </w:ins>
      <w:ins w:id="1054" w:author="Renata M. Diaz" w:date="2021-03-11T11:23:00Z">
        <w:r w:rsidR="00AF2369">
          <w:rPr>
            <w:rFonts w:asciiTheme="majorHAnsi" w:eastAsia="Times New Roman" w:hAnsiTheme="majorHAnsi" w:cstheme="majorHAnsi"/>
          </w:rPr>
          <w:t xml:space="preserve"> and thus cannot be</w:t>
        </w:r>
        <w:r w:rsidR="0058481D">
          <w:rPr>
            <w:rFonts w:asciiTheme="majorHAnsi" w:eastAsia="Times New Roman" w:hAnsiTheme="majorHAnsi" w:cstheme="majorHAnsi"/>
          </w:rPr>
          <w:t xml:space="preserve"> used for direct comparisons</w:t>
        </w:r>
      </w:ins>
      <w:ins w:id="1055" w:author="Renata M. Diaz" w:date="2021-03-09T18:06:00Z">
        <w:r w:rsidR="00091E28">
          <w:rPr>
            <w:rFonts w:asciiTheme="majorHAnsi" w:eastAsia="Times New Roman" w:hAnsiTheme="majorHAnsi" w:cstheme="majorHAnsi"/>
          </w:rPr>
          <w:t>, p</w:t>
        </w:r>
      </w:ins>
      <w:del w:id="1056"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1057"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1058"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1059" w:author="Renata M. Diaz" w:date="2021-03-09T18:07:00Z">
        <w:r w:rsidR="00AD6291" w:rsidRPr="002E2A57" w:rsidDel="00216E86">
          <w:rPr>
            <w:rFonts w:asciiTheme="majorHAnsi" w:eastAsia="Times New Roman" w:hAnsiTheme="majorHAnsi" w:cstheme="majorHAnsi"/>
          </w:rPr>
          <w:delText>, allowing</w:delText>
        </w:r>
      </w:del>
      <w:ins w:id="1060" w:author="Renata M. Diaz" w:date="2021-03-09T18:07:00Z">
        <w:r w:rsidR="00216E86">
          <w:rPr>
            <w:rFonts w:asciiTheme="majorHAnsi" w:eastAsia="Times New Roman" w:hAnsiTheme="majorHAnsi" w:cstheme="majorHAnsi"/>
          </w:rPr>
          <w:t xml:space="preserve"> and allow</w:t>
        </w:r>
      </w:ins>
      <w:r w:rsidR="00AD6291" w:rsidRPr="002E2A57">
        <w:rPr>
          <w:rFonts w:asciiTheme="majorHAnsi" w:eastAsia="Times New Roman" w:hAnsiTheme="majorHAnsi" w:cstheme="majorHAnsi"/>
        </w:rPr>
        <w:t xml:space="preserve"> broad-scale assessment across wide ranges of </w:t>
      </w:r>
      <w:r w:rsidR="00AD6291" w:rsidRPr="00EC688A">
        <w:rPr>
          <w:rFonts w:asciiTheme="majorHAnsi" w:eastAsia="Times New Roman" w:hAnsiTheme="majorHAnsi" w:cstheme="majorHAnsi"/>
          <w:i/>
          <w:iCs/>
        </w:rPr>
        <w:t>S</w:t>
      </w:r>
      <w:r w:rsidR="00AD6291" w:rsidRPr="002E2A57">
        <w:rPr>
          <w:rFonts w:asciiTheme="majorHAnsi" w:eastAsia="Times New Roman" w:hAnsiTheme="majorHAnsi" w:cstheme="majorHAnsi"/>
        </w:rPr>
        <w:t xml:space="preserve"> and </w:t>
      </w:r>
      <w:r w:rsidR="00AD6291" w:rsidRPr="00EC688A">
        <w:rPr>
          <w:rFonts w:asciiTheme="majorHAnsi" w:eastAsia="Times New Roman" w:hAnsiTheme="majorHAnsi" w:cstheme="majorHAnsi"/>
          <w:i/>
          <w:iCs/>
        </w:rPr>
        <w:t>N</w:t>
      </w:r>
      <w:r w:rsidR="00AD6291" w:rsidRPr="002E2A57">
        <w:rPr>
          <w:rFonts w:asciiTheme="majorHAnsi" w:eastAsia="Times New Roman" w:hAnsiTheme="majorHAnsi" w:cstheme="majorHAnsi"/>
        </w:rPr>
        <w:t xml:space="preserve">. </w:t>
      </w:r>
      <w:del w:id="1061"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1062"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1063" w:author="Renata M. Diaz" w:date="2021-03-08T15:03:00Z">
        <w:r w:rsidR="00447F50">
          <w:rPr>
            <w:rFonts w:asciiTheme="majorHAnsi" w:eastAsia="Times New Roman" w:hAnsiTheme="majorHAnsi" w:cstheme="majorHAnsi"/>
          </w:rPr>
          <w:t>We used two-tailed 95% interval</w:t>
        </w:r>
      </w:ins>
      <w:ins w:id="1064" w:author="Renata M. Diaz" w:date="2021-03-09T18:07:00Z">
        <w:r w:rsidR="005B1650">
          <w:rPr>
            <w:rFonts w:asciiTheme="majorHAnsi" w:eastAsia="Times New Roman" w:hAnsiTheme="majorHAnsi" w:cstheme="majorHAnsi"/>
          </w:rPr>
          <w:t>s</w:t>
        </w:r>
      </w:ins>
      <w:ins w:id="1065" w:author="Renata M. Diaz" w:date="2021-03-08T15:03:00Z">
        <w:r w:rsidR="00447F50">
          <w:rPr>
            <w:rFonts w:asciiTheme="majorHAnsi" w:eastAsia="Times New Roman" w:hAnsiTheme="majorHAnsi" w:cstheme="majorHAnsi"/>
          </w:rPr>
          <w:t xml:space="preserve"> </w:t>
        </w:r>
      </w:ins>
      <w:ins w:id="1066" w:author="Renata M. Diaz" w:date="2021-03-09T18:07:00Z">
        <w:r w:rsidR="00D52E84">
          <w:rPr>
            <w:rFonts w:asciiTheme="majorHAnsi" w:eastAsia="Times New Roman" w:hAnsiTheme="majorHAnsi" w:cstheme="majorHAnsi"/>
          </w:rPr>
          <w:t>to</w:t>
        </w:r>
      </w:ins>
      <w:ins w:id="1067" w:author="Renata M. Diaz" w:date="2021-03-08T15:03:00Z">
        <w:r w:rsidR="00447F50">
          <w:rPr>
            <w:rFonts w:asciiTheme="majorHAnsi" w:eastAsia="Times New Roman" w:hAnsiTheme="majorHAnsi" w:cstheme="majorHAnsi"/>
          </w:rPr>
          <w:t xml:space="preserve"> </w:t>
        </w:r>
      </w:ins>
      <w:ins w:id="1068" w:author="Renata M. Diaz" w:date="2021-03-09T18:07:00Z">
        <w:r w:rsidR="00DD126E">
          <w:rPr>
            <w:rFonts w:asciiTheme="majorHAnsi" w:eastAsia="Times New Roman" w:hAnsiTheme="majorHAnsi" w:cstheme="majorHAnsi"/>
          </w:rPr>
          <w:t>test</w:t>
        </w:r>
      </w:ins>
      <w:ins w:id="1069" w:author="Renata M. Diaz" w:date="2021-03-08T15:03:00Z">
        <w:r w:rsidR="00447F50">
          <w:rPr>
            <w:rFonts w:asciiTheme="majorHAnsi" w:eastAsia="Times New Roman" w:hAnsiTheme="majorHAnsi" w:cstheme="majorHAnsi"/>
          </w:rPr>
          <w:t xml:space="preserve"> whether observed communities’ percentile values for each metric were disproportionately </w:t>
        </w:r>
      </w:ins>
      <w:ins w:id="1070"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ins w:id="1071" w:author="Renata M. Diaz" w:date="2021-03-11T11:30:00Z">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ins>
      <w:ins w:id="1072" w:author="Renata M. Diaz" w:date="2021-03-11T11:25:00Z">
        <w:r w:rsidR="00F80696">
          <w:rPr>
            <w:rFonts w:asciiTheme="majorHAnsi" w:eastAsia="Times New Roman" w:hAnsiTheme="majorHAnsi" w:cstheme="majorHAnsi"/>
          </w:rPr>
          <w:t xml:space="preserve"> for unusually </w:t>
        </w:r>
      </w:ins>
      <w:ins w:id="1073" w:author="Renata M. Diaz" w:date="2021-03-11T11:26:00Z">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w:t>
        </w:r>
      </w:ins>
      <w:ins w:id="1074" w:author="Renata M. Diaz" w:date="2021-03-11T11:25:00Z">
        <w:r w:rsidR="00F80696">
          <w:rPr>
            <w:rFonts w:asciiTheme="majorHAnsi" w:eastAsia="Times New Roman" w:hAnsiTheme="majorHAnsi" w:cstheme="majorHAnsi"/>
          </w:rPr>
          <w:t xml:space="preserve">percentile scores, we defined the percentile score specifically as the proportion of values in the sampled distribution strictly less than the observed value, </w:t>
        </w:r>
      </w:ins>
      <w:ins w:id="1075" w:author="Renata M. Diaz" w:date="2021-03-11T11:28:00Z">
        <w:r w:rsidR="00066B0E">
          <w:rPr>
            <w:rFonts w:asciiTheme="majorHAnsi" w:eastAsia="Times New Roman" w:hAnsiTheme="majorHAnsi" w:cstheme="majorHAnsi"/>
          </w:rPr>
          <w:t xml:space="preserve">while in testing for low </w:t>
        </w:r>
      </w:ins>
      <w:ins w:id="1076" w:author="Renata M. Diaz" w:date="2021-03-11T11:25:00Z">
        <w:r w:rsidR="00F80696">
          <w:rPr>
            <w:rFonts w:asciiTheme="majorHAnsi" w:eastAsia="Times New Roman" w:hAnsiTheme="majorHAnsi" w:cstheme="majorHAnsi"/>
          </w:rPr>
          <w:t>values, we defined it as the proportion of sampled values less than or e</w:t>
        </w:r>
      </w:ins>
      <w:ins w:id="1077" w:author="Renata M. Diaz" w:date="2021-03-11T11:26:00Z">
        <w:r w:rsidR="00F80696">
          <w:rPr>
            <w:rFonts w:asciiTheme="majorHAnsi" w:eastAsia="Times New Roman" w:hAnsiTheme="majorHAnsi" w:cstheme="majorHAnsi"/>
          </w:rPr>
          <w:t>qual to the observed value.</w:t>
        </w:r>
        <w:r w:rsidR="004031C8">
          <w:rPr>
            <w:rFonts w:asciiTheme="majorHAnsi" w:eastAsia="Times New Roman" w:hAnsiTheme="majorHAnsi" w:cstheme="majorHAnsi"/>
          </w:rPr>
          <w:t xml:space="preserve"> This distinct</w:t>
        </w:r>
      </w:ins>
      <w:ins w:id="1078" w:author="Renata M. Diaz" w:date="2021-03-11T11:27:00Z">
        <w:r w:rsidR="004031C8">
          <w:rPr>
            <w:rFonts w:asciiTheme="majorHAnsi" w:eastAsia="Times New Roman" w:hAnsiTheme="majorHAnsi" w:cstheme="majorHAnsi"/>
          </w:rPr>
          <w:t xml:space="preserve">ion ensured a conservative estimate of how extreme the observed values were relative to the sampled distribution, even in instances where the sampled distribution </w:t>
        </w:r>
      </w:ins>
      <w:ins w:id="1079" w:author="Renata M. Diaz" w:date="2021-03-11T11:28:00Z">
        <w:r w:rsidR="004031C8">
          <w:rPr>
            <w:rFonts w:asciiTheme="majorHAnsi" w:eastAsia="Times New Roman" w:hAnsiTheme="majorHAnsi" w:cstheme="majorHAnsi"/>
          </w:rPr>
          <w:t>had numerous ties</w:t>
        </w:r>
      </w:ins>
      <w:ins w:id="1080" w:author="Renata M. Diaz" w:date="2021-03-11T11:34:00Z">
        <w:r w:rsidR="00924AA6">
          <w:rPr>
            <w:rFonts w:asciiTheme="majorHAnsi" w:eastAsia="Times New Roman" w:hAnsiTheme="majorHAnsi" w:cstheme="majorHAnsi"/>
          </w:rPr>
          <w:t xml:space="preserve">. Because it is impossible for an </w:t>
        </w:r>
      </w:ins>
      <w:ins w:id="1081" w:author="Renata M. Diaz" w:date="2021-03-11T11:35:00Z">
        <w:r w:rsidR="00924AA6">
          <w:rPr>
            <w:rFonts w:asciiTheme="majorHAnsi" w:eastAsia="Times New Roman" w:hAnsiTheme="majorHAnsi" w:cstheme="majorHAnsi"/>
          </w:rPr>
          <w:t>observed percentile score</w:t>
        </w:r>
      </w:ins>
      <w:ins w:id="1082" w:author="Renata M. Diaz" w:date="2021-03-11T11:34:00Z">
        <w:r w:rsidR="00924AA6">
          <w:rPr>
            <w:rFonts w:asciiTheme="majorHAnsi" w:eastAsia="Times New Roman" w:hAnsiTheme="majorHAnsi" w:cstheme="majorHAnsi"/>
          </w:rPr>
          <w:t xml:space="preserve"> to be above or below the 97</w:t>
        </w:r>
      </w:ins>
      <w:ins w:id="1083" w:author="Renata M. Diaz" w:date="2021-03-11T11:35:00Z">
        <w:r w:rsidR="00924AA6">
          <w:rPr>
            <w:rFonts w:asciiTheme="majorHAnsi" w:eastAsia="Times New Roman" w:hAnsiTheme="majorHAnsi" w:cstheme="majorHAnsi"/>
          </w:rPr>
          <w:t>.5</w:t>
        </w:r>
        <w:r w:rsidR="00924AA6" w:rsidRPr="00924AA6">
          <w:rPr>
            <w:rFonts w:asciiTheme="majorHAnsi" w:eastAsia="Times New Roman" w:hAnsiTheme="majorHAnsi" w:cstheme="majorHAnsi"/>
            <w:vertAlign w:val="superscript"/>
            <w:rPrChange w:id="1084"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or 2.5</w:t>
        </w:r>
        <w:r w:rsidR="00924AA6" w:rsidRPr="00924AA6">
          <w:rPr>
            <w:rFonts w:asciiTheme="majorHAnsi" w:eastAsia="Times New Roman" w:hAnsiTheme="majorHAnsi" w:cstheme="majorHAnsi"/>
            <w:vertAlign w:val="superscript"/>
            <w:rPrChange w:id="1085"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percentile if there are fewer than 40 values in the sample distribution, we excluded from these analyses communities with fewer than 40 SADs in their feasible sets. </w:t>
        </w:r>
      </w:ins>
      <w:del w:id="1086" w:author="Renata M. Diaz" w:date="2021-03-11T11:29:00Z">
        <w:r w:rsidR="006269D3" w:rsidRPr="002E2A57" w:rsidDel="00874238">
          <w:rPr>
            <w:rFonts w:asciiTheme="majorHAnsi" w:eastAsia="Times New Roman" w:hAnsiTheme="majorHAnsi" w:cstheme="majorHAnsi"/>
          </w:rPr>
          <w:delText xml:space="preserve">This </w:delText>
        </w:r>
        <w:r w:rsidR="000C4C08" w:rsidDel="00874238">
          <w:rPr>
            <w:rFonts w:asciiTheme="majorHAnsi" w:eastAsia="Times New Roman" w:hAnsiTheme="majorHAnsi" w:cstheme="majorHAnsi"/>
          </w:rPr>
          <w:delText>comparison</w:delText>
        </w:r>
      </w:del>
      <w:del w:id="1087" w:author="Renata M. Diaz" w:date="2021-03-11T11:33:00Z">
        <w:r w:rsidR="006269D3" w:rsidRPr="002E2A57" w:rsidDel="006D58F6">
          <w:rPr>
            <w:rFonts w:asciiTheme="majorHAnsi" w:eastAsia="Times New Roman" w:hAnsiTheme="majorHAnsi" w:cstheme="majorHAnsi"/>
          </w:rPr>
          <w:delText xml:space="preserve"> </w:delText>
        </w:r>
        <w:r w:rsidR="000572F4" w:rsidDel="006D58F6">
          <w:rPr>
            <w:rFonts w:asciiTheme="majorHAnsi" w:eastAsia="Times New Roman" w:hAnsiTheme="majorHAnsi" w:cstheme="majorHAnsi"/>
          </w:rPr>
          <w:delText>is not meaningful</w:delText>
        </w:r>
        <w:r w:rsidR="006269D3" w:rsidRPr="002E2A57" w:rsidDel="006D58F6">
          <w:rPr>
            <w:rFonts w:asciiTheme="majorHAnsi" w:eastAsia="Times New Roman" w:hAnsiTheme="majorHAnsi" w:cstheme="majorHAnsi"/>
          </w:rPr>
          <w:delText xml:space="preserve"> if there are </w:delText>
        </w:r>
      </w:del>
      <w:del w:id="1088" w:author="Renata M. Diaz" w:date="2021-03-08T15:04:00Z">
        <w:r w:rsidR="006269D3" w:rsidRPr="002E2A57" w:rsidDel="004C2DBC">
          <w:rPr>
            <w:rFonts w:asciiTheme="majorHAnsi" w:eastAsia="Times New Roman" w:hAnsiTheme="majorHAnsi" w:cstheme="majorHAnsi"/>
          </w:rPr>
          <w:delText xml:space="preserve">very few </w:delText>
        </w:r>
      </w:del>
      <w:del w:id="1089" w:author="Renata M. Diaz" w:date="2021-03-08T14:59:00Z">
        <w:r w:rsidR="006269D3" w:rsidRPr="002E2A57" w:rsidDel="003C4CAC">
          <w:rPr>
            <w:rFonts w:asciiTheme="majorHAnsi" w:eastAsia="Times New Roman" w:hAnsiTheme="majorHAnsi" w:cstheme="majorHAnsi"/>
          </w:rPr>
          <w:delText xml:space="preserve">unique </w:delText>
        </w:r>
      </w:del>
      <w:del w:id="1090"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del w:id="1091" w:author="Renata M. Diaz" w:date="2021-03-11T11:33:00Z">
        <w:r w:rsidR="00B309A8" w:rsidRPr="002E2A57" w:rsidDel="006D58F6">
          <w:rPr>
            <w:rFonts w:asciiTheme="majorHAnsi" w:eastAsia="Times New Roman" w:hAnsiTheme="majorHAnsi" w:cstheme="majorHAnsi"/>
          </w:rPr>
          <w:delText>in these cases, it is impossible for an observation to fall</w:delText>
        </w:r>
      </w:del>
      <w:del w:id="1092" w:author="Renata M. Diaz" w:date="2021-03-08T15:05:00Z">
        <w:r w:rsidR="00B309A8" w:rsidRPr="002E2A57" w:rsidDel="004C2DBC">
          <w:rPr>
            <w:rFonts w:asciiTheme="majorHAnsi" w:eastAsia="Times New Roman" w:hAnsiTheme="majorHAnsi" w:cstheme="majorHAnsi"/>
          </w:rPr>
          <w:delText xml:space="preserve"> above or below the 95th or 5th percentile</w:delText>
        </w:r>
        <w:r w:rsidR="00AD7D72" w:rsidDel="004C2DBC">
          <w:rPr>
            <w:rFonts w:asciiTheme="majorHAnsi" w:eastAsia="Times New Roman" w:hAnsiTheme="majorHAnsi" w:cstheme="majorHAnsi"/>
          </w:rPr>
          <w:delText>, respectively)</w:delText>
        </w:r>
      </w:del>
      <w:del w:id="1093" w:author="Renata M. Diaz" w:date="2021-03-11T11:33:00Z">
        <w:r w:rsidR="00B309A8" w:rsidRPr="002E2A57" w:rsidDel="006D58F6">
          <w:rPr>
            <w:rFonts w:asciiTheme="majorHAnsi" w:eastAsia="Times New Roman" w:hAnsiTheme="majorHAnsi" w:cstheme="majorHAnsi"/>
          </w:rPr>
          <w:delText xml:space="preserve">. </w:delText>
        </w:r>
      </w:del>
      <w:ins w:id="1094" w:author="Renata M. Diaz" w:date="2021-03-11T11:23:00Z">
        <w:r w:rsidR="00455139">
          <w:rPr>
            <w:rFonts w:asciiTheme="majorHAnsi" w:eastAsia="Times New Roman" w:hAnsiTheme="majorHAnsi" w:cstheme="majorHAnsi"/>
          </w:rPr>
          <w:t>Finally</w:t>
        </w:r>
      </w:ins>
      <w:ins w:id="1095" w:author="Renata M. Diaz" w:date="2021-03-09T18:15:00Z">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w:t>
        </w:r>
        <w:r w:rsidR="00C775FC" w:rsidRPr="002E2A57">
          <w:rPr>
            <w:rFonts w:asciiTheme="majorHAnsi" w:eastAsia="Times New Roman" w:hAnsiTheme="majorHAnsi" w:cstheme="majorHAnsi"/>
          </w:rPr>
          <w:lastRenderedPageBreak/>
          <w:t xml:space="preserve">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r w:rsidR="00C775FC">
          <w:rPr>
            <w:rFonts w:asciiTheme="majorHAnsi" w:eastAsia="Times New Roman" w:hAnsiTheme="majorHAnsi" w:cstheme="majorHAnsi"/>
          </w:rPr>
          <w:t xml:space="preserve"> (but included those communities for analyses using the remaining metrics)</w:t>
        </w:r>
        <w:r w:rsidR="00C775FC" w:rsidRPr="002E2A57">
          <w:rPr>
            <w:rFonts w:asciiTheme="majorHAnsi" w:eastAsia="Times New Roman" w:hAnsiTheme="majorHAnsi" w:cstheme="majorHAnsi"/>
          </w:rPr>
          <w:t xml:space="preserve">. </w:t>
        </w:r>
        <w:r w:rsidR="00C775FC">
          <w:rPr>
            <w:rFonts w:asciiTheme="majorHAnsi" w:eastAsia="Times New Roman" w:hAnsiTheme="majorHAnsi" w:cstheme="majorHAnsi"/>
          </w:rPr>
          <w:t xml:space="preserve"> </w:t>
        </w:r>
        <w:r w:rsidR="004903D5">
          <w:rPr>
            <w:rFonts w:asciiTheme="majorHAnsi" w:eastAsia="Times New Roman" w:hAnsiTheme="majorHAnsi" w:cstheme="majorHAnsi"/>
          </w:rPr>
          <w:t>Our final an</w:t>
        </w:r>
      </w:ins>
      <w:ins w:id="1096" w:author="Renata M. Diaz" w:date="2021-03-09T18:16:00Z">
        <w:r w:rsidR="00D97AEE">
          <w:rPr>
            <w:rFonts w:asciiTheme="majorHAnsi" w:eastAsia="Times New Roman" w:hAnsiTheme="majorHAnsi" w:cstheme="majorHAnsi"/>
          </w:rPr>
          <w:t>alysis included</w:t>
        </w:r>
      </w:ins>
      <w:del w:id="1097" w:author="Renata M. Diaz" w:date="2021-03-09T18:08:00Z">
        <w:r w:rsidR="00F33321" w:rsidDel="002914B7">
          <w:rPr>
            <w:rFonts w:asciiTheme="majorHAnsi" w:eastAsia="Times New Roman" w:hAnsiTheme="majorHAnsi" w:cstheme="majorHAnsi"/>
          </w:rPr>
          <w:delText xml:space="preserve">Our final aggregated </w:delText>
        </w:r>
      </w:del>
      <w:del w:id="1098" w:author="Renata M. Diaz" w:date="2021-03-09T18:15:00Z">
        <w:r w:rsidR="00F33321" w:rsidDel="004903D5">
          <w:rPr>
            <w:rFonts w:asciiTheme="majorHAnsi" w:eastAsia="Times New Roman" w:hAnsiTheme="majorHAnsi" w:cstheme="majorHAnsi"/>
          </w:rPr>
          <w:delText>analys</w:delText>
        </w:r>
      </w:del>
      <w:del w:id="1099" w:author="Renata M. Diaz" w:date="2021-03-09T18:11:00Z">
        <w:r w:rsidR="00F33321" w:rsidDel="00661E09">
          <w:rPr>
            <w:rFonts w:asciiTheme="majorHAnsi" w:eastAsia="Times New Roman" w:hAnsiTheme="majorHAnsi" w:cstheme="majorHAnsi"/>
          </w:rPr>
          <w:delText>e</w:delText>
        </w:r>
      </w:del>
      <w:del w:id="1100"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1101" w:author="Renata M. Diaz" w:date="2021-03-09T18:08:00Z">
        <w:r w:rsidR="00F33321" w:rsidDel="002914B7">
          <w:rPr>
            <w:rFonts w:asciiTheme="majorHAnsi" w:eastAsia="Times New Roman" w:hAnsiTheme="majorHAnsi" w:cstheme="majorHAnsi"/>
          </w:rPr>
          <w:delText xml:space="preserve">included </w:delText>
        </w:r>
      </w:del>
      <w:ins w:id="1102" w:author="Renata M. Diaz" w:date="2021-03-22T16:35:00Z">
        <w:r w:rsidR="005E5DD9">
          <w:rPr>
            <w:rFonts w:asciiTheme="majorHAnsi" w:eastAsia="Times New Roman" w:hAnsiTheme="majorHAnsi" w:cstheme="majorHAnsi"/>
          </w:rPr>
          <w:t>21,395</w:t>
        </w:r>
      </w:ins>
      <w:ins w:id="1103" w:author="Renata M. Diaz" w:date="2021-03-09T18:08:00Z">
        <w:r w:rsidR="002914B7">
          <w:rPr>
            <w:rFonts w:asciiTheme="majorHAnsi" w:eastAsia="Times New Roman" w:hAnsiTheme="majorHAnsi" w:cstheme="majorHAnsi"/>
          </w:rPr>
          <w:t xml:space="preserve"> communities for skewness and </w:t>
        </w:r>
      </w:ins>
      <w:ins w:id="1104" w:author="Renata M. Diaz" w:date="2021-03-22T16:36:00Z">
        <w:r w:rsidR="005E5DD9">
          <w:rPr>
            <w:rFonts w:asciiTheme="majorHAnsi" w:eastAsia="Times New Roman" w:hAnsiTheme="majorHAnsi" w:cstheme="majorHAnsi"/>
          </w:rPr>
          <w:t>21,403</w:t>
        </w:r>
      </w:ins>
      <w:ins w:id="1105" w:author="Renata M. Diaz" w:date="2021-03-09T18:08:00Z">
        <w:r w:rsidR="002914B7">
          <w:rPr>
            <w:rFonts w:asciiTheme="majorHAnsi" w:eastAsia="Times New Roman" w:hAnsiTheme="majorHAnsi" w:cstheme="majorHAnsi"/>
          </w:rPr>
          <w:t xml:space="preserve"> communities for all other</w:t>
        </w:r>
      </w:ins>
      <w:ins w:id="1106" w:author="Renata M. Diaz" w:date="2021-03-12T18:59:00Z">
        <w:r w:rsidR="00E764E5">
          <w:rPr>
            <w:rFonts w:asciiTheme="majorHAnsi" w:eastAsia="Times New Roman" w:hAnsiTheme="majorHAnsi" w:cstheme="majorHAnsi"/>
          </w:rPr>
          <w:t xml:space="preserve"> shape</w:t>
        </w:r>
      </w:ins>
      <w:ins w:id="1107" w:author="Renata M. Diaz" w:date="2021-03-09T18:08:00Z">
        <w:r w:rsidR="002914B7">
          <w:rPr>
            <w:rFonts w:asciiTheme="majorHAnsi" w:eastAsia="Times New Roman" w:hAnsiTheme="majorHAnsi" w:cstheme="majorHAnsi"/>
          </w:rPr>
          <w:t xml:space="preserve"> metrics</w:t>
        </w:r>
        <w:r w:rsidR="001A73DB">
          <w:rPr>
            <w:rFonts w:asciiTheme="majorHAnsi" w:eastAsia="Times New Roman" w:hAnsiTheme="majorHAnsi" w:cstheme="majorHAnsi"/>
          </w:rPr>
          <w:t>.</w:t>
        </w:r>
      </w:ins>
      <w:del w:id="1108" w:author="Renata M. Diaz" w:date="2021-03-09T18:08:00Z">
        <w:r w:rsidR="00F33321" w:rsidDel="002914B7">
          <w:rPr>
            <w:rFonts w:asciiTheme="majorHAnsi" w:eastAsia="Times New Roman" w:hAnsiTheme="majorHAnsi" w:cstheme="majorHAnsi"/>
          </w:rPr>
          <w:delText>22,</w:delText>
        </w:r>
      </w:del>
      <w:del w:id="1109" w:author="Renata M. Diaz" w:date="2021-03-08T15:06:00Z">
        <w:r w:rsidR="00F33321" w:rsidDel="00544B03">
          <w:rPr>
            <w:rFonts w:asciiTheme="majorHAnsi" w:eastAsia="Times New Roman" w:hAnsiTheme="majorHAnsi" w:cstheme="majorHAnsi"/>
          </w:rPr>
          <w:delText xml:space="preserve">142 </w:delText>
        </w:r>
      </w:del>
      <w:del w:id="1110" w:author="Renata M. Diaz" w:date="2021-03-09T18:08:00Z">
        <w:r w:rsidR="00F33321" w:rsidDel="002914B7">
          <w:rPr>
            <w:rFonts w:asciiTheme="majorHAnsi" w:eastAsia="Times New Roman" w:hAnsiTheme="majorHAnsi" w:cstheme="majorHAnsi"/>
          </w:rPr>
          <w:delText>communities for evenness and 22,</w:delText>
        </w:r>
      </w:del>
      <w:del w:id="1111" w:author="Renata M. Diaz" w:date="2021-03-08T15:06:00Z">
        <w:r w:rsidR="00F33321" w:rsidDel="00544B03">
          <w:rPr>
            <w:rFonts w:asciiTheme="majorHAnsi" w:eastAsia="Times New Roman" w:hAnsiTheme="majorHAnsi" w:cstheme="majorHAnsi"/>
          </w:rPr>
          <w:delText xml:space="preserve">325 </w:delText>
        </w:r>
      </w:del>
      <w:del w:id="1112"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4E7C0713" w:rsidR="004F3FF8" w:rsidRPr="004F3FF8" w:rsidRDefault="00311C60">
      <w:pPr>
        <w:spacing w:line="480" w:lineRule="auto"/>
        <w:rPr>
          <w:rFonts w:asciiTheme="majorHAnsi" w:eastAsia="Times New Roman" w:hAnsiTheme="majorHAnsi" w:cstheme="majorHAnsi"/>
          <w:iCs/>
          <w:rPrChange w:id="1113" w:author="Renata M. Diaz" w:date="2021-03-09T14:01:00Z">
            <w:rPr>
              <w:rFonts w:asciiTheme="majorHAnsi" w:eastAsia="Times New Roman" w:hAnsiTheme="majorHAnsi" w:cstheme="majorHAnsi"/>
              <w:i/>
              <w:iCs/>
            </w:rPr>
          </w:rPrChange>
        </w:rPr>
      </w:pPr>
      <w:moveToRangeStart w:id="1114" w:author="Renata M. Diaz" w:date="2021-03-10T14:43:00Z" w:name="move66279822"/>
      <w:moveTo w:id="1115" w:author="Renata M. Diaz" w:date="2021-03-10T14:43:00Z">
        <w:r w:rsidRPr="002E2A57">
          <w:rPr>
            <w:rFonts w:asciiTheme="majorHAnsi" w:eastAsia="Times New Roman" w:hAnsiTheme="majorHAnsi" w:cstheme="majorHAnsi"/>
          </w:rPr>
          <w:t xml:space="preserve">We also used the distributions </w:t>
        </w:r>
        <w:del w:id="1116" w:author="Renata M. Diaz" w:date="2021-03-10T14:43:00Z">
          <w:r w:rsidRPr="002E2A57" w:rsidDel="00311C60">
            <w:rPr>
              <w:rFonts w:asciiTheme="majorHAnsi" w:eastAsia="Times New Roman" w:hAnsiTheme="majorHAnsi" w:cstheme="majorHAnsi"/>
            </w:rPr>
            <w:delText>of skewness and evenness from the sampled feasible set</w:delText>
          </w:r>
        </w:del>
      </w:moveTo>
      <w:ins w:id="1117" w:author="Renata M. Diaz" w:date="2021-03-10T14:43:00Z">
        <w:r>
          <w:rPr>
            <w:rFonts w:asciiTheme="majorHAnsi" w:eastAsia="Times New Roman" w:hAnsiTheme="majorHAnsi" w:cstheme="majorHAnsi"/>
          </w:rPr>
          <w:t>of dissimilarity scores and shape metrics</w:t>
        </w:r>
      </w:ins>
      <w:moveTo w:id="1118" w:author="Renata M. Diaz" w:date="2021-03-10T14:43:00Z">
        <w:r w:rsidRPr="002E2A57">
          <w:rPr>
            <w:rFonts w:asciiTheme="majorHAnsi" w:eastAsia="Times New Roman" w:hAnsiTheme="majorHAnsi" w:cstheme="majorHAnsi"/>
          </w:rPr>
          <w:t xml:space="preserve"> to describe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r>
          <w:rPr>
            <w:rFonts w:asciiTheme="majorHAnsi" w:eastAsia="Times New Roman" w:hAnsiTheme="majorHAnsi" w:cstheme="majorHAnsi"/>
          </w:rPr>
          <w:t xml:space="preserve">in what situations there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moveTo>
      <w:moveToRangeEnd w:id="1114"/>
      <w:ins w:id="1119" w:author="Renata M. Diaz" w:date="2021-03-10T14:45:00Z">
        <w:r>
          <w:rPr>
            <w:rFonts w:asciiTheme="majorHAnsi" w:eastAsia="Times New Roman" w:hAnsiTheme="majorHAnsi" w:cstheme="majorHAnsi"/>
          </w:rPr>
          <w:t xml:space="preserve">For an overall sense of how tightly elements of the feasible set </w:t>
        </w:r>
      </w:ins>
      <w:ins w:id="1120" w:author="Renata M. Diaz" w:date="2021-03-11T11:37:00Z">
        <w:r w:rsidR="00C02264">
          <w:rPr>
            <w:rFonts w:asciiTheme="majorHAnsi" w:eastAsia="Times New Roman" w:hAnsiTheme="majorHAnsi" w:cstheme="majorHAnsi"/>
          </w:rPr>
          <w:t>were</w:t>
        </w:r>
      </w:ins>
      <w:ins w:id="1121" w:author="Renata M. Diaz" w:date="2021-03-10T14:45:00Z">
        <w:r>
          <w:rPr>
            <w:rFonts w:asciiTheme="majorHAnsi" w:eastAsia="Times New Roman" w:hAnsiTheme="majorHAnsi" w:cstheme="majorHAnsi"/>
          </w:rPr>
          <w:t xml:space="preserve"> clustered around the central tendency, we </w:t>
        </w:r>
      </w:ins>
      <w:ins w:id="1122" w:author="Renata M. Diaz" w:date="2021-03-11T11:37:00Z">
        <w:r w:rsidR="005A0F3F">
          <w:rPr>
            <w:rFonts w:asciiTheme="majorHAnsi" w:eastAsia="Times New Roman" w:hAnsiTheme="majorHAnsi" w:cstheme="majorHAnsi"/>
          </w:rPr>
          <w:t>calculated</w:t>
        </w:r>
      </w:ins>
      <w:ins w:id="1123" w:author="Renata M. Diaz" w:date="2021-03-10T14:45:00Z">
        <w:r>
          <w:rPr>
            <w:rFonts w:asciiTheme="majorHAnsi" w:eastAsia="Times New Roman" w:hAnsiTheme="majorHAnsi" w:cstheme="majorHAnsi"/>
          </w:rPr>
          <w:t xml:space="preserve"> the mean d</w:t>
        </w:r>
      </w:ins>
      <w:ins w:id="1124" w:author="Renata M. Diaz" w:date="2021-03-10T14:46:00Z">
        <w:r>
          <w:rPr>
            <w:rFonts w:asciiTheme="majorHAnsi" w:eastAsia="Times New Roman" w:hAnsiTheme="majorHAnsi" w:cstheme="majorHAnsi"/>
          </w:rPr>
          <w:t xml:space="preserve">issimilarity score between all samples from a feasible set and the approximate central tendency of that feasible set. </w:t>
        </w:r>
      </w:ins>
      <w:ins w:id="1125" w:author="Renata M. Diaz" w:date="2021-03-10T14:47:00Z">
        <w:r w:rsidR="003A6101">
          <w:rPr>
            <w:rFonts w:asciiTheme="majorHAnsi" w:eastAsia="Times New Roman" w:hAnsiTheme="majorHAnsi" w:cstheme="majorHAnsi"/>
          </w:rPr>
          <w:t xml:space="preserve">For a more specific estimate of the </w:t>
        </w:r>
      </w:ins>
      <w:ins w:id="1126" w:author="Renata M. Diaz" w:date="2021-03-10T14:53:00Z">
        <w:r w:rsidR="003A6101">
          <w:rPr>
            <w:rFonts w:asciiTheme="majorHAnsi" w:eastAsia="Times New Roman" w:hAnsiTheme="majorHAnsi" w:cstheme="majorHAnsi"/>
          </w:rPr>
          <w:t xml:space="preserve">narrowness of the distributions of sampled values for </w:t>
        </w:r>
      </w:ins>
      <w:ins w:id="1127" w:author="Renata M. Diaz" w:date="2021-03-10T14:54:00Z">
        <w:r w:rsidR="003A6101">
          <w:rPr>
            <w:rFonts w:asciiTheme="majorHAnsi" w:eastAsia="Times New Roman" w:hAnsiTheme="majorHAnsi" w:cstheme="majorHAnsi"/>
          </w:rPr>
          <w:t xml:space="preserve">the shape metrics, we </w:t>
        </w:r>
      </w:ins>
      <w:ins w:id="1128" w:author="Renata M. Diaz" w:date="2021-03-11T11:37:00Z">
        <w:r w:rsidR="00C64B24">
          <w:rPr>
            <w:rFonts w:asciiTheme="majorHAnsi" w:eastAsia="Times New Roman" w:hAnsiTheme="majorHAnsi" w:cstheme="majorHAnsi"/>
          </w:rPr>
          <w:t>calculated</w:t>
        </w:r>
      </w:ins>
      <w:ins w:id="1129" w:author="Renata M. Diaz" w:date="2021-03-10T14:54:00Z">
        <w:r w:rsidR="003A6101">
          <w:rPr>
            <w:rFonts w:asciiTheme="majorHAnsi" w:eastAsia="Times New Roman" w:hAnsiTheme="majorHAnsi" w:cstheme="majorHAnsi"/>
          </w:rPr>
          <w:t xml:space="preserve"> a breadth index </w:t>
        </w:r>
      </w:ins>
      <w:ins w:id="1130" w:author="Renata M. Diaz" w:date="2021-03-11T11:37:00Z">
        <w:r w:rsidR="00C64B24">
          <w:rPr>
            <w:rFonts w:asciiTheme="majorHAnsi" w:eastAsia="Times New Roman" w:hAnsiTheme="majorHAnsi" w:cstheme="majorHAnsi"/>
          </w:rPr>
          <w:t xml:space="preserve">defined </w:t>
        </w:r>
      </w:ins>
      <w:ins w:id="1131" w:author="Renata M. Diaz" w:date="2021-03-10T14:54:00Z">
        <w:r w:rsidR="003A6101">
          <w:rPr>
            <w:rFonts w:asciiTheme="majorHAnsi" w:eastAsia="Times New Roman" w:hAnsiTheme="majorHAnsi" w:cstheme="majorHAnsi"/>
          </w:rPr>
          <w:t>as the</w:t>
        </w:r>
      </w:ins>
      <w:moveFromRangeStart w:id="1132" w:author="Renata M. Diaz" w:date="2021-03-10T14:43:00Z" w:name="move66279822"/>
      <w:moveFrom w:id="1133" w:author="Renata M. Diaz" w:date="2021-03-10T14:43:00Z">
        <w:del w:id="1134" w:author="Renata M. Diaz" w:date="2021-03-10T14:54:00Z">
          <w:r w:rsidR="00A018B4" w:rsidRPr="002E2A57" w:rsidDel="003A6101">
            <w:rPr>
              <w:rFonts w:asciiTheme="majorHAnsi" w:eastAsia="Times New Roman" w:hAnsiTheme="majorHAnsi" w:cstheme="majorHAnsi"/>
            </w:rPr>
            <w:delText>We also used the distributions</w:delText>
          </w:r>
          <w:r w:rsidR="005032D2" w:rsidRPr="002E2A57" w:rsidDel="003A6101">
            <w:rPr>
              <w:rFonts w:asciiTheme="majorHAnsi" w:eastAsia="Times New Roman" w:hAnsiTheme="majorHAnsi" w:cstheme="majorHAnsi"/>
            </w:rPr>
            <w:delText xml:space="preserve"> of</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skewness and evenness from the sampled feasible</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 xml:space="preserve">set </w:delText>
          </w:r>
          <w:r w:rsidR="00A054F7" w:rsidRPr="002E2A57" w:rsidDel="003A6101">
            <w:rPr>
              <w:rFonts w:asciiTheme="majorHAnsi" w:eastAsia="Times New Roman" w:hAnsiTheme="majorHAnsi" w:cstheme="majorHAnsi"/>
            </w:rPr>
            <w:delText xml:space="preserve">to describe the relative </w:delText>
          </w:r>
          <w:r w:rsidR="002E2A0B" w:rsidDel="003A6101">
            <w:rPr>
              <w:rFonts w:asciiTheme="majorHAnsi" w:eastAsia="Times New Roman" w:hAnsiTheme="majorHAnsi" w:cstheme="majorHAnsi"/>
            </w:rPr>
            <w:delText xml:space="preserve">specificity </w:delText>
          </w:r>
          <w:r w:rsidR="00A054F7" w:rsidRPr="002E2A57" w:rsidDel="003A6101">
            <w:rPr>
              <w:rFonts w:asciiTheme="majorHAnsi" w:eastAsia="Times New Roman" w:hAnsiTheme="majorHAnsi" w:cstheme="majorHAnsi"/>
            </w:rPr>
            <w:delText>of the statistical</w:delText>
          </w:r>
          <w:r w:rsidR="007B65BA" w:rsidDel="003A6101">
            <w:rPr>
              <w:rFonts w:asciiTheme="majorHAnsi" w:eastAsia="Times New Roman" w:hAnsiTheme="majorHAnsi" w:cstheme="majorHAnsi"/>
            </w:rPr>
            <w:delText xml:space="preserve"> baseline</w:delText>
          </w:r>
          <w:r w:rsidR="00A018B4" w:rsidRPr="002E2A57" w:rsidDel="003A6101">
            <w:rPr>
              <w:rFonts w:asciiTheme="majorHAnsi" w:eastAsia="Times New Roman" w:hAnsiTheme="majorHAnsi" w:cstheme="majorHAnsi"/>
            </w:rPr>
            <w:delText xml:space="preserve">, in order to assess </w:delText>
          </w:r>
          <w:r w:rsidR="006F1858" w:rsidDel="003A6101">
            <w:rPr>
              <w:rFonts w:asciiTheme="majorHAnsi" w:eastAsia="Times New Roman" w:hAnsiTheme="majorHAnsi" w:cstheme="majorHAnsi"/>
            </w:rPr>
            <w:delText xml:space="preserve">in what situations there </w:delText>
          </w:r>
          <w:r w:rsidR="00A018B4" w:rsidRPr="002E2A57" w:rsidDel="003A6101">
            <w:rPr>
              <w:rFonts w:asciiTheme="majorHAnsi" w:eastAsia="Times New Roman" w:hAnsiTheme="majorHAnsi" w:cstheme="majorHAnsi"/>
            </w:rPr>
            <w:delText xml:space="preserve">could be challenges in determining whether </w:delText>
          </w:r>
          <w:r w:rsidR="000D0028" w:rsidDel="003A6101">
            <w:rPr>
              <w:rFonts w:asciiTheme="majorHAnsi" w:eastAsia="Times New Roman" w:hAnsiTheme="majorHAnsi" w:cstheme="majorHAnsi"/>
            </w:rPr>
            <w:delText xml:space="preserve">observed </w:delText>
          </w:r>
          <w:r w:rsidR="00A018B4" w:rsidRPr="002E2A57" w:rsidDel="003A6101">
            <w:rPr>
              <w:rFonts w:asciiTheme="majorHAnsi" w:eastAsia="Times New Roman" w:hAnsiTheme="majorHAnsi" w:cstheme="majorHAnsi"/>
            </w:rPr>
            <w:delText xml:space="preserve">communities differ from </w:delText>
          </w:r>
          <w:r w:rsidR="00CD0E17" w:rsidDel="003A6101">
            <w:rPr>
              <w:rFonts w:asciiTheme="majorHAnsi" w:eastAsia="Times New Roman" w:hAnsiTheme="majorHAnsi" w:cstheme="majorHAnsi"/>
            </w:rPr>
            <w:delText>their statistical baselines</w:delText>
          </w:r>
          <w:r w:rsidR="00A018B4" w:rsidRPr="002E2A57" w:rsidDel="003A6101">
            <w:rPr>
              <w:rFonts w:asciiTheme="majorHAnsi" w:eastAsia="Times New Roman" w:hAnsiTheme="majorHAnsi" w:cstheme="majorHAnsi"/>
            </w:rPr>
            <w:delText>.</w:delText>
          </w:r>
          <w:r w:rsidR="00D94517" w:rsidRPr="002E2A57" w:rsidDel="003A6101">
            <w:rPr>
              <w:rFonts w:asciiTheme="majorHAnsi" w:eastAsia="Times New Roman" w:hAnsiTheme="majorHAnsi" w:cstheme="majorHAnsi"/>
            </w:rPr>
            <w:delText xml:space="preserve"> </w:delText>
          </w:r>
        </w:del>
      </w:moveFrom>
      <w:moveFromRangeEnd w:id="1132"/>
      <w:del w:id="1135" w:author="Renata M. Diaz" w:date="2021-03-10T14:54:00Z">
        <w:r w:rsidR="003D2C22" w:rsidRPr="002E2A57" w:rsidDel="003A6101">
          <w:rPr>
            <w:rFonts w:asciiTheme="majorHAnsi" w:eastAsia="Times New Roman" w:hAnsiTheme="majorHAnsi" w:cstheme="majorHAnsi"/>
          </w:rPr>
          <w:delText xml:space="preserve">We quantified the narrowness of a </w:delText>
        </w:r>
        <w:r w:rsidR="00C10D01" w:rsidDel="003A6101">
          <w:rPr>
            <w:rFonts w:asciiTheme="majorHAnsi" w:eastAsia="Times New Roman" w:hAnsiTheme="majorHAnsi" w:cstheme="majorHAnsi"/>
          </w:rPr>
          <w:delText>distribution</w:delText>
        </w:r>
        <w:r w:rsidR="003D2C22" w:rsidRPr="002E2A57" w:rsidDel="003A6101">
          <w:rPr>
            <w:rFonts w:asciiTheme="majorHAnsi" w:eastAsia="Times New Roman" w:hAnsiTheme="majorHAnsi" w:cstheme="majorHAnsi"/>
          </w:rPr>
          <w:delText xml:space="preserve"> as the</w:delText>
        </w:r>
      </w:del>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w:t>
      </w:r>
      <w:ins w:id="1136" w:author="Renata M. Diaz" w:date="2021-03-16T14:05:00Z">
        <w:r w:rsidR="00621939">
          <w:rPr>
            <w:rFonts w:asciiTheme="majorHAnsi" w:eastAsia="Times New Roman" w:hAnsiTheme="majorHAnsi" w:cstheme="majorHAnsi"/>
          </w:rPr>
          <w:t xml:space="preserve">two-sided </w:t>
        </w:r>
      </w:ins>
      <w:r w:rsidR="003D2C22" w:rsidRPr="002E2A57">
        <w:rPr>
          <w:rFonts w:asciiTheme="majorHAnsi" w:eastAsia="Times New Roman" w:hAnsiTheme="majorHAnsi" w:cstheme="majorHAnsi"/>
        </w:rPr>
        <w:t>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 xml:space="preserve">Figure </w:t>
      </w:r>
      <w:del w:id="1137" w:author="Renata M. Diaz" w:date="2021-03-16T14:05:00Z">
        <w:r w:rsidR="008D142B" w:rsidRPr="006361DB" w:rsidDel="00621939">
          <w:rPr>
            <w:rFonts w:asciiTheme="majorHAnsi" w:eastAsia="Times New Roman" w:hAnsiTheme="majorHAnsi" w:cstheme="majorHAnsi"/>
          </w:rPr>
          <w:delText>1</w:delText>
        </w:r>
      </w:del>
      <w:ins w:id="1138" w:author="Renata M. Diaz" w:date="2021-03-16T14:05:00Z">
        <w:r w:rsidR="00621939">
          <w:rPr>
            <w:rFonts w:asciiTheme="majorHAnsi" w:eastAsia="Times New Roman" w:hAnsiTheme="majorHAnsi" w:cstheme="majorHAnsi"/>
          </w:rPr>
          <w:t>2</w:t>
        </w:r>
      </w:ins>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xml:space="preserve">) to 1 (a very broad distribution), and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del w:id="1139" w:author="Renata M. Diaz" w:date="2021-03-10T14:56:00Z">
        <w:r w:rsidR="00D63452" w:rsidRPr="002E2A57" w:rsidDel="00C52B56">
          <w:rPr>
            <w:rFonts w:asciiTheme="majorHAnsi" w:eastAsia="Times New Roman" w:hAnsiTheme="majorHAnsi" w:cstheme="majorHAnsi"/>
          </w:rPr>
          <w:delText>This metric corresponds</w:delText>
        </w:r>
      </w:del>
      <w:ins w:id="1140" w:author="Renata M. Diaz" w:date="2021-03-10T14:56:00Z">
        <w:r w:rsidR="00C52B56">
          <w:rPr>
            <w:rFonts w:asciiTheme="majorHAnsi" w:eastAsia="Times New Roman" w:hAnsiTheme="majorHAnsi" w:cstheme="majorHAnsi"/>
          </w:rPr>
          <w:t>These approaches correspond</w:t>
        </w:r>
      </w:ins>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w:t>
      </w:r>
      <w:ins w:id="1141" w:author="Renata M. Diaz" w:date="2021-03-22T14:44:00Z">
        <w:r w:rsidR="003E0F7A">
          <w:rPr>
            <w:rFonts w:asciiTheme="majorHAnsi" w:eastAsia="Times New Roman" w:hAnsiTheme="majorHAnsi" w:cstheme="majorHAnsi"/>
          </w:rPr>
          <w:t>3</w:t>
        </w:r>
      </w:ins>
      <w:del w:id="1142" w:author="Renata M. Diaz" w:date="2021-03-22T14:44:00Z">
        <w:r w:rsidR="00D45210" w:rsidDel="003E0F7A">
          <w:rPr>
            <w:rFonts w:asciiTheme="majorHAnsi" w:eastAsia="Times New Roman" w:hAnsiTheme="majorHAnsi" w:cstheme="majorHAnsi"/>
          </w:rPr>
          <w:delText>4</w:delText>
        </w:r>
      </w:del>
      <w:r w:rsidR="00E66986" w:rsidRPr="002E2A57">
        <w:rPr>
          <w:rFonts w:asciiTheme="majorHAnsi" w:eastAsia="Times New Roman" w:hAnsiTheme="majorHAnsi" w:cstheme="majorHAnsi"/>
        </w:rPr>
        <w:t xml:space="preserve">). </w:t>
      </w:r>
      <w:ins w:id="1143" w:author="Renata M. Diaz" w:date="2021-03-10T14:54:00Z">
        <w:r w:rsidR="00457733">
          <w:rPr>
            <w:rFonts w:asciiTheme="majorHAnsi" w:eastAsia="Times New Roman" w:hAnsiTheme="majorHAnsi" w:cstheme="majorHAnsi"/>
          </w:rPr>
          <w:t xml:space="preserve">We explored how </w:t>
        </w:r>
      </w:ins>
      <w:ins w:id="1144" w:author="Renata M. Diaz" w:date="2021-03-10T14:55:00Z">
        <w:r w:rsidR="00457733">
          <w:rPr>
            <w:rFonts w:asciiTheme="majorHAnsi" w:eastAsia="Times New Roman" w:hAnsiTheme="majorHAnsi" w:cstheme="majorHAnsi"/>
          </w:rPr>
          <w:t>the narrowness of the statistical baseline varies with the number of elements in the feasible set and the ratio of N to S</w:t>
        </w:r>
        <w:r w:rsidR="0050239E">
          <w:rPr>
            <w:rFonts w:asciiTheme="majorHAnsi" w:eastAsia="Times New Roman" w:hAnsiTheme="majorHAnsi" w:cstheme="majorHAnsi"/>
          </w:rPr>
          <w:t>.</w:t>
        </w:r>
      </w:ins>
      <w:del w:id="1145" w:author="Renata M. Diaz" w:date="2021-03-10T14:54:00Z">
        <w:r w:rsidR="0081219D" w:rsidRPr="002E2A57" w:rsidDel="00457733">
          <w:rPr>
            <w:rFonts w:asciiTheme="majorHAnsi" w:eastAsia="Times New Roman" w:hAnsiTheme="majorHAnsi" w:cstheme="majorHAnsi"/>
          </w:rPr>
          <w:delText xml:space="preserve"> </w:delText>
        </w:r>
      </w:del>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81F1245" w14:textId="3CBACF1B" w:rsidR="00C86E22" w:rsidRPr="006361DB" w:rsidRDefault="00F7016C" w:rsidP="00C86E22">
      <w:pPr>
        <w:spacing w:line="480" w:lineRule="auto"/>
        <w:rPr>
          <w:ins w:id="1146" w:author="Renata M. Diaz" w:date="2021-03-12T13:42:00Z"/>
          <w:rFonts w:asciiTheme="majorHAnsi" w:eastAsia="Times New Roman" w:hAnsiTheme="majorHAnsi" w:cstheme="majorHAnsi"/>
        </w:rPr>
      </w:pPr>
      <w:ins w:id="1147" w:author="Renata M. Diaz" w:date="2021-03-10T15:16:00Z">
        <w:r>
          <w:rPr>
            <w:rFonts w:asciiTheme="majorHAnsi" w:eastAsia="Times New Roman" w:hAnsiTheme="majorHAnsi" w:cstheme="majorHAnsi"/>
          </w:rPr>
          <w:t>For</w:t>
        </w:r>
      </w:ins>
      <w:ins w:id="1148" w:author="Renata M. Diaz" w:date="2021-03-10T15:38:00Z">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w:t>
        </w:r>
        <w:proofErr w:type="spellStart"/>
        <w:r w:rsidR="00C24427" w:rsidRPr="006361DB">
          <w:rPr>
            <w:rFonts w:asciiTheme="majorHAnsi" w:eastAsia="Times New Roman" w:hAnsiTheme="majorHAnsi" w:cstheme="majorHAnsi"/>
          </w:rPr>
          <w:t>Abund</w:t>
        </w:r>
        <w:proofErr w:type="spellEnd"/>
        <w:r w:rsidR="00C24427" w:rsidRPr="006361DB">
          <w:rPr>
            <w:rFonts w:asciiTheme="majorHAnsi" w:eastAsia="Times New Roman" w:hAnsiTheme="majorHAnsi" w:cstheme="majorHAnsi"/>
          </w:rPr>
          <w:t xml:space="preserve"> </w:t>
        </w:r>
        <w:r w:rsidR="00C24427">
          <w:rPr>
            <w:rFonts w:asciiTheme="majorHAnsi" w:eastAsia="Times New Roman" w:hAnsiTheme="majorHAnsi" w:cstheme="majorHAnsi"/>
          </w:rPr>
          <w:t>–</w:t>
        </w:r>
      </w:ins>
      <w:ins w:id="1149" w:author="Renata M. Diaz" w:date="2021-03-10T15:16:00Z">
        <w:r>
          <w:rPr>
            <w:rFonts w:asciiTheme="majorHAnsi" w:eastAsia="Times New Roman" w:hAnsiTheme="majorHAnsi" w:cstheme="majorHAnsi"/>
          </w:rPr>
          <w:t xml:space="preserve"> observed SADs are </w:t>
        </w:r>
      </w:ins>
      <w:ins w:id="1150" w:author="Renata M. Diaz" w:date="2021-03-12T12:50:00Z">
        <w:r w:rsidR="00456346">
          <w:rPr>
            <w:rFonts w:asciiTheme="majorHAnsi" w:eastAsia="Times New Roman" w:hAnsiTheme="majorHAnsi" w:cstheme="majorHAnsi"/>
          </w:rPr>
          <w:t>dramatically</w:t>
        </w:r>
      </w:ins>
      <w:ins w:id="1151" w:author="Renata M. Diaz" w:date="2021-03-10T15:16:00Z">
        <w:r>
          <w:rPr>
            <w:rFonts w:asciiTheme="majorHAnsi" w:eastAsia="Times New Roman" w:hAnsiTheme="majorHAnsi" w:cstheme="majorHAnsi"/>
          </w:rPr>
          <w:t xml:space="preserve"> more dissimilar to the central </w:t>
        </w:r>
      </w:ins>
      <w:ins w:id="1152" w:author="Renata M. Diaz" w:date="2021-03-10T15:17:00Z">
        <w:r>
          <w:rPr>
            <w:rFonts w:asciiTheme="majorHAnsi" w:eastAsia="Times New Roman" w:hAnsiTheme="majorHAnsi" w:cstheme="majorHAnsi"/>
          </w:rPr>
          <w:t>tendencies</w:t>
        </w:r>
      </w:ins>
      <w:ins w:id="1153" w:author="Renata M. Diaz" w:date="2021-03-10T15:16:00Z">
        <w:r>
          <w:rPr>
            <w:rFonts w:asciiTheme="majorHAnsi" w:eastAsia="Times New Roman" w:hAnsiTheme="majorHAnsi" w:cstheme="majorHAnsi"/>
          </w:rPr>
          <w:t xml:space="preserve"> of their fe</w:t>
        </w:r>
      </w:ins>
      <w:ins w:id="1154" w:author="Renata M. Diaz" w:date="2021-03-10T15:17:00Z">
        <w:r>
          <w:rPr>
            <w:rFonts w:asciiTheme="majorHAnsi" w:eastAsia="Times New Roman" w:hAnsiTheme="majorHAnsi" w:cstheme="majorHAnsi"/>
          </w:rPr>
          <w:t xml:space="preserve">asible sets than </w:t>
        </w:r>
      </w:ins>
      <w:ins w:id="1155" w:author="Renata M. Diaz" w:date="2021-03-10T15:18:00Z">
        <w:r>
          <w:rPr>
            <w:rFonts w:asciiTheme="majorHAnsi" w:eastAsia="Times New Roman" w:hAnsiTheme="majorHAnsi" w:cstheme="majorHAnsi"/>
          </w:rPr>
          <w:t>would be expected by chance</w:t>
        </w:r>
      </w:ins>
      <w:ins w:id="1156" w:author="Renata M. Diaz" w:date="2021-03-16T16:45:00Z">
        <w:r w:rsidR="00A96033">
          <w:rPr>
            <w:rFonts w:asciiTheme="majorHAnsi" w:eastAsia="Times New Roman" w:hAnsiTheme="majorHAnsi" w:cstheme="majorHAnsi"/>
          </w:rPr>
          <w:t xml:space="preserve"> (Figure 3)</w:t>
        </w:r>
      </w:ins>
      <w:ins w:id="1157" w:author="Renata M. Diaz" w:date="2021-03-10T15:18:00Z">
        <w:r>
          <w:rPr>
            <w:rFonts w:asciiTheme="majorHAnsi" w:eastAsia="Times New Roman" w:hAnsiTheme="majorHAnsi" w:cstheme="majorHAnsi"/>
          </w:rPr>
          <w:t xml:space="preserve">. </w:t>
        </w:r>
      </w:ins>
      <w:commentRangeStart w:id="1158"/>
      <w:ins w:id="1159" w:author="Renata M. Diaz" w:date="2021-03-11T14:49:00Z">
        <w:r w:rsidR="000604BC">
          <w:rPr>
            <w:rFonts w:asciiTheme="majorHAnsi" w:eastAsia="Times New Roman" w:hAnsiTheme="majorHAnsi" w:cstheme="majorHAnsi"/>
          </w:rPr>
          <w:t>Combined over these four datasets, 29%</w:t>
        </w:r>
      </w:ins>
      <w:ins w:id="1160" w:author="Renata M. Diaz" w:date="2021-03-10T15:18:00Z">
        <w:r>
          <w:rPr>
            <w:rFonts w:asciiTheme="majorHAnsi" w:eastAsia="Times New Roman" w:hAnsiTheme="majorHAnsi" w:cstheme="majorHAnsi"/>
          </w:rPr>
          <w:t xml:space="preserve"> of </w:t>
        </w:r>
      </w:ins>
      <w:ins w:id="1161" w:author="Renata M. Diaz" w:date="2021-03-10T15:19:00Z">
        <w:r>
          <w:rPr>
            <w:rFonts w:asciiTheme="majorHAnsi" w:eastAsia="Times New Roman" w:hAnsiTheme="majorHAnsi" w:cstheme="majorHAnsi"/>
          </w:rPr>
          <w:t xml:space="preserve">observed SADs are more </w:t>
        </w:r>
        <w:r>
          <w:rPr>
            <w:rFonts w:asciiTheme="majorHAnsi" w:eastAsia="Times New Roman" w:hAnsiTheme="majorHAnsi" w:cstheme="majorHAnsi"/>
          </w:rPr>
          <w:lastRenderedPageBreak/>
          <w:t>dissimilar to the central tendency than are 95% of samples from the feasible set</w:t>
        </w:r>
      </w:ins>
      <w:ins w:id="1162" w:author="Ernest, Morgan" w:date="2021-03-31T08:57:00Z">
        <w:r w:rsidR="00383A65">
          <w:rPr>
            <w:rFonts w:asciiTheme="majorHAnsi" w:eastAsia="Times New Roman" w:hAnsiTheme="majorHAnsi" w:cstheme="majorHAnsi"/>
          </w:rPr>
          <w:t xml:space="preserve">. If observed SADs were simply random draws from the feasible set, we would expect only </w:t>
        </w:r>
      </w:ins>
      <w:ins w:id="1163" w:author="Renata M. Diaz" w:date="2021-03-11T16:43:00Z">
        <w:del w:id="1164" w:author="Ernest, Morgan" w:date="2021-03-31T08:57:00Z">
          <w:r w:rsidR="0080295D" w:rsidDel="00383A65">
            <w:rPr>
              <w:rFonts w:asciiTheme="majorHAnsi" w:eastAsia="Times New Roman" w:hAnsiTheme="majorHAnsi" w:cstheme="majorHAnsi"/>
            </w:rPr>
            <w:delText xml:space="preserve">, compared to the approximately </w:delText>
          </w:r>
        </w:del>
        <w:r w:rsidR="0080295D">
          <w:rPr>
            <w:rFonts w:asciiTheme="majorHAnsi" w:eastAsia="Times New Roman" w:hAnsiTheme="majorHAnsi" w:cstheme="majorHAnsi"/>
          </w:rPr>
          <w:t xml:space="preserve">5% </w:t>
        </w:r>
        <w:del w:id="1165" w:author="Ernest, Morgan" w:date="2021-03-31T08:58:00Z">
          <w:r w:rsidR="0080295D" w:rsidDel="007D0A3D">
            <w:rPr>
              <w:rFonts w:asciiTheme="majorHAnsi" w:eastAsia="Times New Roman" w:hAnsiTheme="majorHAnsi" w:cstheme="majorHAnsi"/>
            </w:rPr>
            <w:delText>that would be expected at random</w:delText>
          </w:r>
        </w:del>
      </w:ins>
      <w:ins w:id="1166" w:author="Renata M. Diaz" w:date="2021-03-16T16:45:00Z">
        <w:del w:id="1167" w:author="Ernest, Morgan" w:date="2021-03-31T08:58:00Z">
          <w:r w:rsidR="00A96033" w:rsidDel="007D0A3D">
            <w:rPr>
              <w:rFonts w:asciiTheme="majorHAnsi" w:eastAsia="Times New Roman" w:hAnsiTheme="majorHAnsi" w:cstheme="majorHAnsi"/>
            </w:rPr>
            <w:delText xml:space="preserve"> </w:delText>
          </w:r>
        </w:del>
      </w:ins>
      <w:ins w:id="1168" w:author="Ernest, Morgan" w:date="2021-03-31T08:58:00Z">
        <w:r w:rsidR="007D0A3D">
          <w:rPr>
            <w:rFonts w:asciiTheme="majorHAnsi" w:eastAsia="Times New Roman" w:hAnsiTheme="majorHAnsi" w:cstheme="majorHAnsi"/>
          </w:rPr>
          <w:t xml:space="preserve">to be that dissimilar </w:t>
        </w:r>
      </w:ins>
      <w:ins w:id="1169" w:author="Renata M. Diaz" w:date="2021-03-16T16:45:00Z">
        <w:r w:rsidR="00A96033">
          <w:rPr>
            <w:rFonts w:asciiTheme="majorHAnsi" w:eastAsia="Times New Roman" w:hAnsiTheme="majorHAnsi" w:cstheme="majorHAnsi"/>
          </w:rPr>
          <w:t>(Table 1)</w:t>
        </w:r>
      </w:ins>
      <w:ins w:id="1170" w:author="Renata M. Diaz" w:date="2021-03-10T15:23:00Z">
        <w:r w:rsidR="003B10DF">
          <w:rPr>
            <w:rFonts w:asciiTheme="majorHAnsi" w:eastAsia="Times New Roman" w:hAnsiTheme="majorHAnsi" w:cstheme="majorHAnsi"/>
          </w:rPr>
          <w:t xml:space="preserve">. </w:t>
        </w:r>
      </w:ins>
      <w:commentRangeEnd w:id="1158"/>
      <w:r w:rsidR="007D0A3D">
        <w:rPr>
          <w:rStyle w:val="CommentReference"/>
        </w:rPr>
        <w:commentReference w:id="1158"/>
      </w:r>
      <w:ins w:id="1171" w:author="Renata M. Diaz" w:date="2021-03-10T15:23:00Z">
        <w:r w:rsidR="003B10DF">
          <w:rPr>
            <w:rFonts w:asciiTheme="majorHAnsi" w:eastAsia="Times New Roman" w:hAnsiTheme="majorHAnsi" w:cstheme="majorHAnsi"/>
          </w:rPr>
          <w:t xml:space="preserve">These highly unlikely SADs have dissimilarity scores from </w:t>
        </w:r>
      </w:ins>
      <w:ins w:id="1172" w:author="Renata M. Diaz" w:date="2021-03-10T15:25:00Z">
        <w:r w:rsidR="003B10DF">
          <w:rPr>
            <w:rFonts w:asciiTheme="majorHAnsi" w:eastAsia="Times New Roman" w:hAnsiTheme="majorHAnsi" w:cstheme="majorHAnsi"/>
          </w:rPr>
          <w:t>1.5 to 9.7 times greater than the mean dissimilarity between the central tendency and samples from the feasi</w:t>
        </w:r>
      </w:ins>
      <w:ins w:id="1173" w:author="Renata M. Diaz" w:date="2021-03-10T15:26:00Z">
        <w:r w:rsidR="003B10DF">
          <w:rPr>
            <w:rFonts w:asciiTheme="majorHAnsi" w:eastAsia="Times New Roman" w:hAnsiTheme="majorHAnsi" w:cstheme="majorHAnsi"/>
          </w:rPr>
          <w:t xml:space="preserve">ble set, </w:t>
        </w:r>
      </w:ins>
      <w:ins w:id="1174" w:author="Renata M. Diaz" w:date="2021-03-10T15:28:00Z">
        <w:r w:rsidR="003B10DF">
          <w:rPr>
            <w:rFonts w:asciiTheme="majorHAnsi" w:eastAsia="Times New Roman" w:hAnsiTheme="majorHAnsi" w:cstheme="majorHAnsi"/>
          </w:rPr>
          <w:t xml:space="preserve">an </w:t>
        </w:r>
      </w:ins>
      <w:ins w:id="1175" w:author="Renata M. Diaz" w:date="2021-03-10T15:29:00Z">
        <w:r w:rsidR="009543AB">
          <w:rPr>
            <w:rFonts w:asciiTheme="majorHAnsi" w:eastAsia="Times New Roman" w:hAnsiTheme="majorHAnsi" w:cstheme="majorHAnsi"/>
          </w:rPr>
          <w:t xml:space="preserve">absolute </w:t>
        </w:r>
      </w:ins>
      <w:ins w:id="1176" w:author="Renata M. Diaz" w:date="2021-03-10T15:28:00Z">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ins>
      <w:ins w:id="1177" w:author="Renata M. Diaz" w:date="2021-03-19T17:39:00Z">
        <w:r w:rsidR="000C22F2">
          <w:rPr>
            <w:rFonts w:asciiTheme="majorHAnsi" w:eastAsia="Times New Roman" w:hAnsiTheme="majorHAnsi" w:cstheme="majorHAnsi"/>
          </w:rPr>
          <w:t xml:space="preserve"> (Figure S</w:t>
        </w:r>
      </w:ins>
      <w:ins w:id="1178" w:author="Renata M. Diaz" w:date="2021-03-19T18:07:00Z">
        <w:r w:rsidR="00CC18D9">
          <w:rPr>
            <w:rFonts w:asciiTheme="majorHAnsi" w:eastAsia="Times New Roman" w:hAnsiTheme="majorHAnsi" w:cstheme="majorHAnsi"/>
          </w:rPr>
          <w:t>4</w:t>
        </w:r>
      </w:ins>
      <w:ins w:id="1179" w:author="Renata M. Diaz" w:date="2021-03-19T17:39:00Z">
        <w:r w:rsidR="000C22F2">
          <w:rPr>
            <w:rFonts w:asciiTheme="majorHAnsi" w:eastAsia="Times New Roman" w:hAnsiTheme="majorHAnsi" w:cstheme="majorHAnsi"/>
          </w:rPr>
          <w:t>)</w:t>
        </w:r>
      </w:ins>
      <w:ins w:id="1180" w:author="Renata M. Diaz" w:date="2021-03-10T15:28:00Z">
        <w:r w:rsidR="003B10DF">
          <w:rPr>
            <w:rFonts w:asciiTheme="majorHAnsi" w:eastAsia="Times New Roman" w:hAnsiTheme="majorHAnsi" w:cstheme="majorHAnsi"/>
          </w:rPr>
          <w:t xml:space="preserve">. </w:t>
        </w:r>
      </w:ins>
      <w:ins w:id="1181" w:author="Renata M. Diaz" w:date="2021-03-12T13:39:00Z">
        <w:r w:rsidR="00956787">
          <w:rPr>
            <w:rFonts w:asciiTheme="majorHAnsi" w:eastAsia="Times New Roman" w:hAnsiTheme="majorHAnsi" w:cstheme="majorHAnsi"/>
          </w:rPr>
          <w:t xml:space="preserve">These </w:t>
        </w:r>
      </w:ins>
      <w:ins w:id="1182" w:author="Renata M. Diaz" w:date="2021-03-10T15:39:00Z">
        <w:r w:rsidR="0043718F">
          <w:rPr>
            <w:rFonts w:asciiTheme="majorHAnsi" w:eastAsia="Times New Roman" w:hAnsiTheme="majorHAnsi" w:cstheme="majorHAnsi"/>
          </w:rPr>
          <w:t>datasets also contain highly unlikely</w:t>
        </w:r>
      </w:ins>
      <w:ins w:id="1183" w:author="Ernest, Morgan" w:date="2021-03-31T08:59:00Z">
        <w:r w:rsidR="007D0A3D">
          <w:rPr>
            <w:rFonts w:asciiTheme="majorHAnsi" w:eastAsia="Times New Roman" w:hAnsiTheme="majorHAnsi" w:cstheme="majorHAnsi"/>
          </w:rPr>
          <w:t xml:space="preserve"> </w:t>
        </w:r>
        <w:commentRangeStart w:id="1184"/>
        <w:r w:rsidR="007D0A3D">
          <w:rPr>
            <w:rFonts w:asciiTheme="majorHAnsi" w:eastAsia="Times New Roman" w:hAnsiTheme="majorHAnsi" w:cstheme="majorHAnsi"/>
          </w:rPr>
          <w:t>observed</w:t>
        </w:r>
      </w:ins>
      <w:ins w:id="1185" w:author="Renata M. Diaz" w:date="2021-03-10T15:39:00Z">
        <w:r w:rsidR="0043718F">
          <w:rPr>
            <w:rFonts w:asciiTheme="majorHAnsi" w:eastAsia="Times New Roman" w:hAnsiTheme="majorHAnsi" w:cstheme="majorHAnsi"/>
          </w:rPr>
          <w:t xml:space="preserve"> </w:t>
        </w:r>
      </w:ins>
      <w:commentRangeEnd w:id="1184"/>
      <w:r w:rsidR="007D0A3D">
        <w:rPr>
          <w:rStyle w:val="CommentReference"/>
        </w:rPr>
        <w:commentReference w:id="1184"/>
      </w:r>
      <w:ins w:id="1186" w:author="Renata M. Diaz" w:date="2021-03-10T15:39:00Z">
        <w:r w:rsidR="0043718F">
          <w:rPr>
            <w:rFonts w:asciiTheme="majorHAnsi" w:eastAsia="Times New Roman" w:hAnsiTheme="majorHAnsi" w:cstheme="majorHAnsi"/>
          </w:rPr>
          <w:t>SADs in terms of their shape metrics.</w:t>
        </w:r>
      </w:ins>
      <w:ins w:id="1187" w:author="Renata M. Diaz" w:date="2021-03-11T15:44:00Z">
        <w:r w:rsidR="00836462">
          <w:rPr>
            <w:rFonts w:asciiTheme="majorHAnsi" w:eastAsia="Times New Roman" w:hAnsiTheme="majorHAnsi" w:cstheme="majorHAnsi"/>
          </w:rPr>
          <w:t xml:space="preserve"> </w:t>
        </w:r>
      </w:ins>
      <w:ins w:id="1188" w:author="Renata M. Diaz" w:date="2021-03-12T12:58:00Z">
        <w:r w:rsidR="00D97B5F">
          <w:rPr>
            <w:rFonts w:asciiTheme="majorHAnsi" w:eastAsia="Times New Roman" w:hAnsiTheme="majorHAnsi" w:cstheme="majorHAnsi"/>
          </w:rPr>
          <w:t xml:space="preserve">At random, </w:t>
        </w:r>
      </w:ins>
      <w:ins w:id="1189" w:author="Renata M. Diaz" w:date="2021-03-12T18:31:00Z">
        <w:r w:rsidR="007F78BE">
          <w:rPr>
            <w:rFonts w:asciiTheme="majorHAnsi" w:eastAsia="Times New Roman" w:hAnsiTheme="majorHAnsi" w:cstheme="majorHAnsi"/>
          </w:rPr>
          <w:t>roughly</w:t>
        </w:r>
      </w:ins>
      <w:ins w:id="1190" w:author="Renata M. Diaz" w:date="2021-03-12T18:32:00Z">
        <w:r w:rsidR="007F78BE">
          <w:rPr>
            <w:rFonts w:asciiTheme="majorHAnsi" w:eastAsia="Times New Roman" w:hAnsiTheme="majorHAnsi" w:cstheme="majorHAnsi"/>
          </w:rPr>
          <w:t xml:space="preserve"> </w:t>
        </w:r>
      </w:ins>
      <w:ins w:id="1191" w:author="Renata M. Diaz" w:date="2021-03-12T12:58:00Z">
        <w:r w:rsidR="00D97B5F">
          <w:rPr>
            <w:rFonts w:asciiTheme="majorHAnsi" w:eastAsia="Times New Roman" w:hAnsiTheme="majorHAnsi" w:cstheme="majorHAnsi"/>
          </w:rPr>
          <w:t xml:space="preserve">2.5% of observed percentile scores for these metrics should be very high (&gt;97.5) or very low (&lt;2.5). </w:t>
        </w:r>
      </w:ins>
      <w:ins w:id="1192" w:author="Renata M. Diaz" w:date="2021-03-12T12:59:00Z">
        <w:r w:rsidR="00B9735A">
          <w:rPr>
            <w:rFonts w:asciiTheme="majorHAnsi" w:eastAsia="Times New Roman" w:hAnsiTheme="majorHAnsi" w:cstheme="majorHAnsi"/>
          </w:rPr>
          <w:t xml:space="preserve">Instead, </w:t>
        </w:r>
      </w:ins>
      <w:ins w:id="1193" w:author="Renata M. Diaz" w:date="2021-03-12T13:39:00Z">
        <w:r w:rsidR="00FB1F90">
          <w:rPr>
            <w:rFonts w:asciiTheme="majorHAnsi" w:eastAsia="Times New Roman" w:hAnsiTheme="majorHAnsi" w:cstheme="majorHAnsi"/>
          </w:rPr>
          <w:t>these four</w:t>
        </w:r>
      </w:ins>
      <w:ins w:id="1194" w:author="Renata M. Diaz" w:date="2021-03-12T12:59:00Z">
        <w:r w:rsidR="00B9735A">
          <w:rPr>
            <w:rFonts w:asciiTheme="majorHAnsi" w:eastAsia="Times New Roman" w:hAnsiTheme="majorHAnsi" w:cstheme="majorHAnsi"/>
          </w:rPr>
          <w:t xml:space="preserve"> datasets contain </w:t>
        </w:r>
      </w:ins>
      <w:ins w:id="1195" w:author="Renata M. Diaz" w:date="2021-03-11T15:44:00Z">
        <w:r w:rsidR="00836462">
          <w:rPr>
            <w:rFonts w:asciiTheme="majorHAnsi" w:eastAsia="Times New Roman" w:hAnsiTheme="majorHAnsi" w:cstheme="majorHAnsi"/>
          </w:rPr>
          <w:t xml:space="preserve">a disproportionate number of communities with very </w:t>
        </w:r>
      </w:ins>
      <w:ins w:id="1196" w:author="Renata M. Diaz" w:date="2021-03-11T15:45:00Z">
        <w:r w:rsidR="00836462">
          <w:rPr>
            <w:rFonts w:asciiTheme="majorHAnsi" w:eastAsia="Times New Roman" w:hAnsiTheme="majorHAnsi" w:cstheme="majorHAnsi"/>
          </w:rPr>
          <w:t xml:space="preserve">low </w:t>
        </w:r>
      </w:ins>
      <w:ins w:id="1197" w:author="Renata M. Diaz" w:date="2021-03-12T12:59:00Z">
        <w:r w:rsidR="00544C00">
          <w:rPr>
            <w:rFonts w:asciiTheme="majorHAnsi" w:eastAsia="Times New Roman" w:hAnsiTheme="majorHAnsi" w:cstheme="majorHAnsi"/>
          </w:rPr>
          <w:t xml:space="preserve">values for </w:t>
        </w:r>
      </w:ins>
      <w:ins w:id="1198" w:author="Renata M. Diaz" w:date="2021-03-11T15:45:00Z">
        <w:r w:rsidR="00836462">
          <w:rPr>
            <w:rFonts w:asciiTheme="majorHAnsi" w:eastAsia="Times New Roman" w:hAnsiTheme="majorHAnsi" w:cstheme="majorHAnsi"/>
          </w:rPr>
          <w:t xml:space="preserve">Simpson’s </w:t>
        </w:r>
      </w:ins>
      <w:ins w:id="1199" w:author="Renata M. Diaz" w:date="2021-03-19T17:39:00Z">
        <w:r w:rsidR="0061002A">
          <w:rPr>
            <w:rFonts w:asciiTheme="majorHAnsi" w:eastAsia="Times New Roman" w:hAnsiTheme="majorHAnsi" w:cstheme="majorHAnsi"/>
          </w:rPr>
          <w:t>evenness</w:t>
        </w:r>
      </w:ins>
      <w:ins w:id="1200" w:author="Renata M. Diaz" w:date="2021-03-12T13:45:00Z">
        <w:r w:rsidR="006619CB">
          <w:rPr>
            <w:rFonts w:asciiTheme="majorHAnsi" w:eastAsia="Times New Roman" w:hAnsiTheme="majorHAnsi" w:cstheme="majorHAnsi"/>
          </w:rPr>
          <w:t xml:space="preserve"> </w:t>
        </w:r>
      </w:ins>
      <w:ins w:id="1201" w:author="Renata M. Diaz" w:date="2021-03-12T13:00:00Z">
        <w:r w:rsidR="00453C9A">
          <w:rPr>
            <w:rFonts w:asciiTheme="majorHAnsi" w:eastAsia="Times New Roman" w:hAnsiTheme="majorHAnsi" w:cstheme="majorHAnsi"/>
          </w:rPr>
          <w:t xml:space="preserve">and </w:t>
        </w:r>
      </w:ins>
      <w:ins w:id="1202" w:author="Renata M. Diaz" w:date="2021-03-11T15:45:00Z">
        <w:r w:rsidR="00836462">
          <w:rPr>
            <w:rFonts w:asciiTheme="majorHAnsi" w:eastAsia="Times New Roman" w:hAnsiTheme="majorHAnsi" w:cstheme="majorHAnsi"/>
          </w:rPr>
          <w:t>Shannon diversity</w:t>
        </w:r>
      </w:ins>
      <w:ins w:id="1203" w:author="Renata M. Diaz" w:date="2021-03-12T13:00:00Z">
        <w:r w:rsidR="00453C9A">
          <w:rPr>
            <w:rFonts w:asciiTheme="majorHAnsi" w:eastAsia="Times New Roman" w:hAnsiTheme="majorHAnsi" w:cstheme="majorHAnsi"/>
          </w:rPr>
          <w:t>,</w:t>
        </w:r>
      </w:ins>
      <w:ins w:id="1204" w:author="Renata M. Diaz" w:date="2021-03-11T15:45:00Z">
        <w:r w:rsidR="00836462">
          <w:rPr>
            <w:rFonts w:asciiTheme="majorHAnsi" w:eastAsia="Times New Roman" w:hAnsiTheme="majorHAnsi" w:cstheme="majorHAnsi"/>
          </w:rPr>
          <w:t xml:space="preserve"> and very high skewness</w:t>
        </w:r>
      </w:ins>
      <w:ins w:id="1205" w:author="Renata M. Diaz" w:date="2021-03-19T17:39:00Z">
        <w:r w:rsidR="0061002A">
          <w:rPr>
            <w:rFonts w:asciiTheme="majorHAnsi" w:eastAsia="Times New Roman" w:hAnsiTheme="majorHAnsi" w:cstheme="majorHAnsi"/>
          </w:rPr>
          <w:t>,</w:t>
        </w:r>
      </w:ins>
      <w:ins w:id="1206" w:author="Renata M. Diaz" w:date="2021-03-12T13:00:00Z">
        <w:r w:rsidR="00453C9A">
          <w:rPr>
            <w:rFonts w:asciiTheme="majorHAnsi" w:eastAsia="Times New Roman" w:hAnsiTheme="majorHAnsi" w:cstheme="majorHAnsi"/>
          </w:rPr>
          <w:t xml:space="preserve"> </w:t>
        </w:r>
      </w:ins>
      <w:ins w:id="1207" w:author="Renata M. Diaz" w:date="2021-03-11T15:45:00Z">
        <w:r w:rsidR="00836462">
          <w:rPr>
            <w:rFonts w:asciiTheme="majorHAnsi" w:eastAsia="Times New Roman" w:hAnsiTheme="majorHAnsi" w:cstheme="majorHAnsi"/>
          </w:rPr>
          <w:t>relative to their feasible sets</w:t>
        </w:r>
      </w:ins>
      <w:ins w:id="1208" w:author="Renata M. Diaz" w:date="2021-03-19T17:39:00Z">
        <w:r w:rsidR="0061002A">
          <w:rPr>
            <w:rFonts w:asciiTheme="majorHAnsi" w:eastAsia="Times New Roman" w:hAnsiTheme="majorHAnsi" w:cstheme="majorHAnsi"/>
          </w:rPr>
          <w:t xml:space="preserve"> (Table 1)</w:t>
        </w:r>
      </w:ins>
      <w:ins w:id="1209" w:author="Renata M. Diaz" w:date="2021-03-11T15:45:00Z">
        <w:r w:rsidR="00836462">
          <w:rPr>
            <w:rFonts w:asciiTheme="majorHAnsi" w:eastAsia="Times New Roman" w:hAnsiTheme="majorHAnsi" w:cstheme="majorHAnsi"/>
          </w:rPr>
          <w:t xml:space="preserve">. </w:t>
        </w:r>
      </w:ins>
      <w:ins w:id="1210" w:author="Renata M. Diaz" w:date="2021-03-12T13:42:00Z">
        <w:r w:rsidR="00193667">
          <w:rPr>
            <w:rFonts w:asciiTheme="majorHAnsi" w:eastAsia="Times New Roman" w:hAnsiTheme="majorHAnsi" w:cstheme="majorHAnsi"/>
          </w:rPr>
          <w:t>The Mammal Community, and Miscellaneous Abundance databases also have high p</w:t>
        </w:r>
      </w:ins>
      <w:ins w:id="1211" w:author="Renata M. Diaz" w:date="2021-03-12T13:43:00Z">
        <w:r w:rsidR="00193667">
          <w:rPr>
            <w:rFonts w:asciiTheme="majorHAnsi" w:eastAsia="Times New Roman" w:hAnsiTheme="majorHAnsi" w:cstheme="majorHAnsi"/>
          </w:rPr>
          <w:t>roportions of rare species</w:t>
        </w:r>
      </w:ins>
      <w:ins w:id="1212" w:author="Renata M. Diaz" w:date="2021-03-12T13:46:00Z">
        <w:r w:rsidR="00342C55">
          <w:rPr>
            <w:rFonts w:asciiTheme="majorHAnsi" w:eastAsia="Times New Roman" w:hAnsiTheme="majorHAnsi" w:cstheme="majorHAnsi"/>
          </w:rPr>
          <w:t>, but this tendency is weaker for BBS</w:t>
        </w:r>
      </w:ins>
      <w:ins w:id="1213" w:author="Renata M. Diaz" w:date="2021-03-19T17:40:00Z">
        <w:r w:rsidR="00391ABB">
          <w:rPr>
            <w:rFonts w:asciiTheme="majorHAnsi" w:eastAsia="Times New Roman" w:hAnsiTheme="majorHAnsi" w:cstheme="majorHAnsi"/>
          </w:rPr>
          <w:t xml:space="preserve"> </w:t>
        </w:r>
      </w:ins>
      <w:ins w:id="1214" w:author="Renata M. Diaz" w:date="2021-03-12T13:47:00Z">
        <w:r w:rsidR="00342C55">
          <w:rPr>
            <w:rFonts w:asciiTheme="majorHAnsi" w:eastAsia="Times New Roman" w:hAnsiTheme="majorHAnsi" w:cstheme="majorHAnsi"/>
          </w:rPr>
          <w:t xml:space="preserve">and nonexistent for </w:t>
        </w:r>
      </w:ins>
      <w:ins w:id="1215" w:author="Renata M. Diaz" w:date="2021-03-19T17:40:00Z">
        <w:r w:rsidR="00391ABB">
          <w:rPr>
            <w:rFonts w:asciiTheme="majorHAnsi" w:eastAsia="Times New Roman" w:hAnsiTheme="majorHAnsi" w:cstheme="majorHAnsi"/>
          </w:rPr>
          <w:t>Gentry</w:t>
        </w:r>
        <w:r w:rsidR="005A22AF">
          <w:rPr>
            <w:rFonts w:asciiTheme="majorHAnsi" w:eastAsia="Times New Roman" w:hAnsiTheme="majorHAnsi" w:cstheme="majorHAnsi"/>
          </w:rPr>
          <w:t xml:space="preserve"> </w:t>
        </w:r>
      </w:ins>
      <w:ins w:id="1216" w:author="Renata M. Diaz" w:date="2021-03-19T18:07:00Z">
        <w:r w:rsidR="00207B6C">
          <w:rPr>
            <w:rFonts w:asciiTheme="majorHAnsi" w:eastAsia="Times New Roman" w:hAnsiTheme="majorHAnsi" w:cstheme="majorHAnsi"/>
          </w:rPr>
          <w:t>– i</w:t>
        </w:r>
      </w:ins>
      <w:ins w:id="1217" w:author="Renata M. Diaz" w:date="2021-03-12T13:47:00Z">
        <w:r w:rsidR="00342C55">
          <w:rPr>
            <w:rFonts w:asciiTheme="majorHAnsi" w:eastAsia="Times New Roman" w:hAnsiTheme="majorHAnsi" w:cstheme="majorHAnsi"/>
          </w:rPr>
          <w:t>n fact,</w:t>
        </w:r>
      </w:ins>
      <w:ins w:id="1218" w:author="Renata M. Diaz" w:date="2021-03-12T13:43:00Z">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ins>
      <w:ins w:id="1219" w:author="Renata M. Diaz" w:date="2021-03-12T13:47:00Z">
        <w:r w:rsidR="0026597C">
          <w:rPr>
            <w:rFonts w:asciiTheme="majorHAnsi" w:eastAsia="Times New Roman" w:hAnsiTheme="majorHAnsi" w:cstheme="majorHAnsi"/>
          </w:rPr>
          <w:t xml:space="preserve"> (20%</w:t>
        </w:r>
      </w:ins>
      <w:ins w:id="1220" w:author="Renata M. Diaz" w:date="2021-03-19T17:40:00Z">
        <w:r w:rsidR="00391ABB">
          <w:rPr>
            <w:rFonts w:asciiTheme="majorHAnsi" w:eastAsia="Times New Roman" w:hAnsiTheme="majorHAnsi" w:cstheme="majorHAnsi"/>
          </w:rPr>
          <w:t xml:space="preserve"> of sites</w:t>
        </w:r>
        <w:r w:rsidR="005A22AF">
          <w:rPr>
            <w:rFonts w:asciiTheme="majorHAnsi" w:eastAsia="Times New Roman" w:hAnsiTheme="majorHAnsi" w:cstheme="majorHAnsi"/>
          </w:rPr>
          <w:t xml:space="preserve">; Table </w:t>
        </w:r>
      </w:ins>
      <w:ins w:id="1221" w:author="Renata M. Diaz" w:date="2021-03-19T18:07:00Z">
        <w:r w:rsidR="00207B6C">
          <w:rPr>
            <w:rFonts w:asciiTheme="majorHAnsi" w:eastAsia="Times New Roman" w:hAnsiTheme="majorHAnsi" w:cstheme="majorHAnsi"/>
          </w:rPr>
          <w:t>S5</w:t>
        </w:r>
      </w:ins>
      <w:ins w:id="1222" w:author="Renata M. Diaz" w:date="2021-03-12T13:47:00Z">
        <w:r w:rsidR="0026597C">
          <w:rPr>
            <w:rFonts w:asciiTheme="majorHAnsi" w:eastAsia="Times New Roman" w:hAnsiTheme="majorHAnsi" w:cstheme="majorHAnsi"/>
          </w:rPr>
          <w:t>)</w:t>
        </w:r>
      </w:ins>
      <w:ins w:id="1223" w:author="Renata M. Diaz" w:date="2021-03-12T13:43:00Z">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ins>
      <w:ins w:id="1224" w:author="Renata M. Diaz" w:date="2021-03-12T13:42:00Z">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ins>
      <w:ins w:id="1225" w:author="Renata M. Diaz" w:date="2021-03-12T13:43:00Z">
        <w:r w:rsidR="00707340">
          <w:rPr>
            <w:rFonts w:asciiTheme="majorHAnsi" w:eastAsia="Times New Roman" w:hAnsiTheme="majorHAnsi" w:cstheme="majorHAnsi"/>
          </w:rPr>
          <w:t>to the other datasets for the other shape metrics</w:t>
        </w:r>
      </w:ins>
      <w:ins w:id="1226" w:author="Renata M. Diaz" w:date="2021-03-12T13:42:00Z">
        <w:r w:rsidR="00C86E22">
          <w:rPr>
            <w:rFonts w:asciiTheme="majorHAnsi" w:eastAsia="Times New Roman" w:hAnsiTheme="majorHAnsi" w:cstheme="majorHAnsi"/>
          </w:rPr>
          <w:t xml:space="preserve">– that is,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w:t>
        </w:r>
      </w:ins>
      <w:ins w:id="1227" w:author="Renata M. Diaz" w:date="2021-03-19T17:40:00Z">
        <w:r w:rsidR="00780803">
          <w:rPr>
            <w:rFonts w:asciiTheme="majorHAnsi" w:eastAsia="Times New Roman" w:hAnsiTheme="majorHAnsi" w:cstheme="majorHAnsi"/>
          </w:rPr>
          <w:t xml:space="preserve">, </w:t>
        </w:r>
      </w:ins>
      <w:ins w:id="1228" w:author="Renata M. Diaz" w:date="2021-03-12T13:42:00Z">
        <w:r w:rsidR="00C86E22">
          <w:rPr>
            <w:rFonts w:asciiTheme="majorHAnsi" w:eastAsia="Times New Roman" w:hAnsiTheme="majorHAnsi" w:cstheme="majorHAnsi"/>
          </w:rPr>
          <w:t xml:space="preserve">and </w:t>
        </w:r>
        <w:r w:rsidR="0075315A">
          <w:rPr>
            <w:rFonts w:asciiTheme="majorHAnsi" w:eastAsia="Times New Roman" w:hAnsiTheme="majorHAnsi" w:cstheme="majorHAnsi"/>
          </w:rPr>
          <w:t>low skewness</w:t>
        </w:r>
        <w:r w:rsidR="00C86E22">
          <w:rPr>
            <w:rFonts w:asciiTheme="majorHAnsi" w:eastAsia="Times New Roman" w:hAnsiTheme="majorHAnsi" w:cstheme="majorHAnsi"/>
          </w:rPr>
          <w:t xml:space="preserve">. </w:t>
        </w:r>
      </w:ins>
    </w:p>
    <w:p w14:paraId="21CD10BC" w14:textId="0AFFDCEC" w:rsidR="0081077A" w:rsidRPr="006361DB" w:rsidRDefault="009C239F">
      <w:pPr>
        <w:spacing w:line="480" w:lineRule="auto"/>
        <w:rPr>
          <w:rFonts w:asciiTheme="majorHAnsi" w:eastAsia="Times New Roman" w:hAnsiTheme="majorHAnsi" w:cstheme="majorHAnsi"/>
        </w:rPr>
      </w:pPr>
      <w:ins w:id="1229" w:author="Renata M. Diaz" w:date="2021-03-12T13:51:00Z">
        <w:r>
          <w:rPr>
            <w:rFonts w:asciiTheme="majorHAnsi" w:eastAsia="Times New Roman" w:hAnsiTheme="majorHAnsi" w:cstheme="majorHAnsi"/>
          </w:rPr>
          <w:t>In contrast to the other datasets, percentile scores for sites from the FIA dataset are more uniformly distributed, and the proportion</w:t>
        </w:r>
      </w:ins>
      <w:ins w:id="1230" w:author="Renata M. Diaz" w:date="2021-03-12T13:52:00Z">
        <w:r w:rsidR="001F3DA6">
          <w:rPr>
            <w:rFonts w:asciiTheme="majorHAnsi" w:eastAsia="Times New Roman" w:hAnsiTheme="majorHAnsi" w:cstheme="majorHAnsi"/>
          </w:rPr>
          <w:t>s</w:t>
        </w:r>
      </w:ins>
      <w:ins w:id="1231" w:author="Renata M. Diaz" w:date="2021-03-12T13:51:00Z">
        <w:r>
          <w:rPr>
            <w:rFonts w:asciiTheme="majorHAnsi" w:eastAsia="Times New Roman" w:hAnsiTheme="majorHAnsi" w:cstheme="majorHAnsi"/>
          </w:rPr>
          <w:t xml:space="preserve"> of extreme values</w:t>
        </w:r>
      </w:ins>
      <w:ins w:id="1232" w:author="Renata M. Diaz" w:date="2021-03-22T15:36:00Z">
        <w:r w:rsidR="00471BA7">
          <w:rPr>
            <w:rFonts w:asciiTheme="majorHAnsi" w:eastAsia="Times New Roman" w:hAnsiTheme="majorHAnsi" w:cstheme="majorHAnsi"/>
          </w:rPr>
          <w:t xml:space="preserve"> are</w:t>
        </w:r>
      </w:ins>
      <w:ins w:id="1233" w:author="Renata M. Diaz" w:date="2021-03-12T13:51:00Z">
        <w:r>
          <w:rPr>
            <w:rFonts w:asciiTheme="majorHAnsi" w:eastAsia="Times New Roman" w:hAnsiTheme="majorHAnsi" w:cstheme="majorHAnsi"/>
          </w:rPr>
          <w:t xml:space="preserve"> closer to what would be expected by chance</w:t>
        </w:r>
      </w:ins>
      <w:ins w:id="1234" w:author="Renata M. Diaz" w:date="2021-03-19T17:41:00Z">
        <w:r w:rsidR="007447C1">
          <w:rPr>
            <w:rFonts w:asciiTheme="majorHAnsi" w:eastAsia="Times New Roman" w:hAnsiTheme="majorHAnsi" w:cstheme="majorHAnsi"/>
          </w:rPr>
          <w:t xml:space="preserve"> (Table 1)</w:t>
        </w:r>
      </w:ins>
      <w:ins w:id="1235" w:author="Renata M. Diaz" w:date="2021-03-12T13:51:00Z">
        <w:r>
          <w:rPr>
            <w:rFonts w:asciiTheme="majorHAnsi" w:eastAsia="Times New Roman" w:hAnsiTheme="majorHAnsi" w:cstheme="majorHAnsi"/>
          </w:rPr>
          <w:t xml:space="preserve">. </w:t>
        </w:r>
      </w:ins>
      <w:ins w:id="1236" w:author="Renata M. Diaz" w:date="2021-03-12T13:52:00Z">
        <w:r w:rsidR="00A66038">
          <w:rPr>
            <w:rFonts w:asciiTheme="majorHAnsi" w:eastAsia="Times New Roman" w:hAnsiTheme="majorHAnsi" w:cstheme="majorHAnsi"/>
          </w:rPr>
          <w:t>Only 7% of FIA communities are highly dissimilar to their feasible sets (compared to a random expe</w:t>
        </w:r>
      </w:ins>
      <w:ins w:id="1237" w:author="Renata M. Diaz" w:date="2021-03-12T13:53:00Z">
        <w:r w:rsidR="00A66038">
          <w:rPr>
            <w:rFonts w:asciiTheme="majorHAnsi" w:eastAsia="Times New Roman" w:hAnsiTheme="majorHAnsi" w:cstheme="majorHAnsi"/>
          </w:rPr>
          <w:t xml:space="preserve">ctation of 5%). </w:t>
        </w:r>
        <w:r w:rsidR="00724402">
          <w:rPr>
            <w:rFonts w:asciiTheme="majorHAnsi" w:eastAsia="Times New Roman" w:hAnsiTheme="majorHAnsi" w:cstheme="majorHAnsi"/>
          </w:rPr>
          <w:t>Among the shape metrics, only 2.7% (compared to 2.5% at r</w:t>
        </w:r>
      </w:ins>
      <w:ins w:id="1238" w:author="Renata M. Diaz" w:date="2021-03-12T13:54:00Z">
        <w:r w:rsidR="00724402">
          <w:rPr>
            <w:rFonts w:asciiTheme="majorHAnsi" w:eastAsia="Times New Roman" w:hAnsiTheme="majorHAnsi" w:cstheme="majorHAnsi"/>
          </w:rPr>
          <w:t xml:space="preserve">andom) of sites have high values for skewness, 1.3% have high proportions of rare species, </w:t>
        </w:r>
        <w:r w:rsidR="00646E9A">
          <w:rPr>
            <w:rFonts w:asciiTheme="majorHAnsi" w:eastAsia="Times New Roman" w:hAnsiTheme="majorHAnsi" w:cstheme="majorHAnsi"/>
          </w:rPr>
          <w:t>5.7% have low Simpson’s even</w:t>
        </w:r>
      </w:ins>
      <w:ins w:id="1239" w:author="Renata M. Diaz" w:date="2021-03-12T13:55:00Z">
        <w:r w:rsidR="00646E9A">
          <w:rPr>
            <w:rFonts w:asciiTheme="majorHAnsi" w:eastAsia="Times New Roman" w:hAnsiTheme="majorHAnsi" w:cstheme="majorHAnsi"/>
          </w:rPr>
          <w:t>ness, and 5.4% have low Shannon diversity.</w:t>
        </w:r>
        <w:r w:rsidR="006A4A05">
          <w:rPr>
            <w:rFonts w:asciiTheme="majorHAnsi" w:eastAsia="Times New Roman" w:hAnsiTheme="majorHAnsi" w:cstheme="majorHAnsi"/>
          </w:rPr>
          <w:t xml:space="preserve"> </w:t>
        </w:r>
      </w:ins>
      <w:del w:id="1240" w:author="Renata M. Diaz" w:date="2021-03-11T16:30:00Z">
        <w:r w:rsidR="007E2092" w:rsidRPr="006361DB" w:rsidDel="003961B7">
          <w:rPr>
            <w:rFonts w:asciiTheme="majorHAnsi" w:eastAsia="Times New Roman" w:hAnsiTheme="majorHAnsi" w:cstheme="majorHAnsi"/>
          </w:rPr>
          <w:delText xml:space="preserve">For </w:delText>
        </w:r>
      </w:del>
      <w:del w:id="1241" w:author="Renata M. Diaz" w:date="2021-03-10T15:38:00Z">
        <w:r w:rsidR="007E2092" w:rsidRPr="006361DB" w:rsidDel="00C24427">
          <w:rPr>
            <w:rFonts w:asciiTheme="majorHAnsi" w:eastAsia="Times New Roman" w:hAnsiTheme="majorHAnsi" w:cstheme="majorHAnsi"/>
          </w:rPr>
          <w:delText xml:space="preserve">four of the five datasets we analyzed – BBS, Gentry, Mammal Communities, and Misc. Abund – </w:delText>
        </w:r>
      </w:del>
      <w:del w:id="1242" w:author="Renata M. Diaz" w:date="2021-03-11T16:30:00Z">
        <w:r w:rsidR="007E2092" w:rsidRPr="006361DB" w:rsidDel="003961B7">
          <w:rPr>
            <w:rFonts w:asciiTheme="majorHAnsi" w:eastAsia="Times New Roman" w:hAnsiTheme="majorHAnsi" w:cstheme="majorHAnsi"/>
          </w:rPr>
          <w:delText>empirical SADs are highly skewed and highly uneven relative to their feasible sets</w:delText>
        </w:r>
        <w:r w:rsidR="003725E8"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much more frequently than would be expected by </w:delText>
        </w:r>
        <w:r w:rsidR="00296501" w:rsidDel="003961B7">
          <w:rPr>
            <w:rFonts w:asciiTheme="majorHAnsi" w:eastAsia="Times New Roman" w:hAnsiTheme="majorHAnsi" w:cstheme="majorHAnsi"/>
          </w:rPr>
          <w:delText>chance (Figure 2, Table</w:delText>
        </w:r>
        <w:r w:rsidR="004F4A2A" w:rsidDel="003961B7">
          <w:rPr>
            <w:rFonts w:asciiTheme="majorHAnsi" w:eastAsia="Times New Roman" w:hAnsiTheme="majorHAnsi" w:cstheme="majorHAnsi"/>
          </w:rPr>
          <w:delText xml:space="preserve"> </w:delText>
        </w:r>
        <w:r w:rsidR="00842F93" w:rsidDel="003961B7">
          <w:rPr>
            <w:rFonts w:asciiTheme="majorHAnsi" w:eastAsia="Times New Roman" w:hAnsiTheme="majorHAnsi" w:cstheme="majorHAnsi"/>
          </w:rPr>
          <w:delText>1</w:delText>
        </w:r>
        <w:r w:rsidR="0090343F"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Combined across these four datasets, 16% of observed </w:delText>
        </w:r>
        <w:r w:rsidR="00844B9D" w:rsidDel="003961B7">
          <w:rPr>
            <w:rFonts w:asciiTheme="majorHAnsi" w:eastAsia="Times New Roman" w:hAnsiTheme="majorHAnsi" w:cstheme="majorHAnsi"/>
          </w:rPr>
          <w:delText>SADs are m</w:delText>
        </w:r>
        <w:r w:rsidR="007E2092" w:rsidRPr="006361DB" w:rsidDel="003961B7">
          <w:rPr>
            <w:rFonts w:asciiTheme="majorHAnsi" w:eastAsia="Times New Roman" w:hAnsiTheme="majorHAnsi" w:cstheme="majorHAnsi"/>
          </w:rPr>
          <w:delText>ore skewed than 95% of their feasible sets, and 31% are less even than 95% of their feasible set</w:delText>
        </w:r>
        <w:r w:rsidR="00F76F30" w:rsidRPr="006361DB" w:rsidDel="003961B7">
          <w:rPr>
            <w:rFonts w:asciiTheme="majorHAnsi" w:eastAsia="Times New Roman" w:hAnsiTheme="majorHAnsi" w:cstheme="majorHAnsi"/>
          </w:rPr>
          <w:delText>s.</w:delText>
        </w:r>
        <w:r w:rsidR="00561BB0" w:rsidRPr="006361DB" w:rsidDel="003961B7">
          <w:rPr>
            <w:rFonts w:asciiTheme="majorHAnsi" w:eastAsia="Times New Roman" w:hAnsiTheme="majorHAnsi" w:cstheme="majorHAnsi"/>
          </w:rPr>
          <w:delText xml:space="preserve"> </w:delText>
        </w:r>
      </w:del>
      <w:del w:id="1243" w:author="Renata M. Diaz" w:date="2021-03-12T13:01:00Z">
        <w:r w:rsidR="00C0595F" w:rsidDel="00B47DF3">
          <w:rPr>
            <w:rFonts w:asciiTheme="majorHAnsi" w:eastAsia="Times New Roman" w:hAnsiTheme="majorHAnsi" w:cstheme="majorHAnsi"/>
          </w:rPr>
          <w:delText>For SADs randomly sampled from the feasible set,</w:delText>
        </w:r>
        <w:r w:rsidR="007E2092" w:rsidRPr="006361DB" w:rsidDel="00B47DF3">
          <w:rPr>
            <w:rFonts w:asciiTheme="majorHAnsi" w:eastAsia="Times New Roman" w:hAnsiTheme="majorHAnsi" w:cstheme="majorHAnsi"/>
          </w:rPr>
          <w:delText xml:space="preserve"> we would expect only 5% of observed </w:delText>
        </w:r>
      </w:del>
      <w:del w:id="1244" w:author="Renata M. Diaz" w:date="2021-03-11T16:36:00Z">
        <w:r w:rsidR="007E2092" w:rsidRPr="006361DB" w:rsidDel="001778CD">
          <w:rPr>
            <w:rFonts w:asciiTheme="majorHAnsi" w:eastAsia="Times New Roman" w:hAnsiTheme="majorHAnsi" w:cstheme="majorHAnsi"/>
          </w:rPr>
          <w:delText xml:space="preserve">distributions </w:delText>
        </w:r>
      </w:del>
      <w:del w:id="1245" w:author="Renata M. Diaz" w:date="2021-03-12T13:01:00Z">
        <w:r w:rsidR="007E2092" w:rsidRPr="006361DB" w:rsidDel="00B47DF3">
          <w:rPr>
            <w:rFonts w:asciiTheme="majorHAnsi" w:eastAsia="Times New Roman" w:hAnsiTheme="majorHAnsi" w:cstheme="majorHAnsi"/>
          </w:rPr>
          <w:delText>to fall in these extremes.</w:delText>
        </w:r>
        <w:r w:rsidR="00C97CB6" w:rsidRPr="006361DB" w:rsidDel="00B47DF3">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In</w:delText>
        </w:r>
        <w:r w:rsidR="00C97CB6" w:rsidRPr="006361DB" w:rsidDel="00091A57">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contrast</w:delText>
        </w:r>
        <w:r w:rsidR="00D64700" w:rsidDel="00091A57">
          <w:rPr>
            <w:rFonts w:asciiTheme="majorHAnsi" w:eastAsia="Times New Roman" w:hAnsiTheme="majorHAnsi" w:cstheme="majorHAnsi"/>
          </w:rPr>
          <w:delText xml:space="preserve"> to the other datasets</w:delText>
        </w:r>
        <w:r w:rsidR="00344835" w:rsidDel="00091A57">
          <w:rPr>
            <w:rFonts w:asciiTheme="majorHAnsi" w:eastAsia="Times New Roman" w:hAnsiTheme="majorHAnsi" w:cstheme="majorHAnsi"/>
          </w:rPr>
          <w:delText>, the SADs fro</w:delText>
        </w:r>
        <w:r w:rsidR="005F257E" w:rsidDel="00091A57">
          <w:rPr>
            <w:rFonts w:asciiTheme="majorHAnsi" w:eastAsia="Times New Roman" w:hAnsiTheme="majorHAnsi" w:cstheme="majorHAnsi"/>
          </w:rPr>
          <w:delText>m the</w:delText>
        </w:r>
        <w:r w:rsidR="00C97CB6" w:rsidRPr="006361DB" w:rsidDel="00091A57">
          <w:rPr>
            <w:rFonts w:asciiTheme="majorHAnsi" w:eastAsia="Times New Roman" w:hAnsiTheme="majorHAnsi" w:cstheme="majorHAnsi"/>
          </w:rPr>
          <w:delText xml:space="preserve"> FIA dataset</w:delText>
        </w:r>
        <w:r w:rsidR="00344835" w:rsidDel="00091A57">
          <w:rPr>
            <w:rFonts w:asciiTheme="majorHAnsi" w:eastAsia="Times New Roman" w:hAnsiTheme="majorHAnsi" w:cstheme="majorHAnsi"/>
          </w:rPr>
          <w:delText xml:space="preserve"> exhibit percentile scores that are more uniformly distributed</w:delText>
        </w:r>
      </w:del>
      <w:del w:id="1246" w:author="Renata M. Diaz" w:date="2021-03-11T16:37:00Z">
        <w:r w:rsidR="00344835" w:rsidDel="00B10F03">
          <w:rPr>
            <w:rFonts w:asciiTheme="majorHAnsi" w:eastAsia="Times New Roman" w:hAnsiTheme="majorHAnsi" w:cstheme="majorHAnsi"/>
          </w:rPr>
          <w:delText>:</w:delText>
        </w:r>
      </w:del>
      <w:del w:id="1247" w:author="Renata M. Diaz" w:date="2021-03-11T16:39:00Z">
        <w:r w:rsidR="00344835" w:rsidDel="00B10F03">
          <w:rPr>
            <w:rFonts w:asciiTheme="majorHAnsi" w:eastAsia="Times New Roman" w:hAnsiTheme="majorHAnsi" w:cstheme="majorHAnsi"/>
          </w:rPr>
          <w:delText xml:space="preserve"> </w:delText>
        </w:r>
        <w:r w:rsidR="00C97CB6" w:rsidRPr="006361DB" w:rsidDel="00B10F03">
          <w:rPr>
            <w:rFonts w:asciiTheme="majorHAnsi" w:eastAsia="Times New Roman" w:hAnsiTheme="majorHAnsi" w:cstheme="majorHAnsi"/>
          </w:rPr>
          <w:delText>5% of observations are more skewed than 95% of the</w:delText>
        </w:r>
        <w:r w:rsidR="00A80168" w:rsidDel="00B10F03">
          <w:rPr>
            <w:rFonts w:asciiTheme="majorHAnsi" w:eastAsia="Times New Roman" w:hAnsiTheme="majorHAnsi" w:cstheme="majorHAnsi"/>
          </w:rPr>
          <w:delText>ir</w:delText>
        </w:r>
        <w:r w:rsidR="00C97CB6" w:rsidRPr="006361DB" w:rsidDel="00B10F03">
          <w:rPr>
            <w:rFonts w:asciiTheme="majorHAnsi" w:eastAsia="Times New Roman" w:hAnsiTheme="majorHAnsi" w:cstheme="majorHAnsi"/>
          </w:rPr>
          <w:delText xml:space="preserve"> feasible set</w:delText>
        </w:r>
        <w:r w:rsidR="00A80168" w:rsidDel="00B10F03">
          <w:rPr>
            <w:rFonts w:asciiTheme="majorHAnsi" w:eastAsia="Times New Roman" w:hAnsiTheme="majorHAnsi" w:cstheme="majorHAnsi"/>
          </w:rPr>
          <w:delText>s</w:delText>
        </w:r>
        <w:r w:rsidR="00F52768" w:rsidDel="00B10F03">
          <w:rPr>
            <w:rFonts w:asciiTheme="majorHAnsi" w:eastAsia="Times New Roman" w:hAnsiTheme="majorHAnsi" w:cstheme="majorHAnsi"/>
          </w:rPr>
          <w:delText>,</w:delText>
        </w:r>
        <w:r w:rsidR="00A80168" w:rsidDel="00B10F03">
          <w:rPr>
            <w:rFonts w:asciiTheme="majorHAnsi" w:eastAsia="Times New Roman" w:hAnsiTheme="majorHAnsi" w:cstheme="majorHAnsi"/>
          </w:rPr>
          <w:delText xml:space="preserve"> and 9% of observations are less even than 95% of their feasible sets</w:delText>
        </w:r>
      </w:del>
      <w:del w:id="1248" w:author="Renata M. Diaz" w:date="2021-03-12T13:01:00Z">
        <w:r w:rsidR="00A80168" w:rsidDel="00091A57">
          <w:rPr>
            <w:rFonts w:asciiTheme="majorHAnsi" w:eastAsia="Times New Roman" w:hAnsiTheme="majorHAnsi" w:cstheme="majorHAnsi"/>
          </w:rPr>
          <w:delText xml:space="preserve">. </w:delText>
        </w:r>
      </w:del>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7C15741A" w:rsidR="000F50D3" w:rsidRDefault="0042533C" w:rsidP="00021897">
      <w:pPr>
        <w:spacing w:line="480" w:lineRule="auto"/>
        <w:rPr>
          <w:ins w:id="1249" w:author="Renata M. Diaz" w:date="2021-03-10T15:13:00Z"/>
          <w:rFonts w:asciiTheme="majorHAnsi" w:eastAsia="Times New Roman" w:hAnsiTheme="majorHAnsi" w:cstheme="majorHAnsi"/>
        </w:rPr>
      </w:pPr>
      <w:r>
        <w:rPr>
          <w:rFonts w:asciiTheme="majorHAnsi" w:eastAsia="Times New Roman" w:hAnsiTheme="majorHAnsi" w:cstheme="majorHAnsi"/>
        </w:rPr>
        <w:lastRenderedPageBreak/>
        <w:t xml:space="preserve">The ability to detect deviations from the statistical baseline depends </w:t>
      </w:r>
      <w:ins w:id="1250" w:author="Renata M. Diaz" w:date="2021-03-11T16:48:00Z">
        <w:r w:rsidR="00943F5D">
          <w:rPr>
            <w:rFonts w:asciiTheme="majorHAnsi" w:eastAsia="Times New Roman" w:hAnsiTheme="majorHAnsi" w:cstheme="majorHAnsi"/>
          </w:rPr>
          <w:t xml:space="preserve">in part </w:t>
        </w:r>
      </w:ins>
      <w:r>
        <w:rPr>
          <w:rFonts w:asciiTheme="majorHAnsi" w:eastAsia="Times New Roman" w:hAnsiTheme="majorHAnsi" w:cstheme="majorHAnsi"/>
        </w:rPr>
        <w:t xml:space="preserve">on the distribution of SADs in the feasible set. </w:t>
      </w:r>
      <w:ins w:id="1251" w:author="Renata M. Diaz" w:date="2021-03-11T17:19:00Z">
        <w:r w:rsidR="0079078B">
          <w:rPr>
            <w:rFonts w:asciiTheme="majorHAnsi" w:eastAsia="Times New Roman" w:hAnsiTheme="majorHAnsi" w:cstheme="majorHAnsi"/>
          </w:rPr>
          <w:t xml:space="preserve">Overall, the SADs in a feasible set become more narrowly clustered around the central tendency of that feasible set as the </w:t>
        </w:r>
      </w:ins>
      <w:ins w:id="1252" w:author="Renata M. Diaz" w:date="2021-03-11T17:20:00Z">
        <w:r w:rsidR="0079078B">
          <w:rPr>
            <w:rFonts w:asciiTheme="majorHAnsi" w:eastAsia="Times New Roman" w:hAnsiTheme="majorHAnsi" w:cstheme="majorHAnsi"/>
          </w:rPr>
          <w:t>size of the feasible set increases</w:t>
        </w:r>
      </w:ins>
      <w:ins w:id="1253" w:author="Renata M. Diaz" w:date="2021-03-19T18:09:00Z">
        <w:r w:rsidR="00B72CE9">
          <w:rPr>
            <w:rFonts w:asciiTheme="majorHAnsi" w:eastAsia="Times New Roman" w:hAnsiTheme="majorHAnsi" w:cstheme="majorHAnsi"/>
          </w:rPr>
          <w:t xml:space="preserve"> (Figure 4)</w:t>
        </w:r>
      </w:ins>
      <w:ins w:id="1254" w:author="Renata M. Diaz" w:date="2021-03-11T17:22:00Z">
        <w:r w:rsidR="0079078B">
          <w:rPr>
            <w:rFonts w:asciiTheme="majorHAnsi" w:eastAsia="Times New Roman" w:hAnsiTheme="majorHAnsi" w:cstheme="majorHAnsi"/>
          </w:rPr>
          <w:t xml:space="preserve">. </w:t>
        </w:r>
      </w:ins>
      <w:del w:id="1255" w:author="Renata M. Diaz" w:date="2021-03-11T18:00:00Z">
        <w:r w:rsidDel="007E4171">
          <w:rPr>
            <w:rFonts w:asciiTheme="majorHAnsi" w:eastAsia="Times New Roman" w:hAnsiTheme="majorHAnsi" w:cstheme="majorHAnsi"/>
          </w:rPr>
          <w:delText>Here, t</w:delText>
        </w:r>
        <w:r w:rsidR="00874AA5" w:rsidRPr="002E2A57" w:rsidDel="007E4171">
          <w:rPr>
            <w:rFonts w:asciiTheme="majorHAnsi" w:eastAsia="Times New Roman" w:hAnsiTheme="majorHAnsi" w:cstheme="majorHAnsi"/>
          </w:rPr>
          <w:delText xml:space="preserve">he statistical </w:delText>
        </w:r>
        <w:r w:rsidR="006E2061" w:rsidDel="007E4171">
          <w:rPr>
            <w:rFonts w:asciiTheme="majorHAnsi" w:eastAsia="Times New Roman" w:hAnsiTheme="majorHAnsi" w:cstheme="majorHAnsi"/>
          </w:rPr>
          <w:delText>baseline</w:delText>
        </w:r>
        <w:r w:rsidR="00874AA5" w:rsidRPr="002E2A57" w:rsidDel="007E4171">
          <w:rPr>
            <w:rFonts w:asciiTheme="majorHAnsi" w:eastAsia="Times New Roman" w:hAnsiTheme="majorHAnsi" w:cstheme="majorHAnsi"/>
          </w:rPr>
          <w:delText xml:space="preserve"> for both skewness and evenness </w:delText>
        </w:r>
        <w:r w:rsidR="0082454B" w:rsidDel="007E4171">
          <w:rPr>
            <w:rFonts w:asciiTheme="majorHAnsi" w:eastAsia="Times New Roman" w:hAnsiTheme="majorHAnsi" w:cstheme="majorHAnsi"/>
          </w:rPr>
          <w:delText>becomes more narrowly defined as the size of the</w:delText>
        </w:r>
        <w:r w:rsidR="00874AA5" w:rsidRPr="002E2A57" w:rsidDel="007E4171">
          <w:rPr>
            <w:rFonts w:asciiTheme="majorHAnsi" w:eastAsia="Times New Roman" w:hAnsiTheme="majorHAnsi" w:cstheme="majorHAnsi"/>
          </w:rPr>
          <w:delText xml:space="preserve"> feasible set increases</w:delText>
        </w:r>
      </w:del>
      <w:ins w:id="1256" w:author="Renata M. Diaz" w:date="2021-03-11T18:00:00Z">
        <w:r w:rsidR="007E4171">
          <w:rPr>
            <w:rFonts w:asciiTheme="majorHAnsi" w:eastAsia="Times New Roman" w:hAnsiTheme="majorHAnsi" w:cstheme="majorHAnsi"/>
          </w:rPr>
          <w:t xml:space="preserve">The sampled distributions for shape metrics also </w:t>
        </w:r>
      </w:ins>
      <w:ins w:id="1257" w:author="Renata M. Diaz" w:date="2021-03-12T14:01:00Z">
        <w:r w:rsidR="00FD5E15">
          <w:rPr>
            <w:rFonts w:asciiTheme="majorHAnsi" w:eastAsia="Times New Roman" w:hAnsiTheme="majorHAnsi" w:cstheme="majorHAnsi"/>
          </w:rPr>
          <w:t xml:space="preserve">generally </w:t>
        </w:r>
      </w:ins>
      <w:ins w:id="1258" w:author="Renata M. Diaz" w:date="2021-03-11T18:00:00Z">
        <w:r w:rsidR="007E4171">
          <w:rPr>
            <w:rFonts w:asciiTheme="majorHAnsi" w:eastAsia="Times New Roman" w:hAnsiTheme="majorHAnsi" w:cstheme="majorHAnsi"/>
          </w:rPr>
          <w:t xml:space="preserve">become </w:t>
        </w:r>
      </w:ins>
      <w:ins w:id="1259" w:author="Renata M. Diaz" w:date="2021-03-12T14:05:00Z">
        <w:r w:rsidR="00A13F8B">
          <w:rPr>
            <w:rFonts w:asciiTheme="majorHAnsi" w:eastAsia="Times New Roman" w:hAnsiTheme="majorHAnsi" w:cstheme="majorHAnsi"/>
          </w:rPr>
          <w:t>less broad</w:t>
        </w:r>
      </w:ins>
      <w:ins w:id="1260" w:author="Renata M. Diaz" w:date="2021-03-11T18:00:00Z">
        <w:r w:rsidR="007E4171">
          <w:rPr>
            <w:rFonts w:asciiTheme="majorHAnsi" w:eastAsia="Times New Roman" w:hAnsiTheme="majorHAnsi" w:cstheme="majorHAnsi"/>
          </w:rPr>
          <w:t xml:space="preserve"> as the size of the feasible set increas</w:t>
        </w:r>
      </w:ins>
      <w:ins w:id="1261" w:author="Renata M. Diaz" w:date="2021-03-11T18:01:00Z">
        <w:r w:rsidR="007E4171">
          <w:rPr>
            <w:rFonts w:asciiTheme="majorHAnsi" w:eastAsia="Times New Roman" w:hAnsiTheme="majorHAnsi" w:cstheme="majorHAnsi"/>
          </w:rPr>
          <w:t>es</w:t>
        </w:r>
      </w:ins>
      <w:ins w:id="1262" w:author="Renata M. Diaz" w:date="2021-03-12T14:02:00Z">
        <w:r w:rsidR="00C13A87">
          <w:rPr>
            <w:rFonts w:asciiTheme="majorHAnsi" w:eastAsia="Times New Roman" w:hAnsiTheme="majorHAnsi" w:cstheme="majorHAnsi"/>
          </w:rPr>
          <w:t>. T</w:t>
        </w:r>
      </w:ins>
      <w:ins w:id="1263" w:author="Renata M. Diaz" w:date="2021-03-12T14:01:00Z">
        <w:r w:rsidR="003A431D">
          <w:rPr>
            <w:rFonts w:asciiTheme="majorHAnsi" w:eastAsia="Times New Roman" w:hAnsiTheme="majorHAnsi" w:cstheme="majorHAnsi"/>
          </w:rPr>
          <w:t xml:space="preserve">he breadth indices for small communities are highly variable and often </w:t>
        </w:r>
        <w:r w:rsidR="00B8717A">
          <w:rPr>
            <w:rFonts w:asciiTheme="majorHAnsi" w:eastAsia="Times New Roman" w:hAnsiTheme="majorHAnsi" w:cstheme="majorHAnsi"/>
          </w:rPr>
          <w:t>very large – approaching 1</w:t>
        </w:r>
      </w:ins>
      <w:ins w:id="1264" w:author="Renata M. Diaz" w:date="2021-03-12T14:02:00Z">
        <w:r w:rsidR="00C13A87">
          <w:rPr>
            <w:rFonts w:asciiTheme="majorHAnsi" w:eastAsia="Times New Roman" w:hAnsiTheme="majorHAnsi" w:cstheme="majorHAnsi"/>
          </w:rPr>
          <w:t xml:space="preserve">, </w:t>
        </w:r>
      </w:ins>
      <w:del w:id="1265" w:author="Renata M. Diaz" w:date="2021-03-11T18:02:00Z">
        <w:r w:rsidR="001C4E1C" w:rsidDel="007E4171">
          <w:rPr>
            <w:rFonts w:asciiTheme="majorHAnsi" w:eastAsia="Times New Roman" w:hAnsiTheme="majorHAnsi" w:cstheme="majorHAnsi"/>
          </w:rPr>
          <w:delText xml:space="preserve"> (Figure 1; </w:delText>
        </w:r>
        <w:r w:rsidR="00397FD1" w:rsidDel="007E4171">
          <w:rPr>
            <w:rFonts w:asciiTheme="majorHAnsi" w:eastAsia="Times New Roman" w:hAnsiTheme="majorHAnsi" w:cstheme="majorHAnsi"/>
          </w:rPr>
          <w:delText>Figure S</w:delText>
        </w:r>
        <w:r w:rsidR="0099534C" w:rsidDel="007E4171">
          <w:rPr>
            <w:rFonts w:asciiTheme="majorHAnsi" w:eastAsia="Times New Roman" w:hAnsiTheme="majorHAnsi" w:cstheme="majorHAnsi"/>
          </w:rPr>
          <w:delText>5</w:delText>
        </w:r>
        <w:r w:rsidR="001C4E1C" w:rsidDel="007E4171">
          <w:rPr>
            <w:rFonts w:asciiTheme="majorHAnsi" w:eastAsia="Times New Roman" w:hAnsiTheme="majorHAnsi" w:cstheme="majorHAnsi"/>
          </w:rPr>
          <w:delText>)</w:delText>
        </w:r>
        <w:r w:rsidR="00F96800" w:rsidDel="007E4171">
          <w:rPr>
            <w:rFonts w:asciiTheme="majorHAnsi" w:eastAsia="Times New Roman" w:hAnsiTheme="majorHAnsi" w:cstheme="majorHAnsi"/>
          </w:rPr>
          <w:delText>, making even small deviations in skewness or evenness statistically meaningful</w:delText>
        </w:r>
        <w:r w:rsidR="00D64700" w:rsidDel="007E4171">
          <w:rPr>
            <w:rFonts w:asciiTheme="majorHAnsi" w:eastAsia="Times New Roman" w:hAnsiTheme="majorHAnsi" w:cstheme="majorHAnsi"/>
          </w:rPr>
          <w:delText xml:space="preserve"> and readily detectable</w:delText>
        </w:r>
        <w:r w:rsidR="00F96800" w:rsidDel="007E4171">
          <w:rPr>
            <w:rFonts w:asciiTheme="majorHAnsi" w:eastAsia="Times New Roman" w:hAnsiTheme="majorHAnsi" w:cstheme="majorHAnsi"/>
          </w:rPr>
          <w:delText>. However,</w:delText>
        </w:r>
        <w:r w:rsidR="006F1C6E" w:rsidRPr="002E2A57" w:rsidDel="007E4171">
          <w:rPr>
            <w:rFonts w:asciiTheme="majorHAnsi" w:eastAsia="Times New Roman" w:hAnsiTheme="majorHAnsi" w:cstheme="majorHAnsi"/>
          </w:rPr>
          <w:delText xml:space="preserve"> f</w:delText>
        </w:r>
      </w:del>
      <w:del w:id="1266" w:author="Renata M. Diaz" w:date="2021-03-12T14:02:00Z">
        <w:r w:rsidR="006F1C6E" w:rsidRPr="002E2A57" w:rsidDel="00C13A87">
          <w:rPr>
            <w:rFonts w:asciiTheme="majorHAnsi" w:eastAsia="Times New Roman" w:hAnsiTheme="majorHAnsi" w:cstheme="majorHAnsi"/>
          </w:rPr>
          <w:delText xml:space="preserve">or communities with </w:delText>
        </w:r>
      </w:del>
      <w:del w:id="1267" w:author="Renata M. Diaz" w:date="2021-03-11T18:02:00Z">
        <w:r w:rsidR="00BA1FFC" w:rsidRPr="002E2A57" w:rsidDel="007E4171">
          <w:rPr>
            <w:rFonts w:asciiTheme="majorHAnsi" w:eastAsia="Times New Roman" w:hAnsiTheme="majorHAnsi" w:cstheme="majorHAnsi"/>
          </w:rPr>
          <w:delText xml:space="preserve">relatively </w:delText>
        </w:r>
      </w:del>
      <w:del w:id="1268" w:author="Renata M. Diaz" w:date="2021-03-12T14:02:00Z">
        <w:r w:rsidR="00BA1FFC" w:rsidRPr="002E2A57" w:rsidDel="00C13A87">
          <w:rPr>
            <w:rFonts w:asciiTheme="majorHAnsi" w:eastAsia="Times New Roman" w:hAnsiTheme="majorHAnsi" w:cstheme="majorHAnsi"/>
          </w:rPr>
          <w:delText xml:space="preserve">small </w:delText>
        </w:r>
        <w:r w:rsidR="006F1C6E" w:rsidRPr="002E2A57" w:rsidDel="00C13A87">
          <w:rPr>
            <w:rFonts w:asciiTheme="majorHAnsi" w:eastAsia="Times New Roman" w:hAnsiTheme="majorHAnsi" w:cstheme="majorHAnsi"/>
          </w:rPr>
          <w:delText>feasible sets</w:delText>
        </w:r>
      </w:del>
      <w:del w:id="1269" w:author="Renata M. Diaz" w:date="2021-03-11T18:04:00Z">
        <w:r w:rsidR="006F1C6E" w:rsidRPr="002E2A57" w:rsidDel="00A9492F">
          <w:rPr>
            <w:rFonts w:asciiTheme="majorHAnsi" w:eastAsia="Times New Roman" w:hAnsiTheme="majorHAnsi" w:cstheme="majorHAnsi"/>
          </w:rPr>
          <w:delText xml:space="preserve"> – fewer than </w:delText>
        </w:r>
        <w:r w:rsidR="00BA1FFC" w:rsidRPr="002E2A57" w:rsidDel="00A9492F">
          <w:rPr>
            <w:rFonts w:asciiTheme="majorHAnsi" w:eastAsia="Times New Roman" w:hAnsiTheme="majorHAnsi" w:cstheme="majorHAnsi"/>
          </w:rPr>
          <w:delText>approximately 1000</w:delText>
        </w:r>
        <w:r w:rsidR="006F1C6E" w:rsidRPr="002E2A57" w:rsidDel="00A9492F">
          <w:rPr>
            <w:rFonts w:asciiTheme="majorHAnsi" w:eastAsia="Times New Roman" w:hAnsiTheme="majorHAnsi" w:cstheme="majorHAnsi"/>
          </w:rPr>
          <w:delText xml:space="preserve"> elements for skewness, and </w:delText>
        </w:r>
        <w:r w:rsidR="00BA1FFC" w:rsidRPr="002E2A57" w:rsidDel="00A9492F">
          <w:rPr>
            <w:rFonts w:asciiTheme="majorHAnsi" w:eastAsia="Times New Roman" w:hAnsiTheme="majorHAnsi" w:cstheme="majorHAnsi"/>
          </w:rPr>
          <w:delText>approximately 200</w:delText>
        </w:r>
        <w:r w:rsidR="006F1C6E" w:rsidRPr="002E2A57" w:rsidDel="00A9492F">
          <w:rPr>
            <w:rFonts w:asciiTheme="majorHAnsi" w:eastAsia="Times New Roman" w:hAnsiTheme="majorHAnsi" w:cstheme="majorHAnsi"/>
          </w:rPr>
          <w:delText xml:space="preserve"> elements for evenness – the</w:delText>
        </w:r>
        <w:r w:rsidR="004D4C39" w:rsidRPr="002E2A57" w:rsidDel="00A9492F">
          <w:rPr>
            <w:rFonts w:asciiTheme="majorHAnsi" w:eastAsia="Times New Roman" w:hAnsiTheme="majorHAnsi" w:cstheme="majorHAnsi"/>
          </w:rPr>
          <w:delText xml:space="preserve"> </w:delText>
        </w:r>
        <w:r w:rsidR="00B1778D" w:rsidDel="00A9492F">
          <w:rPr>
            <w:rFonts w:asciiTheme="majorHAnsi" w:eastAsia="Times New Roman" w:hAnsiTheme="majorHAnsi" w:cstheme="majorHAnsi"/>
          </w:rPr>
          <w:delText>breadth index approaches 1</w:delText>
        </w:r>
      </w:del>
      <w:del w:id="1270" w:author="Renata M. Diaz" w:date="2021-03-12T14:02:00Z">
        <w:r w:rsidR="00B1778D" w:rsidDel="00C13A87">
          <w:rPr>
            <w:rFonts w:asciiTheme="majorHAnsi" w:eastAsia="Times New Roman" w:hAnsiTheme="majorHAnsi" w:cstheme="majorHAnsi"/>
          </w:rPr>
          <w:delText xml:space="preserve">, </w:delText>
        </w:r>
      </w:del>
      <w:r w:rsidR="00B1778D">
        <w:rPr>
          <w:rFonts w:asciiTheme="majorHAnsi" w:eastAsia="Times New Roman" w:hAnsiTheme="majorHAnsi" w:cstheme="majorHAnsi"/>
        </w:rPr>
        <w:t xml:space="preserve">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del w:id="1271" w:author="Renata M. Diaz" w:date="2021-03-12T13:59:00Z">
        <w:r w:rsidR="00B1778D" w:rsidDel="00F50E4A">
          <w:rPr>
            <w:rFonts w:asciiTheme="majorHAnsi" w:eastAsia="Times New Roman" w:hAnsiTheme="majorHAnsi" w:cstheme="majorHAnsi"/>
          </w:rPr>
          <w:delText>values</w:delText>
        </w:r>
        <w:r w:rsidR="003A056C" w:rsidDel="00F50E4A">
          <w:rPr>
            <w:rFonts w:asciiTheme="majorHAnsi" w:eastAsia="Times New Roman" w:hAnsiTheme="majorHAnsi" w:cstheme="majorHAnsi"/>
          </w:rPr>
          <w:delText xml:space="preserve"> (</w:delText>
        </w:r>
        <w:r w:rsidR="00083972" w:rsidDel="00F50E4A">
          <w:rPr>
            <w:rFonts w:asciiTheme="majorHAnsi" w:eastAsia="Times New Roman" w:hAnsiTheme="majorHAnsi" w:cstheme="majorHAnsi"/>
          </w:rPr>
          <w:delText>Figure S</w:delText>
        </w:r>
        <w:r w:rsidR="0099534C" w:rsidDel="00F50E4A">
          <w:rPr>
            <w:rFonts w:asciiTheme="majorHAnsi" w:eastAsia="Times New Roman" w:hAnsiTheme="majorHAnsi" w:cstheme="majorHAnsi"/>
          </w:rPr>
          <w:delText>5</w:delText>
        </w:r>
        <w:r w:rsidR="003A056C" w:rsidDel="00F50E4A">
          <w:rPr>
            <w:rFonts w:asciiTheme="majorHAnsi" w:eastAsia="Times New Roman" w:hAnsiTheme="majorHAnsi" w:cstheme="majorHAnsi"/>
          </w:rPr>
          <w:delText>)</w:delText>
        </w:r>
        <w:r w:rsidR="00B1778D" w:rsidDel="00F50E4A">
          <w:rPr>
            <w:rFonts w:asciiTheme="majorHAnsi" w:eastAsia="Times New Roman" w:hAnsiTheme="majorHAnsi" w:cstheme="majorHAnsi"/>
          </w:rPr>
          <w:delText>.</w:delText>
        </w:r>
      </w:del>
      <w:ins w:id="1272" w:author="Renata M. Diaz" w:date="2021-03-12T13:59:00Z">
        <w:r w:rsidR="00F50E4A">
          <w:rPr>
            <w:rFonts w:asciiTheme="majorHAnsi" w:eastAsia="Times New Roman" w:hAnsiTheme="majorHAnsi" w:cstheme="majorHAnsi"/>
          </w:rPr>
          <w:t>values</w:t>
        </w:r>
      </w:ins>
      <w:ins w:id="1273" w:author="Renata M. Diaz" w:date="2021-03-12T14:02:00Z">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ins>
      <w:ins w:id="1274" w:author="Renata M. Diaz" w:date="2021-03-12T14:03:00Z">
        <w:r w:rsidR="00CF2A65">
          <w:rPr>
            <w:rFonts w:asciiTheme="majorHAnsi" w:eastAsia="Times New Roman" w:hAnsiTheme="majorHAnsi" w:cstheme="majorHAnsi"/>
          </w:rPr>
          <w:t>exceed ~.7</w:t>
        </w:r>
      </w:ins>
      <w:ins w:id="1275" w:author="Renata M. Diaz" w:date="2021-03-12T14:04:00Z">
        <w:r w:rsidR="00BB452A">
          <w:rPr>
            <w:rFonts w:asciiTheme="majorHAnsi" w:eastAsia="Times New Roman" w:hAnsiTheme="majorHAnsi" w:cstheme="majorHAnsi"/>
          </w:rPr>
          <w:t xml:space="preserve"> for skewness, Simpson evenness, and Shannon diversity, and ~.8 for the proportion of rare species</w:t>
        </w:r>
      </w:ins>
      <w:ins w:id="1276" w:author="Renata M. Diaz" w:date="2021-03-12T13:59:00Z">
        <w:r w:rsidR="00F50E4A">
          <w:rPr>
            <w:rFonts w:asciiTheme="majorHAnsi" w:eastAsia="Times New Roman" w:hAnsiTheme="majorHAnsi" w:cstheme="majorHAnsi"/>
          </w:rPr>
          <w:t>.</w:t>
        </w:r>
      </w:ins>
      <w:r w:rsidR="00B1778D">
        <w:rPr>
          <w:rFonts w:asciiTheme="majorHAnsi" w:eastAsia="Times New Roman" w:hAnsiTheme="majorHAnsi" w:cstheme="majorHAnsi"/>
        </w:rPr>
        <w:t xml:space="preserve"> </w:t>
      </w:r>
      <w:ins w:id="1277" w:author="Renata M. Diaz" w:date="2021-03-18T15:56:00Z">
        <w:r w:rsidR="00E115D2">
          <w:rPr>
            <w:rFonts w:asciiTheme="majorHAnsi" w:eastAsia="Times New Roman" w:hAnsiTheme="majorHAnsi" w:cstheme="majorHAnsi"/>
          </w:rPr>
          <w:t xml:space="preserve">Among our datasets, the FIA and Mammal Community databases </w:t>
        </w:r>
      </w:ins>
      <w:ins w:id="1278" w:author="Renata M. Diaz" w:date="2021-03-18T15:58:00Z">
        <w:r w:rsidR="00E115D2">
          <w:rPr>
            <w:rFonts w:asciiTheme="majorHAnsi" w:eastAsia="Times New Roman" w:hAnsiTheme="majorHAnsi" w:cstheme="majorHAnsi"/>
          </w:rPr>
          <w:t>have the smallest communities, in terms of S and N, and tend to be the most dominated by feasible sets with high breadth indices</w:t>
        </w:r>
      </w:ins>
      <w:ins w:id="1279" w:author="Renata M. Diaz" w:date="2021-03-19T18:09:00Z">
        <w:r w:rsidR="00FE59EC">
          <w:rPr>
            <w:rFonts w:asciiTheme="majorHAnsi" w:eastAsia="Times New Roman" w:hAnsiTheme="majorHAnsi" w:cstheme="majorHAnsi"/>
          </w:rPr>
          <w:t xml:space="preserve"> (Figure S6)</w:t>
        </w:r>
      </w:ins>
      <w:ins w:id="1280" w:author="Renata M. Diaz" w:date="2021-03-18T15:58:00Z">
        <w:r w:rsidR="00E115D2">
          <w:rPr>
            <w:rFonts w:asciiTheme="majorHAnsi" w:eastAsia="Times New Roman" w:hAnsiTheme="majorHAnsi" w:cstheme="majorHAnsi"/>
          </w:rPr>
          <w:t>.</w:t>
        </w:r>
      </w:ins>
      <w:ins w:id="1281" w:author="Renata M. Diaz" w:date="2021-03-18T15:59:00Z">
        <w:r w:rsidR="00297DB0">
          <w:rPr>
            <w:rFonts w:asciiTheme="majorHAnsi" w:eastAsia="Times New Roman" w:hAnsiTheme="majorHAnsi" w:cstheme="majorHAnsi"/>
          </w:rPr>
          <w:t xml:space="preserve">  </w:t>
        </w:r>
      </w:ins>
      <w:del w:id="1282" w:author="Renata M. Diaz" w:date="2021-03-12T13:09:00Z">
        <w:r w:rsidR="00BF571D" w:rsidDel="006C42FF">
          <w:rPr>
            <w:rFonts w:asciiTheme="majorHAnsi" w:eastAsia="Times New Roman" w:hAnsiTheme="majorHAnsi" w:cstheme="majorHAnsi"/>
          </w:rPr>
          <w:delText xml:space="preserve">In particular, the FIA dataset </w:delText>
        </w:r>
        <w:r w:rsidR="006C3C33" w:rsidDel="006C42FF">
          <w:rPr>
            <w:rFonts w:asciiTheme="majorHAnsi" w:eastAsia="Times New Roman" w:hAnsiTheme="majorHAnsi" w:cstheme="majorHAnsi"/>
          </w:rPr>
          <w:delText xml:space="preserve">is dominated </w:delText>
        </w:r>
        <w:r w:rsidR="006F1C6E" w:rsidRPr="002E2A57" w:rsidDel="006C42FF">
          <w:rPr>
            <w:rFonts w:asciiTheme="majorHAnsi" w:eastAsia="Times New Roman" w:hAnsiTheme="majorHAnsi" w:cstheme="majorHAnsi"/>
          </w:rPr>
          <w:delText xml:space="preserve">by </w:delText>
        </w:r>
        <w:r w:rsidR="002A125A" w:rsidDel="006C42FF">
          <w:rPr>
            <w:rFonts w:asciiTheme="majorHAnsi" w:eastAsia="Times New Roman" w:hAnsiTheme="majorHAnsi" w:cstheme="majorHAnsi"/>
          </w:rPr>
          <w:delText xml:space="preserve">small </w:delText>
        </w:r>
        <w:r w:rsidR="006F1C6E" w:rsidRPr="002E2A57" w:rsidDel="006C42FF">
          <w:rPr>
            <w:rFonts w:asciiTheme="majorHAnsi" w:eastAsia="Times New Roman" w:hAnsiTheme="majorHAnsi" w:cstheme="majorHAnsi"/>
          </w:rPr>
          <w:delText xml:space="preserve">communities </w:delText>
        </w:r>
        <w:r w:rsidR="004D4C39" w:rsidRPr="002E2A57" w:rsidDel="006C42FF">
          <w:rPr>
            <w:rFonts w:asciiTheme="majorHAnsi" w:eastAsia="Times New Roman" w:hAnsiTheme="majorHAnsi" w:cstheme="majorHAnsi"/>
          </w:rPr>
          <w:delText>for which the</w:delText>
        </w:r>
        <w:r w:rsidR="00A364DA" w:rsidRPr="002E2A57" w:rsidDel="006C42FF">
          <w:rPr>
            <w:rFonts w:asciiTheme="majorHAnsi" w:eastAsia="Times New Roman" w:hAnsiTheme="majorHAnsi" w:cstheme="majorHAnsi"/>
          </w:rPr>
          <w:delText xml:space="preserve"> </w:delText>
        </w:r>
        <w:r w:rsidR="00815EF8" w:rsidDel="006C42FF">
          <w:rPr>
            <w:rFonts w:asciiTheme="majorHAnsi" w:eastAsia="Times New Roman" w:hAnsiTheme="majorHAnsi" w:cstheme="majorHAnsi"/>
          </w:rPr>
          <w:delText xml:space="preserve">breadth </w:delText>
        </w:r>
        <w:r w:rsidR="00B1778D" w:rsidDel="006C42FF">
          <w:rPr>
            <w:rFonts w:asciiTheme="majorHAnsi" w:eastAsia="Times New Roman" w:hAnsiTheme="majorHAnsi" w:cstheme="majorHAnsi"/>
          </w:rPr>
          <w:delText xml:space="preserve">index is very high, </w:delText>
        </w:r>
        <w:r w:rsidR="00DB425F" w:rsidRPr="002E2A57" w:rsidDel="006C42FF">
          <w:rPr>
            <w:rFonts w:asciiTheme="majorHAnsi" w:eastAsia="Times New Roman" w:hAnsiTheme="majorHAnsi" w:cstheme="majorHAnsi"/>
          </w:rPr>
          <w:delText xml:space="preserve">reflecting </w:delText>
        </w:r>
        <w:r w:rsidR="00923C89" w:rsidRPr="002E2A57" w:rsidDel="006C42FF">
          <w:rPr>
            <w:rFonts w:asciiTheme="majorHAnsi" w:eastAsia="Times New Roman" w:hAnsiTheme="majorHAnsi" w:cstheme="majorHAnsi"/>
          </w:rPr>
          <w:delText>relatively</w:delText>
        </w:r>
        <w:r w:rsidR="00DB425F" w:rsidRPr="002E2A57" w:rsidDel="006C42FF">
          <w:rPr>
            <w:rFonts w:asciiTheme="majorHAnsi" w:eastAsia="Times New Roman" w:hAnsiTheme="majorHAnsi" w:cstheme="majorHAnsi"/>
          </w:rPr>
          <w:delText xml:space="preserve"> broad and nonspecific statistical expectations</w:delText>
        </w:r>
        <w:r w:rsidR="006F1C6E" w:rsidRPr="002E2A57" w:rsidDel="006C42FF">
          <w:rPr>
            <w:rFonts w:asciiTheme="majorHAnsi" w:eastAsia="Times New Roman" w:hAnsiTheme="majorHAnsi" w:cstheme="majorHAnsi"/>
          </w:rPr>
          <w:delText xml:space="preserve"> </w:delText>
        </w:r>
        <w:r w:rsidR="0002208D" w:rsidRPr="002E2A57" w:rsidDel="006C42FF">
          <w:rPr>
            <w:rFonts w:asciiTheme="majorHAnsi" w:eastAsia="Times New Roman" w:hAnsiTheme="majorHAnsi" w:cstheme="majorHAnsi"/>
          </w:rPr>
          <w:delText xml:space="preserve">for the shape of the </w:delText>
        </w:r>
        <w:r w:rsidR="009550A4" w:rsidDel="006C42FF">
          <w:rPr>
            <w:rFonts w:asciiTheme="majorHAnsi" w:eastAsia="Times New Roman" w:hAnsiTheme="majorHAnsi" w:cstheme="majorHAnsi"/>
          </w:rPr>
          <w:delText>SAD derived from the feasible set</w:delText>
        </w:r>
        <w:r w:rsidR="0002208D" w:rsidRPr="002E2A57" w:rsidDel="006C42FF">
          <w:rPr>
            <w:rFonts w:asciiTheme="majorHAnsi" w:eastAsia="Times New Roman" w:hAnsiTheme="majorHAnsi" w:cstheme="majorHAnsi"/>
          </w:rPr>
          <w:delText xml:space="preserve"> </w:delText>
        </w:r>
        <w:r w:rsidR="00B620C8" w:rsidDel="006C42FF">
          <w:rPr>
            <w:rFonts w:asciiTheme="majorHAnsi" w:eastAsia="Times New Roman" w:hAnsiTheme="majorHAnsi" w:cstheme="majorHAnsi"/>
          </w:rPr>
          <w:delText>(Figure 3)</w:delText>
        </w:r>
        <w:r w:rsidR="006F1C6E" w:rsidRPr="002E2A57" w:rsidDel="006C42FF">
          <w:rPr>
            <w:rFonts w:asciiTheme="majorHAnsi" w:eastAsia="Times New Roman" w:hAnsiTheme="majorHAnsi" w:cstheme="majorHAnsi"/>
          </w:rPr>
          <w:delText xml:space="preserve">.  </w:delText>
        </w:r>
      </w:del>
    </w:p>
    <w:p w14:paraId="59AF66A8" w14:textId="01862369" w:rsidR="00F7016C" w:rsidRDefault="00F7016C" w:rsidP="00021897">
      <w:pPr>
        <w:spacing w:line="480" w:lineRule="auto"/>
        <w:rPr>
          <w:ins w:id="1283" w:author="Renata M. Diaz" w:date="2021-03-12T13:34:00Z"/>
          <w:rFonts w:asciiTheme="majorHAnsi" w:eastAsia="Times New Roman" w:hAnsiTheme="majorHAnsi" w:cstheme="majorHAnsi"/>
          <w:i/>
          <w:iCs/>
        </w:rPr>
      </w:pPr>
      <w:ins w:id="1284" w:author="Renata M. Diaz" w:date="2021-03-10T15:13:00Z">
        <w:r>
          <w:rPr>
            <w:rFonts w:asciiTheme="majorHAnsi" w:eastAsia="Times New Roman" w:hAnsiTheme="majorHAnsi" w:cstheme="majorHAnsi"/>
            <w:i/>
            <w:iCs/>
          </w:rPr>
          <w:t xml:space="preserve">Sensitivity to sampling </w:t>
        </w:r>
      </w:ins>
      <w:ins w:id="1285" w:author="Renata M. Diaz" w:date="2021-03-11T16:36:00Z">
        <w:r w:rsidR="00C27CD2">
          <w:rPr>
            <w:rFonts w:asciiTheme="majorHAnsi" w:eastAsia="Times New Roman" w:hAnsiTheme="majorHAnsi" w:cstheme="majorHAnsi"/>
            <w:i/>
            <w:iCs/>
          </w:rPr>
          <w:t>variability</w:t>
        </w:r>
      </w:ins>
    </w:p>
    <w:p w14:paraId="12093383" w14:textId="2A4CD3C4" w:rsidR="0073360F" w:rsidRDefault="0073360F" w:rsidP="00021897">
      <w:pPr>
        <w:spacing w:line="480" w:lineRule="auto"/>
        <w:rPr>
          <w:ins w:id="1286" w:author="Renata M. Diaz" w:date="2021-03-12T14:14:00Z"/>
          <w:rFonts w:asciiTheme="majorHAnsi" w:eastAsia="Times New Roman" w:hAnsiTheme="majorHAnsi" w:cstheme="majorHAnsi"/>
        </w:rPr>
      </w:pPr>
      <w:ins w:id="1287" w:author="Renata M. Diaz" w:date="2021-03-12T13:35:00Z">
        <w:r>
          <w:rPr>
            <w:rFonts w:asciiTheme="majorHAnsi" w:eastAsia="Times New Roman" w:hAnsiTheme="majorHAnsi" w:cstheme="majorHAnsi"/>
          </w:rPr>
          <w:t>In al</w:t>
        </w:r>
      </w:ins>
      <w:ins w:id="1288" w:author="Renata M. Diaz" w:date="2021-03-12T14:15:00Z">
        <w:r w:rsidR="00A72227">
          <w:rPr>
            <w:rFonts w:asciiTheme="majorHAnsi" w:eastAsia="Times New Roman" w:hAnsiTheme="majorHAnsi" w:cstheme="majorHAnsi"/>
          </w:rPr>
          <w:t>most all</w:t>
        </w:r>
      </w:ins>
      <w:ins w:id="1289" w:author="Renata M. Diaz" w:date="2021-03-12T13:35:00Z">
        <w:r>
          <w:rPr>
            <w:rFonts w:asciiTheme="majorHAnsi" w:eastAsia="Times New Roman" w:hAnsiTheme="majorHAnsi" w:cstheme="majorHAnsi"/>
          </w:rPr>
          <w:t xml:space="preserve"> cases, SADs adjusted for the under-observation of rare species are even more extreme relative to their feasible sets than unadjusted SADs</w:t>
        </w:r>
      </w:ins>
      <w:ins w:id="1290" w:author="Renata M. Diaz" w:date="2021-03-19T18:10:00Z">
        <w:r w:rsidR="0066366A">
          <w:rPr>
            <w:rFonts w:asciiTheme="majorHAnsi" w:eastAsia="Times New Roman" w:hAnsiTheme="majorHAnsi" w:cstheme="majorHAnsi"/>
          </w:rPr>
          <w:t xml:space="preserve"> (Figure 5; see appendix A7 for complete results of resampling)</w:t>
        </w:r>
      </w:ins>
      <w:ins w:id="1291" w:author="Renata M. Diaz" w:date="2021-03-12T13:35:00Z">
        <w:r>
          <w:rPr>
            <w:rFonts w:asciiTheme="majorHAnsi" w:eastAsia="Times New Roman" w:hAnsiTheme="majorHAnsi" w:cstheme="majorHAnsi"/>
          </w:rPr>
          <w:t xml:space="preserve">. </w:t>
        </w:r>
      </w:ins>
      <w:ins w:id="1292" w:author="Renata M. Diaz" w:date="2021-03-12T14:05:00Z">
        <w:r w:rsidR="00034941">
          <w:rPr>
            <w:rFonts w:asciiTheme="majorHAnsi" w:eastAsia="Times New Roman" w:hAnsiTheme="majorHAnsi" w:cstheme="majorHAnsi"/>
          </w:rPr>
          <w:t xml:space="preserve">For </w:t>
        </w:r>
      </w:ins>
      <w:ins w:id="1293" w:author="Renata M. Diaz" w:date="2021-03-12T14:07:00Z">
        <w:r w:rsidR="00B452C1">
          <w:rPr>
            <w:rFonts w:asciiTheme="majorHAnsi" w:eastAsia="Times New Roman" w:hAnsiTheme="majorHAnsi" w:cstheme="majorHAnsi"/>
          </w:rPr>
          <w:t>all da</w:t>
        </w:r>
      </w:ins>
      <w:ins w:id="1294" w:author="Renata M. Diaz" w:date="2021-03-12T14:05:00Z">
        <w:r w:rsidR="00034941">
          <w:rPr>
            <w:rFonts w:asciiTheme="majorHAnsi" w:eastAsia="Times New Roman" w:hAnsiTheme="majorHAnsi" w:cstheme="majorHAnsi"/>
          </w:rPr>
          <w:t xml:space="preserve">tasets, adjusted SADs </w:t>
        </w:r>
      </w:ins>
      <w:ins w:id="1295" w:author="Renata M. Diaz" w:date="2021-03-12T14:06:00Z">
        <w:r w:rsidR="00034941">
          <w:rPr>
            <w:rFonts w:asciiTheme="majorHAnsi" w:eastAsia="Times New Roman" w:hAnsiTheme="majorHAnsi" w:cstheme="majorHAnsi"/>
          </w:rPr>
          <w:t>have a higher proportion of high values for skewness and the proportion of rare species, and low values for Simpson’s evenness and Shannon diversity, than unadjusted SADs.</w:t>
        </w:r>
      </w:ins>
      <w:ins w:id="1296" w:author="Renata M. Diaz" w:date="2021-03-12T14:08:00Z">
        <w:r w:rsidR="00E15675">
          <w:rPr>
            <w:rFonts w:asciiTheme="majorHAnsi" w:eastAsia="Times New Roman" w:hAnsiTheme="majorHAnsi" w:cstheme="majorHAnsi"/>
          </w:rPr>
          <w:t xml:space="preserve"> </w:t>
        </w:r>
      </w:ins>
      <w:ins w:id="1297" w:author="Renata M. Diaz" w:date="2021-03-13T15:45:00Z">
        <w:r w:rsidR="00A83DCF">
          <w:rPr>
            <w:rFonts w:asciiTheme="majorHAnsi" w:eastAsia="Times New Roman" w:hAnsiTheme="majorHAnsi" w:cstheme="majorHAnsi"/>
          </w:rPr>
          <w:t xml:space="preserve">This is most pronounced for the proportion of rare species for the Breeding Bird Survey: </w:t>
        </w:r>
      </w:ins>
      <w:ins w:id="1298" w:author="Renata M. Diaz" w:date="2021-03-13T15:46:00Z">
        <w:r w:rsidR="00A83DCF">
          <w:rPr>
            <w:rFonts w:asciiTheme="majorHAnsi" w:eastAsia="Times New Roman" w:hAnsiTheme="majorHAnsi" w:cstheme="majorHAnsi"/>
          </w:rPr>
          <w:t xml:space="preserve">while only 4.5% of unadjusted SADs have very high proportions of rare species, 17.5% of adjusted SADs do. </w:t>
        </w:r>
      </w:ins>
      <w:ins w:id="1299" w:author="Renata M. Diaz" w:date="2021-03-12T14:10:00Z">
        <w:r w:rsidR="00F97B20">
          <w:rPr>
            <w:rFonts w:asciiTheme="majorHAnsi" w:eastAsia="Times New Roman" w:hAnsiTheme="majorHAnsi" w:cstheme="majorHAnsi"/>
          </w:rPr>
          <w:t>Adjusting</w:t>
        </w:r>
      </w:ins>
      <w:ins w:id="1300" w:author="Renata M. Diaz" w:date="2021-03-12T14:08:00Z">
        <w:r w:rsidR="00E15675">
          <w:rPr>
            <w:rFonts w:asciiTheme="majorHAnsi" w:eastAsia="Times New Roman" w:hAnsiTheme="majorHAnsi" w:cstheme="majorHAnsi"/>
          </w:rPr>
          <w:t xml:space="preserve"> for rare species </w:t>
        </w:r>
      </w:ins>
      <w:ins w:id="1301" w:author="Renata M. Diaz" w:date="2021-03-12T14:12:00Z">
        <w:r w:rsidR="00170E7D">
          <w:rPr>
            <w:rFonts w:asciiTheme="majorHAnsi" w:eastAsia="Times New Roman" w:hAnsiTheme="majorHAnsi" w:cstheme="majorHAnsi"/>
          </w:rPr>
          <w:t xml:space="preserve">does not appreciably change </w:t>
        </w:r>
      </w:ins>
      <w:ins w:id="1302" w:author="Renata M. Diaz" w:date="2021-03-12T14:08:00Z">
        <w:r w:rsidR="00E15675">
          <w:rPr>
            <w:rFonts w:asciiTheme="majorHAnsi" w:eastAsia="Times New Roman" w:hAnsiTheme="majorHAnsi" w:cstheme="majorHAnsi"/>
          </w:rPr>
          <w:t xml:space="preserve">the proportion of Gentry datasets </w:t>
        </w:r>
      </w:ins>
      <w:ins w:id="1303" w:author="Renata M. Diaz" w:date="2021-03-12T14:10:00Z">
        <w:r w:rsidR="00F97B20">
          <w:rPr>
            <w:rFonts w:asciiTheme="majorHAnsi" w:eastAsia="Times New Roman" w:hAnsiTheme="majorHAnsi" w:cstheme="majorHAnsi"/>
          </w:rPr>
          <w:t xml:space="preserve">that feature extremely low proportions of rare species </w:t>
        </w:r>
      </w:ins>
      <w:ins w:id="1304" w:author="Renata M. Diaz" w:date="2021-03-12T14:11:00Z">
        <w:r w:rsidR="00F97B20">
          <w:rPr>
            <w:rFonts w:asciiTheme="majorHAnsi" w:eastAsia="Times New Roman" w:hAnsiTheme="majorHAnsi" w:cstheme="majorHAnsi"/>
          </w:rPr>
          <w:t xml:space="preserve">and skewness </w:t>
        </w:r>
      </w:ins>
      <w:ins w:id="1305" w:author="Renata M. Diaz" w:date="2021-03-19T17:42:00Z">
        <w:r w:rsidR="006F3E93">
          <w:rPr>
            <w:rFonts w:asciiTheme="majorHAnsi" w:eastAsia="Times New Roman" w:hAnsiTheme="majorHAnsi" w:cstheme="majorHAnsi"/>
          </w:rPr>
          <w:t>and</w:t>
        </w:r>
      </w:ins>
      <w:ins w:id="1306" w:author="Renata M. Diaz" w:date="2021-03-12T14:12:00Z">
        <w:r w:rsidR="00F97B20">
          <w:rPr>
            <w:rFonts w:asciiTheme="majorHAnsi" w:eastAsia="Times New Roman" w:hAnsiTheme="majorHAnsi" w:cstheme="majorHAnsi"/>
          </w:rPr>
          <w:t xml:space="preserve"> </w:t>
        </w:r>
      </w:ins>
      <w:ins w:id="1307" w:author="Renata M. Diaz" w:date="2021-03-12T14:09:00Z">
        <w:r w:rsidR="00E15675">
          <w:rPr>
            <w:rFonts w:asciiTheme="majorHAnsi" w:eastAsia="Times New Roman" w:hAnsiTheme="majorHAnsi" w:cstheme="majorHAnsi"/>
          </w:rPr>
          <w:t>high values for evenness and Shannon diversity</w:t>
        </w:r>
        <w:r w:rsidR="00554D79">
          <w:rPr>
            <w:rFonts w:asciiTheme="majorHAnsi" w:eastAsia="Times New Roman" w:hAnsiTheme="majorHAnsi" w:cstheme="majorHAnsi"/>
          </w:rPr>
          <w:t xml:space="preserve">. </w:t>
        </w:r>
      </w:ins>
      <w:ins w:id="1308" w:author="Renata M. Diaz" w:date="2021-03-12T14:08:00Z">
        <w:r w:rsidR="00E15675">
          <w:rPr>
            <w:rFonts w:asciiTheme="majorHAnsi" w:eastAsia="Times New Roman" w:hAnsiTheme="majorHAnsi" w:cstheme="majorHAnsi"/>
          </w:rPr>
          <w:t xml:space="preserve"> </w:t>
        </w:r>
      </w:ins>
    </w:p>
    <w:p w14:paraId="14175519" w14:textId="42CE7BC1" w:rsidR="008C5F52" w:rsidRPr="0073360F" w:rsidRDefault="00463C88" w:rsidP="00021897">
      <w:pPr>
        <w:spacing w:line="480" w:lineRule="auto"/>
        <w:rPr>
          <w:rFonts w:asciiTheme="majorHAnsi" w:eastAsia="Times New Roman" w:hAnsiTheme="majorHAnsi" w:cstheme="majorHAnsi"/>
        </w:rPr>
      </w:pPr>
      <w:ins w:id="1309" w:author="Renata M. Diaz" w:date="2021-03-12T14:15:00Z">
        <w:r>
          <w:rPr>
            <w:rFonts w:asciiTheme="majorHAnsi" w:eastAsia="Times New Roman" w:hAnsiTheme="majorHAnsi" w:cstheme="majorHAnsi"/>
          </w:rPr>
          <w:t>Jackknife</w:t>
        </w:r>
      </w:ins>
      <w:ins w:id="1310" w:author="Renata M. Diaz" w:date="2021-03-12T14:14:00Z">
        <w:r w:rsidR="008C5F52">
          <w:rPr>
            <w:rFonts w:asciiTheme="majorHAnsi" w:eastAsia="Times New Roman" w:hAnsiTheme="majorHAnsi" w:cstheme="majorHAnsi"/>
          </w:rPr>
          <w:t xml:space="preserve"> resampling</w:t>
        </w:r>
        <w:r>
          <w:rPr>
            <w:rFonts w:asciiTheme="majorHAnsi" w:eastAsia="Times New Roman" w:hAnsiTheme="majorHAnsi" w:cstheme="majorHAnsi"/>
          </w:rPr>
          <w:t xml:space="preserve"> </w:t>
        </w:r>
      </w:ins>
      <w:ins w:id="1311" w:author="Renata M. Diaz" w:date="2021-03-12T14:39:00Z">
        <w:r w:rsidR="00040FCD">
          <w:rPr>
            <w:rFonts w:asciiTheme="majorHAnsi" w:eastAsia="Times New Roman" w:hAnsiTheme="majorHAnsi" w:cstheme="majorHAnsi"/>
          </w:rPr>
          <w:t>consistently reduces the proportion of extreme observations acros</w:t>
        </w:r>
      </w:ins>
      <w:ins w:id="1312" w:author="Renata M. Diaz" w:date="2021-03-12T14:40:00Z">
        <w:r w:rsidR="00040FCD">
          <w:rPr>
            <w:rFonts w:asciiTheme="majorHAnsi" w:eastAsia="Times New Roman" w:hAnsiTheme="majorHAnsi" w:cstheme="majorHAnsi"/>
          </w:rPr>
          <w:t>s all datasets and metrics</w:t>
        </w:r>
      </w:ins>
      <w:ins w:id="1313" w:author="Renata M. Diaz" w:date="2021-03-19T17:46:00Z">
        <w:r w:rsidR="00613125">
          <w:rPr>
            <w:rFonts w:asciiTheme="majorHAnsi" w:eastAsia="Times New Roman" w:hAnsiTheme="majorHAnsi" w:cstheme="majorHAnsi"/>
          </w:rPr>
          <w:t xml:space="preserve"> (</w:t>
        </w:r>
      </w:ins>
      <w:ins w:id="1314" w:author="Renata M. Diaz" w:date="2021-03-19T17:47:00Z">
        <w:r w:rsidR="005B7223">
          <w:rPr>
            <w:rFonts w:asciiTheme="majorHAnsi" w:eastAsia="Times New Roman" w:hAnsiTheme="majorHAnsi" w:cstheme="majorHAnsi"/>
          </w:rPr>
          <w:t xml:space="preserve">Figure </w:t>
        </w:r>
      </w:ins>
      <w:ins w:id="1315" w:author="Renata M. Diaz" w:date="2021-03-19T18:10:00Z">
        <w:r w:rsidR="001F2DC7">
          <w:rPr>
            <w:rFonts w:asciiTheme="majorHAnsi" w:eastAsia="Times New Roman" w:hAnsiTheme="majorHAnsi" w:cstheme="majorHAnsi"/>
          </w:rPr>
          <w:t>5; Appendix A7</w:t>
        </w:r>
      </w:ins>
      <w:ins w:id="1316" w:author="Renata M. Diaz" w:date="2021-03-19T17:46:00Z">
        <w:r w:rsidR="00613125">
          <w:rPr>
            <w:rFonts w:asciiTheme="majorHAnsi" w:eastAsia="Times New Roman" w:hAnsiTheme="majorHAnsi" w:cstheme="majorHAnsi"/>
          </w:rPr>
          <w:t>)</w:t>
        </w:r>
      </w:ins>
      <w:ins w:id="1317" w:author="Renata M. Diaz" w:date="2021-03-12T14:40:00Z">
        <w:r w:rsidR="00040FCD">
          <w:rPr>
            <w:rFonts w:asciiTheme="majorHAnsi" w:eastAsia="Times New Roman" w:hAnsiTheme="majorHAnsi" w:cstheme="majorHAnsi"/>
          </w:rPr>
          <w:t xml:space="preserve">. </w:t>
        </w:r>
      </w:ins>
      <w:ins w:id="1318" w:author="Renata M. Diaz" w:date="2021-03-12T14:41:00Z">
        <w:r w:rsidR="00606540">
          <w:rPr>
            <w:rFonts w:asciiTheme="majorHAnsi" w:eastAsia="Times New Roman" w:hAnsiTheme="majorHAnsi" w:cstheme="majorHAnsi"/>
          </w:rPr>
          <w:t>I</w:t>
        </w:r>
      </w:ins>
      <w:ins w:id="1319" w:author="Renata M. Diaz" w:date="2021-03-12T14:42:00Z">
        <w:r w:rsidR="00606540">
          <w:rPr>
            <w:rFonts w:asciiTheme="majorHAnsi" w:eastAsia="Times New Roman" w:hAnsiTheme="majorHAnsi" w:cstheme="majorHAnsi"/>
          </w:rPr>
          <w:t xml:space="preserve">n most instances, the proportion of extreme observations still exceeds the proportion that would be expected by </w:t>
        </w:r>
      </w:ins>
      <w:ins w:id="1320" w:author="Renata M. Diaz" w:date="2021-03-19T17:46:00Z">
        <w:r w:rsidR="00613125">
          <w:rPr>
            <w:rFonts w:asciiTheme="majorHAnsi" w:eastAsia="Times New Roman" w:hAnsiTheme="majorHAnsi" w:cstheme="majorHAnsi"/>
          </w:rPr>
          <w:t>chance</w:t>
        </w:r>
      </w:ins>
      <w:ins w:id="1321" w:author="Renata M. Diaz" w:date="2021-03-12T14:42:00Z">
        <w:r w:rsidR="00606540">
          <w:rPr>
            <w:rFonts w:asciiTheme="majorHAnsi" w:eastAsia="Times New Roman" w:hAnsiTheme="majorHAnsi" w:cstheme="majorHAnsi"/>
          </w:rPr>
          <w:t xml:space="preserve">. </w:t>
        </w:r>
      </w:ins>
      <w:ins w:id="1322" w:author="Renata M. Diaz" w:date="2021-03-12T14:57:00Z">
        <w:r w:rsidR="00B51B4F">
          <w:rPr>
            <w:rFonts w:asciiTheme="majorHAnsi" w:eastAsia="Times New Roman" w:hAnsiTheme="majorHAnsi" w:cstheme="majorHAnsi"/>
          </w:rPr>
          <w:t>However, the</w:t>
        </w:r>
      </w:ins>
      <w:ins w:id="1323" w:author="Renata M. Diaz" w:date="2021-03-12T14:58:00Z">
        <w:r w:rsidR="00B51B4F">
          <w:rPr>
            <w:rFonts w:asciiTheme="majorHAnsi" w:eastAsia="Times New Roman" w:hAnsiTheme="majorHAnsi" w:cstheme="majorHAnsi"/>
          </w:rPr>
          <w:t xml:space="preserve"> </w:t>
        </w:r>
      </w:ins>
      <w:ins w:id="1324" w:author="Renata M. Diaz" w:date="2021-03-12T14:48:00Z">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w:t>
        </w:r>
        <w:r w:rsidR="00543E62">
          <w:rPr>
            <w:rFonts w:asciiTheme="majorHAnsi" w:eastAsia="Times New Roman" w:hAnsiTheme="majorHAnsi" w:cstheme="majorHAnsi"/>
          </w:rPr>
          <w:lastRenderedPageBreak/>
          <w:t>rare species observed for the</w:t>
        </w:r>
      </w:ins>
      <w:ins w:id="1325" w:author="Renata M. Diaz" w:date="2021-03-12T14:50:00Z">
        <w:r w:rsidR="004A461C">
          <w:rPr>
            <w:rFonts w:asciiTheme="majorHAnsi" w:eastAsia="Times New Roman" w:hAnsiTheme="majorHAnsi" w:cstheme="majorHAnsi"/>
          </w:rPr>
          <w:t xml:space="preserve"> BBS and</w:t>
        </w:r>
      </w:ins>
      <w:ins w:id="1326" w:author="Renata M. Diaz" w:date="2021-03-12T14:48:00Z">
        <w:r w:rsidR="00543E62">
          <w:rPr>
            <w:rFonts w:asciiTheme="majorHAnsi" w:eastAsia="Times New Roman" w:hAnsiTheme="majorHAnsi" w:cstheme="majorHAnsi"/>
          </w:rPr>
          <w:t xml:space="preserve"> Mammal Community database</w:t>
        </w:r>
      </w:ins>
      <w:ins w:id="1327" w:author="Renata M. Diaz" w:date="2021-03-12T14:56:00Z">
        <w:r w:rsidR="008E0901">
          <w:rPr>
            <w:rFonts w:asciiTheme="majorHAnsi" w:eastAsia="Times New Roman" w:hAnsiTheme="majorHAnsi" w:cstheme="majorHAnsi"/>
          </w:rPr>
          <w:t xml:space="preserve"> </w:t>
        </w:r>
      </w:ins>
      <w:ins w:id="1328" w:author="Renata M. Diaz" w:date="2021-03-12T14:48:00Z">
        <w:r w:rsidR="00263FD7">
          <w:rPr>
            <w:rFonts w:asciiTheme="majorHAnsi" w:eastAsia="Times New Roman" w:hAnsiTheme="majorHAnsi" w:cstheme="majorHAnsi"/>
          </w:rPr>
          <w:t xml:space="preserve">drop from </w:t>
        </w:r>
      </w:ins>
      <w:ins w:id="1329" w:author="Renata M. Diaz" w:date="2021-03-12T14:51:00Z">
        <w:r w:rsidR="00F165D4">
          <w:rPr>
            <w:rFonts w:asciiTheme="majorHAnsi" w:eastAsia="Times New Roman" w:hAnsiTheme="majorHAnsi" w:cstheme="majorHAnsi"/>
          </w:rPr>
          <w:t xml:space="preserve">4.5% to 1% and </w:t>
        </w:r>
      </w:ins>
      <w:ins w:id="1330" w:author="Renata M. Diaz" w:date="2021-03-12T14:49:00Z">
        <w:r w:rsidR="00263FD7">
          <w:rPr>
            <w:rFonts w:asciiTheme="majorHAnsi" w:eastAsia="Times New Roman" w:hAnsiTheme="majorHAnsi" w:cstheme="majorHAnsi"/>
          </w:rPr>
          <w:t xml:space="preserve">~13% to </w:t>
        </w:r>
      </w:ins>
      <w:ins w:id="1331" w:author="Renata M. Diaz" w:date="2021-03-12T14:50:00Z">
        <w:r w:rsidR="00263FD7">
          <w:rPr>
            <w:rFonts w:asciiTheme="majorHAnsi" w:eastAsia="Times New Roman" w:hAnsiTheme="majorHAnsi" w:cstheme="majorHAnsi"/>
          </w:rPr>
          <w:t>3.5% with resampling</w:t>
        </w:r>
      </w:ins>
      <w:ins w:id="1332" w:author="Renata M. Diaz" w:date="2021-03-12T14:56:00Z">
        <w:r w:rsidR="00B4107B">
          <w:rPr>
            <w:rFonts w:asciiTheme="majorHAnsi" w:eastAsia="Times New Roman" w:hAnsiTheme="majorHAnsi" w:cstheme="majorHAnsi"/>
          </w:rPr>
          <w:t>. For the FIA dataset, the</w:t>
        </w:r>
      </w:ins>
      <w:ins w:id="1333" w:author="Renata M. Diaz" w:date="2021-03-12T14:52:00Z">
        <w:r w:rsidR="00F165D4">
          <w:rPr>
            <w:rFonts w:asciiTheme="majorHAnsi" w:eastAsia="Times New Roman" w:hAnsiTheme="majorHAnsi" w:cstheme="majorHAnsi"/>
          </w:rPr>
          <w:t xml:space="preserve"> proportions of sites with</w:t>
        </w:r>
      </w:ins>
      <w:ins w:id="1334" w:author="Renata M. Diaz" w:date="2021-03-12T14:54:00Z">
        <w:r w:rsidR="00D57C6E">
          <w:rPr>
            <w:rFonts w:asciiTheme="majorHAnsi" w:eastAsia="Times New Roman" w:hAnsiTheme="majorHAnsi" w:cstheme="majorHAnsi"/>
          </w:rPr>
          <w:t xml:space="preserve"> high dissimilarity,</w:t>
        </w:r>
      </w:ins>
      <w:ins w:id="1335" w:author="Renata M. Diaz" w:date="2021-03-12T14:52:00Z">
        <w:r w:rsidR="00F165D4">
          <w:rPr>
            <w:rFonts w:asciiTheme="majorHAnsi" w:eastAsia="Times New Roman" w:hAnsiTheme="majorHAnsi" w:cstheme="majorHAnsi"/>
          </w:rPr>
          <w:t xml:space="preserve"> low evenness and Shannon diversity </w:t>
        </w:r>
      </w:ins>
      <w:ins w:id="1336" w:author="Renata M. Diaz" w:date="2021-03-12T14:55:00Z">
        <w:r w:rsidR="00D57C6E">
          <w:rPr>
            <w:rFonts w:asciiTheme="majorHAnsi" w:eastAsia="Times New Roman" w:hAnsiTheme="majorHAnsi" w:cstheme="majorHAnsi"/>
          </w:rPr>
          <w:t>all drop from 6-8% to 2-3%.</w:t>
        </w:r>
      </w:ins>
      <w:ins w:id="1337" w:author="Renata M. Diaz" w:date="2021-03-12T14:54:00Z">
        <w:r w:rsidR="00D57C6E">
          <w:rPr>
            <w:rFonts w:asciiTheme="majorHAnsi" w:eastAsia="Times New Roman" w:hAnsiTheme="majorHAnsi" w:cstheme="majorHAnsi"/>
          </w:rPr>
          <w:t xml:space="preserve"> Note that</w:t>
        </w:r>
      </w:ins>
      <w:ins w:id="1338" w:author="Renata M. Diaz" w:date="2021-03-12T14:57:00Z">
        <w:r w:rsidR="00017FD3">
          <w:rPr>
            <w:rFonts w:asciiTheme="majorHAnsi" w:eastAsia="Times New Roman" w:hAnsiTheme="majorHAnsi" w:cstheme="majorHAnsi"/>
          </w:rPr>
          <w:t xml:space="preserve">, for the FIA dataset, </w:t>
        </w:r>
      </w:ins>
      <w:ins w:id="1339" w:author="Renata M. Diaz" w:date="2021-03-12T14:54:00Z">
        <w:r w:rsidR="00D57C6E">
          <w:rPr>
            <w:rFonts w:asciiTheme="majorHAnsi" w:eastAsia="Times New Roman" w:hAnsiTheme="majorHAnsi" w:cstheme="majorHAnsi"/>
          </w:rPr>
          <w:t xml:space="preserve">neither the raw nor the resampled SADs </w:t>
        </w:r>
      </w:ins>
      <w:ins w:id="1340" w:author="Renata M. Diaz" w:date="2021-03-12T14:55:00Z">
        <w:r w:rsidR="00770062">
          <w:rPr>
            <w:rFonts w:asciiTheme="majorHAnsi" w:eastAsia="Times New Roman" w:hAnsiTheme="majorHAnsi" w:cstheme="majorHAnsi"/>
          </w:rPr>
          <w:t xml:space="preserve">have a disproportionate representation of </w:t>
        </w:r>
      </w:ins>
      <w:ins w:id="1341" w:author="Renata M. Diaz" w:date="2021-03-12T14:56:00Z">
        <w:r w:rsidR="00770062">
          <w:rPr>
            <w:rFonts w:asciiTheme="majorHAnsi" w:eastAsia="Times New Roman" w:hAnsiTheme="majorHAnsi" w:cstheme="majorHAnsi"/>
          </w:rPr>
          <w:t>high values for skewness or the proportion of rare species.</w:t>
        </w:r>
      </w:ins>
      <w:ins w:id="1342" w:author="Renata M. Diaz" w:date="2021-03-12T14:55:00Z">
        <w:r w:rsidR="00770062">
          <w:rPr>
            <w:rFonts w:asciiTheme="majorHAnsi" w:eastAsia="Times New Roman" w:hAnsiTheme="majorHAnsi" w:cstheme="majorHAnsi"/>
          </w:rPr>
          <w:t xml:space="preserve"> </w:t>
        </w:r>
      </w:ins>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2F33E723" w14:textId="292246CE" w:rsidR="00C43887" w:rsidRDefault="00C97CB6" w:rsidP="00021897">
      <w:pPr>
        <w:spacing w:line="480" w:lineRule="auto"/>
        <w:rPr>
          <w:ins w:id="1343" w:author="Renata M. Diaz" w:date="2021-03-12T15:30:00Z"/>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del w:id="1344" w:author="Renata M. Diaz" w:date="2021-03-12T15:22:00Z">
        <w:r w:rsidR="009D4222" w:rsidRPr="002E2A57" w:rsidDel="005452A3">
          <w:rPr>
            <w:rFonts w:asciiTheme="majorHAnsi" w:eastAsia="Times New Roman" w:hAnsiTheme="majorHAnsi" w:cstheme="majorHAnsi"/>
          </w:rPr>
          <w:delText xml:space="preserve">are more skewed and less even </w:delText>
        </w:r>
        <w:r w:rsidR="0036239E" w:rsidDel="005452A3">
          <w:rPr>
            <w:rFonts w:asciiTheme="majorHAnsi" w:eastAsia="Times New Roman" w:hAnsiTheme="majorHAnsi" w:cstheme="majorHAnsi"/>
          </w:rPr>
          <w:delText>than expected</w:delText>
        </w:r>
      </w:del>
      <w:ins w:id="1345" w:author="Renata M. Diaz" w:date="2021-03-12T15:22:00Z">
        <w:r w:rsidR="005452A3">
          <w:rPr>
            <w:rFonts w:asciiTheme="majorHAnsi" w:eastAsia="Times New Roman" w:hAnsiTheme="majorHAnsi" w:cstheme="majorHAnsi"/>
          </w:rPr>
          <w:t>deviate from the forms expected</w:t>
        </w:r>
      </w:ins>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ins w:id="1346" w:author="Renata M. Diaz" w:date="2021-03-12T15:22:00Z">
        <w:r w:rsidR="00E91ECC">
          <w:rPr>
            <w:rFonts w:asciiTheme="majorHAnsi" w:eastAsia="Times New Roman" w:hAnsiTheme="majorHAnsi" w:cstheme="majorHAnsi"/>
          </w:rPr>
          <w:t>Overall, t</w:t>
        </w:r>
      </w:ins>
      <w:del w:id="1347" w:author="Renata M. Diaz" w:date="2021-03-12T15:22:00Z">
        <w:r w:rsidR="003725E8" w:rsidRPr="002E2A57" w:rsidDel="00E91ECC">
          <w:rPr>
            <w:rFonts w:asciiTheme="majorHAnsi" w:eastAsia="Times New Roman" w:hAnsiTheme="majorHAnsi" w:cstheme="majorHAnsi"/>
          </w:rPr>
          <w:delText>T</w:delText>
        </w:r>
      </w:del>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common shapes </w:t>
      </w:r>
      <w:del w:id="1348" w:author="Ernest, Morgan" w:date="2021-03-31T09:07:00Z">
        <w:r w:rsidR="00621D12" w:rsidDel="007D0A3D">
          <w:rPr>
            <w:rFonts w:asciiTheme="majorHAnsi" w:eastAsia="Times New Roman" w:hAnsiTheme="majorHAnsi" w:cstheme="majorHAnsi"/>
          </w:rPr>
          <w:delText xml:space="preserve">that would be observed in the </w:delText>
        </w:r>
        <w:r w:rsidR="003725E8" w:rsidRPr="002E2A57" w:rsidDel="007D0A3D">
          <w:rPr>
            <w:rFonts w:asciiTheme="majorHAnsi" w:eastAsia="Times New Roman" w:hAnsiTheme="majorHAnsi" w:cstheme="majorHAnsi"/>
          </w:rPr>
          <w:delText>absence of a dominating non-statistical process</w:delText>
        </w:r>
      </w:del>
      <w:ins w:id="1349" w:author="Ernest, Morgan" w:date="2021-03-31T09:07:00Z">
        <w:r w:rsidR="007D0A3D">
          <w:rPr>
            <w:rFonts w:asciiTheme="majorHAnsi" w:eastAsia="Times New Roman" w:hAnsiTheme="majorHAnsi" w:cstheme="majorHAnsi"/>
          </w:rPr>
          <w:t>generated by pure</w:t>
        </w:r>
      </w:ins>
      <w:ins w:id="1350" w:author="Ernest, Morgan" w:date="2021-03-31T09:08:00Z">
        <w:r w:rsidR="007D0A3D">
          <w:rPr>
            <w:rFonts w:asciiTheme="majorHAnsi" w:eastAsia="Times New Roman" w:hAnsiTheme="majorHAnsi" w:cstheme="majorHAnsi"/>
          </w:rPr>
          <w:t xml:space="preserve">ly </w:t>
        </w:r>
      </w:ins>
      <w:ins w:id="1351" w:author="Ernest, Morgan" w:date="2021-03-31T09:07:00Z">
        <w:r w:rsidR="007D0A3D">
          <w:rPr>
            <w:rFonts w:asciiTheme="majorHAnsi" w:eastAsia="Times New Roman" w:hAnsiTheme="majorHAnsi" w:cstheme="majorHAnsi"/>
          </w:rPr>
          <w:t>statistical processes</w:t>
        </w:r>
      </w:ins>
      <w:r w:rsidR="003725E8" w:rsidRPr="002E2A57">
        <w:rPr>
          <w:rFonts w:asciiTheme="majorHAnsi" w:eastAsia="Times New Roman" w:hAnsiTheme="majorHAnsi" w:cstheme="majorHAnsi"/>
        </w:rPr>
        <w:t xml:space="preserve">. </w:t>
      </w:r>
      <w:ins w:id="1352" w:author="Renata M. Diaz" w:date="2021-03-12T15:30:00Z">
        <w:r w:rsidR="002D562F">
          <w:rPr>
            <w:rFonts w:asciiTheme="majorHAnsi" w:eastAsia="Times New Roman" w:hAnsiTheme="majorHAnsi" w:cstheme="majorHAnsi"/>
          </w:rPr>
          <w:t xml:space="preserve">We also found that whether, and in which specific aspects of the distribution, we detected deviations varied among the datasets we considered. </w:t>
        </w:r>
      </w:ins>
      <w:ins w:id="1353" w:author="Renata M. Diaz" w:date="2021-03-12T15:31:00Z">
        <w:r w:rsidR="00342DFA">
          <w:rPr>
            <w:rFonts w:asciiTheme="majorHAnsi" w:eastAsia="Times New Roman" w:hAnsiTheme="majorHAnsi" w:cstheme="majorHAnsi"/>
          </w:rPr>
          <w:t xml:space="preserve">This variability </w:t>
        </w:r>
      </w:ins>
      <w:ins w:id="1354" w:author="Renata M. Diaz" w:date="2021-03-12T15:32:00Z">
        <w:r w:rsidR="00342DFA">
          <w:rPr>
            <w:rFonts w:asciiTheme="majorHAnsi" w:eastAsia="Times New Roman" w:hAnsiTheme="majorHAnsi" w:cstheme="majorHAnsi"/>
          </w:rPr>
          <w:t xml:space="preserve">may reflect statistical phenomena related </w:t>
        </w:r>
      </w:ins>
      <w:ins w:id="1355" w:author="Ernest, Morgan" w:date="2021-03-31T09:08:00Z">
        <w:r w:rsidR="00012393">
          <w:rPr>
            <w:rFonts w:asciiTheme="majorHAnsi" w:eastAsia="Times New Roman" w:hAnsiTheme="majorHAnsi" w:cstheme="majorHAnsi"/>
          </w:rPr>
          <w:t xml:space="preserve">to </w:t>
        </w:r>
      </w:ins>
      <w:ins w:id="1356" w:author="Renata M. Diaz" w:date="2021-03-12T15:32:00Z">
        <w:r w:rsidR="00342DFA">
          <w:rPr>
            <w:rFonts w:asciiTheme="majorHAnsi" w:eastAsia="Times New Roman" w:hAnsiTheme="majorHAnsi" w:cstheme="majorHAnsi"/>
          </w:rPr>
          <w:t>the size o</w:t>
        </w:r>
      </w:ins>
      <w:ins w:id="1357" w:author="Renata M. Diaz" w:date="2021-03-12T15:33:00Z">
        <w:r w:rsidR="00342DFA">
          <w:rPr>
            <w:rFonts w:asciiTheme="majorHAnsi" w:eastAsia="Times New Roman" w:hAnsiTheme="majorHAnsi" w:cstheme="majorHAnsi"/>
          </w:rPr>
          <w:t>f S</w:t>
        </w:r>
      </w:ins>
      <w:ins w:id="1358" w:author="Renata M. Diaz" w:date="2021-03-12T16:05:00Z">
        <w:r w:rsidR="005A21F4">
          <w:rPr>
            <w:rFonts w:asciiTheme="majorHAnsi" w:eastAsia="Times New Roman" w:hAnsiTheme="majorHAnsi" w:cstheme="majorHAnsi"/>
          </w:rPr>
          <w:t xml:space="preserve"> and </w:t>
        </w:r>
      </w:ins>
      <w:ins w:id="1359" w:author="Renata M. Diaz" w:date="2021-03-12T15:33:00Z">
        <w:r w:rsidR="00342DFA">
          <w:rPr>
            <w:rFonts w:asciiTheme="majorHAnsi" w:eastAsia="Times New Roman" w:hAnsiTheme="majorHAnsi" w:cstheme="majorHAnsi"/>
          </w:rPr>
          <w:t>N and their ratio, or it may reflect different biological processes dominating in different contexts.</w:t>
        </w:r>
      </w:ins>
      <w:ins w:id="1360" w:author="Renata M. Diaz" w:date="2021-03-12T15:32:00Z">
        <w:r w:rsidR="00342DFA">
          <w:rPr>
            <w:rFonts w:asciiTheme="majorHAnsi" w:eastAsia="Times New Roman" w:hAnsiTheme="majorHAnsi" w:cstheme="majorHAnsi"/>
          </w:rPr>
          <w:t xml:space="preserve"> </w:t>
        </w:r>
      </w:ins>
      <w:ins w:id="1361" w:author="Renata M. Diaz" w:date="2021-03-12T15:30:00Z">
        <w:r w:rsidR="002D562F">
          <w:rPr>
            <w:rFonts w:asciiTheme="majorHAnsi" w:eastAsia="Times New Roman" w:hAnsiTheme="majorHAnsi" w:cstheme="majorHAnsi"/>
          </w:rPr>
          <w:t>Finally, w</w:t>
        </w:r>
      </w:ins>
      <w:moveToRangeStart w:id="1362" w:author="Renata M. Diaz" w:date="2021-03-12T15:29:00Z" w:name="move66455413"/>
      <w:moveTo w:id="1363" w:author="Renata M. Diaz" w:date="2021-03-12T15:29:00Z">
        <w:del w:id="1364" w:author="Renata M. Diaz" w:date="2021-03-12T15:29:00Z">
          <w:r w:rsidR="00863017" w:rsidRPr="002E2A57" w:rsidDel="00863017">
            <w:rPr>
              <w:rFonts w:asciiTheme="majorHAnsi" w:eastAsia="Times New Roman" w:hAnsiTheme="majorHAnsi" w:cstheme="majorHAnsi"/>
            </w:rPr>
            <w:delText>Although</w:delText>
          </w:r>
        </w:del>
      </w:moveTo>
      <w:ins w:id="1365" w:author="Renata M. Diaz" w:date="2021-03-12T15:29:00Z">
        <w:r w:rsidR="00863017">
          <w:rPr>
            <w:rFonts w:asciiTheme="majorHAnsi" w:eastAsia="Times New Roman" w:hAnsiTheme="majorHAnsi" w:cstheme="majorHAnsi"/>
          </w:rPr>
          <w:t>e note that, a</w:t>
        </w:r>
      </w:ins>
      <w:ins w:id="1366" w:author="Renata M. Diaz" w:date="2021-03-12T15:30:00Z">
        <w:r w:rsidR="00863017">
          <w:rPr>
            <w:rFonts w:asciiTheme="majorHAnsi" w:eastAsia="Times New Roman" w:hAnsiTheme="majorHAnsi" w:cstheme="majorHAnsi"/>
          </w:rPr>
          <w:t>lthough</w:t>
        </w:r>
      </w:ins>
      <w:moveTo w:id="1367" w:author="Renata M. Diaz" w:date="2021-03-12T15:29:00Z">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moveTo>
      <w:ins w:id="1368" w:author="Ernest, Morgan" w:date="2021-03-31T09:09:00Z">
        <w:r w:rsidR="00012393">
          <w:rPr>
            <w:rFonts w:asciiTheme="majorHAnsi" w:eastAsia="Times New Roman" w:hAnsiTheme="majorHAnsi" w:cstheme="majorHAnsi"/>
          </w:rPr>
          <w:t xml:space="preserve">This does not necessarily mean that ecological processes are not operating in these communities, only that </w:t>
        </w:r>
      </w:ins>
      <w:moveTo w:id="1369" w:author="Renata M. Diaz" w:date="2021-03-12T15:29:00Z">
        <w:del w:id="1370" w:author="Ernest, Morgan" w:date="2021-03-31T09:09:00Z">
          <w:r w:rsidR="00863017" w:rsidDel="00012393">
            <w:rPr>
              <w:rFonts w:asciiTheme="majorHAnsi" w:eastAsia="Times New Roman" w:hAnsiTheme="majorHAnsi" w:cstheme="majorHAnsi"/>
            </w:rPr>
            <w:delText>In such cases</w:delText>
          </w:r>
          <w:r w:rsidR="00863017" w:rsidRPr="002E2A57" w:rsidDel="00012393">
            <w:rPr>
              <w:rFonts w:asciiTheme="majorHAnsi" w:eastAsia="Times New Roman" w:hAnsiTheme="majorHAnsi" w:cstheme="majorHAnsi"/>
            </w:rPr>
            <w:delText xml:space="preserve">, </w:delText>
          </w:r>
        </w:del>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may </w:t>
        </w:r>
      </w:moveTo>
      <w:ins w:id="1371" w:author="Ernest, Morgan" w:date="2021-03-31T09:09:00Z">
        <w:r w:rsidR="00012393">
          <w:rPr>
            <w:rFonts w:asciiTheme="majorHAnsi" w:eastAsia="Times New Roman" w:hAnsiTheme="majorHAnsi" w:cstheme="majorHAnsi"/>
          </w:rPr>
          <w:t xml:space="preserve">be </w:t>
        </w:r>
      </w:ins>
      <w:moveTo w:id="1372" w:author="Renata M. Diaz" w:date="2021-03-12T15:29:00Z">
        <w:r w:rsidR="00863017" w:rsidRPr="002E2A57">
          <w:rPr>
            <w:rFonts w:asciiTheme="majorHAnsi" w:eastAsia="Times New Roman" w:hAnsiTheme="majorHAnsi" w:cstheme="majorHAnsi"/>
          </w:rPr>
          <w:t>operat</w:t>
        </w:r>
      </w:moveTo>
      <w:ins w:id="1373" w:author="Ernest, Morgan" w:date="2021-03-31T09:09:00Z">
        <w:r w:rsidR="00012393">
          <w:rPr>
            <w:rFonts w:asciiTheme="majorHAnsi" w:eastAsia="Times New Roman" w:hAnsiTheme="majorHAnsi" w:cstheme="majorHAnsi"/>
          </w:rPr>
          <w:t>ing</w:t>
        </w:r>
      </w:ins>
      <w:moveTo w:id="1374" w:author="Renata M. Diaz" w:date="2021-03-12T15:29:00Z">
        <w:del w:id="1375" w:author="Ernest, Morgan" w:date="2021-03-31T09:09:00Z">
          <w:r w:rsidR="00863017" w:rsidRPr="002E2A57" w:rsidDel="00012393">
            <w:rPr>
              <w:rFonts w:asciiTheme="majorHAnsi" w:eastAsia="Times New Roman" w:hAnsiTheme="majorHAnsi" w:cstheme="majorHAnsi"/>
            </w:rPr>
            <w:delText>e</w:delText>
          </w:r>
        </w:del>
        <w:r w:rsidR="00863017" w:rsidRPr="002E2A57">
          <w:rPr>
            <w:rFonts w:asciiTheme="majorHAnsi" w:eastAsia="Times New Roman" w:hAnsiTheme="majorHAnsi" w:cstheme="majorHAnsi"/>
          </w:rPr>
          <w:t xml:space="preserve"> simultaneously and with countervailing impacts on abundance distributions, resulting in no dominating net effect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moveTo>
      <w:ins w:id="1376" w:author="Renata M. Diaz" w:date="2021-03-12T16:05:00Z">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 xml:space="preserve">(e.g. the log-normal distribution) </w:t>
        </w:r>
        <w:r w:rsidR="003F41B3" w:rsidRPr="002E2A57">
          <w:rPr>
            <w:rFonts w:asciiTheme="majorHAnsi" w:eastAsia="Times New Roman" w:hAnsiTheme="majorHAnsi" w:cstheme="majorHAnsi"/>
          </w:rPr>
          <w:t xml:space="preserve">accurately predict this range of variation in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may be much more fruitful than focusing only on the general form of the SAD</w:t>
        </w:r>
        <w:r w:rsidR="003F41B3">
          <w:rPr>
            <w:rFonts w:asciiTheme="majorHAnsi" w:eastAsia="Times New Roman" w:hAnsiTheme="majorHAnsi" w:cstheme="majorHAnsi"/>
          </w:rPr>
          <w:t xml:space="preserve"> that emerges from</w:t>
        </w:r>
        <w:r w:rsidR="003F41B3" w:rsidRPr="002E2A57">
          <w:rPr>
            <w:rFonts w:asciiTheme="majorHAnsi" w:eastAsia="Times New Roman" w:hAnsiTheme="majorHAnsi" w:cstheme="majorHAnsi"/>
          </w:rPr>
          <w:t xml:space="preserve"> statistical constraints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w:t>
        </w:r>
        <w:proofErr w:type="spellStart"/>
        <w:r w:rsidR="003F41B3" w:rsidRPr="002E2A57">
          <w:rPr>
            <w:rFonts w:asciiTheme="majorHAnsi" w:eastAsia="Times New Roman" w:hAnsiTheme="majorHAnsi" w:cstheme="majorHAnsi"/>
          </w:rPr>
          <w:t>Locey</w:t>
        </w:r>
        <w:proofErr w:type="spellEnd"/>
        <w:r w:rsidR="003F41B3" w:rsidRPr="002E2A57">
          <w:rPr>
            <w:rFonts w:asciiTheme="majorHAnsi" w:eastAsia="Times New Roman" w:hAnsiTheme="majorHAnsi" w:cstheme="majorHAnsi"/>
          </w:rPr>
          <w:t xml:space="preserve"> and White 2013).</w:t>
        </w:r>
      </w:ins>
    </w:p>
    <w:p w14:paraId="7A19E4EC" w14:textId="587724A7" w:rsidR="002A3191" w:rsidRDefault="00863017" w:rsidP="00021897">
      <w:pPr>
        <w:spacing w:line="480" w:lineRule="auto"/>
        <w:rPr>
          <w:ins w:id="1377" w:author="Renata M. Diaz" w:date="2021-03-12T16:06:00Z"/>
          <w:rFonts w:asciiTheme="majorHAnsi" w:eastAsia="Times New Roman" w:hAnsiTheme="majorHAnsi" w:cstheme="majorHAnsi"/>
        </w:rPr>
      </w:pPr>
      <w:moveTo w:id="1378" w:author="Renata M. Diaz" w:date="2021-03-12T15:29:00Z">
        <w:del w:id="1379" w:author="Renata M. Diaz" w:date="2021-03-12T15:30:00Z">
          <w:r w:rsidRPr="002E2A57" w:rsidDel="000E4547">
            <w:rPr>
              <w:rFonts w:asciiTheme="majorHAnsi" w:eastAsia="Times New Roman" w:hAnsiTheme="majorHAnsi" w:cstheme="majorHAnsi"/>
            </w:rPr>
            <w:lastRenderedPageBreak/>
            <w:delText xml:space="preserve">Going forward, testing whether ecological theories or common functional approximations </w:delText>
          </w:r>
          <w:r w:rsidDel="000E4547">
            <w:rPr>
              <w:rFonts w:asciiTheme="majorHAnsi" w:eastAsia="Times New Roman" w:hAnsiTheme="majorHAnsi" w:cstheme="majorHAnsi"/>
            </w:rPr>
            <w:delText xml:space="preserve">(e.g. the log-normal distribution) </w:delText>
          </w:r>
          <w:r w:rsidRPr="002E2A57" w:rsidDel="000E4547">
            <w:rPr>
              <w:rFonts w:asciiTheme="majorHAnsi" w:eastAsia="Times New Roman" w:hAnsiTheme="majorHAnsi" w:cstheme="majorHAnsi"/>
            </w:rPr>
            <w:delText xml:space="preserve">accurately predict this range of variation in deviations between observed SADs and their </w:delText>
          </w:r>
          <w:r w:rsidDel="000E4547">
            <w:rPr>
              <w:rFonts w:asciiTheme="majorHAnsi" w:eastAsia="Times New Roman" w:hAnsiTheme="majorHAnsi" w:cstheme="majorHAnsi"/>
            </w:rPr>
            <w:delText>statistical baselines</w:delText>
          </w:r>
          <w:r w:rsidRPr="002E2A57" w:rsidDel="000E4547">
            <w:rPr>
              <w:rFonts w:asciiTheme="majorHAnsi" w:eastAsia="Times New Roman" w:hAnsiTheme="majorHAnsi" w:cstheme="majorHAnsi"/>
            </w:rPr>
            <w:delText xml:space="preserve"> may be much more fruitful than focusing only on the general form of the SAD</w:delText>
          </w:r>
          <w:r w:rsidDel="000E4547">
            <w:rPr>
              <w:rFonts w:asciiTheme="majorHAnsi" w:eastAsia="Times New Roman" w:hAnsiTheme="majorHAnsi" w:cstheme="majorHAnsi"/>
            </w:rPr>
            <w:delText xml:space="preserve"> that emerges from</w:delText>
          </w:r>
          <w:r w:rsidRPr="002E2A57" w:rsidDel="000E4547">
            <w:rPr>
              <w:rFonts w:asciiTheme="majorHAnsi" w:eastAsia="Times New Roman" w:hAnsiTheme="majorHAnsi" w:cstheme="majorHAnsi"/>
            </w:rPr>
            <w:delText xml:space="preserve"> statistical constraints (McGill</w:delText>
          </w:r>
          <w:r w:rsidDel="000E4547">
            <w:rPr>
              <w:rFonts w:asciiTheme="majorHAnsi" w:eastAsia="Times New Roman" w:hAnsiTheme="majorHAnsi" w:cstheme="majorHAnsi"/>
            </w:rPr>
            <w:delText xml:space="preserve"> et al.</w:delText>
          </w:r>
          <w:r w:rsidRPr="002E2A57" w:rsidDel="000E4547">
            <w:rPr>
              <w:rFonts w:asciiTheme="majorHAnsi" w:eastAsia="Times New Roman" w:hAnsiTheme="majorHAnsi" w:cstheme="majorHAnsi"/>
            </w:rPr>
            <w:delText xml:space="preserve"> 2007; Locey and White 2013). </w:delText>
          </w:r>
        </w:del>
      </w:moveTo>
      <w:moveToRangeEnd w:id="1362"/>
      <w:del w:id="1380" w:author="Renata M. Diaz" w:date="2021-03-12T15:25:00Z">
        <w:r w:rsidR="003725E8" w:rsidRPr="002E2A57" w:rsidDel="00594806">
          <w:rPr>
            <w:rFonts w:asciiTheme="majorHAnsi" w:eastAsia="Times New Roman" w:hAnsiTheme="majorHAnsi" w:cstheme="majorHAnsi"/>
          </w:rPr>
          <w:delText xml:space="preserve">Our </w:delText>
        </w:r>
      </w:del>
      <w:ins w:id="1381" w:author="Renata M. Diaz" w:date="2021-03-12T15:34:00Z">
        <w:r w:rsidR="00FB430A">
          <w:rPr>
            <w:rFonts w:asciiTheme="majorHAnsi" w:eastAsia="Times New Roman" w:hAnsiTheme="majorHAnsi" w:cstheme="majorHAnsi"/>
          </w:rPr>
          <w:t xml:space="preserve">In most cases, and </w:t>
        </w:r>
      </w:ins>
      <w:ins w:id="1382" w:author="Renata M. Diaz" w:date="2021-03-12T18:52:00Z">
        <w:r w:rsidR="00A975F5">
          <w:rPr>
            <w:rFonts w:asciiTheme="majorHAnsi" w:eastAsia="Times New Roman" w:hAnsiTheme="majorHAnsi" w:cstheme="majorHAnsi"/>
          </w:rPr>
          <w:t>most pronouncedly</w:t>
        </w:r>
      </w:ins>
      <w:ins w:id="1383" w:author="Renata M. Diaz" w:date="2021-03-12T15:34:00Z">
        <w:r w:rsidR="00FB430A">
          <w:rPr>
            <w:rFonts w:asciiTheme="majorHAnsi" w:eastAsia="Times New Roman" w:hAnsiTheme="majorHAnsi" w:cstheme="majorHAnsi"/>
          </w:rPr>
          <w:t xml:space="preserve"> for the</w:t>
        </w:r>
      </w:ins>
      <w:ins w:id="1384" w:author="Renata M. Diaz" w:date="2021-03-12T15:25:00Z">
        <w:r w:rsidR="00594806">
          <w:rPr>
            <w:rFonts w:asciiTheme="majorHAnsi" w:eastAsia="Times New Roman" w:hAnsiTheme="majorHAnsi" w:cstheme="majorHAnsi"/>
          </w:rPr>
          <w:t xml:space="preserve"> Breeding Bird Survey, Mammal Community</w:t>
        </w:r>
      </w:ins>
      <w:ins w:id="1385" w:author="Renata M. Diaz" w:date="2021-03-12T15:26:00Z">
        <w:r w:rsidR="00FE2026">
          <w:rPr>
            <w:rFonts w:asciiTheme="majorHAnsi" w:eastAsia="Times New Roman" w:hAnsiTheme="majorHAnsi" w:cstheme="majorHAnsi"/>
          </w:rPr>
          <w:t>, and</w:t>
        </w:r>
      </w:ins>
      <w:ins w:id="1386" w:author="Renata M. Diaz" w:date="2021-03-12T15:25:00Z">
        <w:r w:rsidR="00594806">
          <w:rPr>
            <w:rFonts w:asciiTheme="majorHAnsi" w:eastAsia="Times New Roman" w:hAnsiTheme="majorHAnsi" w:cstheme="majorHAnsi"/>
          </w:rPr>
          <w:t xml:space="preserve"> Miscellaneous Abundance</w:t>
        </w:r>
      </w:ins>
      <w:ins w:id="1387" w:author="Renata M. Diaz" w:date="2021-03-12T15:34:00Z">
        <w:r w:rsidR="00FB430A">
          <w:rPr>
            <w:rFonts w:asciiTheme="majorHAnsi" w:eastAsia="Times New Roman" w:hAnsiTheme="majorHAnsi" w:cstheme="majorHAnsi"/>
          </w:rPr>
          <w:t xml:space="preserve"> databases</w:t>
        </w:r>
      </w:ins>
      <w:ins w:id="1388" w:author="Renata M. Diaz" w:date="2021-03-12T15:26:00Z">
        <w:r w:rsidR="00FE2026">
          <w:rPr>
            <w:rFonts w:asciiTheme="majorHAnsi" w:eastAsia="Times New Roman" w:hAnsiTheme="majorHAnsi" w:cstheme="majorHAnsi"/>
          </w:rPr>
          <w:t xml:space="preserve">, </w:t>
        </w:r>
      </w:ins>
      <w:ins w:id="1389" w:author="Renata M. Diaz" w:date="2021-03-12T15:25:00Z">
        <w:r w:rsidR="00594806">
          <w:rPr>
            <w:rFonts w:asciiTheme="majorHAnsi" w:eastAsia="Times New Roman" w:hAnsiTheme="majorHAnsi" w:cstheme="majorHAnsi"/>
          </w:rPr>
          <w:t xml:space="preserve">our </w:t>
        </w:r>
      </w:ins>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w:t>
      </w:r>
      <w:del w:id="1390" w:author="Renata M. Diaz" w:date="2021-03-12T18:52:00Z">
        <w:r w:rsidR="003725E8" w:rsidRPr="002E2A57" w:rsidDel="00740E13">
          <w:rPr>
            <w:rFonts w:asciiTheme="majorHAnsi" w:eastAsia="Times New Roman" w:hAnsiTheme="majorHAnsi" w:cstheme="majorHAnsi"/>
          </w:rPr>
          <w:delText>these</w:delText>
        </w:r>
        <w:r w:rsidR="00B17856" w:rsidRPr="002E2A57" w:rsidDel="00740E13">
          <w:rPr>
            <w:rFonts w:asciiTheme="majorHAnsi" w:eastAsia="Times New Roman" w:hAnsiTheme="majorHAnsi" w:cstheme="majorHAnsi"/>
          </w:rPr>
          <w:delText xml:space="preserve"> </w:delText>
        </w:r>
      </w:del>
      <w:ins w:id="1391" w:author="Renata M. Diaz" w:date="2021-03-12T18:52:00Z">
        <w:r w:rsidR="00740E13">
          <w:rPr>
            <w:rFonts w:asciiTheme="majorHAnsi" w:eastAsia="Times New Roman" w:hAnsiTheme="majorHAnsi" w:cstheme="majorHAnsi"/>
          </w:rPr>
          <w:t>real</w:t>
        </w:r>
        <w:r w:rsidR="00740E13" w:rsidRPr="002E2A57">
          <w:rPr>
            <w:rFonts w:asciiTheme="majorHAnsi" w:eastAsia="Times New Roman" w:hAnsiTheme="majorHAnsi" w:cstheme="majorHAnsi"/>
          </w:rPr>
          <w:t xml:space="preserve"> </w:t>
        </w:r>
      </w:ins>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w:t>
      </w:r>
      <w:del w:id="1392" w:author="Renata M. Diaz" w:date="2021-03-12T15:34:00Z">
        <w:r w:rsidR="00B17856" w:rsidRPr="002E2A57" w:rsidDel="00BB70BB">
          <w:rPr>
            <w:rFonts w:asciiTheme="majorHAnsi" w:eastAsia="Times New Roman" w:hAnsiTheme="majorHAnsi" w:cstheme="majorHAnsi"/>
          </w:rPr>
          <w:delText xml:space="preserve">more </w:delText>
        </w:r>
      </w:del>
      <w:ins w:id="1393" w:author="Renata M. Diaz" w:date="2021-03-12T15:34:00Z">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ins>
      <w:r w:rsidR="00B17856" w:rsidRPr="002E2A57">
        <w:rPr>
          <w:rFonts w:asciiTheme="majorHAnsi" w:eastAsia="Times New Roman" w:hAnsiTheme="majorHAnsi" w:cstheme="majorHAnsi"/>
        </w:rPr>
        <w:t>uneven</w:t>
      </w:r>
      <w:ins w:id="1394" w:author="Renata M. Diaz" w:date="2021-03-12T15:27:00Z">
        <w:r w:rsidR="00CF7D17">
          <w:rPr>
            <w:rFonts w:asciiTheme="majorHAnsi" w:eastAsia="Times New Roman" w:hAnsiTheme="majorHAnsi" w:cstheme="majorHAnsi"/>
          </w:rPr>
          <w:t xml:space="preserve">, </w:t>
        </w:r>
      </w:ins>
      <w:del w:id="1395" w:author="Renata M. Diaz" w:date="2021-03-12T15:25:00Z">
        <w:r w:rsidR="00B17856" w:rsidRPr="002E2A57" w:rsidDel="00B72DD8">
          <w:rPr>
            <w:rFonts w:asciiTheme="majorHAnsi" w:eastAsia="Times New Roman" w:hAnsiTheme="majorHAnsi" w:cstheme="majorHAnsi"/>
          </w:rPr>
          <w:delText xml:space="preserve"> </w:delText>
        </w:r>
      </w:del>
      <w:ins w:id="1396" w:author="Renata M. Diaz" w:date="2021-03-12T15:27:00Z">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ins>
      <w:ins w:id="1397" w:author="Renata M. Diaz" w:date="2021-03-12T15:35:00Z">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ins>
      <w:ins w:id="1398" w:author="Renata M. Diaz" w:date="2021-03-12T15:37:00Z">
        <w:r w:rsidR="00D53138">
          <w:rPr>
            <w:rFonts w:asciiTheme="majorHAnsi" w:eastAsia="Times New Roman" w:hAnsiTheme="majorHAnsi" w:cstheme="majorHAnsi"/>
          </w:rPr>
          <w:t>unusually skewed and uneven</w:t>
        </w:r>
      </w:ins>
      <w:ins w:id="1399" w:author="Renata M. Diaz" w:date="2021-03-12T15:36:00Z">
        <w:r w:rsidR="004D2832">
          <w:rPr>
            <w:rFonts w:asciiTheme="majorHAnsi" w:eastAsia="Times New Roman" w:hAnsiTheme="majorHAnsi" w:cstheme="majorHAnsi"/>
          </w:rPr>
          <w:t xml:space="preserve">, and </w:t>
        </w:r>
      </w:ins>
      <w:ins w:id="1400" w:author="Renata M. Diaz" w:date="2021-03-12T15:35:00Z">
        <w:r w:rsidR="004D2832">
          <w:rPr>
            <w:rFonts w:asciiTheme="majorHAnsi" w:eastAsia="Times New Roman" w:hAnsiTheme="majorHAnsi" w:cstheme="majorHAnsi"/>
          </w:rPr>
          <w:t>to have a high proportion o</w:t>
        </w:r>
      </w:ins>
      <w:ins w:id="1401" w:author="Renata M. Diaz" w:date="2021-03-12T15:36:00Z">
        <w:r w:rsidR="004D2832">
          <w:rPr>
            <w:rFonts w:asciiTheme="majorHAnsi" w:eastAsia="Times New Roman" w:hAnsiTheme="majorHAnsi" w:cstheme="majorHAnsi"/>
          </w:rPr>
          <w:t>f rare species, compared to their feasible sets.</w:t>
        </w:r>
      </w:ins>
      <w:ins w:id="1402" w:author="Renata M. Diaz" w:date="2021-03-12T18:45:00Z">
        <w:r w:rsidR="00FC676B">
          <w:rPr>
            <w:rFonts w:asciiTheme="majorHAnsi" w:eastAsia="Times New Roman" w:hAnsiTheme="majorHAnsi" w:cstheme="majorHAnsi"/>
          </w:rPr>
          <w:t xml:space="preserve"> </w:t>
        </w:r>
      </w:ins>
      <w:ins w:id="1403" w:author="Renata M. Diaz" w:date="2021-03-12T18:46:00Z">
        <w:r w:rsidR="00FC676B">
          <w:rPr>
            <w:rFonts w:asciiTheme="majorHAnsi" w:eastAsia="Times New Roman" w:hAnsiTheme="majorHAnsi" w:cstheme="majorHAnsi"/>
          </w:rPr>
          <w:t>Correcting</w:t>
        </w:r>
      </w:ins>
      <w:ins w:id="1404" w:author="Renata M. Diaz" w:date="2021-03-12T18:45:00Z">
        <w:r w:rsidR="00FC676B">
          <w:rPr>
            <w:rFonts w:asciiTheme="majorHAnsi" w:eastAsia="Times New Roman" w:hAnsiTheme="majorHAnsi" w:cstheme="majorHAnsi"/>
          </w:rPr>
          <w:t xml:space="preserve"> for </w:t>
        </w:r>
        <w:proofErr w:type="spellStart"/>
        <w:r w:rsidR="00FC676B">
          <w:rPr>
            <w:rFonts w:asciiTheme="majorHAnsi" w:eastAsia="Times New Roman" w:hAnsiTheme="majorHAnsi" w:cstheme="majorHAnsi"/>
          </w:rPr>
          <w:t>undersampling</w:t>
        </w:r>
        <w:proofErr w:type="spellEnd"/>
        <w:r w:rsidR="00FC676B">
          <w:rPr>
            <w:rFonts w:asciiTheme="majorHAnsi" w:eastAsia="Times New Roman" w:hAnsiTheme="majorHAnsi" w:cstheme="majorHAnsi"/>
          </w:rPr>
          <w:t xml:space="preserve"> of rare species</w:t>
        </w:r>
      </w:ins>
      <w:ins w:id="1405" w:author="Renata M. Diaz" w:date="2021-03-12T18:46:00Z">
        <w:r w:rsidR="00FC676B">
          <w:rPr>
            <w:rFonts w:asciiTheme="majorHAnsi" w:eastAsia="Times New Roman" w:hAnsiTheme="majorHAnsi" w:cstheme="majorHAnsi"/>
          </w:rPr>
          <w:t xml:space="preserve"> strengthened these effects, while </w:t>
        </w:r>
      </w:ins>
      <w:ins w:id="1406" w:author="Renata M. Diaz" w:date="2021-03-19T17:48:00Z">
        <w:r w:rsidR="00843A41">
          <w:rPr>
            <w:rFonts w:asciiTheme="majorHAnsi" w:eastAsia="Times New Roman" w:hAnsiTheme="majorHAnsi" w:cstheme="majorHAnsi"/>
          </w:rPr>
          <w:t>subsampling</w:t>
        </w:r>
      </w:ins>
      <w:ins w:id="1407" w:author="Renata M. Diaz" w:date="2021-03-12T18:46:00Z">
        <w:r w:rsidR="00FC676B">
          <w:rPr>
            <w:rFonts w:asciiTheme="majorHAnsi" w:eastAsia="Times New Roman" w:hAnsiTheme="majorHAnsi" w:cstheme="majorHAnsi"/>
          </w:rPr>
          <w:t xml:space="preserve"> weakened them –</w:t>
        </w:r>
      </w:ins>
      <w:ins w:id="1408" w:author="Renata M. Diaz" w:date="2021-03-12T18:52:00Z">
        <w:r w:rsidR="00D53043">
          <w:rPr>
            <w:rFonts w:asciiTheme="majorHAnsi" w:eastAsia="Times New Roman" w:hAnsiTheme="majorHAnsi" w:cstheme="majorHAnsi"/>
          </w:rPr>
          <w:t xml:space="preserve"> especially</w:t>
        </w:r>
      </w:ins>
      <w:ins w:id="1409" w:author="Renata M. Diaz" w:date="2021-03-12T18:53:00Z">
        <w:r w:rsidR="00740E13">
          <w:rPr>
            <w:rFonts w:asciiTheme="majorHAnsi" w:eastAsia="Times New Roman" w:hAnsiTheme="majorHAnsi" w:cstheme="majorHAnsi"/>
          </w:rPr>
          <w:t xml:space="preserve"> for</w:t>
        </w:r>
      </w:ins>
      <w:ins w:id="1410" w:author="Renata M. Diaz" w:date="2021-03-12T18:46:00Z">
        <w:r w:rsidR="00FC676B">
          <w:rPr>
            <w:rFonts w:asciiTheme="majorHAnsi" w:eastAsia="Times New Roman" w:hAnsiTheme="majorHAnsi" w:cstheme="majorHAnsi"/>
          </w:rPr>
          <w:t xml:space="preserve"> the proportion of rare </w:t>
        </w:r>
      </w:ins>
      <w:ins w:id="1411" w:author="Renata M. Diaz" w:date="2021-03-12T18:49:00Z">
        <w:r w:rsidR="00E67C96">
          <w:rPr>
            <w:rFonts w:asciiTheme="majorHAnsi" w:eastAsia="Times New Roman" w:hAnsiTheme="majorHAnsi" w:cstheme="majorHAnsi"/>
          </w:rPr>
          <w:t>species</w:t>
        </w:r>
      </w:ins>
      <w:ins w:id="1412" w:author="Renata M. Diaz" w:date="2021-03-12T18:51:00Z">
        <w:r w:rsidR="00430FE1">
          <w:rPr>
            <w:rFonts w:asciiTheme="majorHAnsi" w:eastAsia="Times New Roman" w:hAnsiTheme="majorHAnsi" w:cstheme="majorHAnsi"/>
          </w:rPr>
          <w:t>, perhaps because subsampling is likely to miss rare species even if it otherwise recaptures the general shape of a distribution</w:t>
        </w:r>
      </w:ins>
      <w:ins w:id="1413" w:author="Renata M. Diaz" w:date="2021-03-12T18:48:00Z">
        <w:r w:rsidR="003566F2">
          <w:rPr>
            <w:rFonts w:asciiTheme="majorHAnsi" w:eastAsia="Times New Roman" w:hAnsiTheme="majorHAnsi" w:cstheme="majorHAnsi"/>
          </w:rPr>
          <w:t>.</w:t>
        </w:r>
      </w:ins>
      <w:ins w:id="1414" w:author="Renata M. Diaz" w:date="2021-03-12T18:46:00Z">
        <w:r w:rsidR="00FC676B">
          <w:rPr>
            <w:rFonts w:asciiTheme="majorHAnsi" w:eastAsia="Times New Roman" w:hAnsiTheme="majorHAnsi" w:cstheme="majorHAnsi"/>
          </w:rPr>
          <w:t xml:space="preserve"> </w:t>
        </w:r>
      </w:ins>
      <w:ins w:id="1415" w:author="Renata M. Diaz" w:date="2021-03-12T16:03:00Z">
        <w:r w:rsidR="00522238">
          <w:rPr>
            <w:rFonts w:asciiTheme="majorHAnsi" w:eastAsia="Times New Roman" w:hAnsiTheme="majorHAnsi" w:cstheme="majorHAnsi"/>
          </w:rPr>
          <w:t xml:space="preserve">The long rare tail of the SAD has been a consistent focus in SAD research, and our results highlight that the </w:t>
        </w:r>
      </w:ins>
      <w:ins w:id="1416" w:author="Renata M. Diaz" w:date="2021-03-12T16:05:00Z">
        <w:r w:rsidR="004F5F0B">
          <w:rPr>
            <w:rFonts w:asciiTheme="majorHAnsi" w:eastAsia="Times New Roman" w:hAnsiTheme="majorHAnsi" w:cstheme="majorHAnsi"/>
          </w:rPr>
          <w:t>rare</w:t>
        </w:r>
      </w:ins>
      <w:ins w:id="1417" w:author="Renata M. Diaz" w:date="2021-03-12T16:03:00Z">
        <w:r w:rsidR="00522238">
          <w:rPr>
            <w:rFonts w:asciiTheme="majorHAnsi" w:eastAsia="Times New Roman" w:hAnsiTheme="majorHAnsi" w:cstheme="majorHAnsi"/>
          </w:rPr>
          <w:t xml:space="preserve"> tails of observed SADs are extraordinary</w:t>
        </w:r>
      </w:ins>
      <w:ins w:id="1418" w:author="Ernest, Morgan" w:date="2021-03-31T09:11:00Z">
        <w:r w:rsidR="00012393">
          <w:rPr>
            <w:rFonts w:asciiTheme="majorHAnsi" w:eastAsia="Times New Roman" w:hAnsiTheme="majorHAnsi" w:cstheme="majorHAnsi"/>
          </w:rPr>
          <w:t>,</w:t>
        </w:r>
      </w:ins>
      <w:ins w:id="1419" w:author="Renata M. Diaz" w:date="2021-03-12T16:03:00Z">
        <w:r w:rsidR="00522238">
          <w:rPr>
            <w:rFonts w:asciiTheme="majorHAnsi" w:eastAsia="Times New Roman" w:hAnsiTheme="majorHAnsi" w:cstheme="majorHAnsi"/>
          </w:rPr>
          <w:t xml:space="preserve"> even amon</w:t>
        </w:r>
      </w:ins>
      <w:ins w:id="1420" w:author="Renata M. Diaz" w:date="2021-03-12T16:04:00Z">
        <w:r w:rsidR="00522238">
          <w:rPr>
            <w:rFonts w:asciiTheme="majorHAnsi" w:eastAsia="Times New Roman" w:hAnsiTheme="majorHAnsi" w:cstheme="majorHAnsi"/>
          </w:rPr>
          <w:t xml:space="preserve">g the hollow-curve shapes that dominate the feasible set. </w:t>
        </w:r>
      </w:ins>
      <w:del w:id="1421" w:author="Renata M. Diaz" w:date="2021-03-12T15:25:00Z">
        <w:r w:rsidR="00B17856" w:rsidRPr="002E2A57" w:rsidDel="00B72DD8">
          <w:rPr>
            <w:rFonts w:asciiTheme="majorHAnsi" w:eastAsia="Times New Roman" w:hAnsiTheme="majorHAnsi" w:cstheme="majorHAnsi"/>
          </w:rPr>
          <w:delText xml:space="preserve">– rather than those that </w:delText>
        </w:r>
        <w:r w:rsidR="0021473B" w:rsidDel="00B72DD8">
          <w:rPr>
            <w:rFonts w:asciiTheme="majorHAnsi" w:eastAsia="Times New Roman" w:hAnsiTheme="majorHAnsi" w:cstheme="majorHAnsi"/>
          </w:rPr>
          <w:delText>produce more even abundances</w:delText>
        </w:r>
        <w:r w:rsidR="00B17856" w:rsidRPr="002E2A57" w:rsidDel="00B72DD8">
          <w:rPr>
            <w:rFonts w:asciiTheme="majorHAnsi" w:eastAsia="Times New Roman" w:hAnsiTheme="majorHAnsi" w:cstheme="majorHAnsi"/>
          </w:rPr>
          <w:delText xml:space="preserve"> across species</w:delText>
        </w:r>
      </w:del>
      <w:del w:id="1422" w:author="Renata M. Diaz" w:date="2021-03-12T15:26:00Z">
        <w:r w:rsidR="00B17856" w:rsidRPr="002E2A57" w:rsidDel="00CF7D17">
          <w:rPr>
            <w:rFonts w:asciiTheme="majorHAnsi" w:eastAsia="Times New Roman" w:hAnsiTheme="majorHAnsi" w:cstheme="majorHAnsi"/>
          </w:rPr>
          <w:delText>.</w:delText>
        </w:r>
        <w:r w:rsidR="00321F4E" w:rsidDel="00CF7D17">
          <w:rPr>
            <w:rFonts w:asciiTheme="majorHAnsi" w:eastAsia="Times New Roman" w:hAnsiTheme="majorHAnsi" w:cstheme="majorHAnsi"/>
          </w:rPr>
          <w:delText xml:space="preserve"> </w:delText>
        </w:r>
      </w:del>
      <w:r w:rsidR="00321F4E">
        <w:rPr>
          <w:rFonts w:asciiTheme="majorHAnsi" w:eastAsia="Times New Roman" w:hAnsiTheme="majorHAnsi" w:cstheme="majorHAnsi"/>
        </w:rPr>
        <w:t>Ecological processes may lengthen the rare tail</w:t>
      </w:r>
      <w:ins w:id="1423" w:author="Renata M. Diaz" w:date="2021-03-12T18:34:00Z">
        <w:r w:rsidR="00B11D1E">
          <w:rPr>
            <w:rFonts w:asciiTheme="majorHAnsi" w:eastAsia="Times New Roman" w:hAnsiTheme="majorHAnsi" w:cstheme="majorHAnsi"/>
          </w:rPr>
          <w:t xml:space="preserve"> and decrease the evenness</w:t>
        </w:r>
      </w:ins>
      <w:r w:rsidR="00321F4E">
        <w:rPr>
          <w:rFonts w:asciiTheme="majorHAnsi" w:eastAsia="Times New Roman" w:hAnsiTheme="majorHAnsi" w:cstheme="majorHAnsi"/>
        </w:rPr>
        <w:t xml:space="preserve"> of the SAD, for example by promoting the persistence of rare species at very low abundances (e.g.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drive abundant species to have larger populations tha</w:t>
      </w:r>
      <w:ins w:id="1424" w:author="Ernest, Morgan" w:date="2021-03-31T09:11:00Z">
        <w:r w:rsidR="00012393">
          <w:rPr>
            <w:rFonts w:asciiTheme="majorHAnsi" w:eastAsia="Times New Roman" w:hAnsiTheme="majorHAnsi" w:cstheme="majorHAnsi"/>
          </w:rPr>
          <w:t>n</w:t>
        </w:r>
      </w:ins>
      <w:del w:id="1425" w:author="Ernest, Morgan" w:date="2021-03-31T09:11:00Z">
        <w:r w:rsidR="00321F4E" w:rsidDel="00012393">
          <w:rPr>
            <w:rFonts w:asciiTheme="majorHAnsi" w:eastAsia="Times New Roman" w:hAnsiTheme="majorHAnsi" w:cstheme="majorHAnsi"/>
          </w:rPr>
          <w:delText>t</w:delText>
        </w:r>
      </w:del>
      <w:r w:rsidR="00321F4E">
        <w:rPr>
          <w:rFonts w:asciiTheme="majorHAnsi" w:eastAsia="Times New Roman" w:hAnsiTheme="majorHAnsi" w:cstheme="majorHAnsi"/>
        </w:rPr>
        <w:t xml:space="preserve"> would be statistically expected, without driving other species entirely to extinction (Chesson 2000)</w:t>
      </w:r>
      <w:r w:rsidR="00D772EF">
        <w:rPr>
          <w:rFonts w:asciiTheme="majorHAnsi" w:eastAsia="Times New Roman" w:hAnsiTheme="majorHAnsi" w:cstheme="majorHAnsi"/>
        </w:rPr>
        <w:t>.</w:t>
      </w:r>
      <w:ins w:id="1426" w:author="Renata M. Diaz" w:date="2021-03-12T15:36:00Z">
        <w:r w:rsidR="003D353F">
          <w:rPr>
            <w:rFonts w:asciiTheme="majorHAnsi" w:eastAsia="Times New Roman" w:hAnsiTheme="majorHAnsi" w:cstheme="majorHAnsi"/>
          </w:rPr>
          <w:t xml:space="preserve"> </w:t>
        </w:r>
      </w:ins>
      <w:del w:id="1427" w:author="Renata M. Diaz" w:date="2021-03-12T15:36:00Z">
        <w:r w:rsidR="00FE17D4" w:rsidRPr="002E2A57" w:rsidDel="003D353F">
          <w:rPr>
            <w:rFonts w:asciiTheme="majorHAnsi" w:eastAsia="Times New Roman" w:hAnsiTheme="majorHAnsi" w:cstheme="majorHAnsi"/>
          </w:rPr>
          <w:delText xml:space="preserve"> </w:delText>
        </w:r>
      </w:del>
      <w:moveFromRangeStart w:id="1428" w:author="Renata M. Diaz" w:date="2021-03-12T15:29:00Z" w:name="move66455413"/>
      <w:moveFrom w:id="1429" w:author="Renata M. Diaz" w:date="2021-03-12T15:29:00Z">
        <w:r w:rsidR="001F75A8" w:rsidRPr="002E2A57" w:rsidDel="00863017">
          <w:rPr>
            <w:rFonts w:asciiTheme="majorHAnsi" w:eastAsia="Times New Roman" w:hAnsiTheme="majorHAnsi" w:cstheme="majorHAnsi"/>
          </w:rPr>
          <w:t>Although</w:t>
        </w:r>
        <w:r w:rsidR="002F4AC8" w:rsidRPr="002E2A57" w:rsidDel="00863017">
          <w:rPr>
            <w:rFonts w:asciiTheme="majorHAnsi" w:eastAsia="Times New Roman" w:hAnsiTheme="majorHAnsi" w:cstheme="majorHAnsi"/>
          </w:rPr>
          <w:t xml:space="preserve"> </w:t>
        </w:r>
        <w:r w:rsidR="001F75A8" w:rsidRPr="002E2A57" w:rsidDel="00863017">
          <w:rPr>
            <w:rFonts w:asciiTheme="majorHAnsi" w:eastAsia="Times New Roman" w:hAnsiTheme="majorHAnsi" w:cstheme="majorHAnsi"/>
          </w:rPr>
          <w:t>a disproportionate</w:t>
        </w:r>
        <w:r w:rsidR="00B3237B" w:rsidRPr="002E2A57" w:rsidDel="00863017">
          <w:rPr>
            <w:rFonts w:asciiTheme="majorHAnsi" w:eastAsia="Times New Roman" w:hAnsiTheme="majorHAnsi" w:cstheme="majorHAnsi"/>
          </w:rPr>
          <w:t xml:space="preserve"> number of</w:t>
        </w:r>
        <w:r w:rsidR="00404051" w:rsidRPr="002E2A57" w:rsidDel="00863017">
          <w:rPr>
            <w:rFonts w:asciiTheme="majorHAnsi" w:eastAsia="Times New Roman" w:hAnsiTheme="majorHAnsi" w:cstheme="majorHAnsi"/>
          </w:rPr>
          <w:t xml:space="preserve"> communities deviated statistically </w:t>
        </w:r>
        <w:r w:rsidR="008014DB" w:rsidDel="00863017">
          <w:rPr>
            <w:rFonts w:asciiTheme="majorHAnsi" w:eastAsia="Times New Roman" w:hAnsiTheme="majorHAnsi" w:cstheme="majorHAnsi"/>
          </w:rPr>
          <w:t xml:space="preserve">from </w:t>
        </w:r>
        <w:r w:rsidR="00404051" w:rsidRPr="002E2A57" w:rsidDel="00863017">
          <w:rPr>
            <w:rFonts w:asciiTheme="majorHAnsi" w:eastAsia="Times New Roman" w:hAnsiTheme="majorHAnsi" w:cstheme="majorHAnsi"/>
          </w:rPr>
          <w:t>their feasible set</w:t>
        </w:r>
        <w:r w:rsidR="00870849" w:rsidDel="00863017">
          <w:rPr>
            <w:rFonts w:asciiTheme="majorHAnsi" w:eastAsia="Times New Roman" w:hAnsiTheme="majorHAnsi" w:cstheme="majorHAnsi"/>
          </w:rPr>
          <w:t>s</w:t>
        </w:r>
        <w:r w:rsidR="00404051" w:rsidRPr="002E2A57" w:rsidDel="00863017">
          <w:rPr>
            <w:rFonts w:asciiTheme="majorHAnsi" w:eastAsia="Times New Roman" w:hAnsiTheme="majorHAnsi" w:cstheme="majorHAnsi"/>
          </w:rPr>
          <w:t xml:space="preserve">, there were </w:t>
        </w:r>
        <w:r w:rsidR="000D7FBF" w:rsidDel="00863017">
          <w:rPr>
            <w:rFonts w:asciiTheme="majorHAnsi" w:eastAsia="Times New Roman" w:hAnsiTheme="majorHAnsi" w:cstheme="majorHAnsi"/>
          </w:rPr>
          <w:t xml:space="preserve">also </w:t>
        </w:r>
        <w:r w:rsidR="00404051" w:rsidRPr="002E2A57" w:rsidDel="00863017">
          <w:rPr>
            <w:rFonts w:asciiTheme="majorHAnsi" w:eastAsia="Times New Roman" w:hAnsiTheme="majorHAnsi" w:cstheme="majorHAnsi"/>
          </w:rPr>
          <w:t xml:space="preserve">many communities </w:t>
        </w:r>
        <w:r w:rsidR="002F4AC8" w:rsidRPr="002E2A57" w:rsidDel="00863017">
          <w:rPr>
            <w:rFonts w:asciiTheme="majorHAnsi" w:eastAsia="Times New Roman" w:hAnsiTheme="majorHAnsi" w:cstheme="majorHAnsi"/>
          </w:rPr>
          <w:t>for which we did not detect deviations</w:t>
        </w:r>
        <w:r w:rsidR="00404051" w:rsidRPr="002E2A57" w:rsidDel="00863017">
          <w:rPr>
            <w:rFonts w:asciiTheme="majorHAnsi" w:eastAsia="Times New Roman" w:hAnsiTheme="majorHAnsi" w:cstheme="majorHAnsi"/>
          </w:rPr>
          <w:t xml:space="preserve">. </w:t>
        </w:r>
        <w:r w:rsidR="009F1F35" w:rsidDel="00863017">
          <w:rPr>
            <w:rFonts w:asciiTheme="majorHAnsi" w:eastAsia="Times New Roman" w:hAnsiTheme="majorHAnsi" w:cstheme="majorHAnsi"/>
          </w:rPr>
          <w:t>In such cases</w:t>
        </w:r>
        <w:r w:rsidR="005238FB" w:rsidRPr="002E2A57" w:rsidDel="00863017">
          <w:rPr>
            <w:rFonts w:asciiTheme="majorHAnsi" w:eastAsia="Times New Roman" w:hAnsiTheme="majorHAnsi" w:cstheme="majorHAnsi"/>
          </w:rPr>
          <w:t>,</w:t>
        </w:r>
        <w:r w:rsidR="002F4AC8" w:rsidRPr="002E2A57" w:rsidDel="00863017">
          <w:rPr>
            <w:rFonts w:asciiTheme="majorHAnsi" w:eastAsia="Times New Roman" w:hAnsiTheme="majorHAnsi" w:cstheme="majorHAnsi"/>
          </w:rPr>
          <w:t xml:space="preserve"> </w:t>
        </w:r>
        <w:r w:rsidR="0084626F" w:rsidDel="00863017">
          <w:rPr>
            <w:rFonts w:asciiTheme="majorHAnsi" w:eastAsia="Times New Roman" w:hAnsiTheme="majorHAnsi" w:cstheme="majorHAnsi"/>
          </w:rPr>
          <w:t>multiple</w:t>
        </w:r>
        <w:r w:rsidR="0084626F" w:rsidRPr="002E2A57" w:rsidDel="00863017">
          <w:rPr>
            <w:rFonts w:asciiTheme="majorHAnsi" w:eastAsia="Times New Roman" w:hAnsiTheme="majorHAnsi" w:cstheme="majorHAnsi"/>
          </w:rPr>
          <w:t xml:space="preserve"> </w:t>
        </w:r>
        <w:r w:rsidR="00404051" w:rsidRPr="002E2A57" w:rsidDel="00863017">
          <w:rPr>
            <w:rFonts w:asciiTheme="majorHAnsi" w:eastAsia="Times New Roman" w:hAnsiTheme="majorHAnsi" w:cstheme="majorHAnsi"/>
          </w:rPr>
          <w:t>ecological processes</w:t>
        </w:r>
        <w:r w:rsidR="002F4AC8" w:rsidRPr="002E2A57" w:rsidDel="00863017">
          <w:rPr>
            <w:rFonts w:asciiTheme="majorHAnsi" w:eastAsia="Times New Roman" w:hAnsiTheme="majorHAnsi" w:cstheme="majorHAnsi"/>
          </w:rPr>
          <w:t xml:space="preserve"> may</w:t>
        </w:r>
        <w:r w:rsidR="00404051" w:rsidRPr="002E2A57" w:rsidDel="0086301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sidDel="00863017">
          <w:rPr>
            <w:rFonts w:asciiTheme="majorHAnsi" w:eastAsia="Times New Roman" w:hAnsiTheme="majorHAnsi" w:cstheme="majorHAnsi"/>
          </w:rPr>
          <w:t xml:space="preserve"> (Harte </w:t>
        </w:r>
        <w:r w:rsidR="002E646B" w:rsidDel="00863017">
          <w:rPr>
            <w:rFonts w:asciiTheme="majorHAnsi" w:eastAsia="Times New Roman" w:hAnsiTheme="majorHAnsi" w:cstheme="majorHAnsi"/>
          </w:rPr>
          <w:t>20</w:t>
        </w:r>
        <w:r w:rsidR="009073F2" w:rsidDel="00863017">
          <w:rPr>
            <w:rFonts w:asciiTheme="majorHAnsi" w:eastAsia="Times New Roman" w:hAnsiTheme="majorHAnsi" w:cstheme="majorHAnsi"/>
          </w:rPr>
          <w:t>11</w:t>
        </w:r>
        <w:r w:rsidR="002E646B" w:rsidDel="00863017">
          <w:rPr>
            <w:rFonts w:asciiTheme="majorHAnsi" w:eastAsia="Times New Roman" w:hAnsiTheme="majorHAnsi" w:cstheme="majorHAnsi"/>
          </w:rPr>
          <w:t>; Harte and Newman 2014</w:t>
        </w:r>
        <w:r w:rsidR="003725E8" w:rsidRPr="002E2A57" w:rsidDel="00863017">
          <w:rPr>
            <w:rFonts w:asciiTheme="majorHAnsi" w:eastAsia="Times New Roman" w:hAnsiTheme="majorHAnsi" w:cstheme="majorHAnsi"/>
          </w:rPr>
          <w:t>)</w:t>
        </w:r>
        <w:r w:rsidR="00404051"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r w:rsidR="000931DE" w:rsidRPr="002E2A57" w:rsidDel="00863017">
          <w:rPr>
            <w:rFonts w:asciiTheme="majorHAnsi" w:eastAsia="Times New Roman" w:hAnsiTheme="majorHAnsi" w:cstheme="majorHAnsi"/>
          </w:rPr>
          <w:t xml:space="preserve">Going forward, </w:t>
        </w:r>
        <w:r w:rsidR="00D170C2" w:rsidRPr="002E2A57" w:rsidDel="00863017">
          <w:rPr>
            <w:rFonts w:asciiTheme="majorHAnsi" w:eastAsia="Times New Roman" w:hAnsiTheme="majorHAnsi" w:cstheme="majorHAnsi"/>
          </w:rPr>
          <w:t xml:space="preserve">testing whether ecological theories or common functional approximations </w:t>
        </w:r>
        <w:r w:rsidR="00AF0A45" w:rsidDel="00863017">
          <w:rPr>
            <w:rFonts w:asciiTheme="majorHAnsi" w:eastAsia="Times New Roman" w:hAnsiTheme="majorHAnsi" w:cstheme="majorHAnsi"/>
          </w:rPr>
          <w:t xml:space="preserve">(e.g. the log-normal distribution) </w:t>
        </w:r>
        <w:r w:rsidR="00D170C2" w:rsidRPr="002E2A57" w:rsidDel="00863017">
          <w:rPr>
            <w:rFonts w:asciiTheme="majorHAnsi" w:eastAsia="Times New Roman" w:hAnsiTheme="majorHAnsi" w:cstheme="majorHAnsi"/>
          </w:rPr>
          <w:t>accurately predict</w:t>
        </w:r>
        <w:r w:rsidR="00692690" w:rsidRPr="002E2A57" w:rsidDel="00863017">
          <w:rPr>
            <w:rFonts w:asciiTheme="majorHAnsi" w:eastAsia="Times New Roman" w:hAnsiTheme="majorHAnsi" w:cstheme="majorHAnsi"/>
          </w:rPr>
          <w:t xml:space="preserve"> th</w:t>
        </w:r>
        <w:r w:rsidR="005D235C" w:rsidRPr="002E2A57" w:rsidDel="00863017">
          <w:rPr>
            <w:rFonts w:asciiTheme="majorHAnsi" w:eastAsia="Times New Roman" w:hAnsiTheme="majorHAnsi" w:cstheme="majorHAnsi"/>
          </w:rPr>
          <w:t xml:space="preserve">is range of variation in deviations between observed SADs and their </w:t>
        </w:r>
        <w:r w:rsidR="000A238D" w:rsidDel="00863017">
          <w:rPr>
            <w:rFonts w:asciiTheme="majorHAnsi" w:eastAsia="Times New Roman" w:hAnsiTheme="majorHAnsi" w:cstheme="majorHAnsi"/>
          </w:rPr>
          <w:t>statistical baselines</w:t>
        </w:r>
        <w:r w:rsidR="000A238D" w:rsidRPr="002E2A57" w:rsidDel="00863017">
          <w:rPr>
            <w:rFonts w:asciiTheme="majorHAnsi" w:eastAsia="Times New Roman" w:hAnsiTheme="majorHAnsi" w:cstheme="majorHAnsi"/>
          </w:rPr>
          <w:t xml:space="preserve"> </w:t>
        </w:r>
        <w:r w:rsidR="00EA1C70" w:rsidRPr="002E2A57" w:rsidDel="00863017">
          <w:rPr>
            <w:rFonts w:asciiTheme="majorHAnsi" w:eastAsia="Times New Roman" w:hAnsiTheme="majorHAnsi" w:cstheme="majorHAnsi"/>
          </w:rPr>
          <w:t>may be much more fruitful than focusing only on the general form of the SAD</w:t>
        </w:r>
        <w:r w:rsidR="007E1749" w:rsidDel="00863017">
          <w:rPr>
            <w:rFonts w:asciiTheme="majorHAnsi" w:eastAsia="Times New Roman" w:hAnsiTheme="majorHAnsi" w:cstheme="majorHAnsi"/>
          </w:rPr>
          <w:t xml:space="preserve"> that emerges from</w:t>
        </w:r>
        <w:r w:rsidR="00EA1C70" w:rsidRPr="002E2A57" w:rsidDel="00863017">
          <w:rPr>
            <w:rFonts w:asciiTheme="majorHAnsi" w:eastAsia="Times New Roman" w:hAnsiTheme="majorHAnsi" w:cstheme="majorHAnsi"/>
          </w:rPr>
          <w:t xml:space="preserve"> statistical constraints (McGill</w:t>
        </w:r>
        <w:r w:rsidR="00B60381" w:rsidDel="00863017">
          <w:rPr>
            <w:rFonts w:asciiTheme="majorHAnsi" w:eastAsia="Times New Roman" w:hAnsiTheme="majorHAnsi" w:cstheme="majorHAnsi"/>
          </w:rPr>
          <w:t xml:space="preserve"> </w:t>
        </w:r>
        <w:r w:rsidR="007873FC" w:rsidDel="00863017">
          <w:rPr>
            <w:rFonts w:asciiTheme="majorHAnsi" w:eastAsia="Times New Roman" w:hAnsiTheme="majorHAnsi" w:cstheme="majorHAnsi"/>
          </w:rPr>
          <w:t>et al.</w:t>
        </w:r>
        <w:r w:rsidR="00EA1C70" w:rsidRPr="002E2A57" w:rsidDel="00863017">
          <w:rPr>
            <w:rFonts w:asciiTheme="majorHAnsi" w:eastAsia="Times New Roman" w:hAnsiTheme="majorHAnsi" w:cstheme="majorHAnsi"/>
          </w:rPr>
          <w:t xml:space="preserve"> 2007</w:t>
        </w:r>
        <w:r w:rsidR="009E1833" w:rsidRPr="002E2A57" w:rsidDel="00863017">
          <w:rPr>
            <w:rFonts w:asciiTheme="majorHAnsi" w:eastAsia="Times New Roman" w:hAnsiTheme="majorHAnsi" w:cstheme="majorHAnsi"/>
          </w:rPr>
          <w:t>; Lo</w:t>
        </w:r>
        <w:r w:rsidR="00561D4B" w:rsidRPr="002E2A57" w:rsidDel="00863017">
          <w:rPr>
            <w:rFonts w:asciiTheme="majorHAnsi" w:eastAsia="Times New Roman" w:hAnsiTheme="majorHAnsi" w:cstheme="majorHAnsi"/>
          </w:rPr>
          <w:t>c</w:t>
        </w:r>
        <w:r w:rsidR="009E1833" w:rsidRPr="002E2A57" w:rsidDel="00863017">
          <w:rPr>
            <w:rFonts w:asciiTheme="majorHAnsi" w:eastAsia="Times New Roman" w:hAnsiTheme="majorHAnsi" w:cstheme="majorHAnsi"/>
          </w:rPr>
          <w:t>ey and White 2013</w:t>
        </w:r>
        <w:r w:rsidR="00EA1C70"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moveFrom>
      <w:moveFromRangeEnd w:id="1428"/>
    </w:p>
    <w:p w14:paraId="12E91207" w14:textId="5961C32F" w:rsidR="002A3191" w:rsidRDefault="002A3191" w:rsidP="00021897">
      <w:pPr>
        <w:spacing w:line="480" w:lineRule="auto"/>
        <w:rPr>
          <w:ins w:id="1430" w:author="Renata M. Diaz" w:date="2021-03-12T15:24:00Z"/>
          <w:rFonts w:asciiTheme="majorHAnsi" w:eastAsia="Times New Roman" w:hAnsiTheme="majorHAnsi" w:cstheme="majorHAnsi"/>
        </w:rPr>
      </w:pPr>
      <w:ins w:id="1431" w:author="Renata M. Diaz" w:date="2021-03-12T16:06:00Z">
        <w:r>
          <w:rPr>
            <w:rFonts w:asciiTheme="majorHAnsi" w:eastAsia="Times New Roman" w:hAnsiTheme="majorHAnsi" w:cstheme="majorHAnsi"/>
          </w:rPr>
          <w:t xml:space="preserve">While the Gentry database </w:t>
        </w:r>
      </w:ins>
      <w:ins w:id="1432" w:author="Renata M. Diaz" w:date="2021-03-12T16:07:00Z">
        <w:r>
          <w:rPr>
            <w:rFonts w:asciiTheme="majorHAnsi" w:eastAsia="Times New Roman" w:hAnsiTheme="majorHAnsi" w:cstheme="majorHAnsi"/>
          </w:rPr>
          <w:t xml:space="preserve">also exhibits </w:t>
        </w:r>
      </w:ins>
      <w:ins w:id="1433" w:author="Renata M. Diaz" w:date="2021-03-13T15:52:00Z">
        <w:r w:rsidR="00E10390">
          <w:rPr>
            <w:rFonts w:asciiTheme="majorHAnsi" w:eastAsia="Times New Roman" w:hAnsiTheme="majorHAnsi" w:cstheme="majorHAnsi"/>
          </w:rPr>
          <w:t>deviations tending towards</w:t>
        </w:r>
      </w:ins>
      <w:ins w:id="1434" w:author="Renata M. Diaz" w:date="2021-03-12T16:07:00Z">
        <w:r>
          <w:rPr>
            <w:rFonts w:asciiTheme="majorHAnsi" w:eastAsia="Times New Roman" w:hAnsiTheme="majorHAnsi" w:cstheme="majorHAnsi"/>
          </w:rPr>
          <w:t xml:space="preserve"> high unevenness, it </w:t>
        </w:r>
      </w:ins>
      <w:ins w:id="1435" w:author="Renata M. Diaz" w:date="2021-03-13T15:48:00Z">
        <w:r w:rsidR="00E10390">
          <w:rPr>
            <w:rFonts w:asciiTheme="majorHAnsi" w:eastAsia="Times New Roman" w:hAnsiTheme="majorHAnsi" w:cstheme="majorHAnsi"/>
          </w:rPr>
          <w:t>exhibits a much stronger</w:t>
        </w:r>
      </w:ins>
      <w:ins w:id="1436" w:author="Renata M. Diaz" w:date="2021-03-12T16:07:00Z">
        <w:r>
          <w:rPr>
            <w:rFonts w:asciiTheme="majorHAnsi" w:eastAsia="Times New Roman" w:hAnsiTheme="majorHAnsi" w:cstheme="majorHAnsi"/>
          </w:rPr>
          <w:t xml:space="preserve"> tendency in the opposite direction</w:t>
        </w:r>
      </w:ins>
      <w:ins w:id="1437" w:author="Renata M. Diaz" w:date="2021-03-12T16:08:00Z">
        <w:r w:rsidR="00955818">
          <w:rPr>
            <w:rFonts w:asciiTheme="majorHAnsi" w:eastAsia="Times New Roman" w:hAnsiTheme="majorHAnsi" w:cstheme="majorHAnsi"/>
          </w:rPr>
          <w:t xml:space="preserve">: towards highly even SADs with a lower proportion of rare species than would be expected given their feasible sets. </w:t>
        </w:r>
      </w:ins>
      <w:ins w:id="1438" w:author="Renata M. Diaz" w:date="2021-03-12T16:10:00Z">
        <w:r w:rsidR="001D3258">
          <w:rPr>
            <w:rFonts w:asciiTheme="majorHAnsi" w:eastAsia="Times New Roman" w:hAnsiTheme="majorHAnsi" w:cstheme="majorHAnsi"/>
          </w:rPr>
          <w:t>This</w:t>
        </w:r>
      </w:ins>
      <w:ins w:id="1439" w:author="Renata M. Diaz" w:date="2021-03-12T16:11:00Z">
        <w:r w:rsidR="001D3258">
          <w:rPr>
            <w:rFonts w:asciiTheme="majorHAnsi" w:eastAsia="Times New Roman" w:hAnsiTheme="majorHAnsi" w:cstheme="majorHAnsi"/>
          </w:rPr>
          <w:t xml:space="preserve"> could indicate that </w:t>
        </w:r>
      </w:ins>
      <w:ins w:id="1440" w:author="Renata M. Diaz" w:date="2021-03-12T16:12:00Z">
        <w:r w:rsidR="00AD68E3">
          <w:rPr>
            <w:rFonts w:asciiTheme="majorHAnsi" w:eastAsia="Times New Roman" w:hAnsiTheme="majorHAnsi" w:cstheme="majorHAnsi"/>
          </w:rPr>
          <w:t>there are biological differences between Gentry and other datasets that result in different forms for the SAD</w:t>
        </w:r>
      </w:ins>
      <w:ins w:id="1441" w:author="Renata M. Diaz" w:date="2021-03-12T16:11:00Z">
        <w:r w:rsidR="001D3258">
          <w:rPr>
            <w:rFonts w:asciiTheme="majorHAnsi" w:eastAsia="Times New Roman" w:hAnsiTheme="majorHAnsi" w:cstheme="majorHAnsi"/>
          </w:rPr>
          <w:t xml:space="preserve">, or </w:t>
        </w:r>
      </w:ins>
      <w:ins w:id="1442" w:author="Renata M. Diaz" w:date="2021-03-12T16:12:00Z">
        <w:r w:rsidR="00AD68E3">
          <w:rPr>
            <w:rFonts w:asciiTheme="majorHAnsi" w:eastAsia="Times New Roman" w:hAnsiTheme="majorHAnsi" w:cstheme="majorHAnsi"/>
          </w:rPr>
          <w:t>that</w:t>
        </w:r>
      </w:ins>
      <w:ins w:id="1443" w:author="Renata M. Diaz" w:date="2021-03-12T16:11:00Z">
        <w:r w:rsidR="001D3258">
          <w:rPr>
            <w:rFonts w:asciiTheme="majorHAnsi" w:eastAsia="Times New Roman" w:hAnsiTheme="majorHAnsi" w:cstheme="majorHAnsi"/>
          </w:rPr>
          <w:t xml:space="preserve"> statistical characteristics of the feasible set for these communities modulate </w:t>
        </w:r>
      </w:ins>
      <w:ins w:id="1444" w:author="Renata M. Diaz" w:date="2021-03-12T16:12:00Z">
        <w:r w:rsidR="001D3258">
          <w:rPr>
            <w:rFonts w:asciiTheme="majorHAnsi" w:eastAsia="Times New Roman" w:hAnsiTheme="majorHAnsi" w:cstheme="majorHAnsi"/>
          </w:rPr>
          <w:t xml:space="preserve">the deviations we detect. </w:t>
        </w:r>
      </w:ins>
      <w:ins w:id="1445" w:author="Renata M. Diaz" w:date="2021-03-12T16:08:00Z">
        <w:r w:rsidR="00393E96">
          <w:rPr>
            <w:rFonts w:asciiTheme="majorHAnsi" w:eastAsia="Times New Roman" w:hAnsiTheme="majorHAnsi" w:cstheme="majorHAnsi"/>
          </w:rPr>
          <w:t>Compared to the other datasets, communities from the Gentry database tend to have high species richness and low</w:t>
        </w:r>
      </w:ins>
      <w:ins w:id="1446" w:author="Renata M. Diaz" w:date="2021-03-12T16:09:00Z">
        <w:r w:rsidR="00393E96">
          <w:rPr>
            <w:rFonts w:asciiTheme="majorHAnsi" w:eastAsia="Times New Roman" w:hAnsiTheme="majorHAnsi" w:cstheme="majorHAnsi"/>
          </w:rPr>
          <w:t xml:space="preserve"> average abundance (the ratio of N to S</w:t>
        </w:r>
      </w:ins>
      <w:ins w:id="1447" w:author="Renata M. Diaz" w:date="2021-03-12T16:15:00Z">
        <w:r w:rsidR="0093428C">
          <w:rPr>
            <w:rFonts w:asciiTheme="majorHAnsi" w:eastAsia="Times New Roman" w:hAnsiTheme="majorHAnsi" w:cstheme="majorHAnsi"/>
          </w:rPr>
          <w:t>)</w:t>
        </w:r>
      </w:ins>
      <w:ins w:id="1448" w:author="Renata M. Diaz" w:date="2021-03-19T17:48:00Z">
        <w:r w:rsidR="008D7B39">
          <w:rPr>
            <w:rFonts w:asciiTheme="majorHAnsi" w:eastAsia="Times New Roman" w:hAnsiTheme="majorHAnsi" w:cstheme="majorHAnsi"/>
          </w:rPr>
          <w:t xml:space="preserve"> (Figure 1)</w:t>
        </w:r>
      </w:ins>
      <w:ins w:id="1449" w:author="Renata M. Diaz" w:date="2021-03-12T16:15:00Z">
        <w:r w:rsidR="0093428C">
          <w:rPr>
            <w:rFonts w:asciiTheme="majorHAnsi" w:eastAsia="Times New Roman" w:hAnsiTheme="majorHAnsi" w:cstheme="majorHAnsi"/>
          </w:rPr>
          <w:t>. Among these,</w:t>
        </w:r>
      </w:ins>
      <w:ins w:id="1450" w:author="Renata M. Diaz" w:date="2021-03-12T16:13:00Z">
        <w:r w:rsidR="00912359">
          <w:rPr>
            <w:rFonts w:asciiTheme="majorHAnsi" w:eastAsia="Times New Roman" w:hAnsiTheme="majorHAnsi" w:cstheme="majorHAnsi"/>
          </w:rPr>
          <w:t xml:space="preserve"> </w:t>
        </w:r>
      </w:ins>
      <w:ins w:id="1451" w:author="Renata M. Diaz" w:date="2021-03-13T15:56:00Z">
        <w:r w:rsidR="009E60B8">
          <w:rPr>
            <w:rFonts w:asciiTheme="majorHAnsi" w:eastAsia="Times New Roman" w:hAnsiTheme="majorHAnsi" w:cstheme="majorHAnsi"/>
          </w:rPr>
          <w:t xml:space="preserve">the </w:t>
        </w:r>
      </w:ins>
      <w:ins w:id="1452" w:author="Renata M. Diaz" w:date="2021-03-12T16:13:00Z">
        <w:r w:rsidR="00912359">
          <w:rPr>
            <w:rFonts w:asciiTheme="majorHAnsi" w:eastAsia="Times New Roman" w:hAnsiTheme="majorHAnsi" w:cstheme="majorHAnsi"/>
          </w:rPr>
          <w:t>communit</w:t>
        </w:r>
      </w:ins>
      <w:ins w:id="1453" w:author="Renata M. Diaz" w:date="2021-03-12T16:15:00Z">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ins>
      <w:ins w:id="1454" w:author="Renata M. Diaz" w:date="2021-03-13T15:56:00Z">
        <w:r w:rsidR="009E60B8">
          <w:rPr>
            <w:rFonts w:asciiTheme="majorHAnsi" w:eastAsia="Times New Roman" w:hAnsiTheme="majorHAnsi" w:cstheme="majorHAnsi"/>
          </w:rPr>
          <w:t xml:space="preserve">with high evenness and low proportions of rare species </w:t>
        </w:r>
      </w:ins>
      <w:ins w:id="1455" w:author="Renata M. Diaz" w:date="2021-03-12T16:15:00Z">
        <w:r w:rsidR="002D1A6E">
          <w:rPr>
            <w:rFonts w:asciiTheme="majorHAnsi" w:eastAsia="Times New Roman" w:hAnsiTheme="majorHAnsi" w:cstheme="majorHAnsi"/>
          </w:rPr>
          <w:t>are</w:t>
        </w:r>
      </w:ins>
      <w:ins w:id="1456" w:author="Renata M. Diaz" w:date="2021-03-12T16:14:00Z">
        <w:r w:rsidR="00912359">
          <w:rPr>
            <w:rFonts w:asciiTheme="majorHAnsi" w:eastAsia="Times New Roman" w:hAnsiTheme="majorHAnsi" w:cstheme="majorHAnsi"/>
          </w:rPr>
          <w:t xml:space="preserve"> predominately those with very high species richness and low average abundance (N/S &lt; ~</w:t>
        </w:r>
      </w:ins>
      <w:ins w:id="1457" w:author="Renata M. Diaz" w:date="2021-03-13T15:53:00Z">
        <w:r w:rsidR="00E10390">
          <w:rPr>
            <w:rFonts w:asciiTheme="majorHAnsi" w:eastAsia="Times New Roman" w:hAnsiTheme="majorHAnsi" w:cstheme="majorHAnsi"/>
          </w:rPr>
          <w:t>3</w:t>
        </w:r>
      </w:ins>
      <w:ins w:id="1458" w:author="Renata M. Diaz" w:date="2021-03-13T15:56:00Z">
        <w:r w:rsidR="009E60B8">
          <w:rPr>
            <w:rFonts w:asciiTheme="majorHAnsi" w:eastAsia="Times New Roman" w:hAnsiTheme="majorHAnsi" w:cstheme="majorHAnsi"/>
          </w:rPr>
          <w:t>)</w:t>
        </w:r>
      </w:ins>
      <w:ins w:id="1459" w:author="Renata M. Diaz" w:date="2021-03-19T17:49:00Z">
        <w:r w:rsidR="00084D74">
          <w:rPr>
            <w:rFonts w:asciiTheme="majorHAnsi" w:eastAsia="Times New Roman" w:hAnsiTheme="majorHAnsi" w:cstheme="majorHAnsi"/>
          </w:rPr>
          <w:t xml:space="preserve"> (see Appendix A</w:t>
        </w:r>
      </w:ins>
      <w:ins w:id="1460" w:author="Renata M. Diaz" w:date="2021-03-19T18:11:00Z">
        <w:r w:rsidR="00DA2F79">
          <w:rPr>
            <w:rFonts w:asciiTheme="majorHAnsi" w:eastAsia="Times New Roman" w:hAnsiTheme="majorHAnsi" w:cstheme="majorHAnsi"/>
          </w:rPr>
          <w:t>8</w:t>
        </w:r>
      </w:ins>
      <w:ins w:id="1461" w:author="Renata M. Diaz" w:date="2021-03-19T17:49:00Z">
        <w:r w:rsidR="00084D74">
          <w:rPr>
            <w:rFonts w:asciiTheme="majorHAnsi" w:eastAsia="Times New Roman" w:hAnsiTheme="majorHAnsi" w:cstheme="majorHAnsi"/>
          </w:rPr>
          <w:t>)</w:t>
        </w:r>
      </w:ins>
      <w:ins w:id="1462" w:author="Renata M. Diaz" w:date="2021-03-13T15:56:00Z">
        <w:r w:rsidR="009E60B8">
          <w:rPr>
            <w:rFonts w:asciiTheme="majorHAnsi" w:eastAsia="Times New Roman" w:hAnsiTheme="majorHAnsi" w:cstheme="majorHAnsi"/>
          </w:rPr>
          <w:t>. T</w:t>
        </w:r>
      </w:ins>
      <w:ins w:id="1463" w:author="Renata M. Diaz" w:date="2021-03-12T16:20:00Z">
        <w:r w:rsidR="003D13EC">
          <w:rPr>
            <w:rFonts w:asciiTheme="majorHAnsi" w:eastAsia="Times New Roman" w:hAnsiTheme="majorHAnsi" w:cstheme="majorHAnsi"/>
          </w:rPr>
          <w:t>hese ext</w:t>
        </w:r>
      </w:ins>
      <w:ins w:id="1464" w:author="Renata M. Diaz" w:date="2021-03-12T16:21:00Z">
        <w:r w:rsidR="003D13EC">
          <w:rPr>
            <w:rFonts w:asciiTheme="majorHAnsi" w:eastAsia="Times New Roman" w:hAnsiTheme="majorHAnsi" w:cstheme="majorHAnsi"/>
          </w:rPr>
          <w:t>reme</w:t>
        </w:r>
      </w:ins>
      <w:ins w:id="1465" w:author="Renata M. Diaz" w:date="2021-03-12T16:20:00Z">
        <w:r w:rsidR="003D13EC">
          <w:rPr>
            <w:rFonts w:asciiTheme="majorHAnsi" w:eastAsia="Times New Roman" w:hAnsiTheme="majorHAnsi" w:cstheme="majorHAnsi"/>
          </w:rPr>
          <w:t xml:space="preserve"> feasible sets</w:t>
        </w:r>
      </w:ins>
      <w:ins w:id="1466" w:author="Renata M. Diaz" w:date="2021-03-12T16:21:00Z">
        <w:r w:rsidR="003D13EC">
          <w:rPr>
            <w:rFonts w:asciiTheme="majorHAnsi" w:eastAsia="Times New Roman" w:hAnsiTheme="majorHAnsi" w:cstheme="majorHAnsi"/>
          </w:rPr>
          <w:t xml:space="preserve"> constitute an unusual statistical baseline that redefines wha</w:t>
        </w:r>
      </w:ins>
      <w:ins w:id="1467" w:author="Renata M. Diaz" w:date="2021-03-12T16:22:00Z">
        <w:r w:rsidR="003D13EC">
          <w:rPr>
            <w:rFonts w:asciiTheme="majorHAnsi" w:eastAsia="Times New Roman" w:hAnsiTheme="majorHAnsi" w:cstheme="majorHAnsi"/>
          </w:rPr>
          <w:t xml:space="preserve">t attributes in an observed distribution are worthy of </w:t>
        </w:r>
        <w:r w:rsidR="003D13EC">
          <w:rPr>
            <w:rFonts w:asciiTheme="majorHAnsi" w:eastAsia="Times New Roman" w:hAnsiTheme="majorHAnsi" w:cstheme="majorHAnsi"/>
          </w:rPr>
          <w:lastRenderedPageBreak/>
          <w:t>note</w:t>
        </w:r>
      </w:ins>
      <w:ins w:id="1468" w:author="Renata M. Diaz" w:date="2021-03-13T15:56:00Z">
        <w:r w:rsidR="00AD2197">
          <w:rPr>
            <w:rFonts w:asciiTheme="majorHAnsi" w:eastAsia="Times New Roman" w:hAnsiTheme="majorHAnsi" w:cstheme="majorHAnsi"/>
          </w:rPr>
          <w:t xml:space="preserve">. For example, </w:t>
        </w:r>
      </w:ins>
      <w:ins w:id="1469" w:author="Renata M. Diaz" w:date="2021-03-13T15:57:00Z">
        <w:r w:rsidR="00AD2197">
          <w:rPr>
            <w:rFonts w:asciiTheme="majorHAnsi" w:eastAsia="Times New Roman" w:hAnsiTheme="majorHAnsi" w:cstheme="majorHAnsi"/>
          </w:rPr>
          <w:t xml:space="preserve">SADs from these feasible sets have the highest proportions of rare species of any of the feasible sets in our analysis. </w:t>
        </w:r>
      </w:ins>
      <w:ins w:id="1470" w:author="Renata M. Diaz" w:date="2021-03-13T15:59:00Z">
        <w:r w:rsidR="00AD2197">
          <w:rPr>
            <w:rFonts w:asciiTheme="majorHAnsi" w:eastAsia="Times New Roman" w:hAnsiTheme="majorHAnsi" w:cstheme="majorHAnsi"/>
          </w:rPr>
          <w:t xml:space="preserve">Although observed SADs for these communities also have high proportions of rare species relative to other communities, </w:t>
        </w:r>
      </w:ins>
      <w:ins w:id="1471" w:author="Renata M. Diaz" w:date="2021-03-13T16:00:00Z">
        <w:r w:rsidR="00AD2197">
          <w:rPr>
            <w:rFonts w:asciiTheme="majorHAnsi" w:eastAsia="Times New Roman" w:hAnsiTheme="majorHAnsi" w:cstheme="majorHAnsi"/>
          </w:rPr>
          <w:t xml:space="preserve">taking the statistical baseline into account would suggest that the extraordinary thing about these SADs is actually that they do not have </w:t>
        </w:r>
      </w:ins>
      <w:ins w:id="1472" w:author="Renata M. Diaz" w:date="2021-03-13T16:02:00Z">
        <w:r w:rsidR="00AD2197">
          <w:rPr>
            <w:rFonts w:asciiTheme="majorHAnsi" w:eastAsia="Times New Roman" w:hAnsiTheme="majorHAnsi" w:cstheme="majorHAnsi"/>
          </w:rPr>
          <w:t>even more</w:t>
        </w:r>
      </w:ins>
      <w:ins w:id="1473" w:author="Renata M. Diaz" w:date="2021-03-13T16:00:00Z">
        <w:r w:rsidR="00AD2197">
          <w:rPr>
            <w:rFonts w:asciiTheme="majorHAnsi" w:eastAsia="Times New Roman" w:hAnsiTheme="majorHAnsi" w:cstheme="majorHAnsi"/>
            <w:i/>
            <w:iCs/>
          </w:rPr>
          <w:t xml:space="preserve"> </w:t>
        </w:r>
        <w:r w:rsidR="00AD2197">
          <w:rPr>
            <w:rFonts w:asciiTheme="majorHAnsi" w:eastAsia="Times New Roman" w:hAnsiTheme="majorHAnsi" w:cstheme="majorHAnsi"/>
          </w:rPr>
          <w:t xml:space="preserve">rare species. </w:t>
        </w:r>
      </w:ins>
      <w:ins w:id="1474" w:author="Renata M. Diaz" w:date="2021-03-12T16:26:00Z">
        <w:r w:rsidR="00EB42B7">
          <w:rPr>
            <w:rFonts w:asciiTheme="majorHAnsi" w:eastAsia="Times New Roman" w:hAnsiTheme="majorHAnsi" w:cstheme="majorHAnsi"/>
          </w:rPr>
          <w:t>Simultaneously, there may be biological reasons wh</w:t>
        </w:r>
      </w:ins>
      <w:ins w:id="1475" w:author="Renata M. Diaz" w:date="2021-03-12T16:27:00Z">
        <w:r w:rsidR="00EB42B7">
          <w:rPr>
            <w:rFonts w:asciiTheme="majorHAnsi" w:eastAsia="Times New Roman" w:hAnsiTheme="majorHAnsi" w:cstheme="majorHAnsi"/>
          </w:rPr>
          <w:t>y the species-rich</w:t>
        </w:r>
      </w:ins>
      <w:ins w:id="1476" w:author="Renata M. Diaz" w:date="2021-03-16T13:15:00Z">
        <w:r w:rsidR="00784D38">
          <w:rPr>
            <w:rFonts w:asciiTheme="majorHAnsi" w:eastAsia="Times New Roman" w:hAnsiTheme="majorHAnsi" w:cstheme="majorHAnsi"/>
          </w:rPr>
          <w:t xml:space="preserve"> but relatively low-abundance</w:t>
        </w:r>
      </w:ins>
      <w:ins w:id="1477" w:author="Renata M. Diaz" w:date="2021-03-12T16:27:00Z">
        <w:r w:rsidR="00EB42B7">
          <w:rPr>
            <w:rFonts w:asciiTheme="majorHAnsi" w:eastAsia="Times New Roman" w:hAnsiTheme="majorHAnsi" w:cstheme="majorHAnsi"/>
          </w:rPr>
          <w:t xml:space="preserve"> tropical tree communities</w:t>
        </w:r>
      </w:ins>
      <w:ins w:id="1478" w:author="Renata M. Diaz" w:date="2021-03-15T17:05:00Z">
        <w:r w:rsidR="00134A25">
          <w:rPr>
            <w:rFonts w:asciiTheme="majorHAnsi" w:eastAsia="Times New Roman" w:hAnsiTheme="majorHAnsi" w:cstheme="majorHAnsi"/>
          </w:rPr>
          <w:t xml:space="preserve"> of</w:t>
        </w:r>
      </w:ins>
      <w:ins w:id="1479" w:author="Renata M. Diaz" w:date="2021-03-12T16:27:00Z">
        <w:r w:rsidR="00EB42B7">
          <w:rPr>
            <w:rFonts w:asciiTheme="majorHAnsi" w:eastAsia="Times New Roman" w:hAnsiTheme="majorHAnsi" w:cstheme="majorHAnsi"/>
          </w:rPr>
          <w:t xml:space="preserve"> the Gentry database differ from those in other datasets. </w:t>
        </w:r>
      </w:ins>
      <w:ins w:id="1480" w:author="Renata M. Diaz" w:date="2021-03-12T16:33:00Z">
        <w:r w:rsidR="00EB42B7">
          <w:rPr>
            <w:rFonts w:asciiTheme="majorHAnsi" w:eastAsia="Times New Roman" w:hAnsiTheme="majorHAnsi" w:cstheme="majorHAnsi"/>
          </w:rPr>
          <w:t>The same mechanisms that promote high diversity</w:t>
        </w:r>
      </w:ins>
      <w:ins w:id="1481" w:author="Renata M. Diaz" w:date="2021-03-16T13:16:00Z">
        <w:r w:rsidR="00EA3D5E">
          <w:rPr>
            <w:rFonts w:asciiTheme="majorHAnsi" w:eastAsia="Times New Roman" w:hAnsiTheme="majorHAnsi" w:cstheme="majorHAnsi"/>
          </w:rPr>
          <w:t>,</w:t>
        </w:r>
      </w:ins>
      <w:ins w:id="1482" w:author="Renata M. Diaz" w:date="2021-03-16T13:13:00Z">
        <w:r w:rsidR="00784D38">
          <w:rPr>
            <w:rFonts w:asciiTheme="majorHAnsi" w:eastAsia="Times New Roman" w:hAnsiTheme="majorHAnsi" w:cstheme="majorHAnsi"/>
          </w:rPr>
          <w:t xml:space="preserve"> </w:t>
        </w:r>
      </w:ins>
      <w:ins w:id="1483" w:author="Renata M. Diaz" w:date="2021-03-13T16:01:00Z">
        <w:r w:rsidR="00AD2197">
          <w:rPr>
            <w:rFonts w:asciiTheme="majorHAnsi" w:eastAsia="Times New Roman" w:hAnsiTheme="majorHAnsi" w:cstheme="majorHAnsi"/>
          </w:rPr>
          <w:t>in general,</w:t>
        </w:r>
      </w:ins>
      <w:ins w:id="1484" w:author="Renata M. Diaz" w:date="2021-03-12T16:33:00Z">
        <w:r w:rsidR="00EB42B7">
          <w:rPr>
            <w:rFonts w:asciiTheme="majorHAnsi" w:eastAsia="Times New Roman" w:hAnsiTheme="majorHAnsi" w:cstheme="majorHAnsi"/>
          </w:rPr>
          <w:t xml:space="preserve"> may manifest in high evenness</w:t>
        </w:r>
      </w:ins>
      <w:ins w:id="1485" w:author="Renata M. Diaz" w:date="2021-03-12T16:34:00Z">
        <w:r w:rsidR="00C8471B">
          <w:rPr>
            <w:rFonts w:asciiTheme="majorHAnsi" w:eastAsia="Times New Roman" w:hAnsiTheme="majorHAnsi" w:cstheme="majorHAnsi"/>
          </w:rPr>
          <w:t xml:space="preserve">, or ecological </w:t>
        </w:r>
      </w:ins>
      <w:ins w:id="1486" w:author="Renata M. Diaz" w:date="2021-03-16T13:14:00Z">
        <w:r w:rsidR="00784D38">
          <w:rPr>
            <w:rFonts w:asciiTheme="majorHAnsi" w:eastAsia="Times New Roman" w:hAnsiTheme="majorHAnsi" w:cstheme="majorHAnsi"/>
          </w:rPr>
          <w:t>features</w:t>
        </w:r>
      </w:ins>
      <w:ins w:id="1487" w:author="Renata M. Diaz" w:date="2021-03-12T16:34:00Z">
        <w:r w:rsidR="00C8471B">
          <w:rPr>
            <w:rFonts w:asciiTheme="majorHAnsi" w:eastAsia="Times New Roman" w:hAnsiTheme="majorHAnsi" w:cstheme="majorHAnsi"/>
          </w:rPr>
          <w:t xml:space="preserve"> particular to </w:t>
        </w:r>
      </w:ins>
      <w:ins w:id="1488" w:author="Renata M. Diaz" w:date="2021-03-16T13:15:00Z">
        <w:r w:rsidR="00A87C67">
          <w:rPr>
            <w:rFonts w:asciiTheme="majorHAnsi" w:eastAsia="Times New Roman" w:hAnsiTheme="majorHAnsi" w:cstheme="majorHAnsi"/>
          </w:rPr>
          <w:t>these</w:t>
        </w:r>
      </w:ins>
      <w:ins w:id="1489" w:author="Renata M. Diaz" w:date="2021-03-12T16:34:00Z">
        <w:r w:rsidR="00C8471B">
          <w:rPr>
            <w:rFonts w:asciiTheme="majorHAnsi" w:eastAsia="Times New Roman" w:hAnsiTheme="majorHAnsi" w:cstheme="majorHAnsi"/>
          </w:rPr>
          <w:t xml:space="preserve"> forests may </w:t>
        </w:r>
      </w:ins>
      <w:ins w:id="1490" w:author="Renata M. Diaz" w:date="2021-03-12T16:35:00Z">
        <w:r w:rsidR="00C8471B">
          <w:rPr>
            <w:rFonts w:asciiTheme="majorHAnsi" w:eastAsia="Times New Roman" w:hAnsiTheme="majorHAnsi" w:cstheme="majorHAnsi"/>
          </w:rPr>
          <w:t>result in</w:t>
        </w:r>
        <w:r w:rsidR="00E438B9">
          <w:rPr>
            <w:rFonts w:asciiTheme="majorHAnsi" w:eastAsia="Times New Roman" w:hAnsiTheme="majorHAnsi" w:cstheme="majorHAnsi"/>
          </w:rPr>
          <w:t xml:space="preserve"> unusual SADs relative to the statistical baseline</w:t>
        </w:r>
      </w:ins>
      <w:ins w:id="1491" w:author="Renata M. Diaz" w:date="2021-03-16T13:14:00Z">
        <w:r w:rsidR="00784D38">
          <w:rPr>
            <w:rFonts w:asciiTheme="majorHAnsi" w:eastAsia="Times New Roman" w:hAnsiTheme="majorHAnsi" w:cstheme="majorHAnsi"/>
          </w:rPr>
          <w:t xml:space="preserve">. </w:t>
        </w:r>
      </w:ins>
      <w:ins w:id="1492" w:author="Renata M. Diaz" w:date="2021-03-12T16:24:00Z">
        <w:r w:rsidR="003D13EC">
          <w:rPr>
            <w:rFonts w:asciiTheme="majorHAnsi" w:eastAsia="Times New Roman" w:hAnsiTheme="majorHAnsi" w:cstheme="majorHAnsi"/>
          </w:rPr>
          <w:t>Because no communities from our other datasets compare to the</w:t>
        </w:r>
      </w:ins>
      <w:ins w:id="1493" w:author="Renata M. Diaz" w:date="2021-03-12T16:25:00Z">
        <w:r w:rsidR="003D13EC">
          <w:rPr>
            <w:rFonts w:asciiTheme="majorHAnsi" w:eastAsia="Times New Roman" w:hAnsiTheme="majorHAnsi" w:cstheme="majorHAnsi"/>
          </w:rPr>
          <w:t>se Gentry communities in S and N, we cannot</w:t>
        </w:r>
      </w:ins>
      <w:ins w:id="1494" w:author="Renata M. Diaz" w:date="2021-03-12T16:29:00Z">
        <w:r w:rsidR="00EB42B7">
          <w:rPr>
            <w:rFonts w:asciiTheme="majorHAnsi" w:eastAsia="Times New Roman" w:hAnsiTheme="majorHAnsi" w:cstheme="majorHAnsi"/>
          </w:rPr>
          <w:t xml:space="preserve"> disentangle statistical and biological explanations.</w:t>
        </w:r>
      </w:ins>
      <w:ins w:id="1495" w:author="Renata M. Diaz" w:date="2021-03-12T16:30:00Z">
        <w:r w:rsidR="00EB42B7">
          <w:rPr>
            <w:rFonts w:asciiTheme="majorHAnsi" w:eastAsia="Times New Roman" w:hAnsiTheme="majorHAnsi" w:cstheme="majorHAnsi"/>
          </w:rPr>
          <w:t xml:space="preserve"> </w:t>
        </w:r>
      </w:ins>
      <w:ins w:id="1496" w:author="Renata M. Diaz" w:date="2021-03-12T16:31:00Z">
        <w:r w:rsidR="00EB42B7">
          <w:rPr>
            <w:rFonts w:asciiTheme="majorHAnsi" w:eastAsia="Times New Roman" w:hAnsiTheme="majorHAnsi" w:cstheme="majorHAnsi"/>
          </w:rPr>
          <w:t xml:space="preserve">This is an excellent opportunity </w:t>
        </w:r>
      </w:ins>
      <w:ins w:id="1497" w:author="Renata M. Diaz" w:date="2021-03-12T16:35:00Z">
        <w:r w:rsidR="00181E5E">
          <w:rPr>
            <w:rFonts w:asciiTheme="majorHAnsi" w:eastAsia="Times New Roman" w:hAnsiTheme="majorHAnsi" w:cstheme="majorHAnsi"/>
          </w:rPr>
          <w:t>to develop</w:t>
        </w:r>
      </w:ins>
      <w:ins w:id="1498" w:author="Renata M. Diaz" w:date="2021-03-12T16:31:00Z">
        <w:r w:rsidR="00EB42B7">
          <w:rPr>
            <w:rFonts w:asciiTheme="majorHAnsi" w:eastAsia="Times New Roman" w:hAnsiTheme="majorHAnsi" w:cstheme="majorHAnsi"/>
          </w:rPr>
          <w:t xml:space="preserve"> additional theoretical and empirical approaches </w:t>
        </w:r>
      </w:ins>
      <w:ins w:id="1499" w:author="Renata M. Diaz" w:date="2021-03-12T17:06:00Z">
        <w:r w:rsidR="0032351E">
          <w:rPr>
            <w:rFonts w:asciiTheme="majorHAnsi" w:eastAsia="Times New Roman" w:hAnsiTheme="majorHAnsi" w:cstheme="majorHAnsi"/>
          </w:rPr>
          <w:t>to</w:t>
        </w:r>
      </w:ins>
      <w:ins w:id="1500" w:author="Renata M. Diaz" w:date="2021-03-12T16:31:00Z">
        <w:r w:rsidR="00EB42B7">
          <w:rPr>
            <w:rFonts w:asciiTheme="majorHAnsi" w:eastAsia="Times New Roman" w:hAnsiTheme="majorHAnsi" w:cstheme="majorHAnsi"/>
          </w:rPr>
          <w:t xml:space="preserve"> predict</w:t>
        </w:r>
      </w:ins>
      <w:ins w:id="1501" w:author="Renata M. Diaz" w:date="2021-03-12T17:06:00Z">
        <w:r w:rsidR="0032351E">
          <w:rPr>
            <w:rFonts w:asciiTheme="majorHAnsi" w:eastAsia="Times New Roman" w:hAnsiTheme="majorHAnsi" w:cstheme="majorHAnsi"/>
          </w:rPr>
          <w:t xml:space="preserve"> and explain</w:t>
        </w:r>
      </w:ins>
      <w:ins w:id="1502" w:author="Renata M. Diaz" w:date="2021-03-12T16:31:00Z">
        <w:r w:rsidR="00EB42B7">
          <w:rPr>
            <w:rFonts w:asciiTheme="majorHAnsi" w:eastAsia="Times New Roman" w:hAnsiTheme="majorHAnsi" w:cstheme="majorHAnsi"/>
          </w:rPr>
          <w:t xml:space="preserve"> </w:t>
        </w:r>
      </w:ins>
      <w:ins w:id="1503" w:author="Renata M. Diaz" w:date="2021-03-12T16:32:00Z">
        <w:r w:rsidR="00EB42B7">
          <w:rPr>
            <w:rFonts w:asciiTheme="majorHAnsi" w:eastAsia="Times New Roman" w:hAnsiTheme="majorHAnsi" w:cstheme="majorHAnsi"/>
          </w:rPr>
          <w:t>variation in the deviations between SADs and their feasible sets, in particular for species-rich communities</w:t>
        </w:r>
      </w:ins>
      <w:ins w:id="1504" w:author="Renata M. Diaz" w:date="2021-03-12T16:35:00Z">
        <w:r w:rsidR="005B12F3">
          <w:rPr>
            <w:rFonts w:asciiTheme="majorHAnsi" w:eastAsia="Times New Roman" w:hAnsiTheme="majorHAnsi" w:cstheme="majorHAnsi"/>
          </w:rPr>
          <w:t xml:space="preserve"> from different types of ecosystem. </w:t>
        </w:r>
      </w:ins>
    </w:p>
    <w:p w14:paraId="3B1332F2" w14:textId="367E7885" w:rsidR="003B2026" w:rsidRPr="002E2A57" w:rsidDel="002D562F" w:rsidRDefault="003B2026" w:rsidP="00021897">
      <w:pPr>
        <w:spacing w:line="480" w:lineRule="auto"/>
        <w:rPr>
          <w:del w:id="1505" w:author="Renata M. Diaz" w:date="2021-03-12T15:30:00Z"/>
          <w:rFonts w:asciiTheme="majorHAnsi" w:eastAsia="Times New Roman" w:hAnsiTheme="majorHAnsi" w:cstheme="majorHAnsi"/>
        </w:rPr>
      </w:pPr>
    </w:p>
    <w:p w14:paraId="43B3E6DD" w14:textId="692C69A2" w:rsidR="007656DC" w:rsidRPr="002E2A57" w:rsidRDefault="00C97CB6" w:rsidP="007656DC">
      <w:pPr>
        <w:spacing w:line="480" w:lineRule="auto"/>
        <w:rPr>
          <w:moveTo w:id="1506" w:author="Renata M. Diaz" w:date="2021-03-18T16:54:00Z"/>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ins w:id="1507" w:author="Renata M. Diaz" w:date="2021-03-18T16:48:00Z">
        <w:r w:rsidR="000B005B">
          <w:rPr>
            <w:rFonts w:asciiTheme="majorHAnsi" w:eastAsia="Times New Roman" w:hAnsiTheme="majorHAnsi" w:cstheme="majorHAnsi"/>
          </w:rPr>
          <w:t xml:space="preserve">We </w:t>
        </w:r>
      </w:ins>
      <w:ins w:id="1508" w:author="Renata M. Diaz" w:date="2021-03-18T16:50:00Z">
        <w:r w:rsidR="000B005B">
          <w:rPr>
            <w:rFonts w:asciiTheme="majorHAnsi" w:eastAsia="Times New Roman" w:hAnsiTheme="majorHAnsi" w:cstheme="majorHAnsi"/>
          </w:rPr>
          <w:t>entertained</w:t>
        </w:r>
      </w:ins>
      <w:ins w:id="1509" w:author="Renata M. Diaz" w:date="2021-03-18T16:48:00Z">
        <w:r w:rsidR="000B005B">
          <w:rPr>
            <w:rFonts w:asciiTheme="majorHAnsi" w:eastAsia="Times New Roman" w:hAnsiTheme="majorHAnsi" w:cstheme="majorHAnsi"/>
          </w:rPr>
          <w:t xml:space="preserve"> two general </w:t>
        </w:r>
      </w:ins>
      <w:ins w:id="1510" w:author="Renata M. Diaz" w:date="2021-03-18T16:49:00Z">
        <w:r w:rsidR="000B005B">
          <w:rPr>
            <w:rFonts w:asciiTheme="majorHAnsi" w:eastAsia="Times New Roman" w:hAnsiTheme="majorHAnsi" w:cstheme="majorHAnsi"/>
          </w:rPr>
          <w:t xml:space="preserve">classes of explanation for why the FIA dataset differs from the others in our analysis: first, that biological attributes of the FIA </w:t>
        </w:r>
      </w:ins>
      <w:ins w:id="1511" w:author="Renata M. Diaz" w:date="2021-03-18T16:53:00Z">
        <w:r w:rsidR="000B005B">
          <w:rPr>
            <w:rFonts w:asciiTheme="majorHAnsi" w:eastAsia="Times New Roman" w:hAnsiTheme="majorHAnsi" w:cstheme="majorHAnsi"/>
          </w:rPr>
          <w:t>communities</w:t>
        </w:r>
      </w:ins>
      <w:ins w:id="1512" w:author="Renata M. Diaz" w:date="2021-03-18T16:49:00Z">
        <w:r w:rsidR="000B005B">
          <w:rPr>
            <w:rFonts w:asciiTheme="majorHAnsi" w:eastAsia="Times New Roman" w:hAnsiTheme="majorHAnsi" w:cstheme="majorHAnsi"/>
          </w:rPr>
          <w:t xml:space="preserve"> </w:t>
        </w:r>
      </w:ins>
      <w:ins w:id="1513" w:author="Renata M. Diaz" w:date="2021-03-18T16:50:00Z">
        <w:r w:rsidR="000B005B">
          <w:rPr>
            <w:rFonts w:asciiTheme="majorHAnsi" w:eastAsia="Times New Roman" w:hAnsiTheme="majorHAnsi" w:cstheme="majorHAnsi"/>
          </w:rPr>
          <w:t>mean that</w:t>
        </w:r>
      </w:ins>
      <w:ins w:id="1514" w:author="Renata M. Diaz" w:date="2021-03-18T16:51:00Z">
        <w:r w:rsidR="000B005B">
          <w:rPr>
            <w:rFonts w:asciiTheme="majorHAnsi" w:eastAsia="Times New Roman" w:hAnsiTheme="majorHAnsi" w:cstheme="majorHAnsi"/>
          </w:rPr>
          <w:t xml:space="preserve"> the SADs for these communities differ from the others in our database, and second, that </w:t>
        </w:r>
      </w:ins>
      <w:ins w:id="1515" w:author="Renata M. Diaz" w:date="2021-03-18T16:59:00Z">
        <w:r w:rsidR="00C548C7">
          <w:rPr>
            <w:rFonts w:asciiTheme="majorHAnsi" w:eastAsia="Times New Roman" w:hAnsiTheme="majorHAnsi" w:cstheme="majorHAnsi"/>
          </w:rPr>
          <w:t>statistical</w:t>
        </w:r>
      </w:ins>
      <w:ins w:id="1516" w:author="Renata M. Diaz" w:date="2021-03-18T16:51:00Z">
        <w:r w:rsidR="000B005B">
          <w:rPr>
            <w:rFonts w:asciiTheme="majorHAnsi" w:eastAsia="Times New Roman" w:hAnsiTheme="majorHAnsi" w:cstheme="majorHAnsi"/>
          </w:rPr>
          <w:t xml:space="preserve"> phenomena related to S and N, and specifically community size, may modulate </w:t>
        </w:r>
      </w:ins>
      <w:ins w:id="1517" w:author="Renata M. Diaz" w:date="2021-03-18T16:52:00Z">
        <w:r w:rsidR="000B005B">
          <w:rPr>
            <w:rFonts w:asciiTheme="majorHAnsi" w:eastAsia="Times New Roman" w:hAnsiTheme="majorHAnsi" w:cstheme="majorHAnsi"/>
          </w:rPr>
          <w:t xml:space="preserve">the capacity to detect deviations for these communities. To </w:t>
        </w:r>
      </w:ins>
      <w:ins w:id="1518" w:author="Renata M. Diaz" w:date="2021-03-18T16:56:00Z">
        <w:r w:rsidR="007656DC">
          <w:rPr>
            <w:rFonts w:asciiTheme="majorHAnsi" w:eastAsia="Times New Roman" w:hAnsiTheme="majorHAnsi" w:cstheme="majorHAnsi"/>
          </w:rPr>
          <w:t>distinguish between</w:t>
        </w:r>
      </w:ins>
      <w:ins w:id="1519" w:author="Renata M. Diaz" w:date="2021-03-18T16:55:00Z">
        <w:r w:rsidR="007656DC">
          <w:rPr>
            <w:rFonts w:asciiTheme="majorHAnsi" w:eastAsia="Times New Roman" w:hAnsiTheme="majorHAnsi" w:cstheme="majorHAnsi"/>
          </w:rPr>
          <w:t xml:space="preserve"> possible</w:t>
        </w:r>
      </w:ins>
      <w:ins w:id="1520" w:author="Renata M. Diaz" w:date="2021-03-18T16:53:00Z">
        <w:r w:rsidR="000B005B">
          <w:rPr>
            <w:rFonts w:asciiTheme="majorHAnsi" w:eastAsia="Times New Roman" w:hAnsiTheme="majorHAnsi" w:cstheme="majorHAnsi"/>
          </w:rPr>
          <w:t xml:space="preserve"> biological drivers causing FIA to differ from the other datasets</w:t>
        </w:r>
      </w:ins>
      <w:ins w:id="1521" w:author="Renata M. Diaz" w:date="2021-03-18T16:56:00Z">
        <w:r w:rsidR="007656DC">
          <w:rPr>
            <w:rFonts w:asciiTheme="majorHAnsi" w:eastAsia="Times New Roman" w:hAnsiTheme="majorHAnsi" w:cstheme="majorHAnsi"/>
          </w:rPr>
          <w:t xml:space="preserve">, and </w:t>
        </w:r>
      </w:ins>
      <w:ins w:id="1522" w:author="Renata M. Diaz" w:date="2021-03-18T16:53:00Z">
        <w:r w:rsidR="000B005B">
          <w:rPr>
            <w:rFonts w:asciiTheme="majorHAnsi" w:eastAsia="Times New Roman" w:hAnsiTheme="majorHAnsi" w:cstheme="majorHAnsi"/>
          </w:rPr>
          <w:t xml:space="preserve">factors intrinsic to S and N, we </w:t>
        </w:r>
      </w:ins>
      <w:ins w:id="1523" w:author="Renata M. Diaz" w:date="2021-03-18T16:54:00Z">
        <w:r w:rsidR="000B005B">
          <w:rPr>
            <w:rFonts w:asciiTheme="majorHAnsi" w:eastAsia="Times New Roman" w:hAnsiTheme="majorHAnsi" w:cstheme="majorHAnsi"/>
          </w:rPr>
          <w:t xml:space="preserve">compared </w:t>
        </w:r>
        <w:r w:rsidR="007656DC">
          <w:rPr>
            <w:rFonts w:asciiTheme="majorHAnsi" w:eastAsia="Times New Roman" w:hAnsiTheme="majorHAnsi" w:cstheme="majorHAnsi"/>
          </w:rPr>
          <w:t xml:space="preserve">a subset of </w:t>
        </w:r>
      </w:ins>
      <w:ins w:id="1524" w:author="Renata M. Diaz" w:date="2021-03-18T16:55:00Z">
        <w:r w:rsidR="007656DC">
          <w:rPr>
            <w:rFonts w:asciiTheme="majorHAnsi" w:eastAsia="Times New Roman" w:hAnsiTheme="majorHAnsi" w:cstheme="majorHAnsi"/>
          </w:rPr>
          <w:t xml:space="preserve">~300 </w:t>
        </w:r>
      </w:ins>
      <w:ins w:id="1525" w:author="Renata M. Diaz" w:date="2021-03-18T16:54:00Z">
        <w:r w:rsidR="007656DC">
          <w:rPr>
            <w:rFonts w:asciiTheme="majorHAnsi" w:eastAsia="Times New Roman" w:hAnsiTheme="majorHAnsi" w:cstheme="majorHAnsi"/>
          </w:rPr>
          <w:t xml:space="preserve">FIA communities to communities from other datasets with directly comparable S and N. </w:t>
        </w:r>
      </w:ins>
      <w:moveToRangeStart w:id="1526" w:author="Renata M. Diaz" w:date="2021-03-18T16:54:00Z" w:name="move66978912"/>
      <w:moveTo w:id="1527" w:author="Renata M. Diaz" w:date="2021-03-18T16:54:00Z">
        <w:r w:rsidR="007656DC">
          <w:rPr>
            <w:rFonts w:asciiTheme="majorHAnsi" w:eastAsia="Times New Roman" w:hAnsiTheme="majorHAnsi" w:cstheme="majorHAnsi"/>
          </w:rPr>
          <w:t xml:space="preserve">We </w:t>
        </w:r>
        <w:del w:id="1528" w:author="Renata M. Diaz" w:date="2021-03-18T16:58:00Z">
          <w:r w:rsidR="007656DC" w:rsidDel="00C548C7">
            <w:rPr>
              <w:rFonts w:asciiTheme="majorHAnsi" w:eastAsia="Times New Roman" w:hAnsiTheme="majorHAnsi" w:cstheme="majorHAnsi"/>
            </w:rPr>
            <w:delText>found</w:delText>
          </w:r>
          <w:r w:rsidR="007656DC" w:rsidRPr="002E2A57" w:rsidDel="00C548C7">
            <w:rPr>
              <w:rFonts w:asciiTheme="majorHAnsi" w:eastAsia="Times New Roman" w:hAnsiTheme="majorHAnsi" w:cstheme="majorHAnsi"/>
            </w:rPr>
            <w:delText xml:space="preserve"> no difference in the</w:delText>
          </w:r>
        </w:del>
      </w:moveTo>
      <w:ins w:id="1529" w:author="Renata M. Diaz" w:date="2021-03-18T16:58:00Z">
        <w:r w:rsidR="00C548C7">
          <w:rPr>
            <w:rFonts w:asciiTheme="majorHAnsi" w:eastAsia="Times New Roman" w:hAnsiTheme="majorHAnsi" w:cstheme="majorHAnsi"/>
          </w:rPr>
          <w:t>did not find differen</w:t>
        </w:r>
      </w:ins>
      <w:ins w:id="1530" w:author="Renata M. Diaz" w:date="2021-03-18T16:59:00Z">
        <w:r w:rsidR="00C548C7">
          <w:rPr>
            <w:rFonts w:asciiTheme="majorHAnsi" w:eastAsia="Times New Roman" w:hAnsiTheme="majorHAnsi" w:cstheme="majorHAnsi"/>
          </w:rPr>
          <w:t>ces in the</w:t>
        </w:r>
      </w:ins>
      <w:moveTo w:id="1531" w:author="Renata M. Diaz" w:date="2021-03-18T16:54:00Z">
        <w:r w:rsidR="007656DC" w:rsidRPr="002E2A57">
          <w:rPr>
            <w:rFonts w:asciiTheme="majorHAnsi" w:eastAsia="Times New Roman" w:hAnsiTheme="majorHAnsi" w:cstheme="majorHAnsi"/>
          </w:rPr>
          <w:t xml:space="preserve"> distribution of percentile scores </w:t>
        </w:r>
      </w:moveTo>
      <w:ins w:id="1532" w:author="Renata M. Diaz" w:date="2021-03-18T16:55:00Z">
        <w:r w:rsidR="007656DC">
          <w:rPr>
            <w:rFonts w:asciiTheme="majorHAnsi" w:eastAsia="Times New Roman" w:hAnsiTheme="majorHAnsi" w:cstheme="majorHAnsi"/>
          </w:rPr>
          <w:t xml:space="preserve">for any metrics </w:t>
        </w:r>
      </w:ins>
      <w:moveTo w:id="1533" w:author="Renata M. Diaz" w:date="2021-03-18T16:54:00Z">
        <w:r w:rsidR="007656DC" w:rsidRPr="002E2A57">
          <w:rPr>
            <w:rFonts w:asciiTheme="majorHAnsi" w:eastAsia="Times New Roman" w:hAnsiTheme="majorHAnsi" w:cstheme="majorHAnsi"/>
          </w:rPr>
          <w:t>between communities from FIA and communities from other</w:t>
        </w:r>
        <w:del w:id="1534" w:author="Renata M. Diaz" w:date="2021-03-19T18:11:00Z">
          <w:r w:rsidR="007656DC" w:rsidRPr="002E2A57" w:rsidDel="001951F9">
            <w:rPr>
              <w:rFonts w:asciiTheme="majorHAnsi" w:eastAsia="Times New Roman" w:hAnsiTheme="majorHAnsi" w:cstheme="majorHAnsi"/>
            </w:rPr>
            <w:delText xml:space="preserve"> datasets </w:delText>
          </w:r>
          <w:r w:rsidR="007656DC" w:rsidDel="001951F9">
            <w:rPr>
              <w:rFonts w:asciiTheme="majorHAnsi" w:eastAsia="Times New Roman" w:hAnsiTheme="majorHAnsi" w:cstheme="majorHAnsi"/>
            </w:rPr>
            <w:delText>(</w:delText>
          </w:r>
        </w:del>
      </w:moveTo>
      <w:ins w:id="1535" w:author="Renata M. Diaz" w:date="2021-03-19T18:11:00Z">
        <w:r w:rsidR="001951F9">
          <w:rPr>
            <w:rFonts w:asciiTheme="majorHAnsi" w:eastAsia="Times New Roman" w:hAnsiTheme="majorHAnsi" w:cstheme="majorHAnsi"/>
          </w:rPr>
          <w:t xml:space="preserve"> datasets, con</w:t>
        </w:r>
      </w:ins>
      <w:moveTo w:id="1536" w:author="Renata M. Diaz" w:date="2021-03-18T16:54:00Z">
        <w:del w:id="1537" w:author="Renata M. Diaz" w:date="2021-03-19T17:49:00Z">
          <w:r w:rsidR="007656DC" w:rsidDel="00506919">
            <w:rPr>
              <w:rFonts w:asciiTheme="majorHAnsi" w:eastAsia="Times New Roman" w:hAnsiTheme="majorHAnsi" w:cstheme="majorHAnsi"/>
            </w:rPr>
            <w:delText>Figure 4; Table S6</w:delText>
          </w:r>
        </w:del>
        <w:del w:id="1538" w:author="Renata M. Diaz" w:date="2021-03-19T18:11:00Z">
          <w:r w:rsidR="007656DC" w:rsidDel="001951F9">
            <w:rPr>
              <w:rFonts w:asciiTheme="majorHAnsi" w:eastAsia="Times New Roman" w:hAnsiTheme="majorHAnsi" w:cstheme="majorHAnsi"/>
            </w:rPr>
            <w:delText>), con</w:delText>
          </w:r>
        </w:del>
        <w:r w:rsidR="007656DC">
          <w:rPr>
            <w:rFonts w:asciiTheme="majorHAnsi" w:eastAsia="Times New Roman" w:hAnsiTheme="majorHAnsi" w:cstheme="majorHAnsi"/>
          </w:rPr>
          <w:t>firmed via Kolmogorov-Smirnov tests</w:t>
        </w:r>
        <w:r w:rsidR="007656DC">
          <w:rPr>
            <w:rFonts w:asciiTheme="majorHAnsi" w:hAnsiTheme="majorHAnsi" w:cstheme="majorHAnsi"/>
            <w:iCs/>
          </w:rPr>
          <w:t xml:space="preserve"> (</w:t>
        </w:r>
      </w:moveTo>
      <w:ins w:id="1539" w:author="Renata M. Diaz" w:date="2021-03-19T18:11:00Z">
        <w:r w:rsidR="001951F9">
          <w:rPr>
            <w:rFonts w:asciiTheme="majorHAnsi" w:hAnsiTheme="majorHAnsi" w:cstheme="majorHAnsi"/>
            <w:iCs/>
          </w:rPr>
          <w:t>Appendix A9</w:t>
        </w:r>
      </w:ins>
      <w:moveTo w:id="1540" w:author="Renata M. Diaz" w:date="2021-03-18T16:54:00Z">
        <w:del w:id="1541" w:author="Renata M. Diaz" w:date="2021-03-18T16:58:00Z">
          <w:r w:rsidR="007656DC" w:rsidDel="00AA141A">
            <w:rPr>
              <w:rFonts w:asciiTheme="majorHAnsi" w:hAnsiTheme="majorHAnsi" w:cstheme="majorHAnsi"/>
              <w:iCs/>
            </w:rPr>
            <w:delText xml:space="preserve">for evenness,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0.04 and </w:delText>
          </w:r>
          <w:r w:rsidR="007656DC" w:rsidDel="00AA141A">
            <w:rPr>
              <w:rFonts w:asciiTheme="majorHAnsi" w:hAnsiTheme="majorHAnsi" w:cstheme="majorHAnsi"/>
              <w:i/>
            </w:rPr>
            <w:delText>p</w:delText>
          </w:r>
          <w:r w:rsidR="007656DC" w:rsidDel="00AA141A">
            <w:rPr>
              <w:rFonts w:asciiTheme="majorHAnsi" w:hAnsiTheme="majorHAnsi" w:cstheme="majorHAnsi"/>
              <w:iCs/>
            </w:rPr>
            <w:delText xml:space="preserve"> = 0.87; for skewness,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0.07 and </w:delText>
          </w:r>
          <w:r w:rsidR="007656DC" w:rsidDel="00AA141A">
            <w:rPr>
              <w:rFonts w:asciiTheme="majorHAnsi" w:hAnsiTheme="majorHAnsi" w:cstheme="majorHAnsi"/>
              <w:i/>
            </w:rPr>
            <w:delText xml:space="preserve">p </w:delText>
          </w:r>
          <w:r w:rsidR="007656DC" w:rsidDel="00AA141A">
            <w:rPr>
              <w:rFonts w:asciiTheme="majorHAnsi" w:hAnsiTheme="majorHAnsi" w:cstheme="majorHAnsi"/>
              <w:iCs/>
            </w:rPr>
            <w:delText>= 0.37</w:delText>
          </w:r>
        </w:del>
        <w:r w:rsidR="007656DC">
          <w:rPr>
            <w:rFonts w:asciiTheme="majorHAnsi" w:hAnsiTheme="majorHAnsi" w:cstheme="majorHAnsi"/>
            <w:iCs/>
          </w:rPr>
          <w:t>)</w:t>
        </w:r>
        <w:r w:rsidR="007656DC">
          <w:rPr>
            <w:rFonts w:asciiTheme="majorHAnsi" w:eastAsia="Times New Roman" w:hAnsiTheme="majorHAnsi" w:cstheme="majorHAnsi"/>
          </w:rPr>
          <w:t>.</w:t>
        </w:r>
        <w:r w:rsidR="007656DC" w:rsidRPr="002E2A57" w:rsidDel="0038720B">
          <w:rPr>
            <w:rFonts w:asciiTheme="majorHAnsi" w:eastAsia="Times New Roman" w:hAnsiTheme="majorHAnsi" w:cstheme="majorHAnsi"/>
          </w:rPr>
          <w:t xml:space="preserve"> </w:t>
        </w:r>
        <w:r w:rsidR="007656DC" w:rsidRPr="002E2A57">
          <w:rPr>
            <w:rFonts w:asciiTheme="majorHAnsi" w:eastAsia="Times New Roman" w:hAnsiTheme="majorHAnsi" w:cstheme="majorHAnsi"/>
          </w:rPr>
          <w:t xml:space="preserve">Although </w:t>
        </w:r>
        <w:del w:id="1542" w:author="Renata M. Diaz" w:date="2021-03-18T16:58:00Z">
          <w:r w:rsidR="007656DC" w:rsidDel="000947EE">
            <w:rPr>
              <w:rFonts w:asciiTheme="majorHAnsi" w:eastAsia="Times New Roman" w:hAnsiTheme="majorHAnsi" w:cstheme="majorHAnsi"/>
            </w:rPr>
            <w:delText>371</w:delText>
          </w:r>
        </w:del>
      </w:moveTo>
      <w:ins w:id="1543" w:author="Renata M. Diaz" w:date="2021-03-18T16:58:00Z">
        <w:r w:rsidR="000947EE">
          <w:rPr>
            <w:rFonts w:asciiTheme="majorHAnsi" w:eastAsia="Times New Roman" w:hAnsiTheme="majorHAnsi" w:cstheme="majorHAnsi"/>
          </w:rPr>
          <w:t>300</w:t>
        </w:r>
      </w:ins>
      <w:moveTo w:id="1544" w:author="Renata M. Diaz" w:date="2021-03-18T16:54:00Z">
        <w:r w:rsidR="007656DC">
          <w:rPr>
            <w:rFonts w:asciiTheme="majorHAnsi" w:eastAsia="Times New Roman" w:hAnsiTheme="majorHAnsi" w:cstheme="majorHAnsi"/>
          </w:rPr>
          <w:t xml:space="preserve"> communities constitute a small sample r</w:t>
        </w:r>
        <w:r w:rsidR="007656DC" w:rsidRPr="002E2A57">
          <w:rPr>
            <w:rFonts w:asciiTheme="majorHAnsi" w:eastAsia="Times New Roman" w:hAnsiTheme="majorHAnsi" w:cstheme="majorHAnsi"/>
          </w:rPr>
          <w:t>elative to the 20,</w:t>
        </w:r>
        <w:r w:rsidR="007656DC">
          <w:rPr>
            <w:rFonts w:asciiTheme="majorHAnsi" w:eastAsia="Times New Roman" w:hAnsiTheme="majorHAnsi" w:cstheme="majorHAnsi"/>
          </w:rPr>
          <w:t>355</w:t>
        </w:r>
        <w:r w:rsidR="007656DC" w:rsidRPr="002E2A57">
          <w:rPr>
            <w:rFonts w:asciiTheme="majorHAnsi" w:eastAsia="Times New Roman" w:hAnsiTheme="majorHAnsi" w:cstheme="majorHAnsi"/>
          </w:rPr>
          <w:t xml:space="preserve"> FIA </w:t>
        </w:r>
        <w:r w:rsidR="007656DC">
          <w:rPr>
            <w:rFonts w:asciiTheme="majorHAnsi" w:eastAsia="Times New Roman" w:hAnsiTheme="majorHAnsi" w:cstheme="majorHAnsi"/>
          </w:rPr>
          <w:t>communities</w:t>
        </w:r>
        <w:r w:rsidR="007656DC" w:rsidRPr="002E2A57">
          <w:rPr>
            <w:rFonts w:asciiTheme="majorHAnsi" w:eastAsia="Times New Roman" w:hAnsiTheme="majorHAnsi" w:cstheme="majorHAnsi"/>
          </w:rPr>
          <w:t xml:space="preserve"> we analyzed, </w:t>
        </w:r>
        <w:r w:rsidR="007656DC">
          <w:rPr>
            <w:rFonts w:asciiTheme="majorHAnsi" w:eastAsia="Times New Roman" w:hAnsiTheme="majorHAnsi" w:cstheme="majorHAnsi"/>
          </w:rPr>
          <w:t>these results point</w:t>
        </w:r>
        <w:r w:rsidR="007656DC" w:rsidRPr="002E2A57">
          <w:rPr>
            <w:rFonts w:asciiTheme="majorHAnsi" w:eastAsia="Times New Roman" w:hAnsiTheme="majorHAnsi" w:cstheme="majorHAnsi"/>
          </w:rPr>
          <w:t xml:space="preserve"> to </w:t>
        </w:r>
        <w:del w:id="1545" w:author="Renata M. Diaz" w:date="2021-03-18T16:56:00Z">
          <w:r w:rsidR="007656DC" w:rsidRPr="002E2A57" w:rsidDel="007656DC">
            <w:rPr>
              <w:rFonts w:asciiTheme="majorHAnsi" w:eastAsia="Times New Roman" w:hAnsiTheme="majorHAnsi" w:cstheme="majorHAnsi"/>
            </w:rPr>
            <w:delText>community size</w:delText>
          </w:r>
        </w:del>
      </w:moveTo>
      <w:ins w:id="1546" w:author="Renata M. Diaz" w:date="2021-03-18T16:56:00Z">
        <w:r w:rsidR="007656DC">
          <w:rPr>
            <w:rFonts w:asciiTheme="majorHAnsi" w:eastAsia="Times New Roman" w:hAnsiTheme="majorHAnsi" w:cstheme="majorHAnsi"/>
          </w:rPr>
          <w:t>statistical phenomena</w:t>
        </w:r>
      </w:ins>
      <w:moveTo w:id="1547" w:author="Renata M. Diaz" w:date="2021-03-18T16:54:00Z">
        <w:r w:rsidR="007656DC" w:rsidRPr="002E2A57">
          <w:rPr>
            <w:rFonts w:asciiTheme="majorHAnsi" w:eastAsia="Times New Roman" w:hAnsiTheme="majorHAnsi" w:cstheme="majorHAnsi"/>
          </w:rPr>
          <w:t xml:space="preserve">, </w:t>
        </w:r>
        <w:r w:rsidR="007656DC" w:rsidRPr="002E2A57">
          <w:rPr>
            <w:rFonts w:asciiTheme="majorHAnsi" w:eastAsia="Times New Roman" w:hAnsiTheme="majorHAnsi" w:cstheme="majorHAnsi"/>
          </w:rPr>
          <w:lastRenderedPageBreak/>
          <w:t xml:space="preserve">and not </w:t>
        </w:r>
        <w:r w:rsidR="007656DC">
          <w:rPr>
            <w:rFonts w:asciiTheme="majorHAnsi" w:eastAsia="Times New Roman" w:hAnsiTheme="majorHAnsi" w:cstheme="majorHAnsi"/>
          </w:rPr>
          <w:t>attributes specific</w:t>
        </w:r>
        <w:r w:rsidR="007656DC" w:rsidRPr="002E2A57">
          <w:rPr>
            <w:rFonts w:asciiTheme="majorHAnsi" w:eastAsia="Times New Roman" w:hAnsiTheme="majorHAnsi" w:cstheme="majorHAnsi"/>
          </w:rPr>
          <w:t xml:space="preserve"> to FIA, as a likely explanation for the </w:t>
        </w:r>
        <w:del w:id="1548" w:author="Renata M. Diaz" w:date="2021-03-18T16:57:00Z">
          <w:r w:rsidR="007656DC" w:rsidRPr="002E2A57" w:rsidDel="000947EE">
            <w:rPr>
              <w:rFonts w:asciiTheme="majorHAnsi" w:eastAsia="Times New Roman" w:hAnsiTheme="majorHAnsi" w:cstheme="majorHAnsi"/>
            </w:rPr>
            <w:delText>weak evidence for deviations across the full</w:delText>
          </w:r>
        </w:del>
      </w:moveTo>
      <w:ins w:id="1549" w:author="Renata M. Diaz" w:date="2021-03-18T16:57:00Z">
        <w:r w:rsidR="000947EE">
          <w:rPr>
            <w:rFonts w:asciiTheme="majorHAnsi" w:eastAsia="Times New Roman" w:hAnsiTheme="majorHAnsi" w:cstheme="majorHAnsi"/>
          </w:rPr>
          <w:t xml:space="preserve">differences in results between </w:t>
        </w:r>
      </w:ins>
      <w:moveTo w:id="1550" w:author="Renata M. Diaz" w:date="2021-03-18T16:54:00Z">
        <w:del w:id="1551" w:author="Renata M. Diaz" w:date="2021-03-18T16:57:00Z">
          <w:r w:rsidR="007656DC" w:rsidRPr="002E2A57" w:rsidDel="000947EE">
            <w:rPr>
              <w:rFonts w:asciiTheme="majorHAnsi" w:eastAsia="Times New Roman" w:hAnsiTheme="majorHAnsi" w:cstheme="majorHAnsi"/>
            </w:rPr>
            <w:delText xml:space="preserve"> </w:delText>
          </w:r>
        </w:del>
        <w:r w:rsidR="007656DC" w:rsidRPr="002E2A57">
          <w:rPr>
            <w:rFonts w:asciiTheme="majorHAnsi" w:eastAsia="Times New Roman" w:hAnsiTheme="majorHAnsi" w:cstheme="majorHAnsi"/>
          </w:rPr>
          <w:t xml:space="preserve">FIA </w:t>
        </w:r>
        <w:del w:id="1552" w:author="Renata M. Diaz" w:date="2021-03-18T16:57:00Z">
          <w:r w:rsidR="007656DC" w:rsidRPr="002E2A57" w:rsidDel="000947EE">
            <w:rPr>
              <w:rFonts w:asciiTheme="majorHAnsi" w:eastAsia="Times New Roman" w:hAnsiTheme="majorHAnsi" w:cstheme="majorHAnsi"/>
            </w:rPr>
            <w:delText>dataset</w:delText>
          </w:r>
        </w:del>
      </w:moveTo>
      <w:ins w:id="1553" w:author="Renata M. Diaz" w:date="2021-03-18T16:57:00Z">
        <w:r w:rsidR="000947EE">
          <w:rPr>
            <w:rFonts w:asciiTheme="majorHAnsi" w:eastAsia="Times New Roman" w:hAnsiTheme="majorHAnsi" w:cstheme="majorHAnsi"/>
          </w:rPr>
          <w:t>and the other datasets</w:t>
        </w:r>
      </w:ins>
      <w:moveTo w:id="1554" w:author="Renata M. Diaz" w:date="2021-03-18T16:54:00Z">
        <w:r w:rsidR="007656DC" w:rsidRPr="002E2A57">
          <w:rPr>
            <w:rFonts w:asciiTheme="majorHAnsi" w:eastAsia="Times New Roman" w:hAnsiTheme="majorHAnsi" w:cstheme="majorHAnsi"/>
          </w:rPr>
          <w:t xml:space="preserve">. </w:t>
        </w:r>
      </w:moveTo>
    </w:p>
    <w:moveToRangeEnd w:id="1526"/>
    <w:p w14:paraId="2A5F2192" w14:textId="5E4E083F" w:rsidR="002C3560" w:rsidDel="002D7DBE" w:rsidRDefault="000B005B" w:rsidP="00862FF3">
      <w:pPr>
        <w:spacing w:line="480" w:lineRule="auto"/>
        <w:rPr>
          <w:del w:id="1555" w:author="Renata M. Diaz" w:date="2021-03-18T17:27:00Z"/>
          <w:rFonts w:asciiTheme="majorHAnsi" w:eastAsia="Times New Roman" w:hAnsiTheme="majorHAnsi" w:cstheme="majorHAnsi"/>
        </w:rPr>
      </w:pPr>
      <w:ins w:id="1556" w:author="Renata M. Diaz" w:date="2021-03-18T16:50:00Z">
        <w:r>
          <w:rPr>
            <w:rFonts w:asciiTheme="majorHAnsi" w:eastAsia="Times New Roman" w:hAnsiTheme="majorHAnsi" w:cstheme="majorHAnsi"/>
          </w:rPr>
          <w:t xml:space="preserve"> </w:t>
        </w:r>
      </w:ins>
      <w:ins w:id="1557" w:author="Renata M. Diaz" w:date="2021-03-18T17:12:00Z">
        <w:r w:rsidR="007C3B73">
          <w:rPr>
            <w:rFonts w:asciiTheme="majorHAnsi" w:eastAsia="Times New Roman" w:hAnsiTheme="majorHAnsi" w:cstheme="majorHAnsi"/>
          </w:rPr>
          <w:t xml:space="preserve">A second possibility is that these </w:t>
        </w:r>
      </w:ins>
      <w:ins w:id="1558" w:author="Renata M. Diaz" w:date="2021-03-18T17:13:00Z">
        <w:r w:rsidR="007C3B73">
          <w:rPr>
            <w:rFonts w:asciiTheme="majorHAnsi" w:eastAsia="Times New Roman" w:hAnsiTheme="majorHAnsi" w:cstheme="majorHAnsi"/>
          </w:rPr>
          <w:t xml:space="preserve">differences reflect </w:t>
        </w:r>
      </w:ins>
      <w:del w:id="1559" w:author="Renata M. Diaz" w:date="2021-03-18T17:12:00Z">
        <w:r w:rsidR="00A55464" w:rsidDel="007C3B73">
          <w:rPr>
            <w:rFonts w:asciiTheme="majorHAnsi" w:eastAsia="Times New Roman" w:hAnsiTheme="majorHAnsi" w:cstheme="majorHAnsi"/>
          </w:rPr>
          <w:delText xml:space="preserve">These results may </w:delText>
        </w:r>
        <w:r w:rsidR="00254C91" w:rsidDel="007C3B73">
          <w:rPr>
            <w:rFonts w:asciiTheme="majorHAnsi" w:eastAsia="Times New Roman" w:hAnsiTheme="majorHAnsi" w:cstheme="majorHAnsi"/>
          </w:rPr>
          <w:delText>reflect</w:delText>
        </w:r>
        <w:r w:rsidR="00A55464" w:rsidDel="007C3B73">
          <w:rPr>
            <w:rFonts w:asciiTheme="majorHAnsi" w:eastAsia="Times New Roman" w:hAnsiTheme="majorHAnsi" w:cstheme="majorHAnsi"/>
          </w:rPr>
          <w:delText xml:space="preserve"> </w:delText>
        </w:r>
      </w:del>
      <w:r w:rsidR="00A55464">
        <w:rPr>
          <w:rFonts w:asciiTheme="majorHAnsi" w:eastAsia="Times New Roman" w:hAnsiTheme="majorHAnsi" w:cstheme="majorHAnsi"/>
        </w:rPr>
        <w:t xml:space="preserve">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ins w:id="1560" w:author="Renata M. Diaz" w:date="2021-03-18T17:13:00Z">
        <w:r w:rsidR="00DF2151">
          <w:rPr>
            <w:rFonts w:asciiTheme="majorHAnsi" w:eastAsia="Times New Roman" w:hAnsiTheme="majorHAnsi" w:cstheme="majorHAnsi"/>
          </w:rPr>
          <w:t xml:space="preserve"> in terms of S, N, and as a result, the number of possible SADs in a community’s feasible set</w:t>
        </w:r>
      </w:ins>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w:t>
      </w:r>
      <w:del w:id="1561" w:author="Renata M. Diaz" w:date="2021-03-19T17:50:00Z">
        <w:r w:rsidR="00460F83" w:rsidDel="003F0B59">
          <w:rPr>
            <w:rFonts w:asciiTheme="majorHAnsi" w:eastAsia="Times New Roman" w:hAnsiTheme="majorHAnsi" w:cstheme="majorHAnsi"/>
          </w:rPr>
          <w:delText>S1</w:delText>
        </w:r>
      </w:del>
      <w:ins w:id="1562" w:author="Renata M. Diaz" w:date="2021-03-19T17:50:00Z">
        <w:r w:rsidR="003F0B59">
          <w:rPr>
            <w:rFonts w:asciiTheme="majorHAnsi" w:eastAsia="Times New Roman" w:hAnsiTheme="majorHAnsi" w:cstheme="majorHAnsi"/>
          </w:rPr>
          <w:t>1</w:t>
        </w:r>
      </w:ins>
      <w:ins w:id="1563" w:author="Renata M. Diaz" w:date="2021-03-18T17:14:00Z">
        <w:r w:rsidR="00DF2151">
          <w:rPr>
            <w:rFonts w:asciiTheme="majorHAnsi" w:eastAsia="Times New Roman" w:hAnsiTheme="majorHAnsi" w:cstheme="majorHAnsi"/>
          </w:rPr>
          <w:t>), and c</w:t>
        </w:r>
      </w:ins>
      <w:del w:id="1564" w:author="Renata M. Diaz" w:date="2021-03-18T17:14:00Z">
        <w:r w:rsidR="00460F83" w:rsidDel="00DF2151">
          <w:rPr>
            <w:rFonts w:asciiTheme="majorHAnsi" w:eastAsia="Times New Roman" w:hAnsiTheme="majorHAnsi" w:cstheme="majorHAnsi"/>
          </w:rPr>
          <w:delText>)</w:delText>
        </w:r>
        <w:r w:rsidR="00994261" w:rsidDel="00DF2151">
          <w:rPr>
            <w:rFonts w:asciiTheme="majorHAnsi" w:eastAsia="Times New Roman" w:hAnsiTheme="majorHAnsi" w:cstheme="majorHAnsi"/>
          </w:rPr>
          <w:delText>.</w:delText>
        </w:r>
        <w:r w:rsidR="007A3132" w:rsidDel="00DF2151">
          <w:rPr>
            <w:rFonts w:asciiTheme="majorHAnsi" w:eastAsia="Times New Roman" w:hAnsiTheme="majorHAnsi" w:cstheme="majorHAnsi"/>
          </w:rPr>
          <w:delText xml:space="preserve"> C</w:delText>
        </w:r>
      </w:del>
      <w:r w:rsidR="007A3132">
        <w:rPr>
          <w:rFonts w:asciiTheme="majorHAnsi" w:eastAsia="Times New Roman" w:hAnsiTheme="majorHAnsi" w:cstheme="majorHAnsi"/>
        </w:rPr>
        <w:t>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ins w:id="1565" w:author="Renata M. Diaz" w:date="2021-03-12T17:22:00Z">
        <w:r w:rsidR="00E12303">
          <w:rPr>
            <w:rFonts w:asciiTheme="majorHAnsi" w:eastAsia="Times New Roman" w:hAnsiTheme="majorHAnsi" w:cstheme="majorHAnsi"/>
          </w:rPr>
          <w:t>.</w:t>
        </w:r>
      </w:ins>
      <w:ins w:id="1566" w:author="Renata M. Diaz" w:date="2021-03-12T17:21:00Z">
        <w:r w:rsidR="00342C92">
          <w:rPr>
            <w:rFonts w:asciiTheme="majorHAnsi" w:eastAsia="Times New Roman" w:hAnsiTheme="majorHAnsi" w:cstheme="majorHAnsi"/>
          </w:rPr>
          <w:t xml:space="preserve"> </w:t>
        </w:r>
      </w:ins>
      <w:ins w:id="1567" w:author="Renata M. Diaz" w:date="2021-03-12T17:22:00Z">
        <w:r w:rsidR="00E12303">
          <w:rPr>
            <w:rFonts w:asciiTheme="majorHAnsi" w:eastAsia="Times New Roman" w:hAnsiTheme="majorHAnsi" w:cstheme="majorHAnsi"/>
          </w:rPr>
          <w:t>W</w:t>
        </w:r>
      </w:ins>
      <w:ins w:id="1568" w:author="Renata M. Diaz" w:date="2021-03-12T17:21:00Z">
        <w:r w:rsidR="00342C92">
          <w:rPr>
            <w:rFonts w:asciiTheme="majorHAnsi" w:eastAsia="Times New Roman" w:hAnsiTheme="majorHAnsi" w:cstheme="majorHAnsi"/>
          </w:rPr>
          <w:t>hen there are</w:t>
        </w:r>
      </w:ins>
      <w:del w:id="1569" w:author="Renata M. Diaz" w:date="2021-03-12T17:21:00Z">
        <w:r w:rsidR="00592C9F" w:rsidDel="00342C92">
          <w:rPr>
            <w:rFonts w:asciiTheme="majorHAnsi" w:eastAsia="Times New Roman" w:hAnsiTheme="majorHAnsi" w:cstheme="majorHAnsi"/>
          </w:rPr>
          <w:delText>; w</w:delText>
        </w:r>
        <w:r w:rsidR="007A3132" w:rsidDel="00342C92">
          <w:rPr>
            <w:rFonts w:asciiTheme="majorHAnsi" w:eastAsia="Times New Roman" w:hAnsiTheme="majorHAnsi" w:cstheme="majorHAnsi"/>
          </w:rPr>
          <w:delText>hen there are</w:delText>
        </w:r>
      </w:del>
      <w:r w:rsidR="007A3132">
        <w:rPr>
          <w:rFonts w:asciiTheme="majorHAnsi" w:eastAsia="Times New Roman" w:hAnsiTheme="majorHAnsi" w:cstheme="majorHAnsi"/>
        </w:rPr>
        <w:t xml:space="preserve"> relatively few possible SADs</w:t>
      </w:r>
      <w:ins w:id="1570" w:author="Renata M. Diaz" w:date="2021-03-12T17:23:00Z">
        <w:r w:rsidR="00CF344C">
          <w:rPr>
            <w:rFonts w:asciiTheme="majorHAnsi" w:eastAsia="Times New Roman" w:hAnsiTheme="majorHAnsi" w:cstheme="majorHAnsi"/>
          </w:rPr>
          <w:t xml:space="preserve">, they </w:t>
        </w:r>
      </w:ins>
      <w:ins w:id="1571" w:author="Renata M. Diaz" w:date="2021-03-18T16:03:00Z">
        <w:r w:rsidR="00EE628C">
          <w:rPr>
            <w:rFonts w:asciiTheme="majorHAnsi" w:eastAsia="Times New Roman" w:hAnsiTheme="majorHAnsi" w:cstheme="majorHAnsi"/>
          </w:rPr>
          <w:t>may be</w:t>
        </w:r>
      </w:ins>
      <w:ins w:id="1572" w:author="Renata M. Diaz" w:date="2021-03-12T17:23:00Z">
        <w:r w:rsidR="00CF344C">
          <w:rPr>
            <w:rFonts w:asciiTheme="majorHAnsi" w:eastAsia="Times New Roman" w:hAnsiTheme="majorHAnsi" w:cstheme="majorHAnsi"/>
          </w:rPr>
          <w:t xml:space="preserve"> </w:t>
        </w:r>
      </w:ins>
      <w:ins w:id="1573" w:author="Renata M. Diaz" w:date="2021-03-18T16:42:00Z">
        <w:r w:rsidR="008873DF">
          <w:rPr>
            <w:rFonts w:asciiTheme="majorHAnsi" w:eastAsia="Times New Roman" w:hAnsiTheme="majorHAnsi" w:cstheme="majorHAnsi"/>
          </w:rPr>
          <w:t xml:space="preserve">less </w:t>
        </w:r>
        <w:r w:rsidR="004E7097">
          <w:rPr>
            <w:rFonts w:asciiTheme="majorHAnsi" w:eastAsia="Times New Roman" w:hAnsiTheme="majorHAnsi" w:cstheme="majorHAnsi"/>
          </w:rPr>
          <w:t>tightly</w:t>
        </w:r>
      </w:ins>
      <w:ins w:id="1574" w:author="Renata M. Diaz" w:date="2021-03-12T17:23:00Z">
        <w:r w:rsidR="00CF344C">
          <w:rPr>
            <w:rFonts w:asciiTheme="majorHAnsi" w:eastAsia="Times New Roman" w:hAnsiTheme="majorHAnsi" w:cstheme="majorHAnsi"/>
          </w:rPr>
          <w:t xml:space="preserve"> clustered around their central tendencies, and the distributions for the shape metrics less consistently narrowly peaked, than when there are very large numbers of possible SAD</w:t>
        </w:r>
      </w:ins>
      <w:ins w:id="1575" w:author="Renata M. Diaz" w:date="2021-03-12T17:24:00Z">
        <w:r w:rsidR="00CF344C">
          <w:rPr>
            <w:rFonts w:asciiTheme="majorHAnsi" w:eastAsia="Times New Roman" w:hAnsiTheme="majorHAnsi" w:cstheme="majorHAnsi"/>
          </w:rPr>
          <w:t>s</w:t>
        </w:r>
        <w:r w:rsidR="00243C48">
          <w:rPr>
            <w:rFonts w:asciiTheme="majorHAnsi" w:eastAsia="Times New Roman" w:hAnsiTheme="majorHAnsi" w:cstheme="majorHAnsi"/>
          </w:rPr>
          <w:t xml:space="preserve">. This </w:t>
        </w:r>
      </w:ins>
      <w:del w:id="1576" w:author="Renata M. Diaz" w:date="2021-03-12T17:23:00Z">
        <w:r w:rsidR="007A3132" w:rsidDel="00CF344C">
          <w:rPr>
            <w:rFonts w:asciiTheme="majorHAnsi" w:eastAsia="Times New Roman" w:hAnsiTheme="majorHAnsi" w:cstheme="majorHAnsi"/>
          </w:rPr>
          <w:delText>, the</w:delText>
        </w:r>
      </w:del>
      <w:del w:id="1577" w:author="Renata M. Diaz" w:date="2021-03-12T17:20:00Z">
        <w:r w:rsidR="007A3132" w:rsidDel="00D31DC0">
          <w:rPr>
            <w:rFonts w:asciiTheme="majorHAnsi" w:eastAsia="Times New Roman" w:hAnsiTheme="majorHAnsi" w:cstheme="majorHAnsi"/>
          </w:rPr>
          <w:delText xml:space="preserve"> distributions of evenness and skewness values from the feasible set are less </w:delText>
        </w:r>
        <w:r w:rsidR="00E06D4B" w:rsidDel="00D31DC0">
          <w:rPr>
            <w:rFonts w:asciiTheme="majorHAnsi" w:eastAsia="Times New Roman" w:hAnsiTheme="majorHAnsi" w:cstheme="majorHAnsi"/>
          </w:rPr>
          <w:delText xml:space="preserve">narrowly </w:delText>
        </w:r>
      </w:del>
      <w:del w:id="1578" w:author="Renata M. Diaz" w:date="2021-03-12T17:23:00Z">
        <w:r w:rsidR="00E06D4B" w:rsidDel="00CF344C">
          <w:rPr>
            <w:rFonts w:asciiTheme="majorHAnsi" w:eastAsia="Times New Roman" w:hAnsiTheme="majorHAnsi" w:cstheme="majorHAnsi"/>
          </w:rPr>
          <w:delText>peaked</w:delText>
        </w:r>
      </w:del>
      <w:del w:id="1579" w:author="Renata M. Diaz" w:date="2021-03-12T17:22:00Z">
        <w:r w:rsidR="007A3132" w:rsidDel="00E12303">
          <w:rPr>
            <w:rFonts w:asciiTheme="majorHAnsi" w:eastAsia="Times New Roman" w:hAnsiTheme="majorHAnsi" w:cstheme="majorHAnsi"/>
          </w:rPr>
          <w:delText>,</w:delText>
        </w:r>
        <w:r w:rsidR="007A3132" w:rsidDel="00B544DD">
          <w:rPr>
            <w:rFonts w:asciiTheme="majorHAnsi" w:eastAsia="Times New Roman" w:hAnsiTheme="majorHAnsi" w:cstheme="majorHAnsi"/>
          </w:rPr>
          <w:delText xml:space="preserve"> </w:delText>
        </w:r>
      </w:del>
      <w:del w:id="1580" w:author="Renata M. Diaz" w:date="2021-03-12T17:24:00Z">
        <w:r w:rsidR="00E06D4B" w:rsidDel="00243C48">
          <w:rPr>
            <w:rFonts w:asciiTheme="majorHAnsi" w:eastAsia="Times New Roman" w:hAnsiTheme="majorHAnsi" w:cstheme="majorHAnsi"/>
          </w:rPr>
          <w:delText>meaning</w:delText>
        </w:r>
        <w:r w:rsidR="007A3132" w:rsidDel="00243C48">
          <w:rPr>
            <w:rFonts w:asciiTheme="majorHAnsi" w:eastAsia="Times New Roman" w:hAnsiTheme="majorHAnsi" w:cstheme="majorHAnsi"/>
          </w:rPr>
          <w:delText xml:space="preserve"> there is a </w:delText>
        </w:r>
      </w:del>
      <w:del w:id="1581" w:author="Renata M. Diaz" w:date="2021-03-18T17:14:00Z">
        <w:r w:rsidR="00EC498A" w:rsidDel="00DF2151">
          <w:rPr>
            <w:rFonts w:asciiTheme="majorHAnsi" w:eastAsia="Times New Roman" w:hAnsiTheme="majorHAnsi" w:cstheme="majorHAnsi"/>
          </w:rPr>
          <w:delText>weake</w:delText>
        </w:r>
      </w:del>
      <w:ins w:id="1582" w:author="Renata M. Diaz" w:date="2021-03-18T17:14:00Z">
        <w:r w:rsidR="00DF2151">
          <w:rPr>
            <w:rFonts w:asciiTheme="majorHAnsi" w:eastAsia="Times New Roman" w:hAnsiTheme="majorHAnsi" w:cstheme="majorHAnsi"/>
          </w:rPr>
          <w:t>variability within the feasible set weakens</w:t>
        </w:r>
      </w:ins>
      <w:ins w:id="1583" w:author="Renata M. Diaz" w:date="2021-03-12T17:24:00Z">
        <w:r w:rsidR="00243C48">
          <w:rPr>
            <w:rFonts w:asciiTheme="majorHAnsi" w:eastAsia="Times New Roman" w:hAnsiTheme="majorHAnsi" w:cstheme="majorHAnsi"/>
          </w:rPr>
          <w:t xml:space="preserve"> the</w:t>
        </w:r>
      </w:ins>
      <w:del w:id="1584" w:author="Renata M. Diaz" w:date="2021-03-12T17:24:00Z">
        <w:r w:rsidR="00EC498A" w:rsidDel="00243C48">
          <w:rPr>
            <w:rFonts w:asciiTheme="majorHAnsi" w:eastAsia="Times New Roman" w:hAnsiTheme="majorHAnsi" w:cstheme="majorHAnsi"/>
          </w:rPr>
          <w:delText>r</w:delText>
        </w:r>
      </w:del>
      <w:r w:rsidR="007A3132">
        <w:rPr>
          <w:rFonts w:asciiTheme="majorHAnsi" w:eastAsia="Times New Roman" w:hAnsiTheme="majorHAnsi" w:cstheme="majorHAnsi"/>
        </w:rPr>
        <w:t xml:space="preserve"> statistical distinction between “common” and “extreme” shapes </w:t>
      </w:r>
      <w:del w:id="1585" w:author="Ernest, Morgan" w:date="2021-03-31T09:16:00Z">
        <w:r w:rsidR="007A3132" w:rsidDel="00C37FC1">
          <w:rPr>
            <w:rFonts w:asciiTheme="majorHAnsi" w:eastAsia="Times New Roman" w:hAnsiTheme="majorHAnsi" w:cstheme="majorHAnsi"/>
          </w:rPr>
          <w:delText>for the SAD</w:delText>
        </w:r>
        <w:r w:rsidR="002E7372" w:rsidDel="00C37FC1">
          <w:rPr>
            <w:rFonts w:asciiTheme="majorHAnsi" w:eastAsia="Times New Roman" w:hAnsiTheme="majorHAnsi" w:cstheme="majorHAnsi"/>
          </w:rPr>
          <w:delText xml:space="preserve"> </w:delText>
        </w:r>
      </w:del>
      <w:ins w:id="1586" w:author="Renata M. Diaz" w:date="2021-03-12T17:24:00Z">
        <w:r w:rsidR="00243C48">
          <w:rPr>
            <w:rFonts w:asciiTheme="majorHAnsi" w:eastAsia="Times New Roman" w:hAnsiTheme="majorHAnsi" w:cstheme="majorHAnsi"/>
          </w:rPr>
          <w:t xml:space="preserve">for small, highly variable, feasible sets </w:t>
        </w:r>
      </w:ins>
      <w:r w:rsidR="002E7372">
        <w:rPr>
          <w:rFonts w:asciiTheme="majorHAnsi" w:eastAsia="Times New Roman" w:hAnsiTheme="majorHAnsi" w:cstheme="majorHAnsi"/>
        </w:rPr>
        <w:t>(Figure</w:t>
      </w:r>
      <w:ins w:id="1587" w:author="Renata M. Diaz" w:date="2021-03-19T17:50:00Z">
        <w:r w:rsidR="006D080B">
          <w:rPr>
            <w:rFonts w:asciiTheme="majorHAnsi" w:eastAsia="Times New Roman" w:hAnsiTheme="majorHAnsi" w:cstheme="majorHAnsi"/>
          </w:rPr>
          <w:t xml:space="preserve"> 2</w:t>
        </w:r>
      </w:ins>
      <w:del w:id="1588" w:author="Renata M. Diaz" w:date="2021-03-19T17:50:00Z">
        <w:r w:rsidR="002E7372" w:rsidDel="006D080B">
          <w:rPr>
            <w:rFonts w:asciiTheme="majorHAnsi" w:eastAsia="Times New Roman" w:hAnsiTheme="majorHAnsi" w:cstheme="majorHAnsi"/>
          </w:rPr>
          <w:delText xml:space="preserve"> 1</w:delText>
        </w:r>
      </w:del>
      <w:ins w:id="1589" w:author="Renata M. Diaz" w:date="2021-03-12T17:25:00Z">
        <w:r w:rsidR="00E779C8">
          <w:rPr>
            <w:rFonts w:asciiTheme="majorHAnsi" w:eastAsia="Times New Roman" w:hAnsiTheme="majorHAnsi" w:cstheme="majorHAnsi"/>
          </w:rPr>
          <w:t>)</w:t>
        </w:r>
      </w:ins>
      <w:ins w:id="1590" w:author="Ernest, Morgan" w:date="2021-03-31T09:17:00Z">
        <w:r w:rsidR="00C37FC1">
          <w:rPr>
            <w:rFonts w:asciiTheme="majorHAnsi" w:eastAsia="Times New Roman" w:hAnsiTheme="majorHAnsi" w:cstheme="majorHAnsi"/>
          </w:rPr>
          <w:t xml:space="preserve">. </w:t>
        </w:r>
      </w:ins>
      <w:ins w:id="1591" w:author="Renata M. Diaz" w:date="2021-03-12T17:25:00Z">
        <w:del w:id="1592" w:author="Ernest, Morgan" w:date="2021-03-31T09:17:00Z">
          <w:r w:rsidR="00E779C8" w:rsidDel="00C37FC1">
            <w:rPr>
              <w:rFonts w:asciiTheme="majorHAnsi" w:eastAsia="Times New Roman" w:hAnsiTheme="majorHAnsi" w:cstheme="majorHAnsi"/>
            </w:rPr>
            <w:delText xml:space="preserve">, meaning that </w:delText>
          </w:r>
        </w:del>
      </w:ins>
      <w:del w:id="1593" w:author="Renata M. Diaz" w:date="2021-03-12T17:24:00Z">
        <w:r w:rsidR="002E7372" w:rsidDel="00680F28">
          <w:rPr>
            <w:rFonts w:asciiTheme="majorHAnsi" w:eastAsia="Times New Roman" w:hAnsiTheme="majorHAnsi" w:cstheme="majorHAnsi"/>
          </w:rPr>
          <w:delText>)</w:delText>
        </w:r>
        <w:r w:rsidR="00DD7682" w:rsidDel="00680F28">
          <w:rPr>
            <w:rFonts w:asciiTheme="majorHAnsi" w:eastAsia="Times New Roman" w:hAnsiTheme="majorHAnsi" w:cstheme="majorHAnsi"/>
          </w:rPr>
          <w:delText>.</w:delText>
        </w:r>
        <w:r w:rsidR="000C7C06" w:rsidDel="00680F28">
          <w:rPr>
            <w:rFonts w:asciiTheme="majorHAnsi" w:eastAsia="Times New Roman" w:hAnsiTheme="majorHAnsi" w:cstheme="majorHAnsi"/>
          </w:rPr>
          <w:delText xml:space="preserve"> </w:delText>
        </w:r>
        <w:r w:rsidR="0093291E" w:rsidDel="00680F28">
          <w:rPr>
            <w:rFonts w:asciiTheme="majorHAnsi" w:eastAsia="Times New Roman" w:hAnsiTheme="majorHAnsi" w:cstheme="majorHAnsi"/>
          </w:rPr>
          <w:delText xml:space="preserve">In fact, across the </w:delText>
        </w:r>
        <w:r w:rsidR="000E2FAB" w:rsidDel="00680F28">
          <w:rPr>
            <w:rFonts w:asciiTheme="majorHAnsi" w:eastAsia="Times New Roman" w:hAnsiTheme="majorHAnsi" w:cstheme="majorHAnsi"/>
          </w:rPr>
          <w:delText>range of community sizes present in our datasets</w:delText>
        </w:r>
        <w:r w:rsidR="0093291E" w:rsidDel="00680F28">
          <w:rPr>
            <w:rFonts w:asciiTheme="majorHAnsi" w:eastAsia="Times New Roman" w:hAnsiTheme="majorHAnsi" w:cstheme="majorHAnsi"/>
          </w:rPr>
          <w:delText>,</w:delText>
        </w:r>
        <w:r w:rsidR="000F36EE" w:rsidDel="00680F28">
          <w:rPr>
            <w:rFonts w:asciiTheme="majorHAnsi" w:eastAsia="Times New Roman" w:hAnsiTheme="majorHAnsi" w:cstheme="majorHAnsi"/>
          </w:rPr>
          <w:delText xml:space="preserve"> the feasible sets for</w:delText>
        </w:r>
        <w:r w:rsidR="0093291E" w:rsidDel="00680F28">
          <w:rPr>
            <w:rFonts w:asciiTheme="majorHAnsi" w:eastAsia="Times New Roman" w:hAnsiTheme="majorHAnsi" w:cstheme="majorHAnsi"/>
          </w:rPr>
          <w:delText xml:space="preserve"> small communities generally generated</w:delText>
        </w:r>
        <w:r w:rsidR="000C7C06" w:rsidRPr="002E2A57" w:rsidDel="00680F28">
          <w:rPr>
            <w:rFonts w:asciiTheme="majorHAnsi" w:eastAsia="Times New Roman" w:hAnsiTheme="majorHAnsi" w:cstheme="majorHAnsi"/>
          </w:rPr>
          <w:delText xml:space="preserve"> broader distributions of evenness, and especially skewness, than those for large communities (</w:delText>
        </w:r>
        <w:r w:rsidR="00E1239A" w:rsidDel="00680F28">
          <w:rPr>
            <w:rFonts w:asciiTheme="majorHAnsi" w:eastAsia="Times New Roman" w:hAnsiTheme="majorHAnsi" w:cstheme="majorHAnsi"/>
          </w:rPr>
          <w:delText>Figure S</w:delText>
        </w:r>
        <w:r w:rsidR="00147BFF" w:rsidDel="00680F28">
          <w:rPr>
            <w:rFonts w:asciiTheme="majorHAnsi" w:eastAsia="Times New Roman" w:hAnsiTheme="majorHAnsi" w:cstheme="majorHAnsi"/>
          </w:rPr>
          <w:delText>5</w:delText>
        </w:r>
        <w:r w:rsidR="009126A4" w:rsidDel="00680F28">
          <w:rPr>
            <w:rFonts w:asciiTheme="majorHAnsi" w:eastAsia="Times New Roman" w:hAnsiTheme="majorHAnsi" w:cstheme="majorHAnsi"/>
          </w:rPr>
          <w:delText>)</w:delText>
        </w:r>
        <w:r w:rsidR="000C7C06" w:rsidRPr="002E2A57" w:rsidDel="00680F28">
          <w:rPr>
            <w:rFonts w:asciiTheme="majorHAnsi" w:eastAsia="Times New Roman" w:hAnsiTheme="majorHAnsi" w:cstheme="majorHAnsi"/>
          </w:rPr>
          <w:delText xml:space="preserve">. </w:delText>
        </w:r>
      </w:del>
      <w:del w:id="1594" w:author="Renata M. Diaz" w:date="2021-03-12T17:25:00Z">
        <w:r w:rsidR="00DD7682" w:rsidDel="00E779C8">
          <w:rPr>
            <w:rFonts w:asciiTheme="majorHAnsi" w:eastAsia="Times New Roman" w:hAnsiTheme="majorHAnsi" w:cstheme="majorHAnsi"/>
          </w:rPr>
          <w:delText xml:space="preserve"> For such communities, </w:delText>
        </w:r>
      </w:del>
      <w:del w:id="1595" w:author="Ernest, Morgan" w:date="2021-03-31T09:17:00Z">
        <w:r w:rsidR="00DD7682" w:rsidDel="00C37FC1">
          <w:rPr>
            <w:rFonts w:asciiTheme="majorHAnsi" w:eastAsia="Times New Roman" w:hAnsiTheme="majorHAnsi" w:cstheme="majorHAnsi"/>
          </w:rPr>
          <w:delText>th</w:delText>
        </w:r>
        <w:r w:rsidR="00D71717" w:rsidDel="00C37FC1">
          <w:rPr>
            <w:rFonts w:asciiTheme="majorHAnsi" w:eastAsia="Times New Roman" w:hAnsiTheme="majorHAnsi" w:cstheme="majorHAnsi"/>
          </w:rPr>
          <w:delText>e</w:delText>
        </w:r>
      </w:del>
      <w:ins w:id="1596" w:author="Ernest, Morgan" w:date="2021-03-31T09:17:00Z">
        <w:r w:rsidR="00C37FC1">
          <w:rPr>
            <w:rFonts w:asciiTheme="majorHAnsi" w:eastAsia="Times New Roman" w:hAnsiTheme="majorHAnsi" w:cstheme="majorHAnsi"/>
          </w:rPr>
          <w:t>Under these circumstance</w:t>
        </w:r>
      </w:ins>
      <w:ins w:id="1597" w:author="Renata M. Diaz" w:date="2021-04-06T16:15:00Z">
        <w:r w:rsidR="00BC124B">
          <w:rPr>
            <w:rFonts w:asciiTheme="majorHAnsi" w:eastAsia="Times New Roman" w:hAnsiTheme="majorHAnsi" w:cstheme="majorHAnsi"/>
          </w:rPr>
          <w:t>s</w:t>
        </w:r>
      </w:ins>
      <w:ins w:id="1598" w:author="Ernest, Morgan" w:date="2021-03-31T09:17:00Z">
        <w:r w:rsidR="00C37FC1">
          <w:rPr>
            <w:rFonts w:asciiTheme="majorHAnsi" w:eastAsia="Times New Roman" w:hAnsiTheme="majorHAnsi" w:cstheme="majorHAnsi"/>
          </w:rPr>
          <w:t>, any</w:t>
        </w:r>
      </w:ins>
      <w:r w:rsidR="00D71717">
        <w:rPr>
          <w:rFonts w:asciiTheme="majorHAnsi" w:eastAsia="Times New Roman" w:hAnsiTheme="majorHAnsi" w:cstheme="majorHAnsi"/>
        </w:rPr>
        <w:t xml:space="preserve"> deviations – or lack thereof – that we perceive </w:t>
      </w:r>
      <w:del w:id="1599" w:author="Renata M. Diaz" w:date="2021-03-18T16:04:00Z">
        <w:r w:rsidR="00D71717" w:rsidDel="00EE628C">
          <w:rPr>
            <w:rFonts w:asciiTheme="majorHAnsi" w:eastAsia="Times New Roman" w:hAnsiTheme="majorHAnsi" w:cstheme="majorHAnsi"/>
          </w:rPr>
          <w:delText xml:space="preserve">are </w:delText>
        </w:r>
      </w:del>
      <w:ins w:id="1600" w:author="Renata M. Diaz" w:date="2021-03-18T16:04:00Z">
        <w:r w:rsidR="00EE628C">
          <w:rPr>
            <w:rFonts w:asciiTheme="majorHAnsi" w:eastAsia="Times New Roman" w:hAnsiTheme="majorHAnsi" w:cstheme="majorHAnsi"/>
          </w:rPr>
          <w:t xml:space="preserve">may be </w:t>
        </w:r>
      </w:ins>
      <w:r w:rsidR="00D71717">
        <w:rPr>
          <w:rFonts w:asciiTheme="majorHAnsi" w:eastAsia="Times New Roman" w:hAnsiTheme="majorHAnsi" w:cstheme="majorHAnsi"/>
        </w:rPr>
        <w:t>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 xml:space="preserve">than for </w:t>
      </w:r>
      <w:del w:id="1601" w:author="Renata M. Diaz" w:date="2021-03-18T16:04:00Z">
        <w:r w:rsidR="00687ED9" w:rsidDel="00EE628C">
          <w:rPr>
            <w:rFonts w:asciiTheme="majorHAnsi" w:eastAsia="Times New Roman" w:hAnsiTheme="majorHAnsi" w:cstheme="majorHAnsi"/>
          </w:rPr>
          <w:delText xml:space="preserve">larger </w:delText>
        </w:r>
      </w:del>
      <w:r w:rsidR="00687ED9">
        <w:rPr>
          <w:rFonts w:asciiTheme="majorHAnsi" w:eastAsia="Times New Roman" w:hAnsiTheme="majorHAnsi" w:cstheme="majorHAnsi"/>
        </w:rPr>
        <w:t>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w:t>
      </w:r>
      <w:ins w:id="1602" w:author="Renata M. Diaz" w:date="2021-03-18T16:01:00Z">
        <w:r w:rsidR="00EE628C">
          <w:rPr>
            <w:rFonts w:asciiTheme="majorHAnsi" w:eastAsia="Times New Roman" w:hAnsiTheme="majorHAnsi" w:cstheme="majorHAnsi"/>
          </w:rPr>
          <w:t xml:space="preserve"> </w:t>
        </w:r>
      </w:ins>
      <w:ins w:id="1603" w:author="Renata M. Diaz" w:date="2021-03-18T16:04:00Z">
        <w:r w:rsidR="00EE628C">
          <w:rPr>
            <w:rFonts w:asciiTheme="majorHAnsi" w:eastAsia="Times New Roman" w:hAnsiTheme="majorHAnsi" w:cstheme="majorHAnsi"/>
          </w:rPr>
          <w:t xml:space="preserve">The average dissimilarity to the central tendency among elements of the feasible set, and the distributions of breath </w:t>
        </w:r>
      </w:ins>
      <w:ins w:id="1604" w:author="Renata M. Diaz" w:date="2021-03-18T16:05:00Z">
        <w:r w:rsidR="00EE628C">
          <w:rPr>
            <w:rFonts w:asciiTheme="majorHAnsi" w:eastAsia="Times New Roman" w:hAnsiTheme="majorHAnsi" w:cstheme="majorHAnsi"/>
          </w:rPr>
          <w:t xml:space="preserve">indices for specific metrics, broadly </w:t>
        </w:r>
      </w:ins>
      <w:ins w:id="1605" w:author="Renata M. Diaz" w:date="2021-03-18T17:38:00Z">
        <w:r w:rsidR="00814D2C">
          <w:rPr>
            <w:rFonts w:asciiTheme="majorHAnsi" w:eastAsia="Times New Roman" w:hAnsiTheme="majorHAnsi" w:cstheme="majorHAnsi"/>
          </w:rPr>
          <w:t>align with</w:t>
        </w:r>
      </w:ins>
      <w:ins w:id="1606" w:author="Renata M. Diaz" w:date="2021-03-18T16:05:00Z">
        <w:r w:rsidR="00EE628C">
          <w:rPr>
            <w:rFonts w:asciiTheme="majorHAnsi" w:eastAsia="Times New Roman" w:hAnsiTheme="majorHAnsi" w:cstheme="majorHAnsi"/>
          </w:rPr>
          <w:t xml:space="preserve"> this principle.</w:t>
        </w:r>
      </w:ins>
      <w:ins w:id="1607" w:author="Renata M. Diaz" w:date="2021-03-18T16:23:00Z">
        <w:r w:rsidR="0001472B">
          <w:rPr>
            <w:rFonts w:asciiTheme="majorHAnsi" w:eastAsia="Times New Roman" w:hAnsiTheme="majorHAnsi" w:cstheme="majorHAnsi"/>
          </w:rPr>
          <w:t xml:space="preserve"> </w:t>
        </w:r>
      </w:ins>
      <w:ins w:id="1608" w:author="Renata M. Diaz" w:date="2021-03-18T17:15:00Z">
        <w:r w:rsidR="00DF2151">
          <w:rPr>
            <w:rFonts w:asciiTheme="majorHAnsi" w:eastAsia="Times New Roman" w:hAnsiTheme="majorHAnsi" w:cstheme="majorHAnsi"/>
          </w:rPr>
          <w:t xml:space="preserve">Across the range of community sizes represented across our datasets, </w:t>
        </w:r>
      </w:ins>
      <w:ins w:id="1609" w:author="Renata M. Diaz" w:date="2021-03-18T17:24:00Z">
        <w:r w:rsidR="00862FF3">
          <w:rPr>
            <w:rFonts w:asciiTheme="majorHAnsi" w:eastAsia="Times New Roman" w:hAnsiTheme="majorHAnsi" w:cstheme="majorHAnsi"/>
          </w:rPr>
          <w:t xml:space="preserve">small feasible sets </w:t>
        </w:r>
      </w:ins>
      <w:ins w:id="1610" w:author="Renata M. Diaz" w:date="2021-03-18T17:25:00Z">
        <w:r w:rsidR="00862FF3">
          <w:rPr>
            <w:rFonts w:asciiTheme="majorHAnsi" w:eastAsia="Times New Roman" w:hAnsiTheme="majorHAnsi" w:cstheme="majorHAnsi"/>
          </w:rPr>
          <w:t>have highly variable, and often very broad, feasible sets, while larger feasible sets have more consistently narrow feasible sets</w:t>
        </w:r>
      </w:ins>
      <w:ins w:id="1611" w:author="Renata M. Diaz" w:date="2021-03-18T17:24:00Z">
        <w:r w:rsidR="00862FF3">
          <w:rPr>
            <w:rFonts w:asciiTheme="majorHAnsi" w:eastAsia="Times New Roman" w:hAnsiTheme="majorHAnsi" w:cstheme="majorHAnsi"/>
          </w:rPr>
          <w:t xml:space="preserve"> (</w:t>
        </w:r>
      </w:ins>
      <w:ins w:id="1612" w:author="Renata M. Diaz" w:date="2021-03-19T17:50:00Z">
        <w:r w:rsidR="007B0D18">
          <w:rPr>
            <w:rFonts w:asciiTheme="majorHAnsi" w:eastAsia="Times New Roman" w:hAnsiTheme="majorHAnsi" w:cstheme="majorHAnsi"/>
          </w:rPr>
          <w:t>Figure 4</w:t>
        </w:r>
      </w:ins>
      <w:ins w:id="1613" w:author="Renata M. Diaz" w:date="2021-03-18T17:26:00Z">
        <w:r w:rsidR="00862FF3">
          <w:rPr>
            <w:rFonts w:asciiTheme="majorHAnsi" w:eastAsia="Times New Roman" w:hAnsiTheme="majorHAnsi" w:cstheme="majorHAnsi"/>
          </w:rPr>
          <w:t>). Very</w:t>
        </w:r>
      </w:ins>
      <w:ins w:id="1614" w:author="Renata M. Diaz" w:date="2021-03-18T16:31:00Z">
        <w:r w:rsidR="004A709E">
          <w:rPr>
            <w:rFonts w:asciiTheme="majorHAnsi" w:eastAsia="Times New Roman" w:hAnsiTheme="majorHAnsi" w:cstheme="majorHAnsi"/>
          </w:rPr>
          <w:t xml:space="preserve"> small communities – for example, those with fewer than 2000 possible SADs in their feasible sets, or S ~ 20 and N ~ 40 – exhibit </w:t>
        </w:r>
      </w:ins>
      <w:ins w:id="1615" w:author="Renata M. Diaz" w:date="2021-03-18T17:39:00Z">
        <w:r w:rsidR="00814D2C">
          <w:rPr>
            <w:rFonts w:asciiTheme="majorHAnsi" w:eastAsia="Times New Roman" w:hAnsiTheme="majorHAnsi" w:cstheme="majorHAnsi"/>
          </w:rPr>
          <w:t>a higher proportion of highly variable</w:t>
        </w:r>
      </w:ins>
      <w:ins w:id="1616" w:author="Renata M. Diaz" w:date="2021-03-18T16:41:00Z">
        <w:r w:rsidR="00065C2C">
          <w:rPr>
            <w:rFonts w:asciiTheme="majorHAnsi" w:eastAsia="Times New Roman" w:hAnsiTheme="majorHAnsi" w:cstheme="majorHAnsi"/>
          </w:rPr>
          <w:t xml:space="preserve"> feasible sets</w:t>
        </w:r>
      </w:ins>
      <w:ins w:id="1617" w:author="Renata M. Diaz" w:date="2021-03-18T16:31:00Z">
        <w:r w:rsidR="004A709E">
          <w:rPr>
            <w:rFonts w:asciiTheme="majorHAnsi" w:eastAsia="Times New Roman" w:hAnsiTheme="majorHAnsi" w:cstheme="majorHAnsi"/>
          </w:rPr>
          <w:t xml:space="preserve"> than large ones, and these </w:t>
        </w:r>
      </w:ins>
      <w:ins w:id="1618" w:author="Renata M. Diaz" w:date="2021-03-18T17:39:00Z">
        <w:r w:rsidR="00814D2C">
          <w:rPr>
            <w:rFonts w:asciiTheme="majorHAnsi" w:eastAsia="Times New Roman" w:hAnsiTheme="majorHAnsi" w:cstheme="majorHAnsi"/>
          </w:rPr>
          <w:t xml:space="preserve">small </w:t>
        </w:r>
      </w:ins>
      <w:ins w:id="1619" w:author="Renata M. Diaz" w:date="2021-03-18T16:31:00Z">
        <w:r w:rsidR="004A709E">
          <w:rPr>
            <w:rFonts w:asciiTheme="majorHAnsi" w:eastAsia="Times New Roman" w:hAnsiTheme="majorHAnsi" w:cstheme="majorHAnsi"/>
          </w:rPr>
          <w:t>communities tend to show less consistent deviations than larger communities (</w:t>
        </w:r>
      </w:ins>
      <w:ins w:id="1620" w:author="Renata M. Diaz" w:date="2021-03-19T17:51:00Z">
        <w:r w:rsidR="009457BC">
          <w:rPr>
            <w:rFonts w:asciiTheme="majorHAnsi" w:eastAsia="Times New Roman" w:hAnsiTheme="majorHAnsi" w:cstheme="majorHAnsi"/>
          </w:rPr>
          <w:t>Figure 6</w:t>
        </w:r>
      </w:ins>
      <w:ins w:id="1621" w:author="Renata M. Diaz" w:date="2021-03-22T14:07:00Z">
        <w:r w:rsidR="00097095">
          <w:rPr>
            <w:rFonts w:asciiTheme="majorHAnsi" w:eastAsia="Times New Roman" w:hAnsiTheme="majorHAnsi" w:cstheme="majorHAnsi"/>
          </w:rPr>
          <w:t>; Appendix A10</w:t>
        </w:r>
      </w:ins>
      <w:ins w:id="1622" w:author="Renata M. Diaz" w:date="2021-03-18T16:31:00Z">
        <w:r w:rsidR="004A709E">
          <w:rPr>
            <w:rFonts w:asciiTheme="majorHAnsi" w:eastAsia="Times New Roman" w:hAnsiTheme="majorHAnsi" w:cstheme="majorHAnsi"/>
          </w:rPr>
          <w:t>).</w:t>
        </w:r>
      </w:ins>
      <w:ins w:id="1623" w:author="Renata M. Diaz" w:date="2021-03-18T18:05:00Z">
        <w:r w:rsidR="007E0AA9">
          <w:rPr>
            <w:rFonts w:asciiTheme="majorHAnsi" w:eastAsia="Times New Roman" w:hAnsiTheme="majorHAnsi" w:cstheme="majorHAnsi"/>
          </w:rPr>
          <w:t xml:space="preserve"> Of our datasets, FIA is most dominated </w:t>
        </w:r>
      </w:ins>
      <w:ins w:id="1624" w:author="Renata M. Diaz" w:date="2021-03-18T18:06:00Z">
        <w:r w:rsidR="007E0AA9">
          <w:rPr>
            <w:rFonts w:asciiTheme="majorHAnsi" w:eastAsia="Times New Roman" w:hAnsiTheme="majorHAnsi" w:cstheme="majorHAnsi"/>
          </w:rPr>
          <w:t>by small communities (68% of communities have fewer than 2000 possible SADs</w:t>
        </w:r>
      </w:ins>
      <w:ins w:id="1625" w:author="Renata M. Diaz" w:date="2021-03-18T18:09:00Z">
        <w:r w:rsidR="007E0AA9">
          <w:rPr>
            <w:rFonts w:asciiTheme="majorHAnsi" w:eastAsia="Times New Roman" w:hAnsiTheme="majorHAnsi" w:cstheme="majorHAnsi"/>
          </w:rPr>
          <w:t>)</w:t>
        </w:r>
        <w:r w:rsidR="006B0E06">
          <w:rPr>
            <w:rFonts w:asciiTheme="majorHAnsi" w:eastAsia="Times New Roman" w:hAnsiTheme="majorHAnsi" w:cstheme="majorHAnsi"/>
          </w:rPr>
          <w:t>, and these small-com</w:t>
        </w:r>
      </w:ins>
      <w:ins w:id="1626" w:author="Renata M. Diaz" w:date="2021-03-18T18:10:00Z">
        <w:r w:rsidR="006B0E06">
          <w:rPr>
            <w:rFonts w:asciiTheme="majorHAnsi" w:eastAsia="Times New Roman" w:hAnsiTheme="majorHAnsi" w:cstheme="majorHAnsi"/>
          </w:rPr>
          <w:t xml:space="preserve">munity </w:t>
        </w:r>
      </w:ins>
      <w:ins w:id="1627" w:author="Renata M. Diaz" w:date="2021-03-18T18:12:00Z">
        <w:r w:rsidR="006B0E06">
          <w:rPr>
            <w:rFonts w:asciiTheme="majorHAnsi" w:eastAsia="Times New Roman" w:hAnsiTheme="majorHAnsi" w:cstheme="majorHAnsi"/>
          </w:rPr>
          <w:t>phenomena</w:t>
        </w:r>
      </w:ins>
      <w:ins w:id="1628" w:author="Renata M. Diaz" w:date="2021-03-18T18:10:00Z">
        <w:r w:rsidR="006B0E06">
          <w:rPr>
            <w:rFonts w:asciiTheme="majorHAnsi" w:eastAsia="Times New Roman" w:hAnsiTheme="majorHAnsi" w:cstheme="majorHAnsi"/>
          </w:rPr>
          <w:t xml:space="preserve"> may therefore have the greatest impact on results aggregated over the FIA dataset</w:t>
        </w:r>
      </w:ins>
      <w:ins w:id="1629" w:author="Renata M. Diaz" w:date="2021-03-18T17:27:00Z">
        <w:r w:rsidR="00862FF3">
          <w:rPr>
            <w:rFonts w:asciiTheme="majorHAnsi" w:eastAsia="Times New Roman" w:hAnsiTheme="majorHAnsi" w:cstheme="majorHAnsi"/>
          </w:rPr>
          <w:t>.</w:t>
        </w:r>
      </w:ins>
      <w:ins w:id="1630" w:author="Renata M. Diaz" w:date="2021-03-18T18:12:00Z">
        <w:r w:rsidR="006B0E06">
          <w:rPr>
            <w:rFonts w:asciiTheme="majorHAnsi" w:eastAsia="Times New Roman" w:hAnsiTheme="majorHAnsi" w:cstheme="majorHAnsi"/>
          </w:rPr>
          <w:t xml:space="preserve"> </w:t>
        </w:r>
      </w:ins>
      <w:del w:id="1631" w:author="Renata M. Diaz" w:date="2021-03-18T16:01:00Z">
        <w:r w:rsidR="001B0F45" w:rsidRPr="002E2A57" w:rsidDel="00EE628C">
          <w:rPr>
            <w:rFonts w:asciiTheme="majorHAnsi" w:eastAsia="Times New Roman" w:hAnsiTheme="majorHAnsi" w:cstheme="majorHAnsi"/>
          </w:rPr>
          <w:delText xml:space="preserve"> </w:delText>
        </w:r>
      </w:del>
    </w:p>
    <w:p w14:paraId="50E05166" w14:textId="77777777" w:rsidR="00814D2C" w:rsidRDefault="00814D2C">
      <w:pPr>
        <w:spacing w:line="480" w:lineRule="auto"/>
        <w:rPr>
          <w:ins w:id="1632" w:author="Renata M. Diaz" w:date="2021-03-18T17:47:00Z"/>
          <w:rFonts w:asciiTheme="majorHAnsi" w:eastAsia="Times New Roman" w:hAnsiTheme="majorHAnsi" w:cstheme="majorHAnsi"/>
        </w:rPr>
      </w:pPr>
    </w:p>
    <w:p w14:paraId="34CCD4A3" w14:textId="4D9D668E" w:rsidR="00006741" w:rsidRPr="002E2A57" w:rsidDel="00814D2C" w:rsidRDefault="0034529F">
      <w:pPr>
        <w:spacing w:line="480" w:lineRule="auto"/>
        <w:rPr>
          <w:del w:id="1633" w:author="Renata M. Diaz" w:date="2021-03-18T17:47:00Z"/>
          <w:rFonts w:asciiTheme="majorHAnsi" w:eastAsia="Times New Roman" w:hAnsiTheme="majorHAnsi" w:cstheme="majorHAnsi"/>
        </w:rPr>
      </w:pPr>
      <w:del w:id="1634" w:author="Renata M. Diaz" w:date="2021-03-18T17:27:00Z">
        <w:r w:rsidDel="00862FF3">
          <w:rPr>
            <w:rFonts w:asciiTheme="majorHAnsi" w:eastAsia="Times New Roman" w:hAnsiTheme="majorHAnsi" w:cstheme="majorHAnsi"/>
          </w:rPr>
          <w:delText>If</w:delText>
        </w:r>
        <w:r w:rsidR="00D21D36" w:rsidRPr="002E2A57" w:rsidDel="00862FF3">
          <w:rPr>
            <w:rFonts w:asciiTheme="majorHAnsi" w:eastAsia="Times New Roman" w:hAnsiTheme="majorHAnsi" w:cstheme="majorHAnsi"/>
          </w:rPr>
          <w:delText xml:space="preserve"> the lack of discernable deviations from the feasible set</w:delText>
        </w:r>
        <w:r w:rsidR="006A0C0F" w:rsidDel="00862FF3">
          <w:rPr>
            <w:rFonts w:asciiTheme="majorHAnsi" w:eastAsia="Times New Roman" w:hAnsiTheme="majorHAnsi" w:cstheme="majorHAnsi"/>
          </w:rPr>
          <w:delText xml:space="preserve"> for the FIA communities</w:delText>
        </w:r>
        <w:r w:rsidR="00D21D36" w:rsidRPr="002E2A57" w:rsidDel="00862FF3">
          <w:rPr>
            <w:rFonts w:asciiTheme="majorHAnsi" w:eastAsia="Times New Roman" w:hAnsiTheme="majorHAnsi" w:cstheme="majorHAnsi"/>
          </w:rPr>
          <w:delText xml:space="preserve"> is </w:delText>
        </w:r>
        <w:r w:rsidR="00AC3A37" w:rsidDel="00862FF3">
          <w:rPr>
            <w:rFonts w:asciiTheme="majorHAnsi" w:eastAsia="Times New Roman" w:hAnsiTheme="majorHAnsi" w:cstheme="majorHAnsi"/>
          </w:rPr>
          <w:delText xml:space="preserve">indeed </w:delText>
        </w:r>
        <w:r w:rsidR="00D21D36" w:rsidRPr="002E2A57" w:rsidDel="00862FF3">
          <w:rPr>
            <w:rFonts w:asciiTheme="majorHAnsi" w:eastAsia="Times New Roman" w:hAnsiTheme="majorHAnsi" w:cstheme="majorHAnsi"/>
          </w:rPr>
          <w:delText>a</w:delText>
        </w:r>
        <w:r w:rsidR="0091663F" w:rsidRPr="002E2A57" w:rsidDel="00862FF3">
          <w:rPr>
            <w:rFonts w:asciiTheme="majorHAnsi" w:eastAsia="Times New Roman" w:hAnsiTheme="majorHAnsi" w:cstheme="majorHAnsi"/>
          </w:rPr>
          <w:delText xml:space="preserve"> byproduct</w:delText>
        </w:r>
        <w:r w:rsidR="00D21D36" w:rsidRPr="002E2A57" w:rsidDel="00862FF3">
          <w:rPr>
            <w:rFonts w:asciiTheme="majorHAnsi" w:eastAsia="Times New Roman" w:hAnsiTheme="majorHAnsi" w:cstheme="majorHAnsi"/>
          </w:rPr>
          <w:delText xml:space="preserve"> of </w:delText>
        </w:r>
        <w:r w:rsidR="004263E1" w:rsidDel="00862FF3">
          <w:rPr>
            <w:rFonts w:asciiTheme="majorHAnsi" w:eastAsia="Times New Roman" w:hAnsiTheme="majorHAnsi" w:cstheme="majorHAnsi"/>
          </w:rPr>
          <w:delText xml:space="preserve">their </w:delText>
        </w:r>
        <w:r w:rsidR="00D21D36" w:rsidRPr="002E2A57" w:rsidDel="00862FF3">
          <w:rPr>
            <w:rFonts w:asciiTheme="majorHAnsi" w:eastAsia="Times New Roman" w:hAnsiTheme="majorHAnsi" w:cstheme="majorHAnsi"/>
          </w:rPr>
          <w:delText xml:space="preserve">generally small size, then we would expect similarly-sized communities from other datasets to </w:delText>
        </w:r>
        <w:r w:rsidR="009F3B8E" w:rsidDel="00862FF3">
          <w:rPr>
            <w:rFonts w:asciiTheme="majorHAnsi" w:eastAsia="Times New Roman" w:hAnsiTheme="majorHAnsi" w:cstheme="majorHAnsi"/>
          </w:rPr>
          <w:delText>have</w:delText>
        </w:r>
        <w:r w:rsidR="00D21D36" w:rsidRPr="002E2A57" w:rsidDel="00862FF3">
          <w:rPr>
            <w:rFonts w:asciiTheme="majorHAnsi" w:eastAsia="Times New Roman" w:hAnsiTheme="majorHAnsi" w:cstheme="majorHAnsi"/>
          </w:rPr>
          <w:delText xml:space="preserve"> similar</w:delText>
        </w:r>
        <w:r w:rsidR="009F3B8E" w:rsidDel="00862FF3">
          <w:rPr>
            <w:rFonts w:asciiTheme="majorHAnsi" w:eastAsia="Times New Roman" w:hAnsiTheme="majorHAnsi" w:cstheme="majorHAnsi"/>
          </w:rPr>
          <w:delText xml:space="preserve"> results</w:delText>
        </w:r>
        <w:r w:rsidR="00D21D36" w:rsidRPr="002E2A57" w:rsidDel="00862FF3">
          <w:rPr>
            <w:rFonts w:asciiTheme="majorHAnsi" w:eastAsia="Times New Roman" w:hAnsiTheme="majorHAnsi" w:cstheme="majorHAnsi"/>
          </w:rPr>
          <w:delText>. We identified</w:delText>
        </w:r>
        <w:r w:rsidR="00B01BDC" w:rsidRPr="002E2A57" w:rsidDel="00862FF3">
          <w:rPr>
            <w:rFonts w:asciiTheme="majorHAnsi" w:eastAsia="Times New Roman" w:hAnsiTheme="majorHAnsi" w:cstheme="majorHAnsi"/>
          </w:rPr>
          <w:delText xml:space="preserve"> 371 </w:delText>
        </w:r>
        <w:r w:rsidR="00D21D36" w:rsidRPr="002E2A57" w:rsidDel="00862FF3">
          <w:rPr>
            <w:rFonts w:asciiTheme="majorHAnsi" w:eastAsia="Times New Roman" w:hAnsiTheme="majorHAnsi" w:cstheme="majorHAnsi"/>
          </w:rPr>
          <w:delText xml:space="preserve">communities </w:delText>
        </w:r>
        <w:r w:rsidR="00B01BDC" w:rsidRPr="002E2A57" w:rsidDel="00862FF3">
          <w:rPr>
            <w:rFonts w:asciiTheme="majorHAnsi" w:eastAsia="Times New Roman" w:hAnsiTheme="majorHAnsi" w:cstheme="majorHAnsi"/>
          </w:rPr>
          <w:delText xml:space="preserve">from other datasets with </w:delText>
        </w:r>
        <w:r w:rsidR="00B01BDC" w:rsidRPr="00EC688A" w:rsidDel="00862FF3">
          <w:rPr>
            <w:rFonts w:asciiTheme="majorHAnsi" w:eastAsia="Times New Roman" w:hAnsiTheme="majorHAnsi" w:cstheme="majorHAnsi"/>
            <w:i/>
            <w:iCs/>
          </w:rPr>
          <w:delText xml:space="preserve">S </w:delText>
        </w:r>
        <w:r w:rsidR="00B01BDC" w:rsidRPr="002E2A57" w:rsidDel="00862FF3">
          <w:rPr>
            <w:rFonts w:asciiTheme="majorHAnsi" w:eastAsia="Times New Roman" w:hAnsiTheme="majorHAnsi" w:cstheme="majorHAnsi"/>
          </w:rPr>
          <w:delText xml:space="preserve">and </w:delText>
        </w:r>
        <w:r w:rsidR="00B01BDC" w:rsidRPr="00EC688A" w:rsidDel="00862FF3">
          <w:rPr>
            <w:rFonts w:asciiTheme="majorHAnsi" w:eastAsia="Times New Roman" w:hAnsiTheme="majorHAnsi" w:cstheme="majorHAnsi"/>
            <w:i/>
            <w:iCs/>
          </w:rPr>
          <w:delText>N</w:delText>
        </w:r>
        <w:r w:rsidR="00B01BDC" w:rsidRPr="002E2A57" w:rsidDel="00862FF3">
          <w:rPr>
            <w:rFonts w:asciiTheme="majorHAnsi" w:eastAsia="Times New Roman" w:hAnsiTheme="majorHAnsi" w:cstheme="majorHAnsi"/>
          </w:rPr>
          <w:delText xml:space="preserve"> matching </w:delText>
        </w:r>
        <w:r w:rsidR="00BC3982" w:rsidRPr="002E2A57" w:rsidDel="00862FF3">
          <w:rPr>
            <w:rFonts w:asciiTheme="majorHAnsi" w:eastAsia="Times New Roman" w:hAnsiTheme="majorHAnsi" w:cstheme="majorHAnsi"/>
          </w:rPr>
          <w:delText xml:space="preserve">communities </w:delText>
        </w:r>
        <w:r w:rsidR="008C471B" w:rsidDel="00862FF3">
          <w:rPr>
            <w:rFonts w:asciiTheme="majorHAnsi" w:eastAsia="Times New Roman" w:hAnsiTheme="majorHAnsi" w:cstheme="majorHAnsi"/>
          </w:rPr>
          <w:delText>from</w:delText>
        </w:r>
        <w:r w:rsidR="00D87B98" w:rsidDel="00862FF3">
          <w:rPr>
            <w:rFonts w:asciiTheme="majorHAnsi" w:eastAsia="Times New Roman" w:hAnsiTheme="majorHAnsi" w:cstheme="majorHAnsi"/>
          </w:rPr>
          <w:delText xml:space="preserve"> </w:delText>
        </w:r>
        <w:r w:rsidR="00B01BDC" w:rsidRPr="002E2A57" w:rsidDel="00862FF3">
          <w:rPr>
            <w:rFonts w:asciiTheme="majorHAnsi" w:eastAsia="Times New Roman" w:hAnsiTheme="majorHAnsi" w:cstheme="majorHAnsi"/>
          </w:rPr>
          <w:delText>FIA</w:delText>
        </w:r>
        <w:r w:rsidR="0038720B" w:rsidDel="00862FF3">
          <w:rPr>
            <w:rFonts w:asciiTheme="majorHAnsi" w:eastAsia="Times New Roman" w:hAnsiTheme="majorHAnsi" w:cstheme="majorHAnsi"/>
          </w:rPr>
          <w:delText xml:space="preserve">. </w:delText>
        </w:r>
      </w:del>
      <w:moveFromRangeStart w:id="1635" w:author="Renata M. Diaz" w:date="2021-03-18T16:54:00Z" w:name="move66978912"/>
      <w:moveFrom w:id="1636" w:author="Renata M. Diaz" w:date="2021-03-18T16:54:00Z">
        <w:del w:id="1637" w:author="Renata M. Diaz" w:date="2021-03-18T17:27:00Z">
          <w:r w:rsidR="004B303A" w:rsidDel="00862FF3">
            <w:rPr>
              <w:rFonts w:asciiTheme="majorHAnsi" w:eastAsia="Times New Roman" w:hAnsiTheme="majorHAnsi" w:cstheme="majorHAnsi"/>
            </w:rPr>
            <w:delText>We</w:delText>
          </w:r>
          <w:r w:rsidR="0038720B" w:rsidDel="00862FF3">
            <w:rPr>
              <w:rFonts w:asciiTheme="majorHAnsi" w:eastAsia="Times New Roman" w:hAnsiTheme="majorHAnsi" w:cstheme="majorHAnsi"/>
            </w:rPr>
            <w:delText xml:space="preserve"> found</w:delText>
          </w:r>
          <w:r w:rsidR="00D21D36" w:rsidRPr="002E2A57" w:rsidDel="00862FF3">
            <w:rPr>
              <w:rFonts w:asciiTheme="majorHAnsi" w:eastAsia="Times New Roman" w:hAnsiTheme="majorHAnsi" w:cstheme="majorHAnsi"/>
            </w:rPr>
            <w:delText xml:space="preserve"> no difference in the distribution of percentile scores between</w:delText>
          </w:r>
          <w:r w:rsidR="00DA6A50" w:rsidRPr="002E2A57" w:rsidDel="00862FF3">
            <w:rPr>
              <w:rFonts w:asciiTheme="majorHAnsi" w:eastAsia="Times New Roman" w:hAnsiTheme="majorHAnsi" w:cstheme="majorHAnsi"/>
            </w:rPr>
            <w:delText xml:space="preserve"> communities from</w:delText>
          </w:r>
          <w:r w:rsidR="00D21D36" w:rsidRPr="002E2A57" w:rsidDel="00862FF3">
            <w:rPr>
              <w:rFonts w:asciiTheme="majorHAnsi" w:eastAsia="Times New Roman" w:hAnsiTheme="majorHAnsi" w:cstheme="majorHAnsi"/>
            </w:rPr>
            <w:delText xml:space="preserve"> FIA and communities from other datasets </w:delText>
          </w:r>
          <w:r w:rsidR="0066050E" w:rsidDel="00862FF3">
            <w:rPr>
              <w:rFonts w:asciiTheme="majorHAnsi" w:eastAsia="Times New Roman" w:hAnsiTheme="majorHAnsi" w:cstheme="majorHAnsi"/>
            </w:rPr>
            <w:delText>(Figure 4;</w:delText>
          </w:r>
          <w:r w:rsidR="007C2543" w:rsidDel="00862FF3">
            <w:rPr>
              <w:rFonts w:asciiTheme="majorHAnsi" w:eastAsia="Times New Roman" w:hAnsiTheme="majorHAnsi" w:cstheme="majorHAnsi"/>
            </w:rPr>
            <w:delText xml:space="preserve"> </w:delText>
          </w:r>
          <w:r w:rsidR="002324D0" w:rsidDel="00862FF3">
            <w:rPr>
              <w:rFonts w:asciiTheme="majorHAnsi" w:eastAsia="Times New Roman" w:hAnsiTheme="majorHAnsi" w:cstheme="majorHAnsi"/>
            </w:rPr>
            <w:delText xml:space="preserve">Table </w:delText>
          </w:r>
          <w:r w:rsidR="001A1656" w:rsidDel="00862FF3">
            <w:rPr>
              <w:rFonts w:asciiTheme="majorHAnsi" w:eastAsia="Times New Roman" w:hAnsiTheme="majorHAnsi" w:cstheme="majorHAnsi"/>
            </w:rPr>
            <w:delText>S</w:delText>
          </w:r>
          <w:r w:rsidR="006930B0" w:rsidDel="00862FF3">
            <w:rPr>
              <w:rFonts w:asciiTheme="majorHAnsi" w:eastAsia="Times New Roman" w:hAnsiTheme="majorHAnsi" w:cstheme="majorHAnsi"/>
            </w:rPr>
            <w:delText>6</w:delText>
          </w:r>
          <w:r w:rsidR="0038720B" w:rsidDel="00862FF3">
            <w:rPr>
              <w:rFonts w:asciiTheme="majorHAnsi" w:eastAsia="Times New Roman" w:hAnsiTheme="majorHAnsi" w:cstheme="majorHAnsi"/>
            </w:rPr>
            <w:delText>)</w:delText>
          </w:r>
          <w:r w:rsidR="004B303A" w:rsidDel="00862FF3">
            <w:rPr>
              <w:rFonts w:asciiTheme="majorHAnsi" w:eastAsia="Times New Roman" w:hAnsiTheme="majorHAnsi" w:cstheme="majorHAnsi"/>
            </w:rPr>
            <w:delText>, confirmed via Kolmogorov-Smirnov tests</w:delText>
          </w:r>
          <w:r w:rsidR="004B303A" w:rsidDel="00862FF3">
            <w:rPr>
              <w:rFonts w:asciiTheme="majorHAnsi" w:hAnsiTheme="majorHAnsi" w:cstheme="majorHAnsi"/>
              <w:iCs/>
            </w:rPr>
            <w:delText xml:space="preserve"> (for evenness,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0.04 and </w:delText>
          </w:r>
          <w:r w:rsidR="004B303A" w:rsidDel="00862FF3">
            <w:rPr>
              <w:rFonts w:asciiTheme="majorHAnsi" w:hAnsiTheme="majorHAnsi" w:cstheme="majorHAnsi"/>
              <w:i/>
            </w:rPr>
            <w:delText>p</w:delText>
          </w:r>
          <w:r w:rsidR="004B303A" w:rsidDel="00862FF3">
            <w:rPr>
              <w:rFonts w:asciiTheme="majorHAnsi" w:hAnsiTheme="majorHAnsi" w:cstheme="majorHAnsi"/>
              <w:iCs/>
            </w:rPr>
            <w:delText xml:space="preserve"> = 0.87; for skewness,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0.07 and </w:delText>
          </w:r>
          <w:r w:rsidR="004B303A" w:rsidDel="00862FF3">
            <w:rPr>
              <w:rFonts w:asciiTheme="majorHAnsi" w:hAnsiTheme="majorHAnsi" w:cstheme="majorHAnsi"/>
              <w:i/>
            </w:rPr>
            <w:delText xml:space="preserve">p </w:delText>
          </w:r>
          <w:r w:rsidR="004B303A" w:rsidDel="00862FF3">
            <w:rPr>
              <w:rFonts w:asciiTheme="majorHAnsi" w:hAnsiTheme="majorHAnsi" w:cstheme="majorHAnsi"/>
              <w:iCs/>
            </w:rPr>
            <w:delText>= 0.37)</w:delText>
          </w:r>
          <w:r w:rsidR="0038720B" w:rsidDel="00862FF3">
            <w:rPr>
              <w:rFonts w:asciiTheme="majorHAnsi" w:eastAsia="Times New Roman" w:hAnsiTheme="majorHAnsi" w:cstheme="majorHAnsi"/>
            </w:rPr>
            <w:delText>.</w:delText>
          </w:r>
          <w:r w:rsidR="0038720B" w:rsidRPr="002E2A57" w:rsidDel="00862FF3">
            <w:rPr>
              <w:rFonts w:asciiTheme="majorHAnsi" w:eastAsia="Times New Roman" w:hAnsiTheme="majorHAnsi" w:cstheme="majorHAnsi"/>
            </w:rPr>
            <w:delText xml:space="preserve"> </w:delText>
          </w:r>
          <w:r w:rsidR="00D21D36" w:rsidRPr="002E2A57" w:rsidDel="00862FF3">
            <w:rPr>
              <w:rFonts w:asciiTheme="majorHAnsi" w:eastAsia="Times New Roman" w:hAnsiTheme="majorHAnsi" w:cstheme="majorHAnsi"/>
            </w:rPr>
            <w:delText xml:space="preserve">Although </w:delText>
          </w:r>
          <w:r w:rsidR="00A261B1" w:rsidDel="00862FF3">
            <w:rPr>
              <w:rFonts w:asciiTheme="majorHAnsi" w:eastAsia="Times New Roman" w:hAnsiTheme="majorHAnsi" w:cstheme="majorHAnsi"/>
            </w:rPr>
            <w:delText>371 communities constitute a small sample r</w:delText>
          </w:r>
          <w:r w:rsidR="00D21D36" w:rsidRPr="002E2A57" w:rsidDel="00862FF3">
            <w:rPr>
              <w:rFonts w:asciiTheme="majorHAnsi" w:eastAsia="Times New Roman" w:hAnsiTheme="majorHAnsi" w:cstheme="majorHAnsi"/>
            </w:rPr>
            <w:delText>elative to the 20,</w:delText>
          </w:r>
          <w:r w:rsidR="00A261B1" w:rsidDel="00862FF3">
            <w:rPr>
              <w:rFonts w:asciiTheme="majorHAnsi" w:eastAsia="Times New Roman" w:hAnsiTheme="majorHAnsi" w:cstheme="majorHAnsi"/>
            </w:rPr>
            <w:delText>355</w:delText>
          </w:r>
          <w:r w:rsidR="00D21D36" w:rsidRPr="002E2A57" w:rsidDel="00862FF3">
            <w:rPr>
              <w:rFonts w:asciiTheme="majorHAnsi" w:eastAsia="Times New Roman" w:hAnsiTheme="majorHAnsi" w:cstheme="majorHAnsi"/>
            </w:rPr>
            <w:delText xml:space="preserve"> FIA </w:delText>
          </w:r>
          <w:r w:rsidR="0039186A" w:rsidDel="00862FF3">
            <w:rPr>
              <w:rFonts w:asciiTheme="majorHAnsi" w:eastAsia="Times New Roman" w:hAnsiTheme="majorHAnsi" w:cstheme="majorHAnsi"/>
            </w:rPr>
            <w:delText>communities</w:delText>
          </w:r>
          <w:r w:rsidR="00D21D36" w:rsidRPr="002E2A57" w:rsidDel="00862FF3">
            <w:rPr>
              <w:rFonts w:asciiTheme="majorHAnsi" w:eastAsia="Times New Roman" w:hAnsiTheme="majorHAnsi" w:cstheme="majorHAnsi"/>
            </w:rPr>
            <w:delText xml:space="preserve"> we analyzed</w:delText>
          </w:r>
          <w:r w:rsidR="00B01BDC" w:rsidRPr="002E2A57" w:rsidDel="00862FF3">
            <w:rPr>
              <w:rFonts w:asciiTheme="majorHAnsi" w:eastAsia="Times New Roman" w:hAnsiTheme="majorHAnsi" w:cstheme="majorHAnsi"/>
            </w:rPr>
            <w:delText xml:space="preserve">, </w:delText>
          </w:r>
          <w:r w:rsidR="00D369CC" w:rsidDel="00862FF3">
            <w:rPr>
              <w:rFonts w:asciiTheme="majorHAnsi" w:eastAsia="Times New Roman" w:hAnsiTheme="majorHAnsi" w:cstheme="majorHAnsi"/>
            </w:rPr>
            <w:delText>these results point</w:delText>
          </w:r>
          <w:r w:rsidR="00D21D36" w:rsidRPr="002E2A57" w:rsidDel="00862FF3">
            <w:rPr>
              <w:rFonts w:asciiTheme="majorHAnsi" w:eastAsia="Times New Roman" w:hAnsiTheme="majorHAnsi" w:cstheme="majorHAnsi"/>
            </w:rPr>
            <w:delText xml:space="preserve"> to community size, and not </w:delText>
          </w:r>
          <w:r w:rsidR="00BF1FF7" w:rsidDel="00862FF3">
            <w:rPr>
              <w:rFonts w:asciiTheme="majorHAnsi" w:eastAsia="Times New Roman" w:hAnsiTheme="majorHAnsi" w:cstheme="majorHAnsi"/>
            </w:rPr>
            <w:delText>attributes specific</w:delText>
          </w:r>
          <w:r w:rsidR="00D21D36" w:rsidRPr="002E2A57" w:rsidDel="00862FF3">
            <w:rPr>
              <w:rFonts w:asciiTheme="majorHAnsi" w:eastAsia="Times New Roman" w:hAnsiTheme="majorHAnsi" w:cstheme="majorHAnsi"/>
            </w:rPr>
            <w:delText xml:space="preserve"> to FIA, as a likely explanation for the weak evidence for deviations across the full FIA dataset. </w:delText>
          </w:r>
        </w:del>
      </w:moveFrom>
      <w:moveFromRangeEnd w:id="1635"/>
    </w:p>
    <w:p w14:paraId="5C385BA5" w14:textId="2AD932E5"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w:t>
      </w:r>
      <w:del w:id="1638" w:author="Renata M. Diaz" w:date="2021-03-18T17:29:00Z">
        <w:r w:rsidRPr="002E2A57" w:rsidDel="00862FF3">
          <w:rPr>
            <w:rFonts w:asciiTheme="majorHAnsi" w:eastAsia="Times New Roman" w:hAnsiTheme="majorHAnsi" w:cstheme="majorHAnsi"/>
          </w:rPr>
          <w:delText>this is indeed the case</w:delText>
        </w:r>
      </w:del>
      <w:ins w:id="1639" w:author="Renata M. Diaz" w:date="2021-03-18T17:29:00Z">
        <w:r w:rsidR="00862FF3">
          <w:rPr>
            <w:rFonts w:asciiTheme="majorHAnsi" w:eastAsia="Times New Roman" w:hAnsiTheme="majorHAnsi" w:cstheme="majorHAnsi"/>
          </w:rPr>
          <w:t>it is true that the</w:t>
        </w:r>
      </w:ins>
      <w:ins w:id="1640" w:author="Renata M. Diaz" w:date="2021-03-18T17:30:00Z">
        <w:r w:rsidR="00862FF3">
          <w:rPr>
            <w:rFonts w:asciiTheme="majorHAnsi" w:eastAsia="Times New Roman" w:hAnsiTheme="majorHAnsi" w:cstheme="majorHAnsi"/>
          </w:rPr>
          <w:t xml:space="preserve"> highly variable feasible sets associated with small communities </w:t>
        </w:r>
      </w:ins>
      <w:ins w:id="1641" w:author="Renata M. Diaz" w:date="2021-03-18T17:51:00Z">
        <w:r w:rsidR="00F77292">
          <w:rPr>
            <w:rFonts w:asciiTheme="majorHAnsi" w:eastAsia="Times New Roman" w:hAnsiTheme="majorHAnsi" w:cstheme="majorHAnsi"/>
          </w:rPr>
          <w:t>contribute to</w:t>
        </w:r>
      </w:ins>
      <w:ins w:id="1642" w:author="Renata M. Diaz" w:date="2021-03-18T17:30:00Z">
        <w:r w:rsidR="00862FF3">
          <w:rPr>
            <w:rFonts w:asciiTheme="majorHAnsi" w:eastAsia="Times New Roman" w:hAnsiTheme="majorHAnsi" w:cstheme="majorHAnsi"/>
          </w:rPr>
          <w:t xml:space="preserve"> the</w:t>
        </w:r>
      </w:ins>
      <w:ins w:id="1643" w:author="Renata M. Diaz" w:date="2021-03-18T17:31:00Z">
        <w:r w:rsidR="00862FF3">
          <w:rPr>
            <w:rFonts w:asciiTheme="majorHAnsi" w:eastAsia="Times New Roman" w:hAnsiTheme="majorHAnsi" w:cstheme="majorHAnsi"/>
          </w:rPr>
          <w:t xml:space="preserve"> weak evidence of deviations </w:t>
        </w:r>
      </w:ins>
      <w:ins w:id="1644" w:author="Renata M. Diaz" w:date="2021-03-18T17:51:00Z">
        <w:r w:rsidR="00AC29CB">
          <w:rPr>
            <w:rFonts w:asciiTheme="majorHAnsi" w:eastAsia="Times New Roman" w:hAnsiTheme="majorHAnsi" w:cstheme="majorHAnsi"/>
          </w:rPr>
          <w:t>observed for</w:t>
        </w:r>
      </w:ins>
      <w:ins w:id="1645" w:author="Renata M. Diaz" w:date="2021-03-18T17:31:00Z">
        <w:r w:rsidR="00862FF3">
          <w:rPr>
            <w:rFonts w:asciiTheme="majorHAnsi" w:eastAsia="Times New Roman" w:hAnsiTheme="majorHAnsi" w:cstheme="majorHAnsi"/>
          </w:rPr>
          <w:t xml:space="preserve"> the FIA dataset</w:t>
        </w:r>
      </w:ins>
      <w:r w:rsidRPr="002E2A57">
        <w:rPr>
          <w:rFonts w:asciiTheme="majorHAnsi" w:eastAsia="Times New Roman" w:hAnsiTheme="majorHAnsi" w:cstheme="majorHAnsi"/>
        </w:rPr>
        <w:t xml:space="preserve">, it means that </w:t>
      </w:r>
      <w:del w:id="1646" w:author="Renata M. Diaz" w:date="2021-03-18T18:12:00Z">
        <w:r w:rsidRPr="002E2A57" w:rsidDel="006B0E06">
          <w:rPr>
            <w:rFonts w:asciiTheme="majorHAnsi" w:eastAsia="Times New Roman" w:hAnsiTheme="majorHAnsi" w:cstheme="majorHAnsi"/>
          </w:rPr>
          <w:delText>small-community considerations</w:delText>
        </w:r>
      </w:del>
      <w:ins w:id="1647" w:author="Renata M. Diaz" w:date="2021-03-18T18:12:00Z">
        <w:r w:rsidR="006B0E06">
          <w:rPr>
            <w:rFonts w:asciiTheme="majorHAnsi" w:eastAsia="Times New Roman" w:hAnsiTheme="majorHAnsi" w:cstheme="majorHAnsi"/>
          </w:rPr>
          <w:t>such considerations</w:t>
        </w:r>
      </w:ins>
      <w:r w:rsidRPr="002E2A57">
        <w:rPr>
          <w:rFonts w:asciiTheme="majorHAnsi" w:eastAsia="Times New Roman" w:hAnsiTheme="majorHAnsi" w:cstheme="majorHAnsi"/>
        </w:rPr>
        <w:t xml:space="preserve"> may affect our capacity to </w:t>
      </w:r>
      <w:del w:id="1648" w:author="Renata M. Diaz" w:date="2021-03-18T17:51:00Z">
        <w:r w:rsidRPr="002E2A57" w:rsidDel="009D15D7">
          <w:rPr>
            <w:rFonts w:asciiTheme="majorHAnsi" w:eastAsia="Times New Roman" w:hAnsiTheme="majorHAnsi" w:cstheme="majorHAnsi"/>
          </w:rPr>
          <w:delText>meaningfully distinguish signal from</w:delText>
        </w:r>
        <w:r w:rsidR="00CE5687" w:rsidDel="009D15D7">
          <w:rPr>
            <w:rFonts w:asciiTheme="majorHAnsi" w:eastAsia="Times New Roman" w:hAnsiTheme="majorHAnsi" w:cstheme="majorHAnsi"/>
          </w:rPr>
          <w:delText xml:space="preserve"> randomness using this </w:delText>
        </w:r>
      </w:del>
      <w:del w:id="1649" w:author="Renata M. Diaz" w:date="2021-03-18T17:31:00Z">
        <w:r w:rsidR="00CE5687" w:rsidDel="00862FF3">
          <w:rPr>
            <w:rFonts w:asciiTheme="majorHAnsi" w:eastAsia="Times New Roman" w:hAnsiTheme="majorHAnsi" w:cstheme="majorHAnsi"/>
          </w:rPr>
          <w:delText>approach</w:delText>
        </w:r>
      </w:del>
      <w:ins w:id="1650" w:author="Renata M. Diaz" w:date="2021-03-18T17:51:00Z">
        <w:r w:rsidR="009D15D7">
          <w:rPr>
            <w:rFonts w:asciiTheme="majorHAnsi" w:eastAsia="Times New Roman" w:hAnsiTheme="majorHAnsi" w:cstheme="majorHAnsi"/>
          </w:rPr>
          <w:t>use this approach to distinguish signal from randomness for a</w:t>
        </w:r>
      </w:ins>
      <w:ins w:id="1651" w:author="Renata M. Diaz" w:date="2021-03-18T18:13:00Z">
        <w:r w:rsidR="006B0E06">
          <w:rPr>
            <w:rFonts w:asciiTheme="majorHAnsi" w:eastAsia="Times New Roman" w:hAnsiTheme="majorHAnsi" w:cstheme="majorHAnsi"/>
          </w:rPr>
          <w:t xml:space="preserve"> substantial </w:t>
        </w:r>
      </w:ins>
      <w:ins w:id="1652" w:author="Renata M. Diaz" w:date="2021-03-18T17:52:00Z">
        <w:r w:rsidR="009D15D7">
          <w:rPr>
            <w:rFonts w:asciiTheme="majorHAnsi" w:eastAsia="Times New Roman" w:hAnsiTheme="majorHAnsi" w:cstheme="majorHAnsi"/>
          </w:rPr>
          <w:t xml:space="preserve">contingent of </w:t>
        </w:r>
        <w:r w:rsidR="009D15D7">
          <w:rPr>
            <w:rFonts w:asciiTheme="majorHAnsi" w:eastAsia="Times New Roman" w:hAnsiTheme="majorHAnsi" w:cstheme="majorHAnsi"/>
          </w:rPr>
          <w:lastRenderedPageBreak/>
          <w:t xml:space="preserve">ecological </w:t>
        </w:r>
        <w:r w:rsidR="002D7DBE">
          <w:rPr>
            <w:rFonts w:asciiTheme="majorHAnsi" w:eastAsia="Times New Roman" w:hAnsiTheme="majorHAnsi" w:cstheme="majorHAnsi"/>
          </w:rPr>
          <w:t>communities</w:t>
        </w:r>
      </w:ins>
      <w:ins w:id="1653" w:author="Renata M. Diaz" w:date="2021-03-12T17:34:00Z">
        <w:r w:rsidR="006A2E3A">
          <w:rPr>
            <w:rFonts w:asciiTheme="majorHAnsi" w:eastAsia="Times New Roman" w:hAnsiTheme="majorHAnsi" w:cstheme="majorHAnsi"/>
          </w:rPr>
          <w:t xml:space="preserve">. </w:t>
        </w:r>
      </w:ins>
      <w:ins w:id="1654" w:author="Renata M. Diaz" w:date="2021-03-12T17:46:00Z">
        <w:r w:rsidR="002E7DE3">
          <w:rPr>
            <w:rFonts w:asciiTheme="majorHAnsi" w:eastAsia="Times New Roman" w:hAnsiTheme="majorHAnsi" w:cstheme="majorHAnsi"/>
          </w:rPr>
          <w:t>Because the combinations of S and N represented in our analyses are irregularly distributed among different datasets</w:t>
        </w:r>
      </w:ins>
      <w:ins w:id="1655" w:author="Renata M. Diaz" w:date="2021-03-19T17:52:00Z">
        <w:r w:rsidR="003C558A">
          <w:rPr>
            <w:rFonts w:asciiTheme="majorHAnsi" w:eastAsia="Times New Roman" w:hAnsiTheme="majorHAnsi" w:cstheme="majorHAnsi"/>
          </w:rPr>
          <w:t xml:space="preserve"> (Figure 1)</w:t>
        </w:r>
      </w:ins>
      <w:ins w:id="1656" w:author="Renata M. Diaz" w:date="2021-03-12T17:46:00Z">
        <w:r w:rsidR="002E7DE3">
          <w:rPr>
            <w:rFonts w:asciiTheme="majorHAnsi" w:eastAsia="Times New Roman" w:hAnsiTheme="majorHAnsi" w:cstheme="majorHAnsi"/>
          </w:rPr>
          <w:t xml:space="preserve">, </w:t>
        </w:r>
      </w:ins>
      <w:ins w:id="1657" w:author="Renata M. Diaz" w:date="2021-03-18T18:35:00Z">
        <w:r w:rsidR="009D3F44">
          <w:rPr>
            <w:rFonts w:asciiTheme="majorHAnsi" w:eastAsia="Times New Roman" w:hAnsiTheme="majorHAnsi" w:cstheme="majorHAnsi"/>
          </w:rPr>
          <w:t xml:space="preserve">and because there is a great deal of variation in </w:t>
        </w:r>
      </w:ins>
      <w:ins w:id="1658" w:author="Renata M. Diaz" w:date="2021-03-18T18:36:00Z">
        <w:r w:rsidR="009D3F44">
          <w:rPr>
            <w:rFonts w:asciiTheme="majorHAnsi" w:eastAsia="Times New Roman" w:hAnsiTheme="majorHAnsi" w:cstheme="majorHAnsi"/>
          </w:rPr>
          <w:t>our breadth indices not accounted for by the size of the feasible set</w:t>
        </w:r>
      </w:ins>
      <w:ins w:id="1659" w:author="Renata M. Diaz" w:date="2021-03-19T17:52:00Z">
        <w:r w:rsidR="00DC6641">
          <w:rPr>
            <w:rFonts w:asciiTheme="majorHAnsi" w:eastAsia="Times New Roman" w:hAnsiTheme="majorHAnsi" w:cstheme="majorHAnsi"/>
          </w:rPr>
          <w:t xml:space="preserve"> (Figure 4)</w:t>
        </w:r>
      </w:ins>
      <w:ins w:id="1660" w:author="Renata M. Diaz" w:date="2021-03-18T18:36:00Z">
        <w:r w:rsidR="009D3F44">
          <w:rPr>
            <w:rFonts w:asciiTheme="majorHAnsi" w:eastAsia="Times New Roman" w:hAnsiTheme="majorHAnsi" w:cstheme="majorHAnsi"/>
          </w:rPr>
          <w:t xml:space="preserve">, </w:t>
        </w:r>
      </w:ins>
      <w:ins w:id="1661" w:author="Renata M. Diaz" w:date="2021-03-18T18:18:00Z">
        <w:r w:rsidR="00721997">
          <w:rPr>
            <w:rFonts w:asciiTheme="majorHAnsi" w:eastAsia="Times New Roman" w:hAnsiTheme="majorHAnsi" w:cstheme="majorHAnsi"/>
          </w:rPr>
          <w:t xml:space="preserve">we </w:t>
        </w:r>
      </w:ins>
      <w:ins w:id="1662" w:author="Renata M. Diaz" w:date="2021-03-22T17:07:00Z">
        <w:r w:rsidR="00CE2BE4">
          <w:rPr>
            <w:rFonts w:asciiTheme="majorHAnsi" w:eastAsia="Times New Roman" w:hAnsiTheme="majorHAnsi" w:cstheme="majorHAnsi"/>
          </w:rPr>
          <w:t xml:space="preserve">do not interpret these results as </w:t>
        </w:r>
        <w:del w:id="1663" w:author="Ernest, Morgan" w:date="2021-03-31T09:19:00Z">
          <w:r w:rsidR="00CE2BE4" w:rsidDel="00430E98">
            <w:rPr>
              <w:rFonts w:asciiTheme="majorHAnsi" w:eastAsia="Times New Roman" w:hAnsiTheme="majorHAnsi" w:cstheme="majorHAnsi"/>
            </w:rPr>
            <w:delText xml:space="preserve">a </w:delText>
          </w:r>
        </w:del>
        <w:r w:rsidR="00CE2BE4">
          <w:rPr>
            <w:rFonts w:asciiTheme="majorHAnsi" w:eastAsia="Times New Roman" w:hAnsiTheme="majorHAnsi" w:cstheme="majorHAnsi"/>
          </w:rPr>
          <w:t>showing a</w:t>
        </w:r>
      </w:ins>
      <w:ins w:id="1664" w:author="Renata M. Diaz" w:date="2021-03-18T18:36:00Z">
        <w:r w:rsidR="007102E1">
          <w:rPr>
            <w:rFonts w:asciiTheme="majorHAnsi" w:eastAsia="Times New Roman" w:hAnsiTheme="majorHAnsi" w:cstheme="majorHAnsi"/>
          </w:rPr>
          <w:t xml:space="preserve"> </w:t>
        </w:r>
      </w:ins>
      <w:ins w:id="1665" w:author="Renata M. Diaz" w:date="2021-03-18T18:19:00Z">
        <w:r w:rsidR="002B550E">
          <w:rPr>
            <w:rFonts w:asciiTheme="majorHAnsi" w:eastAsia="Times New Roman" w:hAnsiTheme="majorHAnsi" w:cstheme="majorHAnsi"/>
          </w:rPr>
          <w:t xml:space="preserve">threshold for </w:t>
        </w:r>
      </w:ins>
      <w:ins w:id="1666" w:author="Renata M. Diaz" w:date="2021-03-18T18:36:00Z">
        <w:r w:rsidR="007102E1">
          <w:rPr>
            <w:rFonts w:asciiTheme="majorHAnsi" w:eastAsia="Times New Roman" w:hAnsiTheme="majorHAnsi" w:cstheme="majorHAnsi"/>
          </w:rPr>
          <w:t>defining problematically small</w:t>
        </w:r>
      </w:ins>
      <w:ins w:id="1667" w:author="Renata M. Diaz" w:date="2021-03-18T18:19:00Z">
        <w:r w:rsidR="002B550E">
          <w:rPr>
            <w:rFonts w:asciiTheme="majorHAnsi" w:eastAsia="Times New Roman" w:hAnsiTheme="majorHAnsi" w:cstheme="majorHAnsi"/>
          </w:rPr>
          <w:t xml:space="preserve"> communities.</w:t>
        </w:r>
      </w:ins>
      <w:ins w:id="1668" w:author="Renata M. Diaz" w:date="2021-03-18T18:25:00Z">
        <w:r w:rsidR="002B550E">
          <w:rPr>
            <w:rFonts w:asciiTheme="majorHAnsi" w:eastAsia="Times New Roman" w:hAnsiTheme="majorHAnsi" w:cstheme="majorHAnsi"/>
          </w:rPr>
          <w:t xml:space="preserve"> A more systematic exploration of the S and N state space, possibly combined with more nuanced metrics for characterizing the variability of the feasible set, could clarify and refine the relationship between S and N, the size of the feasible set, and statistical power.</w:t>
        </w:r>
      </w:ins>
      <w:ins w:id="1669" w:author="Renata M. Diaz" w:date="2021-03-12T17:46:00Z">
        <w:r w:rsidR="002E7DE3">
          <w:rPr>
            <w:rFonts w:asciiTheme="majorHAnsi" w:eastAsia="Times New Roman" w:hAnsiTheme="majorHAnsi" w:cstheme="majorHAnsi"/>
          </w:rPr>
          <w:t xml:space="preserve"> </w:t>
        </w:r>
        <w:r w:rsidR="003E56FD">
          <w:rPr>
            <w:rFonts w:asciiTheme="majorHAnsi" w:eastAsia="Times New Roman" w:hAnsiTheme="majorHAnsi" w:cstheme="majorHAnsi"/>
          </w:rPr>
          <w:t xml:space="preserve">However, </w:t>
        </w:r>
      </w:ins>
      <w:del w:id="1670" w:author="Renata M. Diaz" w:date="2021-03-12T17:34:00Z">
        <w:r w:rsidR="001426CD" w:rsidRPr="002E2A57" w:rsidDel="006A2E3A">
          <w:rPr>
            <w:rFonts w:asciiTheme="majorHAnsi" w:eastAsia="Times New Roman" w:hAnsiTheme="majorHAnsi" w:cstheme="majorHAnsi"/>
          </w:rPr>
          <w:delText xml:space="preserve">. </w:delText>
        </w:r>
      </w:del>
      <w:r w:rsidR="001426CD" w:rsidRPr="002E2A57">
        <w:rPr>
          <w:rFonts w:asciiTheme="majorHAnsi" w:eastAsia="Times New Roman" w:hAnsiTheme="majorHAnsi" w:cstheme="majorHAnsi"/>
        </w:rPr>
        <w:t>FIA</w:t>
      </w:r>
      <w:ins w:id="1671" w:author="Renata M. Diaz" w:date="2021-03-18T17:53:00Z">
        <w:r w:rsidR="002D7DBE">
          <w:rPr>
            <w:rFonts w:asciiTheme="majorHAnsi" w:eastAsia="Times New Roman" w:hAnsiTheme="majorHAnsi" w:cstheme="majorHAnsi"/>
          </w:rPr>
          <w:t xml:space="preserve"> and other small, highly variable</w:t>
        </w:r>
      </w:ins>
      <w:r w:rsidR="001426CD" w:rsidRPr="002E2A57">
        <w:rPr>
          <w:rFonts w:asciiTheme="majorHAnsi" w:eastAsia="Times New Roman" w:hAnsiTheme="majorHAnsi" w:cstheme="majorHAnsi"/>
        </w:rPr>
        <w:t xml:space="preserve"> communities</w:t>
      </w:r>
      <w:ins w:id="1672" w:author="Renata M. Diaz" w:date="2021-03-12T17:28:00Z">
        <w:r w:rsidR="00FA3612">
          <w:rPr>
            <w:rFonts w:asciiTheme="majorHAnsi" w:eastAsia="Times New Roman" w:hAnsiTheme="majorHAnsi" w:cstheme="majorHAnsi"/>
          </w:rPr>
          <w:t xml:space="preserve"> </w:t>
        </w:r>
      </w:ins>
      <w:del w:id="1673" w:author="Renata M. Diaz" w:date="2021-03-12T17:28:00Z">
        <w:r w:rsidR="001426CD" w:rsidRPr="002E2A57" w:rsidDel="00FA3612">
          <w:rPr>
            <w:rFonts w:asciiTheme="majorHAnsi" w:eastAsia="Times New Roman" w:hAnsiTheme="majorHAnsi" w:cstheme="majorHAnsi"/>
          </w:rPr>
          <w:delText xml:space="preserve">, with their broad distributions of shape metrics and overall lack of detectable signal, </w:delText>
        </w:r>
      </w:del>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w:t>
      </w:r>
      <w:ins w:id="1674" w:author="Renata M. Diaz" w:date="2021-03-18T17:53:00Z">
        <w:r w:rsidR="002D7DBE">
          <w:rPr>
            <w:rFonts w:asciiTheme="majorHAnsi" w:eastAsia="Times New Roman" w:hAnsiTheme="majorHAnsi" w:cstheme="majorHAnsi"/>
          </w:rPr>
          <w:t>-20</w:t>
        </w:r>
      </w:ins>
      <w:r w:rsidR="000C678C" w:rsidRPr="002E2A57">
        <w:rPr>
          <w:rFonts w:asciiTheme="majorHAnsi" w:eastAsia="Times New Roman" w:hAnsiTheme="majorHAnsi" w:cstheme="majorHAnsi"/>
        </w:rPr>
        <w:t xml:space="preserve"> species and </w:t>
      </w:r>
      <w:del w:id="1675" w:author="Renata M. Diaz" w:date="2021-03-18T17:54:00Z">
        <w:r w:rsidR="000C678C" w:rsidRPr="002E2A57" w:rsidDel="002D7DBE">
          <w:rPr>
            <w:rFonts w:asciiTheme="majorHAnsi" w:eastAsia="Times New Roman" w:hAnsiTheme="majorHAnsi" w:cstheme="majorHAnsi"/>
          </w:rPr>
          <w:delText>50-100</w:delText>
        </w:r>
      </w:del>
      <w:ins w:id="1676" w:author="Renata M. Diaz" w:date="2021-03-18T17:54:00Z">
        <w:r w:rsidR="002D7DBE">
          <w:rPr>
            <w:rFonts w:asciiTheme="majorHAnsi" w:eastAsia="Times New Roman" w:hAnsiTheme="majorHAnsi" w:cstheme="majorHAnsi"/>
          </w:rPr>
          <w:t>30-60</w:t>
        </w:r>
      </w:ins>
      <w:r w:rsidR="000C678C" w:rsidRPr="002E2A57">
        <w:rPr>
          <w:rFonts w:asciiTheme="majorHAnsi" w:eastAsia="Times New Roman" w:hAnsiTheme="majorHAnsi" w:cstheme="majorHAnsi"/>
        </w:rPr>
        <w:t xml:space="preserve"> individuals</w:t>
      </w:r>
      <w:ins w:id="1677" w:author="Renata M. Diaz" w:date="2021-03-12T17:47:00Z">
        <w:r w:rsidR="00CF3D3B">
          <w:rPr>
            <w:rFonts w:asciiTheme="majorHAnsi" w:eastAsia="Times New Roman" w:hAnsiTheme="majorHAnsi" w:cstheme="majorHAnsi"/>
          </w:rPr>
          <w:t>, and these</w:t>
        </w:r>
      </w:ins>
      <w:del w:id="1678" w:author="Renata M. Diaz" w:date="2021-03-12T17:47:00Z">
        <w:r w:rsidR="00254A62" w:rsidRPr="002E2A57" w:rsidDel="00CF3D3B">
          <w:rPr>
            <w:rFonts w:asciiTheme="majorHAnsi" w:eastAsia="Times New Roman" w:hAnsiTheme="majorHAnsi" w:cstheme="majorHAnsi"/>
          </w:rPr>
          <w:delText xml:space="preserve">. </w:delText>
        </w:r>
      </w:del>
      <w:del w:id="1679" w:author="Renata M. Diaz" w:date="2021-03-12T17:34:00Z">
        <w:r w:rsidRPr="002E2A57" w:rsidDel="006A2E3A">
          <w:rPr>
            <w:rFonts w:asciiTheme="majorHAnsi" w:eastAsia="Times New Roman" w:hAnsiTheme="majorHAnsi" w:cstheme="majorHAnsi"/>
          </w:rPr>
          <w:delText>While the</w:delText>
        </w:r>
        <w:r w:rsidR="0046042B" w:rsidRPr="002E2A57" w:rsidDel="006A2E3A">
          <w:rPr>
            <w:rFonts w:asciiTheme="majorHAnsi" w:eastAsia="Times New Roman" w:hAnsiTheme="majorHAnsi" w:cstheme="majorHAnsi"/>
          </w:rPr>
          <w:delText>se</w:delText>
        </w:r>
        <w:r w:rsidR="00254A62" w:rsidRPr="002E2A57" w:rsidDel="006A2E3A">
          <w:rPr>
            <w:rFonts w:asciiTheme="majorHAnsi" w:eastAsia="Times New Roman" w:hAnsiTheme="majorHAnsi" w:cstheme="majorHAnsi"/>
          </w:rPr>
          <w:delText xml:space="preserve"> values </w:delText>
        </w:r>
        <w:r w:rsidR="0075309A" w:rsidRPr="002E2A57" w:rsidDel="006A2E3A">
          <w:rPr>
            <w:rFonts w:asciiTheme="majorHAnsi" w:eastAsia="Times New Roman" w:hAnsiTheme="majorHAnsi" w:cstheme="majorHAnsi"/>
          </w:rPr>
          <w:delText>do</w:delText>
        </w:r>
        <w:r w:rsidR="00254A62" w:rsidRPr="002E2A57" w:rsidDel="006A2E3A">
          <w:rPr>
            <w:rFonts w:asciiTheme="majorHAnsi" w:eastAsia="Times New Roman" w:hAnsiTheme="majorHAnsi" w:cstheme="majorHAnsi"/>
          </w:rPr>
          <w:delText xml:space="preserve"> not constitute hard thresholds</w:delText>
        </w:r>
      </w:del>
      <w:del w:id="1680" w:author="Renata M. Diaz" w:date="2021-03-12T17:35:00Z">
        <w:r w:rsidRPr="002E2A57" w:rsidDel="006A2E3A">
          <w:rPr>
            <w:rFonts w:asciiTheme="majorHAnsi" w:eastAsia="Times New Roman" w:hAnsiTheme="majorHAnsi" w:cstheme="majorHAnsi"/>
          </w:rPr>
          <w:delText>,</w:delText>
        </w:r>
      </w:del>
      <w:del w:id="1681" w:author="Renata M. Diaz" w:date="2021-03-12T17:47:00Z">
        <w:r w:rsidRPr="002E2A57" w:rsidDel="00CF3D3B">
          <w:rPr>
            <w:rFonts w:asciiTheme="majorHAnsi" w:eastAsia="Times New Roman" w:hAnsiTheme="majorHAnsi" w:cstheme="majorHAnsi"/>
          </w:rPr>
          <w:delText xml:space="preserve"> they</w:delText>
        </w:r>
      </w:del>
      <w:r w:rsidRPr="002E2A57">
        <w:rPr>
          <w:rFonts w:asciiTheme="majorHAnsi" w:eastAsia="Times New Roman" w:hAnsiTheme="majorHAnsi" w:cstheme="majorHAnsi"/>
        </w:rPr>
        <w:t xml:space="preserve">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ins w:id="1682" w:author="Renata M. Diaz" w:date="2021-03-19T15:51:00Z">
        <w:r w:rsidR="00255143">
          <w:rPr>
            <w:rFonts w:asciiTheme="majorHAnsi" w:eastAsia="Times New Roman" w:hAnsiTheme="majorHAnsi" w:cstheme="majorHAnsi"/>
          </w:rPr>
          <w:t>Com</w:t>
        </w:r>
      </w:ins>
      <w:ins w:id="1683" w:author="Renata M. Diaz" w:date="2021-03-19T15:52:00Z">
        <w:r w:rsidR="00255143">
          <w:rPr>
            <w:rFonts w:asciiTheme="majorHAnsi" w:eastAsia="Times New Roman" w:hAnsiTheme="majorHAnsi" w:cstheme="majorHAnsi"/>
          </w:rPr>
          <w:t xml:space="preserve">munities with on the order of 5 species, or </w:t>
        </w:r>
        <w:del w:id="1684" w:author="Ernest, Morgan" w:date="2021-03-31T09:19:00Z">
          <w:r w:rsidR="00255143" w:rsidDel="00430E98">
            <w:rPr>
              <w:rFonts w:asciiTheme="majorHAnsi" w:eastAsia="Times New Roman" w:hAnsiTheme="majorHAnsi" w:cstheme="majorHAnsi"/>
            </w:rPr>
            <w:delText xml:space="preserve">the </w:delText>
          </w:r>
        </w:del>
        <w:r w:rsidR="00255143">
          <w:rPr>
            <w:rFonts w:asciiTheme="majorHAnsi" w:eastAsia="Times New Roman" w:hAnsiTheme="majorHAnsi" w:cstheme="majorHAnsi"/>
          </w:rPr>
          <w:t xml:space="preserve">100s to 1000s of individuals, have previously been identified as “small” in this context (Preston 1948; McGill et al. 2007). </w:t>
        </w:r>
      </w:ins>
      <w:r w:rsidR="00BB0580">
        <w:rPr>
          <w:rFonts w:asciiTheme="majorHAnsi" w:eastAsia="Times New Roman" w:hAnsiTheme="majorHAnsi" w:cstheme="majorHAnsi"/>
        </w:rPr>
        <w:t xml:space="preserve">To meaningfully draw inferences </w:t>
      </w:r>
      <w:del w:id="1685" w:author="Ernest, Morgan" w:date="2021-03-31T09:20:00Z">
        <w:r w:rsidR="00BB0580" w:rsidDel="00430E98">
          <w:rPr>
            <w:rFonts w:asciiTheme="majorHAnsi" w:eastAsia="Times New Roman" w:hAnsiTheme="majorHAnsi" w:cstheme="majorHAnsi"/>
          </w:rPr>
          <w:delText xml:space="preserve">from </w:delText>
        </w:r>
      </w:del>
      <w:ins w:id="1686" w:author="Ernest, Morgan" w:date="2021-03-31T09:20:00Z">
        <w:r w:rsidR="00430E98">
          <w:rPr>
            <w:rFonts w:asciiTheme="majorHAnsi" w:eastAsia="Times New Roman" w:hAnsiTheme="majorHAnsi" w:cstheme="majorHAnsi"/>
          </w:rPr>
          <w:t xml:space="preserve">using </w:t>
        </w:r>
      </w:ins>
      <w:r w:rsidR="00BB0580">
        <w:rPr>
          <w:rFonts w:asciiTheme="majorHAnsi" w:eastAsia="Times New Roman" w:hAnsiTheme="majorHAnsi" w:cstheme="majorHAnsi"/>
        </w:rPr>
        <w:t>deviations in these small communities, we will likely need more sensitive</w:t>
      </w:r>
      <w:del w:id="1687" w:author="Renata M. Diaz" w:date="2021-03-12T17:32:00Z">
        <w:r w:rsidR="00BB0580" w:rsidDel="00D63CF9">
          <w:rPr>
            <w:rFonts w:asciiTheme="majorHAnsi" w:eastAsia="Times New Roman" w:hAnsiTheme="majorHAnsi" w:cstheme="majorHAnsi"/>
          </w:rPr>
          <w:delText xml:space="preserve"> metrics (than skewness and evenness</w:delText>
        </w:r>
      </w:del>
      <w:ins w:id="1688" w:author="Renata M. Diaz" w:date="2021-03-12T17:32:00Z">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here</w:t>
        </w:r>
      </w:ins>
      <w:del w:id="1689" w:author="Renata M. Diaz" w:date="2021-03-12T17:32:00Z">
        <w:r w:rsidR="00BB0580" w:rsidDel="00D63CF9">
          <w:rPr>
            <w:rFonts w:asciiTheme="majorHAnsi" w:eastAsia="Times New Roman" w:hAnsiTheme="majorHAnsi" w:cstheme="majorHAnsi"/>
          </w:rPr>
          <w:delText>)</w:delText>
        </w:r>
      </w:del>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5004BC0D"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2007). </w:t>
      </w:r>
      <w:ins w:id="1690" w:author="Renata M. Diaz" w:date="2021-03-12T18:55:00Z">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ins>
      <w:ins w:id="1691" w:author="Renata M. Diaz" w:date="2021-03-12T18:57:00Z">
        <w:r w:rsidR="008574BA">
          <w:rPr>
            <w:rFonts w:asciiTheme="majorHAnsi" w:eastAsia="Times New Roman" w:hAnsiTheme="majorHAnsi" w:cstheme="majorHAnsi"/>
          </w:rPr>
          <w:t>in what ways</w:t>
        </w:r>
      </w:ins>
      <w:ins w:id="1692" w:author="Renata M. Diaz" w:date="2021-03-12T18:55:00Z">
        <w:r w:rsidR="00382B9A">
          <w:rPr>
            <w:rFonts w:asciiTheme="majorHAnsi" w:eastAsia="Times New Roman" w:hAnsiTheme="majorHAnsi" w:cstheme="majorHAnsi"/>
          </w:rPr>
          <w:t>, empirical distributions appear unusual.</w:t>
        </w:r>
      </w:ins>
      <w:del w:id="1693" w:author="Renata M. Diaz" w:date="2021-03-12T18:55:00Z">
        <w:r w:rsidR="001178C2" w:rsidDel="00E54034">
          <w:rPr>
            <w:rFonts w:asciiTheme="majorHAnsi" w:eastAsia="Times New Roman" w:hAnsiTheme="majorHAnsi" w:cstheme="majorHAnsi"/>
          </w:rPr>
          <w:delText xml:space="preserve">To </w:delText>
        </w:r>
      </w:del>
      <w:ins w:id="1694" w:author="Renata M. Diaz" w:date="2021-03-12T18:55:00Z">
        <w:r w:rsidR="00E54034">
          <w:rPr>
            <w:rFonts w:asciiTheme="majorHAnsi" w:eastAsia="Times New Roman" w:hAnsiTheme="majorHAnsi" w:cstheme="majorHAnsi"/>
          </w:rPr>
          <w:t xml:space="preserve"> For example, </w:t>
        </w:r>
      </w:ins>
      <w:ins w:id="1695" w:author="Renata M. Diaz" w:date="2021-03-12T18:56:00Z">
        <w:r w:rsidR="00023887">
          <w:rPr>
            <w:rFonts w:asciiTheme="majorHAnsi" w:eastAsia="Times New Roman" w:hAnsiTheme="majorHAnsi" w:cstheme="majorHAnsi"/>
          </w:rPr>
          <w:t xml:space="preserve">incorporating differences in species order </w:t>
        </w:r>
      </w:ins>
      <w:del w:id="1696" w:author="Renata M. Diaz" w:date="2021-03-12T18:56:00Z">
        <w:r w:rsidR="001178C2" w:rsidDel="00023887">
          <w:rPr>
            <w:rFonts w:asciiTheme="majorHAnsi" w:eastAsia="Times New Roman" w:hAnsiTheme="majorHAnsi" w:cstheme="majorHAnsi"/>
          </w:rPr>
          <w:delText xml:space="preserve">include differences in </w:delText>
        </w:r>
        <w:r w:rsidR="001178C2" w:rsidRPr="00023887" w:rsidDel="00023887">
          <w:rPr>
            <w:rFonts w:asciiTheme="majorHAnsi" w:eastAsia="Times New Roman" w:hAnsiTheme="majorHAnsi" w:cstheme="majorHAnsi"/>
            <w:rPrChange w:id="1697" w:author="Renata M. Diaz" w:date="2021-03-12T18:56:00Z">
              <w:rPr>
                <w:rFonts w:asciiTheme="majorHAnsi" w:eastAsia="Times New Roman" w:hAnsiTheme="majorHAnsi" w:cstheme="majorHAnsi"/>
                <w:i/>
                <w:iCs/>
              </w:rPr>
            </w:rPrChange>
          </w:rPr>
          <w:delText>order</w:delText>
        </w:r>
        <w:r w:rsidR="001178C2" w:rsidDel="00023887">
          <w:rPr>
            <w:rFonts w:asciiTheme="majorHAnsi" w:eastAsia="Times New Roman" w:hAnsiTheme="majorHAnsi" w:cstheme="majorHAnsi"/>
            <w:i/>
            <w:iCs/>
          </w:rPr>
          <w:delText xml:space="preserve"> </w:delText>
        </w:r>
      </w:del>
      <w:r w:rsidR="001178C2">
        <w:rPr>
          <w:rFonts w:asciiTheme="majorHAnsi" w:eastAsia="Times New Roman" w:hAnsiTheme="majorHAnsi" w:cstheme="majorHAnsi"/>
        </w:rPr>
        <w:t>in</w:t>
      </w:r>
      <w:ins w:id="1698" w:author="Renata M. Diaz" w:date="2021-03-12T18:56:00Z">
        <w:r w:rsidR="00C36459">
          <w:rPr>
            <w:rFonts w:asciiTheme="majorHAnsi" w:eastAsia="Times New Roman" w:hAnsiTheme="majorHAnsi" w:cstheme="majorHAnsi"/>
          </w:rPr>
          <w:t>to</w:t>
        </w:r>
      </w:ins>
      <w:r w:rsidR="001178C2">
        <w:rPr>
          <w:rFonts w:asciiTheme="majorHAnsi" w:eastAsia="Times New Roman" w:hAnsiTheme="majorHAnsi" w:cstheme="majorHAnsi"/>
        </w:rPr>
        <w:t xml:space="preserve"> the statistical baseline</w:t>
      </w:r>
      <w:ins w:id="1699" w:author="Renata M. Diaz" w:date="2021-03-12T18:57:00Z">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ins>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 xml:space="preserve">species contain the most or least </w:t>
      </w:r>
      <w:r w:rsidR="001178C2">
        <w:rPr>
          <w:rFonts w:asciiTheme="majorHAnsi" w:eastAsia="Times New Roman" w:hAnsiTheme="majorHAnsi" w:cstheme="majorHAnsi"/>
        </w:rPr>
        <w:lastRenderedPageBreak/>
        <w:t>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del w:id="1700" w:author="Renata M. Diaz" w:date="2021-03-12T18:55:00Z">
        <w:r w:rsidR="001178C2" w:rsidDel="00382B9A">
          <w:rPr>
            <w:rFonts w:asciiTheme="majorHAnsi" w:eastAsia="Times New Roman" w:hAnsiTheme="majorHAnsi" w:cstheme="majorHAnsi"/>
          </w:rPr>
          <w:delText xml:space="preserve">. </w:delText>
        </w:r>
        <w:r w:rsidR="009272FF" w:rsidDel="00382B9A">
          <w:rPr>
            <w:rFonts w:asciiTheme="majorHAnsi" w:eastAsia="Times New Roman" w:hAnsiTheme="majorHAnsi" w:cstheme="majorHAnsi"/>
          </w:rPr>
          <w:delText>O</w:delText>
        </w:r>
        <w:r w:rsidR="00674AAE" w:rsidDel="00382B9A">
          <w:rPr>
            <w:rFonts w:asciiTheme="majorHAnsi" w:eastAsia="Times New Roman" w:hAnsiTheme="majorHAnsi" w:cstheme="majorHAnsi"/>
          </w:rPr>
          <w:delText xml:space="preserve">ther </w:delText>
        </w:r>
      </w:del>
      <w:del w:id="1701" w:author="Renata M. Diaz" w:date="2021-03-12T18:14:00Z">
        <w:r w:rsidRPr="002E2A57" w:rsidDel="00A77B70">
          <w:rPr>
            <w:rFonts w:asciiTheme="majorHAnsi" w:eastAsia="Times New Roman" w:hAnsiTheme="majorHAnsi" w:cstheme="majorHAnsi"/>
          </w:rPr>
          <w:delText>formulations for</w:delText>
        </w:r>
      </w:del>
      <w:del w:id="1702" w:author="Renata M. Diaz" w:date="2021-03-12T18:55:00Z">
        <w:r w:rsidRPr="002E2A57" w:rsidDel="00382B9A">
          <w:rPr>
            <w:rFonts w:asciiTheme="majorHAnsi" w:eastAsia="Times New Roman" w:hAnsiTheme="majorHAnsi" w:cstheme="majorHAnsi"/>
          </w:rPr>
          <w:delText xml:space="preserve"> the statistical baseline</w:delText>
        </w:r>
        <w:r w:rsidR="00CF6E3C" w:rsidRPr="002E2A57" w:rsidDel="00382B9A">
          <w:rPr>
            <w:rFonts w:asciiTheme="majorHAnsi" w:eastAsia="Times New Roman" w:hAnsiTheme="majorHAnsi" w:cstheme="majorHAnsi"/>
          </w:rPr>
          <w:delText xml:space="preserve"> </w:delText>
        </w:r>
        <w:r w:rsidRPr="002E2A57" w:rsidDel="00382B9A">
          <w:rPr>
            <w:rFonts w:asciiTheme="majorHAnsi" w:eastAsia="Times New Roman" w:hAnsiTheme="majorHAnsi" w:cstheme="majorHAnsi"/>
          </w:rPr>
          <w:delText>may be equally valid and generate different statistical expectations</w:delText>
        </w:r>
      </w:del>
      <w:del w:id="1703" w:author="Renata M. Diaz" w:date="2021-03-12T17:57:00Z">
        <w:r w:rsidRPr="002E2A57" w:rsidDel="008805D8">
          <w:rPr>
            <w:rFonts w:asciiTheme="majorHAnsi" w:eastAsia="Times New Roman" w:hAnsiTheme="majorHAnsi" w:cstheme="majorHAnsi"/>
          </w:rPr>
          <w:delText>, including forms that approximate exponential, Poisson, or log-series distributions</w:delText>
        </w:r>
        <w:r w:rsidR="0081278D" w:rsidDel="008805D8">
          <w:rPr>
            <w:rFonts w:asciiTheme="majorHAnsi" w:eastAsia="Times New Roman" w:hAnsiTheme="majorHAnsi" w:cstheme="majorHAnsi"/>
          </w:rPr>
          <w:delText xml:space="preserve"> (Harte </w:delText>
        </w:r>
        <w:r w:rsidR="007873FC" w:rsidDel="008805D8">
          <w:rPr>
            <w:rFonts w:asciiTheme="majorHAnsi" w:eastAsia="Times New Roman" w:hAnsiTheme="majorHAnsi" w:cstheme="majorHAnsi"/>
          </w:rPr>
          <w:delText>et al.</w:delText>
        </w:r>
        <w:r w:rsidR="0081278D" w:rsidDel="008805D8">
          <w:rPr>
            <w:rFonts w:asciiTheme="majorHAnsi" w:eastAsia="Times New Roman" w:hAnsiTheme="majorHAnsi" w:cstheme="majorHAnsi"/>
          </w:rPr>
          <w:delText xml:space="preserve"> 2008</w:delText>
        </w:r>
        <w:r w:rsidR="00975E71" w:rsidDel="008805D8">
          <w:rPr>
            <w:rFonts w:asciiTheme="majorHAnsi" w:eastAsia="Times New Roman" w:hAnsiTheme="majorHAnsi" w:cstheme="majorHAnsi"/>
          </w:rPr>
          <w:delText>, Favretti 2018</w:delText>
        </w:r>
        <w:r w:rsidR="0081278D" w:rsidDel="008805D8">
          <w:rPr>
            <w:rFonts w:asciiTheme="majorHAnsi" w:eastAsia="Times New Roman" w:hAnsiTheme="majorHAnsi" w:cstheme="majorHAnsi"/>
          </w:rPr>
          <w:delText>)</w:delText>
        </w:r>
      </w:del>
      <w:ins w:id="1704" w:author="Renata M. Diaz" w:date="2021-03-12T18:57:00Z">
        <w:r w:rsidR="00732DAE">
          <w:rPr>
            <w:rFonts w:asciiTheme="majorHAnsi" w:eastAsia="Times New Roman" w:hAnsiTheme="majorHAnsi" w:cstheme="majorHAnsi"/>
          </w:rPr>
          <w:t xml:space="preserve"> – m</w:t>
        </w:r>
      </w:ins>
      <w:ins w:id="1705" w:author="Renata M. Diaz" w:date="2021-03-12T18:18:00Z">
        <w:r w:rsidR="005E26C8">
          <w:rPr>
            <w:rFonts w:asciiTheme="majorHAnsi" w:eastAsia="Times New Roman" w:hAnsiTheme="majorHAnsi" w:cstheme="majorHAnsi"/>
          </w:rPr>
          <w:t xml:space="preserve">ight reduce </w:t>
        </w:r>
      </w:ins>
      <w:ins w:id="1706" w:author="Renata M. Diaz" w:date="2021-03-12T18:19:00Z">
        <w:r w:rsidR="005E26C8">
          <w:rPr>
            <w:rFonts w:asciiTheme="majorHAnsi" w:eastAsia="Times New Roman" w:hAnsiTheme="majorHAnsi" w:cstheme="majorHAnsi"/>
          </w:rPr>
          <w:t>the representation of long-tailed, highly uneven SADs within the feasible set</w:t>
        </w:r>
      </w:ins>
      <w:ins w:id="1707" w:author="Renata M. Diaz" w:date="2021-03-12T18:57:00Z">
        <w:r w:rsidR="00275A5A">
          <w:rPr>
            <w:rFonts w:asciiTheme="majorHAnsi" w:eastAsia="Times New Roman" w:hAnsiTheme="majorHAnsi" w:cstheme="majorHAnsi"/>
          </w:rPr>
          <w:t xml:space="preserve">, and </w:t>
        </w:r>
      </w:ins>
      <w:ins w:id="1708" w:author="Renata M. Diaz" w:date="2021-03-12T18:19:00Z">
        <w:r w:rsidR="005E26C8">
          <w:rPr>
            <w:rFonts w:asciiTheme="majorHAnsi" w:eastAsia="Times New Roman" w:hAnsiTheme="majorHAnsi" w:cstheme="majorHAnsi"/>
          </w:rPr>
          <w:t>make the rare tail observed for real SADs appear more unlikely than it does here. U</w:t>
        </w:r>
      </w:ins>
      <w:ins w:id="1709" w:author="Renata M. Diaz" w:date="2021-03-12T18:14:00Z">
        <w:r w:rsidR="009740FF">
          <w:rPr>
            <w:rFonts w:asciiTheme="majorHAnsi" w:eastAsia="Times New Roman" w:hAnsiTheme="majorHAnsi" w:cstheme="majorHAnsi"/>
          </w:rPr>
          <w:t xml:space="preserve">nder </w:t>
        </w:r>
      </w:ins>
      <w:ins w:id="1710" w:author="Renata M. Diaz" w:date="2021-03-12T18:04:00Z">
        <w:r w:rsidR="009B63DD">
          <w:rPr>
            <w:rFonts w:asciiTheme="majorHAnsi" w:eastAsia="Times New Roman" w:hAnsiTheme="majorHAnsi" w:cstheme="majorHAnsi"/>
          </w:rPr>
          <w:t xml:space="preserve">our assumptions, the SADs (1,2,3,4) and (1, 1, </w:t>
        </w:r>
      </w:ins>
      <w:ins w:id="1711" w:author="Renata M. Diaz" w:date="2021-03-12T18:06:00Z">
        <w:r w:rsidR="009B63DD">
          <w:rPr>
            <w:rFonts w:asciiTheme="majorHAnsi" w:eastAsia="Times New Roman" w:hAnsiTheme="majorHAnsi" w:cstheme="majorHAnsi"/>
          </w:rPr>
          <w:t xml:space="preserve">1, </w:t>
        </w:r>
      </w:ins>
      <w:ins w:id="1712" w:author="Renata M. Diaz" w:date="2021-03-12T18:25:00Z">
        <w:r w:rsidR="00C1167C">
          <w:rPr>
            <w:rFonts w:asciiTheme="majorHAnsi" w:eastAsia="Times New Roman" w:hAnsiTheme="majorHAnsi" w:cstheme="majorHAnsi"/>
          </w:rPr>
          <w:t>8</w:t>
        </w:r>
      </w:ins>
      <w:ins w:id="1713" w:author="Renata M. Diaz" w:date="2021-03-12T18:04:00Z">
        <w:r w:rsidR="009B63DD">
          <w:rPr>
            <w:rFonts w:asciiTheme="majorHAnsi" w:eastAsia="Times New Roman" w:hAnsiTheme="majorHAnsi" w:cstheme="majorHAnsi"/>
          </w:rPr>
          <w:t xml:space="preserve">) each count as only one unique SAD. </w:t>
        </w:r>
      </w:ins>
      <w:ins w:id="1714" w:author="Renata M. Diaz" w:date="2021-03-12T18:05:00Z">
        <w:r w:rsidR="009B63DD">
          <w:rPr>
            <w:rFonts w:asciiTheme="majorHAnsi" w:eastAsia="Times New Roman" w:hAnsiTheme="majorHAnsi" w:cstheme="majorHAnsi"/>
          </w:rPr>
          <w:t>Taking species order into account</w:t>
        </w:r>
      </w:ins>
      <w:ins w:id="1715" w:author="Renata M. Diaz" w:date="2021-03-12T18:07:00Z">
        <w:r w:rsidR="00FC4332">
          <w:rPr>
            <w:rFonts w:asciiTheme="majorHAnsi" w:eastAsia="Times New Roman" w:hAnsiTheme="majorHAnsi" w:cstheme="majorHAnsi"/>
          </w:rPr>
          <w:t xml:space="preserve"> would</w:t>
        </w:r>
      </w:ins>
      <w:ins w:id="1716" w:author="Renata M. Diaz" w:date="2021-03-12T18:06:00Z">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ins>
      <w:ins w:id="1717" w:author="Renata M. Diaz" w:date="2021-03-12T18:05:00Z">
        <w:r w:rsidR="009B63DD">
          <w:rPr>
            <w:rFonts w:asciiTheme="majorHAnsi" w:eastAsia="Times New Roman" w:hAnsiTheme="majorHAnsi" w:cstheme="majorHAnsi"/>
          </w:rPr>
          <w:t xml:space="preserve"> (1,2,3,4) </w:t>
        </w:r>
      </w:ins>
      <w:ins w:id="1718" w:author="Renata M. Diaz" w:date="2021-03-12T18:07:00Z">
        <w:r w:rsidR="00FC4332">
          <w:rPr>
            <w:rFonts w:asciiTheme="majorHAnsi" w:eastAsia="Times New Roman" w:hAnsiTheme="majorHAnsi" w:cstheme="majorHAnsi"/>
          </w:rPr>
          <w:t>would count</w:t>
        </w:r>
      </w:ins>
      <w:ins w:id="1719" w:author="Renata M. Diaz" w:date="2021-03-12T18:05:00Z">
        <w:r w:rsidR="009B63DD">
          <w:rPr>
            <w:rFonts w:asciiTheme="majorHAnsi" w:eastAsia="Times New Roman" w:hAnsiTheme="majorHAnsi" w:cstheme="majorHAnsi"/>
          </w:rPr>
          <w:t xml:space="preserve"> as </w:t>
        </w:r>
      </w:ins>
      <w:ins w:id="1720" w:author="Renata M. Diaz" w:date="2021-03-12T18:08:00Z">
        <w:r w:rsidR="004E703E">
          <w:rPr>
            <w:rFonts w:asciiTheme="majorHAnsi" w:eastAsia="Times New Roman" w:hAnsiTheme="majorHAnsi" w:cstheme="majorHAnsi"/>
          </w:rPr>
          <w:t>24 (</w:t>
        </w:r>
      </w:ins>
      <w:ins w:id="1721" w:author="Renata M. Diaz" w:date="2021-03-12T18:05:00Z">
        <w:r w:rsidR="009B63DD">
          <w:rPr>
            <w:rFonts w:asciiTheme="majorHAnsi" w:eastAsia="Times New Roman" w:hAnsiTheme="majorHAnsi" w:cstheme="majorHAnsi"/>
          </w:rPr>
          <w:t>4!</w:t>
        </w:r>
      </w:ins>
      <w:ins w:id="1722" w:author="Renata M. Diaz" w:date="2021-03-12T18:08:00Z">
        <w:r w:rsidR="004E703E">
          <w:rPr>
            <w:rFonts w:asciiTheme="majorHAnsi" w:eastAsia="Times New Roman" w:hAnsiTheme="majorHAnsi" w:cstheme="majorHAnsi"/>
          </w:rPr>
          <w:t>)</w:t>
        </w:r>
      </w:ins>
      <w:ins w:id="1723" w:author="Renata M. Diaz" w:date="2021-03-12T18:05:00Z">
        <w:r w:rsidR="009B63DD">
          <w:rPr>
            <w:rFonts w:asciiTheme="majorHAnsi" w:eastAsia="Times New Roman" w:hAnsiTheme="majorHAnsi" w:cstheme="majorHAnsi"/>
          </w:rPr>
          <w:t xml:space="preserve"> unique SADs, because there are 4! ways to </w:t>
        </w:r>
      </w:ins>
      <w:ins w:id="1724" w:author="Renata M. Diaz" w:date="2021-03-12T18:06:00Z">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ins>
      <w:ins w:id="1725" w:author="Renata M. Diaz" w:date="2021-03-12T18:07:00Z">
        <w:r w:rsidR="00BC1543">
          <w:rPr>
            <w:rFonts w:asciiTheme="majorHAnsi" w:eastAsia="Times New Roman" w:hAnsiTheme="majorHAnsi" w:cstheme="majorHAnsi"/>
          </w:rPr>
          <w:t xml:space="preserve">However, </w:t>
        </w:r>
      </w:ins>
      <w:ins w:id="1726" w:author="Renata M. Diaz" w:date="2021-03-15T15:22:00Z">
        <w:r w:rsidR="00D37B6E">
          <w:rPr>
            <w:rFonts w:asciiTheme="majorHAnsi" w:eastAsia="Times New Roman" w:hAnsiTheme="majorHAnsi" w:cstheme="majorHAnsi"/>
          </w:rPr>
          <w:t xml:space="preserve">an SAD </w:t>
        </w:r>
      </w:ins>
      <w:ins w:id="1727" w:author="Ernest, Morgan" w:date="2021-03-31T09:22:00Z">
        <w:r w:rsidR="00430E98">
          <w:rPr>
            <w:rFonts w:asciiTheme="majorHAnsi" w:eastAsia="Times New Roman" w:hAnsiTheme="majorHAnsi" w:cstheme="majorHAnsi"/>
          </w:rPr>
          <w:t xml:space="preserve">containing species with equal abundances, </w:t>
        </w:r>
      </w:ins>
      <w:ins w:id="1728" w:author="Renata M. Diaz" w:date="2021-03-15T15:22:00Z">
        <w:del w:id="1729" w:author="Ernest, Morgan" w:date="2021-03-31T09:22:00Z">
          <w:r w:rsidR="00D37B6E" w:rsidDel="00430E98">
            <w:rPr>
              <w:rFonts w:asciiTheme="majorHAnsi" w:eastAsia="Times New Roman" w:hAnsiTheme="majorHAnsi" w:cstheme="majorHAnsi"/>
            </w:rPr>
            <w:delText xml:space="preserve">with ties </w:delText>
          </w:r>
        </w:del>
        <w:r w:rsidR="00D37B6E">
          <w:rPr>
            <w:rFonts w:asciiTheme="majorHAnsi" w:eastAsia="Times New Roman" w:hAnsiTheme="majorHAnsi" w:cstheme="majorHAnsi"/>
          </w:rPr>
          <w:t xml:space="preserve">such as </w:t>
        </w:r>
      </w:ins>
      <w:ins w:id="1730" w:author="Renata M. Diaz" w:date="2021-03-12T18:07:00Z">
        <w:r w:rsidR="00BC1543">
          <w:rPr>
            <w:rFonts w:asciiTheme="majorHAnsi" w:eastAsia="Times New Roman" w:hAnsiTheme="majorHAnsi" w:cstheme="majorHAnsi"/>
          </w:rPr>
          <w:t xml:space="preserve">(1, 1, 1, </w:t>
        </w:r>
      </w:ins>
      <w:ins w:id="1731" w:author="Renata M. Diaz" w:date="2021-03-12T18:25:00Z">
        <w:r w:rsidR="00F9559F">
          <w:rPr>
            <w:rFonts w:asciiTheme="majorHAnsi" w:eastAsia="Times New Roman" w:hAnsiTheme="majorHAnsi" w:cstheme="majorHAnsi"/>
          </w:rPr>
          <w:t>8</w:t>
        </w:r>
      </w:ins>
      <w:ins w:id="1732" w:author="Renata M. Diaz" w:date="2021-03-12T18:07:00Z">
        <w:r w:rsidR="00BC1543">
          <w:rPr>
            <w:rFonts w:asciiTheme="majorHAnsi" w:eastAsia="Times New Roman" w:hAnsiTheme="majorHAnsi" w:cstheme="majorHAnsi"/>
          </w:rPr>
          <w:t>)</w:t>
        </w:r>
      </w:ins>
      <w:ins w:id="1733" w:author="Ernest, Morgan" w:date="2021-03-31T09:22:00Z">
        <w:r w:rsidR="00430E98">
          <w:rPr>
            <w:rFonts w:asciiTheme="majorHAnsi" w:eastAsia="Times New Roman" w:hAnsiTheme="majorHAnsi" w:cstheme="majorHAnsi"/>
          </w:rPr>
          <w:t>,</w:t>
        </w:r>
      </w:ins>
      <w:ins w:id="1734" w:author="Renata M. Diaz" w:date="2021-03-12T18:07:00Z">
        <w:r w:rsidR="00BC1543">
          <w:rPr>
            <w:rFonts w:asciiTheme="majorHAnsi" w:eastAsia="Times New Roman" w:hAnsiTheme="majorHAnsi" w:cstheme="majorHAnsi"/>
          </w:rPr>
          <w:t xml:space="preserve"> would only count as 4 unique SADs</w:t>
        </w:r>
      </w:ins>
      <w:ins w:id="1735" w:author="Renata M. Diaz" w:date="2021-03-12T18:08:00Z">
        <w:r w:rsidR="00BC1543">
          <w:rPr>
            <w:rFonts w:asciiTheme="majorHAnsi" w:eastAsia="Times New Roman" w:hAnsiTheme="majorHAnsi" w:cstheme="majorHAnsi"/>
          </w:rPr>
          <w:t xml:space="preserve">. </w:t>
        </w:r>
      </w:ins>
      <w:ins w:id="1736" w:author="Renata M. Diaz" w:date="2021-03-12T18:17:00Z">
        <w:r w:rsidR="00BF784C">
          <w:rPr>
            <w:rFonts w:asciiTheme="majorHAnsi" w:eastAsia="Times New Roman" w:hAnsiTheme="majorHAnsi" w:cstheme="majorHAnsi"/>
          </w:rPr>
          <w:t xml:space="preserve">For SADs, </w:t>
        </w:r>
        <w:del w:id="1737" w:author="Ernest, Morgan" w:date="2021-03-31T09:22:00Z">
          <w:r w:rsidR="00BF784C" w:rsidDel="00430E98">
            <w:rPr>
              <w:rFonts w:asciiTheme="majorHAnsi" w:eastAsia="Times New Roman" w:hAnsiTheme="majorHAnsi" w:cstheme="majorHAnsi"/>
            </w:rPr>
            <w:delText>tie</w:delText>
          </w:r>
        </w:del>
      </w:ins>
      <w:ins w:id="1738" w:author="Renata M. Diaz" w:date="2021-03-12T17:55:00Z">
        <w:del w:id="1739" w:author="Ernest, Morgan" w:date="2021-03-31T09:22:00Z">
          <w:r w:rsidR="008805D8" w:rsidDel="00430E98">
            <w:rPr>
              <w:rFonts w:asciiTheme="majorHAnsi" w:eastAsia="Times New Roman" w:hAnsiTheme="majorHAnsi" w:cstheme="majorHAnsi"/>
            </w:rPr>
            <w:delText>s</w:delText>
          </w:r>
        </w:del>
      </w:ins>
      <w:ins w:id="1740" w:author="Ernest, Morgan" w:date="2021-03-31T09:22:00Z">
        <w:r w:rsidR="00430E98">
          <w:rPr>
            <w:rFonts w:asciiTheme="majorHAnsi" w:eastAsia="Times New Roman" w:hAnsiTheme="majorHAnsi" w:cstheme="majorHAnsi"/>
          </w:rPr>
          <w:t xml:space="preserve">equal abundances </w:t>
        </w:r>
      </w:ins>
      <w:ins w:id="1741" w:author="Renata M. Diaz" w:date="2021-03-12T17:55:00Z">
        <w:r w:rsidR="008805D8">
          <w:rPr>
            <w:rFonts w:asciiTheme="majorHAnsi" w:eastAsia="Times New Roman" w:hAnsiTheme="majorHAnsi" w:cstheme="majorHAnsi"/>
          </w:rPr>
          <w:t xml:space="preserve"> are likely most prevalent among rare specie</w:t>
        </w:r>
      </w:ins>
      <w:ins w:id="1742" w:author="Renata M. Diaz" w:date="2021-03-12T17:56:00Z">
        <w:r w:rsidR="008805D8">
          <w:rPr>
            <w:rFonts w:asciiTheme="majorHAnsi" w:eastAsia="Times New Roman" w:hAnsiTheme="majorHAnsi" w:cstheme="majorHAnsi"/>
          </w:rPr>
          <w:t>s</w:t>
        </w:r>
      </w:ins>
      <w:ins w:id="1743" w:author="Renata M. Diaz" w:date="2021-03-15T15:22:00Z">
        <w:r w:rsidR="00117138">
          <w:rPr>
            <w:rFonts w:asciiTheme="majorHAnsi" w:eastAsia="Times New Roman" w:hAnsiTheme="majorHAnsi" w:cstheme="majorHAnsi"/>
          </w:rPr>
          <w:t>.</w:t>
        </w:r>
      </w:ins>
      <w:ins w:id="1744" w:author="Renata M. Diaz" w:date="2021-03-15T15:23:00Z">
        <w:r w:rsidR="00117138">
          <w:rPr>
            <w:rFonts w:asciiTheme="majorHAnsi" w:eastAsia="Times New Roman" w:hAnsiTheme="majorHAnsi" w:cstheme="majorHAnsi"/>
          </w:rPr>
          <w:t xml:space="preserve"> </w:t>
        </w:r>
      </w:ins>
      <w:ins w:id="1745" w:author="Renata M. Diaz" w:date="2021-03-12T17:58:00Z">
        <w:r w:rsidR="00B430CD">
          <w:rPr>
            <w:rFonts w:asciiTheme="majorHAnsi" w:eastAsia="Times New Roman" w:hAnsiTheme="majorHAnsi" w:cstheme="majorHAnsi"/>
          </w:rPr>
          <w:t xml:space="preserve">If this is true, </w:t>
        </w:r>
      </w:ins>
      <w:ins w:id="1746" w:author="Renata M. Diaz" w:date="2021-03-12T18:21:00Z">
        <w:r w:rsidR="00B965DA">
          <w:rPr>
            <w:rFonts w:asciiTheme="majorHAnsi" w:eastAsia="Times New Roman" w:hAnsiTheme="majorHAnsi" w:cstheme="majorHAnsi"/>
          </w:rPr>
          <w:t>then this set of assumptions would generate feasible sets where rare-tailed SAD</w:t>
        </w:r>
      </w:ins>
      <w:ins w:id="1747" w:author="Renata M. Diaz" w:date="2021-03-12T18:22:00Z">
        <w:r w:rsidR="00B965DA">
          <w:rPr>
            <w:rFonts w:asciiTheme="majorHAnsi" w:eastAsia="Times New Roman" w:hAnsiTheme="majorHAnsi" w:cstheme="majorHAnsi"/>
          </w:rPr>
          <w:t>s are relatively scarce</w:t>
        </w:r>
      </w:ins>
      <w:ins w:id="1748" w:author="Renata M. Diaz" w:date="2021-03-12T18:24:00Z">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ins>
      <w:ins w:id="1749" w:author="Renata M. Diaz" w:date="2021-03-12T18:15:00Z">
        <w:r w:rsidR="00ED0C23">
          <w:rPr>
            <w:rFonts w:asciiTheme="majorHAnsi" w:eastAsia="Times New Roman" w:hAnsiTheme="majorHAnsi" w:cstheme="majorHAnsi"/>
          </w:rPr>
          <w:t xml:space="preserve">. </w:t>
        </w:r>
      </w:ins>
      <w:ins w:id="1750" w:author="Renata M. Diaz" w:date="2021-03-12T18:16:00Z">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in the limit (Harte et al. 2008, </w:t>
        </w:r>
        <w:proofErr w:type="spellStart"/>
        <w:r w:rsidR="004811AB">
          <w:rPr>
            <w:rFonts w:asciiTheme="majorHAnsi" w:eastAsia="Times New Roman" w:hAnsiTheme="majorHAnsi" w:cstheme="majorHAnsi"/>
          </w:rPr>
          <w:t>Favretti</w:t>
        </w:r>
        <w:proofErr w:type="spellEnd"/>
        <w:r w:rsidR="004811AB">
          <w:rPr>
            <w:rFonts w:asciiTheme="majorHAnsi" w:eastAsia="Times New Roman" w:hAnsiTheme="majorHAnsi" w:cstheme="majorHAnsi"/>
          </w:rPr>
          <w:t xml:space="preserve"> 2018). </w:t>
        </w:r>
      </w:ins>
      <w:del w:id="1751" w:author="Renata M. Diaz" w:date="2021-03-12T17:51:00Z">
        <w:r w:rsidRPr="002E2A57" w:rsidDel="008805D8">
          <w:rPr>
            <w:rFonts w:asciiTheme="majorHAnsi" w:eastAsia="Times New Roman" w:hAnsiTheme="majorHAnsi" w:cstheme="majorHAnsi"/>
          </w:rPr>
          <w:delText xml:space="preserve">. </w:delText>
        </w:r>
      </w:del>
      <w:del w:id="1752" w:author="Renata M. Diaz" w:date="2021-03-12T18:58:00Z">
        <w:r w:rsidR="00CF6E3C" w:rsidRPr="002E2A57" w:rsidDel="00945CD6">
          <w:rPr>
            <w:rFonts w:asciiTheme="majorHAnsi" w:eastAsia="Times New Roman" w:hAnsiTheme="majorHAnsi" w:cstheme="majorHAnsi"/>
          </w:rPr>
          <w:delText>C</w:delText>
        </w:r>
        <w:r w:rsidRPr="002E2A57" w:rsidDel="00945CD6">
          <w:rPr>
            <w:rFonts w:asciiTheme="majorHAnsi" w:eastAsia="Times New Roman" w:hAnsiTheme="majorHAnsi" w:cstheme="majorHAnsi"/>
          </w:rPr>
          <w:delText>omparing</w:delText>
        </w:r>
      </w:del>
      <w:ins w:id="1753" w:author="Renata M. Diaz" w:date="2021-03-12T18:58:00Z">
        <w:r w:rsidR="00945CD6">
          <w:rPr>
            <w:rFonts w:asciiTheme="majorHAnsi" w:eastAsia="Times New Roman" w:hAnsiTheme="majorHAnsi" w:cstheme="majorHAnsi"/>
          </w:rPr>
          <w:t>Investigating and comparing</w:t>
        </w:r>
      </w:ins>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97B501F"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mathematical constraints have strong</w:t>
      </w:r>
      <w:r w:rsidR="00FE06D2">
        <w:rPr>
          <w:rFonts w:asciiTheme="majorHAnsi" w:eastAsia="Times New Roman" w:hAnsiTheme="majorHAnsi" w:cstheme="majorHAnsi"/>
        </w:rPr>
        <w:t>er</w:t>
      </w:r>
      <w:r w:rsidR="001D7EC7">
        <w:rPr>
          <w:rFonts w:asciiTheme="majorHAnsi" w:eastAsia="Times New Roman" w:hAnsiTheme="majorHAnsi" w:cstheme="majorHAnsi"/>
        </w:rPr>
        <w:t xml:space="preserve"> effects on the general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w:t>
      </w:r>
      <w:r w:rsidR="002E2F17" w:rsidRPr="002E2A57">
        <w:rPr>
          <w:rFonts w:asciiTheme="majorHAnsi" w:eastAsia="Times New Roman" w:hAnsiTheme="majorHAnsi" w:cstheme="majorHAnsi"/>
        </w:rPr>
        <w:lastRenderedPageBreak/>
        <w:t xml:space="preserve">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w:t>
      </w:r>
      <w:r w:rsidR="00287A80">
        <w:rPr>
          <w:rFonts w:asciiTheme="majorHAnsi" w:eastAsia="Times New Roman" w:hAnsiTheme="majorHAnsi" w:cstheme="majorHAnsi"/>
        </w:rPr>
        <w:t>only one time point for each community</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Default="00594357" w:rsidP="00594357">
      <w:pPr>
        <w:rPr>
          <w:rFonts w:asciiTheme="majorHAnsi" w:hAnsiTheme="majorHAnsi" w:cstheme="majorHAnsi"/>
          <w:b/>
          <w:bCs/>
        </w:rPr>
      </w:pPr>
      <w:r>
        <w:rPr>
          <w:rFonts w:asciiTheme="majorHAnsi" w:hAnsiTheme="majorHAnsi" w:cstheme="majorHAnsi"/>
          <w:b/>
          <w:bCs/>
        </w:rPr>
        <w:lastRenderedPageBreak/>
        <w:t>References</w:t>
      </w:r>
    </w:p>
    <w:p w14:paraId="289276EF" w14:textId="77777777" w:rsidR="00594357" w:rsidRPr="000701CA" w:rsidRDefault="00594357" w:rsidP="00594357">
      <w:pPr>
        <w:spacing w:line="480" w:lineRule="auto"/>
        <w:ind w:left="540" w:hanging="540"/>
        <w:rPr>
          <w:rFonts w:asciiTheme="majorHAnsi" w:hAnsiTheme="majorHAnsi" w:cstheme="majorHAnsi"/>
        </w:rPr>
      </w:pPr>
      <w:r w:rsidRPr="000701CA">
        <w:rPr>
          <w:rFonts w:asciiTheme="majorHAnsi" w:hAnsiTheme="majorHAnsi" w:cstheme="majorHAnsi"/>
        </w:rPr>
        <w:t xml:space="preserve">Baldridge, E. (2015). Miscellaneous Abundance Database. </w:t>
      </w:r>
      <w:proofErr w:type="spellStart"/>
      <w:r w:rsidRPr="000701CA">
        <w:rPr>
          <w:rFonts w:asciiTheme="majorHAnsi" w:hAnsiTheme="majorHAnsi" w:cstheme="majorHAnsi"/>
        </w:rPr>
        <w:t>figshare</w:t>
      </w:r>
      <w:proofErr w:type="spellEnd"/>
      <w:r w:rsidRPr="000701CA">
        <w:rPr>
          <w:rFonts w:asciiTheme="majorHAnsi" w:hAnsiTheme="majorHAnsi" w:cstheme="majorHAnsi"/>
        </w:rPr>
        <w:t xml:space="preserve">. Available at: </w:t>
      </w:r>
      <w:hyperlink r:id="rId17" w:history="1">
        <w:r w:rsidRPr="000701CA">
          <w:rPr>
            <w:rStyle w:val="Hyperlink"/>
            <w:rFonts w:asciiTheme="majorHAnsi" w:hAnsiTheme="majorHAnsi" w:cstheme="majorHAnsi"/>
          </w:rPr>
          <w:t>https://doi.org/10.6084/m9.figshare.95843.v4</w:t>
        </w:r>
      </w:hyperlink>
    </w:p>
    <w:p w14:paraId="15E97E2D"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Baldridge, E., Harris, D.J., Xiao, X. &amp; White, E.P. (2016). An extensive comparison of species-abundance distribution models. </w:t>
      </w:r>
      <w:proofErr w:type="spellStart"/>
      <w:r w:rsidRPr="006361DB">
        <w:rPr>
          <w:rFonts w:asciiTheme="majorHAnsi" w:eastAsia="Times New Roman" w:hAnsiTheme="majorHAnsi" w:cstheme="majorHAnsi"/>
          <w:i/>
          <w:iCs/>
        </w:rPr>
        <w:t>PeerJ</w:t>
      </w:r>
      <w:proofErr w:type="spellEnd"/>
      <w:r w:rsidRPr="006361DB">
        <w:rPr>
          <w:rFonts w:asciiTheme="majorHAnsi" w:eastAsia="Times New Roman" w:hAnsiTheme="majorHAnsi" w:cstheme="majorHAnsi"/>
        </w:rPr>
        <w:t>, 4, e2823.</w:t>
      </w:r>
    </w:p>
    <w:p w14:paraId="399A45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r w:rsidRPr="006361DB">
        <w:rPr>
          <w:rFonts w:asciiTheme="majorHAnsi" w:eastAsia="Times New Roman" w:hAnsiTheme="majorHAnsi" w:cstheme="majorHAnsi"/>
          <w:i/>
          <w:iCs/>
        </w:rPr>
        <w:t>An extensive comparison of species-abundance distribution models</w:t>
      </w:r>
      <w:r>
        <w:rPr>
          <w:rFonts w:asciiTheme="majorHAnsi" w:eastAsia="Times New Roman" w:hAnsiTheme="majorHAnsi" w:cstheme="majorHAnsi"/>
        </w:rPr>
        <w:t xml:space="preserve">. </w:t>
      </w:r>
      <w:proofErr w:type="spellStart"/>
      <w:r>
        <w:rPr>
          <w:rFonts w:asciiTheme="majorHAnsi" w:eastAsia="Times New Roman" w:hAnsiTheme="majorHAnsi" w:cstheme="majorHAnsi"/>
        </w:rPr>
        <w:t>Zenodo</w:t>
      </w:r>
      <w:proofErr w:type="spellEnd"/>
      <w:r>
        <w:rPr>
          <w:rFonts w:asciiTheme="majorHAnsi" w:eastAsia="Times New Roman" w:hAnsiTheme="majorHAnsi" w:cstheme="majorHAnsi"/>
        </w:rPr>
        <w:t xml:space="preserve">.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6E6A73A8" w14:textId="26BD4131" w:rsidR="00594357" w:rsidRDefault="00594357" w:rsidP="00594357">
      <w:pPr>
        <w:spacing w:after="0" w:line="480" w:lineRule="auto"/>
        <w:ind w:left="540" w:hanging="540"/>
        <w:rPr>
          <w:ins w:id="1754" w:author="Renata M. Diaz" w:date="2021-03-19T15:45:00Z"/>
          <w:rFonts w:asciiTheme="majorHAnsi" w:eastAsia="Times New Roman" w:hAnsiTheme="majorHAnsi" w:cstheme="majorHAnsi"/>
        </w:rPr>
      </w:pPr>
      <w:r w:rsidRPr="006361DB">
        <w:rPr>
          <w:rFonts w:asciiTheme="majorHAnsi" w:eastAsia="Times New Roman" w:hAnsiTheme="majorHAnsi" w:cstheme="majorHAnsi"/>
        </w:rPr>
        <w:t xml:space="preserve">Chesson, P. (2000). Mechanisms of Maintenance of Species Diversity. </w:t>
      </w:r>
      <w:r w:rsidRPr="006361DB">
        <w:rPr>
          <w:rFonts w:asciiTheme="majorHAnsi" w:eastAsia="Times New Roman" w:hAnsiTheme="majorHAnsi" w:cstheme="majorHAnsi"/>
          <w:i/>
          <w:iCs/>
        </w:rPr>
        <w:t>Annual Review of Ecology and Systematics</w:t>
      </w:r>
      <w:r w:rsidRPr="006361DB">
        <w:rPr>
          <w:rFonts w:asciiTheme="majorHAnsi" w:eastAsia="Times New Roman" w:hAnsiTheme="majorHAnsi" w:cstheme="majorHAnsi"/>
        </w:rPr>
        <w:t>, 31, 343–366.</w:t>
      </w:r>
    </w:p>
    <w:p w14:paraId="457AC918" w14:textId="2D93DAE4" w:rsidR="00F86CC2" w:rsidRDefault="00F86CC2" w:rsidP="00594357">
      <w:pPr>
        <w:spacing w:after="0" w:line="480" w:lineRule="auto"/>
        <w:ind w:left="540" w:hanging="540"/>
        <w:rPr>
          <w:ins w:id="1755" w:author="Renata M. Diaz" w:date="2021-03-19T14:53:00Z"/>
          <w:rFonts w:asciiTheme="majorHAnsi" w:eastAsia="Times New Roman" w:hAnsiTheme="majorHAnsi" w:cstheme="majorHAnsi"/>
        </w:rPr>
      </w:pPr>
      <w:ins w:id="1756" w:author="Renata M. Diaz" w:date="2021-03-19T15:46:00Z">
        <w:r w:rsidRPr="00F86CC2">
          <w:rPr>
            <w:rFonts w:asciiTheme="majorHAnsi" w:eastAsia="Times New Roman" w:hAnsiTheme="majorHAnsi" w:cstheme="majorHAnsi"/>
          </w:rPr>
          <w:t>Chiu, C.-H., Wang, Y.-T., Walther, B.A. &amp; Chao, A. (2014). An improved nonparametric lower bound of species richness via a modified good-</w:t>
        </w:r>
        <w:proofErr w:type="spellStart"/>
        <w:r w:rsidRPr="00F86CC2">
          <w:rPr>
            <w:rFonts w:asciiTheme="majorHAnsi" w:eastAsia="Times New Roman" w:hAnsiTheme="majorHAnsi" w:cstheme="majorHAnsi"/>
          </w:rPr>
          <w:t>turing</w:t>
        </w:r>
        <w:proofErr w:type="spellEnd"/>
        <w:r w:rsidRPr="00F86CC2">
          <w:rPr>
            <w:rFonts w:asciiTheme="majorHAnsi" w:eastAsia="Times New Roman" w:hAnsiTheme="majorHAnsi" w:cstheme="majorHAnsi"/>
          </w:rPr>
          <w:t xml:space="preserve"> frequency formula. Biometrics, 70, 671–682.</w:t>
        </w:r>
      </w:ins>
    </w:p>
    <w:p w14:paraId="23930BC3" w14:textId="31A5BE45" w:rsidR="001479F3" w:rsidRPr="006361DB" w:rsidRDefault="001479F3" w:rsidP="00594357">
      <w:pPr>
        <w:spacing w:after="0" w:line="480" w:lineRule="auto"/>
        <w:ind w:left="540" w:hanging="540"/>
        <w:rPr>
          <w:rFonts w:asciiTheme="majorHAnsi" w:eastAsia="Times New Roman" w:hAnsiTheme="majorHAnsi" w:cstheme="majorHAnsi"/>
        </w:rPr>
      </w:pPr>
      <w:ins w:id="1757" w:author="Renata M. Diaz" w:date="2021-03-19T14:53:00Z">
        <w:r w:rsidRPr="001479F3">
          <w:rPr>
            <w:rFonts w:asciiTheme="majorHAnsi" w:eastAsia="Times New Roman" w:hAnsiTheme="majorHAnsi" w:cstheme="majorHAnsi"/>
          </w:rPr>
          <w:t xml:space="preserve">Dewar, R.C. &amp; </w:t>
        </w:r>
        <w:proofErr w:type="spellStart"/>
        <w:r w:rsidRPr="001479F3">
          <w:rPr>
            <w:rFonts w:asciiTheme="majorHAnsi" w:eastAsia="Times New Roman" w:hAnsiTheme="majorHAnsi" w:cstheme="majorHAnsi"/>
          </w:rPr>
          <w:t>Porté</w:t>
        </w:r>
        <w:proofErr w:type="spellEnd"/>
        <w:r w:rsidRPr="001479F3">
          <w:rPr>
            <w:rFonts w:asciiTheme="majorHAnsi" w:eastAsia="Times New Roman" w:hAnsiTheme="majorHAnsi" w:cstheme="majorHAnsi"/>
          </w:rPr>
          <w:t>, A. (2008). Statistical mechanics unifies different ecological patterns. Journal of Theoretical Biology, 251, 389–403.</w:t>
        </w:r>
      </w:ins>
    </w:p>
    <w:p w14:paraId="04E3DA89"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Favretti</w:t>
      </w:r>
      <w:proofErr w:type="spellEnd"/>
      <w:r w:rsidRPr="006361DB">
        <w:rPr>
          <w:rFonts w:asciiTheme="majorHAnsi" w:eastAsia="Times New Roman" w:hAnsiTheme="majorHAnsi" w:cstheme="majorHAnsi"/>
        </w:rPr>
        <w:t xml:space="preserve">, M. (2018). Remarks on the Maximum Entropy Principle with Application to the Maximum Entropy Theory of Ecology. </w:t>
      </w:r>
      <w:r w:rsidRPr="006361DB">
        <w:rPr>
          <w:rFonts w:asciiTheme="majorHAnsi" w:eastAsia="Times New Roman" w:hAnsiTheme="majorHAnsi" w:cstheme="majorHAnsi"/>
          <w:i/>
          <w:iCs/>
        </w:rPr>
        <w:t>Entropy</w:t>
      </w:r>
      <w:r w:rsidRPr="006361DB">
        <w:rPr>
          <w:rFonts w:asciiTheme="majorHAnsi" w:eastAsia="Times New Roman" w:hAnsiTheme="majorHAnsi" w:cstheme="majorHAnsi"/>
        </w:rPr>
        <w:t>, 20, 11.</w:t>
      </w:r>
    </w:p>
    <w:p w14:paraId="34437FD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6361DB">
        <w:rPr>
          <w:rFonts w:asciiTheme="majorHAnsi" w:eastAsia="Times New Roman" w:hAnsiTheme="majorHAnsi" w:cstheme="majorHAnsi"/>
          <w:i/>
          <w:iCs/>
        </w:rPr>
        <w:t>Journal of Animal Ecology</w:t>
      </w:r>
      <w:r w:rsidRPr="006361DB">
        <w:rPr>
          <w:rFonts w:asciiTheme="majorHAnsi" w:eastAsia="Times New Roman" w:hAnsiTheme="majorHAnsi" w:cstheme="majorHAnsi"/>
        </w:rPr>
        <w:t>, 12, 42–58.</w:t>
      </w:r>
    </w:p>
    <w:p w14:paraId="1C8BBB7D"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(2009). The common patterns of nature. </w:t>
      </w:r>
      <w:r w:rsidRPr="006361DB">
        <w:rPr>
          <w:rFonts w:asciiTheme="majorHAnsi" w:eastAsia="Times New Roman" w:hAnsiTheme="majorHAnsi" w:cstheme="majorHAnsi"/>
          <w:i/>
          <w:iCs/>
        </w:rPr>
        <w:t>Journal of Evolutionary Biology</w:t>
      </w:r>
      <w:r w:rsidRPr="006361DB">
        <w:rPr>
          <w:rFonts w:asciiTheme="majorHAnsi" w:eastAsia="Times New Roman" w:hAnsiTheme="majorHAnsi" w:cstheme="majorHAnsi"/>
        </w:rPr>
        <w:t>, 22, 1563–1585.</w:t>
      </w:r>
    </w:p>
    <w:p w14:paraId="37A46B39" w14:textId="46759180" w:rsidR="00594357" w:rsidRDefault="00594357" w:rsidP="00594357">
      <w:pPr>
        <w:spacing w:after="0" w:line="480" w:lineRule="auto"/>
        <w:ind w:left="540" w:hanging="540"/>
        <w:rPr>
          <w:ins w:id="1758" w:author="Renata M. Diaz" w:date="2021-03-19T14:26:00Z"/>
          <w:rFonts w:asciiTheme="majorHAnsi" w:eastAsia="Times New Roman" w:hAnsiTheme="majorHAnsi" w:cstheme="majorHAnsi"/>
        </w:rPr>
      </w:pPr>
      <w:r w:rsidRPr="006361DB">
        <w:rPr>
          <w:rFonts w:asciiTheme="majorHAnsi" w:eastAsia="Times New Roman" w:hAnsiTheme="majorHAnsi" w:cstheme="majorHAnsi"/>
        </w:rPr>
        <w:t xml:space="preserve">Frank, S.A. (2019). The common patterns of abundance: the log series and </w:t>
      </w:r>
      <w:proofErr w:type="spellStart"/>
      <w:r w:rsidRPr="006361DB">
        <w:rPr>
          <w:rFonts w:asciiTheme="majorHAnsi" w:eastAsia="Times New Roman" w:hAnsiTheme="majorHAnsi" w:cstheme="majorHAnsi"/>
        </w:rPr>
        <w:t>Zipf’s</w:t>
      </w:r>
      <w:proofErr w:type="spellEnd"/>
      <w:r w:rsidRPr="006361DB">
        <w:rPr>
          <w:rFonts w:asciiTheme="majorHAnsi" w:eastAsia="Times New Roman" w:hAnsiTheme="majorHAnsi" w:cstheme="majorHAnsi"/>
        </w:rPr>
        <w:t xml:space="preserve"> law. </w:t>
      </w:r>
      <w:r w:rsidRPr="006361DB">
        <w:rPr>
          <w:rFonts w:asciiTheme="majorHAnsi" w:eastAsia="Times New Roman" w:hAnsiTheme="majorHAnsi" w:cstheme="majorHAnsi"/>
          <w:i/>
          <w:iCs/>
        </w:rPr>
        <w:t>F1000Res</w:t>
      </w:r>
      <w:r w:rsidRPr="006361DB">
        <w:rPr>
          <w:rFonts w:asciiTheme="majorHAnsi" w:eastAsia="Times New Roman" w:hAnsiTheme="majorHAnsi" w:cstheme="majorHAnsi"/>
        </w:rPr>
        <w:t>, 8, 334.</w:t>
      </w:r>
    </w:p>
    <w:p w14:paraId="275BA5D5" w14:textId="46FB0A97" w:rsidR="003B323F" w:rsidRPr="006361DB" w:rsidRDefault="003B323F" w:rsidP="00594357">
      <w:pPr>
        <w:spacing w:after="0" w:line="480" w:lineRule="auto"/>
        <w:ind w:left="540" w:hanging="540"/>
        <w:rPr>
          <w:rFonts w:asciiTheme="majorHAnsi" w:eastAsia="Times New Roman" w:hAnsiTheme="majorHAnsi" w:cstheme="majorHAnsi"/>
        </w:rPr>
      </w:pPr>
      <w:ins w:id="1759" w:author="Renata M. Diaz" w:date="2021-03-19T14:26:00Z">
        <w:r w:rsidRPr="003B323F">
          <w:rPr>
            <w:rFonts w:asciiTheme="majorHAnsi" w:eastAsia="Times New Roman" w:hAnsiTheme="majorHAnsi" w:cstheme="majorHAnsi"/>
          </w:rPr>
          <w:t xml:space="preserve">Gaston, Kevin J &amp; Blackburn, Tim M. (2000). </w:t>
        </w:r>
        <w:r w:rsidRPr="001D3D35">
          <w:rPr>
            <w:rFonts w:asciiTheme="majorHAnsi" w:eastAsia="Times New Roman" w:hAnsiTheme="majorHAnsi" w:cstheme="majorHAnsi"/>
            <w:i/>
            <w:iCs/>
            <w:rPrChange w:id="1760" w:author="Renata M. Diaz" w:date="2021-03-19T14:26:00Z">
              <w:rPr>
                <w:rFonts w:asciiTheme="majorHAnsi" w:eastAsia="Times New Roman" w:hAnsiTheme="majorHAnsi" w:cstheme="majorHAnsi"/>
              </w:rPr>
            </w:rPrChange>
          </w:rPr>
          <w:t>Pattern and Process in Macroecology.</w:t>
        </w:r>
        <w:r w:rsidRPr="003B323F">
          <w:rPr>
            <w:rFonts w:asciiTheme="majorHAnsi" w:eastAsia="Times New Roman" w:hAnsiTheme="majorHAnsi" w:cstheme="majorHAnsi"/>
          </w:rPr>
          <w:t xml:space="preserve"> Blackwell Science Ltd.</w:t>
        </w:r>
      </w:ins>
    </w:p>
    <w:p w14:paraId="39B2481E"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Haegeman</w:t>
      </w:r>
      <w:proofErr w:type="spellEnd"/>
      <w:r w:rsidRPr="006361DB">
        <w:rPr>
          <w:rFonts w:asciiTheme="majorHAnsi" w:eastAsia="Times New Roman" w:hAnsiTheme="majorHAnsi" w:cstheme="majorHAnsi"/>
        </w:rPr>
        <w:t xml:space="preserve">, B. &amp; </w:t>
      </w:r>
      <w:proofErr w:type="spellStart"/>
      <w:r w:rsidRPr="006361DB">
        <w:rPr>
          <w:rFonts w:asciiTheme="majorHAnsi" w:eastAsia="Times New Roman" w:hAnsiTheme="majorHAnsi" w:cstheme="majorHAnsi"/>
        </w:rPr>
        <w:t>Loreau</w:t>
      </w:r>
      <w:proofErr w:type="spellEnd"/>
      <w:r w:rsidRPr="006361DB">
        <w:rPr>
          <w:rFonts w:asciiTheme="majorHAnsi" w:eastAsia="Times New Roman" w:hAnsiTheme="majorHAnsi" w:cstheme="majorHAnsi"/>
        </w:rPr>
        <w:t xml:space="preserve">, M. (2008). Limitations of entropy maximization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117, 1700–1710.</w:t>
      </w:r>
    </w:p>
    <w:p w14:paraId="07857BA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Harte, J. (2011). </w:t>
      </w:r>
      <w:r w:rsidRPr="006361DB">
        <w:rPr>
          <w:rFonts w:asciiTheme="majorHAnsi" w:eastAsia="Times New Roman" w:hAnsiTheme="majorHAnsi" w:cstheme="majorHAnsi"/>
          <w:i/>
          <w:iCs/>
        </w:rPr>
        <w:t>Maximum Entropy and Ecology: A Theory of Abundance, Distribution, and Energetics</w:t>
      </w:r>
      <w:r w:rsidRPr="006361DB">
        <w:rPr>
          <w:rFonts w:asciiTheme="majorHAnsi" w:eastAsia="Times New Roman" w:hAnsiTheme="majorHAnsi" w:cstheme="majorHAnsi"/>
        </w:rPr>
        <w:t>. Oxford University Press.</w:t>
      </w:r>
    </w:p>
    <w:p w14:paraId="26E52D2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&amp; Newman, E.A. (2014). Maximum information entropy: a foundation for ecological theory. </w:t>
      </w:r>
      <w:r w:rsidRPr="006361DB">
        <w:rPr>
          <w:rFonts w:asciiTheme="majorHAnsi" w:eastAsia="Times New Roman" w:hAnsiTheme="majorHAnsi" w:cstheme="majorHAnsi"/>
          <w:i/>
          <w:iCs/>
        </w:rPr>
        <w:t>Trends in Ecology &amp; Evolution</w:t>
      </w:r>
      <w:r w:rsidRPr="006361DB">
        <w:rPr>
          <w:rFonts w:asciiTheme="majorHAnsi" w:eastAsia="Times New Roman" w:hAnsiTheme="majorHAnsi" w:cstheme="majorHAnsi"/>
        </w:rPr>
        <w:t>, 29, 384–389.</w:t>
      </w:r>
    </w:p>
    <w:p w14:paraId="410109B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w:t>
      </w:r>
      <w:proofErr w:type="spellStart"/>
      <w:r w:rsidRPr="006361DB">
        <w:rPr>
          <w:rFonts w:asciiTheme="majorHAnsi" w:eastAsia="Times New Roman" w:hAnsiTheme="majorHAnsi" w:cstheme="majorHAnsi"/>
        </w:rPr>
        <w:t>Zillio</w:t>
      </w:r>
      <w:proofErr w:type="spellEnd"/>
      <w:r w:rsidRPr="006361DB">
        <w:rPr>
          <w:rFonts w:asciiTheme="majorHAnsi" w:eastAsia="Times New Roman" w:hAnsiTheme="majorHAnsi" w:cstheme="majorHAnsi"/>
        </w:rPr>
        <w:t xml:space="preserve">, T., </w:t>
      </w:r>
      <w:proofErr w:type="spellStart"/>
      <w:r w:rsidRPr="006361DB">
        <w:rPr>
          <w:rFonts w:asciiTheme="majorHAnsi" w:eastAsia="Times New Roman" w:hAnsiTheme="majorHAnsi" w:cstheme="majorHAnsi"/>
        </w:rPr>
        <w:t>Conlisk</w:t>
      </w:r>
      <w:proofErr w:type="spellEnd"/>
      <w:r w:rsidRPr="006361DB">
        <w:rPr>
          <w:rFonts w:asciiTheme="majorHAnsi" w:eastAsia="Times New Roman" w:hAnsiTheme="majorHAnsi" w:cstheme="majorHAnsi"/>
        </w:rPr>
        <w:t xml:space="preserve">, E. &amp; Smith, A.B. (2008). Maximum Entropy and the State-Variable Approach to Macroecology.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89, 2700–2711.</w:t>
      </w:r>
    </w:p>
    <w:p w14:paraId="5FDE1980" w14:textId="0184AF50" w:rsidR="00594357" w:rsidRDefault="00594357" w:rsidP="00594357">
      <w:pPr>
        <w:spacing w:after="0" w:line="480" w:lineRule="auto"/>
        <w:ind w:left="540" w:hanging="540"/>
        <w:rPr>
          <w:ins w:id="1761" w:author="Renata M. Diaz" w:date="2021-03-19T14:49:00Z"/>
          <w:rFonts w:asciiTheme="majorHAnsi" w:eastAsia="Times New Roman" w:hAnsiTheme="majorHAnsi" w:cstheme="majorHAnsi"/>
        </w:rPr>
      </w:pPr>
      <w:r w:rsidRPr="006361DB">
        <w:rPr>
          <w:rFonts w:asciiTheme="majorHAnsi" w:eastAsia="Times New Roman" w:hAnsiTheme="majorHAnsi" w:cstheme="majorHAnsi"/>
        </w:rPr>
        <w:t xml:space="preserve">Jaynes, E.T. (1957). Information Theory and Statistical Mechanics. </w:t>
      </w:r>
      <w:r w:rsidRPr="006361DB">
        <w:rPr>
          <w:rFonts w:asciiTheme="majorHAnsi" w:eastAsia="Times New Roman" w:hAnsiTheme="majorHAnsi" w:cstheme="majorHAnsi"/>
          <w:i/>
          <w:iCs/>
        </w:rPr>
        <w:t>Phys. Rev.</w:t>
      </w:r>
      <w:r w:rsidRPr="006361DB">
        <w:rPr>
          <w:rFonts w:asciiTheme="majorHAnsi" w:eastAsia="Times New Roman" w:hAnsiTheme="majorHAnsi" w:cstheme="majorHAnsi"/>
        </w:rPr>
        <w:t>, 106, 620–630.</w:t>
      </w:r>
    </w:p>
    <w:p w14:paraId="5A463A3F" w14:textId="25A20CCB" w:rsidR="009C6E11" w:rsidRPr="006361DB" w:rsidRDefault="009C6E11" w:rsidP="00594357">
      <w:pPr>
        <w:spacing w:after="0" w:line="480" w:lineRule="auto"/>
        <w:ind w:left="540" w:hanging="540"/>
        <w:rPr>
          <w:rFonts w:asciiTheme="majorHAnsi" w:eastAsia="Times New Roman" w:hAnsiTheme="majorHAnsi" w:cstheme="majorHAnsi"/>
        </w:rPr>
      </w:pPr>
      <w:ins w:id="1762" w:author="Renata M. Diaz" w:date="2021-03-19T14:49:00Z">
        <w:r w:rsidRPr="009C6E11">
          <w:rPr>
            <w:rFonts w:asciiTheme="majorHAnsi" w:eastAsia="Times New Roman" w:hAnsiTheme="majorHAnsi" w:cstheme="majorHAnsi"/>
          </w:rPr>
          <w:t xml:space="preserve">Keil, P., MacDonald, A. a. M., Ramirez, K.S., Bennett, J.M., García-Peña, G.E., </w:t>
        </w:r>
        <w:proofErr w:type="spellStart"/>
        <w:r w:rsidRPr="009C6E11">
          <w:rPr>
            <w:rFonts w:asciiTheme="majorHAnsi" w:eastAsia="Times New Roman" w:hAnsiTheme="majorHAnsi" w:cstheme="majorHAnsi"/>
          </w:rPr>
          <w:t>Yguel</w:t>
        </w:r>
        <w:proofErr w:type="spellEnd"/>
        <w:r w:rsidRPr="009C6E11">
          <w:rPr>
            <w:rFonts w:asciiTheme="majorHAnsi" w:eastAsia="Times New Roman" w:hAnsiTheme="majorHAnsi" w:cstheme="majorHAnsi"/>
          </w:rPr>
          <w:t xml:space="preserve">, B., et al. (2018). Macroecological and macroevolutionary patterns emerge in the universe of GNU/Linux operating systems. </w:t>
        </w:r>
        <w:proofErr w:type="spellStart"/>
        <w:r w:rsidRPr="009C6E11">
          <w:rPr>
            <w:rFonts w:asciiTheme="majorHAnsi" w:eastAsia="Times New Roman" w:hAnsiTheme="majorHAnsi" w:cstheme="majorHAnsi"/>
          </w:rPr>
          <w:t>Ecography</w:t>
        </w:r>
        <w:proofErr w:type="spellEnd"/>
        <w:r w:rsidRPr="009C6E11">
          <w:rPr>
            <w:rFonts w:asciiTheme="majorHAnsi" w:eastAsia="Times New Roman" w:hAnsiTheme="majorHAnsi" w:cstheme="majorHAnsi"/>
          </w:rPr>
          <w:t>, 41, 1788–1800.</w:t>
        </w:r>
      </w:ins>
    </w:p>
    <w:p w14:paraId="66853EE8" w14:textId="4783683A" w:rsidR="00594357" w:rsidRDefault="00594357" w:rsidP="00594357">
      <w:pPr>
        <w:spacing w:after="0" w:line="480" w:lineRule="auto"/>
        <w:ind w:left="540" w:hanging="540"/>
        <w:rPr>
          <w:ins w:id="1763" w:author="Renata M. Diaz" w:date="2021-03-19T14:25:00Z"/>
          <w:rFonts w:asciiTheme="majorHAnsi" w:eastAsia="Times New Roman" w:hAnsiTheme="majorHAnsi" w:cstheme="majorHAnsi"/>
        </w:rPr>
      </w:pPr>
      <w:r w:rsidRPr="006361DB">
        <w:rPr>
          <w:rFonts w:asciiTheme="majorHAnsi" w:eastAsia="Times New Roman" w:hAnsiTheme="majorHAnsi" w:cstheme="majorHAnsi"/>
        </w:rPr>
        <w:t xml:space="preserve">Lawton, J.H. (1999). Are There General Laws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84, 177.</w:t>
      </w:r>
    </w:p>
    <w:p w14:paraId="174250F7" w14:textId="271CFD2E" w:rsidR="0027171A" w:rsidRPr="006361DB" w:rsidRDefault="0027171A" w:rsidP="00594357">
      <w:pPr>
        <w:spacing w:after="0" w:line="480" w:lineRule="auto"/>
        <w:ind w:left="540" w:hanging="540"/>
        <w:rPr>
          <w:rFonts w:asciiTheme="majorHAnsi" w:eastAsia="Times New Roman" w:hAnsiTheme="majorHAnsi" w:cstheme="majorHAnsi"/>
        </w:rPr>
      </w:pPr>
      <w:ins w:id="1764" w:author="Renata M. Diaz" w:date="2021-03-19T14:25:00Z">
        <w:r w:rsidRPr="0027171A">
          <w:rPr>
            <w:rFonts w:asciiTheme="majorHAnsi" w:eastAsia="Times New Roman" w:hAnsiTheme="majorHAnsi" w:cstheme="majorHAnsi"/>
          </w:rPr>
          <w:t>Levin, S.A. (1992). The Problem of Pattern and Scale in Ecology: The Robert H. MacArthur Award Lecture. Ecology, 73, 1943–1967.</w:t>
        </w:r>
      </w:ins>
    </w:p>
    <w:p w14:paraId="7DC8BC61" w14:textId="77777777" w:rsidR="00D405C2" w:rsidRDefault="00594357" w:rsidP="00D405C2">
      <w:pPr>
        <w:spacing w:after="0" w:line="480" w:lineRule="auto"/>
        <w:ind w:left="540" w:hanging="540"/>
        <w:rPr>
          <w:ins w:id="1765" w:author="Renata M. Diaz" w:date="2021-03-19T15:06:00Z"/>
          <w:rFonts w:asciiTheme="majorHAnsi" w:eastAsia="Times New Roman" w:hAnsiTheme="majorHAnsi" w:cstheme="majorHAnsi"/>
        </w:rPr>
      </w:pPr>
      <w:proofErr w:type="spellStart"/>
      <w:r w:rsidRPr="006361DB">
        <w:rPr>
          <w:rFonts w:asciiTheme="majorHAnsi" w:eastAsia="Times New Roman" w:hAnsiTheme="majorHAnsi" w:cstheme="majorHAnsi"/>
        </w:rPr>
        <w:t>Locey</w:t>
      </w:r>
      <w:proofErr w:type="spellEnd"/>
      <w:r w:rsidRPr="006361DB">
        <w:rPr>
          <w:rFonts w:asciiTheme="majorHAnsi" w:eastAsia="Times New Roman" w:hAnsiTheme="majorHAnsi" w:cstheme="majorHAnsi"/>
        </w:rPr>
        <w:t xml:space="preserve">, K.J. &amp; White, E.P. (2013). How species richness and total abundance constrain the distribution of abundance. </w:t>
      </w:r>
      <w:r w:rsidRPr="006361DB">
        <w:rPr>
          <w:rFonts w:asciiTheme="majorHAnsi" w:eastAsia="Times New Roman" w:hAnsiTheme="majorHAnsi" w:cstheme="majorHAnsi"/>
          <w:i/>
          <w:iCs/>
        </w:rPr>
        <w:t>Ecology Letters</w:t>
      </w:r>
      <w:r w:rsidRPr="006361DB">
        <w:rPr>
          <w:rFonts w:asciiTheme="majorHAnsi" w:eastAsia="Times New Roman" w:hAnsiTheme="majorHAnsi" w:cstheme="majorHAnsi"/>
        </w:rPr>
        <w:t>, 16, 1177–1185</w:t>
      </w:r>
      <w:ins w:id="1766" w:author="Renata M. Diaz" w:date="2021-03-19T15:06:00Z">
        <w:r w:rsidR="00D405C2">
          <w:rPr>
            <w:rFonts w:asciiTheme="majorHAnsi" w:eastAsia="Times New Roman" w:hAnsiTheme="majorHAnsi" w:cstheme="majorHAnsi"/>
          </w:rPr>
          <w:t>.</w:t>
        </w:r>
      </w:ins>
    </w:p>
    <w:p w14:paraId="651637BC" w14:textId="4B2151C3" w:rsidR="00D405C2" w:rsidRDefault="00D405C2">
      <w:pPr>
        <w:spacing w:after="0" w:line="480" w:lineRule="auto"/>
        <w:ind w:left="540" w:hanging="540"/>
        <w:rPr>
          <w:ins w:id="1767" w:author="Renata M. Diaz" w:date="2021-03-19T14:09:00Z"/>
          <w:rFonts w:asciiTheme="majorHAnsi" w:eastAsia="Times New Roman" w:hAnsiTheme="majorHAnsi" w:cstheme="majorHAnsi"/>
        </w:rPr>
      </w:pPr>
      <w:proofErr w:type="spellStart"/>
      <w:ins w:id="1768" w:author="Renata M. Diaz" w:date="2021-03-19T15:06:00Z">
        <w:r w:rsidRPr="00D405C2">
          <w:rPr>
            <w:rFonts w:asciiTheme="majorHAnsi" w:eastAsia="Times New Roman" w:hAnsiTheme="majorHAnsi" w:cstheme="majorHAnsi"/>
          </w:rPr>
          <w:t>Magurran</w:t>
        </w:r>
        <w:proofErr w:type="spellEnd"/>
        <w:r w:rsidRPr="00D405C2">
          <w:rPr>
            <w:rFonts w:asciiTheme="majorHAnsi" w:eastAsia="Times New Roman" w:hAnsiTheme="majorHAnsi" w:cstheme="majorHAnsi"/>
          </w:rPr>
          <w:t>, A.E. &amp; Henderson, P.A. (2003). Explaining the excess of rare species in natural species abundance distributions. Nature, 422, 714–716.</w:t>
        </w:r>
      </w:ins>
      <w:del w:id="1769" w:author="Renata M. Diaz" w:date="2021-03-19T15:06:00Z">
        <w:r w:rsidR="00594357" w:rsidRPr="006361DB" w:rsidDel="00D405C2">
          <w:rPr>
            <w:rFonts w:asciiTheme="majorHAnsi" w:eastAsia="Times New Roman" w:hAnsiTheme="majorHAnsi" w:cstheme="majorHAnsi"/>
          </w:rPr>
          <w:delText>.</w:delText>
        </w:r>
      </w:del>
    </w:p>
    <w:p w14:paraId="556C3476" w14:textId="632B1F2A" w:rsidR="00E02B14" w:rsidRDefault="00E02B14" w:rsidP="00594357">
      <w:pPr>
        <w:spacing w:after="0" w:line="480" w:lineRule="auto"/>
        <w:ind w:left="540" w:hanging="540"/>
        <w:rPr>
          <w:ins w:id="1770" w:author="Renata M. Diaz" w:date="2021-03-19T15:49:00Z"/>
          <w:rFonts w:asciiTheme="majorHAnsi" w:eastAsia="Times New Roman" w:hAnsiTheme="majorHAnsi" w:cstheme="majorHAnsi"/>
        </w:rPr>
      </w:pPr>
      <w:ins w:id="1771" w:author="Renata M. Diaz" w:date="2021-03-19T14:09:00Z">
        <w:r w:rsidRPr="00E02B14">
          <w:rPr>
            <w:rFonts w:asciiTheme="majorHAnsi" w:eastAsia="Times New Roman" w:hAnsiTheme="majorHAnsi" w:cstheme="majorHAnsi"/>
          </w:rPr>
          <w:t xml:space="preserve">Maurer, B.A. (1999). </w:t>
        </w:r>
        <w:r w:rsidRPr="002E6416">
          <w:rPr>
            <w:rFonts w:asciiTheme="majorHAnsi" w:eastAsia="Times New Roman" w:hAnsiTheme="majorHAnsi" w:cstheme="majorHAnsi"/>
            <w:i/>
            <w:iCs/>
            <w:rPrChange w:id="1772" w:author="Renata M. Diaz" w:date="2021-03-19T14:26:00Z">
              <w:rPr>
                <w:rFonts w:asciiTheme="majorHAnsi" w:eastAsia="Times New Roman" w:hAnsiTheme="majorHAnsi" w:cstheme="majorHAnsi"/>
              </w:rPr>
            </w:rPrChange>
          </w:rPr>
          <w:t>Untangling ecological complexity : the macroscopic perspective.</w:t>
        </w:r>
        <w:r w:rsidRPr="00E02B14">
          <w:rPr>
            <w:rFonts w:asciiTheme="majorHAnsi" w:eastAsia="Times New Roman" w:hAnsiTheme="majorHAnsi" w:cstheme="majorHAnsi"/>
          </w:rPr>
          <w:t xml:space="preserve"> University of Chicago Press.</w:t>
        </w:r>
      </w:ins>
    </w:p>
    <w:p w14:paraId="08578852" w14:textId="724B4E38" w:rsidR="00146C42" w:rsidRDefault="00146C42" w:rsidP="00594357">
      <w:pPr>
        <w:spacing w:after="0" w:line="480" w:lineRule="auto"/>
        <w:ind w:left="540" w:hanging="540"/>
        <w:rPr>
          <w:ins w:id="1773" w:author="Renata M. Diaz" w:date="2021-03-19T14:27:00Z"/>
          <w:rFonts w:asciiTheme="majorHAnsi" w:eastAsia="Times New Roman" w:hAnsiTheme="majorHAnsi" w:cstheme="majorHAnsi"/>
        </w:rPr>
      </w:pPr>
      <w:ins w:id="1774" w:author="Renata M. Diaz" w:date="2021-03-19T15:49:00Z">
        <w:r w:rsidRPr="00146C42">
          <w:rPr>
            <w:rFonts w:asciiTheme="majorHAnsi" w:eastAsia="Times New Roman" w:hAnsiTheme="majorHAnsi" w:cstheme="majorHAnsi"/>
          </w:rPr>
          <w:t xml:space="preserve">Maurer, B.A. &amp; McGill, B.J. (2011). Measurement of species diversity. In: Biological Diversity: Frontiers in Measurement and Assessment (eds. </w:t>
        </w:r>
        <w:proofErr w:type="spellStart"/>
        <w:r w:rsidRPr="00146C42">
          <w:rPr>
            <w:rFonts w:asciiTheme="majorHAnsi" w:eastAsia="Times New Roman" w:hAnsiTheme="majorHAnsi" w:cstheme="majorHAnsi"/>
          </w:rPr>
          <w:t>Magurran</w:t>
        </w:r>
        <w:proofErr w:type="spellEnd"/>
        <w:r w:rsidRPr="00146C42">
          <w:rPr>
            <w:rFonts w:asciiTheme="majorHAnsi" w:eastAsia="Times New Roman" w:hAnsiTheme="majorHAnsi" w:cstheme="majorHAnsi"/>
          </w:rPr>
          <w:t>, A.E. &amp; McGill, B.J.). Oxford University Press, Oxford, UNITED KINGDOM, pp. 55–61.</w:t>
        </w:r>
      </w:ins>
    </w:p>
    <w:p w14:paraId="6ED2A19F" w14:textId="191BC9CA" w:rsidR="00CD0A74" w:rsidRPr="006361DB" w:rsidRDefault="00CD0A74" w:rsidP="00594357">
      <w:pPr>
        <w:spacing w:after="0" w:line="480" w:lineRule="auto"/>
        <w:ind w:left="540" w:hanging="540"/>
        <w:rPr>
          <w:rFonts w:asciiTheme="majorHAnsi" w:eastAsia="Times New Roman" w:hAnsiTheme="majorHAnsi" w:cstheme="majorHAnsi"/>
        </w:rPr>
      </w:pPr>
      <w:ins w:id="1775" w:author="Renata M. Diaz" w:date="2021-03-19T14:27:00Z">
        <w:r w:rsidRPr="00CD0A74">
          <w:rPr>
            <w:rFonts w:asciiTheme="majorHAnsi" w:eastAsia="Times New Roman" w:hAnsiTheme="majorHAnsi" w:cstheme="majorHAnsi"/>
          </w:rPr>
          <w:t>McGill, B.J. (2019). The what, how and why of doing macroecology. Global Ecology and Biogeography, 28, 6–17.</w:t>
        </w:r>
      </w:ins>
    </w:p>
    <w:p w14:paraId="2D24203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McGill, B.J., Etienne, R.S., Gray, J.S., Alonso, D., Anderson, M.J., </w:t>
      </w:r>
      <w:proofErr w:type="spellStart"/>
      <w:r w:rsidRPr="006361DB">
        <w:rPr>
          <w:rFonts w:asciiTheme="majorHAnsi" w:eastAsia="Times New Roman" w:hAnsiTheme="majorHAnsi" w:cstheme="majorHAnsi"/>
        </w:rPr>
        <w:t>Benecha</w:t>
      </w:r>
      <w:proofErr w:type="spellEnd"/>
      <w:r w:rsidRPr="006361DB">
        <w:rPr>
          <w:rFonts w:asciiTheme="majorHAnsi" w:eastAsia="Times New Roman" w:hAnsiTheme="majorHAnsi" w:cstheme="majorHAnsi"/>
        </w:rPr>
        <w:t xml:space="preserve">, H.K., </w:t>
      </w:r>
      <w:r>
        <w:rPr>
          <w:rFonts w:asciiTheme="majorHAnsi" w:eastAsia="Times New Roman" w:hAnsiTheme="majorHAnsi" w:cstheme="majorHAnsi"/>
          <w:i/>
          <w:iCs/>
        </w:rPr>
        <w:t>et al.</w:t>
      </w:r>
      <w:r w:rsidRPr="006361DB">
        <w:rPr>
          <w:rFonts w:asciiTheme="majorHAnsi" w:eastAsia="Times New Roman" w:hAnsiTheme="majorHAnsi" w:cstheme="majorHAnsi"/>
        </w:rPr>
        <w:t xml:space="preserve"> (2007). Species abundance distributions: moving beyond single prediction theories to integration within an ecological framework. </w:t>
      </w:r>
      <w:proofErr w:type="spellStart"/>
      <w:r w:rsidRPr="006361DB">
        <w:rPr>
          <w:rFonts w:asciiTheme="majorHAnsi" w:eastAsia="Times New Roman" w:hAnsiTheme="majorHAnsi" w:cstheme="majorHAnsi"/>
          <w:i/>
          <w:iCs/>
        </w:rPr>
        <w:t>Ecol</w:t>
      </w:r>
      <w:proofErr w:type="spellEnd"/>
      <w:r w:rsidRPr="006361DB">
        <w:rPr>
          <w:rFonts w:asciiTheme="majorHAnsi" w:eastAsia="Times New Roman" w:hAnsiTheme="majorHAnsi" w:cstheme="majorHAnsi"/>
          <w:i/>
          <w:iCs/>
        </w:rPr>
        <w:t xml:space="preserve"> Letters</w:t>
      </w:r>
      <w:r w:rsidRPr="006361DB">
        <w:rPr>
          <w:rFonts w:asciiTheme="majorHAnsi" w:eastAsia="Times New Roman" w:hAnsiTheme="majorHAnsi" w:cstheme="majorHAnsi"/>
        </w:rPr>
        <w:t>, 10, 995–1015.</w:t>
      </w:r>
    </w:p>
    <w:p w14:paraId="5DF42123" w14:textId="52337553" w:rsidR="00594357" w:rsidRDefault="00594357" w:rsidP="00594357">
      <w:pPr>
        <w:spacing w:after="0" w:line="480" w:lineRule="auto"/>
        <w:ind w:left="540" w:hanging="540"/>
        <w:rPr>
          <w:ins w:id="1776" w:author="Renata M. Diaz" w:date="2021-03-19T15:08:00Z"/>
          <w:rFonts w:asciiTheme="majorHAnsi" w:eastAsia="Times New Roman" w:hAnsiTheme="majorHAnsi" w:cstheme="majorHAnsi"/>
        </w:rPr>
      </w:pPr>
      <w:r w:rsidRPr="006361DB">
        <w:rPr>
          <w:rFonts w:asciiTheme="majorHAnsi" w:eastAsia="Times New Roman" w:hAnsiTheme="majorHAnsi" w:cstheme="majorHAnsi"/>
        </w:rPr>
        <w:t xml:space="preserve">Meyer, D., </w:t>
      </w:r>
      <w:proofErr w:type="spellStart"/>
      <w:r w:rsidRPr="006361DB">
        <w:rPr>
          <w:rFonts w:asciiTheme="majorHAnsi" w:eastAsia="Times New Roman" w:hAnsiTheme="majorHAnsi" w:cstheme="majorHAnsi"/>
        </w:rPr>
        <w:t>Dimitriadou</w:t>
      </w:r>
      <w:proofErr w:type="spellEnd"/>
      <w:r w:rsidRPr="006361DB">
        <w:rPr>
          <w:rFonts w:asciiTheme="majorHAnsi" w:eastAsia="Times New Roman" w:hAnsiTheme="majorHAnsi" w:cstheme="majorHAnsi"/>
        </w:rPr>
        <w:t xml:space="preserve">, E., </w:t>
      </w:r>
      <w:proofErr w:type="spellStart"/>
      <w:r w:rsidRPr="006361DB">
        <w:rPr>
          <w:rFonts w:asciiTheme="majorHAnsi" w:eastAsia="Times New Roman" w:hAnsiTheme="majorHAnsi" w:cstheme="majorHAnsi"/>
        </w:rPr>
        <w:t>Hornik</w:t>
      </w:r>
      <w:proofErr w:type="spellEnd"/>
      <w:r w:rsidRPr="006361DB">
        <w:rPr>
          <w:rFonts w:asciiTheme="majorHAnsi" w:eastAsia="Times New Roman" w:hAnsiTheme="majorHAnsi" w:cstheme="majorHAnsi"/>
        </w:rPr>
        <w:t xml:space="preserve">, K., </w:t>
      </w:r>
      <w:proofErr w:type="spellStart"/>
      <w:r w:rsidRPr="006361DB">
        <w:rPr>
          <w:rFonts w:asciiTheme="majorHAnsi" w:eastAsia="Times New Roman" w:hAnsiTheme="majorHAnsi" w:cstheme="majorHAnsi"/>
        </w:rPr>
        <w:t>Weingessel</w:t>
      </w:r>
      <w:proofErr w:type="spellEnd"/>
      <w:r w:rsidRPr="006361DB">
        <w:rPr>
          <w:rFonts w:asciiTheme="majorHAnsi" w:eastAsia="Times New Roman" w:hAnsiTheme="majorHAnsi" w:cstheme="majorHAnsi"/>
        </w:rPr>
        <w:t xml:space="preserve">, A. &amp; </w:t>
      </w:r>
      <w:proofErr w:type="spellStart"/>
      <w:r w:rsidRPr="006361DB">
        <w:rPr>
          <w:rFonts w:asciiTheme="majorHAnsi" w:eastAsia="Times New Roman" w:hAnsiTheme="majorHAnsi" w:cstheme="majorHAnsi"/>
        </w:rPr>
        <w:t>Leisch</w:t>
      </w:r>
      <w:proofErr w:type="spellEnd"/>
      <w:r w:rsidRPr="006361DB">
        <w:rPr>
          <w:rFonts w:asciiTheme="majorHAnsi" w:eastAsia="Times New Roman" w:hAnsiTheme="majorHAnsi" w:cstheme="majorHAnsi"/>
        </w:rPr>
        <w:t xml:space="preserve">, F. (2019). </w:t>
      </w:r>
      <w:r w:rsidRPr="006361DB">
        <w:rPr>
          <w:rFonts w:asciiTheme="majorHAnsi" w:eastAsia="Times New Roman" w:hAnsiTheme="majorHAnsi" w:cstheme="majorHAnsi"/>
          <w:i/>
          <w:iCs/>
        </w:rPr>
        <w:t xml:space="preserve">e1071: </w:t>
      </w:r>
      <w:proofErr w:type="spellStart"/>
      <w:r w:rsidRPr="006361DB">
        <w:rPr>
          <w:rFonts w:asciiTheme="majorHAnsi" w:eastAsia="Times New Roman" w:hAnsiTheme="majorHAnsi" w:cstheme="majorHAnsi"/>
          <w:i/>
          <w:iCs/>
        </w:rPr>
        <w:t>Misc</w:t>
      </w:r>
      <w:proofErr w:type="spellEnd"/>
      <w:r w:rsidRPr="006361DB">
        <w:rPr>
          <w:rFonts w:asciiTheme="majorHAnsi" w:eastAsia="Times New Roman" w:hAnsiTheme="majorHAnsi" w:cstheme="majorHAnsi"/>
          <w:i/>
          <w:iCs/>
        </w:rPr>
        <w:t xml:space="preserve"> Functions of the Department of Statistics, Probability Theory Group (Formerly: E1071), </w:t>
      </w:r>
      <w:r w:rsidRPr="004A4AE2">
        <w:rPr>
          <w:rFonts w:asciiTheme="majorHAnsi" w:eastAsia="Times New Roman" w:hAnsiTheme="majorHAnsi" w:cstheme="majorHAnsi"/>
        </w:rPr>
        <w:t>TU Wien</w:t>
      </w:r>
      <w:r w:rsidRPr="00626D75">
        <w:rPr>
          <w:rFonts w:asciiTheme="majorHAnsi" w:eastAsia="Times New Roman" w:hAnsiTheme="majorHAnsi" w:cstheme="majorHAnsi"/>
        </w:rPr>
        <w:t>.</w:t>
      </w:r>
      <w:r>
        <w:rPr>
          <w:rFonts w:asciiTheme="majorHAnsi" w:eastAsia="Times New Roman" w:hAnsiTheme="majorHAnsi" w:cstheme="majorHAnsi"/>
        </w:rPr>
        <w:t xml:space="preserve"> </w:t>
      </w:r>
      <w:r w:rsidRPr="00626D75">
        <w:rPr>
          <w:rFonts w:asciiTheme="majorHAnsi" w:eastAsia="Times New Roman" w:hAnsiTheme="majorHAnsi" w:cstheme="majorHAnsi"/>
        </w:rPr>
        <w:t xml:space="preserve">R package version 1.7-4. </w:t>
      </w:r>
      <w:hyperlink r:id="rId18" w:history="1">
        <w:r w:rsidRPr="00491430">
          <w:rPr>
            <w:rStyle w:val="Hyperlink"/>
            <w:rFonts w:asciiTheme="majorHAnsi" w:eastAsia="Times New Roman" w:hAnsiTheme="majorHAnsi" w:cstheme="majorHAnsi"/>
          </w:rPr>
          <w:t>https://CRAN.R-project.org/package=e1071</w:t>
        </w:r>
      </w:hyperlink>
      <w:r>
        <w:rPr>
          <w:rFonts w:asciiTheme="majorHAnsi" w:eastAsia="Times New Roman" w:hAnsiTheme="majorHAnsi" w:cstheme="majorHAnsi"/>
        </w:rPr>
        <w:t xml:space="preserve"> </w:t>
      </w:r>
    </w:p>
    <w:p w14:paraId="1B28DE53" w14:textId="3E8D98E9" w:rsidR="000E197E" w:rsidRDefault="000E197E" w:rsidP="00594357">
      <w:pPr>
        <w:spacing w:after="0" w:line="480" w:lineRule="auto"/>
        <w:ind w:left="540" w:hanging="540"/>
        <w:rPr>
          <w:ins w:id="1777" w:author="Renata M. Diaz" w:date="2021-03-19T14:29:00Z"/>
          <w:rFonts w:asciiTheme="majorHAnsi" w:eastAsia="Times New Roman" w:hAnsiTheme="majorHAnsi" w:cstheme="majorHAnsi"/>
        </w:rPr>
      </w:pPr>
      <w:ins w:id="1778" w:author="Renata M. Diaz" w:date="2021-03-19T15:08:00Z">
        <w:r w:rsidRPr="000E197E">
          <w:rPr>
            <w:rFonts w:asciiTheme="majorHAnsi" w:eastAsia="Times New Roman" w:hAnsiTheme="majorHAnsi" w:cstheme="majorHAnsi"/>
          </w:rPr>
          <w:t>Nee, S., Harvey, P.H., May, R.M. &amp; Krebs, J.R. (1991). Lifting the veil on abundance patterns. Proceedings of the Royal Society of London. Series B: Biological Sciences, 243, 161–163.</w:t>
        </w:r>
      </w:ins>
    </w:p>
    <w:p w14:paraId="0F9B1E68" w14:textId="32BE7BC9" w:rsidR="00D35F8C" w:rsidRDefault="00D35F8C" w:rsidP="00594357">
      <w:pPr>
        <w:spacing w:after="0" w:line="480" w:lineRule="auto"/>
        <w:ind w:left="540" w:hanging="540"/>
        <w:rPr>
          <w:ins w:id="1779" w:author="Renata M. Diaz" w:date="2021-03-19T15:45:00Z"/>
          <w:rFonts w:asciiTheme="majorHAnsi" w:eastAsia="Times New Roman" w:hAnsiTheme="majorHAnsi" w:cstheme="majorHAnsi"/>
        </w:rPr>
      </w:pPr>
      <w:ins w:id="1780" w:author="Renata M. Diaz" w:date="2021-03-19T14:29:00Z">
        <w:r w:rsidRPr="00D35F8C">
          <w:rPr>
            <w:rFonts w:asciiTheme="majorHAnsi" w:eastAsia="Times New Roman" w:hAnsiTheme="majorHAnsi" w:cstheme="majorHAnsi"/>
          </w:rPr>
          <w:t>Nekola, J.C. &amp; Brown, J.H. (2007). The wealth of species: ecological communities, complex systems and the legacy of Frank Preston. Ecology Letters, 10, 188–196.</w:t>
        </w:r>
      </w:ins>
    </w:p>
    <w:p w14:paraId="509F91FB" w14:textId="5047E365" w:rsidR="00BD7BDB" w:rsidRDefault="00BD7BDB" w:rsidP="00594357">
      <w:pPr>
        <w:spacing w:after="0" w:line="480" w:lineRule="auto"/>
        <w:ind w:left="540" w:hanging="540"/>
        <w:rPr>
          <w:ins w:id="1781" w:author="Renata M. Diaz" w:date="2021-03-19T15:46:00Z"/>
          <w:rFonts w:asciiTheme="majorHAnsi" w:eastAsia="Times New Roman" w:hAnsiTheme="majorHAnsi" w:cstheme="majorHAnsi"/>
        </w:rPr>
      </w:pPr>
      <w:ins w:id="1782" w:author="Renata M. Diaz" w:date="2021-03-19T15:45:00Z">
        <w:r w:rsidRPr="00BD7BDB">
          <w:rPr>
            <w:rFonts w:asciiTheme="majorHAnsi" w:eastAsia="Times New Roman" w:hAnsiTheme="majorHAnsi" w:cstheme="majorHAnsi"/>
          </w:rPr>
          <w:t>O’</w:t>
        </w:r>
        <w:r w:rsidR="00E942FC">
          <w:rPr>
            <w:rFonts w:asciiTheme="majorHAnsi" w:eastAsia="Times New Roman" w:hAnsiTheme="majorHAnsi" w:cstheme="majorHAnsi"/>
          </w:rPr>
          <w:t>H</w:t>
        </w:r>
        <w:r w:rsidRPr="00BD7BDB">
          <w:rPr>
            <w:rFonts w:asciiTheme="majorHAnsi" w:eastAsia="Times New Roman" w:hAnsiTheme="majorHAnsi" w:cstheme="majorHAnsi"/>
          </w:rPr>
          <w:t>ara, R.B. (2005). Species richness estimators: how many species can dance on the head of a pin? Journal of Animal Ecology, 74, 375–386.</w:t>
        </w:r>
      </w:ins>
    </w:p>
    <w:p w14:paraId="70EB7E8B" w14:textId="6ADE3197" w:rsidR="006A3C04" w:rsidRPr="006361DB" w:rsidRDefault="006A3C04">
      <w:pPr>
        <w:spacing w:after="0" w:line="480" w:lineRule="auto"/>
        <w:ind w:left="540" w:hanging="540"/>
        <w:rPr>
          <w:rFonts w:asciiTheme="majorHAnsi" w:eastAsia="Times New Roman" w:hAnsiTheme="majorHAnsi" w:cstheme="majorHAnsi"/>
        </w:rPr>
      </w:pPr>
      <w:ins w:id="1783" w:author="Renata M. Diaz" w:date="2021-03-19T15:46:00Z">
        <w:r w:rsidRPr="006A3C04">
          <w:rPr>
            <w:rFonts w:asciiTheme="majorHAnsi" w:eastAsia="Times New Roman" w:hAnsiTheme="majorHAnsi" w:cstheme="majorHAnsi"/>
          </w:rPr>
          <w:t>Oksanen,</w:t>
        </w:r>
        <w:r>
          <w:rPr>
            <w:rFonts w:asciiTheme="majorHAnsi" w:eastAsia="Times New Roman" w:hAnsiTheme="majorHAnsi" w:cstheme="majorHAnsi"/>
          </w:rPr>
          <w:t xml:space="preserve"> </w:t>
        </w:r>
        <w:proofErr w:type="spellStart"/>
        <w:r>
          <w:rPr>
            <w:rFonts w:asciiTheme="majorHAnsi" w:eastAsia="Times New Roman" w:hAnsiTheme="majorHAnsi" w:cstheme="majorHAnsi"/>
          </w:rPr>
          <w:t>Jari</w:t>
        </w:r>
        <w:proofErr w:type="spellEnd"/>
        <w:r w:rsidRPr="006A3C04">
          <w:rPr>
            <w:rFonts w:asciiTheme="majorHAnsi" w:eastAsia="Times New Roman" w:hAnsiTheme="majorHAnsi" w:cstheme="majorHAnsi"/>
          </w:rPr>
          <w:t xml:space="preserve"> F. Guillaume Blanchet, Michael</w:t>
        </w:r>
        <w:r>
          <w:rPr>
            <w:rFonts w:asciiTheme="majorHAnsi" w:eastAsia="Times New Roman" w:hAnsiTheme="majorHAnsi" w:cstheme="majorHAnsi"/>
          </w:rPr>
          <w:t xml:space="preserve"> </w:t>
        </w:r>
        <w:r w:rsidRPr="006A3C04">
          <w:rPr>
            <w:rFonts w:asciiTheme="majorHAnsi" w:eastAsia="Times New Roman" w:hAnsiTheme="majorHAnsi" w:cstheme="majorHAnsi"/>
          </w:rPr>
          <w:t xml:space="preserve">Friendly, Roeland </w:t>
        </w:r>
        <w:proofErr w:type="spellStart"/>
        <w:r w:rsidRPr="006A3C04">
          <w:rPr>
            <w:rFonts w:asciiTheme="majorHAnsi" w:eastAsia="Times New Roman" w:hAnsiTheme="majorHAnsi" w:cstheme="majorHAnsi"/>
          </w:rPr>
          <w:t>Kindt</w:t>
        </w:r>
        <w:proofErr w:type="spellEnd"/>
        <w:r w:rsidRPr="006A3C04">
          <w:rPr>
            <w:rFonts w:asciiTheme="majorHAnsi" w:eastAsia="Times New Roman" w:hAnsiTheme="majorHAnsi" w:cstheme="majorHAnsi"/>
          </w:rPr>
          <w:t>, Pierre Legendre, Dan</w:t>
        </w:r>
        <w:r>
          <w:rPr>
            <w:rFonts w:asciiTheme="majorHAnsi" w:eastAsia="Times New Roman" w:hAnsiTheme="majorHAnsi" w:cstheme="majorHAnsi"/>
          </w:rPr>
          <w:t xml:space="preserve"> </w:t>
        </w:r>
        <w:r w:rsidRPr="006A3C04">
          <w:rPr>
            <w:rFonts w:asciiTheme="majorHAnsi" w:eastAsia="Times New Roman" w:hAnsiTheme="majorHAnsi" w:cstheme="majorHAnsi"/>
          </w:rPr>
          <w:t>McGlinn, Peter R. Minchin, R. B. O'Hara, Gavin L.</w:t>
        </w:r>
        <w:r>
          <w:rPr>
            <w:rFonts w:asciiTheme="majorHAnsi" w:eastAsia="Times New Roman" w:hAnsiTheme="majorHAnsi" w:cstheme="majorHAnsi"/>
          </w:rPr>
          <w:t xml:space="preserve"> </w:t>
        </w:r>
        <w:r w:rsidRPr="006A3C04">
          <w:rPr>
            <w:rFonts w:asciiTheme="majorHAnsi" w:eastAsia="Times New Roman" w:hAnsiTheme="majorHAnsi" w:cstheme="majorHAnsi"/>
          </w:rPr>
          <w:t xml:space="preserve">Simpson, Peter </w:t>
        </w:r>
        <w:proofErr w:type="spellStart"/>
        <w:r w:rsidRPr="006A3C04">
          <w:rPr>
            <w:rFonts w:asciiTheme="majorHAnsi" w:eastAsia="Times New Roman" w:hAnsiTheme="majorHAnsi" w:cstheme="majorHAnsi"/>
          </w:rPr>
          <w:t>Solymos</w:t>
        </w:r>
        <w:proofErr w:type="spellEnd"/>
        <w:r w:rsidRPr="006A3C04">
          <w:rPr>
            <w:rFonts w:asciiTheme="majorHAnsi" w:eastAsia="Times New Roman" w:hAnsiTheme="majorHAnsi" w:cstheme="majorHAnsi"/>
          </w:rPr>
          <w:t>, M. Henry H. Stevens,</w:t>
        </w:r>
        <w:r>
          <w:rPr>
            <w:rFonts w:asciiTheme="majorHAnsi" w:eastAsia="Times New Roman" w:hAnsiTheme="majorHAnsi" w:cstheme="majorHAnsi"/>
          </w:rPr>
          <w:t xml:space="preserve"> </w:t>
        </w:r>
        <w:r w:rsidRPr="006A3C04">
          <w:rPr>
            <w:rFonts w:asciiTheme="majorHAnsi" w:eastAsia="Times New Roman" w:hAnsiTheme="majorHAnsi" w:cstheme="majorHAnsi"/>
          </w:rPr>
          <w:t xml:space="preserve">Eduard </w:t>
        </w:r>
        <w:proofErr w:type="spellStart"/>
        <w:r w:rsidRPr="006A3C04">
          <w:rPr>
            <w:rFonts w:asciiTheme="majorHAnsi" w:eastAsia="Times New Roman" w:hAnsiTheme="majorHAnsi" w:cstheme="majorHAnsi"/>
          </w:rPr>
          <w:t>Szoecs</w:t>
        </w:r>
        <w:proofErr w:type="spellEnd"/>
        <w:r w:rsidRPr="006A3C04">
          <w:rPr>
            <w:rFonts w:asciiTheme="majorHAnsi" w:eastAsia="Times New Roman" w:hAnsiTheme="majorHAnsi" w:cstheme="majorHAnsi"/>
          </w:rPr>
          <w:t xml:space="preserve"> and Helene Wagner (2020). vegan:</w:t>
        </w:r>
        <w:r>
          <w:rPr>
            <w:rFonts w:asciiTheme="majorHAnsi" w:eastAsia="Times New Roman" w:hAnsiTheme="majorHAnsi" w:cstheme="majorHAnsi"/>
          </w:rPr>
          <w:t xml:space="preserve"> </w:t>
        </w:r>
        <w:r w:rsidRPr="006A3C04">
          <w:rPr>
            <w:rFonts w:asciiTheme="majorHAnsi" w:eastAsia="Times New Roman" w:hAnsiTheme="majorHAnsi" w:cstheme="majorHAnsi"/>
          </w:rPr>
          <w:t>Community Ecology Package. R package version</w:t>
        </w:r>
        <w:r>
          <w:rPr>
            <w:rFonts w:asciiTheme="majorHAnsi" w:eastAsia="Times New Roman" w:hAnsiTheme="majorHAnsi" w:cstheme="majorHAnsi"/>
          </w:rPr>
          <w:t xml:space="preserve"> </w:t>
        </w:r>
        <w:r w:rsidRPr="006A3C04">
          <w:rPr>
            <w:rFonts w:asciiTheme="majorHAnsi" w:eastAsia="Times New Roman" w:hAnsiTheme="majorHAnsi" w:cstheme="majorHAnsi"/>
          </w:rPr>
          <w:t>2.5-7. https://CRAN.R-project.org/package=</w:t>
        </w:r>
        <w:commentRangeStart w:id="1784"/>
        <w:r w:rsidRPr="006A3C04">
          <w:rPr>
            <w:rFonts w:asciiTheme="majorHAnsi" w:eastAsia="Times New Roman" w:hAnsiTheme="majorHAnsi" w:cstheme="majorHAnsi"/>
          </w:rPr>
          <w:t>vegan</w:t>
        </w:r>
        <w:commentRangeEnd w:id="1784"/>
        <w:r w:rsidR="000629E1">
          <w:rPr>
            <w:rStyle w:val="CommentReference"/>
          </w:rPr>
          <w:commentReference w:id="1784"/>
        </w:r>
      </w:ins>
    </w:p>
    <w:p w14:paraId="79A82908" w14:textId="30E4551F" w:rsidR="00594357" w:rsidRDefault="00594357" w:rsidP="00594357">
      <w:pPr>
        <w:spacing w:after="0" w:line="480" w:lineRule="auto"/>
        <w:ind w:left="540" w:hanging="540"/>
        <w:rPr>
          <w:ins w:id="1785" w:author="Renata M. Diaz" w:date="2021-03-19T14:33:00Z"/>
          <w:rFonts w:asciiTheme="majorHAnsi" w:eastAsia="Times New Roman" w:hAnsiTheme="majorHAnsi" w:cstheme="majorHAnsi"/>
        </w:rPr>
      </w:pPr>
      <w:r w:rsidRPr="006361DB">
        <w:rPr>
          <w:rFonts w:asciiTheme="majorHAnsi" w:eastAsia="Times New Roman" w:hAnsiTheme="majorHAnsi" w:cstheme="majorHAnsi"/>
        </w:rPr>
        <w:t xml:space="preserve">Phillips, O. &amp; Miller, J.S. (2002). </w:t>
      </w:r>
      <w:r w:rsidRPr="006361DB">
        <w:rPr>
          <w:rFonts w:asciiTheme="majorHAnsi" w:eastAsia="Times New Roman" w:hAnsiTheme="majorHAnsi" w:cstheme="majorHAnsi"/>
          <w:i/>
          <w:iCs/>
        </w:rPr>
        <w:t>Global patterns of plant diversity: Alwyn H. Gentry’s forest transect data set</w:t>
      </w:r>
      <w:r w:rsidRPr="006361DB">
        <w:rPr>
          <w:rFonts w:asciiTheme="majorHAnsi" w:eastAsia="Times New Roman" w:hAnsiTheme="majorHAnsi" w:cstheme="majorHAnsi"/>
        </w:rPr>
        <w:t>. Missouri Botanical Press.</w:t>
      </w:r>
    </w:p>
    <w:p w14:paraId="68A5DD4E" w14:textId="606669C0" w:rsidR="00B84628" w:rsidRDefault="00B84628" w:rsidP="00B84628">
      <w:pPr>
        <w:spacing w:after="0" w:line="480" w:lineRule="auto"/>
        <w:ind w:left="540" w:hanging="540"/>
        <w:rPr>
          <w:ins w:id="1786" w:author="Renata M. Diaz" w:date="2021-03-19T15:02:00Z"/>
          <w:rFonts w:asciiTheme="majorHAnsi" w:eastAsia="Times New Roman" w:hAnsiTheme="majorHAnsi" w:cstheme="majorHAnsi"/>
        </w:rPr>
      </w:pPr>
      <w:ins w:id="1787" w:author="Renata M. Diaz" w:date="2021-03-19T14:33:00Z">
        <w:r w:rsidRPr="00B84628">
          <w:rPr>
            <w:rFonts w:asciiTheme="majorHAnsi" w:eastAsia="Times New Roman" w:hAnsiTheme="majorHAnsi" w:cstheme="majorHAnsi"/>
          </w:rPr>
          <w:t>Preston, F.W. (1948). The Commonness, And Rarity, of Species. Ecology, 29, 254–283.</w:t>
        </w:r>
      </w:ins>
    </w:p>
    <w:p w14:paraId="53F3CF9A" w14:textId="085DE947" w:rsidR="00AD6A33" w:rsidRPr="00B84628" w:rsidRDefault="00AD6A33" w:rsidP="00B84628">
      <w:pPr>
        <w:spacing w:after="0" w:line="480" w:lineRule="auto"/>
        <w:ind w:left="540" w:hanging="540"/>
        <w:rPr>
          <w:ins w:id="1788" w:author="Renata M. Diaz" w:date="2021-03-19T14:33:00Z"/>
          <w:rFonts w:asciiTheme="majorHAnsi" w:eastAsia="Times New Roman" w:hAnsiTheme="majorHAnsi" w:cstheme="majorHAnsi"/>
        </w:rPr>
      </w:pPr>
      <w:ins w:id="1789" w:author="Renata M. Diaz" w:date="2021-03-19T15:02:00Z">
        <w:r w:rsidRPr="00AD6A33">
          <w:rPr>
            <w:rFonts w:asciiTheme="majorHAnsi" w:eastAsia="Times New Roman" w:hAnsiTheme="majorHAnsi" w:cstheme="majorHAnsi"/>
          </w:rPr>
          <w:t>Preston, F.W. (1950). Gas Laws and Wealth Laws. The Scientific Monthly, 71, 309–311.</w:t>
        </w:r>
      </w:ins>
    </w:p>
    <w:p w14:paraId="3E27F592" w14:textId="77777777" w:rsidR="00B84628" w:rsidRPr="00B84628" w:rsidRDefault="00B84628" w:rsidP="00B84628">
      <w:pPr>
        <w:spacing w:after="0" w:line="480" w:lineRule="auto"/>
        <w:ind w:left="540" w:hanging="540"/>
        <w:rPr>
          <w:ins w:id="1790" w:author="Renata M. Diaz" w:date="2021-03-19T14:33:00Z"/>
          <w:rFonts w:asciiTheme="majorHAnsi" w:eastAsia="Times New Roman" w:hAnsiTheme="majorHAnsi" w:cstheme="majorHAnsi"/>
        </w:rPr>
      </w:pPr>
      <w:ins w:id="1791" w:author="Renata M. Diaz" w:date="2021-03-19T14:33:00Z">
        <w:r w:rsidRPr="00B84628">
          <w:rPr>
            <w:rFonts w:asciiTheme="majorHAnsi" w:eastAsia="Times New Roman" w:hAnsiTheme="majorHAnsi" w:cstheme="majorHAnsi"/>
          </w:rPr>
          <w:t>Preston, F.W. (1962a). The Canonical Distribution of Commonness and Rarity: Part I. Ecology, 43, 185–215.</w:t>
        </w:r>
      </w:ins>
    </w:p>
    <w:p w14:paraId="1E04A720" w14:textId="77777777" w:rsidR="00B84628" w:rsidRPr="00B84628" w:rsidRDefault="00B84628" w:rsidP="00B84628">
      <w:pPr>
        <w:spacing w:after="0" w:line="480" w:lineRule="auto"/>
        <w:ind w:left="540" w:hanging="540"/>
        <w:rPr>
          <w:ins w:id="1792" w:author="Renata M. Diaz" w:date="2021-03-19T14:33:00Z"/>
          <w:rFonts w:asciiTheme="majorHAnsi" w:eastAsia="Times New Roman" w:hAnsiTheme="majorHAnsi" w:cstheme="majorHAnsi"/>
        </w:rPr>
      </w:pPr>
      <w:ins w:id="1793" w:author="Renata M. Diaz" w:date="2021-03-19T14:33:00Z">
        <w:r w:rsidRPr="00B84628">
          <w:rPr>
            <w:rFonts w:asciiTheme="majorHAnsi" w:eastAsia="Times New Roman" w:hAnsiTheme="majorHAnsi" w:cstheme="majorHAnsi"/>
          </w:rPr>
          <w:t>Preston, F.W. (1962b). The Canonical Distribution of Commonness and Rarity: Part II. Ecology, 43, 410–432.</w:t>
        </w:r>
      </w:ins>
    </w:p>
    <w:p w14:paraId="42A25EC1" w14:textId="338C3C3C" w:rsidR="00B84628" w:rsidRPr="006361DB" w:rsidRDefault="00B84628" w:rsidP="00B84628">
      <w:pPr>
        <w:spacing w:after="0" w:line="480" w:lineRule="auto"/>
        <w:ind w:left="540" w:hanging="540"/>
        <w:rPr>
          <w:rFonts w:asciiTheme="majorHAnsi" w:eastAsia="Times New Roman" w:hAnsiTheme="majorHAnsi" w:cstheme="majorHAnsi"/>
        </w:rPr>
      </w:pPr>
      <w:ins w:id="1794" w:author="Renata M. Diaz" w:date="2021-03-19T14:33:00Z">
        <w:r w:rsidRPr="00B84628">
          <w:rPr>
            <w:rFonts w:asciiTheme="majorHAnsi" w:eastAsia="Times New Roman" w:hAnsiTheme="majorHAnsi" w:cstheme="majorHAnsi"/>
          </w:rPr>
          <w:lastRenderedPageBreak/>
          <w:t>Preston, F.W. (1980). Noncanonical Distributions of Commonness and Rarity. Ecology, 61, 88–97.</w:t>
        </w:r>
      </w:ins>
    </w:p>
    <w:p w14:paraId="433B18A2" w14:textId="5BD30CC4" w:rsidR="00594357" w:rsidRDefault="00594357" w:rsidP="00594357">
      <w:pPr>
        <w:spacing w:after="0" w:line="480" w:lineRule="auto"/>
        <w:ind w:left="540" w:hanging="540"/>
        <w:rPr>
          <w:ins w:id="1795" w:author="Renata M. Diaz" w:date="2021-03-19T14:50:00Z"/>
          <w:rFonts w:asciiTheme="majorHAnsi" w:eastAsia="Times New Roman" w:hAnsiTheme="majorHAnsi" w:cstheme="majorHAnsi"/>
        </w:rPr>
      </w:pPr>
      <w:r w:rsidRPr="006361DB">
        <w:rPr>
          <w:rFonts w:asciiTheme="majorHAnsi" w:eastAsia="Times New Roman" w:hAnsiTheme="majorHAnsi" w:cstheme="majorHAnsi"/>
        </w:rPr>
        <w:t xml:space="preserve">Sauer, J.R., Link, W.A., Fallon, J.E., </w:t>
      </w:r>
      <w:proofErr w:type="spellStart"/>
      <w:r w:rsidRPr="006361DB">
        <w:rPr>
          <w:rFonts w:asciiTheme="majorHAnsi" w:eastAsia="Times New Roman" w:hAnsiTheme="majorHAnsi" w:cstheme="majorHAnsi"/>
        </w:rPr>
        <w:t>Pardieck</w:t>
      </w:r>
      <w:proofErr w:type="spellEnd"/>
      <w:r w:rsidRPr="006361DB">
        <w:rPr>
          <w:rFonts w:asciiTheme="majorHAnsi" w:eastAsia="Times New Roman" w:hAnsiTheme="majorHAnsi" w:cstheme="majorHAnsi"/>
        </w:rPr>
        <w:t xml:space="preserve">, K.L. &amp; </w:t>
      </w:r>
      <w:proofErr w:type="spellStart"/>
      <w:r w:rsidRPr="006361DB">
        <w:rPr>
          <w:rFonts w:asciiTheme="majorHAnsi" w:eastAsia="Times New Roman" w:hAnsiTheme="majorHAnsi" w:cstheme="majorHAnsi"/>
        </w:rPr>
        <w:t>Ziolkowski</w:t>
      </w:r>
      <w:proofErr w:type="spellEnd"/>
      <w:r w:rsidRPr="006361DB">
        <w:rPr>
          <w:rFonts w:asciiTheme="majorHAnsi" w:eastAsia="Times New Roman" w:hAnsiTheme="majorHAnsi" w:cstheme="majorHAnsi"/>
        </w:rPr>
        <w:t xml:space="preserve">, D.J. (2013). The North American Breeding Bird Survey 1966–2011: Summary Analysis and Species Accounts. </w:t>
      </w:r>
      <w:r w:rsidRPr="006361DB">
        <w:rPr>
          <w:rFonts w:asciiTheme="majorHAnsi" w:eastAsia="Times New Roman" w:hAnsiTheme="majorHAnsi" w:cstheme="majorHAnsi"/>
          <w:i/>
          <w:iCs/>
        </w:rPr>
        <w:t>North American Fauna</w:t>
      </w:r>
      <w:r w:rsidRPr="006361DB">
        <w:rPr>
          <w:rFonts w:asciiTheme="majorHAnsi" w:eastAsia="Times New Roman" w:hAnsiTheme="majorHAnsi" w:cstheme="majorHAnsi"/>
        </w:rPr>
        <w:t>, 1–32.</w:t>
      </w:r>
    </w:p>
    <w:p w14:paraId="4A9DA141" w14:textId="1CCCA1D7" w:rsidR="00026B61" w:rsidRPr="006361DB" w:rsidRDefault="00026B61" w:rsidP="00594357">
      <w:pPr>
        <w:spacing w:after="0" w:line="480" w:lineRule="auto"/>
        <w:ind w:left="540" w:hanging="540"/>
        <w:rPr>
          <w:rFonts w:asciiTheme="majorHAnsi" w:eastAsia="Times New Roman" w:hAnsiTheme="majorHAnsi" w:cstheme="majorHAnsi"/>
        </w:rPr>
      </w:pPr>
      <w:ins w:id="1796" w:author="Renata M. Diaz" w:date="2021-03-19T14:50:00Z">
        <w:r w:rsidRPr="00026B61">
          <w:rPr>
            <w:rFonts w:asciiTheme="majorHAnsi" w:eastAsia="Times New Roman" w:hAnsiTheme="majorHAnsi" w:cstheme="majorHAnsi"/>
          </w:rPr>
          <w:t>Shockley, W. (1957). On the Statistics of Individual Variations of Productivity in Research Laboratories. Proc. IRE, 45, 279–290.</w:t>
        </w:r>
      </w:ins>
    </w:p>
    <w:p w14:paraId="4D2CDB16"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Supp, S.R. &amp; Ernest, S.K.M. (2014). Species-level and community-level responses to disturbance: a cross-community analysis.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95, 1717–1723.</w:t>
      </w:r>
    </w:p>
    <w:p w14:paraId="4CDDCBD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Thibault, K.M., Supp, S.R., </w:t>
      </w:r>
      <w:proofErr w:type="spellStart"/>
      <w:r w:rsidRPr="006361DB">
        <w:rPr>
          <w:rFonts w:asciiTheme="majorHAnsi" w:eastAsia="Times New Roman" w:hAnsiTheme="majorHAnsi" w:cstheme="majorHAnsi"/>
        </w:rPr>
        <w:t>Giffin</w:t>
      </w:r>
      <w:proofErr w:type="spellEnd"/>
      <w:r w:rsidRPr="006361DB">
        <w:rPr>
          <w:rFonts w:asciiTheme="majorHAnsi" w:eastAsia="Times New Roman" w:hAnsiTheme="majorHAnsi" w:cstheme="majorHAnsi"/>
        </w:rPr>
        <w:t xml:space="preserve">, M., White, E.P. &amp; Ernest, S.K.M. (2011). Species composition and abundance of mammalian communities.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92, 2316–2316.</w:t>
      </w:r>
    </w:p>
    <w:p w14:paraId="73E19958"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1772–1778.</w:t>
      </w:r>
    </w:p>
    <w:p w14:paraId="30C4C58C"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Woudenberg</w:t>
      </w:r>
      <w:proofErr w:type="spellEnd"/>
      <w:r w:rsidRPr="006361DB">
        <w:rPr>
          <w:rFonts w:asciiTheme="majorHAnsi" w:eastAsia="Times New Roman" w:hAnsiTheme="majorHAnsi" w:cstheme="majorHAnsi"/>
        </w:rPr>
        <w:t xml:space="preserve">, S.W., Conkling, B.L., O’Connell, B.M., </w:t>
      </w:r>
      <w:proofErr w:type="spellStart"/>
      <w:r w:rsidRPr="006361DB">
        <w:rPr>
          <w:rFonts w:asciiTheme="majorHAnsi" w:eastAsia="Times New Roman" w:hAnsiTheme="majorHAnsi" w:cstheme="majorHAnsi"/>
        </w:rPr>
        <w:t>LaPoint</w:t>
      </w:r>
      <w:proofErr w:type="spellEnd"/>
      <w:r w:rsidRPr="006361DB">
        <w:rPr>
          <w:rFonts w:asciiTheme="majorHAnsi" w:eastAsia="Times New Roman" w:hAnsiTheme="majorHAnsi" w:cstheme="majorHAnsi"/>
        </w:rPr>
        <w:t xml:space="preserve">, E.B., Turner, J.A. &amp; Waddell, K.L. (2010). The Forest Inventory and Analysis Database: Database description and </w:t>
      </w:r>
      <w:proofErr w:type="spellStart"/>
      <w:r w:rsidRPr="006361DB">
        <w:rPr>
          <w:rFonts w:asciiTheme="majorHAnsi" w:eastAsia="Times New Roman" w:hAnsiTheme="majorHAnsi" w:cstheme="majorHAnsi"/>
        </w:rPr>
        <w:t>users manual</w:t>
      </w:r>
      <w:proofErr w:type="spellEnd"/>
      <w:r w:rsidRPr="006361DB">
        <w:rPr>
          <w:rFonts w:asciiTheme="majorHAnsi" w:eastAsia="Times New Roman" w:hAnsiTheme="majorHAnsi" w:cstheme="majorHAnsi"/>
        </w:rPr>
        <w:t xml:space="preserve"> version 4.0 for Phase 2. </w:t>
      </w:r>
      <w:r w:rsidRPr="006361DB">
        <w:rPr>
          <w:rFonts w:asciiTheme="majorHAnsi" w:eastAsia="Times New Roman" w:hAnsiTheme="majorHAnsi" w:cstheme="majorHAnsi"/>
          <w:i/>
          <w:iCs/>
        </w:rPr>
        <w:t>Gen. Tech. Rep. RMRS-GTR-245. Fort Collins, CO: U.S. Department of Agriculture, Forest Service, Rocky Mountain Research Station. 336 p.</w:t>
      </w:r>
      <w:r w:rsidRPr="006361DB">
        <w:rPr>
          <w:rFonts w:asciiTheme="majorHAnsi" w:eastAsia="Times New Roman" w:hAnsiTheme="majorHAnsi" w:cstheme="majorHAnsi"/>
        </w:rPr>
        <w:t>, 245.</w:t>
      </w:r>
    </w:p>
    <w:p w14:paraId="07DB5A0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Xiao, X., </w:t>
      </w:r>
      <w:proofErr w:type="spellStart"/>
      <w:r w:rsidRPr="006361DB">
        <w:rPr>
          <w:rFonts w:asciiTheme="majorHAnsi" w:eastAsia="Times New Roman" w:hAnsiTheme="majorHAnsi" w:cstheme="majorHAnsi"/>
        </w:rPr>
        <w:t>O’Dwyer</w:t>
      </w:r>
      <w:proofErr w:type="spellEnd"/>
      <w:r w:rsidRPr="006361DB">
        <w:rPr>
          <w:rFonts w:asciiTheme="majorHAnsi" w:eastAsia="Times New Roman" w:hAnsiTheme="majorHAnsi" w:cstheme="majorHAnsi"/>
        </w:rPr>
        <w:t xml:space="preserve">, J.P. &amp; White, E.P. (2016). Comparing process-based and constraint-based approaches for modeling macroecological patterns.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97, 1228–1238.</w:t>
      </w:r>
    </w:p>
    <w:p w14:paraId="0518E9E1"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Yenni</w:t>
      </w:r>
      <w:proofErr w:type="spellEnd"/>
      <w:r w:rsidRPr="006361DB">
        <w:rPr>
          <w:rFonts w:asciiTheme="majorHAnsi" w:eastAsia="Times New Roman" w:hAnsiTheme="majorHAnsi" w:cstheme="majorHAnsi"/>
        </w:rPr>
        <w:t xml:space="preserve">, G., Adler, P.B. &amp; Ernest, S.K.M. (2012). Strong self-limitation promotes the persistence of rare species.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456–461.</w:t>
      </w:r>
    </w:p>
    <w:p w14:paraId="05143816" w14:textId="77777777" w:rsidR="00594357" w:rsidDel="006F0484" w:rsidRDefault="00594357">
      <w:pPr>
        <w:rPr>
          <w:del w:id="1797" w:author="Renata M. Diaz" w:date="2021-03-22T16:47:00Z"/>
          <w:rFonts w:asciiTheme="majorHAnsi" w:eastAsia="Times New Roman" w:hAnsiTheme="majorHAnsi" w:cstheme="majorHAnsi"/>
          <w:b/>
          <w:bCs/>
        </w:rPr>
      </w:pPr>
      <w:del w:id="1798" w:author="Renata M. Diaz" w:date="2021-03-22T16:47:00Z">
        <w:r w:rsidDel="006F0484">
          <w:rPr>
            <w:rFonts w:asciiTheme="majorHAnsi" w:eastAsia="Times New Roman" w:hAnsiTheme="majorHAnsi" w:cstheme="majorHAnsi"/>
            <w:b/>
            <w:bCs/>
          </w:rPr>
          <w:br w:type="page"/>
        </w:r>
      </w:del>
    </w:p>
    <w:p w14:paraId="2E020A57" w14:textId="76651B57" w:rsidR="00135607" w:rsidDel="003D4439" w:rsidRDefault="00D51539">
      <w:pPr>
        <w:rPr>
          <w:del w:id="1799" w:author="Renata M. Diaz" w:date="2021-03-22T16:47:00Z"/>
          <w:rFonts w:asciiTheme="majorHAnsi" w:eastAsia="Times New Roman" w:hAnsiTheme="majorHAnsi" w:cstheme="majorHAnsi"/>
          <w:b/>
          <w:bCs/>
        </w:rPr>
      </w:pPr>
      <w:del w:id="1800" w:author="Renata M. Diaz" w:date="2021-03-22T16:47:00Z">
        <w:r w:rsidRPr="002E2A57" w:rsidDel="003D4439">
          <w:rPr>
            <w:rFonts w:asciiTheme="majorHAnsi" w:eastAsia="Times New Roman" w:hAnsiTheme="majorHAnsi" w:cstheme="majorHAnsi"/>
            <w:b/>
            <w:bCs/>
          </w:rPr>
          <w:delText>Figure</w:delText>
        </w:r>
        <w:r w:rsidR="00721452" w:rsidDel="003D4439">
          <w:rPr>
            <w:rFonts w:asciiTheme="majorHAnsi" w:eastAsia="Times New Roman" w:hAnsiTheme="majorHAnsi" w:cstheme="majorHAnsi"/>
            <w:b/>
            <w:bCs/>
          </w:rPr>
          <w:delText xml:space="preserve"> </w:delText>
        </w:r>
        <w:r w:rsidR="00135607" w:rsidDel="003D4439">
          <w:rPr>
            <w:rFonts w:asciiTheme="majorHAnsi" w:eastAsia="Times New Roman" w:hAnsiTheme="majorHAnsi" w:cstheme="majorHAnsi"/>
            <w:b/>
            <w:bCs/>
          </w:rPr>
          <w:delText>legends</w:delText>
        </w:r>
      </w:del>
    </w:p>
    <w:p w14:paraId="384346A5" w14:textId="4DEB5202" w:rsidR="00AF2520" w:rsidRPr="002E2A57" w:rsidDel="003D4439" w:rsidRDefault="00AF2520" w:rsidP="006361DB">
      <w:pPr>
        <w:spacing w:line="480" w:lineRule="auto"/>
        <w:rPr>
          <w:del w:id="1801" w:author="Renata M. Diaz" w:date="2021-03-22T16:47:00Z"/>
          <w:rFonts w:asciiTheme="majorHAnsi" w:hAnsiTheme="majorHAnsi" w:cstheme="majorHAnsi"/>
        </w:rPr>
      </w:pPr>
      <w:del w:id="1802" w:author="Renata M. Diaz" w:date="2021-03-22T16:47:00Z">
        <w:r w:rsidDel="003D4439">
          <w:rPr>
            <w:rFonts w:asciiTheme="majorHAnsi" w:hAnsiTheme="majorHAnsi" w:cstheme="majorHAnsi"/>
            <w:noProof/>
          </w:rPr>
          <w:delText>Figure 1. Large feasible sets may allow better detection of deviations from the statistical baseline by generating more specific, narrowly-defined baselines. We illustrate this phenomenon using 3 hypothetical communities: a small community (</w:delText>
        </w:r>
        <w:r w:rsidRPr="003052E4" w:rsidDel="003D4439">
          <w:rPr>
            <w:rFonts w:asciiTheme="majorHAnsi" w:hAnsiTheme="majorHAnsi" w:cstheme="majorHAnsi"/>
            <w:i/>
            <w:iCs/>
            <w:noProof/>
          </w:rPr>
          <w:delText>S</w:delText>
        </w:r>
        <w:r w:rsidDel="003D4439">
          <w:rPr>
            <w:rFonts w:asciiTheme="majorHAnsi" w:hAnsiTheme="majorHAnsi" w:cstheme="majorHAnsi"/>
            <w:noProof/>
          </w:rPr>
          <w:delText xml:space="preserve"> = 4, </w:delText>
        </w:r>
        <w:r w:rsidRPr="003052E4" w:rsidDel="003D4439">
          <w:rPr>
            <w:rFonts w:asciiTheme="majorHAnsi" w:hAnsiTheme="majorHAnsi" w:cstheme="majorHAnsi"/>
            <w:i/>
            <w:iCs/>
            <w:noProof/>
          </w:rPr>
          <w:delText xml:space="preserve">N </w:delText>
        </w:r>
        <w:r w:rsidDel="003D4439">
          <w:rPr>
            <w:rFonts w:asciiTheme="majorHAnsi" w:hAnsiTheme="majorHAnsi" w:cstheme="majorHAnsi"/>
            <w:noProof/>
          </w:rPr>
          <w:delText>= 34; top row), an intermediate community (</w:delText>
        </w:r>
        <w:r w:rsidRPr="003052E4" w:rsidDel="003D4439">
          <w:rPr>
            <w:rFonts w:asciiTheme="majorHAnsi" w:hAnsiTheme="majorHAnsi" w:cstheme="majorHAnsi"/>
            <w:i/>
            <w:iCs/>
            <w:noProof/>
          </w:rPr>
          <w:delText>S</w:delText>
        </w:r>
        <w:r w:rsidDel="003D4439">
          <w:rPr>
            <w:rFonts w:asciiTheme="majorHAnsi" w:hAnsiTheme="majorHAnsi" w:cstheme="majorHAnsi"/>
            <w:noProof/>
          </w:rPr>
          <w:delText xml:space="preserve"> = 7, </w:delText>
        </w:r>
        <w:r w:rsidRPr="003052E4" w:rsidDel="003D4439">
          <w:rPr>
            <w:rFonts w:asciiTheme="majorHAnsi" w:hAnsiTheme="majorHAnsi" w:cstheme="majorHAnsi"/>
            <w:i/>
            <w:iCs/>
            <w:noProof/>
          </w:rPr>
          <w:delText>N</w:delText>
        </w:r>
        <w:r w:rsidDel="003D4439">
          <w:rPr>
            <w:rFonts w:asciiTheme="majorHAnsi" w:hAnsiTheme="majorHAnsi" w:cstheme="majorHAnsi"/>
            <w:noProof/>
          </w:rPr>
          <w:delText xml:space="preserve"> = 71; middle row), and a large community (</w:delText>
        </w:r>
        <w:r w:rsidRPr="003052E4" w:rsidDel="003D4439">
          <w:rPr>
            <w:rFonts w:asciiTheme="majorHAnsi" w:hAnsiTheme="majorHAnsi" w:cstheme="majorHAnsi"/>
            <w:i/>
            <w:iCs/>
            <w:noProof/>
          </w:rPr>
          <w:delText>S</w:delText>
        </w:r>
        <w:r w:rsidDel="003D4439">
          <w:rPr>
            <w:rFonts w:asciiTheme="majorHAnsi" w:hAnsiTheme="majorHAnsi" w:cstheme="majorHAnsi"/>
            <w:noProof/>
          </w:rPr>
          <w:delText xml:space="preserve">= 44, </w:delText>
        </w:r>
        <w:r w:rsidRPr="003052E4" w:rsidDel="003D4439">
          <w:rPr>
            <w:rFonts w:asciiTheme="majorHAnsi" w:hAnsiTheme="majorHAnsi" w:cstheme="majorHAnsi"/>
            <w:i/>
            <w:iCs/>
            <w:noProof/>
          </w:rPr>
          <w:delText xml:space="preserve">N </w:delText>
        </w:r>
        <w:r w:rsidDel="003D4439">
          <w:rPr>
            <w:rFonts w:asciiTheme="majorHAnsi" w:hAnsiTheme="majorHAnsi" w:cstheme="majorHAnsi"/>
            <w:noProof/>
          </w:rPr>
          <w:delText xml:space="preserve">= 13360; bottom row). The large communiity has approximately 6.59e+70 possible SADs in its feasible set, while the intermediate community has 60,289 and the small community has only 297. </w:delText>
        </w:r>
        <w:r w:rsidRPr="002E2A57" w:rsidDel="003D4439">
          <w:rPr>
            <w:rFonts w:asciiTheme="majorHAnsi" w:hAnsiTheme="majorHAnsi" w:cstheme="majorHAnsi"/>
            <w:noProof/>
          </w:rPr>
          <w:delText xml:space="preserve">For every SAD </w:delText>
        </w:r>
        <w:r w:rsidDel="003D4439">
          <w:rPr>
            <w:rFonts w:asciiTheme="majorHAnsi" w:hAnsiTheme="majorHAnsi" w:cstheme="majorHAnsi"/>
            <w:noProof/>
          </w:rPr>
          <w:delText>sampled</w:delText>
        </w:r>
        <w:r w:rsidRPr="002E2A57" w:rsidDel="003D4439">
          <w:rPr>
            <w:rFonts w:asciiTheme="majorHAnsi" w:hAnsiTheme="majorHAnsi" w:cstheme="majorHAnsi"/>
            <w:noProof/>
          </w:rPr>
          <w:delText xml:space="preserve"> from the feasible set (left column), we calculate the skewness (color scale) </w:delText>
        </w:r>
        <w:r w:rsidR="00333E36" w:rsidDel="003D4439">
          <w:rPr>
            <w:rFonts w:asciiTheme="majorHAnsi" w:hAnsiTheme="majorHAnsi" w:cstheme="majorHAnsi"/>
            <w:noProof/>
          </w:rPr>
          <w:delText>and</w:delText>
        </w:r>
        <w:r w:rsidR="00333E36" w:rsidRPr="002E2A57" w:rsidDel="003D4439">
          <w:rPr>
            <w:rFonts w:asciiTheme="majorHAnsi" w:hAnsiTheme="majorHAnsi" w:cstheme="majorHAnsi"/>
            <w:noProof/>
          </w:rPr>
          <w:delText xml:space="preserve"> </w:delText>
        </w:r>
        <w:r w:rsidRPr="002E2A57" w:rsidDel="003D4439">
          <w:rPr>
            <w:rFonts w:asciiTheme="majorHAnsi" w:hAnsiTheme="majorHAnsi" w:cstheme="majorHAnsi"/>
            <w:noProof/>
          </w:rPr>
          <w:delText>evenness (not shown). The</w:delText>
        </w:r>
        <w:r w:rsidDel="003D4439">
          <w:rPr>
            <w:rFonts w:asciiTheme="majorHAnsi" w:hAnsiTheme="majorHAnsi" w:cstheme="majorHAnsi"/>
            <w:noProof/>
          </w:rPr>
          <w:delText xml:space="preserve"> distributions of these value</w:delText>
        </w:r>
        <w:r w:rsidR="00ED398A" w:rsidDel="003D4439">
          <w:rPr>
            <w:rFonts w:asciiTheme="majorHAnsi" w:hAnsiTheme="majorHAnsi" w:cstheme="majorHAnsi"/>
            <w:noProof/>
          </w:rPr>
          <w:delText>s</w:delText>
        </w:r>
        <w:r w:rsidDel="003D4439">
          <w:rPr>
            <w:rFonts w:asciiTheme="majorHAnsi" w:hAnsiTheme="majorHAnsi" w:cstheme="majorHAnsi"/>
            <w:noProof/>
          </w:rPr>
          <w:delText xml:space="preserve"> </w:delText>
        </w:r>
        <w:r w:rsidR="000D2794" w:rsidDel="003D4439">
          <w:rPr>
            <w:rFonts w:asciiTheme="majorHAnsi" w:hAnsiTheme="majorHAnsi" w:cstheme="majorHAnsi"/>
            <w:noProof/>
          </w:rPr>
          <w:delText xml:space="preserve">(right column) </w:delText>
        </w:r>
        <w:r w:rsidDel="003D4439">
          <w:rPr>
            <w:rFonts w:asciiTheme="majorHAnsi" w:hAnsiTheme="majorHAnsi" w:cstheme="majorHAnsi"/>
            <w:noProof/>
          </w:rPr>
          <w:delText>constitute the statistical baseline. We define a “breadth index” as th</w:delText>
        </w:r>
        <w:r w:rsidRPr="002E2A57" w:rsidDel="003D4439">
          <w:rPr>
            <w:rFonts w:asciiTheme="majorHAnsi" w:hAnsiTheme="majorHAnsi" w:cstheme="majorHAnsi"/>
            <w:noProof/>
          </w:rPr>
          <w:delText xml:space="preserve">e ratio of the range encompassed in the </w:delText>
        </w:r>
        <w:r w:rsidDel="003D4439">
          <w:rPr>
            <w:rFonts w:asciiTheme="majorHAnsi" w:hAnsiTheme="majorHAnsi" w:cstheme="majorHAnsi"/>
            <w:noProof/>
          </w:rPr>
          <w:delText xml:space="preserve">one-tailed </w:delText>
        </w:r>
        <w:r w:rsidRPr="002E2A57" w:rsidDel="003D4439">
          <w:rPr>
            <w:rFonts w:asciiTheme="majorHAnsi" w:hAnsiTheme="majorHAnsi" w:cstheme="majorHAnsi"/>
            <w:noProof/>
          </w:rPr>
          <w:delText xml:space="preserve">95% </w:delText>
        </w:r>
        <w:r w:rsidDel="003D4439">
          <w:rPr>
            <w:rFonts w:asciiTheme="majorHAnsi" w:hAnsiTheme="majorHAnsi" w:cstheme="majorHAnsi"/>
            <w:noProof/>
          </w:rPr>
          <w:delText xml:space="preserve">density </w:delText>
        </w:r>
        <w:r w:rsidRPr="002E2A57" w:rsidDel="003D4439">
          <w:rPr>
            <w:rFonts w:asciiTheme="majorHAnsi" w:hAnsiTheme="majorHAnsi" w:cstheme="majorHAnsi"/>
            <w:noProof/>
          </w:rPr>
          <w:delText>interval (</w:delText>
        </w:r>
        <w:r w:rsidR="008A3691" w:rsidDel="003D4439">
          <w:rPr>
            <w:rFonts w:asciiTheme="majorHAnsi" w:hAnsiTheme="majorHAnsi" w:cstheme="majorHAnsi"/>
            <w:noProof/>
          </w:rPr>
          <w:delText>distance</w:delText>
        </w:r>
        <w:r w:rsidR="008A3691" w:rsidRPr="002E2A57" w:rsidDel="003D4439">
          <w:rPr>
            <w:rFonts w:asciiTheme="majorHAnsi" w:hAnsiTheme="majorHAnsi" w:cstheme="majorHAnsi"/>
            <w:noProof/>
          </w:rPr>
          <w:delText xml:space="preserve"> </w:delText>
        </w:r>
        <w:r w:rsidRPr="002E2A57" w:rsidDel="003D4439">
          <w:rPr>
            <w:rFonts w:asciiTheme="majorHAnsi" w:hAnsiTheme="majorHAnsi" w:cstheme="majorHAnsi"/>
            <w:noProof/>
          </w:rPr>
          <w:delText>between red lines, right), compared to the full range of values for the statistic</w:delText>
        </w:r>
        <w:r w:rsidDel="003D4439">
          <w:rPr>
            <w:rFonts w:asciiTheme="majorHAnsi" w:hAnsiTheme="majorHAnsi" w:cstheme="majorHAnsi"/>
            <w:noProof/>
          </w:rPr>
          <w:delText xml:space="preserve"> (</w:delText>
        </w:r>
        <w:r w:rsidR="0079621F" w:rsidDel="003D4439">
          <w:rPr>
            <w:rFonts w:asciiTheme="majorHAnsi" w:hAnsiTheme="majorHAnsi" w:cstheme="majorHAnsi"/>
            <w:noProof/>
          </w:rPr>
          <w:delText>distance between the maximum and minimum values)</w:delText>
        </w:r>
        <w:r w:rsidDel="003D4439">
          <w:rPr>
            <w:rFonts w:asciiTheme="majorHAnsi" w:hAnsiTheme="majorHAnsi" w:cstheme="majorHAnsi"/>
            <w:noProof/>
          </w:rPr>
          <w:delText>. As</w:delText>
        </w:r>
        <w:r w:rsidR="00A90B6D" w:rsidDel="003D4439">
          <w:rPr>
            <w:rFonts w:asciiTheme="majorHAnsi" w:hAnsiTheme="majorHAnsi" w:cstheme="majorHAnsi"/>
            <w:noProof/>
          </w:rPr>
          <w:delText xml:space="preserve"> </w:delText>
        </w:r>
        <w:r w:rsidR="00A90B6D" w:rsidDel="003D4439">
          <w:rPr>
            <w:rFonts w:asciiTheme="majorHAnsi" w:hAnsiTheme="majorHAnsi" w:cstheme="majorHAnsi"/>
            <w:i/>
            <w:iCs/>
            <w:noProof/>
          </w:rPr>
          <w:delText xml:space="preserve">S </w:delText>
        </w:r>
        <w:r w:rsidR="00A90B6D" w:rsidDel="003D4439">
          <w:rPr>
            <w:rFonts w:asciiTheme="majorHAnsi" w:hAnsiTheme="majorHAnsi" w:cstheme="majorHAnsi"/>
            <w:noProof/>
          </w:rPr>
          <w:delText xml:space="preserve">and </w:delText>
        </w:r>
        <w:r w:rsidR="00A90B6D" w:rsidDel="003D4439">
          <w:rPr>
            <w:rFonts w:asciiTheme="majorHAnsi" w:hAnsiTheme="majorHAnsi" w:cstheme="majorHAnsi"/>
            <w:i/>
            <w:iCs/>
            <w:noProof/>
          </w:rPr>
          <w:delText>N</w:delText>
        </w:r>
        <w:r w:rsidR="00A90B6D" w:rsidDel="003D4439">
          <w:rPr>
            <w:rFonts w:asciiTheme="majorHAnsi" w:hAnsiTheme="majorHAnsi" w:cstheme="majorHAnsi"/>
            <w:noProof/>
          </w:rPr>
          <w:delText xml:space="preserve"> increase, the</w:delText>
        </w:r>
        <w:r w:rsidDel="003D4439">
          <w:rPr>
            <w:rFonts w:asciiTheme="majorHAnsi" w:hAnsiTheme="majorHAnsi" w:cstheme="majorHAnsi"/>
            <w:noProof/>
          </w:rPr>
          <w:delText xml:space="preserve"> size of the feasible set increases</w:delText>
        </w:r>
        <w:r w:rsidR="00C56FA8" w:rsidDel="003D4439">
          <w:rPr>
            <w:rFonts w:asciiTheme="majorHAnsi" w:hAnsiTheme="majorHAnsi" w:cstheme="majorHAnsi"/>
            <w:noProof/>
          </w:rPr>
          <w:delText xml:space="preserve">, resulting in a narrower statistical baseline (smaller breadth index) – thus enabling easier detection of deviations that may be the result of ecological processes affecting the SAD. </w:delText>
        </w:r>
      </w:del>
    </w:p>
    <w:p w14:paraId="73BD1EFE" w14:textId="57B5E40D" w:rsidR="00AF2520" w:rsidDel="003D4439" w:rsidRDefault="00AF2520" w:rsidP="006361DB">
      <w:pPr>
        <w:spacing w:line="480" w:lineRule="auto"/>
        <w:rPr>
          <w:del w:id="1803" w:author="Renata M. Diaz" w:date="2021-03-22T16:47:00Z"/>
          <w:rFonts w:asciiTheme="majorHAnsi" w:eastAsia="Times New Roman" w:hAnsiTheme="majorHAnsi" w:cstheme="majorHAnsi"/>
          <w:b/>
          <w:bCs/>
        </w:rPr>
      </w:pPr>
    </w:p>
    <w:p w14:paraId="1EAF047A" w14:textId="5761B974" w:rsidR="00F5367E" w:rsidRPr="002E2A57" w:rsidDel="003D4439" w:rsidRDefault="00F5367E" w:rsidP="006361DB">
      <w:pPr>
        <w:spacing w:line="480" w:lineRule="auto"/>
        <w:rPr>
          <w:del w:id="1804" w:author="Renata M. Diaz" w:date="2021-03-22T16:47:00Z"/>
          <w:rFonts w:asciiTheme="majorHAnsi" w:hAnsiTheme="majorHAnsi" w:cstheme="majorHAnsi"/>
        </w:rPr>
      </w:pPr>
      <w:del w:id="1805" w:author="Renata M. Diaz" w:date="2021-03-22T16:47:00Z">
        <w:r w:rsidDel="003D4439">
          <w:rPr>
            <w:rFonts w:asciiTheme="majorHAnsi" w:hAnsiTheme="majorHAnsi" w:cstheme="majorHAnsi"/>
          </w:rPr>
          <w:delText>Figure 2. Many ecological communities are more skewed (</w:delText>
        </w:r>
        <w:r w:rsidR="009618E5" w:rsidDel="003D4439">
          <w:rPr>
            <w:rFonts w:asciiTheme="majorHAnsi" w:hAnsiTheme="majorHAnsi" w:cstheme="majorHAnsi"/>
          </w:rPr>
          <w:delText>left</w:delText>
        </w:r>
        <w:r w:rsidDel="003D4439">
          <w:rPr>
            <w:rFonts w:asciiTheme="majorHAnsi" w:hAnsiTheme="majorHAnsi" w:cstheme="majorHAnsi"/>
          </w:rPr>
          <w:delText>) or uneven (</w:delText>
        </w:r>
        <w:r w:rsidR="009618E5" w:rsidDel="003D4439">
          <w:rPr>
            <w:rFonts w:asciiTheme="majorHAnsi" w:hAnsiTheme="majorHAnsi" w:cstheme="majorHAnsi"/>
          </w:rPr>
          <w:delText>right</w:delText>
        </w:r>
        <w:r w:rsidDel="003D4439">
          <w:rPr>
            <w:rFonts w:asciiTheme="majorHAnsi" w:hAnsiTheme="majorHAnsi" w:cstheme="majorHAnsi"/>
          </w:rPr>
          <w:delText xml:space="preserve">) than their statistical baselines. Percentile ranks are calculated by comparing each community to its sampled feasible </w:delText>
        </w:r>
        <w:r w:rsidR="00C6118E" w:rsidDel="003D4439">
          <w:rPr>
            <w:rFonts w:asciiTheme="majorHAnsi" w:hAnsiTheme="majorHAnsi" w:cstheme="majorHAnsi"/>
          </w:rPr>
          <w:delText>set, with very</w:delText>
        </w:r>
        <w:r w:rsidDel="003D4439">
          <w:rPr>
            <w:rFonts w:asciiTheme="majorHAnsi" w:hAnsiTheme="majorHAnsi" w:cstheme="majorHAnsi"/>
          </w:rPr>
          <w:delText xml:space="preserve"> high or very low percentile ranks reflect</w:delText>
        </w:r>
        <w:r w:rsidR="00C6118E" w:rsidDel="003D4439">
          <w:rPr>
            <w:rFonts w:asciiTheme="majorHAnsi" w:hAnsiTheme="majorHAnsi" w:cstheme="majorHAnsi"/>
          </w:rPr>
          <w:delText xml:space="preserve">ing extreme values relative to statistical baselines. </w:delText>
        </w:r>
        <w:r w:rsidRPr="002E2A57" w:rsidDel="003D4439">
          <w:rPr>
            <w:rFonts w:asciiTheme="majorHAnsi" w:hAnsiTheme="majorHAnsi" w:cstheme="majorHAnsi"/>
          </w:rPr>
          <w:delText>The vertical red line marks the 95</w:delText>
        </w:r>
        <w:r w:rsidRPr="002E2A57" w:rsidDel="003D4439">
          <w:rPr>
            <w:rFonts w:asciiTheme="majorHAnsi" w:hAnsiTheme="majorHAnsi" w:cstheme="majorHAnsi"/>
            <w:vertAlign w:val="superscript"/>
          </w:rPr>
          <w:delText>th</w:delText>
        </w:r>
        <w:r w:rsidRPr="002E2A57" w:rsidDel="003D4439">
          <w:rPr>
            <w:rFonts w:asciiTheme="majorHAnsi" w:hAnsiTheme="majorHAnsi" w:cstheme="majorHAnsi"/>
          </w:rPr>
          <w:delText xml:space="preserve"> percentile for skewness and the 5</w:delText>
        </w:r>
        <w:r w:rsidRPr="002E2A57" w:rsidDel="003D4439">
          <w:rPr>
            <w:rFonts w:asciiTheme="majorHAnsi" w:hAnsiTheme="majorHAnsi" w:cstheme="majorHAnsi"/>
            <w:vertAlign w:val="superscript"/>
          </w:rPr>
          <w:delText>th</w:delText>
        </w:r>
        <w:r w:rsidRPr="002E2A57" w:rsidDel="003D4439">
          <w:rPr>
            <w:rFonts w:asciiTheme="majorHAnsi" w:hAnsiTheme="majorHAnsi" w:cstheme="majorHAnsi"/>
          </w:rPr>
          <w:delText xml:space="preserve"> percentile for evenness. </w:delText>
        </w:r>
        <w:r w:rsidR="00827246" w:rsidDel="003D4439">
          <w:rPr>
            <w:rFonts w:asciiTheme="majorHAnsi" w:hAnsiTheme="majorHAnsi" w:cstheme="majorHAnsi"/>
          </w:rPr>
          <w:delText xml:space="preserve">Species abundance distributions that are sampled at random from the feasible set will produce percentile ranks that are uniformly distributed from </w:delText>
        </w:r>
        <w:r w:rsidR="0070584A" w:rsidDel="003D4439">
          <w:rPr>
            <w:rFonts w:asciiTheme="majorHAnsi" w:hAnsiTheme="majorHAnsi" w:cstheme="majorHAnsi"/>
          </w:rPr>
          <w:delText>0</w:delText>
        </w:r>
        <w:r w:rsidR="00827246" w:rsidDel="003D4439">
          <w:rPr>
            <w:rFonts w:asciiTheme="majorHAnsi" w:hAnsiTheme="majorHAnsi" w:cstheme="majorHAnsi"/>
          </w:rPr>
          <w:delText xml:space="preserve"> to 100, with approximately 5% of values above or below the 95</w:delText>
        </w:r>
        <w:r w:rsidR="00827246" w:rsidRPr="003052E4" w:rsidDel="003D4439">
          <w:rPr>
            <w:rFonts w:asciiTheme="majorHAnsi" w:hAnsiTheme="majorHAnsi" w:cstheme="majorHAnsi"/>
            <w:vertAlign w:val="superscript"/>
          </w:rPr>
          <w:delText>th</w:delText>
        </w:r>
        <w:r w:rsidR="00827246" w:rsidDel="003D4439">
          <w:rPr>
            <w:rFonts w:asciiTheme="majorHAnsi" w:hAnsiTheme="majorHAnsi" w:cstheme="majorHAnsi"/>
          </w:rPr>
          <w:delText xml:space="preserve"> and 5</w:delText>
        </w:r>
        <w:r w:rsidR="00827246" w:rsidRPr="003052E4" w:rsidDel="003D4439">
          <w:rPr>
            <w:rFonts w:asciiTheme="majorHAnsi" w:hAnsiTheme="majorHAnsi" w:cstheme="majorHAnsi"/>
            <w:vertAlign w:val="superscript"/>
          </w:rPr>
          <w:delText>th</w:delText>
        </w:r>
        <w:r w:rsidR="00827246" w:rsidDel="003D4439">
          <w:rPr>
            <w:rFonts w:asciiTheme="majorHAnsi" w:hAnsiTheme="majorHAnsi" w:cstheme="majorHAnsi"/>
          </w:rPr>
          <w:delText xml:space="preserve"> percentiles, respectively. In contrast, mo</w:delText>
        </w:r>
        <w:r w:rsidR="009F5118" w:rsidDel="003D4439">
          <w:rPr>
            <w:rFonts w:asciiTheme="majorHAnsi" w:hAnsiTheme="majorHAnsi" w:cstheme="majorHAnsi"/>
          </w:rPr>
          <w:delText>s</w:delText>
        </w:r>
        <w:r w:rsidR="00827246" w:rsidDel="003D4439">
          <w:rPr>
            <w:rFonts w:asciiTheme="majorHAnsi" w:hAnsiTheme="majorHAnsi" w:cstheme="majorHAnsi"/>
          </w:rPr>
          <w:delText xml:space="preserve">t </w:delText>
        </w:r>
        <w:r w:rsidR="009F5118" w:rsidDel="003D4439">
          <w:rPr>
            <w:rFonts w:asciiTheme="majorHAnsi" w:hAnsiTheme="majorHAnsi" w:cstheme="majorHAnsi"/>
          </w:rPr>
          <w:delText>datasets</w:delText>
        </w:r>
        <w:r w:rsidDel="003D4439">
          <w:rPr>
            <w:rFonts w:asciiTheme="majorHAnsi" w:hAnsiTheme="majorHAnsi" w:cstheme="majorHAnsi"/>
          </w:rPr>
          <w:delText xml:space="preserve"> </w:delText>
        </w:r>
        <w:r w:rsidR="009F5118" w:rsidDel="003D4439">
          <w:rPr>
            <w:rFonts w:asciiTheme="majorHAnsi" w:hAnsiTheme="majorHAnsi" w:cstheme="majorHAnsi"/>
          </w:rPr>
          <w:delText xml:space="preserve">have </w:delText>
        </w:r>
        <w:r w:rsidDel="003D4439">
          <w:rPr>
            <w:rFonts w:asciiTheme="majorHAnsi" w:hAnsiTheme="majorHAnsi" w:cstheme="majorHAnsi"/>
          </w:rPr>
          <w:delText xml:space="preserve">more communities that are highly </w:delText>
        </w:r>
        <w:r w:rsidR="005F3063" w:rsidDel="003D4439">
          <w:rPr>
            <w:rFonts w:asciiTheme="majorHAnsi" w:hAnsiTheme="majorHAnsi" w:cstheme="majorHAnsi"/>
          </w:rPr>
          <w:delText xml:space="preserve">skewed or uneven </w:delText>
        </w:r>
        <w:r w:rsidDel="003D4439">
          <w:rPr>
            <w:rFonts w:asciiTheme="majorHAnsi" w:hAnsiTheme="majorHAnsi" w:cstheme="majorHAnsi"/>
          </w:rPr>
          <w:delText>than would be expected by chance.</w:delText>
        </w:r>
      </w:del>
    </w:p>
    <w:p w14:paraId="41383B25" w14:textId="5B1475B3" w:rsidR="00F5367E" w:rsidDel="003D4439" w:rsidRDefault="00F5367E" w:rsidP="006361DB">
      <w:pPr>
        <w:spacing w:line="480" w:lineRule="auto"/>
        <w:rPr>
          <w:del w:id="1806" w:author="Renata M. Diaz" w:date="2021-03-22T16:47:00Z"/>
          <w:rFonts w:asciiTheme="majorHAnsi" w:eastAsia="Times New Roman" w:hAnsiTheme="majorHAnsi" w:cstheme="majorHAnsi"/>
          <w:b/>
          <w:bCs/>
        </w:rPr>
      </w:pPr>
    </w:p>
    <w:p w14:paraId="0C8DE1AE" w14:textId="53657176" w:rsidR="00F5367E" w:rsidRPr="002E2A57" w:rsidDel="003D4439" w:rsidRDefault="00F5367E" w:rsidP="006361DB">
      <w:pPr>
        <w:spacing w:line="480" w:lineRule="auto"/>
        <w:rPr>
          <w:del w:id="1807" w:author="Renata M. Diaz" w:date="2021-03-22T16:47:00Z"/>
          <w:rFonts w:asciiTheme="majorHAnsi" w:hAnsiTheme="majorHAnsi" w:cstheme="majorHAnsi"/>
        </w:rPr>
      </w:pPr>
      <w:del w:id="1808" w:author="Renata M. Diaz" w:date="2021-03-22T16:47:00Z">
        <w:r w:rsidDel="003D4439">
          <w:rPr>
            <w:rFonts w:asciiTheme="majorHAnsi" w:hAnsiTheme="majorHAnsi" w:cstheme="majorHAnsi"/>
          </w:rPr>
          <w:delText xml:space="preserve">Figure 3. </w:delText>
        </w:r>
        <w:r w:rsidR="001163CC" w:rsidDel="003D4439">
          <w:rPr>
            <w:rFonts w:asciiTheme="majorHAnsi" w:hAnsiTheme="majorHAnsi" w:cstheme="majorHAnsi"/>
          </w:rPr>
          <w:delText>B</w:delText>
        </w:r>
        <w:r w:rsidDel="003D4439">
          <w:rPr>
            <w:rFonts w:asciiTheme="majorHAnsi" w:hAnsiTheme="majorHAnsi" w:cstheme="majorHAnsi"/>
          </w:rPr>
          <w:delText xml:space="preserve">readth indices </w:delText>
        </w:r>
        <w:r w:rsidR="001163CC" w:rsidDel="003D4439">
          <w:rPr>
            <w:rFonts w:asciiTheme="majorHAnsi" w:hAnsiTheme="majorHAnsi" w:cstheme="majorHAnsi"/>
          </w:rPr>
          <w:delText xml:space="preserve">of </w:delText>
        </w:r>
        <w:r w:rsidDel="003D4439">
          <w:rPr>
            <w:rFonts w:asciiTheme="majorHAnsi" w:hAnsiTheme="majorHAnsi" w:cstheme="majorHAnsi"/>
          </w:rPr>
          <w:delText>skewness (</w:delText>
        </w:r>
        <w:r w:rsidR="00423861" w:rsidDel="003D4439">
          <w:rPr>
            <w:rFonts w:asciiTheme="majorHAnsi" w:hAnsiTheme="majorHAnsi" w:cstheme="majorHAnsi"/>
          </w:rPr>
          <w:delText>left</w:delText>
        </w:r>
        <w:r w:rsidDel="003D4439">
          <w:rPr>
            <w:rFonts w:asciiTheme="majorHAnsi" w:hAnsiTheme="majorHAnsi" w:cstheme="majorHAnsi"/>
          </w:rPr>
          <w:delText>) and evenness (</w:delText>
        </w:r>
        <w:r w:rsidR="00423861" w:rsidDel="003D4439">
          <w:rPr>
            <w:rFonts w:asciiTheme="majorHAnsi" w:hAnsiTheme="majorHAnsi" w:cstheme="majorHAnsi"/>
          </w:rPr>
          <w:delText>right</w:delText>
        </w:r>
        <w:r w:rsidDel="003D4439">
          <w:rPr>
            <w:rFonts w:asciiTheme="majorHAnsi" w:hAnsiTheme="majorHAnsi" w:cstheme="majorHAnsi"/>
          </w:rPr>
          <w:delText>)</w:delText>
        </w:r>
        <w:r w:rsidR="001163CC" w:rsidDel="003D4439">
          <w:rPr>
            <w:rFonts w:asciiTheme="majorHAnsi" w:hAnsiTheme="majorHAnsi" w:cstheme="majorHAnsi"/>
          </w:rPr>
          <w:delText xml:space="preserve"> indicate varying ability to detect the deviations between observations and the statistical baseline. The breadth index (see Figure 1) quantifies how narrowly-defined the statistical baseline is; </w:delText>
        </w:r>
        <w:r w:rsidR="002D3E24" w:rsidDel="003D4439">
          <w:rPr>
            <w:rFonts w:asciiTheme="majorHAnsi" w:hAnsiTheme="majorHAnsi" w:cstheme="majorHAnsi"/>
          </w:rPr>
          <w:delText>high values i</w:delText>
        </w:r>
        <w:r w:rsidDel="003D4439">
          <w:rPr>
            <w:rFonts w:asciiTheme="majorHAnsi" w:hAnsiTheme="majorHAnsi" w:cstheme="majorHAnsi"/>
          </w:rPr>
          <w:delText xml:space="preserve">ndicate broad, poorly-defined statistical baselines that may impede our ability to confidently detect deviations between observations </w:delText>
        </w:r>
        <w:r w:rsidR="00462F7E" w:rsidDel="003D4439">
          <w:rPr>
            <w:rFonts w:asciiTheme="majorHAnsi" w:hAnsiTheme="majorHAnsi" w:cstheme="majorHAnsi"/>
          </w:rPr>
          <w:delText>and what is expected given the baseline</w:delText>
        </w:r>
        <w:r w:rsidDel="003D4439">
          <w:rPr>
            <w:rFonts w:asciiTheme="majorHAnsi" w:hAnsiTheme="majorHAnsi" w:cstheme="majorHAnsi"/>
          </w:rPr>
          <w:delText xml:space="preserve">. Most datasets contain a mixture of communities </w:delText>
        </w:r>
        <w:r w:rsidR="007632B5" w:rsidDel="003D4439">
          <w:rPr>
            <w:rFonts w:asciiTheme="majorHAnsi" w:hAnsiTheme="majorHAnsi" w:cstheme="majorHAnsi"/>
          </w:rPr>
          <w:delText xml:space="preserve">with </w:delText>
        </w:r>
        <w:r w:rsidDel="003D4439">
          <w:rPr>
            <w:rFonts w:asciiTheme="majorHAnsi" w:hAnsiTheme="majorHAnsi" w:cstheme="majorHAnsi"/>
          </w:rPr>
          <w:delText xml:space="preserve">broad </w:delText>
        </w:r>
        <w:r w:rsidR="007632B5" w:rsidDel="003D4439">
          <w:rPr>
            <w:rFonts w:asciiTheme="majorHAnsi" w:hAnsiTheme="majorHAnsi" w:cstheme="majorHAnsi"/>
          </w:rPr>
          <w:delText xml:space="preserve">and </w:delText>
        </w:r>
        <w:r w:rsidDel="003D4439">
          <w:rPr>
            <w:rFonts w:asciiTheme="majorHAnsi" w:hAnsiTheme="majorHAnsi" w:cstheme="majorHAnsi"/>
          </w:rPr>
          <w:delText>narrow statistical baselines, but some – particularly the skewness baseline for the Forest Inventory and Analysis – have</w:delText>
        </w:r>
        <w:r w:rsidR="00E84063" w:rsidDel="003D4439">
          <w:rPr>
            <w:rFonts w:asciiTheme="majorHAnsi" w:hAnsiTheme="majorHAnsi" w:cstheme="majorHAnsi"/>
          </w:rPr>
          <w:delText xml:space="preserve"> consistently high breadth indices</w:delText>
        </w:r>
        <w:r w:rsidDel="003D4439">
          <w:rPr>
            <w:rFonts w:asciiTheme="majorHAnsi" w:hAnsiTheme="majorHAnsi" w:cstheme="majorHAnsi"/>
          </w:rPr>
          <w:delText xml:space="preserve"> across all of their communities</w:delText>
        </w:r>
        <w:r w:rsidR="00F772BE" w:rsidDel="003D4439">
          <w:rPr>
            <w:rFonts w:asciiTheme="majorHAnsi" w:hAnsiTheme="majorHAnsi" w:cstheme="majorHAnsi"/>
          </w:rPr>
          <w:delText>, suggesting that skewness is not an effective metric for distinguishing empirical observations from the feasible set. In general, the breadth index for evenness (</w:delText>
        </w:r>
        <w:r w:rsidR="00711A1B" w:rsidDel="003D4439">
          <w:rPr>
            <w:rFonts w:asciiTheme="majorHAnsi" w:hAnsiTheme="majorHAnsi" w:cstheme="majorHAnsi"/>
          </w:rPr>
          <w:delText xml:space="preserve">right </w:delText>
        </w:r>
        <w:r w:rsidR="00F772BE" w:rsidDel="003D4439">
          <w:rPr>
            <w:rFonts w:asciiTheme="majorHAnsi" w:hAnsiTheme="majorHAnsi" w:cstheme="majorHAnsi"/>
          </w:rPr>
          <w:delText>panels) indicates more narrow statistical baselines than t</w:delText>
        </w:r>
        <w:r w:rsidDel="003D4439">
          <w:rPr>
            <w:rFonts w:asciiTheme="majorHAnsi" w:hAnsiTheme="majorHAnsi" w:cstheme="majorHAnsi"/>
          </w:rPr>
          <w:delText>hose for skewness</w:delText>
        </w:r>
        <w:r w:rsidR="006417B0" w:rsidRPr="002E2A57" w:rsidDel="003D4439">
          <w:rPr>
            <w:rFonts w:asciiTheme="majorHAnsi" w:hAnsiTheme="majorHAnsi" w:cstheme="majorHAnsi"/>
          </w:rPr>
          <w:delText>.</w:delText>
        </w:r>
      </w:del>
    </w:p>
    <w:p w14:paraId="495ACA5F" w14:textId="75BEAB35" w:rsidR="00F5367E" w:rsidDel="003D4439" w:rsidRDefault="00F5367E" w:rsidP="006361DB">
      <w:pPr>
        <w:spacing w:line="480" w:lineRule="auto"/>
        <w:rPr>
          <w:del w:id="1809" w:author="Renata M. Diaz" w:date="2021-03-22T16:47:00Z"/>
          <w:rFonts w:asciiTheme="majorHAnsi" w:eastAsia="Times New Roman" w:hAnsiTheme="majorHAnsi" w:cstheme="majorHAnsi"/>
          <w:b/>
          <w:bCs/>
        </w:rPr>
      </w:pPr>
    </w:p>
    <w:p w14:paraId="22D3F6FA" w14:textId="5CC2092F" w:rsidR="00F5367E" w:rsidDel="003D4439" w:rsidRDefault="00F5367E" w:rsidP="006361DB">
      <w:pPr>
        <w:spacing w:line="480" w:lineRule="auto"/>
        <w:rPr>
          <w:del w:id="1810" w:author="Renata M. Diaz" w:date="2021-03-22T16:47:00Z"/>
          <w:rFonts w:asciiTheme="majorHAnsi" w:hAnsiTheme="majorHAnsi" w:cstheme="majorHAnsi"/>
        </w:rPr>
      </w:pPr>
      <w:del w:id="1811" w:author="Renata M. Diaz" w:date="2021-03-22T16:47:00Z">
        <w:r w:rsidDel="003D4439">
          <w:rPr>
            <w:rFonts w:asciiTheme="majorHAnsi" w:hAnsiTheme="majorHAnsi" w:cstheme="majorHAnsi"/>
          </w:rPr>
          <w:delText>Figure 4. Small communities</w:delText>
        </w:r>
        <w:r w:rsidR="00D210F5" w:rsidDel="003D4439">
          <w:rPr>
            <w:rFonts w:asciiTheme="majorHAnsi" w:hAnsiTheme="majorHAnsi" w:cstheme="majorHAnsi"/>
          </w:rPr>
          <w:delText xml:space="preserve"> e</w:delText>
        </w:r>
        <w:r w:rsidDel="003D4439">
          <w:rPr>
            <w:rFonts w:asciiTheme="majorHAnsi" w:hAnsiTheme="majorHAnsi" w:cstheme="majorHAnsi"/>
          </w:rPr>
          <w:delText xml:space="preserve">xhibit consistently broad statistical baselines (top), and consistently weak evidence of deviations </w:delText>
        </w:r>
        <w:r w:rsidR="00BE6354" w:rsidDel="003D4439">
          <w:rPr>
            <w:rFonts w:asciiTheme="majorHAnsi" w:hAnsiTheme="majorHAnsi" w:cstheme="majorHAnsi"/>
          </w:rPr>
          <w:delText xml:space="preserve">for </w:delText>
        </w:r>
        <w:r w:rsidDel="003D4439">
          <w:rPr>
            <w:rFonts w:asciiTheme="majorHAnsi" w:hAnsiTheme="majorHAnsi" w:cstheme="majorHAnsi"/>
          </w:rPr>
          <w:delText xml:space="preserve">observed </w:delText>
        </w:r>
        <w:r w:rsidR="00BE6354" w:rsidDel="003D4439">
          <w:rPr>
            <w:rFonts w:asciiTheme="majorHAnsi" w:hAnsiTheme="majorHAnsi" w:cstheme="majorHAnsi"/>
          </w:rPr>
          <w:delText>SADs</w:delText>
        </w:r>
        <w:r w:rsidDel="003D4439">
          <w:rPr>
            <w:rFonts w:asciiTheme="majorHAnsi" w:hAnsiTheme="majorHAnsi" w:cstheme="majorHAnsi"/>
          </w:rPr>
          <w:delText xml:space="preserve"> (bottom)</w:delText>
        </w:r>
        <w:r w:rsidR="0069328F" w:rsidDel="003D4439">
          <w:rPr>
            <w:rFonts w:asciiTheme="majorHAnsi" w:hAnsiTheme="majorHAnsi" w:cstheme="majorHAnsi"/>
          </w:rPr>
          <w:delText>, regardless of the originating dataset</w:delText>
        </w:r>
        <w:r w:rsidDel="003D4439">
          <w:rPr>
            <w:rFonts w:asciiTheme="majorHAnsi" w:hAnsiTheme="majorHAnsi" w:cstheme="majorHAnsi"/>
          </w:rPr>
          <w:delText>. For a subset of 371 communities from the Forest Inventory and Analysis</w:delText>
        </w:r>
        <w:r w:rsidR="00C33A08" w:rsidDel="003D4439">
          <w:rPr>
            <w:rFonts w:asciiTheme="majorHAnsi" w:hAnsiTheme="majorHAnsi" w:cstheme="majorHAnsi"/>
          </w:rPr>
          <w:delText xml:space="preserve"> with </w:delText>
        </w:r>
        <w:r w:rsidDel="003D4439">
          <w:rPr>
            <w:rFonts w:asciiTheme="majorHAnsi" w:hAnsiTheme="majorHAnsi" w:cstheme="majorHAnsi"/>
          </w:rPr>
          <w:delText xml:space="preserve">communities in other datasets with matching </w:delText>
        </w:r>
        <w:r w:rsidRPr="003052E4" w:rsidDel="003D4439">
          <w:rPr>
            <w:rFonts w:asciiTheme="majorHAnsi" w:hAnsiTheme="majorHAnsi" w:cstheme="majorHAnsi"/>
            <w:i/>
            <w:iCs/>
          </w:rPr>
          <w:delText>S</w:delText>
        </w:r>
        <w:r w:rsidDel="003D4439">
          <w:rPr>
            <w:rFonts w:asciiTheme="majorHAnsi" w:hAnsiTheme="majorHAnsi" w:cstheme="majorHAnsi"/>
          </w:rPr>
          <w:delText xml:space="preserve"> and </w:delText>
        </w:r>
        <w:r w:rsidRPr="003052E4" w:rsidDel="003D4439">
          <w:rPr>
            <w:rFonts w:asciiTheme="majorHAnsi" w:hAnsiTheme="majorHAnsi" w:cstheme="majorHAnsi"/>
            <w:i/>
            <w:iCs/>
          </w:rPr>
          <w:delText>N</w:delText>
        </w:r>
        <w:r w:rsidR="00F67FA8" w:rsidDel="003D4439">
          <w:rPr>
            <w:rFonts w:asciiTheme="majorHAnsi" w:hAnsiTheme="majorHAnsi" w:cstheme="majorHAnsi"/>
          </w:rPr>
          <w:delText xml:space="preserve">, we generate </w:delText>
        </w:r>
        <w:r w:rsidR="00F53C4C" w:rsidDel="003D4439">
          <w:rPr>
            <w:rFonts w:asciiTheme="majorHAnsi" w:hAnsiTheme="majorHAnsi" w:cstheme="majorHAnsi"/>
          </w:rPr>
          <w:delText>distributions</w:delText>
        </w:r>
        <w:r w:rsidDel="003D4439">
          <w:rPr>
            <w:rFonts w:asciiTheme="majorHAnsi" w:hAnsiTheme="majorHAnsi" w:cstheme="majorHAnsi"/>
          </w:rPr>
          <w:delText xml:space="preserve"> of breadth indices </w:delText>
        </w:r>
        <w:r w:rsidR="00F53C4C" w:rsidDel="003D4439">
          <w:rPr>
            <w:rFonts w:asciiTheme="majorHAnsi" w:hAnsiTheme="majorHAnsi" w:cstheme="majorHAnsi"/>
          </w:rPr>
          <w:delText xml:space="preserve">for skewness and evenness </w:delText>
        </w:r>
        <w:r w:rsidDel="003D4439">
          <w:rPr>
            <w:rFonts w:asciiTheme="majorHAnsi" w:hAnsiTheme="majorHAnsi" w:cstheme="majorHAnsi"/>
          </w:rPr>
          <w:delText xml:space="preserve">(top) and </w:delText>
        </w:r>
        <w:r w:rsidR="00913F75" w:rsidDel="003D4439">
          <w:rPr>
            <w:rFonts w:asciiTheme="majorHAnsi" w:hAnsiTheme="majorHAnsi" w:cstheme="majorHAnsi"/>
          </w:rPr>
          <w:delText>compute corresponding percentile ranks for the observed SADs</w:delText>
        </w:r>
        <w:r w:rsidDel="003D4439">
          <w:rPr>
            <w:rFonts w:asciiTheme="majorHAnsi" w:hAnsiTheme="majorHAnsi" w:cstheme="majorHAnsi"/>
          </w:rPr>
          <w:delText xml:space="preserve"> (bottom)</w:delText>
        </w:r>
        <w:r w:rsidR="00913F75" w:rsidDel="003D4439">
          <w:rPr>
            <w:rFonts w:asciiTheme="majorHAnsi" w:hAnsiTheme="majorHAnsi" w:cstheme="majorHAnsi"/>
          </w:rPr>
          <w:delText xml:space="preserve">. </w:delText>
        </w:r>
        <w:r w:rsidR="0093154E" w:rsidDel="003D4439">
          <w:rPr>
            <w:rFonts w:asciiTheme="majorHAnsi" w:hAnsiTheme="majorHAnsi" w:cstheme="majorHAnsi"/>
          </w:rPr>
          <w:delText>Visually, there is no</w:delText>
        </w:r>
        <w:r w:rsidR="00AB3DC4" w:rsidDel="003D4439">
          <w:rPr>
            <w:rFonts w:asciiTheme="majorHAnsi" w:hAnsiTheme="majorHAnsi" w:cstheme="majorHAnsi"/>
          </w:rPr>
          <w:delText xml:space="preserve"> </w:delText>
        </w:r>
        <w:r w:rsidR="00913F75" w:rsidDel="003D4439">
          <w:rPr>
            <w:rFonts w:asciiTheme="majorHAnsi" w:hAnsiTheme="majorHAnsi" w:cstheme="majorHAnsi"/>
          </w:rPr>
          <w:delText xml:space="preserve">difference between FIA (left panels) and other datasets (right panels), when they are matched in </w:delText>
        </w:r>
        <w:r w:rsidR="00913F75" w:rsidDel="003D4439">
          <w:rPr>
            <w:rFonts w:asciiTheme="majorHAnsi" w:hAnsiTheme="majorHAnsi" w:cstheme="majorHAnsi"/>
            <w:i/>
            <w:iCs/>
          </w:rPr>
          <w:delText xml:space="preserve">S </w:delText>
        </w:r>
        <w:r w:rsidR="00913F75" w:rsidDel="003D4439">
          <w:rPr>
            <w:rFonts w:asciiTheme="majorHAnsi" w:hAnsiTheme="majorHAnsi" w:cstheme="majorHAnsi"/>
          </w:rPr>
          <w:delText xml:space="preserve">and </w:delText>
        </w:r>
        <w:r w:rsidR="00913F75" w:rsidDel="003D4439">
          <w:rPr>
            <w:rFonts w:asciiTheme="majorHAnsi" w:hAnsiTheme="majorHAnsi" w:cstheme="majorHAnsi"/>
            <w:i/>
            <w:iCs/>
          </w:rPr>
          <w:delText>N</w:delText>
        </w:r>
        <w:r w:rsidR="00AB3DC4" w:rsidDel="003D4439">
          <w:rPr>
            <w:rFonts w:asciiTheme="majorHAnsi" w:hAnsiTheme="majorHAnsi" w:cstheme="majorHAnsi"/>
          </w:rPr>
          <w:delText xml:space="preserve">. This is confirmed by Kolmogorov-Smirnov tests </w:delText>
        </w:r>
        <w:r w:rsidR="00BB697A" w:rsidDel="003D4439">
          <w:rPr>
            <w:rFonts w:asciiTheme="majorHAnsi" w:hAnsiTheme="majorHAnsi" w:cstheme="majorHAnsi"/>
          </w:rPr>
          <w:delText>for</w:delText>
        </w:r>
        <w:r w:rsidR="00AB3DC4" w:rsidDel="003D4439">
          <w:rPr>
            <w:rFonts w:asciiTheme="majorHAnsi" w:hAnsiTheme="majorHAnsi" w:cstheme="majorHAnsi"/>
          </w:rPr>
          <w:delText xml:space="preserve"> the breadth indices (for evenness, </w:delText>
        </w:r>
        <w:r w:rsidR="00AB3DC4" w:rsidDel="003D4439">
          <w:rPr>
            <w:rFonts w:asciiTheme="majorHAnsi" w:hAnsiTheme="majorHAnsi" w:cstheme="majorHAnsi"/>
            <w:i/>
          </w:rPr>
          <w:delText xml:space="preserve">D </w:delText>
        </w:r>
        <w:r w:rsidR="00AB3DC4" w:rsidDel="003D4439">
          <w:rPr>
            <w:rFonts w:asciiTheme="majorHAnsi" w:hAnsiTheme="majorHAnsi" w:cstheme="majorHAnsi"/>
            <w:iCs/>
          </w:rPr>
          <w:delText xml:space="preserve">= 0.04 and </w:delText>
        </w:r>
        <w:r w:rsidR="00AB3DC4" w:rsidDel="003D4439">
          <w:rPr>
            <w:rFonts w:asciiTheme="majorHAnsi" w:hAnsiTheme="majorHAnsi" w:cstheme="majorHAnsi"/>
            <w:i/>
          </w:rPr>
          <w:delText>p</w:delText>
        </w:r>
        <w:r w:rsidR="00AB3DC4" w:rsidDel="003D4439">
          <w:rPr>
            <w:rFonts w:asciiTheme="majorHAnsi" w:hAnsiTheme="majorHAnsi" w:cstheme="majorHAnsi"/>
            <w:iCs/>
          </w:rPr>
          <w:delText xml:space="preserve"> = 0.91; for skewness</w:delText>
        </w:r>
        <w:r w:rsidR="0055477A" w:rsidDel="003D4439">
          <w:rPr>
            <w:rFonts w:asciiTheme="majorHAnsi" w:hAnsiTheme="majorHAnsi" w:cstheme="majorHAnsi"/>
            <w:iCs/>
          </w:rPr>
          <w:delText xml:space="preserve">, </w:delText>
        </w:r>
        <w:r w:rsidR="0055477A" w:rsidDel="003D4439">
          <w:rPr>
            <w:rFonts w:asciiTheme="majorHAnsi" w:hAnsiTheme="majorHAnsi" w:cstheme="majorHAnsi"/>
            <w:i/>
          </w:rPr>
          <w:delText xml:space="preserve">D </w:delText>
        </w:r>
        <w:r w:rsidR="0055477A" w:rsidDel="003D4439">
          <w:rPr>
            <w:rFonts w:asciiTheme="majorHAnsi" w:hAnsiTheme="majorHAnsi" w:cstheme="majorHAnsi"/>
            <w:iCs/>
          </w:rPr>
          <w:delText>= 0.0</w:delText>
        </w:r>
        <w:r w:rsidR="00E2768B" w:rsidDel="003D4439">
          <w:rPr>
            <w:rFonts w:asciiTheme="majorHAnsi" w:hAnsiTheme="majorHAnsi" w:cstheme="majorHAnsi"/>
            <w:iCs/>
          </w:rPr>
          <w:delText>3</w:delText>
        </w:r>
        <w:r w:rsidR="0055477A" w:rsidDel="003D4439">
          <w:rPr>
            <w:rFonts w:asciiTheme="majorHAnsi" w:hAnsiTheme="majorHAnsi" w:cstheme="majorHAnsi"/>
            <w:iCs/>
          </w:rPr>
          <w:delText xml:space="preserve"> and </w:delText>
        </w:r>
        <w:r w:rsidR="0055477A" w:rsidDel="003D4439">
          <w:rPr>
            <w:rFonts w:asciiTheme="majorHAnsi" w:hAnsiTheme="majorHAnsi" w:cstheme="majorHAnsi"/>
            <w:i/>
          </w:rPr>
          <w:delText>p</w:delText>
        </w:r>
        <w:r w:rsidR="0055477A" w:rsidDel="003D4439">
          <w:rPr>
            <w:rFonts w:asciiTheme="majorHAnsi" w:hAnsiTheme="majorHAnsi" w:cstheme="majorHAnsi"/>
            <w:iCs/>
          </w:rPr>
          <w:delText xml:space="preserve"> </w:delText>
        </w:r>
        <w:r w:rsidR="0096240E" w:rsidDel="003D4439">
          <w:rPr>
            <w:rFonts w:asciiTheme="majorHAnsi" w:hAnsiTheme="majorHAnsi" w:cstheme="majorHAnsi"/>
            <w:iCs/>
          </w:rPr>
          <w:delText>&gt;</w:delText>
        </w:r>
        <w:r w:rsidR="0055477A" w:rsidDel="003D4439">
          <w:rPr>
            <w:rFonts w:asciiTheme="majorHAnsi" w:hAnsiTheme="majorHAnsi" w:cstheme="majorHAnsi"/>
            <w:iCs/>
          </w:rPr>
          <w:delText xml:space="preserve"> 0.</w:delText>
        </w:r>
        <w:r w:rsidR="00395CA5" w:rsidDel="003D4439">
          <w:rPr>
            <w:rFonts w:asciiTheme="majorHAnsi" w:hAnsiTheme="majorHAnsi" w:cstheme="majorHAnsi"/>
            <w:iCs/>
          </w:rPr>
          <w:delText>99</w:delText>
        </w:r>
        <w:r w:rsidR="00AB3DC4" w:rsidDel="003D4439">
          <w:rPr>
            <w:rFonts w:asciiTheme="majorHAnsi" w:hAnsiTheme="majorHAnsi" w:cstheme="majorHAnsi"/>
            <w:iCs/>
          </w:rPr>
          <w:delText xml:space="preserve">) and percentile ranks (for evenness, </w:delText>
        </w:r>
        <w:r w:rsidR="00AB3DC4" w:rsidDel="003D4439">
          <w:rPr>
            <w:rFonts w:asciiTheme="majorHAnsi" w:hAnsiTheme="majorHAnsi" w:cstheme="majorHAnsi"/>
            <w:i/>
          </w:rPr>
          <w:delText xml:space="preserve">D </w:delText>
        </w:r>
        <w:r w:rsidR="00AB3DC4" w:rsidDel="003D4439">
          <w:rPr>
            <w:rFonts w:asciiTheme="majorHAnsi" w:hAnsiTheme="majorHAnsi" w:cstheme="majorHAnsi"/>
            <w:iCs/>
          </w:rPr>
          <w:delText xml:space="preserve">= </w:delText>
        </w:r>
        <w:r w:rsidR="00414591" w:rsidDel="003D4439">
          <w:rPr>
            <w:rFonts w:asciiTheme="majorHAnsi" w:hAnsiTheme="majorHAnsi" w:cstheme="majorHAnsi"/>
            <w:iCs/>
          </w:rPr>
          <w:delText xml:space="preserve">0.04 </w:delText>
        </w:r>
        <w:r w:rsidR="00AB3DC4" w:rsidDel="003D4439">
          <w:rPr>
            <w:rFonts w:asciiTheme="majorHAnsi" w:hAnsiTheme="majorHAnsi" w:cstheme="majorHAnsi"/>
            <w:iCs/>
          </w:rPr>
          <w:delText xml:space="preserve">and </w:delText>
        </w:r>
        <w:r w:rsidR="00AB3DC4" w:rsidDel="003D4439">
          <w:rPr>
            <w:rFonts w:asciiTheme="majorHAnsi" w:hAnsiTheme="majorHAnsi" w:cstheme="majorHAnsi"/>
            <w:i/>
          </w:rPr>
          <w:delText>p</w:delText>
        </w:r>
        <w:r w:rsidR="00AB3DC4" w:rsidDel="003D4439">
          <w:rPr>
            <w:rFonts w:asciiTheme="majorHAnsi" w:hAnsiTheme="majorHAnsi" w:cstheme="majorHAnsi"/>
            <w:iCs/>
          </w:rPr>
          <w:delText xml:space="preserve"> = </w:delText>
        </w:r>
        <w:r w:rsidR="00414591" w:rsidDel="003D4439">
          <w:rPr>
            <w:rFonts w:asciiTheme="majorHAnsi" w:hAnsiTheme="majorHAnsi" w:cstheme="majorHAnsi"/>
            <w:iCs/>
          </w:rPr>
          <w:delText>0.87</w:delText>
        </w:r>
        <w:r w:rsidR="00AB3DC4" w:rsidDel="003D4439">
          <w:rPr>
            <w:rFonts w:asciiTheme="majorHAnsi" w:hAnsiTheme="majorHAnsi" w:cstheme="majorHAnsi"/>
            <w:iCs/>
          </w:rPr>
          <w:delText xml:space="preserve">; for skewness, </w:delText>
        </w:r>
        <w:r w:rsidR="00AB3DC4" w:rsidDel="003D4439">
          <w:rPr>
            <w:rFonts w:asciiTheme="majorHAnsi" w:hAnsiTheme="majorHAnsi" w:cstheme="majorHAnsi"/>
            <w:i/>
          </w:rPr>
          <w:delText xml:space="preserve">D </w:delText>
        </w:r>
        <w:r w:rsidR="00AB3DC4" w:rsidDel="003D4439">
          <w:rPr>
            <w:rFonts w:asciiTheme="majorHAnsi" w:hAnsiTheme="majorHAnsi" w:cstheme="majorHAnsi"/>
            <w:iCs/>
          </w:rPr>
          <w:delText xml:space="preserve">=  </w:delText>
        </w:r>
        <w:r w:rsidR="002D6EA9" w:rsidDel="003D4439">
          <w:rPr>
            <w:rFonts w:asciiTheme="majorHAnsi" w:hAnsiTheme="majorHAnsi" w:cstheme="majorHAnsi"/>
            <w:iCs/>
          </w:rPr>
          <w:delText xml:space="preserve">0.07 </w:delText>
        </w:r>
        <w:r w:rsidR="00AB3DC4" w:rsidDel="003D4439">
          <w:rPr>
            <w:rFonts w:asciiTheme="majorHAnsi" w:hAnsiTheme="majorHAnsi" w:cstheme="majorHAnsi"/>
            <w:iCs/>
          </w:rPr>
          <w:delText xml:space="preserve">and </w:delText>
        </w:r>
        <w:r w:rsidR="00AB3DC4" w:rsidDel="003D4439">
          <w:rPr>
            <w:rFonts w:asciiTheme="majorHAnsi" w:hAnsiTheme="majorHAnsi" w:cstheme="majorHAnsi"/>
            <w:i/>
          </w:rPr>
          <w:delText xml:space="preserve">p </w:delText>
        </w:r>
        <w:r w:rsidR="00AB3DC4" w:rsidDel="003D4439">
          <w:rPr>
            <w:rFonts w:asciiTheme="majorHAnsi" w:hAnsiTheme="majorHAnsi" w:cstheme="majorHAnsi"/>
            <w:iCs/>
          </w:rPr>
          <w:delText xml:space="preserve">= </w:delText>
        </w:r>
        <w:r w:rsidR="005B6B5A" w:rsidDel="003D4439">
          <w:rPr>
            <w:rFonts w:asciiTheme="majorHAnsi" w:hAnsiTheme="majorHAnsi" w:cstheme="majorHAnsi"/>
            <w:iCs/>
          </w:rPr>
          <w:delText>0.37</w:delText>
        </w:r>
        <w:r w:rsidR="00AB3DC4" w:rsidDel="003D4439">
          <w:rPr>
            <w:rFonts w:asciiTheme="majorHAnsi" w:hAnsiTheme="majorHAnsi" w:cstheme="majorHAnsi"/>
            <w:iCs/>
          </w:rPr>
          <w:delText>).</w:delText>
        </w:r>
      </w:del>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5D5AF4A9" w14:textId="77777777" w:rsidR="00C204AE" w:rsidRPr="00C204AE" w:rsidRDefault="00C204AE" w:rsidP="008C0B31">
      <w:pPr>
        <w:rPr>
          <w:rFonts w:asciiTheme="majorHAnsi" w:hAnsiTheme="majorHAnsi" w:cstheme="majorHAnsi"/>
        </w:rPr>
      </w:pPr>
      <w:bookmarkStart w:id="1812" w:name="_Figure_1:_Communities"/>
      <w:bookmarkStart w:id="1813" w:name="_Figure_1:_S0,"/>
      <w:bookmarkStart w:id="1814" w:name="_Figure_0:_Distribution"/>
      <w:bookmarkStart w:id="1815" w:name="_Figure_1.5:_Datasets"/>
      <w:bookmarkStart w:id="1816" w:name="_Figure_1.75:_Nparts"/>
      <w:bookmarkStart w:id="1817" w:name="_Figure_1:_Number"/>
      <w:bookmarkStart w:id="1818" w:name="_Figure_1.875:_Nparts"/>
      <w:bookmarkStart w:id="1819" w:name="_Figure_2:_Self-similarity"/>
      <w:bookmarkStart w:id="1820" w:name="_Figure_2:_Narrowness"/>
      <w:bookmarkStart w:id="1821" w:name="_Figure_3:_Self-similarity"/>
      <w:bookmarkStart w:id="1822" w:name="_Figure_3:_Skewness"/>
      <w:bookmarkStart w:id="1823" w:name="_Figure_3.5_Self"/>
      <w:bookmarkStart w:id="1824" w:name="_Figure_4:_Overall"/>
      <w:bookmarkStart w:id="1825" w:name="_Figure_4:_Simpson"/>
      <w:bookmarkStart w:id="1826" w:name="_Figure_6:_Skewness"/>
      <w:bookmarkStart w:id="1827" w:name="_Figure_7:_Skewness"/>
      <w:bookmarkStart w:id="1828" w:name="_Figure_8:_Simpson"/>
      <w:bookmarkStart w:id="1829" w:name="_Figure_9:_Simpson"/>
      <w:bookmarkStart w:id="1830" w:name="_Figure_10:_Skewness"/>
      <w:bookmarkStart w:id="1831" w:name="_Figure_11:_Simpson"/>
      <w:bookmarkStart w:id="1832" w:name="_Figure_12:_Simpson"/>
      <w:bookmarkStart w:id="1833" w:name="_Figure_13:_Skewness"/>
      <w:bookmarkStart w:id="1834" w:name="_Figure_14:_Skewness"/>
      <w:bookmarkStart w:id="1835" w:name="_Figure_15:_Rarefied"/>
      <w:bookmarkStart w:id="1836" w:name="_Figure_16:_Rarefied"/>
      <w:bookmarkStart w:id="1837" w:name="_Table_1:_Proportion"/>
      <w:bookmarkStart w:id="1838" w:name="_Table_2:_Proportion"/>
      <w:bookmarkStart w:id="1839" w:name="_Figure_2:_95%"/>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p>
    <w:sectPr w:rsidR="00C204AE" w:rsidRPr="00C204AE" w:rsidSect="00343F80">
      <w:headerReference w:type="default" r:id="rId19"/>
      <w:headerReference w:type="first" r:id="rId20"/>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5" w:author="Ernest, Morgan" w:date="2021-03-30T13:33:00Z" w:initials="EM">
    <w:p w14:paraId="2E9E3885" w14:textId="1E9810B6" w:rsidR="00FD30C0" w:rsidRDefault="00FD30C0">
      <w:pPr>
        <w:pStyle w:val="CommentText"/>
      </w:pPr>
      <w:r>
        <w:rPr>
          <w:rStyle w:val="CommentReference"/>
        </w:rPr>
        <w:annotationRef/>
      </w:r>
      <w:r>
        <w:t xml:space="preserve">I used complex systems here, but that was an assumption on my part. If they are complex systems then using that phrase here helps tie this paragraph in thematically with the earlier paragraphs. If they aren’t complex systems then just delete the ‘complex’. </w:t>
      </w:r>
    </w:p>
  </w:comment>
  <w:comment w:id="612" w:author="Renata M. Diaz" w:date="2021-04-06T16:13:00Z" w:initials="RMD">
    <w:p w14:paraId="15F39F49" w14:textId="6A4FFD25" w:rsidR="00360CB0" w:rsidRDefault="00360CB0">
      <w:pPr>
        <w:pStyle w:val="CommentText"/>
      </w:pPr>
      <w:r>
        <w:rPr>
          <w:rStyle w:val="CommentReference"/>
        </w:rPr>
        <w:annotationRef/>
      </w:r>
      <w:r>
        <w:t>RMD: get this ref</w:t>
      </w:r>
    </w:p>
  </w:comment>
  <w:comment w:id="614" w:author="Ernest, Morgan" w:date="2021-03-30T14:25:00Z" w:initials="EM">
    <w:p w14:paraId="1AE27A44" w14:textId="0AE6970C" w:rsidR="00071029" w:rsidRDefault="00071029">
      <w:pPr>
        <w:pStyle w:val="CommentText"/>
      </w:pPr>
      <w:r>
        <w:rPr>
          <w:rStyle w:val="CommentReference"/>
        </w:rPr>
        <w:annotationRef/>
      </w:r>
      <w:r>
        <w:t xml:space="preserve">God I love this. </w:t>
      </w:r>
    </w:p>
  </w:comment>
  <w:comment w:id="805" w:author="Renata M. Diaz" w:date="2021-03-15T15:01:00Z" w:initials="RMD">
    <w:p w14:paraId="571AA17D" w14:textId="16A3DDFE" w:rsidR="00FD30C0" w:rsidRDefault="00FD30C0">
      <w:pPr>
        <w:pStyle w:val="CommentText"/>
      </w:pPr>
      <w:r>
        <w:rPr>
          <w:rStyle w:val="CommentReference"/>
        </w:rPr>
        <w:annotationRef/>
      </w:r>
      <w:proofErr w:type="spellStart"/>
      <w:r>
        <w:t>Locey</w:t>
      </w:r>
      <w:proofErr w:type="spellEnd"/>
      <w:r>
        <w:t xml:space="preserve"> and White work with the central tendency but they identify it using a different similarity metric.</w:t>
      </w:r>
    </w:p>
  </w:comment>
  <w:comment w:id="1158" w:author="Ernest, Morgan" w:date="2021-03-31T08:58:00Z" w:initials="EM">
    <w:p w14:paraId="6B72E60A" w14:textId="618CFC74" w:rsidR="007D0A3D" w:rsidRDefault="007D0A3D">
      <w:pPr>
        <w:pStyle w:val="CommentText"/>
      </w:pPr>
      <w:r>
        <w:rPr>
          <w:rStyle w:val="CommentReference"/>
        </w:rPr>
        <w:annotationRef/>
      </w:r>
      <w:r>
        <w:t>Check my edits here to make sure I kept the meaning correct. The original sentence was information dense and I thought it might be generally confusing.</w:t>
      </w:r>
    </w:p>
  </w:comment>
  <w:comment w:id="1184" w:author="Ernest, Morgan" w:date="2021-03-31T08:59:00Z" w:initials="EM">
    <w:p w14:paraId="1B80439F" w14:textId="47D6C811" w:rsidR="007D0A3D" w:rsidRDefault="007D0A3D">
      <w:pPr>
        <w:pStyle w:val="CommentText"/>
      </w:pPr>
      <w:r>
        <w:rPr>
          <w:rStyle w:val="CommentReference"/>
        </w:rPr>
        <w:annotationRef/>
      </w:r>
      <w:r>
        <w:t>Just added for clarity for the reader. We have a lot of SADs!</w:t>
      </w:r>
    </w:p>
  </w:comment>
  <w:comment w:id="1784" w:author="Renata M. Diaz" w:date="2021-03-19T15:46:00Z" w:initials="RMD">
    <w:p w14:paraId="51D8C690" w14:textId="18E08301" w:rsidR="00FD30C0" w:rsidRDefault="00FD30C0">
      <w:pPr>
        <w:pStyle w:val="CommentText"/>
      </w:pPr>
      <w:r>
        <w:rPr>
          <w:rStyle w:val="CommentReference"/>
        </w:rPr>
        <w:annotationRef/>
      </w:r>
      <w:r>
        <w:t>Fix formatting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9E3885" w15:done="1"/>
  <w15:commentEx w15:paraId="15F39F49" w15:done="0"/>
  <w15:commentEx w15:paraId="1AE27A44" w15:done="0"/>
  <w15:commentEx w15:paraId="571AA17D" w15:done="0"/>
  <w15:commentEx w15:paraId="6B72E60A" w15:done="0"/>
  <w15:commentEx w15:paraId="1B80439F" w15:done="0"/>
  <w15:commentEx w15:paraId="51D8C6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DA71F" w16cex:dateUtc="2021-03-30T17:33:00Z"/>
  <w16cex:commentExtensible w16cex:durableId="24170726" w16cex:dateUtc="2021-04-06T20:13:00Z"/>
  <w16cex:commentExtensible w16cex:durableId="240DB344" w16cex:dateUtc="2021-03-30T18:25:00Z"/>
  <w16cex:commentExtensible w16cex:durableId="23F9F553" w16cex:dateUtc="2021-03-15T19:01:00Z"/>
  <w16cex:commentExtensible w16cex:durableId="240EB82B" w16cex:dateUtc="2021-03-31T12:58:00Z"/>
  <w16cex:commentExtensible w16cex:durableId="240EB882" w16cex:dateUtc="2021-03-31T12:59:00Z"/>
  <w16cex:commentExtensible w16cex:durableId="23FF45EB" w16cex:dateUtc="2021-03-19T1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9E3885" w16cid:durableId="240DA71F"/>
  <w16cid:commentId w16cid:paraId="15F39F49" w16cid:durableId="24170726"/>
  <w16cid:commentId w16cid:paraId="1AE27A44" w16cid:durableId="240DB344"/>
  <w16cid:commentId w16cid:paraId="571AA17D" w16cid:durableId="23F9F553"/>
  <w16cid:commentId w16cid:paraId="6B72E60A" w16cid:durableId="240EB82B"/>
  <w16cid:commentId w16cid:paraId="1B80439F" w16cid:durableId="240EB882"/>
  <w16cid:commentId w16cid:paraId="51D8C690" w16cid:durableId="23FF45EB"/>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04DD6" w14:textId="77777777" w:rsidR="008715EF" w:rsidRDefault="008715EF" w:rsidP="0091663F">
      <w:pPr>
        <w:spacing w:after="0" w:line="240" w:lineRule="auto"/>
      </w:pPr>
      <w:r>
        <w:separator/>
      </w:r>
    </w:p>
  </w:endnote>
  <w:endnote w:type="continuationSeparator" w:id="0">
    <w:p w14:paraId="1794FAD7" w14:textId="77777777" w:rsidR="008715EF" w:rsidRDefault="008715EF"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88E45" w14:textId="77777777" w:rsidR="008715EF" w:rsidRDefault="008715EF" w:rsidP="0091663F">
      <w:pPr>
        <w:spacing w:after="0" w:line="240" w:lineRule="auto"/>
      </w:pPr>
      <w:r>
        <w:separator/>
      </w:r>
    </w:p>
  </w:footnote>
  <w:footnote w:type="continuationSeparator" w:id="0">
    <w:p w14:paraId="4AF7372A" w14:textId="77777777" w:rsidR="008715EF" w:rsidRDefault="008715EF"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FD30C0" w:rsidRPr="006361DB" w:rsidRDefault="00FD30C0"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FD30C0" w:rsidRDefault="00FD30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FD30C0" w:rsidRDefault="00FD30C0">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20D5"/>
    <w:rsid w:val="00012393"/>
    <w:rsid w:val="0001250D"/>
    <w:rsid w:val="00013C16"/>
    <w:rsid w:val="00013F4F"/>
    <w:rsid w:val="0001472B"/>
    <w:rsid w:val="00014EC1"/>
    <w:rsid w:val="00015878"/>
    <w:rsid w:val="00016C7F"/>
    <w:rsid w:val="00017D5C"/>
    <w:rsid w:val="00017FD3"/>
    <w:rsid w:val="0002001F"/>
    <w:rsid w:val="00020D0A"/>
    <w:rsid w:val="00020D45"/>
    <w:rsid w:val="00021897"/>
    <w:rsid w:val="0002192F"/>
    <w:rsid w:val="00021C8D"/>
    <w:rsid w:val="0002208D"/>
    <w:rsid w:val="00023887"/>
    <w:rsid w:val="000238F9"/>
    <w:rsid w:val="00026B61"/>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3E72"/>
    <w:rsid w:val="0005421F"/>
    <w:rsid w:val="0005569A"/>
    <w:rsid w:val="000564B5"/>
    <w:rsid w:val="00056C4C"/>
    <w:rsid w:val="0005721A"/>
    <w:rsid w:val="000572F4"/>
    <w:rsid w:val="00057428"/>
    <w:rsid w:val="0006004F"/>
    <w:rsid w:val="00060335"/>
    <w:rsid w:val="000604BC"/>
    <w:rsid w:val="000605D0"/>
    <w:rsid w:val="00061317"/>
    <w:rsid w:val="00062509"/>
    <w:rsid w:val="000629E1"/>
    <w:rsid w:val="00062AE0"/>
    <w:rsid w:val="00062F7A"/>
    <w:rsid w:val="000630C7"/>
    <w:rsid w:val="000636ED"/>
    <w:rsid w:val="000638E4"/>
    <w:rsid w:val="00063A12"/>
    <w:rsid w:val="0006449A"/>
    <w:rsid w:val="00065C2C"/>
    <w:rsid w:val="00066260"/>
    <w:rsid w:val="00066396"/>
    <w:rsid w:val="000664AC"/>
    <w:rsid w:val="00066581"/>
    <w:rsid w:val="00066B0E"/>
    <w:rsid w:val="00066FB5"/>
    <w:rsid w:val="00067040"/>
    <w:rsid w:val="000673C1"/>
    <w:rsid w:val="000701CA"/>
    <w:rsid w:val="00071029"/>
    <w:rsid w:val="000714AC"/>
    <w:rsid w:val="00071CC7"/>
    <w:rsid w:val="00073524"/>
    <w:rsid w:val="0007367E"/>
    <w:rsid w:val="000736D9"/>
    <w:rsid w:val="000736DD"/>
    <w:rsid w:val="00074753"/>
    <w:rsid w:val="00074D31"/>
    <w:rsid w:val="0007506D"/>
    <w:rsid w:val="00075260"/>
    <w:rsid w:val="00076125"/>
    <w:rsid w:val="00077456"/>
    <w:rsid w:val="00077F3E"/>
    <w:rsid w:val="00081024"/>
    <w:rsid w:val="000825C6"/>
    <w:rsid w:val="00083972"/>
    <w:rsid w:val="0008414A"/>
    <w:rsid w:val="00084675"/>
    <w:rsid w:val="00084946"/>
    <w:rsid w:val="00084D74"/>
    <w:rsid w:val="00086431"/>
    <w:rsid w:val="00090129"/>
    <w:rsid w:val="00090135"/>
    <w:rsid w:val="0009063B"/>
    <w:rsid w:val="00091A57"/>
    <w:rsid w:val="00091E28"/>
    <w:rsid w:val="00092C03"/>
    <w:rsid w:val="00092D83"/>
    <w:rsid w:val="00093158"/>
    <w:rsid w:val="000931DE"/>
    <w:rsid w:val="00093763"/>
    <w:rsid w:val="000937F8"/>
    <w:rsid w:val="000947EE"/>
    <w:rsid w:val="00095155"/>
    <w:rsid w:val="0009570D"/>
    <w:rsid w:val="0009598D"/>
    <w:rsid w:val="00095FEB"/>
    <w:rsid w:val="00096221"/>
    <w:rsid w:val="000969A3"/>
    <w:rsid w:val="00097095"/>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05B"/>
    <w:rsid w:val="000B03B7"/>
    <w:rsid w:val="000B17CA"/>
    <w:rsid w:val="000B2A5D"/>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22F2"/>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197E"/>
    <w:rsid w:val="000E2FAB"/>
    <w:rsid w:val="000E3932"/>
    <w:rsid w:val="000E4439"/>
    <w:rsid w:val="000E4547"/>
    <w:rsid w:val="000E69DF"/>
    <w:rsid w:val="000E6CC1"/>
    <w:rsid w:val="000E6F71"/>
    <w:rsid w:val="000E725A"/>
    <w:rsid w:val="000E7276"/>
    <w:rsid w:val="000E7651"/>
    <w:rsid w:val="000E7C33"/>
    <w:rsid w:val="000F04A5"/>
    <w:rsid w:val="000F0E09"/>
    <w:rsid w:val="000F1809"/>
    <w:rsid w:val="000F2604"/>
    <w:rsid w:val="000F2E2F"/>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077A6"/>
    <w:rsid w:val="00110413"/>
    <w:rsid w:val="00111096"/>
    <w:rsid w:val="001113C0"/>
    <w:rsid w:val="001113F5"/>
    <w:rsid w:val="00112356"/>
    <w:rsid w:val="00114755"/>
    <w:rsid w:val="00115B44"/>
    <w:rsid w:val="001163CC"/>
    <w:rsid w:val="001164F7"/>
    <w:rsid w:val="00117138"/>
    <w:rsid w:val="0011723A"/>
    <w:rsid w:val="001178C2"/>
    <w:rsid w:val="00117DC9"/>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3E50"/>
    <w:rsid w:val="00134A25"/>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6C42"/>
    <w:rsid w:val="001476F3"/>
    <w:rsid w:val="001479F3"/>
    <w:rsid w:val="00147AD4"/>
    <w:rsid w:val="00147BFF"/>
    <w:rsid w:val="00150965"/>
    <w:rsid w:val="0015107E"/>
    <w:rsid w:val="00151307"/>
    <w:rsid w:val="001518AF"/>
    <w:rsid w:val="00153AF6"/>
    <w:rsid w:val="001543F4"/>
    <w:rsid w:val="001545BE"/>
    <w:rsid w:val="00154C8D"/>
    <w:rsid w:val="00155010"/>
    <w:rsid w:val="00155645"/>
    <w:rsid w:val="001565B7"/>
    <w:rsid w:val="00156D98"/>
    <w:rsid w:val="00157B83"/>
    <w:rsid w:val="00157B9B"/>
    <w:rsid w:val="001610EA"/>
    <w:rsid w:val="0016146E"/>
    <w:rsid w:val="00162167"/>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22F8"/>
    <w:rsid w:val="00192C1C"/>
    <w:rsid w:val="00193667"/>
    <w:rsid w:val="00193BD1"/>
    <w:rsid w:val="00193FEA"/>
    <w:rsid w:val="001945FB"/>
    <w:rsid w:val="001951F9"/>
    <w:rsid w:val="001969D2"/>
    <w:rsid w:val="00196E68"/>
    <w:rsid w:val="00196FA5"/>
    <w:rsid w:val="00197D81"/>
    <w:rsid w:val="001A0014"/>
    <w:rsid w:val="001A142D"/>
    <w:rsid w:val="001A14BF"/>
    <w:rsid w:val="001A1656"/>
    <w:rsid w:val="001A1F64"/>
    <w:rsid w:val="001A22AA"/>
    <w:rsid w:val="001A3344"/>
    <w:rsid w:val="001A380A"/>
    <w:rsid w:val="001A44AD"/>
    <w:rsid w:val="001A4CAC"/>
    <w:rsid w:val="001A6312"/>
    <w:rsid w:val="001A6C95"/>
    <w:rsid w:val="001A6CC4"/>
    <w:rsid w:val="001A7290"/>
    <w:rsid w:val="001A73DB"/>
    <w:rsid w:val="001B0F45"/>
    <w:rsid w:val="001B139B"/>
    <w:rsid w:val="001B2DDE"/>
    <w:rsid w:val="001B36A5"/>
    <w:rsid w:val="001B36D0"/>
    <w:rsid w:val="001B62CD"/>
    <w:rsid w:val="001B64CA"/>
    <w:rsid w:val="001B64E7"/>
    <w:rsid w:val="001B6DA3"/>
    <w:rsid w:val="001B740C"/>
    <w:rsid w:val="001C0312"/>
    <w:rsid w:val="001C1620"/>
    <w:rsid w:val="001C1B85"/>
    <w:rsid w:val="001C3CA6"/>
    <w:rsid w:val="001C45C8"/>
    <w:rsid w:val="001C4853"/>
    <w:rsid w:val="001C4A67"/>
    <w:rsid w:val="001C4E1C"/>
    <w:rsid w:val="001C5012"/>
    <w:rsid w:val="001C6922"/>
    <w:rsid w:val="001D02B4"/>
    <w:rsid w:val="001D0A8B"/>
    <w:rsid w:val="001D0B33"/>
    <w:rsid w:val="001D0DB9"/>
    <w:rsid w:val="001D25F4"/>
    <w:rsid w:val="001D3258"/>
    <w:rsid w:val="001D37D6"/>
    <w:rsid w:val="001D3A8D"/>
    <w:rsid w:val="001D3D35"/>
    <w:rsid w:val="001D3EF9"/>
    <w:rsid w:val="001D4C51"/>
    <w:rsid w:val="001D4E98"/>
    <w:rsid w:val="001D52F8"/>
    <w:rsid w:val="001D5A94"/>
    <w:rsid w:val="001D5E33"/>
    <w:rsid w:val="001D639B"/>
    <w:rsid w:val="001D6FEF"/>
    <w:rsid w:val="001D7B3F"/>
    <w:rsid w:val="001D7EC7"/>
    <w:rsid w:val="001D7EE6"/>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DC7"/>
    <w:rsid w:val="001F2FF8"/>
    <w:rsid w:val="001F3DA6"/>
    <w:rsid w:val="001F4588"/>
    <w:rsid w:val="001F48CE"/>
    <w:rsid w:val="001F50A3"/>
    <w:rsid w:val="001F5195"/>
    <w:rsid w:val="001F596D"/>
    <w:rsid w:val="001F5B74"/>
    <w:rsid w:val="001F63D3"/>
    <w:rsid w:val="001F75A8"/>
    <w:rsid w:val="001F77CB"/>
    <w:rsid w:val="00200511"/>
    <w:rsid w:val="0020188C"/>
    <w:rsid w:val="00201A5E"/>
    <w:rsid w:val="00201FD7"/>
    <w:rsid w:val="0020289E"/>
    <w:rsid w:val="00202D3C"/>
    <w:rsid w:val="00203605"/>
    <w:rsid w:val="0020447B"/>
    <w:rsid w:val="002046F7"/>
    <w:rsid w:val="00205887"/>
    <w:rsid w:val="0020615B"/>
    <w:rsid w:val="00206E91"/>
    <w:rsid w:val="00207B6C"/>
    <w:rsid w:val="002105E9"/>
    <w:rsid w:val="00210C09"/>
    <w:rsid w:val="002117AA"/>
    <w:rsid w:val="00212026"/>
    <w:rsid w:val="00212692"/>
    <w:rsid w:val="00212895"/>
    <w:rsid w:val="002132CE"/>
    <w:rsid w:val="00214128"/>
    <w:rsid w:val="0021470F"/>
    <w:rsid w:val="0021473B"/>
    <w:rsid w:val="00215539"/>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815"/>
    <w:rsid w:val="00236FA2"/>
    <w:rsid w:val="0023705A"/>
    <w:rsid w:val="00237536"/>
    <w:rsid w:val="00237A07"/>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143"/>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97C"/>
    <w:rsid w:val="00265995"/>
    <w:rsid w:val="00266658"/>
    <w:rsid w:val="002670EA"/>
    <w:rsid w:val="0026712F"/>
    <w:rsid w:val="0026730B"/>
    <w:rsid w:val="0026736B"/>
    <w:rsid w:val="0027035F"/>
    <w:rsid w:val="00270453"/>
    <w:rsid w:val="00270A7B"/>
    <w:rsid w:val="002712C8"/>
    <w:rsid w:val="0027171A"/>
    <w:rsid w:val="00271B30"/>
    <w:rsid w:val="0027262F"/>
    <w:rsid w:val="00273062"/>
    <w:rsid w:val="002730AA"/>
    <w:rsid w:val="002739A5"/>
    <w:rsid w:val="00273BD1"/>
    <w:rsid w:val="00273D9E"/>
    <w:rsid w:val="002745ED"/>
    <w:rsid w:val="002757E9"/>
    <w:rsid w:val="00275805"/>
    <w:rsid w:val="00275A5A"/>
    <w:rsid w:val="00275AA2"/>
    <w:rsid w:val="0027643D"/>
    <w:rsid w:val="00277079"/>
    <w:rsid w:val="0027739C"/>
    <w:rsid w:val="002773AB"/>
    <w:rsid w:val="002777B8"/>
    <w:rsid w:val="00277A4D"/>
    <w:rsid w:val="002811C8"/>
    <w:rsid w:val="002811DB"/>
    <w:rsid w:val="0028134D"/>
    <w:rsid w:val="002818D5"/>
    <w:rsid w:val="00282594"/>
    <w:rsid w:val="0028267D"/>
    <w:rsid w:val="00282CB6"/>
    <w:rsid w:val="00282FA3"/>
    <w:rsid w:val="00283C82"/>
    <w:rsid w:val="00284424"/>
    <w:rsid w:val="002844D1"/>
    <w:rsid w:val="002850A3"/>
    <w:rsid w:val="00285199"/>
    <w:rsid w:val="00285BA8"/>
    <w:rsid w:val="00285BD6"/>
    <w:rsid w:val="00285E16"/>
    <w:rsid w:val="00286CAD"/>
    <w:rsid w:val="0028727A"/>
    <w:rsid w:val="002873A8"/>
    <w:rsid w:val="00287472"/>
    <w:rsid w:val="00287808"/>
    <w:rsid w:val="00287A80"/>
    <w:rsid w:val="00290912"/>
    <w:rsid w:val="00290E59"/>
    <w:rsid w:val="002914B7"/>
    <w:rsid w:val="00292F49"/>
    <w:rsid w:val="00293EC7"/>
    <w:rsid w:val="00294E81"/>
    <w:rsid w:val="002951DC"/>
    <w:rsid w:val="002964BD"/>
    <w:rsid w:val="00296501"/>
    <w:rsid w:val="0029679B"/>
    <w:rsid w:val="00296A32"/>
    <w:rsid w:val="00297AA8"/>
    <w:rsid w:val="00297DB0"/>
    <w:rsid w:val="002A00A6"/>
    <w:rsid w:val="002A125A"/>
    <w:rsid w:val="002A3191"/>
    <w:rsid w:val="002A340E"/>
    <w:rsid w:val="002A424B"/>
    <w:rsid w:val="002A5F10"/>
    <w:rsid w:val="002A63A5"/>
    <w:rsid w:val="002A6AB9"/>
    <w:rsid w:val="002A793D"/>
    <w:rsid w:val="002B06A1"/>
    <w:rsid w:val="002B0D91"/>
    <w:rsid w:val="002B18E6"/>
    <w:rsid w:val="002B1C68"/>
    <w:rsid w:val="002B2D4F"/>
    <w:rsid w:val="002B2D8E"/>
    <w:rsid w:val="002B34E2"/>
    <w:rsid w:val="002B400A"/>
    <w:rsid w:val="002B550E"/>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2CE2"/>
    <w:rsid w:val="002D3AEE"/>
    <w:rsid w:val="002D3C0C"/>
    <w:rsid w:val="002D3E24"/>
    <w:rsid w:val="002D40A3"/>
    <w:rsid w:val="002D41F9"/>
    <w:rsid w:val="002D4839"/>
    <w:rsid w:val="002D4864"/>
    <w:rsid w:val="002D5117"/>
    <w:rsid w:val="002D562F"/>
    <w:rsid w:val="002D5E27"/>
    <w:rsid w:val="002D6077"/>
    <w:rsid w:val="002D6EA9"/>
    <w:rsid w:val="002D708E"/>
    <w:rsid w:val="002D7709"/>
    <w:rsid w:val="002D7D03"/>
    <w:rsid w:val="002D7DBE"/>
    <w:rsid w:val="002D7E1A"/>
    <w:rsid w:val="002E0253"/>
    <w:rsid w:val="002E03B5"/>
    <w:rsid w:val="002E0D1A"/>
    <w:rsid w:val="002E1A05"/>
    <w:rsid w:val="002E23B8"/>
    <w:rsid w:val="002E2A0B"/>
    <w:rsid w:val="002E2A57"/>
    <w:rsid w:val="002E2B4D"/>
    <w:rsid w:val="002E2F17"/>
    <w:rsid w:val="002E3E31"/>
    <w:rsid w:val="002E49C9"/>
    <w:rsid w:val="002E527C"/>
    <w:rsid w:val="002E5986"/>
    <w:rsid w:val="002E6416"/>
    <w:rsid w:val="002E646B"/>
    <w:rsid w:val="002E684E"/>
    <w:rsid w:val="002E6BB8"/>
    <w:rsid w:val="002E7372"/>
    <w:rsid w:val="002E7DE3"/>
    <w:rsid w:val="002F11A7"/>
    <w:rsid w:val="002F16B8"/>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549F"/>
    <w:rsid w:val="003064AE"/>
    <w:rsid w:val="0030682E"/>
    <w:rsid w:val="00307415"/>
    <w:rsid w:val="00307DB9"/>
    <w:rsid w:val="00310886"/>
    <w:rsid w:val="00310CD2"/>
    <w:rsid w:val="0031106A"/>
    <w:rsid w:val="00311C60"/>
    <w:rsid w:val="00311FFF"/>
    <w:rsid w:val="003121B7"/>
    <w:rsid w:val="00312613"/>
    <w:rsid w:val="00313A36"/>
    <w:rsid w:val="00314595"/>
    <w:rsid w:val="0031663B"/>
    <w:rsid w:val="0031692C"/>
    <w:rsid w:val="00316B21"/>
    <w:rsid w:val="00316C6A"/>
    <w:rsid w:val="00320D37"/>
    <w:rsid w:val="00320F52"/>
    <w:rsid w:val="00321180"/>
    <w:rsid w:val="003213A3"/>
    <w:rsid w:val="0032143D"/>
    <w:rsid w:val="00321F4E"/>
    <w:rsid w:val="003226E6"/>
    <w:rsid w:val="00322A79"/>
    <w:rsid w:val="00322B6A"/>
    <w:rsid w:val="0032351E"/>
    <w:rsid w:val="00325843"/>
    <w:rsid w:val="0032587F"/>
    <w:rsid w:val="00325EF2"/>
    <w:rsid w:val="00326649"/>
    <w:rsid w:val="0032675C"/>
    <w:rsid w:val="00326B14"/>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2C55"/>
    <w:rsid w:val="00342C92"/>
    <w:rsid w:val="00342DFA"/>
    <w:rsid w:val="00343829"/>
    <w:rsid w:val="00343D1D"/>
    <w:rsid w:val="00343F80"/>
    <w:rsid w:val="00344835"/>
    <w:rsid w:val="00344CE7"/>
    <w:rsid w:val="00344D42"/>
    <w:rsid w:val="0034529F"/>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6F7"/>
    <w:rsid w:val="0036086C"/>
    <w:rsid w:val="00360CB0"/>
    <w:rsid w:val="00361259"/>
    <w:rsid w:val="0036239E"/>
    <w:rsid w:val="00363090"/>
    <w:rsid w:val="00363F09"/>
    <w:rsid w:val="0036516C"/>
    <w:rsid w:val="00365231"/>
    <w:rsid w:val="00365CD0"/>
    <w:rsid w:val="00365D1E"/>
    <w:rsid w:val="00365D33"/>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C41"/>
    <w:rsid w:val="00375DF0"/>
    <w:rsid w:val="00376395"/>
    <w:rsid w:val="00376B56"/>
    <w:rsid w:val="003773DF"/>
    <w:rsid w:val="0037756C"/>
    <w:rsid w:val="003776D5"/>
    <w:rsid w:val="003779AF"/>
    <w:rsid w:val="00377BF9"/>
    <w:rsid w:val="003812C5"/>
    <w:rsid w:val="00381857"/>
    <w:rsid w:val="003823C0"/>
    <w:rsid w:val="0038297F"/>
    <w:rsid w:val="00382ABC"/>
    <w:rsid w:val="00382B9A"/>
    <w:rsid w:val="003838AB"/>
    <w:rsid w:val="00383A65"/>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ABB"/>
    <w:rsid w:val="00391ED5"/>
    <w:rsid w:val="00392706"/>
    <w:rsid w:val="00392D3C"/>
    <w:rsid w:val="00393E96"/>
    <w:rsid w:val="00395CA5"/>
    <w:rsid w:val="003961B7"/>
    <w:rsid w:val="003976D0"/>
    <w:rsid w:val="00397FD1"/>
    <w:rsid w:val="003A056C"/>
    <w:rsid w:val="003A0680"/>
    <w:rsid w:val="003A18E6"/>
    <w:rsid w:val="003A1DF2"/>
    <w:rsid w:val="003A1EC0"/>
    <w:rsid w:val="003A1ED1"/>
    <w:rsid w:val="003A2681"/>
    <w:rsid w:val="003A2785"/>
    <w:rsid w:val="003A27DE"/>
    <w:rsid w:val="003A2AF0"/>
    <w:rsid w:val="003A3802"/>
    <w:rsid w:val="003A431D"/>
    <w:rsid w:val="003A4926"/>
    <w:rsid w:val="003A4B95"/>
    <w:rsid w:val="003A4DF0"/>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323F"/>
    <w:rsid w:val="003B4299"/>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58A"/>
    <w:rsid w:val="003C5E76"/>
    <w:rsid w:val="003C6091"/>
    <w:rsid w:val="003C6538"/>
    <w:rsid w:val="003C79A5"/>
    <w:rsid w:val="003D0FAA"/>
    <w:rsid w:val="003D13EC"/>
    <w:rsid w:val="003D1508"/>
    <w:rsid w:val="003D16DA"/>
    <w:rsid w:val="003D1C42"/>
    <w:rsid w:val="003D2C22"/>
    <w:rsid w:val="003D353F"/>
    <w:rsid w:val="003D4234"/>
    <w:rsid w:val="003D4439"/>
    <w:rsid w:val="003D4B3C"/>
    <w:rsid w:val="003D66CD"/>
    <w:rsid w:val="003D6C96"/>
    <w:rsid w:val="003D7EFF"/>
    <w:rsid w:val="003E0007"/>
    <w:rsid w:val="003E0EA2"/>
    <w:rsid w:val="003E0F7A"/>
    <w:rsid w:val="003E204F"/>
    <w:rsid w:val="003E220F"/>
    <w:rsid w:val="003E2243"/>
    <w:rsid w:val="003E2386"/>
    <w:rsid w:val="003E26D9"/>
    <w:rsid w:val="003E36AB"/>
    <w:rsid w:val="003E3F58"/>
    <w:rsid w:val="003E4781"/>
    <w:rsid w:val="003E4D12"/>
    <w:rsid w:val="003E56FD"/>
    <w:rsid w:val="003E5F5C"/>
    <w:rsid w:val="003E6EA5"/>
    <w:rsid w:val="003E739D"/>
    <w:rsid w:val="003E7B1D"/>
    <w:rsid w:val="003E7DDB"/>
    <w:rsid w:val="003F0120"/>
    <w:rsid w:val="003F02E6"/>
    <w:rsid w:val="003F0B59"/>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49F2"/>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3045F"/>
    <w:rsid w:val="00430E98"/>
    <w:rsid w:val="00430FE1"/>
    <w:rsid w:val="004312AB"/>
    <w:rsid w:val="00431485"/>
    <w:rsid w:val="00431782"/>
    <w:rsid w:val="00433049"/>
    <w:rsid w:val="0043351C"/>
    <w:rsid w:val="00433D27"/>
    <w:rsid w:val="00434687"/>
    <w:rsid w:val="00435340"/>
    <w:rsid w:val="00435563"/>
    <w:rsid w:val="0043570E"/>
    <w:rsid w:val="004360B9"/>
    <w:rsid w:val="004360D5"/>
    <w:rsid w:val="00436440"/>
    <w:rsid w:val="00436FBD"/>
    <w:rsid w:val="0043718F"/>
    <w:rsid w:val="00437925"/>
    <w:rsid w:val="00437D26"/>
    <w:rsid w:val="00437D72"/>
    <w:rsid w:val="00440195"/>
    <w:rsid w:val="00440BE4"/>
    <w:rsid w:val="00440F71"/>
    <w:rsid w:val="004419D5"/>
    <w:rsid w:val="00441A01"/>
    <w:rsid w:val="00441BFE"/>
    <w:rsid w:val="004420DB"/>
    <w:rsid w:val="004438ED"/>
    <w:rsid w:val="00443C83"/>
    <w:rsid w:val="004449EB"/>
    <w:rsid w:val="004457E2"/>
    <w:rsid w:val="00445DDB"/>
    <w:rsid w:val="0044618D"/>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3FE"/>
    <w:rsid w:val="00452574"/>
    <w:rsid w:val="004530CB"/>
    <w:rsid w:val="0045333D"/>
    <w:rsid w:val="00453C9A"/>
    <w:rsid w:val="00454133"/>
    <w:rsid w:val="0045416E"/>
    <w:rsid w:val="0045432F"/>
    <w:rsid w:val="004544A1"/>
    <w:rsid w:val="00454822"/>
    <w:rsid w:val="00455139"/>
    <w:rsid w:val="00456346"/>
    <w:rsid w:val="00456949"/>
    <w:rsid w:val="00457733"/>
    <w:rsid w:val="00457C95"/>
    <w:rsid w:val="004602D0"/>
    <w:rsid w:val="0046042B"/>
    <w:rsid w:val="00460B36"/>
    <w:rsid w:val="00460F83"/>
    <w:rsid w:val="00462CA0"/>
    <w:rsid w:val="00462F7E"/>
    <w:rsid w:val="00463418"/>
    <w:rsid w:val="00463C88"/>
    <w:rsid w:val="00463D87"/>
    <w:rsid w:val="00464A94"/>
    <w:rsid w:val="00465361"/>
    <w:rsid w:val="00466AF2"/>
    <w:rsid w:val="00470F85"/>
    <w:rsid w:val="0047153C"/>
    <w:rsid w:val="004718BF"/>
    <w:rsid w:val="00471BA7"/>
    <w:rsid w:val="00471E7A"/>
    <w:rsid w:val="0047258C"/>
    <w:rsid w:val="00472820"/>
    <w:rsid w:val="0047302F"/>
    <w:rsid w:val="0047325C"/>
    <w:rsid w:val="00474294"/>
    <w:rsid w:val="0047440E"/>
    <w:rsid w:val="00474A94"/>
    <w:rsid w:val="004751DB"/>
    <w:rsid w:val="00475DC4"/>
    <w:rsid w:val="00477CA3"/>
    <w:rsid w:val="0048018F"/>
    <w:rsid w:val="004811AB"/>
    <w:rsid w:val="00481F9F"/>
    <w:rsid w:val="004830A9"/>
    <w:rsid w:val="0048312B"/>
    <w:rsid w:val="004837B0"/>
    <w:rsid w:val="00483FB7"/>
    <w:rsid w:val="00484BD5"/>
    <w:rsid w:val="004851E6"/>
    <w:rsid w:val="00485B77"/>
    <w:rsid w:val="00485BA3"/>
    <w:rsid w:val="00486725"/>
    <w:rsid w:val="00486C7E"/>
    <w:rsid w:val="00486D8C"/>
    <w:rsid w:val="00487146"/>
    <w:rsid w:val="004871F7"/>
    <w:rsid w:val="00487619"/>
    <w:rsid w:val="00487892"/>
    <w:rsid w:val="00487916"/>
    <w:rsid w:val="00487EB2"/>
    <w:rsid w:val="004902B3"/>
    <w:rsid w:val="004903D5"/>
    <w:rsid w:val="00490A66"/>
    <w:rsid w:val="00490F26"/>
    <w:rsid w:val="004917D4"/>
    <w:rsid w:val="00491813"/>
    <w:rsid w:val="00491F5C"/>
    <w:rsid w:val="00492033"/>
    <w:rsid w:val="004926A7"/>
    <w:rsid w:val="00493851"/>
    <w:rsid w:val="004940FB"/>
    <w:rsid w:val="00494C2E"/>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5A9"/>
    <w:rsid w:val="004A6CAC"/>
    <w:rsid w:val="004A709E"/>
    <w:rsid w:val="004A7B51"/>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543"/>
    <w:rsid w:val="004C0B53"/>
    <w:rsid w:val="004C1477"/>
    <w:rsid w:val="004C14B9"/>
    <w:rsid w:val="004C250E"/>
    <w:rsid w:val="004C2DBC"/>
    <w:rsid w:val="004C347F"/>
    <w:rsid w:val="004C3E25"/>
    <w:rsid w:val="004C3E59"/>
    <w:rsid w:val="004C405D"/>
    <w:rsid w:val="004C412C"/>
    <w:rsid w:val="004C4961"/>
    <w:rsid w:val="004C4B1F"/>
    <w:rsid w:val="004C4FFB"/>
    <w:rsid w:val="004C5B6B"/>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467"/>
    <w:rsid w:val="004E4D84"/>
    <w:rsid w:val="004E5305"/>
    <w:rsid w:val="004E5322"/>
    <w:rsid w:val="004E5C22"/>
    <w:rsid w:val="004E64F5"/>
    <w:rsid w:val="004E703E"/>
    <w:rsid w:val="004E7097"/>
    <w:rsid w:val="004E7269"/>
    <w:rsid w:val="004E7643"/>
    <w:rsid w:val="004F0044"/>
    <w:rsid w:val="004F2F97"/>
    <w:rsid w:val="004F36F0"/>
    <w:rsid w:val="004F3C36"/>
    <w:rsid w:val="004F3FF8"/>
    <w:rsid w:val="004F4A2A"/>
    <w:rsid w:val="004F521C"/>
    <w:rsid w:val="004F5251"/>
    <w:rsid w:val="004F5F0B"/>
    <w:rsid w:val="004F7DDC"/>
    <w:rsid w:val="00500708"/>
    <w:rsid w:val="00500924"/>
    <w:rsid w:val="00501C17"/>
    <w:rsid w:val="0050239E"/>
    <w:rsid w:val="005023C7"/>
    <w:rsid w:val="005027B1"/>
    <w:rsid w:val="00502D0D"/>
    <w:rsid w:val="005032D2"/>
    <w:rsid w:val="0050337B"/>
    <w:rsid w:val="005036CE"/>
    <w:rsid w:val="00504F23"/>
    <w:rsid w:val="00505614"/>
    <w:rsid w:val="00505925"/>
    <w:rsid w:val="00505AF5"/>
    <w:rsid w:val="00506919"/>
    <w:rsid w:val="00507267"/>
    <w:rsid w:val="0050741C"/>
    <w:rsid w:val="00507FEB"/>
    <w:rsid w:val="005109B7"/>
    <w:rsid w:val="00510BDA"/>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17551"/>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2663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47460"/>
    <w:rsid w:val="00550109"/>
    <w:rsid w:val="00550897"/>
    <w:rsid w:val="00550D62"/>
    <w:rsid w:val="00552520"/>
    <w:rsid w:val="00553131"/>
    <w:rsid w:val="00553674"/>
    <w:rsid w:val="00553809"/>
    <w:rsid w:val="005545B6"/>
    <w:rsid w:val="0055477A"/>
    <w:rsid w:val="0055478E"/>
    <w:rsid w:val="00554D79"/>
    <w:rsid w:val="0055643E"/>
    <w:rsid w:val="00556B11"/>
    <w:rsid w:val="00556DB9"/>
    <w:rsid w:val="00556FE2"/>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1ED"/>
    <w:rsid w:val="005713A2"/>
    <w:rsid w:val="005717EE"/>
    <w:rsid w:val="00572611"/>
    <w:rsid w:val="005729FE"/>
    <w:rsid w:val="00573DF0"/>
    <w:rsid w:val="00573E27"/>
    <w:rsid w:val="00573E90"/>
    <w:rsid w:val="005747C5"/>
    <w:rsid w:val="0057529B"/>
    <w:rsid w:val="00575781"/>
    <w:rsid w:val="00577993"/>
    <w:rsid w:val="00577B12"/>
    <w:rsid w:val="00577D32"/>
    <w:rsid w:val="00580380"/>
    <w:rsid w:val="005806BA"/>
    <w:rsid w:val="00580F50"/>
    <w:rsid w:val="0058238F"/>
    <w:rsid w:val="00582393"/>
    <w:rsid w:val="00583039"/>
    <w:rsid w:val="005837DC"/>
    <w:rsid w:val="0058481D"/>
    <w:rsid w:val="00585229"/>
    <w:rsid w:val="0058590F"/>
    <w:rsid w:val="00585A19"/>
    <w:rsid w:val="00585D22"/>
    <w:rsid w:val="00585EEC"/>
    <w:rsid w:val="0058661B"/>
    <w:rsid w:val="0058728D"/>
    <w:rsid w:val="0059006F"/>
    <w:rsid w:val="00590201"/>
    <w:rsid w:val="00590498"/>
    <w:rsid w:val="005918E5"/>
    <w:rsid w:val="00591A0D"/>
    <w:rsid w:val="00591F76"/>
    <w:rsid w:val="00592A5C"/>
    <w:rsid w:val="00592B90"/>
    <w:rsid w:val="00592C9F"/>
    <w:rsid w:val="00592E5F"/>
    <w:rsid w:val="00593741"/>
    <w:rsid w:val="00594357"/>
    <w:rsid w:val="005944FF"/>
    <w:rsid w:val="005946CC"/>
    <w:rsid w:val="005947AA"/>
    <w:rsid w:val="00594806"/>
    <w:rsid w:val="00594DBB"/>
    <w:rsid w:val="00594F0C"/>
    <w:rsid w:val="0059507B"/>
    <w:rsid w:val="0059569A"/>
    <w:rsid w:val="00597495"/>
    <w:rsid w:val="005976D9"/>
    <w:rsid w:val="00597833"/>
    <w:rsid w:val="005978AF"/>
    <w:rsid w:val="005978D5"/>
    <w:rsid w:val="005A0C4C"/>
    <w:rsid w:val="005A0F3F"/>
    <w:rsid w:val="005A1784"/>
    <w:rsid w:val="005A1B6E"/>
    <w:rsid w:val="005A1B7A"/>
    <w:rsid w:val="005A21F4"/>
    <w:rsid w:val="005A22AF"/>
    <w:rsid w:val="005A27AE"/>
    <w:rsid w:val="005A2FB9"/>
    <w:rsid w:val="005A3073"/>
    <w:rsid w:val="005A3A69"/>
    <w:rsid w:val="005A4270"/>
    <w:rsid w:val="005A42E9"/>
    <w:rsid w:val="005A4CBA"/>
    <w:rsid w:val="005A4E8C"/>
    <w:rsid w:val="005A6285"/>
    <w:rsid w:val="005A7A8B"/>
    <w:rsid w:val="005B06B9"/>
    <w:rsid w:val="005B0D13"/>
    <w:rsid w:val="005B12F3"/>
    <w:rsid w:val="005B1650"/>
    <w:rsid w:val="005B202C"/>
    <w:rsid w:val="005B2C68"/>
    <w:rsid w:val="005B32D2"/>
    <w:rsid w:val="005B3385"/>
    <w:rsid w:val="005B3721"/>
    <w:rsid w:val="005B38FE"/>
    <w:rsid w:val="005B3A66"/>
    <w:rsid w:val="005B4300"/>
    <w:rsid w:val="005B461D"/>
    <w:rsid w:val="005B5CCC"/>
    <w:rsid w:val="005B662A"/>
    <w:rsid w:val="005B6B5A"/>
    <w:rsid w:val="005B6E47"/>
    <w:rsid w:val="005B7223"/>
    <w:rsid w:val="005C1F2A"/>
    <w:rsid w:val="005C2047"/>
    <w:rsid w:val="005C2534"/>
    <w:rsid w:val="005C291E"/>
    <w:rsid w:val="005C3112"/>
    <w:rsid w:val="005C4506"/>
    <w:rsid w:val="005C4AFA"/>
    <w:rsid w:val="005C54BB"/>
    <w:rsid w:val="005C5666"/>
    <w:rsid w:val="005C6E08"/>
    <w:rsid w:val="005C6F30"/>
    <w:rsid w:val="005C7C54"/>
    <w:rsid w:val="005C7D0D"/>
    <w:rsid w:val="005D0408"/>
    <w:rsid w:val="005D0506"/>
    <w:rsid w:val="005D1526"/>
    <w:rsid w:val="005D165E"/>
    <w:rsid w:val="005D235C"/>
    <w:rsid w:val="005D2E86"/>
    <w:rsid w:val="005D30BA"/>
    <w:rsid w:val="005D3372"/>
    <w:rsid w:val="005D4713"/>
    <w:rsid w:val="005D6119"/>
    <w:rsid w:val="005D6676"/>
    <w:rsid w:val="005D6960"/>
    <w:rsid w:val="005D730B"/>
    <w:rsid w:val="005E0A89"/>
    <w:rsid w:val="005E111C"/>
    <w:rsid w:val="005E12FC"/>
    <w:rsid w:val="005E1375"/>
    <w:rsid w:val="005E168B"/>
    <w:rsid w:val="005E1E2E"/>
    <w:rsid w:val="005E26C8"/>
    <w:rsid w:val="005E2FF2"/>
    <w:rsid w:val="005E3637"/>
    <w:rsid w:val="005E3D3E"/>
    <w:rsid w:val="005E4307"/>
    <w:rsid w:val="005E5DD9"/>
    <w:rsid w:val="005E5FB8"/>
    <w:rsid w:val="005E66DD"/>
    <w:rsid w:val="005E697D"/>
    <w:rsid w:val="005E6B2D"/>
    <w:rsid w:val="005E7180"/>
    <w:rsid w:val="005E78C4"/>
    <w:rsid w:val="005F1975"/>
    <w:rsid w:val="005F247D"/>
    <w:rsid w:val="005F257E"/>
    <w:rsid w:val="005F2D6C"/>
    <w:rsid w:val="005F2EF7"/>
    <w:rsid w:val="005F2F28"/>
    <w:rsid w:val="005F3063"/>
    <w:rsid w:val="005F371E"/>
    <w:rsid w:val="005F5010"/>
    <w:rsid w:val="005F5E8D"/>
    <w:rsid w:val="005F6251"/>
    <w:rsid w:val="00600247"/>
    <w:rsid w:val="00600758"/>
    <w:rsid w:val="00601AF4"/>
    <w:rsid w:val="00602691"/>
    <w:rsid w:val="006029D9"/>
    <w:rsid w:val="00603C5D"/>
    <w:rsid w:val="00604515"/>
    <w:rsid w:val="006046E5"/>
    <w:rsid w:val="00604DCC"/>
    <w:rsid w:val="00606540"/>
    <w:rsid w:val="00606D1C"/>
    <w:rsid w:val="00607288"/>
    <w:rsid w:val="00607A1F"/>
    <w:rsid w:val="00607A3F"/>
    <w:rsid w:val="00607F42"/>
    <w:rsid w:val="0061002A"/>
    <w:rsid w:val="00610E5A"/>
    <w:rsid w:val="006111FE"/>
    <w:rsid w:val="00611D99"/>
    <w:rsid w:val="00612257"/>
    <w:rsid w:val="0061290D"/>
    <w:rsid w:val="006130E5"/>
    <w:rsid w:val="00613125"/>
    <w:rsid w:val="0061327B"/>
    <w:rsid w:val="006137C9"/>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939"/>
    <w:rsid w:val="00621A88"/>
    <w:rsid w:val="00621C57"/>
    <w:rsid w:val="00621D12"/>
    <w:rsid w:val="00622277"/>
    <w:rsid w:val="00622C1E"/>
    <w:rsid w:val="00623244"/>
    <w:rsid w:val="006233E8"/>
    <w:rsid w:val="00623754"/>
    <w:rsid w:val="00624246"/>
    <w:rsid w:val="00625AF7"/>
    <w:rsid w:val="00626153"/>
    <w:rsid w:val="006269D3"/>
    <w:rsid w:val="00626D75"/>
    <w:rsid w:val="00627185"/>
    <w:rsid w:val="00630A08"/>
    <w:rsid w:val="00630B00"/>
    <w:rsid w:val="00630DA4"/>
    <w:rsid w:val="00631169"/>
    <w:rsid w:val="006311CA"/>
    <w:rsid w:val="006311CF"/>
    <w:rsid w:val="006319F3"/>
    <w:rsid w:val="00633066"/>
    <w:rsid w:val="00633ABC"/>
    <w:rsid w:val="00633CB5"/>
    <w:rsid w:val="00634092"/>
    <w:rsid w:val="00635DA3"/>
    <w:rsid w:val="006361DB"/>
    <w:rsid w:val="00636FBC"/>
    <w:rsid w:val="00637056"/>
    <w:rsid w:val="00637A17"/>
    <w:rsid w:val="00637B24"/>
    <w:rsid w:val="006402AB"/>
    <w:rsid w:val="00640917"/>
    <w:rsid w:val="0064097A"/>
    <w:rsid w:val="00641273"/>
    <w:rsid w:val="0064132C"/>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7B9"/>
    <w:rsid w:val="006538B0"/>
    <w:rsid w:val="00654DAA"/>
    <w:rsid w:val="00655456"/>
    <w:rsid w:val="00655DD2"/>
    <w:rsid w:val="00655FE0"/>
    <w:rsid w:val="00656799"/>
    <w:rsid w:val="00656EB3"/>
    <w:rsid w:val="006575BE"/>
    <w:rsid w:val="0065783F"/>
    <w:rsid w:val="0066050E"/>
    <w:rsid w:val="006612AF"/>
    <w:rsid w:val="006619CB"/>
    <w:rsid w:val="00661E09"/>
    <w:rsid w:val="00662171"/>
    <w:rsid w:val="00663195"/>
    <w:rsid w:val="0066325B"/>
    <w:rsid w:val="0066366A"/>
    <w:rsid w:val="0066394D"/>
    <w:rsid w:val="00663C8A"/>
    <w:rsid w:val="00663D5C"/>
    <w:rsid w:val="00664C48"/>
    <w:rsid w:val="00665454"/>
    <w:rsid w:val="00665862"/>
    <w:rsid w:val="0066669C"/>
    <w:rsid w:val="00666781"/>
    <w:rsid w:val="006667BD"/>
    <w:rsid w:val="0066685E"/>
    <w:rsid w:val="00666EEB"/>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77F06"/>
    <w:rsid w:val="00680315"/>
    <w:rsid w:val="00680E1C"/>
    <w:rsid w:val="00680F28"/>
    <w:rsid w:val="00681A3D"/>
    <w:rsid w:val="006837E7"/>
    <w:rsid w:val="006856CB"/>
    <w:rsid w:val="00687584"/>
    <w:rsid w:val="00687ED9"/>
    <w:rsid w:val="006911B8"/>
    <w:rsid w:val="0069158D"/>
    <w:rsid w:val="00691E75"/>
    <w:rsid w:val="00691F26"/>
    <w:rsid w:val="00692151"/>
    <w:rsid w:val="0069222B"/>
    <w:rsid w:val="006925AB"/>
    <w:rsid w:val="00692690"/>
    <w:rsid w:val="00692FC8"/>
    <w:rsid w:val="006930B0"/>
    <w:rsid w:val="0069324F"/>
    <w:rsid w:val="0069328F"/>
    <w:rsid w:val="00693AC8"/>
    <w:rsid w:val="00693DFB"/>
    <w:rsid w:val="00693F58"/>
    <w:rsid w:val="006944B1"/>
    <w:rsid w:val="00695348"/>
    <w:rsid w:val="00695485"/>
    <w:rsid w:val="00695A86"/>
    <w:rsid w:val="006961C7"/>
    <w:rsid w:val="00697CB5"/>
    <w:rsid w:val="006A0177"/>
    <w:rsid w:val="006A0C0F"/>
    <w:rsid w:val="006A1405"/>
    <w:rsid w:val="006A1A92"/>
    <w:rsid w:val="006A26AF"/>
    <w:rsid w:val="006A2C03"/>
    <w:rsid w:val="006A2E3A"/>
    <w:rsid w:val="006A3020"/>
    <w:rsid w:val="006A3C04"/>
    <w:rsid w:val="006A46D3"/>
    <w:rsid w:val="006A49A5"/>
    <w:rsid w:val="006A4A05"/>
    <w:rsid w:val="006A54ED"/>
    <w:rsid w:val="006A5892"/>
    <w:rsid w:val="006A5C15"/>
    <w:rsid w:val="006A64B6"/>
    <w:rsid w:val="006A68C6"/>
    <w:rsid w:val="006A6D60"/>
    <w:rsid w:val="006A7205"/>
    <w:rsid w:val="006A7DC2"/>
    <w:rsid w:val="006A7ED0"/>
    <w:rsid w:val="006B0E06"/>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82F"/>
    <w:rsid w:val="006C6C9F"/>
    <w:rsid w:val="006C6D04"/>
    <w:rsid w:val="006C7578"/>
    <w:rsid w:val="006C7924"/>
    <w:rsid w:val="006D080B"/>
    <w:rsid w:val="006D1034"/>
    <w:rsid w:val="006D1250"/>
    <w:rsid w:val="006D3C66"/>
    <w:rsid w:val="006D41A0"/>
    <w:rsid w:val="006D41D4"/>
    <w:rsid w:val="006D52EC"/>
    <w:rsid w:val="006D5826"/>
    <w:rsid w:val="006D58F6"/>
    <w:rsid w:val="006D5A25"/>
    <w:rsid w:val="006E01E6"/>
    <w:rsid w:val="006E2061"/>
    <w:rsid w:val="006E252F"/>
    <w:rsid w:val="006E2820"/>
    <w:rsid w:val="006E2FB9"/>
    <w:rsid w:val="006E33A0"/>
    <w:rsid w:val="006E422B"/>
    <w:rsid w:val="006E4832"/>
    <w:rsid w:val="006E5503"/>
    <w:rsid w:val="006E58F5"/>
    <w:rsid w:val="006E6069"/>
    <w:rsid w:val="006E6447"/>
    <w:rsid w:val="006E7665"/>
    <w:rsid w:val="006E7DA4"/>
    <w:rsid w:val="006E7EBD"/>
    <w:rsid w:val="006E7FD1"/>
    <w:rsid w:val="006F0484"/>
    <w:rsid w:val="006F05CF"/>
    <w:rsid w:val="006F1858"/>
    <w:rsid w:val="006F1C6E"/>
    <w:rsid w:val="006F1FBF"/>
    <w:rsid w:val="006F2E74"/>
    <w:rsid w:val="006F32EE"/>
    <w:rsid w:val="006F3E31"/>
    <w:rsid w:val="006F3E93"/>
    <w:rsid w:val="006F40D5"/>
    <w:rsid w:val="006F4469"/>
    <w:rsid w:val="006F687F"/>
    <w:rsid w:val="006F6D7D"/>
    <w:rsid w:val="006F70CB"/>
    <w:rsid w:val="006F7396"/>
    <w:rsid w:val="007006B7"/>
    <w:rsid w:val="00701CF0"/>
    <w:rsid w:val="00701F87"/>
    <w:rsid w:val="00702953"/>
    <w:rsid w:val="00702DFE"/>
    <w:rsid w:val="00702F04"/>
    <w:rsid w:val="00703279"/>
    <w:rsid w:val="0070584A"/>
    <w:rsid w:val="00707340"/>
    <w:rsid w:val="007102E1"/>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99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0D9F"/>
    <w:rsid w:val="007317B0"/>
    <w:rsid w:val="00731FF4"/>
    <w:rsid w:val="00732110"/>
    <w:rsid w:val="00732BB9"/>
    <w:rsid w:val="00732DAE"/>
    <w:rsid w:val="00732FF5"/>
    <w:rsid w:val="0073338F"/>
    <w:rsid w:val="0073360F"/>
    <w:rsid w:val="00733FF0"/>
    <w:rsid w:val="00734F1D"/>
    <w:rsid w:val="0074034D"/>
    <w:rsid w:val="00740B95"/>
    <w:rsid w:val="00740E13"/>
    <w:rsid w:val="007418E7"/>
    <w:rsid w:val="00742D2E"/>
    <w:rsid w:val="00742D81"/>
    <w:rsid w:val="0074444D"/>
    <w:rsid w:val="007447C1"/>
    <w:rsid w:val="007453AD"/>
    <w:rsid w:val="007460AA"/>
    <w:rsid w:val="00747450"/>
    <w:rsid w:val="00747FEC"/>
    <w:rsid w:val="007506F6"/>
    <w:rsid w:val="0075126B"/>
    <w:rsid w:val="00751BD8"/>
    <w:rsid w:val="007522A5"/>
    <w:rsid w:val="007522F2"/>
    <w:rsid w:val="007523FE"/>
    <w:rsid w:val="00752574"/>
    <w:rsid w:val="007527EF"/>
    <w:rsid w:val="00752ABE"/>
    <w:rsid w:val="0075309A"/>
    <w:rsid w:val="0075315A"/>
    <w:rsid w:val="007532C6"/>
    <w:rsid w:val="0075383E"/>
    <w:rsid w:val="00753938"/>
    <w:rsid w:val="00754408"/>
    <w:rsid w:val="0075454B"/>
    <w:rsid w:val="0075556C"/>
    <w:rsid w:val="0075669D"/>
    <w:rsid w:val="007570C0"/>
    <w:rsid w:val="007575E4"/>
    <w:rsid w:val="007576C2"/>
    <w:rsid w:val="00757A27"/>
    <w:rsid w:val="00757FEC"/>
    <w:rsid w:val="00760550"/>
    <w:rsid w:val="00760F74"/>
    <w:rsid w:val="00761A95"/>
    <w:rsid w:val="00762108"/>
    <w:rsid w:val="007632B5"/>
    <w:rsid w:val="00763B12"/>
    <w:rsid w:val="00764693"/>
    <w:rsid w:val="00764A93"/>
    <w:rsid w:val="00764D0B"/>
    <w:rsid w:val="007656DC"/>
    <w:rsid w:val="007659BB"/>
    <w:rsid w:val="00765D63"/>
    <w:rsid w:val="007661CC"/>
    <w:rsid w:val="00770024"/>
    <w:rsid w:val="00770062"/>
    <w:rsid w:val="007708B8"/>
    <w:rsid w:val="00771E3C"/>
    <w:rsid w:val="007727A5"/>
    <w:rsid w:val="007727D6"/>
    <w:rsid w:val="00772B2E"/>
    <w:rsid w:val="00772C9E"/>
    <w:rsid w:val="0077324E"/>
    <w:rsid w:val="00773442"/>
    <w:rsid w:val="007740A5"/>
    <w:rsid w:val="007743B3"/>
    <w:rsid w:val="00774482"/>
    <w:rsid w:val="007748C5"/>
    <w:rsid w:val="00775354"/>
    <w:rsid w:val="0077635A"/>
    <w:rsid w:val="00776390"/>
    <w:rsid w:val="00776913"/>
    <w:rsid w:val="00777621"/>
    <w:rsid w:val="007777E9"/>
    <w:rsid w:val="00777BBF"/>
    <w:rsid w:val="00780803"/>
    <w:rsid w:val="0078081B"/>
    <w:rsid w:val="00780929"/>
    <w:rsid w:val="00782BE8"/>
    <w:rsid w:val="00783416"/>
    <w:rsid w:val="00784606"/>
    <w:rsid w:val="00784D38"/>
    <w:rsid w:val="00784FF0"/>
    <w:rsid w:val="00785A41"/>
    <w:rsid w:val="00785AB2"/>
    <w:rsid w:val="00786967"/>
    <w:rsid w:val="007873FC"/>
    <w:rsid w:val="007877B2"/>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5286"/>
    <w:rsid w:val="007A6213"/>
    <w:rsid w:val="007A65E8"/>
    <w:rsid w:val="007A67A2"/>
    <w:rsid w:val="007A6FA7"/>
    <w:rsid w:val="007A70CE"/>
    <w:rsid w:val="007A7D3A"/>
    <w:rsid w:val="007B0B0B"/>
    <w:rsid w:val="007B0D18"/>
    <w:rsid w:val="007B0D8F"/>
    <w:rsid w:val="007B20E6"/>
    <w:rsid w:val="007B2860"/>
    <w:rsid w:val="007B2D5F"/>
    <w:rsid w:val="007B2F49"/>
    <w:rsid w:val="007B32E1"/>
    <w:rsid w:val="007B34F4"/>
    <w:rsid w:val="007B3FF5"/>
    <w:rsid w:val="007B4A50"/>
    <w:rsid w:val="007B4C23"/>
    <w:rsid w:val="007B5890"/>
    <w:rsid w:val="007B5BA1"/>
    <w:rsid w:val="007B65BA"/>
    <w:rsid w:val="007B71EA"/>
    <w:rsid w:val="007C05A3"/>
    <w:rsid w:val="007C0EDA"/>
    <w:rsid w:val="007C2543"/>
    <w:rsid w:val="007C2BC0"/>
    <w:rsid w:val="007C2F82"/>
    <w:rsid w:val="007C324F"/>
    <w:rsid w:val="007C3A60"/>
    <w:rsid w:val="007C3B73"/>
    <w:rsid w:val="007C3F27"/>
    <w:rsid w:val="007C46C3"/>
    <w:rsid w:val="007C5091"/>
    <w:rsid w:val="007C54FD"/>
    <w:rsid w:val="007C57DE"/>
    <w:rsid w:val="007C68A9"/>
    <w:rsid w:val="007C7390"/>
    <w:rsid w:val="007D08D5"/>
    <w:rsid w:val="007D08D6"/>
    <w:rsid w:val="007D0A3D"/>
    <w:rsid w:val="007D14F5"/>
    <w:rsid w:val="007D33E7"/>
    <w:rsid w:val="007D349C"/>
    <w:rsid w:val="007D427B"/>
    <w:rsid w:val="007D4357"/>
    <w:rsid w:val="007D52CB"/>
    <w:rsid w:val="007D553C"/>
    <w:rsid w:val="007D570F"/>
    <w:rsid w:val="007D6007"/>
    <w:rsid w:val="007D658E"/>
    <w:rsid w:val="007D65C5"/>
    <w:rsid w:val="007D6A36"/>
    <w:rsid w:val="007D71F1"/>
    <w:rsid w:val="007D7274"/>
    <w:rsid w:val="007E0714"/>
    <w:rsid w:val="007E0AA9"/>
    <w:rsid w:val="007E0F8D"/>
    <w:rsid w:val="007E1749"/>
    <w:rsid w:val="007E175A"/>
    <w:rsid w:val="007E1943"/>
    <w:rsid w:val="007E1A6A"/>
    <w:rsid w:val="007E2092"/>
    <w:rsid w:val="007E2963"/>
    <w:rsid w:val="007E3A33"/>
    <w:rsid w:val="007E4171"/>
    <w:rsid w:val="007E4FBD"/>
    <w:rsid w:val="007E69D0"/>
    <w:rsid w:val="007E6AF5"/>
    <w:rsid w:val="007E6D28"/>
    <w:rsid w:val="007E70FE"/>
    <w:rsid w:val="007E79BE"/>
    <w:rsid w:val="007F0139"/>
    <w:rsid w:val="007F035F"/>
    <w:rsid w:val="007F043F"/>
    <w:rsid w:val="007F0673"/>
    <w:rsid w:val="007F0A26"/>
    <w:rsid w:val="007F0B23"/>
    <w:rsid w:val="007F0DCB"/>
    <w:rsid w:val="007F0EF7"/>
    <w:rsid w:val="007F16B9"/>
    <w:rsid w:val="007F17D2"/>
    <w:rsid w:val="007F2084"/>
    <w:rsid w:val="007F29D6"/>
    <w:rsid w:val="007F2D8A"/>
    <w:rsid w:val="007F32EF"/>
    <w:rsid w:val="007F340E"/>
    <w:rsid w:val="007F3D41"/>
    <w:rsid w:val="007F3E7F"/>
    <w:rsid w:val="007F3F60"/>
    <w:rsid w:val="007F421C"/>
    <w:rsid w:val="007F4793"/>
    <w:rsid w:val="007F4CD7"/>
    <w:rsid w:val="007F575C"/>
    <w:rsid w:val="007F6A02"/>
    <w:rsid w:val="007F6C8C"/>
    <w:rsid w:val="007F78BE"/>
    <w:rsid w:val="007F79BD"/>
    <w:rsid w:val="007F7B46"/>
    <w:rsid w:val="00800128"/>
    <w:rsid w:val="0080016D"/>
    <w:rsid w:val="0080027A"/>
    <w:rsid w:val="008007CC"/>
    <w:rsid w:val="008014CF"/>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3D26"/>
    <w:rsid w:val="00814D2C"/>
    <w:rsid w:val="008155F1"/>
    <w:rsid w:val="00815EF8"/>
    <w:rsid w:val="0081662B"/>
    <w:rsid w:val="00817DB8"/>
    <w:rsid w:val="00820117"/>
    <w:rsid w:val="00820335"/>
    <w:rsid w:val="00822C72"/>
    <w:rsid w:val="008231CD"/>
    <w:rsid w:val="00823861"/>
    <w:rsid w:val="0082390B"/>
    <w:rsid w:val="00823F7E"/>
    <w:rsid w:val="00823FDC"/>
    <w:rsid w:val="00823FE0"/>
    <w:rsid w:val="0082454B"/>
    <w:rsid w:val="008245D4"/>
    <w:rsid w:val="008245DC"/>
    <w:rsid w:val="00826EDA"/>
    <w:rsid w:val="00827246"/>
    <w:rsid w:val="008273D3"/>
    <w:rsid w:val="00827EF5"/>
    <w:rsid w:val="0083083C"/>
    <w:rsid w:val="008308C5"/>
    <w:rsid w:val="00830E2E"/>
    <w:rsid w:val="008320B9"/>
    <w:rsid w:val="0083254B"/>
    <w:rsid w:val="008327B8"/>
    <w:rsid w:val="00833348"/>
    <w:rsid w:val="00833776"/>
    <w:rsid w:val="00833CF4"/>
    <w:rsid w:val="00835226"/>
    <w:rsid w:val="00836462"/>
    <w:rsid w:val="008364D6"/>
    <w:rsid w:val="00837E73"/>
    <w:rsid w:val="00840183"/>
    <w:rsid w:val="00840B0F"/>
    <w:rsid w:val="00841BCE"/>
    <w:rsid w:val="00842129"/>
    <w:rsid w:val="00842F93"/>
    <w:rsid w:val="0084335E"/>
    <w:rsid w:val="00843A41"/>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5FE"/>
    <w:rsid w:val="00854ECC"/>
    <w:rsid w:val="0085500D"/>
    <w:rsid w:val="00855887"/>
    <w:rsid w:val="008566EC"/>
    <w:rsid w:val="00856E65"/>
    <w:rsid w:val="008574BA"/>
    <w:rsid w:val="008604E7"/>
    <w:rsid w:val="008606E1"/>
    <w:rsid w:val="00860B6C"/>
    <w:rsid w:val="00860C3D"/>
    <w:rsid w:val="00860FCF"/>
    <w:rsid w:val="00861339"/>
    <w:rsid w:val="00861C39"/>
    <w:rsid w:val="00862B9D"/>
    <w:rsid w:val="00862FF3"/>
    <w:rsid w:val="00863017"/>
    <w:rsid w:val="00863443"/>
    <w:rsid w:val="008636A2"/>
    <w:rsid w:val="008638B6"/>
    <w:rsid w:val="00863D21"/>
    <w:rsid w:val="00864351"/>
    <w:rsid w:val="008645E2"/>
    <w:rsid w:val="00865E0C"/>
    <w:rsid w:val="00866FF6"/>
    <w:rsid w:val="0086773F"/>
    <w:rsid w:val="00870849"/>
    <w:rsid w:val="008715EF"/>
    <w:rsid w:val="008726FB"/>
    <w:rsid w:val="008737B9"/>
    <w:rsid w:val="00873E13"/>
    <w:rsid w:val="00874110"/>
    <w:rsid w:val="00874238"/>
    <w:rsid w:val="00874901"/>
    <w:rsid w:val="00874AA5"/>
    <w:rsid w:val="00875D34"/>
    <w:rsid w:val="00876235"/>
    <w:rsid w:val="008764E5"/>
    <w:rsid w:val="00876671"/>
    <w:rsid w:val="00876CDE"/>
    <w:rsid w:val="00876F26"/>
    <w:rsid w:val="008805D8"/>
    <w:rsid w:val="0088065E"/>
    <w:rsid w:val="00880AB1"/>
    <w:rsid w:val="00880D4E"/>
    <w:rsid w:val="00880FBB"/>
    <w:rsid w:val="00881E4F"/>
    <w:rsid w:val="00881F5E"/>
    <w:rsid w:val="00881FD1"/>
    <w:rsid w:val="00882DAC"/>
    <w:rsid w:val="0088427E"/>
    <w:rsid w:val="00884657"/>
    <w:rsid w:val="00885150"/>
    <w:rsid w:val="008853CB"/>
    <w:rsid w:val="00886114"/>
    <w:rsid w:val="008873DF"/>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3B5"/>
    <w:rsid w:val="008A7A98"/>
    <w:rsid w:val="008A7B99"/>
    <w:rsid w:val="008B039D"/>
    <w:rsid w:val="008B06A8"/>
    <w:rsid w:val="008B0F5B"/>
    <w:rsid w:val="008B12D4"/>
    <w:rsid w:val="008B233A"/>
    <w:rsid w:val="008B2EC6"/>
    <w:rsid w:val="008B3DF9"/>
    <w:rsid w:val="008B3E88"/>
    <w:rsid w:val="008B5A01"/>
    <w:rsid w:val="008B5BA1"/>
    <w:rsid w:val="008B5CA3"/>
    <w:rsid w:val="008B65E3"/>
    <w:rsid w:val="008B7305"/>
    <w:rsid w:val="008B7A24"/>
    <w:rsid w:val="008B7C9D"/>
    <w:rsid w:val="008B7DFF"/>
    <w:rsid w:val="008C01DF"/>
    <w:rsid w:val="008C070F"/>
    <w:rsid w:val="008C0AD0"/>
    <w:rsid w:val="008C0B31"/>
    <w:rsid w:val="008C0B6A"/>
    <w:rsid w:val="008C0E96"/>
    <w:rsid w:val="008C10D8"/>
    <w:rsid w:val="008C11D0"/>
    <w:rsid w:val="008C1968"/>
    <w:rsid w:val="008C19B6"/>
    <w:rsid w:val="008C24D8"/>
    <w:rsid w:val="008C3CF4"/>
    <w:rsid w:val="008C45DA"/>
    <w:rsid w:val="008C471B"/>
    <w:rsid w:val="008C4CD4"/>
    <w:rsid w:val="008C502C"/>
    <w:rsid w:val="008C5F52"/>
    <w:rsid w:val="008C6483"/>
    <w:rsid w:val="008C774B"/>
    <w:rsid w:val="008D0389"/>
    <w:rsid w:val="008D0BE2"/>
    <w:rsid w:val="008D0DDF"/>
    <w:rsid w:val="008D10E5"/>
    <w:rsid w:val="008D142B"/>
    <w:rsid w:val="008D1993"/>
    <w:rsid w:val="008D2C37"/>
    <w:rsid w:val="008D301F"/>
    <w:rsid w:val="008D345C"/>
    <w:rsid w:val="008D3DBF"/>
    <w:rsid w:val="008D3EB3"/>
    <w:rsid w:val="008D4901"/>
    <w:rsid w:val="008D4E25"/>
    <w:rsid w:val="008D7006"/>
    <w:rsid w:val="008D7270"/>
    <w:rsid w:val="008D7590"/>
    <w:rsid w:val="008D766D"/>
    <w:rsid w:val="008D7771"/>
    <w:rsid w:val="008D7B39"/>
    <w:rsid w:val="008D7D26"/>
    <w:rsid w:val="008E04C4"/>
    <w:rsid w:val="008E06CF"/>
    <w:rsid w:val="008E0901"/>
    <w:rsid w:val="008E0E05"/>
    <w:rsid w:val="008E10F6"/>
    <w:rsid w:val="008E1BAE"/>
    <w:rsid w:val="008E3098"/>
    <w:rsid w:val="008E3576"/>
    <w:rsid w:val="008E3DE1"/>
    <w:rsid w:val="008E3EB6"/>
    <w:rsid w:val="008E3F4C"/>
    <w:rsid w:val="008E4908"/>
    <w:rsid w:val="008E493A"/>
    <w:rsid w:val="008E4FEF"/>
    <w:rsid w:val="008F0D96"/>
    <w:rsid w:val="008F0EF8"/>
    <w:rsid w:val="008F2495"/>
    <w:rsid w:val="008F2B8A"/>
    <w:rsid w:val="008F2D50"/>
    <w:rsid w:val="008F2EF4"/>
    <w:rsid w:val="008F41B5"/>
    <w:rsid w:val="008F4283"/>
    <w:rsid w:val="008F430F"/>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0ED1"/>
    <w:rsid w:val="00911692"/>
    <w:rsid w:val="0091220D"/>
    <w:rsid w:val="00912359"/>
    <w:rsid w:val="009124B1"/>
    <w:rsid w:val="009126A4"/>
    <w:rsid w:val="00913F75"/>
    <w:rsid w:val="0091400B"/>
    <w:rsid w:val="00914552"/>
    <w:rsid w:val="00914C3F"/>
    <w:rsid w:val="00915A3D"/>
    <w:rsid w:val="0091663F"/>
    <w:rsid w:val="00916A42"/>
    <w:rsid w:val="0091787E"/>
    <w:rsid w:val="00917DDA"/>
    <w:rsid w:val="00921357"/>
    <w:rsid w:val="0092140A"/>
    <w:rsid w:val="00921D4D"/>
    <w:rsid w:val="00921EAC"/>
    <w:rsid w:val="00921F95"/>
    <w:rsid w:val="00922A40"/>
    <w:rsid w:val="00922B04"/>
    <w:rsid w:val="00923342"/>
    <w:rsid w:val="00923C89"/>
    <w:rsid w:val="009241AE"/>
    <w:rsid w:val="009243BB"/>
    <w:rsid w:val="009245FE"/>
    <w:rsid w:val="0092493D"/>
    <w:rsid w:val="00924AA6"/>
    <w:rsid w:val="00925A73"/>
    <w:rsid w:val="00926A6C"/>
    <w:rsid w:val="00926CFE"/>
    <w:rsid w:val="009272FF"/>
    <w:rsid w:val="00927CF6"/>
    <w:rsid w:val="009307AB"/>
    <w:rsid w:val="009311DA"/>
    <w:rsid w:val="009312E5"/>
    <w:rsid w:val="0093154E"/>
    <w:rsid w:val="0093291E"/>
    <w:rsid w:val="00932D41"/>
    <w:rsid w:val="00933EC3"/>
    <w:rsid w:val="00933EF1"/>
    <w:rsid w:val="0093428C"/>
    <w:rsid w:val="009342D9"/>
    <w:rsid w:val="0093446A"/>
    <w:rsid w:val="00935F67"/>
    <w:rsid w:val="009371CC"/>
    <w:rsid w:val="0094054E"/>
    <w:rsid w:val="00940721"/>
    <w:rsid w:val="00940992"/>
    <w:rsid w:val="00940E14"/>
    <w:rsid w:val="00940FEC"/>
    <w:rsid w:val="009413CD"/>
    <w:rsid w:val="009434FA"/>
    <w:rsid w:val="00943F5D"/>
    <w:rsid w:val="0094407B"/>
    <w:rsid w:val="00944A17"/>
    <w:rsid w:val="009457BC"/>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818"/>
    <w:rsid w:val="00956535"/>
    <w:rsid w:val="00956712"/>
    <w:rsid w:val="00956787"/>
    <w:rsid w:val="00956D9B"/>
    <w:rsid w:val="00957275"/>
    <w:rsid w:val="00957AD6"/>
    <w:rsid w:val="00960194"/>
    <w:rsid w:val="009608F2"/>
    <w:rsid w:val="009612B0"/>
    <w:rsid w:val="009618E5"/>
    <w:rsid w:val="00961C40"/>
    <w:rsid w:val="00961FF9"/>
    <w:rsid w:val="009621FA"/>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3A6"/>
    <w:rsid w:val="00974771"/>
    <w:rsid w:val="00974AB3"/>
    <w:rsid w:val="00974B96"/>
    <w:rsid w:val="00974E7D"/>
    <w:rsid w:val="0097549E"/>
    <w:rsid w:val="00975E71"/>
    <w:rsid w:val="00976125"/>
    <w:rsid w:val="00976538"/>
    <w:rsid w:val="0097699D"/>
    <w:rsid w:val="0097711A"/>
    <w:rsid w:val="00977165"/>
    <w:rsid w:val="00980002"/>
    <w:rsid w:val="00980895"/>
    <w:rsid w:val="00980B65"/>
    <w:rsid w:val="00981DCD"/>
    <w:rsid w:val="0098201E"/>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4A6"/>
    <w:rsid w:val="009A17F7"/>
    <w:rsid w:val="009A1E5D"/>
    <w:rsid w:val="009A23DD"/>
    <w:rsid w:val="009A249B"/>
    <w:rsid w:val="009A2AAF"/>
    <w:rsid w:val="009A2F12"/>
    <w:rsid w:val="009A466D"/>
    <w:rsid w:val="009A4959"/>
    <w:rsid w:val="009A4F7D"/>
    <w:rsid w:val="009A5283"/>
    <w:rsid w:val="009A559C"/>
    <w:rsid w:val="009A56F0"/>
    <w:rsid w:val="009A5CDA"/>
    <w:rsid w:val="009A63B0"/>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6B7"/>
    <w:rsid w:val="009C1DAF"/>
    <w:rsid w:val="009C200A"/>
    <w:rsid w:val="009C2336"/>
    <w:rsid w:val="009C239F"/>
    <w:rsid w:val="009C2945"/>
    <w:rsid w:val="009C2BF9"/>
    <w:rsid w:val="009C3802"/>
    <w:rsid w:val="009C3FCB"/>
    <w:rsid w:val="009C503C"/>
    <w:rsid w:val="009C5B1E"/>
    <w:rsid w:val="009C6D53"/>
    <w:rsid w:val="009C6E11"/>
    <w:rsid w:val="009D0317"/>
    <w:rsid w:val="009D0ECC"/>
    <w:rsid w:val="009D15D7"/>
    <w:rsid w:val="009D1747"/>
    <w:rsid w:val="009D1A96"/>
    <w:rsid w:val="009D1B19"/>
    <w:rsid w:val="009D2046"/>
    <w:rsid w:val="009D24B9"/>
    <w:rsid w:val="009D26F9"/>
    <w:rsid w:val="009D284C"/>
    <w:rsid w:val="009D331B"/>
    <w:rsid w:val="009D3F44"/>
    <w:rsid w:val="009D4222"/>
    <w:rsid w:val="009D4A49"/>
    <w:rsid w:val="009D5A3E"/>
    <w:rsid w:val="009D6204"/>
    <w:rsid w:val="009D66E8"/>
    <w:rsid w:val="009D69A7"/>
    <w:rsid w:val="009D6A84"/>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32C"/>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33B9"/>
    <w:rsid w:val="00A3609E"/>
    <w:rsid w:val="00A364DA"/>
    <w:rsid w:val="00A36A2B"/>
    <w:rsid w:val="00A36D38"/>
    <w:rsid w:val="00A374B7"/>
    <w:rsid w:val="00A3768C"/>
    <w:rsid w:val="00A37706"/>
    <w:rsid w:val="00A37D91"/>
    <w:rsid w:val="00A405AD"/>
    <w:rsid w:val="00A41D7D"/>
    <w:rsid w:val="00A4244A"/>
    <w:rsid w:val="00A42935"/>
    <w:rsid w:val="00A42AF0"/>
    <w:rsid w:val="00A42DB7"/>
    <w:rsid w:val="00A43FB9"/>
    <w:rsid w:val="00A44BB9"/>
    <w:rsid w:val="00A44C72"/>
    <w:rsid w:val="00A4533D"/>
    <w:rsid w:val="00A454C1"/>
    <w:rsid w:val="00A47192"/>
    <w:rsid w:val="00A4743C"/>
    <w:rsid w:val="00A47520"/>
    <w:rsid w:val="00A503BE"/>
    <w:rsid w:val="00A52392"/>
    <w:rsid w:val="00A52426"/>
    <w:rsid w:val="00A52780"/>
    <w:rsid w:val="00A52A86"/>
    <w:rsid w:val="00A53031"/>
    <w:rsid w:val="00A530FD"/>
    <w:rsid w:val="00A5422B"/>
    <w:rsid w:val="00A54A74"/>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038"/>
    <w:rsid w:val="00A666AD"/>
    <w:rsid w:val="00A673A4"/>
    <w:rsid w:val="00A678DD"/>
    <w:rsid w:val="00A679B6"/>
    <w:rsid w:val="00A67C07"/>
    <w:rsid w:val="00A71CEA"/>
    <w:rsid w:val="00A72227"/>
    <w:rsid w:val="00A7321D"/>
    <w:rsid w:val="00A73B1C"/>
    <w:rsid w:val="00A73D17"/>
    <w:rsid w:val="00A74CDB"/>
    <w:rsid w:val="00A7602E"/>
    <w:rsid w:val="00A7625B"/>
    <w:rsid w:val="00A7642F"/>
    <w:rsid w:val="00A76E88"/>
    <w:rsid w:val="00A77B70"/>
    <w:rsid w:val="00A77E2C"/>
    <w:rsid w:val="00A80168"/>
    <w:rsid w:val="00A8083C"/>
    <w:rsid w:val="00A8142D"/>
    <w:rsid w:val="00A833EC"/>
    <w:rsid w:val="00A836A5"/>
    <w:rsid w:val="00A8380F"/>
    <w:rsid w:val="00A83DCF"/>
    <w:rsid w:val="00A84783"/>
    <w:rsid w:val="00A84880"/>
    <w:rsid w:val="00A84D32"/>
    <w:rsid w:val="00A860BF"/>
    <w:rsid w:val="00A86655"/>
    <w:rsid w:val="00A86998"/>
    <w:rsid w:val="00A87017"/>
    <w:rsid w:val="00A870B0"/>
    <w:rsid w:val="00A87C67"/>
    <w:rsid w:val="00A87D8C"/>
    <w:rsid w:val="00A90B6D"/>
    <w:rsid w:val="00A91A5B"/>
    <w:rsid w:val="00A92281"/>
    <w:rsid w:val="00A9282E"/>
    <w:rsid w:val="00A92A53"/>
    <w:rsid w:val="00A92F5C"/>
    <w:rsid w:val="00A931B4"/>
    <w:rsid w:val="00A932DB"/>
    <w:rsid w:val="00A93A7D"/>
    <w:rsid w:val="00A9492F"/>
    <w:rsid w:val="00A94D04"/>
    <w:rsid w:val="00A950D6"/>
    <w:rsid w:val="00A951E2"/>
    <w:rsid w:val="00A9548C"/>
    <w:rsid w:val="00A96033"/>
    <w:rsid w:val="00A97506"/>
    <w:rsid w:val="00A975F5"/>
    <w:rsid w:val="00A97EF4"/>
    <w:rsid w:val="00AA01D5"/>
    <w:rsid w:val="00AA141A"/>
    <w:rsid w:val="00AA203C"/>
    <w:rsid w:val="00AA25BC"/>
    <w:rsid w:val="00AA3487"/>
    <w:rsid w:val="00AA3586"/>
    <w:rsid w:val="00AA3A8A"/>
    <w:rsid w:val="00AA42F8"/>
    <w:rsid w:val="00AA4EED"/>
    <w:rsid w:val="00AA56A1"/>
    <w:rsid w:val="00AA66D0"/>
    <w:rsid w:val="00AA7154"/>
    <w:rsid w:val="00AA781C"/>
    <w:rsid w:val="00AB04D0"/>
    <w:rsid w:val="00AB2133"/>
    <w:rsid w:val="00AB3236"/>
    <w:rsid w:val="00AB334E"/>
    <w:rsid w:val="00AB3DC4"/>
    <w:rsid w:val="00AB5479"/>
    <w:rsid w:val="00AB558E"/>
    <w:rsid w:val="00AB5852"/>
    <w:rsid w:val="00AB5A4A"/>
    <w:rsid w:val="00AB5CE6"/>
    <w:rsid w:val="00AB5F64"/>
    <w:rsid w:val="00AB6111"/>
    <w:rsid w:val="00AB7A9B"/>
    <w:rsid w:val="00AC058D"/>
    <w:rsid w:val="00AC1546"/>
    <w:rsid w:val="00AC1958"/>
    <w:rsid w:val="00AC1E36"/>
    <w:rsid w:val="00AC2019"/>
    <w:rsid w:val="00AC2670"/>
    <w:rsid w:val="00AC29CB"/>
    <w:rsid w:val="00AC2BF4"/>
    <w:rsid w:val="00AC3653"/>
    <w:rsid w:val="00AC3A37"/>
    <w:rsid w:val="00AC409D"/>
    <w:rsid w:val="00AC654B"/>
    <w:rsid w:val="00AC6B42"/>
    <w:rsid w:val="00AC7108"/>
    <w:rsid w:val="00AC7193"/>
    <w:rsid w:val="00AC7368"/>
    <w:rsid w:val="00AC7DB5"/>
    <w:rsid w:val="00AD10E7"/>
    <w:rsid w:val="00AD1351"/>
    <w:rsid w:val="00AD14A8"/>
    <w:rsid w:val="00AD165D"/>
    <w:rsid w:val="00AD1AF8"/>
    <w:rsid w:val="00AD1E94"/>
    <w:rsid w:val="00AD2197"/>
    <w:rsid w:val="00AD3229"/>
    <w:rsid w:val="00AD3992"/>
    <w:rsid w:val="00AD3E18"/>
    <w:rsid w:val="00AD4560"/>
    <w:rsid w:val="00AD4F33"/>
    <w:rsid w:val="00AD5419"/>
    <w:rsid w:val="00AD58FD"/>
    <w:rsid w:val="00AD593E"/>
    <w:rsid w:val="00AD5C6D"/>
    <w:rsid w:val="00AD6291"/>
    <w:rsid w:val="00AD63A0"/>
    <w:rsid w:val="00AD67E1"/>
    <w:rsid w:val="00AD68E3"/>
    <w:rsid w:val="00AD6A33"/>
    <w:rsid w:val="00AD6AEA"/>
    <w:rsid w:val="00AD75E9"/>
    <w:rsid w:val="00AD7D72"/>
    <w:rsid w:val="00AE07BF"/>
    <w:rsid w:val="00AE0A60"/>
    <w:rsid w:val="00AE1CFE"/>
    <w:rsid w:val="00AE1DE2"/>
    <w:rsid w:val="00AE20C4"/>
    <w:rsid w:val="00AE3FB5"/>
    <w:rsid w:val="00AE4569"/>
    <w:rsid w:val="00AE4A07"/>
    <w:rsid w:val="00AE4BA7"/>
    <w:rsid w:val="00AE4D92"/>
    <w:rsid w:val="00AE5A21"/>
    <w:rsid w:val="00AE635F"/>
    <w:rsid w:val="00AE76BD"/>
    <w:rsid w:val="00AE77CD"/>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67B"/>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4A9"/>
    <w:rsid w:val="00B159C3"/>
    <w:rsid w:val="00B16108"/>
    <w:rsid w:val="00B165B6"/>
    <w:rsid w:val="00B16E2D"/>
    <w:rsid w:val="00B1778D"/>
    <w:rsid w:val="00B17856"/>
    <w:rsid w:val="00B20261"/>
    <w:rsid w:val="00B20CD1"/>
    <w:rsid w:val="00B20CF2"/>
    <w:rsid w:val="00B21009"/>
    <w:rsid w:val="00B224A2"/>
    <w:rsid w:val="00B22EBA"/>
    <w:rsid w:val="00B245A6"/>
    <w:rsid w:val="00B248AF"/>
    <w:rsid w:val="00B2517A"/>
    <w:rsid w:val="00B257A8"/>
    <w:rsid w:val="00B25B73"/>
    <w:rsid w:val="00B262ED"/>
    <w:rsid w:val="00B26A70"/>
    <w:rsid w:val="00B2750B"/>
    <w:rsid w:val="00B30599"/>
    <w:rsid w:val="00B309A8"/>
    <w:rsid w:val="00B312E3"/>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CBB"/>
    <w:rsid w:val="00B4500B"/>
    <w:rsid w:val="00B452C1"/>
    <w:rsid w:val="00B45B57"/>
    <w:rsid w:val="00B45D44"/>
    <w:rsid w:val="00B46719"/>
    <w:rsid w:val="00B4729A"/>
    <w:rsid w:val="00B4736D"/>
    <w:rsid w:val="00B474CD"/>
    <w:rsid w:val="00B47C0C"/>
    <w:rsid w:val="00B47DF3"/>
    <w:rsid w:val="00B50027"/>
    <w:rsid w:val="00B51B3A"/>
    <w:rsid w:val="00B51B4F"/>
    <w:rsid w:val="00B51DCB"/>
    <w:rsid w:val="00B527E2"/>
    <w:rsid w:val="00B52E40"/>
    <w:rsid w:val="00B52FDE"/>
    <w:rsid w:val="00B53165"/>
    <w:rsid w:val="00B533C6"/>
    <w:rsid w:val="00B53596"/>
    <w:rsid w:val="00B53B8F"/>
    <w:rsid w:val="00B54215"/>
    <w:rsid w:val="00B544DD"/>
    <w:rsid w:val="00B54B88"/>
    <w:rsid w:val="00B563E1"/>
    <w:rsid w:val="00B574BF"/>
    <w:rsid w:val="00B57991"/>
    <w:rsid w:val="00B57CAC"/>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CE9"/>
    <w:rsid w:val="00B72DD8"/>
    <w:rsid w:val="00B73B80"/>
    <w:rsid w:val="00B74157"/>
    <w:rsid w:val="00B745C4"/>
    <w:rsid w:val="00B74FF7"/>
    <w:rsid w:val="00B76926"/>
    <w:rsid w:val="00B80317"/>
    <w:rsid w:val="00B81183"/>
    <w:rsid w:val="00B811CC"/>
    <w:rsid w:val="00B821D0"/>
    <w:rsid w:val="00B82502"/>
    <w:rsid w:val="00B836DD"/>
    <w:rsid w:val="00B83A17"/>
    <w:rsid w:val="00B83D4B"/>
    <w:rsid w:val="00B845B4"/>
    <w:rsid w:val="00B84628"/>
    <w:rsid w:val="00B847FF"/>
    <w:rsid w:val="00B84AB9"/>
    <w:rsid w:val="00B84B73"/>
    <w:rsid w:val="00B84C89"/>
    <w:rsid w:val="00B84F8A"/>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310"/>
    <w:rsid w:val="00B965DA"/>
    <w:rsid w:val="00B965F8"/>
    <w:rsid w:val="00B9735A"/>
    <w:rsid w:val="00B977A7"/>
    <w:rsid w:val="00BA0AAD"/>
    <w:rsid w:val="00BA1A0A"/>
    <w:rsid w:val="00BA1E7C"/>
    <w:rsid w:val="00BA1FFC"/>
    <w:rsid w:val="00BA2018"/>
    <w:rsid w:val="00BA2BCD"/>
    <w:rsid w:val="00BA3AC2"/>
    <w:rsid w:val="00BA48F5"/>
    <w:rsid w:val="00BA4903"/>
    <w:rsid w:val="00BA5052"/>
    <w:rsid w:val="00BA511B"/>
    <w:rsid w:val="00BA53E0"/>
    <w:rsid w:val="00BA7D09"/>
    <w:rsid w:val="00BB0580"/>
    <w:rsid w:val="00BB14CC"/>
    <w:rsid w:val="00BB3714"/>
    <w:rsid w:val="00BB452A"/>
    <w:rsid w:val="00BB4828"/>
    <w:rsid w:val="00BB4850"/>
    <w:rsid w:val="00BB4C18"/>
    <w:rsid w:val="00BB4F7C"/>
    <w:rsid w:val="00BB521A"/>
    <w:rsid w:val="00BB53CE"/>
    <w:rsid w:val="00BB5423"/>
    <w:rsid w:val="00BB5526"/>
    <w:rsid w:val="00BB5769"/>
    <w:rsid w:val="00BB5BF7"/>
    <w:rsid w:val="00BB61C7"/>
    <w:rsid w:val="00BB6262"/>
    <w:rsid w:val="00BB697A"/>
    <w:rsid w:val="00BB70BB"/>
    <w:rsid w:val="00BC0013"/>
    <w:rsid w:val="00BC02CC"/>
    <w:rsid w:val="00BC124B"/>
    <w:rsid w:val="00BC1307"/>
    <w:rsid w:val="00BC1399"/>
    <w:rsid w:val="00BC1543"/>
    <w:rsid w:val="00BC2244"/>
    <w:rsid w:val="00BC25AA"/>
    <w:rsid w:val="00BC2B66"/>
    <w:rsid w:val="00BC33A5"/>
    <w:rsid w:val="00BC3982"/>
    <w:rsid w:val="00BC5076"/>
    <w:rsid w:val="00BC5A1C"/>
    <w:rsid w:val="00BC5D54"/>
    <w:rsid w:val="00BC5D95"/>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D7BDB"/>
    <w:rsid w:val="00BE0EC1"/>
    <w:rsid w:val="00BE3FAA"/>
    <w:rsid w:val="00BE426B"/>
    <w:rsid w:val="00BE435F"/>
    <w:rsid w:val="00BE484D"/>
    <w:rsid w:val="00BE4B9A"/>
    <w:rsid w:val="00BE6265"/>
    <w:rsid w:val="00BE6354"/>
    <w:rsid w:val="00BE66DB"/>
    <w:rsid w:val="00BE72BB"/>
    <w:rsid w:val="00BF05FE"/>
    <w:rsid w:val="00BF0DC4"/>
    <w:rsid w:val="00BF0FD3"/>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3294"/>
    <w:rsid w:val="00C0473A"/>
    <w:rsid w:val="00C0595F"/>
    <w:rsid w:val="00C05E17"/>
    <w:rsid w:val="00C06307"/>
    <w:rsid w:val="00C07054"/>
    <w:rsid w:val="00C0766C"/>
    <w:rsid w:val="00C07C40"/>
    <w:rsid w:val="00C07E2D"/>
    <w:rsid w:val="00C100E2"/>
    <w:rsid w:val="00C10D01"/>
    <w:rsid w:val="00C1101A"/>
    <w:rsid w:val="00C11319"/>
    <w:rsid w:val="00C1167C"/>
    <w:rsid w:val="00C12941"/>
    <w:rsid w:val="00C12F95"/>
    <w:rsid w:val="00C131F4"/>
    <w:rsid w:val="00C13A87"/>
    <w:rsid w:val="00C16518"/>
    <w:rsid w:val="00C1690D"/>
    <w:rsid w:val="00C204AE"/>
    <w:rsid w:val="00C20E5D"/>
    <w:rsid w:val="00C21037"/>
    <w:rsid w:val="00C21730"/>
    <w:rsid w:val="00C222B5"/>
    <w:rsid w:val="00C228E0"/>
    <w:rsid w:val="00C232ED"/>
    <w:rsid w:val="00C23CF6"/>
    <w:rsid w:val="00C24166"/>
    <w:rsid w:val="00C24427"/>
    <w:rsid w:val="00C253D3"/>
    <w:rsid w:val="00C25D95"/>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37FC1"/>
    <w:rsid w:val="00C411B5"/>
    <w:rsid w:val="00C41552"/>
    <w:rsid w:val="00C4196D"/>
    <w:rsid w:val="00C42292"/>
    <w:rsid w:val="00C4296C"/>
    <w:rsid w:val="00C42E68"/>
    <w:rsid w:val="00C42F10"/>
    <w:rsid w:val="00C43292"/>
    <w:rsid w:val="00C43887"/>
    <w:rsid w:val="00C442D3"/>
    <w:rsid w:val="00C44F70"/>
    <w:rsid w:val="00C45113"/>
    <w:rsid w:val="00C45205"/>
    <w:rsid w:val="00C45609"/>
    <w:rsid w:val="00C45CCB"/>
    <w:rsid w:val="00C46B71"/>
    <w:rsid w:val="00C47624"/>
    <w:rsid w:val="00C50CD6"/>
    <w:rsid w:val="00C51539"/>
    <w:rsid w:val="00C523D3"/>
    <w:rsid w:val="00C5272E"/>
    <w:rsid w:val="00C52817"/>
    <w:rsid w:val="00C52B56"/>
    <w:rsid w:val="00C53525"/>
    <w:rsid w:val="00C5358C"/>
    <w:rsid w:val="00C5361E"/>
    <w:rsid w:val="00C53CDC"/>
    <w:rsid w:val="00C53D8B"/>
    <w:rsid w:val="00C548C7"/>
    <w:rsid w:val="00C54B07"/>
    <w:rsid w:val="00C54D57"/>
    <w:rsid w:val="00C54F46"/>
    <w:rsid w:val="00C55B58"/>
    <w:rsid w:val="00C56282"/>
    <w:rsid w:val="00C5671F"/>
    <w:rsid w:val="00C56FA8"/>
    <w:rsid w:val="00C60372"/>
    <w:rsid w:val="00C6118E"/>
    <w:rsid w:val="00C61384"/>
    <w:rsid w:val="00C631D7"/>
    <w:rsid w:val="00C6339B"/>
    <w:rsid w:val="00C63E66"/>
    <w:rsid w:val="00C63FE6"/>
    <w:rsid w:val="00C64B24"/>
    <w:rsid w:val="00C65291"/>
    <w:rsid w:val="00C65B04"/>
    <w:rsid w:val="00C661C1"/>
    <w:rsid w:val="00C667A7"/>
    <w:rsid w:val="00C67D4E"/>
    <w:rsid w:val="00C70492"/>
    <w:rsid w:val="00C70AB5"/>
    <w:rsid w:val="00C70DCF"/>
    <w:rsid w:val="00C71263"/>
    <w:rsid w:val="00C71763"/>
    <w:rsid w:val="00C73FC2"/>
    <w:rsid w:val="00C743D4"/>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8D9"/>
    <w:rsid w:val="00CC1F85"/>
    <w:rsid w:val="00CC2D72"/>
    <w:rsid w:val="00CC34D7"/>
    <w:rsid w:val="00CC3E05"/>
    <w:rsid w:val="00CC4370"/>
    <w:rsid w:val="00CC4742"/>
    <w:rsid w:val="00CC48B7"/>
    <w:rsid w:val="00CC4939"/>
    <w:rsid w:val="00CC5029"/>
    <w:rsid w:val="00CC57F8"/>
    <w:rsid w:val="00CC5F33"/>
    <w:rsid w:val="00CC6AB1"/>
    <w:rsid w:val="00CC72F0"/>
    <w:rsid w:val="00CC755E"/>
    <w:rsid w:val="00CD0A74"/>
    <w:rsid w:val="00CD0E17"/>
    <w:rsid w:val="00CD11AC"/>
    <w:rsid w:val="00CD2D23"/>
    <w:rsid w:val="00CD2E51"/>
    <w:rsid w:val="00CD371C"/>
    <w:rsid w:val="00CD38C4"/>
    <w:rsid w:val="00CD4A7E"/>
    <w:rsid w:val="00CD5CF7"/>
    <w:rsid w:val="00CD6413"/>
    <w:rsid w:val="00CD6716"/>
    <w:rsid w:val="00CD7BFB"/>
    <w:rsid w:val="00CE0546"/>
    <w:rsid w:val="00CE10D7"/>
    <w:rsid w:val="00CE1424"/>
    <w:rsid w:val="00CE1A3C"/>
    <w:rsid w:val="00CE1AA1"/>
    <w:rsid w:val="00CE27F2"/>
    <w:rsid w:val="00CE2BE4"/>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1DC0"/>
    <w:rsid w:val="00D322EC"/>
    <w:rsid w:val="00D327C6"/>
    <w:rsid w:val="00D333E8"/>
    <w:rsid w:val="00D3340A"/>
    <w:rsid w:val="00D34091"/>
    <w:rsid w:val="00D34C12"/>
    <w:rsid w:val="00D35112"/>
    <w:rsid w:val="00D3536B"/>
    <w:rsid w:val="00D357E4"/>
    <w:rsid w:val="00D35F8C"/>
    <w:rsid w:val="00D36076"/>
    <w:rsid w:val="00D367B4"/>
    <w:rsid w:val="00D36838"/>
    <w:rsid w:val="00D369CC"/>
    <w:rsid w:val="00D36AA6"/>
    <w:rsid w:val="00D36ED2"/>
    <w:rsid w:val="00D37B6E"/>
    <w:rsid w:val="00D37F06"/>
    <w:rsid w:val="00D403F0"/>
    <w:rsid w:val="00D405C2"/>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63E"/>
    <w:rsid w:val="00D53F8C"/>
    <w:rsid w:val="00D5512A"/>
    <w:rsid w:val="00D551F4"/>
    <w:rsid w:val="00D5575B"/>
    <w:rsid w:val="00D558B6"/>
    <w:rsid w:val="00D55CA0"/>
    <w:rsid w:val="00D55E60"/>
    <w:rsid w:val="00D55FCC"/>
    <w:rsid w:val="00D576BC"/>
    <w:rsid w:val="00D57AF4"/>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046B"/>
    <w:rsid w:val="00D71717"/>
    <w:rsid w:val="00D72506"/>
    <w:rsid w:val="00D7275C"/>
    <w:rsid w:val="00D731A1"/>
    <w:rsid w:val="00D73A3B"/>
    <w:rsid w:val="00D73E34"/>
    <w:rsid w:val="00D73E4D"/>
    <w:rsid w:val="00D7407E"/>
    <w:rsid w:val="00D74A2C"/>
    <w:rsid w:val="00D74E8B"/>
    <w:rsid w:val="00D75F11"/>
    <w:rsid w:val="00D76774"/>
    <w:rsid w:val="00D76CBB"/>
    <w:rsid w:val="00D772EF"/>
    <w:rsid w:val="00D77D87"/>
    <w:rsid w:val="00D77F65"/>
    <w:rsid w:val="00D815F0"/>
    <w:rsid w:val="00D81C71"/>
    <w:rsid w:val="00D81CE7"/>
    <w:rsid w:val="00D81D86"/>
    <w:rsid w:val="00D82F8A"/>
    <w:rsid w:val="00D83C6C"/>
    <w:rsid w:val="00D84160"/>
    <w:rsid w:val="00D8447C"/>
    <w:rsid w:val="00D84A13"/>
    <w:rsid w:val="00D84DA2"/>
    <w:rsid w:val="00D85C0F"/>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E9B"/>
    <w:rsid w:val="00D95FB6"/>
    <w:rsid w:val="00D96496"/>
    <w:rsid w:val="00D973DE"/>
    <w:rsid w:val="00D97AEE"/>
    <w:rsid w:val="00D97B5F"/>
    <w:rsid w:val="00D97D00"/>
    <w:rsid w:val="00DA0353"/>
    <w:rsid w:val="00DA14E8"/>
    <w:rsid w:val="00DA2508"/>
    <w:rsid w:val="00DA2F79"/>
    <w:rsid w:val="00DA38FB"/>
    <w:rsid w:val="00DA3AC4"/>
    <w:rsid w:val="00DA44E9"/>
    <w:rsid w:val="00DA45BB"/>
    <w:rsid w:val="00DA45D1"/>
    <w:rsid w:val="00DA4E44"/>
    <w:rsid w:val="00DA50BA"/>
    <w:rsid w:val="00DA565D"/>
    <w:rsid w:val="00DA58A5"/>
    <w:rsid w:val="00DA6605"/>
    <w:rsid w:val="00DA6A50"/>
    <w:rsid w:val="00DA6EE6"/>
    <w:rsid w:val="00DA7422"/>
    <w:rsid w:val="00DA7C99"/>
    <w:rsid w:val="00DB01C4"/>
    <w:rsid w:val="00DB03CD"/>
    <w:rsid w:val="00DB0573"/>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E8B"/>
    <w:rsid w:val="00DC3294"/>
    <w:rsid w:val="00DC3D19"/>
    <w:rsid w:val="00DC5494"/>
    <w:rsid w:val="00DC60C9"/>
    <w:rsid w:val="00DC6641"/>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0C4A"/>
    <w:rsid w:val="00DE1A60"/>
    <w:rsid w:val="00DE1C26"/>
    <w:rsid w:val="00DE219A"/>
    <w:rsid w:val="00DE266A"/>
    <w:rsid w:val="00DE302D"/>
    <w:rsid w:val="00DE3129"/>
    <w:rsid w:val="00DE3FED"/>
    <w:rsid w:val="00DE4149"/>
    <w:rsid w:val="00DE4783"/>
    <w:rsid w:val="00DE583F"/>
    <w:rsid w:val="00DE5E73"/>
    <w:rsid w:val="00DE6385"/>
    <w:rsid w:val="00DE679C"/>
    <w:rsid w:val="00DE6C8B"/>
    <w:rsid w:val="00DE71EE"/>
    <w:rsid w:val="00DE7586"/>
    <w:rsid w:val="00DE7986"/>
    <w:rsid w:val="00DF18C1"/>
    <w:rsid w:val="00DF2151"/>
    <w:rsid w:val="00DF2A76"/>
    <w:rsid w:val="00DF2DCA"/>
    <w:rsid w:val="00DF32EF"/>
    <w:rsid w:val="00DF3463"/>
    <w:rsid w:val="00DF4CAC"/>
    <w:rsid w:val="00DF555E"/>
    <w:rsid w:val="00DF5E5D"/>
    <w:rsid w:val="00DF64F4"/>
    <w:rsid w:val="00DF68A1"/>
    <w:rsid w:val="00DF6994"/>
    <w:rsid w:val="00DF7333"/>
    <w:rsid w:val="00DF7A79"/>
    <w:rsid w:val="00E006EC"/>
    <w:rsid w:val="00E00F47"/>
    <w:rsid w:val="00E011C1"/>
    <w:rsid w:val="00E013E2"/>
    <w:rsid w:val="00E01551"/>
    <w:rsid w:val="00E016FD"/>
    <w:rsid w:val="00E01830"/>
    <w:rsid w:val="00E01A36"/>
    <w:rsid w:val="00E022FF"/>
    <w:rsid w:val="00E0250C"/>
    <w:rsid w:val="00E02B14"/>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5D2"/>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A1A"/>
    <w:rsid w:val="00E333CF"/>
    <w:rsid w:val="00E34A86"/>
    <w:rsid w:val="00E34F6C"/>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77C"/>
    <w:rsid w:val="00E45FBC"/>
    <w:rsid w:val="00E464D6"/>
    <w:rsid w:val="00E46D7B"/>
    <w:rsid w:val="00E50022"/>
    <w:rsid w:val="00E50333"/>
    <w:rsid w:val="00E5056B"/>
    <w:rsid w:val="00E51671"/>
    <w:rsid w:val="00E51A99"/>
    <w:rsid w:val="00E51E72"/>
    <w:rsid w:val="00E5210B"/>
    <w:rsid w:val="00E5272F"/>
    <w:rsid w:val="00E53FEC"/>
    <w:rsid w:val="00E54034"/>
    <w:rsid w:val="00E5532B"/>
    <w:rsid w:val="00E558B9"/>
    <w:rsid w:val="00E5603F"/>
    <w:rsid w:val="00E57402"/>
    <w:rsid w:val="00E5777B"/>
    <w:rsid w:val="00E5786F"/>
    <w:rsid w:val="00E57DB6"/>
    <w:rsid w:val="00E6010F"/>
    <w:rsid w:val="00E6041B"/>
    <w:rsid w:val="00E60DB6"/>
    <w:rsid w:val="00E61201"/>
    <w:rsid w:val="00E62018"/>
    <w:rsid w:val="00E626FB"/>
    <w:rsid w:val="00E62703"/>
    <w:rsid w:val="00E634D3"/>
    <w:rsid w:val="00E636C3"/>
    <w:rsid w:val="00E638AE"/>
    <w:rsid w:val="00E639F6"/>
    <w:rsid w:val="00E6407D"/>
    <w:rsid w:val="00E64119"/>
    <w:rsid w:val="00E64419"/>
    <w:rsid w:val="00E64F97"/>
    <w:rsid w:val="00E6641D"/>
    <w:rsid w:val="00E66986"/>
    <w:rsid w:val="00E66D29"/>
    <w:rsid w:val="00E670B4"/>
    <w:rsid w:val="00E6769F"/>
    <w:rsid w:val="00E67C96"/>
    <w:rsid w:val="00E67E28"/>
    <w:rsid w:val="00E70078"/>
    <w:rsid w:val="00E702D7"/>
    <w:rsid w:val="00E721C0"/>
    <w:rsid w:val="00E72518"/>
    <w:rsid w:val="00E728BC"/>
    <w:rsid w:val="00E72AA7"/>
    <w:rsid w:val="00E734E5"/>
    <w:rsid w:val="00E73597"/>
    <w:rsid w:val="00E74553"/>
    <w:rsid w:val="00E750EF"/>
    <w:rsid w:val="00E75E2B"/>
    <w:rsid w:val="00E76363"/>
    <w:rsid w:val="00E764E5"/>
    <w:rsid w:val="00E76896"/>
    <w:rsid w:val="00E779C8"/>
    <w:rsid w:val="00E77ECE"/>
    <w:rsid w:val="00E804A7"/>
    <w:rsid w:val="00E8097F"/>
    <w:rsid w:val="00E80A4E"/>
    <w:rsid w:val="00E80EEB"/>
    <w:rsid w:val="00E820B9"/>
    <w:rsid w:val="00E82EB6"/>
    <w:rsid w:val="00E83529"/>
    <w:rsid w:val="00E84063"/>
    <w:rsid w:val="00E8445A"/>
    <w:rsid w:val="00E85302"/>
    <w:rsid w:val="00E85AA0"/>
    <w:rsid w:val="00E8765D"/>
    <w:rsid w:val="00E90511"/>
    <w:rsid w:val="00E90693"/>
    <w:rsid w:val="00E91191"/>
    <w:rsid w:val="00E91DF4"/>
    <w:rsid w:val="00E91ECC"/>
    <w:rsid w:val="00E92149"/>
    <w:rsid w:val="00E92234"/>
    <w:rsid w:val="00E93875"/>
    <w:rsid w:val="00E9399D"/>
    <w:rsid w:val="00E9400A"/>
    <w:rsid w:val="00E942FC"/>
    <w:rsid w:val="00E94422"/>
    <w:rsid w:val="00E94DA7"/>
    <w:rsid w:val="00E95439"/>
    <w:rsid w:val="00E95444"/>
    <w:rsid w:val="00E96931"/>
    <w:rsid w:val="00E97AFD"/>
    <w:rsid w:val="00E97F04"/>
    <w:rsid w:val="00EA07F5"/>
    <w:rsid w:val="00EA1057"/>
    <w:rsid w:val="00EA140D"/>
    <w:rsid w:val="00EA1BC4"/>
    <w:rsid w:val="00EA1C70"/>
    <w:rsid w:val="00EA2120"/>
    <w:rsid w:val="00EA256C"/>
    <w:rsid w:val="00EA3D5E"/>
    <w:rsid w:val="00EA3E0B"/>
    <w:rsid w:val="00EA412E"/>
    <w:rsid w:val="00EA455B"/>
    <w:rsid w:val="00EA4D7C"/>
    <w:rsid w:val="00EA79D6"/>
    <w:rsid w:val="00EB06C8"/>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24A7"/>
    <w:rsid w:val="00EC2D89"/>
    <w:rsid w:val="00EC3006"/>
    <w:rsid w:val="00EC498A"/>
    <w:rsid w:val="00EC561F"/>
    <w:rsid w:val="00EC5989"/>
    <w:rsid w:val="00EC5F3F"/>
    <w:rsid w:val="00EC6447"/>
    <w:rsid w:val="00EC688A"/>
    <w:rsid w:val="00EC6EA9"/>
    <w:rsid w:val="00EC6EDB"/>
    <w:rsid w:val="00EC71A5"/>
    <w:rsid w:val="00EC751C"/>
    <w:rsid w:val="00EC778E"/>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28C"/>
    <w:rsid w:val="00EE6512"/>
    <w:rsid w:val="00EE6582"/>
    <w:rsid w:val="00EE6AC7"/>
    <w:rsid w:val="00EE6D41"/>
    <w:rsid w:val="00EE6EF8"/>
    <w:rsid w:val="00EE71CB"/>
    <w:rsid w:val="00EE73B1"/>
    <w:rsid w:val="00EE78D6"/>
    <w:rsid w:val="00EE792F"/>
    <w:rsid w:val="00EE7D9C"/>
    <w:rsid w:val="00EF036E"/>
    <w:rsid w:val="00EF051B"/>
    <w:rsid w:val="00EF0E87"/>
    <w:rsid w:val="00EF148A"/>
    <w:rsid w:val="00EF16CE"/>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5ED0"/>
    <w:rsid w:val="00F06797"/>
    <w:rsid w:val="00F074F7"/>
    <w:rsid w:val="00F07972"/>
    <w:rsid w:val="00F10365"/>
    <w:rsid w:val="00F109BC"/>
    <w:rsid w:val="00F10DFD"/>
    <w:rsid w:val="00F11402"/>
    <w:rsid w:val="00F11571"/>
    <w:rsid w:val="00F115D1"/>
    <w:rsid w:val="00F131A7"/>
    <w:rsid w:val="00F149BF"/>
    <w:rsid w:val="00F15F13"/>
    <w:rsid w:val="00F165D4"/>
    <w:rsid w:val="00F16DA8"/>
    <w:rsid w:val="00F177A1"/>
    <w:rsid w:val="00F20B7A"/>
    <w:rsid w:val="00F2106C"/>
    <w:rsid w:val="00F2135D"/>
    <w:rsid w:val="00F21AB9"/>
    <w:rsid w:val="00F22256"/>
    <w:rsid w:val="00F22B4B"/>
    <w:rsid w:val="00F2339C"/>
    <w:rsid w:val="00F242B5"/>
    <w:rsid w:val="00F24DB3"/>
    <w:rsid w:val="00F25C39"/>
    <w:rsid w:val="00F25E42"/>
    <w:rsid w:val="00F2707D"/>
    <w:rsid w:val="00F30CF8"/>
    <w:rsid w:val="00F31000"/>
    <w:rsid w:val="00F3109F"/>
    <w:rsid w:val="00F3233A"/>
    <w:rsid w:val="00F33321"/>
    <w:rsid w:val="00F33C36"/>
    <w:rsid w:val="00F34AF8"/>
    <w:rsid w:val="00F354E2"/>
    <w:rsid w:val="00F35EEB"/>
    <w:rsid w:val="00F36516"/>
    <w:rsid w:val="00F374AC"/>
    <w:rsid w:val="00F37C61"/>
    <w:rsid w:val="00F40376"/>
    <w:rsid w:val="00F40FD8"/>
    <w:rsid w:val="00F41237"/>
    <w:rsid w:val="00F41455"/>
    <w:rsid w:val="00F41EEE"/>
    <w:rsid w:val="00F42C13"/>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B52"/>
    <w:rsid w:val="00F74BCB"/>
    <w:rsid w:val="00F74BE8"/>
    <w:rsid w:val="00F74CD1"/>
    <w:rsid w:val="00F74D46"/>
    <w:rsid w:val="00F75639"/>
    <w:rsid w:val="00F75681"/>
    <w:rsid w:val="00F760DE"/>
    <w:rsid w:val="00F766E9"/>
    <w:rsid w:val="00F76E71"/>
    <w:rsid w:val="00F76F30"/>
    <w:rsid w:val="00F77292"/>
    <w:rsid w:val="00F772BE"/>
    <w:rsid w:val="00F77874"/>
    <w:rsid w:val="00F77E5C"/>
    <w:rsid w:val="00F80696"/>
    <w:rsid w:val="00F807FF"/>
    <w:rsid w:val="00F82E80"/>
    <w:rsid w:val="00F83342"/>
    <w:rsid w:val="00F844EB"/>
    <w:rsid w:val="00F846A2"/>
    <w:rsid w:val="00F8489A"/>
    <w:rsid w:val="00F84FE6"/>
    <w:rsid w:val="00F851DC"/>
    <w:rsid w:val="00F85B9B"/>
    <w:rsid w:val="00F867FE"/>
    <w:rsid w:val="00F86CC2"/>
    <w:rsid w:val="00F8712E"/>
    <w:rsid w:val="00F87A77"/>
    <w:rsid w:val="00F87BF5"/>
    <w:rsid w:val="00F90AF5"/>
    <w:rsid w:val="00F914EF"/>
    <w:rsid w:val="00F915AF"/>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16"/>
    <w:rsid w:val="00FA28A2"/>
    <w:rsid w:val="00FA3612"/>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6F5E"/>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C77A2"/>
    <w:rsid w:val="00FD0044"/>
    <w:rsid w:val="00FD22DD"/>
    <w:rsid w:val="00FD258C"/>
    <w:rsid w:val="00FD30C0"/>
    <w:rsid w:val="00FD3E7D"/>
    <w:rsid w:val="00FD442D"/>
    <w:rsid w:val="00FD4444"/>
    <w:rsid w:val="00FD44C5"/>
    <w:rsid w:val="00FD465A"/>
    <w:rsid w:val="00FD48A7"/>
    <w:rsid w:val="00FD4E06"/>
    <w:rsid w:val="00FD5107"/>
    <w:rsid w:val="00FD5E15"/>
    <w:rsid w:val="00FD5F4D"/>
    <w:rsid w:val="00FD612F"/>
    <w:rsid w:val="00FD7E7C"/>
    <w:rsid w:val="00FE023B"/>
    <w:rsid w:val="00FE0325"/>
    <w:rsid w:val="00FE06D2"/>
    <w:rsid w:val="00FE102C"/>
    <w:rsid w:val="00FE136F"/>
    <w:rsid w:val="00FE1681"/>
    <w:rsid w:val="00FE16B9"/>
    <w:rsid w:val="00FE17D4"/>
    <w:rsid w:val="00FE2026"/>
    <w:rsid w:val="00FE20D5"/>
    <w:rsid w:val="00FE281E"/>
    <w:rsid w:val="00FE2847"/>
    <w:rsid w:val="00FE2BD5"/>
    <w:rsid w:val="00FE2E61"/>
    <w:rsid w:val="00FE429A"/>
    <w:rsid w:val="00FE56EB"/>
    <w:rsid w:val="00FE5915"/>
    <w:rsid w:val="00FE59EC"/>
    <w:rsid w:val="00FE5B8E"/>
    <w:rsid w:val="00FE5E68"/>
    <w:rsid w:val="00FE5F45"/>
    <w:rsid w:val="00FE64F3"/>
    <w:rsid w:val="00FE6B66"/>
    <w:rsid w:val="00FE6F6E"/>
    <w:rsid w:val="00FF106C"/>
    <w:rsid w:val="00FF1CC7"/>
    <w:rsid w:val="00FF248B"/>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585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05205626">
      <w:bodyDiv w:val="1"/>
      <w:marLeft w:val="0"/>
      <w:marRight w:val="0"/>
      <w:marTop w:val="0"/>
      <w:marBottom w:val="0"/>
      <w:divBdr>
        <w:top w:val="none" w:sz="0" w:space="0" w:color="auto"/>
        <w:left w:val="none" w:sz="0" w:space="0" w:color="auto"/>
        <w:bottom w:val="none" w:sz="0" w:space="0" w:color="auto"/>
        <w:right w:val="none" w:sz="0" w:space="0" w:color="auto"/>
      </w:divBdr>
      <w:divsChild>
        <w:div w:id="359623971">
          <w:marLeft w:val="480"/>
          <w:marRight w:val="0"/>
          <w:marTop w:val="0"/>
          <w:marBottom w:val="0"/>
          <w:divBdr>
            <w:top w:val="none" w:sz="0" w:space="0" w:color="auto"/>
            <w:left w:val="none" w:sz="0" w:space="0" w:color="auto"/>
            <w:bottom w:val="none" w:sz="0" w:space="0" w:color="auto"/>
            <w:right w:val="none" w:sz="0" w:space="0" w:color="auto"/>
          </w:divBdr>
          <w:divsChild>
            <w:div w:id="15793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04274184">
      <w:bodyDiv w:val="1"/>
      <w:marLeft w:val="0"/>
      <w:marRight w:val="0"/>
      <w:marTop w:val="0"/>
      <w:marBottom w:val="0"/>
      <w:divBdr>
        <w:top w:val="none" w:sz="0" w:space="0" w:color="auto"/>
        <w:left w:val="none" w:sz="0" w:space="0" w:color="auto"/>
        <w:bottom w:val="none" w:sz="0" w:space="0" w:color="auto"/>
        <w:right w:val="none" w:sz="0" w:space="0" w:color="auto"/>
      </w:divBdr>
      <w:divsChild>
        <w:div w:id="2100373044">
          <w:marLeft w:val="480"/>
          <w:marRight w:val="0"/>
          <w:marTop w:val="0"/>
          <w:marBottom w:val="0"/>
          <w:divBdr>
            <w:top w:val="none" w:sz="0" w:space="0" w:color="auto"/>
            <w:left w:val="none" w:sz="0" w:space="0" w:color="auto"/>
            <w:bottom w:val="none" w:sz="0" w:space="0" w:color="auto"/>
            <w:right w:val="none" w:sz="0" w:space="0" w:color="auto"/>
          </w:divBdr>
          <w:divsChild>
            <w:div w:id="15221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022055045">
      <w:bodyDiv w:val="1"/>
      <w:marLeft w:val="0"/>
      <w:marRight w:val="0"/>
      <w:marTop w:val="0"/>
      <w:marBottom w:val="0"/>
      <w:divBdr>
        <w:top w:val="none" w:sz="0" w:space="0" w:color="auto"/>
        <w:left w:val="none" w:sz="0" w:space="0" w:color="auto"/>
        <w:bottom w:val="none" w:sz="0" w:space="0" w:color="auto"/>
        <w:right w:val="none" w:sz="0" w:space="0" w:color="auto"/>
      </w:divBdr>
      <w:divsChild>
        <w:div w:id="836577314">
          <w:marLeft w:val="480"/>
          <w:marRight w:val="0"/>
          <w:marTop w:val="0"/>
          <w:marBottom w:val="0"/>
          <w:divBdr>
            <w:top w:val="none" w:sz="0" w:space="0" w:color="auto"/>
            <w:left w:val="none" w:sz="0" w:space="0" w:color="auto"/>
            <w:bottom w:val="none" w:sz="0" w:space="0" w:color="auto"/>
            <w:right w:val="none" w:sz="0" w:space="0" w:color="auto"/>
          </w:divBdr>
          <w:divsChild>
            <w:div w:id="14214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66097927">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073917635">
      <w:bodyDiv w:val="1"/>
      <w:marLeft w:val="0"/>
      <w:marRight w:val="0"/>
      <w:marTop w:val="0"/>
      <w:marBottom w:val="0"/>
      <w:divBdr>
        <w:top w:val="none" w:sz="0" w:space="0" w:color="auto"/>
        <w:left w:val="none" w:sz="0" w:space="0" w:color="auto"/>
        <w:bottom w:val="none" w:sz="0" w:space="0" w:color="auto"/>
        <w:right w:val="none" w:sz="0" w:space="0" w:color="auto"/>
      </w:divBdr>
      <w:divsChild>
        <w:div w:id="1164468674">
          <w:marLeft w:val="480"/>
          <w:marRight w:val="0"/>
          <w:marTop w:val="0"/>
          <w:marBottom w:val="0"/>
          <w:divBdr>
            <w:top w:val="none" w:sz="0" w:space="0" w:color="auto"/>
            <w:left w:val="none" w:sz="0" w:space="0" w:color="auto"/>
            <w:bottom w:val="none" w:sz="0" w:space="0" w:color="auto"/>
            <w:right w:val="none" w:sz="0" w:space="0" w:color="auto"/>
          </w:divBdr>
          <w:divsChild>
            <w:div w:id="384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sChild>
        <w:div w:id="247278992">
          <w:marLeft w:val="480"/>
          <w:marRight w:val="0"/>
          <w:marTop w:val="0"/>
          <w:marBottom w:val="0"/>
          <w:divBdr>
            <w:top w:val="none" w:sz="0" w:space="0" w:color="auto"/>
            <w:left w:val="none" w:sz="0" w:space="0" w:color="auto"/>
            <w:bottom w:val="none" w:sz="0" w:space="0" w:color="auto"/>
            <w:right w:val="none" w:sz="0" w:space="0" w:color="auto"/>
          </w:divBdr>
          <w:divsChild>
            <w:div w:id="16318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CRAN.R-project.org/package=e1071"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s://doi.org/10.6084/m9.figshare.95843.v4" TargetMode="External"/><Relationship Id="rId2" Type="http://schemas.openxmlformats.org/officeDocument/2006/relationships/customXml" Target="../customXml/item1.xml"/><Relationship Id="rId16" Type="http://schemas.microsoft.com/office/2018/08/relationships/commentsExtensible" Target="commentsExtensible.xml"/><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hyperlink" Target="mailto:haoye@ufl.edu"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189FB-CCA3-4EAA-9CE8-CAECA719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30</Pages>
  <Words>11826</Words>
  <Characters>67410</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12</cp:revision>
  <dcterms:created xsi:type="dcterms:W3CDTF">2021-04-06T20:10:00Z</dcterms:created>
  <dcterms:modified xsi:type="dcterms:W3CDTF">2021-04-06T20:15:00Z</dcterms:modified>
</cp:coreProperties>
</file>