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F7FB6F" w14:textId="3531AFC6" w:rsidR="6AE27648" w:rsidRPr="00C30341" w:rsidRDefault="6AE27648" w:rsidP="0264BE4F">
      <w:pPr>
        <w:rPr>
          <w:rFonts w:asciiTheme="majorHAnsi" w:eastAsia="Times New Roman" w:hAnsiTheme="majorHAnsi" w:cstheme="majorHAnsi"/>
        </w:rPr>
      </w:pPr>
      <w:r w:rsidRPr="00C30341">
        <w:rPr>
          <w:rFonts w:asciiTheme="majorHAnsi" w:eastAsia="Times New Roman" w:hAnsiTheme="majorHAnsi" w:cstheme="majorHAnsi"/>
          <w:b/>
          <w:bCs/>
        </w:rPr>
        <w:t>Introduction</w:t>
      </w:r>
    </w:p>
    <w:p w14:paraId="2C078E63" w14:textId="0EFE35C5" w:rsidR="006A49A5" w:rsidRPr="00C30341" w:rsidRDefault="4D404375" w:rsidP="0264BE4F">
      <w:pPr>
        <w:rPr>
          <w:rFonts w:asciiTheme="majorHAnsi" w:eastAsia="Times New Roman" w:hAnsiTheme="majorHAnsi" w:cstheme="majorHAnsi"/>
        </w:rPr>
      </w:pPr>
      <w:r w:rsidRPr="00C30341">
        <w:rPr>
          <w:rFonts w:asciiTheme="majorHAnsi" w:eastAsia="Times New Roman" w:hAnsiTheme="majorHAnsi" w:cstheme="majorHAnsi"/>
        </w:rPr>
        <w:t xml:space="preserve">The species abundance distribution </w:t>
      </w:r>
      <w:r w:rsidR="5E487539"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 xml:space="preserve">is one of the few </w:t>
      </w:r>
      <w:r w:rsidR="35C36567" w:rsidRPr="00C30341">
        <w:rPr>
          <w:rFonts w:asciiTheme="majorHAnsi" w:eastAsia="Times New Roman" w:hAnsiTheme="majorHAnsi" w:cstheme="majorHAnsi"/>
        </w:rPr>
        <w:t xml:space="preserve">ecological </w:t>
      </w:r>
      <w:r w:rsidR="00CC57F8" w:rsidRPr="00C30341">
        <w:rPr>
          <w:rFonts w:asciiTheme="majorHAnsi" w:eastAsia="Times New Roman" w:hAnsiTheme="majorHAnsi" w:cstheme="majorHAnsi"/>
        </w:rPr>
        <w:t>patterns whose</w:t>
      </w:r>
      <w:r w:rsidR="00833CF4">
        <w:rPr>
          <w:rFonts w:asciiTheme="majorHAnsi" w:eastAsia="Times New Roman" w:hAnsiTheme="majorHAnsi" w:cstheme="majorHAnsi"/>
        </w:rPr>
        <w:t xml:space="preserve"> shape is so consistent that it is often considered an ecological law</w:t>
      </w:r>
      <w:r w:rsidR="35C36567" w:rsidRPr="00C30341">
        <w:rPr>
          <w:rFonts w:asciiTheme="majorHAnsi" w:eastAsia="Times New Roman" w:hAnsiTheme="majorHAnsi" w:cstheme="majorHAnsi"/>
        </w:rPr>
        <w:t xml:space="preserve"> (</w:t>
      </w:r>
      <w:r w:rsidR="00B745C4" w:rsidRPr="00C30341">
        <w:rPr>
          <w:rFonts w:asciiTheme="majorHAnsi" w:eastAsia="Times New Roman" w:hAnsiTheme="majorHAnsi" w:cstheme="majorHAnsi"/>
        </w:rPr>
        <w:t>Lawton 1999, McGill et al 2007</w:t>
      </w:r>
      <w:r w:rsidR="35C36567" w:rsidRPr="00C30341">
        <w:rPr>
          <w:rFonts w:asciiTheme="majorHAnsi" w:eastAsia="Times New Roman" w:hAnsiTheme="majorHAnsi" w:cstheme="majorHAnsi"/>
        </w:rPr>
        <w:t xml:space="preserve">). </w:t>
      </w:r>
      <w:r w:rsidR="00CC57F8" w:rsidRPr="00C30341">
        <w:rPr>
          <w:rFonts w:asciiTheme="majorHAnsi" w:eastAsia="Times New Roman" w:hAnsiTheme="majorHAnsi" w:cstheme="majorHAnsi"/>
        </w:rPr>
        <w:t xml:space="preserve">Across varied ecosystems and taxa, the species abundance distribution is nearly always </w:t>
      </w:r>
      <w:r w:rsidR="58F76EF4" w:rsidRPr="00C30341">
        <w:rPr>
          <w:rFonts w:asciiTheme="majorHAnsi" w:eastAsia="Times New Roman" w:hAnsiTheme="majorHAnsi" w:cstheme="majorHAnsi"/>
        </w:rPr>
        <w:t>dominated by a few very abundant species</w:t>
      </w:r>
      <w:r w:rsidR="00CC57F8" w:rsidRPr="00C30341">
        <w:rPr>
          <w:rFonts w:asciiTheme="majorHAnsi" w:eastAsia="Times New Roman" w:hAnsiTheme="majorHAnsi" w:cstheme="majorHAnsi"/>
        </w:rPr>
        <w:t xml:space="preserve"> and a larger number of increasingly </w:t>
      </w:r>
      <w:r w:rsidR="58F76EF4" w:rsidRPr="00C30341">
        <w:rPr>
          <w:rFonts w:asciiTheme="majorHAnsi" w:eastAsia="Times New Roman" w:hAnsiTheme="majorHAnsi" w:cstheme="majorHAnsi"/>
        </w:rPr>
        <w:t>rare species</w:t>
      </w:r>
      <w:r w:rsidR="00B262ED" w:rsidRPr="00C30341">
        <w:rPr>
          <w:rFonts w:asciiTheme="majorHAnsi" w:eastAsia="Times New Roman" w:hAnsiTheme="majorHAnsi" w:cstheme="majorHAnsi"/>
        </w:rPr>
        <w:t>, generating a distinctive hollow- or J-shaped curve</w:t>
      </w:r>
      <w:r w:rsidR="58F76EF4" w:rsidRPr="00C30341">
        <w:rPr>
          <w:rFonts w:asciiTheme="majorHAnsi" w:eastAsia="Times New Roman" w:hAnsiTheme="majorHAnsi" w:cstheme="majorHAnsi"/>
        </w:rPr>
        <w:t xml:space="preserve"> </w:t>
      </w:r>
      <w:r w:rsidR="1A145711" w:rsidRPr="00C30341">
        <w:rPr>
          <w:rFonts w:asciiTheme="majorHAnsi" w:eastAsia="Times New Roman" w:hAnsiTheme="majorHAnsi" w:cstheme="majorHAnsi"/>
        </w:rPr>
        <w:t>(</w:t>
      </w:r>
      <w:r w:rsidR="000B2F4C" w:rsidRPr="00C30341">
        <w:rPr>
          <w:rFonts w:asciiTheme="majorHAnsi" w:eastAsia="Times New Roman" w:hAnsiTheme="majorHAnsi" w:cstheme="majorHAnsi"/>
        </w:rPr>
        <w:t>Fisher 1943</w:t>
      </w:r>
      <w:r w:rsidR="1A145711" w:rsidRPr="00C30341">
        <w:rPr>
          <w:rFonts w:asciiTheme="majorHAnsi" w:eastAsia="Times New Roman" w:hAnsiTheme="majorHAnsi" w:cstheme="majorHAnsi"/>
        </w:rPr>
        <w:t>)</w:t>
      </w:r>
      <w:r w:rsidR="58F76EF4" w:rsidRPr="00C30341">
        <w:rPr>
          <w:rFonts w:asciiTheme="majorHAnsi" w:eastAsia="Times New Roman" w:hAnsiTheme="majorHAnsi" w:cstheme="majorHAnsi"/>
        </w:rPr>
        <w:t xml:space="preserve">. </w:t>
      </w:r>
      <w:r w:rsidR="00273BD1">
        <w:rPr>
          <w:rFonts w:asciiTheme="majorHAnsi" w:eastAsia="Times New Roman" w:hAnsiTheme="majorHAnsi" w:cstheme="majorHAnsi"/>
        </w:rPr>
        <w:t>C</w:t>
      </w:r>
      <w:r w:rsidR="000A2F86" w:rsidRPr="00C30341">
        <w:rPr>
          <w:rFonts w:asciiTheme="majorHAnsi" w:eastAsia="Times New Roman" w:hAnsiTheme="majorHAnsi" w:cstheme="majorHAnsi"/>
        </w:rPr>
        <w:t xml:space="preserve">ommunity ecologists </w:t>
      </w:r>
      <w:r w:rsidR="5C53AA9A" w:rsidRPr="00C30341">
        <w:rPr>
          <w:rFonts w:asciiTheme="majorHAnsi" w:eastAsia="Times New Roman" w:hAnsiTheme="majorHAnsi" w:cstheme="majorHAnsi"/>
        </w:rPr>
        <w:t>have</w:t>
      </w:r>
      <w:r w:rsidR="091EA95C"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used the species abundance distribution to test numerous theories </w:t>
      </w:r>
      <w:r w:rsidR="002B34E2">
        <w:rPr>
          <w:rFonts w:asciiTheme="majorHAnsi" w:eastAsia="Times New Roman" w:hAnsiTheme="majorHAnsi" w:cstheme="majorHAnsi"/>
        </w:rPr>
        <w:t>intended</w:t>
      </w:r>
      <w:r w:rsidR="002B34E2"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to determine which biological processes are most important for </w:t>
      </w:r>
      <w:r w:rsidR="00DA7422" w:rsidRPr="00C30341">
        <w:rPr>
          <w:rFonts w:asciiTheme="majorHAnsi" w:eastAsia="Times New Roman" w:hAnsiTheme="majorHAnsi" w:cstheme="majorHAnsi"/>
        </w:rPr>
        <w:t>structuring assemblages of species</w:t>
      </w:r>
      <w:r w:rsidR="3C18F2E1"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McGill et</w:t>
      </w:r>
      <w:r w:rsidR="00DB4F8D" w:rsidRPr="00C30341">
        <w:rPr>
          <w:rFonts w:asciiTheme="majorHAnsi" w:eastAsia="Times New Roman" w:hAnsiTheme="majorHAnsi" w:cstheme="majorHAnsi"/>
        </w:rPr>
        <w:t xml:space="preserve"> </w:t>
      </w:r>
      <w:r w:rsidR="007B0B0B" w:rsidRPr="00C30341">
        <w:rPr>
          <w:rFonts w:asciiTheme="majorHAnsi" w:eastAsia="Times New Roman" w:hAnsiTheme="majorHAnsi" w:cstheme="majorHAnsi"/>
        </w:rPr>
        <w:t>al 2007</w:t>
      </w:r>
      <w:r w:rsidR="3C18F2E1" w:rsidRPr="00C30341">
        <w:rPr>
          <w:rFonts w:asciiTheme="majorHAnsi" w:eastAsia="Times New Roman" w:hAnsiTheme="majorHAnsi" w:cstheme="majorHAnsi"/>
        </w:rPr>
        <w:t>)</w:t>
      </w:r>
      <w:r w:rsidR="5941702A" w:rsidRPr="00C30341">
        <w:rPr>
          <w:rFonts w:asciiTheme="majorHAnsi" w:eastAsia="Times New Roman" w:hAnsiTheme="majorHAnsi" w:cstheme="majorHAnsi"/>
        </w:rPr>
        <w:t xml:space="preserve">. </w:t>
      </w:r>
      <w:r w:rsidR="00B262ED" w:rsidRPr="00C30341">
        <w:rPr>
          <w:rFonts w:asciiTheme="majorHAnsi" w:eastAsia="Times New Roman" w:hAnsiTheme="majorHAnsi" w:cstheme="majorHAnsi"/>
        </w:rPr>
        <w:t xml:space="preserve">However, using the species abundance distribution to </w:t>
      </w:r>
      <w:r w:rsidR="002B34E2">
        <w:rPr>
          <w:rFonts w:asciiTheme="majorHAnsi" w:eastAsia="Times New Roman" w:hAnsiTheme="majorHAnsi" w:cstheme="majorHAnsi"/>
        </w:rPr>
        <w:t>distinguish amongst theories</w:t>
      </w:r>
      <w:r w:rsidR="00B262ED" w:rsidRPr="00C30341">
        <w:rPr>
          <w:rFonts w:asciiTheme="majorHAnsi" w:eastAsia="Times New Roman" w:hAnsiTheme="majorHAnsi" w:cstheme="majorHAnsi"/>
        </w:rPr>
        <w:t xml:space="preserve"> has proven frustrating because </w:t>
      </w:r>
      <w:r w:rsidR="002B34E2">
        <w:rPr>
          <w:rFonts w:asciiTheme="majorHAnsi" w:eastAsia="Times New Roman" w:hAnsiTheme="majorHAnsi" w:cstheme="majorHAnsi"/>
        </w:rPr>
        <w:t>many theories predict similar shapes (McGill et al 2007), and even experimental manipulations generate little variation in the shape of the SAD</w:t>
      </w:r>
      <w:r w:rsidR="00B262ED" w:rsidRPr="00C30341">
        <w:rPr>
          <w:rFonts w:asciiTheme="majorHAnsi" w:eastAsia="Times New Roman" w:hAnsiTheme="majorHAnsi" w:cstheme="majorHAnsi"/>
        </w:rPr>
        <w:t xml:space="preserve"> (</w:t>
      </w:r>
      <w:r w:rsidR="00A870B0" w:rsidRPr="00C30341">
        <w:rPr>
          <w:rFonts w:asciiTheme="majorHAnsi" w:eastAsia="Times New Roman" w:hAnsiTheme="majorHAnsi" w:cstheme="majorHAnsi"/>
        </w:rPr>
        <w:t>Supp and Ernest 2014</w:t>
      </w:r>
      <w:r w:rsidR="5FDE308A" w:rsidRPr="00C30341">
        <w:rPr>
          <w:rFonts w:asciiTheme="majorHAnsi" w:eastAsia="Times New Roman" w:hAnsiTheme="majorHAnsi" w:cstheme="majorHAnsi"/>
        </w:rPr>
        <w:t>).</w:t>
      </w:r>
      <w:r w:rsidR="00C71263">
        <w:rPr>
          <w:rFonts w:asciiTheme="majorHAnsi" w:eastAsia="Times New Roman" w:hAnsiTheme="majorHAnsi" w:cstheme="majorHAnsi"/>
        </w:rPr>
        <w:t xml:space="preserve"> After decades of use as a theoretical benchmark, the utility of the SAD for assessing the processes structuring ecological communities is currently unclear. </w:t>
      </w:r>
      <w:r w:rsidR="5FDE308A" w:rsidRPr="00C30341">
        <w:rPr>
          <w:rFonts w:asciiTheme="majorHAnsi" w:eastAsia="Times New Roman" w:hAnsiTheme="majorHAnsi" w:cstheme="majorHAnsi"/>
        </w:rPr>
        <w:t xml:space="preserve"> </w:t>
      </w:r>
    </w:p>
    <w:p w14:paraId="60556270" w14:textId="496788D7" w:rsidR="00C0473A" w:rsidRPr="00C30341" w:rsidRDefault="00A931B4" w:rsidP="0264BE4F">
      <w:pPr>
        <w:rPr>
          <w:rFonts w:asciiTheme="majorHAnsi" w:eastAsia="Times New Roman" w:hAnsiTheme="majorHAnsi" w:cstheme="majorHAnsi"/>
        </w:rPr>
      </w:pPr>
      <w:r>
        <w:rPr>
          <w:rFonts w:asciiTheme="majorHAnsi" w:eastAsia="Times New Roman" w:hAnsiTheme="majorHAnsi" w:cstheme="majorHAnsi"/>
        </w:rPr>
        <w:t>Increasing evidence for statistical constraints operating on the shape of the SAD (</w:t>
      </w:r>
      <w:proofErr w:type="spellStart"/>
      <w:r w:rsidR="0003558D">
        <w:rPr>
          <w:rFonts w:asciiTheme="majorHAnsi" w:eastAsia="Times New Roman" w:hAnsiTheme="majorHAnsi" w:cstheme="majorHAnsi"/>
        </w:rPr>
        <w:t>Locey</w:t>
      </w:r>
      <w:proofErr w:type="spellEnd"/>
      <w:r w:rsidR="0003558D">
        <w:rPr>
          <w:rFonts w:asciiTheme="majorHAnsi" w:eastAsia="Times New Roman" w:hAnsiTheme="majorHAnsi" w:cstheme="majorHAnsi"/>
        </w:rPr>
        <w:t xml:space="preserve"> and White, Harte, White et al 2012, older refs – Sugihara?</w:t>
      </w:r>
      <w:r>
        <w:rPr>
          <w:rFonts w:asciiTheme="majorHAnsi" w:eastAsia="Times New Roman" w:hAnsiTheme="majorHAnsi" w:cstheme="majorHAnsi"/>
        </w:rPr>
        <w:t xml:space="preserve">) has complicated our understanding of the SAD as a </w:t>
      </w:r>
      <w:r>
        <w:rPr>
          <w:rFonts w:asciiTheme="majorHAnsi" w:eastAsia="Times New Roman" w:hAnsiTheme="majorHAnsi" w:cstheme="majorHAnsi"/>
          <w:i/>
          <w:iCs/>
        </w:rPr>
        <w:t xml:space="preserve">biological </w:t>
      </w:r>
      <w:r>
        <w:rPr>
          <w:rFonts w:asciiTheme="majorHAnsi" w:eastAsia="Times New Roman" w:hAnsiTheme="majorHAnsi" w:cstheme="majorHAnsi"/>
        </w:rPr>
        <w:t>pattern.</w:t>
      </w:r>
      <w:r w:rsidR="00772B2E" w:rsidRPr="00C30341">
        <w:rPr>
          <w:rFonts w:asciiTheme="majorHAnsi" w:eastAsia="Times New Roman" w:hAnsiTheme="majorHAnsi" w:cstheme="majorHAnsi"/>
        </w:rPr>
        <w:t xml:space="preserve"> </w:t>
      </w:r>
      <w:r w:rsidR="00173E46">
        <w:rPr>
          <w:rFonts w:asciiTheme="majorHAnsi" w:eastAsia="Times New Roman" w:hAnsiTheme="majorHAnsi" w:cstheme="majorHAnsi"/>
        </w:rPr>
        <w:t>A</w:t>
      </w:r>
      <w:r w:rsidR="00772B2E" w:rsidRPr="00C30341">
        <w:rPr>
          <w:rFonts w:asciiTheme="majorHAnsi" w:eastAsia="Times New Roman" w:hAnsiTheme="majorHAnsi" w:cstheme="majorHAnsi"/>
        </w:rPr>
        <w:t>ccumulating evidence suggests that st</w:t>
      </w:r>
      <w:r w:rsidR="004A1DE7">
        <w:rPr>
          <w:rFonts w:asciiTheme="majorHAnsi" w:eastAsia="Times New Roman" w:hAnsiTheme="majorHAnsi" w:cstheme="majorHAnsi"/>
        </w:rPr>
        <w:t>atistical constraints may actually generate</w:t>
      </w:r>
      <w:r w:rsidR="00CA317C" w:rsidRPr="00C30341">
        <w:rPr>
          <w:rFonts w:asciiTheme="majorHAnsi" w:eastAsia="Times New Roman" w:hAnsiTheme="majorHAnsi" w:cstheme="majorHAnsi"/>
        </w:rPr>
        <w:t xml:space="preserve"> the most striking feature of the species abundance distribution – the hollow curve. </w:t>
      </w:r>
      <w:r w:rsidR="001E5856" w:rsidRPr="00C30341">
        <w:rPr>
          <w:rFonts w:asciiTheme="majorHAnsi" w:eastAsia="Times New Roman" w:hAnsiTheme="majorHAnsi" w:cstheme="majorHAnsi"/>
        </w:rPr>
        <w:t xml:space="preserve">At its core, the SAD is </w:t>
      </w:r>
      <w:r w:rsidR="00355DD5" w:rsidRPr="00C30341">
        <w:rPr>
          <w:rFonts w:asciiTheme="majorHAnsi" w:eastAsia="Times New Roman" w:hAnsiTheme="majorHAnsi" w:cstheme="majorHAnsi"/>
        </w:rPr>
        <w:t>a representation of how</w:t>
      </w:r>
      <w:r w:rsidR="001E5856" w:rsidRPr="00C30341">
        <w:rPr>
          <w:rFonts w:asciiTheme="majorHAnsi" w:eastAsia="Times New Roman" w:hAnsiTheme="majorHAnsi" w:cstheme="majorHAnsi"/>
        </w:rPr>
        <w:t xml:space="preserve"> </w:t>
      </w:r>
      <w:r w:rsidR="0069324F" w:rsidRPr="00C30341">
        <w:rPr>
          <w:rFonts w:asciiTheme="majorHAnsi" w:eastAsia="Times New Roman" w:hAnsiTheme="majorHAnsi" w:cstheme="majorHAnsi"/>
        </w:rPr>
        <w:t>the</w:t>
      </w:r>
      <w:r w:rsidR="001E5856" w:rsidRPr="00C30341">
        <w:rPr>
          <w:rFonts w:asciiTheme="majorHAnsi" w:eastAsia="Times New Roman" w:hAnsiTheme="majorHAnsi" w:cstheme="majorHAnsi"/>
        </w:rPr>
        <w:t xml:space="preserve"> total number of individuals in a community (N) are partitioned among the number of species (S) in that community. </w:t>
      </w:r>
      <w:r w:rsidR="00721DCD" w:rsidRPr="00C30341">
        <w:rPr>
          <w:rFonts w:asciiTheme="majorHAnsi" w:eastAsia="Times New Roman" w:hAnsiTheme="majorHAnsi" w:cstheme="majorHAnsi"/>
        </w:rPr>
        <w:t xml:space="preserve">If our </w:t>
      </w:r>
      <w:r w:rsidR="00922B04" w:rsidRPr="00C30341">
        <w:rPr>
          <w:rFonts w:asciiTheme="majorHAnsi" w:eastAsia="Times New Roman" w:hAnsiTheme="majorHAnsi" w:cstheme="majorHAnsi"/>
        </w:rPr>
        <w:t>implicit</w:t>
      </w:r>
      <w:r w:rsidR="00721DCD" w:rsidRPr="00C30341">
        <w:rPr>
          <w:rFonts w:asciiTheme="majorHAnsi" w:eastAsia="Times New Roman" w:hAnsiTheme="majorHAnsi" w:cstheme="majorHAnsi"/>
        </w:rPr>
        <w:t xml:space="preserve"> null expectation for such a distribution is that </w:t>
      </w:r>
      <w:r w:rsidR="001E5856" w:rsidRPr="00C30341">
        <w:rPr>
          <w:rFonts w:asciiTheme="majorHAnsi" w:eastAsia="Times New Roman" w:hAnsiTheme="majorHAnsi" w:cstheme="majorHAnsi"/>
        </w:rPr>
        <w:t>is</w:t>
      </w:r>
      <w:r w:rsidR="00721DCD" w:rsidRPr="00C30341">
        <w:rPr>
          <w:rFonts w:asciiTheme="majorHAnsi" w:eastAsia="Times New Roman" w:hAnsiTheme="majorHAnsi" w:cstheme="majorHAnsi"/>
        </w:rPr>
        <w:t xml:space="preserve"> uniformly </w:t>
      </w:r>
      <w:r w:rsidR="00157B9B" w:rsidRPr="00C30341">
        <w:rPr>
          <w:rFonts w:asciiTheme="majorHAnsi" w:eastAsia="Times New Roman" w:hAnsiTheme="majorHAnsi" w:cstheme="majorHAnsi"/>
        </w:rPr>
        <w:t>distribute</w:t>
      </w:r>
      <w:r w:rsidR="001E5856" w:rsidRPr="00C30341">
        <w:rPr>
          <w:rFonts w:asciiTheme="majorHAnsi" w:eastAsia="Times New Roman" w:hAnsiTheme="majorHAnsi" w:cstheme="majorHAnsi"/>
        </w:rPr>
        <w:t>d (i.e. equal numbers of individuals per species)</w:t>
      </w:r>
      <w:r w:rsidR="00157B9B" w:rsidRPr="00C30341">
        <w:rPr>
          <w:rFonts w:asciiTheme="majorHAnsi" w:eastAsia="Times New Roman" w:hAnsiTheme="majorHAnsi" w:cstheme="majorHAnsi"/>
        </w:rPr>
        <w:t>, t</w:t>
      </w:r>
      <w:r w:rsidR="00721DCD" w:rsidRPr="00C30341">
        <w:rPr>
          <w:rFonts w:asciiTheme="majorHAnsi" w:eastAsia="Times New Roman" w:hAnsiTheme="majorHAnsi" w:cstheme="majorHAnsi"/>
        </w:rPr>
        <w:t>he hollow curve we see in nature is indeed surprising.</w:t>
      </w:r>
      <w:r w:rsidR="00EE73B1">
        <w:rPr>
          <w:rFonts w:asciiTheme="majorHAnsi" w:eastAsia="Times New Roman" w:hAnsiTheme="majorHAnsi" w:cstheme="majorHAnsi"/>
        </w:rPr>
        <w:t xml:space="preserve"> However, a uniform distribution is not necessarily the appropriate baseline.</w:t>
      </w:r>
      <w:r w:rsidR="00721DCD" w:rsidRPr="00C30341">
        <w:rPr>
          <w:rFonts w:asciiTheme="majorHAnsi" w:eastAsia="Times New Roman" w:hAnsiTheme="majorHAnsi" w:cstheme="majorHAnsi"/>
        </w:rPr>
        <w:t xml:space="preserve"> </w:t>
      </w:r>
      <w:r w:rsidR="003D6C96">
        <w:rPr>
          <w:rFonts w:asciiTheme="majorHAnsi" w:eastAsia="Times New Roman" w:hAnsiTheme="majorHAnsi" w:cstheme="majorHAnsi"/>
        </w:rPr>
        <w:t>Just as a</w:t>
      </w:r>
      <w:r w:rsidR="00BA2BCD" w:rsidRPr="00C30341">
        <w:rPr>
          <w:rFonts w:asciiTheme="majorHAnsi" w:eastAsia="Times New Roman" w:hAnsiTheme="majorHAnsi" w:cstheme="majorHAnsi"/>
        </w:rPr>
        <w:t xml:space="preserve"> Gaussian distribution emerges in the limit of many samples around a </w:t>
      </w:r>
      <w:r w:rsidR="00F82E80" w:rsidRPr="00C30341">
        <w:rPr>
          <w:rFonts w:asciiTheme="majorHAnsi" w:eastAsia="Times New Roman" w:hAnsiTheme="majorHAnsi" w:cstheme="majorHAnsi"/>
        </w:rPr>
        <w:t xml:space="preserve">population </w:t>
      </w:r>
      <w:r w:rsidR="00BA2BCD" w:rsidRPr="00C30341">
        <w:rPr>
          <w:rFonts w:asciiTheme="majorHAnsi" w:eastAsia="Times New Roman" w:hAnsiTheme="majorHAnsi" w:cstheme="majorHAnsi"/>
        </w:rPr>
        <w:t>mean, power-law or log</w:t>
      </w:r>
      <w:r w:rsidR="00782BE8" w:rsidRPr="00C30341">
        <w:rPr>
          <w:rFonts w:asciiTheme="majorHAnsi" w:eastAsia="Times New Roman" w:hAnsiTheme="majorHAnsi" w:cstheme="majorHAnsi"/>
        </w:rPr>
        <w:t>-</w:t>
      </w:r>
      <w:r w:rsidR="00BA2BCD" w:rsidRPr="00C30341">
        <w:rPr>
          <w:rFonts w:asciiTheme="majorHAnsi" w:eastAsia="Times New Roman" w:hAnsiTheme="majorHAnsi" w:cstheme="majorHAnsi"/>
        </w:rPr>
        <w:t>series distributions</w:t>
      </w:r>
      <w:r w:rsidR="001E5856" w:rsidRPr="00C30341">
        <w:rPr>
          <w:rFonts w:asciiTheme="majorHAnsi" w:eastAsia="Times New Roman" w:hAnsiTheme="majorHAnsi" w:cstheme="majorHAnsi"/>
        </w:rPr>
        <w:t xml:space="preserve"> (i.e. ‘hollow-shaped’ curves)</w:t>
      </w:r>
      <w:r w:rsidR="00BA2BCD" w:rsidRPr="00C30341">
        <w:rPr>
          <w:rFonts w:asciiTheme="majorHAnsi" w:eastAsia="Times New Roman" w:hAnsiTheme="majorHAnsi" w:cstheme="majorHAnsi"/>
        </w:rPr>
        <w:t xml:space="preserve"> emerge as statistical attractors for abundance distributions (Frank 2009, 2019)</w:t>
      </w:r>
      <w:r w:rsidR="00F22256" w:rsidRPr="00C30341">
        <w:rPr>
          <w:rFonts w:asciiTheme="majorHAnsi" w:eastAsia="Times New Roman" w:hAnsiTheme="majorHAnsi" w:cstheme="majorHAnsi"/>
        </w:rPr>
        <w:t xml:space="preserve">. </w:t>
      </w:r>
      <w:r w:rsidR="003D6C96">
        <w:rPr>
          <w:rFonts w:asciiTheme="majorHAnsi" w:eastAsia="Times New Roman" w:hAnsiTheme="majorHAnsi" w:cstheme="majorHAnsi"/>
        </w:rPr>
        <w:t xml:space="preserve">Whether using </w:t>
      </w:r>
      <w:r w:rsidR="008A2C84" w:rsidRPr="00C30341">
        <w:rPr>
          <w:rFonts w:asciiTheme="majorHAnsi" w:eastAsia="Times New Roman" w:hAnsiTheme="majorHAnsi" w:cstheme="majorHAnsi"/>
        </w:rPr>
        <w:t>statistical mechanics (i.e.</w:t>
      </w:r>
      <w:r w:rsidR="009C2945">
        <w:rPr>
          <w:rFonts w:asciiTheme="majorHAnsi" w:eastAsia="Times New Roman" w:hAnsiTheme="majorHAnsi" w:cstheme="majorHAnsi"/>
        </w:rPr>
        <w:t xml:space="preserve"> the</w:t>
      </w:r>
      <w:r w:rsidR="008A2C84" w:rsidRPr="00C30341">
        <w:rPr>
          <w:rFonts w:asciiTheme="majorHAnsi" w:eastAsia="Times New Roman" w:hAnsiTheme="majorHAnsi" w:cstheme="majorHAnsi"/>
        </w:rPr>
        <w:t xml:space="preserve"> Maximum Entropy Theory of Ecology (METE); Harte et al 2008, Harte 2011) or combinatorics (i.e. ‘the feasible set’; </w:t>
      </w:r>
      <w:proofErr w:type="spellStart"/>
      <w:r w:rsidR="008A2C84" w:rsidRPr="00C30341">
        <w:rPr>
          <w:rFonts w:asciiTheme="majorHAnsi" w:eastAsia="Times New Roman" w:hAnsiTheme="majorHAnsi" w:cstheme="majorHAnsi"/>
        </w:rPr>
        <w:t>Locey</w:t>
      </w:r>
      <w:proofErr w:type="spellEnd"/>
      <w:r w:rsidR="008A2C84" w:rsidRPr="00C30341">
        <w:rPr>
          <w:rFonts w:asciiTheme="majorHAnsi" w:eastAsia="Times New Roman" w:hAnsiTheme="majorHAnsi" w:cstheme="majorHAnsi"/>
        </w:rPr>
        <w:t xml:space="preserve"> and White 2013)</w:t>
      </w:r>
      <w:r w:rsidR="00971B30">
        <w:rPr>
          <w:rFonts w:asciiTheme="majorHAnsi" w:eastAsia="Times New Roman" w:hAnsiTheme="majorHAnsi" w:cstheme="majorHAnsi"/>
        </w:rPr>
        <w:t>, the random division of individuals into species can, on its own, generate realistic hollow curves</w:t>
      </w:r>
      <w:r w:rsidR="002D6077">
        <w:rPr>
          <w:rFonts w:asciiTheme="majorHAnsi" w:eastAsia="Times New Roman" w:hAnsiTheme="majorHAnsi" w:cstheme="majorHAnsi"/>
        </w:rPr>
        <w:t xml:space="preserve">. </w:t>
      </w:r>
      <w:r w:rsidR="00971B30">
        <w:rPr>
          <w:rFonts w:asciiTheme="majorHAnsi" w:eastAsia="Times New Roman" w:hAnsiTheme="majorHAnsi" w:cstheme="majorHAnsi"/>
        </w:rPr>
        <w:t xml:space="preserve"> </w:t>
      </w:r>
      <w:r w:rsidR="004B18E5">
        <w:rPr>
          <w:rFonts w:asciiTheme="majorHAnsi" w:eastAsia="Times New Roman" w:hAnsiTheme="majorHAnsi" w:cstheme="majorHAnsi"/>
        </w:rPr>
        <w:t>Because these</w:t>
      </w:r>
      <w:r w:rsidR="002D6077">
        <w:rPr>
          <w:rFonts w:asciiTheme="majorHAnsi" w:eastAsia="Times New Roman" w:hAnsiTheme="majorHAnsi" w:cstheme="majorHAnsi"/>
        </w:rPr>
        <w:t xml:space="preserve"> s</w:t>
      </w:r>
      <w:r w:rsidR="00971B30">
        <w:rPr>
          <w:rFonts w:asciiTheme="majorHAnsi" w:eastAsia="Times New Roman" w:hAnsiTheme="majorHAnsi" w:cstheme="majorHAnsi"/>
        </w:rPr>
        <w:t>tatistically generated SADs are excellent empirical fits to those seen in nature</w:t>
      </w:r>
      <w:r w:rsidR="003C2FCE">
        <w:rPr>
          <w:rFonts w:asciiTheme="majorHAnsi" w:eastAsia="Times New Roman" w:hAnsiTheme="majorHAnsi" w:cstheme="majorHAnsi"/>
        </w:rPr>
        <w:t xml:space="preserve"> (Harte et al 2011, White et al 2012, </w:t>
      </w:r>
      <w:proofErr w:type="spellStart"/>
      <w:r w:rsidR="003C2FCE">
        <w:rPr>
          <w:rFonts w:asciiTheme="majorHAnsi" w:eastAsia="Times New Roman" w:hAnsiTheme="majorHAnsi" w:cstheme="majorHAnsi"/>
        </w:rPr>
        <w:t>Locey</w:t>
      </w:r>
      <w:proofErr w:type="spellEnd"/>
      <w:r w:rsidR="003C2FCE">
        <w:rPr>
          <w:rFonts w:asciiTheme="majorHAnsi" w:eastAsia="Times New Roman" w:hAnsiTheme="majorHAnsi" w:cstheme="majorHAnsi"/>
        </w:rPr>
        <w:t xml:space="preserve"> and White 2013), it is reasonable to expect that statistical constraints alone may account for the widespread phenomenon of the hollow-curve SAD. </w:t>
      </w:r>
      <w:r w:rsidR="00721DCD" w:rsidRPr="00C30341">
        <w:rPr>
          <w:rFonts w:asciiTheme="majorHAnsi" w:eastAsia="Times New Roman" w:hAnsiTheme="majorHAnsi" w:cstheme="majorHAnsi"/>
        </w:rPr>
        <w:t xml:space="preserve"> </w:t>
      </w:r>
    </w:p>
    <w:p w14:paraId="3EC5A431" w14:textId="182C0346" w:rsidR="005E6B2D" w:rsidRDefault="576F822A" w:rsidP="0264BE4F">
      <w:pPr>
        <w:rPr>
          <w:rFonts w:asciiTheme="majorHAnsi" w:eastAsia="Times New Roman" w:hAnsiTheme="majorHAnsi" w:cstheme="majorHAnsi"/>
        </w:rPr>
      </w:pPr>
      <w:r w:rsidRPr="00C30341">
        <w:rPr>
          <w:rFonts w:asciiTheme="majorHAnsi" w:eastAsia="Times New Roman" w:hAnsiTheme="majorHAnsi" w:cstheme="majorHAnsi"/>
        </w:rPr>
        <w:t>If</w:t>
      </w:r>
      <w:r w:rsidR="009A4F7D" w:rsidRPr="00C30341">
        <w:rPr>
          <w:rFonts w:asciiTheme="majorHAnsi" w:eastAsia="Times New Roman" w:hAnsiTheme="majorHAnsi" w:cstheme="majorHAnsi"/>
        </w:rPr>
        <w:t xml:space="preserve"> </w:t>
      </w:r>
      <w:r w:rsidRPr="00C30341">
        <w:rPr>
          <w:rFonts w:asciiTheme="majorHAnsi" w:eastAsia="Times New Roman" w:hAnsiTheme="majorHAnsi" w:cstheme="majorHAnsi"/>
        </w:rPr>
        <w:t xml:space="preserve">SADs are statistically </w:t>
      </w:r>
      <w:r w:rsidR="004902B3" w:rsidRPr="00C30341">
        <w:rPr>
          <w:rFonts w:asciiTheme="majorHAnsi" w:eastAsia="Times New Roman" w:hAnsiTheme="majorHAnsi" w:cstheme="majorHAnsi"/>
        </w:rPr>
        <w:t xml:space="preserve">inclined </w:t>
      </w:r>
      <w:r w:rsidRPr="00C30341">
        <w:rPr>
          <w:rFonts w:asciiTheme="majorHAnsi" w:eastAsia="Times New Roman" w:hAnsiTheme="majorHAnsi" w:cstheme="majorHAnsi"/>
        </w:rPr>
        <w:t xml:space="preserve">to </w:t>
      </w:r>
      <w:r w:rsidR="00E51E72" w:rsidRPr="00C30341">
        <w:rPr>
          <w:rFonts w:asciiTheme="majorHAnsi" w:eastAsia="Times New Roman" w:hAnsiTheme="majorHAnsi" w:cstheme="majorHAnsi"/>
        </w:rPr>
        <w:t xml:space="preserve">be </w:t>
      </w:r>
      <w:r w:rsidRPr="00C30341">
        <w:rPr>
          <w:rFonts w:asciiTheme="majorHAnsi" w:eastAsia="Times New Roman" w:hAnsiTheme="majorHAnsi" w:cstheme="majorHAnsi"/>
        </w:rPr>
        <w:t xml:space="preserve">hollow curves </w:t>
      </w:r>
      <w:r w:rsidR="00866FF6">
        <w:rPr>
          <w:rFonts w:asciiTheme="majorHAnsi" w:eastAsia="Times New Roman" w:hAnsiTheme="majorHAnsi" w:cstheme="majorHAnsi"/>
        </w:rPr>
        <w:t>withou</w:t>
      </w:r>
      <w:r w:rsidR="004A062F">
        <w:rPr>
          <w:rFonts w:asciiTheme="majorHAnsi" w:eastAsia="Times New Roman" w:hAnsiTheme="majorHAnsi" w:cstheme="majorHAnsi"/>
        </w:rPr>
        <w:t>t</w:t>
      </w:r>
      <w:r w:rsidR="00866FF6">
        <w:rPr>
          <w:rFonts w:asciiTheme="majorHAnsi" w:eastAsia="Times New Roman" w:hAnsiTheme="majorHAnsi" w:cstheme="majorHAnsi"/>
        </w:rPr>
        <w:t xml:space="preserve"> requiring biological influences</w:t>
      </w:r>
      <w:r w:rsidRPr="00C30341">
        <w:rPr>
          <w:rFonts w:asciiTheme="majorHAnsi" w:eastAsia="Times New Roman" w:hAnsiTheme="majorHAnsi" w:cstheme="majorHAnsi"/>
        </w:rPr>
        <w:t>, it is no surprise that we have struggle</w:t>
      </w:r>
      <w:r w:rsidR="1FEE28C4" w:rsidRPr="00C30341">
        <w:rPr>
          <w:rFonts w:asciiTheme="majorHAnsi" w:eastAsia="Times New Roman" w:hAnsiTheme="majorHAnsi" w:cstheme="majorHAnsi"/>
        </w:rPr>
        <w:t>d to interpret the hollow curve in biological terms.</w:t>
      </w:r>
      <w:r w:rsidR="00485B77" w:rsidRPr="00C30341">
        <w:rPr>
          <w:rFonts w:asciiTheme="majorHAnsi" w:eastAsia="Times New Roman" w:hAnsiTheme="majorHAnsi" w:cstheme="majorHAnsi"/>
        </w:rPr>
        <w:t xml:space="preserve"> </w:t>
      </w:r>
      <w:r w:rsidR="008E06CF">
        <w:rPr>
          <w:rFonts w:asciiTheme="majorHAnsi" w:eastAsia="Times New Roman" w:hAnsiTheme="majorHAnsi" w:cstheme="majorHAnsi"/>
        </w:rPr>
        <w:t xml:space="preserve">However, just because the main feature of the SAD may be statistically determined, it does not necessarily follow that the SAD </w:t>
      </w:r>
      <w:r w:rsidR="009938E4">
        <w:rPr>
          <w:rFonts w:asciiTheme="majorHAnsi" w:eastAsia="Times New Roman" w:hAnsiTheme="majorHAnsi" w:cstheme="majorHAnsi"/>
        </w:rPr>
        <w:t>cannot be biologically informative</w:t>
      </w:r>
      <w:r w:rsidR="008E06CF">
        <w:rPr>
          <w:rFonts w:asciiTheme="majorHAnsi" w:eastAsia="Times New Roman" w:hAnsiTheme="majorHAnsi" w:cstheme="majorHAnsi"/>
        </w:rPr>
        <w:t xml:space="preserve">. </w:t>
      </w:r>
      <w:r w:rsidR="00782BE8" w:rsidRPr="00C30341">
        <w:rPr>
          <w:rFonts w:asciiTheme="majorHAnsi" w:eastAsia="Times New Roman" w:hAnsiTheme="majorHAnsi" w:cstheme="majorHAnsi"/>
        </w:rPr>
        <w:t>B</w:t>
      </w:r>
      <w:r w:rsidR="00485B77" w:rsidRPr="00C30341">
        <w:rPr>
          <w:rFonts w:asciiTheme="majorHAnsi" w:eastAsia="Times New Roman" w:hAnsiTheme="majorHAnsi" w:cstheme="majorHAnsi"/>
        </w:rPr>
        <w:t xml:space="preserve">iological processes </w:t>
      </w:r>
      <w:r w:rsidR="00782BE8" w:rsidRPr="00C30341">
        <w:rPr>
          <w:rFonts w:asciiTheme="majorHAnsi" w:eastAsia="Times New Roman" w:hAnsiTheme="majorHAnsi" w:cstheme="majorHAnsi"/>
        </w:rPr>
        <w:t xml:space="preserve">may </w:t>
      </w:r>
      <w:r w:rsidR="00056C4C" w:rsidRPr="00C30341">
        <w:rPr>
          <w:rFonts w:asciiTheme="majorHAnsi" w:eastAsia="Times New Roman" w:hAnsiTheme="majorHAnsi" w:cstheme="majorHAnsi"/>
        </w:rPr>
        <w:t xml:space="preserve">cause </w:t>
      </w:r>
      <w:r w:rsidR="00B76926" w:rsidRPr="00C30341">
        <w:rPr>
          <w:rFonts w:asciiTheme="majorHAnsi" w:eastAsia="Times New Roman" w:hAnsiTheme="majorHAnsi" w:cstheme="majorHAnsi"/>
        </w:rPr>
        <w:t>relatively subtle, but meaningful, deviations between observed SADs and their statistical expectations</w:t>
      </w:r>
      <w:r w:rsidR="007300BF" w:rsidRPr="00C30341">
        <w:rPr>
          <w:rFonts w:asciiTheme="majorHAnsi" w:eastAsia="Times New Roman" w:hAnsiTheme="majorHAnsi" w:cstheme="majorHAnsi"/>
        </w:rPr>
        <w:t xml:space="preserve"> </w:t>
      </w:r>
      <w:r w:rsidR="00691E75" w:rsidRPr="00C30341">
        <w:rPr>
          <w:rFonts w:asciiTheme="majorHAnsi" w:eastAsia="Times New Roman" w:hAnsiTheme="majorHAnsi" w:cstheme="majorHAnsi"/>
        </w:rPr>
        <w:t>(</w:t>
      </w:r>
      <w:proofErr w:type="spellStart"/>
      <w:r w:rsidR="00691E75" w:rsidRPr="00C30341">
        <w:rPr>
          <w:rFonts w:asciiTheme="majorHAnsi" w:eastAsia="Times New Roman" w:hAnsiTheme="majorHAnsi" w:cstheme="majorHAnsi"/>
        </w:rPr>
        <w:t>Locey</w:t>
      </w:r>
      <w:proofErr w:type="spellEnd"/>
      <w:r w:rsidR="00691E75" w:rsidRPr="00C30341">
        <w:rPr>
          <w:rFonts w:asciiTheme="majorHAnsi" w:eastAsia="Times New Roman" w:hAnsiTheme="majorHAnsi" w:cstheme="majorHAnsi"/>
        </w:rPr>
        <w:t xml:space="preserve"> and White 2013, </w:t>
      </w:r>
      <w:r w:rsidR="0009063B" w:rsidRPr="00C30341">
        <w:rPr>
          <w:rFonts w:asciiTheme="majorHAnsi" w:eastAsia="Times New Roman" w:hAnsiTheme="majorHAnsi" w:cstheme="majorHAnsi"/>
        </w:rPr>
        <w:t>Harte and Newman 2014</w:t>
      </w:r>
      <w:r w:rsidR="007300BF" w:rsidRPr="00C30341">
        <w:rPr>
          <w:rFonts w:asciiTheme="majorHAnsi" w:eastAsia="Times New Roman" w:hAnsiTheme="majorHAnsi" w:cstheme="majorHAnsi"/>
        </w:rPr>
        <w:t>)</w:t>
      </w:r>
      <w:r w:rsidR="007F2084">
        <w:rPr>
          <w:rFonts w:asciiTheme="majorHAnsi" w:eastAsia="Times New Roman" w:hAnsiTheme="majorHAnsi" w:cstheme="majorHAnsi"/>
        </w:rPr>
        <w:t>. W</w:t>
      </w:r>
      <w:r w:rsidR="00056C4C" w:rsidRPr="00C30341">
        <w:rPr>
          <w:rFonts w:asciiTheme="majorHAnsi" w:eastAsia="Times New Roman" w:hAnsiTheme="majorHAnsi" w:cstheme="majorHAnsi"/>
        </w:rPr>
        <w:t xml:space="preserve">e may be able to use those </w:t>
      </w:r>
      <w:r w:rsidR="00056C4C" w:rsidRPr="00C30341">
        <w:rPr>
          <w:rFonts w:asciiTheme="majorHAnsi" w:eastAsia="Times New Roman" w:hAnsiTheme="majorHAnsi" w:cstheme="majorHAnsi"/>
          <w:i/>
          <w:iCs/>
        </w:rPr>
        <w:t>deviations</w:t>
      </w:r>
      <w:r w:rsidR="00056C4C" w:rsidRPr="00C30341">
        <w:rPr>
          <w:rFonts w:asciiTheme="majorHAnsi" w:eastAsia="Times New Roman" w:hAnsiTheme="majorHAnsi" w:cstheme="majorHAnsi"/>
        </w:rPr>
        <w:t xml:space="preserve"> to evaluate theories </w:t>
      </w:r>
      <w:r w:rsidR="0072757B" w:rsidRPr="00C30341">
        <w:rPr>
          <w:rFonts w:asciiTheme="majorHAnsi" w:eastAsia="Times New Roman" w:hAnsiTheme="majorHAnsi" w:cstheme="majorHAnsi"/>
        </w:rPr>
        <w:t>(</w:t>
      </w:r>
      <w:r w:rsidR="00D94F7B" w:rsidRPr="00C30341">
        <w:rPr>
          <w:rFonts w:asciiTheme="majorHAnsi" w:eastAsia="Times New Roman" w:hAnsiTheme="majorHAnsi" w:cstheme="majorHAnsi"/>
        </w:rPr>
        <w:t>Harte and Newman 2014, Xiao et al 201</w:t>
      </w:r>
      <w:r w:rsidR="00507267" w:rsidRPr="00C30341">
        <w:rPr>
          <w:rFonts w:asciiTheme="majorHAnsi" w:eastAsia="Times New Roman" w:hAnsiTheme="majorHAnsi" w:cstheme="majorHAnsi"/>
        </w:rPr>
        <w:t>6</w:t>
      </w:r>
      <w:r w:rsidR="00D94F7B" w:rsidRPr="00C30341">
        <w:rPr>
          <w:rFonts w:asciiTheme="majorHAnsi" w:eastAsia="Times New Roman" w:hAnsiTheme="majorHAnsi" w:cstheme="majorHAnsi"/>
        </w:rPr>
        <w:t>)</w:t>
      </w:r>
      <w:r w:rsidR="007F2084">
        <w:rPr>
          <w:rFonts w:asciiTheme="majorHAnsi" w:eastAsia="Times New Roman" w:hAnsiTheme="majorHAnsi" w:cstheme="majorHAnsi"/>
        </w:rPr>
        <w:t xml:space="preserve"> by</w:t>
      </w:r>
      <w:r w:rsidR="007F2084" w:rsidRPr="00C30341">
        <w:rPr>
          <w:rFonts w:asciiTheme="majorHAnsi" w:eastAsia="Times New Roman" w:hAnsiTheme="majorHAnsi" w:cstheme="majorHAnsi"/>
        </w:rPr>
        <w:t xml:space="preserve"> </w:t>
      </w:r>
      <w:r w:rsidR="007F2084">
        <w:rPr>
          <w:rFonts w:asciiTheme="majorHAnsi" w:eastAsia="Times New Roman" w:hAnsiTheme="majorHAnsi" w:cstheme="majorHAnsi"/>
        </w:rPr>
        <w:t xml:space="preserve">interpreting </w:t>
      </w:r>
      <w:r w:rsidR="007F2084" w:rsidRPr="00C30341">
        <w:rPr>
          <w:rFonts w:asciiTheme="majorHAnsi" w:eastAsia="Times New Roman" w:hAnsiTheme="majorHAnsi" w:cstheme="majorHAnsi"/>
        </w:rPr>
        <w:t xml:space="preserve">SADs not in terms of their absolute shape, but in terms of their shape </w:t>
      </w:r>
      <w:r w:rsidR="007F2084" w:rsidRPr="00C30341">
        <w:rPr>
          <w:rFonts w:asciiTheme="majorHAnsi" w:eastAsia="Times New Roman" w:hAnsiTheme="majorHAnsi" w:cstheme="majorHAnsi"/>
          <w:iCs/>
        </w:rPr>
        <w:t xml:space="preserve">relative to what we would expect </w:t>
      </w:r>
      <w:r w:rsidR="00C131F4">
        <w:rPr>
          <w:rFonts w:asciiTheme="majorHAnsi" w:eastAsia="Times New Roman" w:hAnsiTheme="majorHAnsi" w:cstheme="majorHAnsi"/>
          <w:iCs/>
        </w:rPr>
        <w:t>simply due to statistical processes operating within the constraints of S and N</w:t>
      </w:r>
      <w:r w:rsidR="007F2084" w:rsidRPr="00C30341">
        <w:rPr>
          <w:rFonts w:asciiTheme="majorHAnsi" w:eastAsia="Times New Roman" w:hAnsiTheme="majorHAnsi" w:cstheme="majorHAnsi"/>
          <w:i/>
          <w:iCs/>
        </w:rPr>
        <w:t xml:space="preserve"> </w:t>
      </w:r>
      <w:r w:rsidR="007F2084" w:rsidRPr="00C30341">
        <w:rPr>
          <w:rFonts w:asciiTheme="majorHAnsi" w:eastAsia="Times New Roman" w:hAnsiTheme="majorHAnsi" w:cstheme="majorHAnsi"/>
        </w:rPr>
        <w:t xml:space="preserve">(Frank 2009, </w:t>
      </w:r>
      <w:proofErr w:type="spellStart"/>
      <w:r w:rsidR="007F2084" w:rsidRPr="00C30341">
        <w:rPr>
          <w:rFonts w:asciiTheme="majorHAnsi" w:eastAsia="Times New Roman" w:hAnsiTheme="majorHAnsi" w:cstheme="majorHAnsi"/>
        </w:rPr>
        <w:t>Locey</w:t>
      </w:r>
      <w:proofErr w:type="spellEnd"/>
      <w:r w:rsidR="007F2084" w:rsidRPr="00C30341">
        <w:rPr>
          <w:rFonts w:asciiTheme="majorHAnsi" w:eastAsia="Times New Roman" w:hAnsiTheme="majorHAnsi" w:cstheme="majorHAnsi"/>
        </w:rPr>
        <w:t xml:space="preserve"> and White 2013)</w:t>
      </w:r>
      <w:r w:rsidR="00D94F7B" w:rsidRPr="00C30341">
        <w:rPr>
          <w:rFonts w:asciiTheme="majorHAnsi" w:eastAsia="Times New Roman" w:hAnsiTheme="majorHAnsi" w:cstheme="majorHAnsi"/>
        </w:rPr>
        <w:t xml:space="preserve">. </w:t>
      </w:r>
      <w:r w:rsidR="00C91A23">
        <w:rPr>
          <w:rFonts w:asciiTheme="majorHAnsi" w:eastAsia="Times New Roman" w:hAnsiTheme="majorHAnsi" w:cstheme="majorHAnsi"/>
        </w:rPr>
        <w:t>Using</w:t>
      </w:r>
      <w:r w:rsidR="00725670">
        <w:rPr>
          <w:rFonts w:asciiTheme="majorHAnsi" w:eastAsia="Times New Roman" w:hAnsiTheme="majorHAnsi" w:cstheme="majorHAnsi"/>
        </w:rPr>
        <w:t xml:space="preserve"> SADs in this fashion</w:t>
      </w:r>
      <w:r w:rsidR="00365D1E">
        <w:rPr>
          <w:rFonts w:asciiTheme="majorHAnsi" w:eastAsia="Times New Roman" w:hAnsiTheme="majorHAnsi" w:cstheme="majorHAnsi"/>
        </w:rPr>
        <w:t xml:space="preserve"> </w:t>
      </w:r>
      <w:r w:rsidR="00C91A23">
        <w:rPr>
          <w:rFonts w:asciiTheme="majorHAnsi" w:eastAsia="Times New Roman" w:hAnsiTheme="majorHAnsi" w:cstheme="majorHAnsi"/>
        </w:rPr>
        <w:t>depends on our capacity to detect and quantify deviations between empirical observations and randomness, which requires</w:t>
      </w:r>
      <w:r w:rsidR="00B245A6">
        <w:rPr>
          <w:rFonts w:asciiTheme="majorHAnsi" w:eastAsia="Times New Roman" w:hAnsiTheme="majorHAnsi" w:cstheme="majorHAnsi"/>
        </w:rPr>
        <w:t xml:space="preserve"> metrics and computational approaches that allow us to quantify and interpret whatever deviations may exist, across many different types of ecological communities. </w:t>
      </w:r>
    </w:p>
    <w:p w14:paraId="61E2C815" w14:textId="1CB3D8B4" w:rsidR="00D03647" w:rsidRPr="00C30341" w:rsidRDefault="003773DF" w:rsidP="0264BE4F">
      <w:pPr>
        <w:rPr>
          <w:rFonts w:asciiTheme="majorHAnsi" w:eastAsia="Times New Roman" w:hAnsiTheme="majorHAnsi" w:cstheme="majorHAnsi"/>
        </w:rPr>
      </w:pPr>
      <w:commentRangeStart w:id="0"/>
      <w:r>
        <w:rPr>
          <w:rFonts w:asciiTheme="majorHAnsi" w:eastAsia="Times New Roman" w:hAnsiTheme="majorHAnsi" w:cstheme="majorHAnsi"/>
        </w:rPr>
        <w:t>In particular, our ability to detect deviations may depend strongly on the size of the community (i.e. its values of S and N)</w:t>
      </w:r>
      <w:r w:rsidR="003A2681">
        <w:rPr>
          <w:rFonts w:asciiTheme="majorHAnsi" w:eastAsia="Times New Roman" w:hAnsiTheme="majorHAnsi" w:cstheme="majorHAnsi"/>
        </w:rPr>
        <w:t xml:space="preserve">, </w:t>
      </w:r>
      <w:r w:rsidR="00823FE0">
        <w:rPr>
          <w:rFonts w:asciiTheme="majorHAnsi" w:eastAsia="Times New Roman" w:hAnsiTheme="majorHAnsi" w:cstheme="majorHAnsi"/>
        </w:rPr>
        <w:t>because</w:t>
      </w:r>
      <w:r w:rsidR="00E41013">
        <w:rPr>
          <w:rFonts w:asciiTheme="majorHAnsi" w:eastAsia="Times New Roman" w:hAnsiTheme="majorHAnsi" w:cstheme="majorHAnsi"/>
        </w:rPr>
        <w:t xml:space="preserve"> </w:t>
      </w:r>
      <w:r w:rsidR="005C2047">
        <w:rPr>
          <w:rFonts w:asciiTheme="majorHAnsi" w:eastAsia="Times New Roman" w:hAnsiTheme="majorHAnsi" w:cstheme="majorHAnsi"/>
        </w:rPr>
        <w:t>the</w:t>
      </w:r>
      <w:r w:rsidR="001C45C8" w:rsidRPr="001C45C8">
        <w:rPr>
          <w:rFonts w:asciiTheme="majorHAnsi" w:eastAsia="Times New Roman" w:hAnsiTheme="majorHAnsi" w:cstheme="majorHAnsi"/>
        </w:rPr>
        <w:t xml:space="preserve"> random expectation for the </w:t>
      </w:r>
      <w:r w:rsidR="00C5272E">
        <w:rPr>
          <w:rFonts w:asciiTheme="majorHAnsi" w:eastAsia="Times New Roman" w:hAnsiTheme="majorHAnsi" w:cstheme="majorHAnsi"/>
        </w:rPr>
        <w:t xml:space="preserve">shape of the </w:t>
      </w:r>
      <w:r w:rsidR="001C45C8" w:rsidRPr="001C45C8">
        <w:rPr>
          <w:rFonts w:asciiTheme="majorHAnsi" w:eastAsia="Times New Roman" w:hAnsiTheme="majorHAnsi" w:cstheme="majorHAnsi"/>
        </w:rPr>
        <w:t>SAD</w:t>
      </w:r>
      <w:r w:rsidR="00242164">
        <w:rPr>
          <w:rFonts w:asciiTheme="majorHAnsi" w:eastAsia="Times New Roman" w:hAnsiTheme="majorHAnsi" w:cstheme="majorHAnsi"/>
        </w:rPr>
        <w:t xml:space="preserve"> </w:t>
      </w:r>
      <w:r w:rsidR="003A2681">
        <w:rPr>
          <w:rFonts w:asciiTheme="majorHAnsi" w:eastAsia="Times New Roman" w:hAnsiTheme="majorHAnsi" w:cstheme="majorHAnsi"/>
        </w:rPr>
        <w:t xml:space="preserve">may be more well-resolved, </w:t>
      </w:r>
      <w:r w:rsidR="003A2681">
        <w:rPr>
          <w:rFonts w:asciiTheme="majorHAnsi" w:eastAsia="Times New Roman" w:hAnsiTheme="majorHAnsi" w:cstheme="majorHAnsi"/>
        </w:rPr>
        <w:lastRenderedPageBreak/>
        <w:t>and thus a more powerful tool for inference, for communities with larger values of S and N.</w:t>
      </w:r>
      <w:commentRangeEnd w:id="0"/>
      <w:r w:rsidR="003660BF">
        <w:rPr>
          <w:rStyle w:val="CommentReference"/>
        </w:rPr>
        <w:commentReference w:id="0"/>
      </w:r>
      <w:r w:rsidR="003A2681">
        <w:rPr>
          <w:rFonts w:asciiTheme="majorHAnsi" w:eastAsia="Times New Roman" w:hAnsiTheme="majorHAnsi" w:cstheme="majorHAnsi"/>
        </w:rPr>
        <w:t xml:space="preserve"> </w:t>
      </w:r>
      <w:r w:rsidR="00AC7193">
        <w:rPr>
          <w:rFonts w:asciiTheme="majorHAnsi" w:eastAsia="Times New Roman" w:hAnsiTheme="majorHAnsi" w:cstheme="majorHAnsi"/>
        </w:rPr>
        <w:t xml:space="preserve">The underlying logic </w:t>
      </w:r>
      <w:r w:rsidR="00392D3C">
        <w:rPr>
          <w:rFonts w:asciiTheme="majorHAnsi" w:eastAsia="Times New Roman" w:hAnsiTheme="majorHAnsi" w:cstheme="majorHAnsi"/>
        </w:rPr>
        <w:t>echoes</w:t>
      </w:r>
      <w:r w:rsidR="00AC7193">
        <w:rPr>
          <w:rFonts w:asciiTheme="majorHAnsi" w:eastAsia="Times New Roman" w:hAnsiTheme="majorHAnsi" w:cstheme="majorHAnsi"/>
        </w:rPr>
        <w:t xml:space="preserve"> a common approach in statistical mechanics and related fields, where the objective is to generate a</w:t>
      </w:r>
      <w:r w:rsidR="00D36076">
        <w:rPr>
          <w:rFonts w:asciiTheme="majorHAnsi" w:eastAsia="Times New Roman" w:hAnsiTheme="majorHAnsi" w:cstheme="majorHAnsi"/>
        </w:rPr>
        <w:t xml:space="preserve">n expectation </w:t>
      </w:r>
      <w:r w:rsidR="00AC7193">
        <w:rPr>
          <w:rFonts w:asciiTheme="majorHAnsi" w:eastAsia="Times New Roman" w:hAnsiTheme="majorHAnsi" w:cstheme="majorHAnsi"/>
        </w:rPr>
        <w:t>for the large-scale characteristics of systems that are made up of numerous subcomponents that can fall into different arrangements at the small scale.</w:t>
      </w:r>
      <w:r w:rsidR="00A405AD">
        <w:rPr>
          <w:rFonts w:asciiTheme="majorHAnsi" w:eastAsia="Times New Roman" w:hAnsiTheme="majorHAnsi" w:cstheme="majorHAnsi"/>
        </w:rPr>
        <w:t xml:space="preserve"> </w:t>
      </w:r>
      <w:r w:rsidR="00A5637F">
        <w:rPr>
          <w:rFonts w:asciiTheme="majorHAnsi" w:eastAsia="Times New Roman" w:hAnsiTheme="majorHAnsi" w:cstheme="majorHAnsi"/>
        </w:rPr>
        <w:t xml:space="preserve">For an SAD with </w:t>
      </w:r>
      <w:r w:rsidR="00A5637F" w:rsidRPr="001C45C8">
        <w:rPr>
          <w:rFonts w:asciiTheme="majorHAnsi" w:eastAsia="Times New Roman" w:hAnsiTheme="majorHAnsi" w:cstheme="majorHAnsi"/>
        </w:rPr>
        <w:t>N individuals and S species, the</w:t>
      </w:r>
      <w:r w:rsidR="00A5637F">
        <w:rPr>
          <w:rFonts w:asciiTheme="majorHAnsi" w:eastAsia="Times New Roman" w:hAnsiTheme="majorHAnsi" w:cstheme="majorHAnsi"/>
        </w:rPr>
        <w:t xml:space="preserve"> arrangements are the</w:t>
      </w:r>
      <w:r w:rsidR="00A5637F" w:rsidRPr="001C45C8">
        <w:rPr>
          <w:rFonts w:asciiTheme="majorHAnsi" w:eastAsia="Times New Roman" w:hAnsiTheme="majorHAnsi" w:cstheme="majorHAnsi"/>
        </w:rPr>
        <w:t xml:space="preserve"> possible divisions of N individuals into S species</w:t>
      </w:r>
      <w:r w:rsidR="00A5637F">
        <w:rPr>
          <w:rFonts w:asciiTheme="majorHAnsi" w:eastAsia="Times New Roman" w:hAnsiTheme="majorHAnsi" w:cstheme="majorHAnsi"/>
        </w:rPr>
        <w:t>, and the large-scale characteristic of interest is the shape of the resulting SAD (as captured by metrics such as skewness and evenness)</w:t>
      </w:r>
      <w:r w:rsidR="007B71EA">
        <w:rPr>
          <w:rFonts w:asciiTheme="majorHAnsi" w:eastAsia="Times New Roman" w:hAnsiTheme="majorHAnsi" w:cstheme="majorHAnsi"/>
        </w:rPr>
        <w:t>.</w:t>
      </w:r>
      <w:r w:rsidR="004E64F5">
        <w:rPr>
          <w:rFonts w:asciiTheme="majorHAnsi" w:eastAsia="Times New Roman" w:hAnsiTheme="majorHAnsi" w:cstheme="majorHAnsi"/>
        </w:rPr>
        <w:t xml:space="preserve"> By calculating the shape metrics for the range of</w:t>
      </w:r>
      <w:r w:rsidR="004E64F5">
        <w:rPr>
          <w:rFonts w:asciiTheme="majorHAnsi" w:eastAsia="Times New Roman" w:hAnsiTheme="majorHAnsi" w:cstheme="majorHAnsi"/>
          <w:i/>
          <w:iCs/>
        </w:rPr>
        <w:t xml:space="preserve"> possible </w:t>
      </w:r>
      <w:r w:rsidR="004E64F5">
        <w:rPr>
          <w:rFonts w:asciiTheme="majorHAnsi" w:eastAsia="Times New Roman" w:hAnsiTheme="majorHAnsi" w:cstheme="majorHAnsi"/>
        </w:rPr>
        <w:t>divisions of individuals into species, we obtain a distribution of values for these metrics that reflects the values we would expect to observe if we were to randomly select a division at random from the array of possible divisions.</w:t>
      </w:r>
      <w:r w:rsidR="007B71EA">
        <w:rPr>
          <w:rFonts w:asciiTheme="majorHAnsi" w:eastAsia="Times New Roman" w:hAnsiTheme="majorHAnsi" w:cstheme="majorHAnsi"/>
        </w:rPr>
        <w:t xml:space="preserve"> </w:t>
      </w:r>
      <w:r w:rsidR="00C0087F">
        <w:rPr>
          <w:rFonts w:asciiTheme="majorHAnsi" w:eastAsia="Times New Roman" w:hAnsiTheme="majorHAnsi" w:cstheme="majorHAnsi"/>
        </w:rPr>
        <w:t>In general, expectation</w:t>
      </w:r>
      <w:r w:rsidR="00474294">
        <w:rPr>
          <w:rFonts w:asciiTheme="majorHAnsi" w:eastAsia="Times New Roman" w:hAnsiTheme="majorHAnsi" w:cstheme="majorHAnsi"/>
        </w:rPr>
        <w:t xml:space="preserve">s </w:t>
      </w:r>
      <w:r w:rsidR="00C0087F">
        <w:rPr>
          <w:rFonts w:asciiTheme="majorHAnsi" w:eastAsia="Times New Roman" w:hAnsiTheme="majorHAnsi" w:cstheme="majorHAnsi"/>
        </w:rPr>
        <w:t>obtained in this way</w:t>
      </w:r>
      <w:r w:rsidR="00A405AD">
        <w:rPr>
          <w:rFonts w:asciiTheme="majorHAnsi" w:eastAsia="Times New Roman" w:hAnsiTheme="majorHAnsi" w:cstheme="majorHAnsi"/>
        </w:rPr>
        <w:t xml:space="preserve"> are most informative when most of the possible small-scale arrangements</w:t>
      </w:r>
      <w:r w:rsidR="003E26D9">
        <w:rPr>
          <w:rFonts w:asciiTheme="majorHAnsi" w:eastAsia="Times New Roman" w:hAnsiTheme="majorHAnsi" w:cstheme="majorHAnsi"/>
        </w:rPr>
        <w:t xml:space="preserve">, or divisions, </w:t>
      </w:r>
      <w:r w:rsidR="00A405AD">
        <w:rPr>
          <w:rFonts w:asciiTheme="majorHAnsi" w:eastAsia="Times New Roman" w:hAnsiTheme="majorHAnsi" w:cstheme="majorHAnsi"/>
        </w:rPr>
        <w:t>appear similar at large scale</w:t>
      </w:r>
      <w:r w:rsidR="001F183B">
        <w:rPr>
          <w:rFonts w:asciiTheme="majorHAnsi" w:eastAsia="Times New Roman" w:hAnsiTheme="majorHAnsi" w:cstheme="majorHAnsi"/>
        </w:rPr>
        <w:t>,</w:t>
      </w:r>
      <w:r w:rsidR="003E26D9">
        <w:rPr>
          <w:rFonts w:asciiTheme="majorHAnsi" w:eastAsia="Times New Roman" w:hAnsiTheme="majorHAnsi" w:cstheme="majorHAnsi"/>
        </w:rPr>
        <w:t xml:space="preserve"> or exhibit similar shapes</w:t>
      </w:r>
      <w:r w:rsidR="0091400B">
        <w:rPr>
          <w:rFonts w:asciiTheme="majorHAnsi" w:eastAsia="Times New Roman" w:hAnsiTheme="majorHAnsi" w:cstheme="majorHAnsi"/>
        </w:rPr>
        <w:t xml:space="preserve"> (Jaynes-</w:t>
      </w:r>
      <w:proofErr w:type="spellStart"/>
      <w:r w:rsidR="0091400B">
        <w:rPr>
          <w:rFonts w:asciiTheme="majorHAnsi" w:eastAsia="Times New Roman" w:hAnsiTheme="majorHAnsi" w:cstheme="majorHAnsi"/>
        </w:rPr>
        <w:t>ish</w:t>
      </w:r>
      <w:proofErr w:type="spellEnd"/>
      <w:r w:rsidR="0091400B">
        <w:rPr>
          <w:rFonts w:asciiTheme="majorHAnsi" w:eastAsia="Times New Roman" w:hAnsiTheme="majorHAnsi" w:cstheme="majorHAnsi"/>
        </w:rPr>
        <w:t>)</w:t>
      </w:r>
      <w:r w:rsidR="003E26D9">
        <w:rPr>
          <w:rFonts w:asciiTheme="majorHAnsi" w:eastAsia="Times New Roman" w:hAnsiTheme="majorHAnsi" w:cstheme="majorHAnsi"/>
        </w:rPr>
        <w:t xml:space="preserve">. </w:t>
      </w:r>
      <w:r w:rsidR="00201A5E">
        <w:rPr>
          <w:rFonts w:asciiTheme="majorHAnsi" w:eastAsia="Times New Roman" w:hAnsiTheme="majorHAnsi" w:cstheme="majorHAnsi"/>
        </w:rPr>
        <w:t>T</w:t>
      </w:r>
      <w:commentRangeStart w:id="1"/>
      <w:r w:rsidR="00201A5E">
        <w:rPr>
          <w:rFonts w:asciiTheme="majorHAnsi" w:eastAsia="Times New Roman" w:hAnsiTheme="majorHAnsi" w:cstheme="majorHAnsi"/>
        </w:rPr>
        <w:t>his is often the case, especially in statistical mechanics, when the system involves very large numbers of subcomponents and therefore has numerous possible arrangements</w:t>
      </w:r>
      <w:commentRangeEnd w:id="1"/>
      <w:r w:rsidR="00201A5E">
        <w:rPr>
          <w:rStyle w:val="CommentReference"/>
        </w:rPr>
        <w:commentReference w:id="1"/>
      </w:r>
      <w:r w:rsidR="00201A5E">
        <w:rPr>
          <w:rFonts w:asciiTheme="majorHAnsi" w:eastAsia="Times New Roman" w:hAnsiTheme="majorHAnsi" w:cstheme="majorHAnsi"/>
        </w:rPr>
        <w:t>: as the number of possible arrangements becomes very large, nearly all of the arrangements tend to cluster around one set of large-scale characteristics (Jaynes….?). In these scenarios, an</w:t>
      </w:r>
      <w:r w:rsidR="001F183B" w:rsidRPr="001C45C8">
        <w:rPr>
          <w:rFonts w:asciiTheme="majorHAnsi" w:eastAsia="Times New Roman" w:hAnsiTheme="majorHAnsi" w:cstheme="majorHAnsi"/>
        </w:rPr>
        <w:t xml:space="preserve"> observation </w:t>
      </w:r>
      <w:r w:rsidR="001F183B">
        <w:rPr>
          <w:rFonts w:asciiTheme="majorHAnsi" w:eastAsia="Times New Roman" w:hAnsiTheme="majorHAnsi" w:cstheme="majorHAnsi"/>
        </w:rPr>
        <w:t>whose large-scale characteristics</w:t>
      </w:r>
      <w:r w:rsidR="001F183B" w:rsidRPr="001C45C8">
        <w:rPr>
          <w:rFonts w:asciiTheme="majorHAnsi" w:eastAsia="Times New Roman" w:hAnsiTheme="majorHAnsi" w:cstheme="majorHAnsi"/>
        </w:rPr>
        <w:t xml:space="preserve"> deviate even slightly from </w:t>
      </w:r>
      <w:r w:rsidR="001F183B">
        <w:rPr>
          <w:rFonts w:asciiTheme="majorHAnsi" w:eastAsia="Times New Roman" w:hAnsiTheme="majorHAnsi" w:cstheme="majorHAnsi"/>
        </w:rPr>
        <w:t>those shared</w:t>
      </w:r>
      <w:r w:rsidR="001F183B" w:rsidRPr="001C45C8">
        <w:rPr>
          <w:rFonts w:asciiTheme="majorHAnsi" w:eastAsia="Times New Roman" w:hAnsiTheme="majorHAnsi" w:cstheme="majorHAnsi"/>
        </w:rPr>
        <w:t xml:space="preserve"> by</w:t>
      </w:r>
      <w:r w:rsidR="001F183B">
        <w:rPr>
          <w:rFonts w:asciiTheme="majorHAnsi" w:eastAsia="Times New Roman" w:hAnsiTheme="majorHAnsi" w:cstheme="majorHAnsi"/>
        </w:rPr>
        <w:t xml:space="preserve"> the</w:t>
      </w:r>
      <w:r w:rsidR="001F183B" w:rsidRPr="001C45C8">
        <w:rPr>
          <w:rFonts w:asciiTheme="majorHAnsi" w:eastAsia="Times New Roman" w:hAnsiTheme="majorHAnsi" w:cstheme="majorHAnsi"/>
        </w:rPr>
        <w:t xml:space="preserve"> majority of possible </w:t>
      </w:r>
      <w:r w:rsidR="001F183B">
        <w:rPr>
          <w:rFonts w:asciiTheme="majorHAnsi" w:eastAsia="Times New Roman" w:hAnsiTheme="majorHAnsi" w:cstheme="majorHAnsi"/>
        </w:rPr>
        <w:t xml:space="preserve">arrangements is an indication that the </w:t>
      </w:r>
      <w:r w:rsidR="009C3802">
        <w:rPr>
          <w:rFonts w:asciiTheme="majorHAnsi" w:eastAsia="Times New Roman" w:hAnsiTheme="majorHAnsi" w:cstheme="majorHAnsi"/>
        </w:rPr>
        <w:t xml:space="preserve">information and assumptions that generated the expectation are incorrect </w:t>
      </w:r>
      <w:r w:rsidR="001F183B">
        <w:rPr>
          <w:rFonts w:asciiTheme="majorHAnsi" w:eastAsia="Times New Roman" w:hAnsiTheme="majorHAnsi" w:cstheme="majorHAnsi"/>
        </w:rPr>
        <w:t>or at least missing an important process at play in the system (Jaynes).</w:t>
      </w:r>
      <w:r w:rsidR="0075126B">
        <w:rPr>
          <w:rFonts w:asciiTheme="majorHAnsi" w:eastAsia="Times New Roman" w:hAnsiTheme="majorHAnsi" w:cstheme="majorHAnsi"/>
        </w:rPr>
        <w:t xml:space="preserve"> For the SAD, this would manifest as a narrow, peaked distribution of values for the shape metrics across the array of possible divisions.</w:t>
      </w:r>
      <w:r w:rsidR="001F183B">
        <w:rPr>
          <w:rFonts w:asciiTheme="majorHAnsi" w:eastAsia="Times New Roman" w:hAnsiTheme="majorHAnsi" w:cstheme="majorHAnsi"/>
        </w:rPr>
        <w:t xml:space="preserve"> </w:t>
      </w:r>
      <w:r w:rsidR="00042530">
        <w:rPr>
          <w:rFonts w:asciiTheme="majorHAnsi" w:eastAsia="Times New Roman" w:hAnsiTheme="majorHAnsi" w:cstheme="majorHAnsi"/>
        </w:rPr>
        <w:t xml:space="preserve">If </w:t>
      </w:r>
      <w:r w:rsidR="0075126B">
        <w:rPr>
          <w:rFonts w:asciiTheme="majorHAnsi" w:eastAsia="Times New Roman" w:hAnsiTheme="majorHAnsi" w:cstheme="majorHAnsi"/>
        </w:rPr>
        <w:t>the</w:t>
      </w:r>
      <w:r w:rsidR="00042530">
        <w:rPr>
          <w:rFonts w:asciiTheme="majorHAnsi" w:eastAsia="Times New Roman" w:hAnsiTheme="majorHAnsi" w:cstheme="majorHAnsi"/>
        </w:rPr>
        <w:t xml:space="preserve"> observed SAD deviates from </w:t>
      </w:r>
      <w:r w:rsidR="0075126B">
        <w:rPr>
          <w:rFonts w:asciiTheme="majorHAnsi" w:eastAsia="Times New Roman" w:hAnsiTheme="majorHAnsi" w:cstheme="majorHAnsi"/>
        </w:rPr>
        <w:t>this expectation derived from</w:t>
      </w:r>
      <w:r w:rsidR="00042530">
        <w:rPr>
          <w:rFonts w:asciiTheme="majorHAnsi" w:eastAsia="Times New Roman" w:hAnsiTheme="majorHAnsi" w:cstheme="majorHAnsi"/>
        </w:rPr>
        <w:t xml:space="preserve"> only S and N, it suggests that S and N alone do not provide enough information to predict the shape</w:t>
      </w:r>
      <w:r w:rsidR="008636A2">
        <w:rPr>
          <w:rFonts w:asciiTheme="majorHAnsi" w:eastAsia="Times New Roman" w:hAnsiTheme="majorHAnsi" w:cstheme="majorHAnsi"/>
        </w:rPr>
        <w:t xml:space="preserve"> - </w:t>
      </w:r>
      <w:r w:rsidR="00042530">
        <w:rPr>
          <w:rFonts w:asciiTheme="majorHAnsi" w:eastAsia="Times New Roman" w:hAnsiTheme="majorHAnsi" w:cstheme="majorHAnsi"/>
        </w:rPr>
        <w:t xml:space="preserve">perhaps because other processes are driving the system away from what would occur at random given S and N. </w:t>
      </w:r>
      <w:r w:rsidR="001F183B" w:rsidRPr="001C45C8">
        <w:rPr>
          <w:rFonts w:asciiTheme="majorHAnsi" w:eastAsia="Times New Roman" w:hAnsiTheme="majorHAnsi" w:cstheme="majorHAnsi"/>
        </w:rPr>
        <w:t>However</w:t>
      </w:r>
      <w:r w:rsidR="001F183B">
        <w:rPr>
          <w:rFonts w:asciiTheme="majorHAnsi" w:eastAsia="Times New Roman" w:hAnsiTheme="majorHAnsi" w:cstheme="majorHAnsi"/>
        </w:rPr>
        <w:t xml:space="preserve">, if the array of possible arrangements </w:t>
      </w:r>
      <w:proofErr w:type="gramStart"/>
      <w:r w:rsidR="001F183B">
        <w:rPr>
          <w:rFonts w:asciiTheme="majorHAnsi" w:eastAsia="Times New Roman" w:hAnsiTheme="majorHAnsi" w:cstheme="majorHAnsi"/>
        </w:rPr>
        <w:t>are</w:t>
      </w:r>
      <w:proofErr w:type="gramEnd"/>
      <w:r w:rsidR="001F183B">
        <w:rPr>
          <w:rFonts w:asciiTheme="majorHAnsi" w:eastAsia="Times New Roman" w:hAnsiTheme="majorHAnsi" w:cstheme="majorHAnsi"/>
        </w:rPr>
        <w:t xml:space="preserve"> more variable in their large-scale characteristics, the expectation is less well-resolved and less informative (Jaynes)</w:t>
      </w:r>
      <w:r w:rsidR="001F183B" w:rsidRPr="001C45C8">
        <w:rPr>
          <w:rFonts w:asciiTheme="majorHAnsi" w:eastAsia="Times New Roman" w:hAnsiTheme="majorHAnsi" w:cstheme="majorHAnsi"/>
        </w:rPr>
        <w:t>.</w:t>
      </w:r>
      <w:r w:rsidR="001F183B">
        <w:rPr>
          <w:rFonts w:asciiTheme="majorHAnsi" w:eastAsia="Times New Roman" w:hAnsiTheme="majorHAnsi" w:cstheme="majorHAnsi"/>
        </w:rPr>
        <w:t xml:space="preserve"> When </w:t>
      </w:r>
      <w:r w:rsidR="001F183B" w:rsidRPr="001C45C8">
        <w:rPr>
          <w:rFonts w:asciiTheme="majorHAnsi" w:eastAsia="Times New Roman" w:hAnsiTheme="majorHAnsi" w:cstheme="majorHAnsi"/>
        </w:rPr>
        <w:t>this occurs, we</w:t>
      </w:r>
      <w:r w:rsidR="001F183B">
        <w:rPr>
          <w:rFonts w:asciiTheme="majorHAnsi" w:eastAsia="Times New Roman" w:hAnsiTheme="majorHAnsi" w:cstheme="majorHAnsi"/>
        </w:rPr>
        <w:t xml:space="preserve"> </w:t>
      </w:r>
      <w:r w:rsidR="001F183B" w:rsidRPr="001C45C8">
        <w:rPr>
          <w:rFonts w:asciiTheme="majorHAnsi" w:eastAsia="Times New Roman" w:hAnsiTheme="majorHAnsi" w:cstheme="majorHAnsi"/>
        </w:rPr>
        <w:t xml:space="preserve">have less confidence that an observation that differs from </w:t>
      </w:r>
      <w:r w:rsidR="001F183B">
        <w:rPr>
          <w:rFonts w:asciiTheme="majorHAnsi" w:eastAsia="Times New Roman" w:hAnsiTheme="majorHAnsi" w:cstheme="majorHAnsi"/>
        </w:rPr>
        <w:t xml:space="preserve">the </w:t>
      </w:r>
      <w:r w:rsidR="001F183B">
        <w:rPr>
          <w:rFonts w:asciiTheme="majorHAnsi" w:eastAsia="Times New Roman" w:hAnsiTheme="majorHAnsi" w:cstheme="majorHAnsi"/>
          <w:i/>
          <w:iCs/>
        </w:rPr>
        <w:t>most</w:t>
      </w:r>
      <w:r w:rsidR="001F183B" w:rsidRPr="001C45C8">
        <w:rPr>
          <w:rFonts w:asciiTheme="majorHAnsi" w:eastAsia="Times New Roman" w:hAnsiTheme="majorHAnsi" w:cstheme="majorHAnsi"/>
        </w:rPr>
        <w:t xml:space="preserve"> likely </w:t>
      </w:r>
      <w:r w:rsidR="001F183B">
        <w:rPr>
          <w:rFonts w:asciiTheme="majorHAnsi" w:eastAsia="Times New Roman" w:hAnsiTheme="majorHAnsi" w:cstheme="majorHAnsi"/>
        </w:rPr>
        <w:t>characteristics</w:t>
      </w:r>
      <w:r w:rsidR="001F183B" w:rsidRPr="001C45C8">
        <w:rPr>
          <w:rFonts w:asciiTheme="majorHAnsi" w:eastAsia="Times New Roman" w:hAnsiTheme="majorHAnsi" w:cstheme="majorHAnsi"/>
        </w:rPr>
        <w:t xml:space="preserve"> is inconsistent</w:t>
      </w:r>
      <w:r w:rsidR="001F183B">
        <w:rPr>
          <w:rFonts w:asciiTheme="majorHAnsi" w:eastAsia="Times New Roman" w:hAnsiTheme="majorHAnsi" w:cstheme="majorHAnsi"/>
        </w:rPr>
        <w:t xml:space="preserve"> with the expectation</w:t>
      </w:r>
      <w:r w:rsidR="00285199">
        <w:rPr>
          <w:rFonts w:asciiTheme="majorHAnsi" w:eastAsia="Times New Roman" w:hAnsiTheme="majorHAnsi" w:cstheme="majorHAnsi"/>
        </w:rPr>
        <w:t xml:space="preserve">, </w:t>
      </w:r>
      <w:r w:rsidR="001F183B">
        <w:rPr>
          <w:rFonts w:asciiTheme="majorHAnsi" w:eastAsia="Times New Roman" w:hAnsiTheme="majorHAnsi" w:cstheme="majorHAnsi"/>
        </w:rPr>
        <w:t>because the expectation itself is nonspecific</w:t>
      </w:r>
      <w:r w:rsidR="00285199">
        <w:rPr>
          <w:rFonts w:asciiTheme="majorHAnsi" w:eastAsia="Times New Roman" w:hAnsiTheme="majorHAnsi" w:cstheme="majorHAnsi"/>
        </w:rPr>
        <w:t xml:space="preserve"> (Jaynes)</w:t>
      </w:r>
      <w:r w:rsidR="001F183B" w:rsidRPr="001C45C8">
        <w:rPr>
          <w:rFonts w:asciiTheme="majorHAnsi" w:eastAsia="Times New Roman" w:hAnsiTheme="majorHAnsi" w:cstheme="majorHAnsi"/>
        </w:rPr>
        <w:t>.</w:t>
      </w:r>
      <w:r w:rsidR="001F183B">
        <w:rPr>
          <w:rFonts w:asciiTheme="majorHAnsi" w:eastAsia="Times New Roman" w:hAnsiTheme="majorHAnsi" w:cstheme="majorHAnsi"/>
        </w:rPr>
        <w:t xml:space="preserve"> Small systems may be more likely to generate relatively vague expectations, because they have fewer subcomponents and fewer possible arrangements (?). </w:t>
      </w:r>
      <w:r w:rsidR="00A5637F">
        <w:rPr>
          <w:rFonts w:asciiTheme="majorHAnsi" w:eastAsia="Times New Roman" w:hAnsiTheme="majorHAnsi" w:cstheme="majorHAnsi"/>
        </w:rPr>
        <w:t xml:space="preserve">This may be particularly relevant to </w:t>
      </w:r>
      <w:proofErr w:type="gramStart"/>
      <w:r w:rsidR="00A5637F">
        <w:rPr>
          <w:rFonts w:asciiTheme="majorHAnsi" w:eastAsia="Times New Roman" w:hAnsiTheme="majorHAnsi" w:cstheme="majorHAnsi"/>
        </w:rPr>
        <w:t>ecology, because</w:t>
      </w:r>
      <w:proofErr w:type="gramEnd"/>
      <w:r w:rsidR="00A5637F">
        <w:rPr>
          <w:rFonts w:asciiTheme="majorHAnsi" w:eastAsia="Times New Roman" w:hAnsiTheme="majorHAnsi" w:cstheme="majorHAnsi"/>
        </w:rPr>
        <w:t xml:space="preserve"> ecological systems can have considerably fewer subcomponents than is usual for statistical mechanics. However, it is not clear whether ecological communities are affected by these small-size phenomena, and if so, which community sizes (in terms of S and N) are</w:t>
      </w:r>
      <w:r w:rsidR="00EF3800">
        <w:rPr>
          <w:rFonts w:asciiTheme="majorHAnsi" w:eastAsia="Times New Roman" w:hAnsiTheme="majorHAnsi" w:cstheme="majorHAnsi"/>
        </w:rPr>
        <w:t xml:space="preserve"> affected the most</w:t>
      </w:r>
      <w:r w:rsidR="00A5637F">
        <w:rPr>
          <w:rFonts w:asciiTheme="majorHAnsi" w:eastAsia="Times New Roman" w:hAnsiTheme="majorHAnsi" w:cstheme="majorHAnsi"/>
        </w:rPr>
        <w:t xml:space="preserve">. </w:t>
      </w:r>
      <w:r w:rsidR="00A5637F" w:rsidRPr="00C30341">
        <w:rPr>
          <w:rFonts w:asciiTheme="majorHAnsi" w:eastAsia="Times New Roman" w:hAnsiTheme="majorHAnsi" w:cstheme="majorHAnsi"/>
        </w:rPr>
        <w:t xml:space="preserve"> </w:t>
      </w:r>
    </w:p>
    <w:p w14:paraId="30415019" w14:textId="35ADD9FE" w:rsidR="008D0389" w:rsidRPr="00C30341" w:rsidRDefault="00245A3D" w:rsidP="0074444D">
      <w:pPr>
        <w:rPr>
          <w:rFonts w:asciiTheme="majorHAnsi" w:eastAsia="Times New Roman" w:hAnsiTheme="majorHAnsi" w:cstheme="majorHAnsi"/>
        </w:rPr>
      </w:pPr>
      <w:r w:rsidRPr="00C30341">
        <w:rPr>
          <w:rFonts w:asciiTheme="majorHAnsi" w:eastAsia="Times New Roman" w:hAnsiTheme="majorHAnsi" w:cstheme="majorHAnsi"/>
        </w:rPr>
        <w:t>Here w</w:t>
      </w:r>
      <w:r w:rsidR="00D03647" w:rsidRPr="00C30341">
        <w:rPr>
          <w:rFonts w:asciiTheme="majorHAnsi" w:eastAsia="Times New Roman" w:hAnsiTheme="majorHAnsi" w:cstheme="majorHAnsi"/>
        </w:rPr>
        <w:t>e set out to establish if</w:t>
      </w:r>
      <w:r w:rsidR="00B21009" w:rsidRPr="00C30341">
        <w:rPr>
          <w:rFonts w:asciiTheme="majorHAnsi" w:eastAsia="Times New Roman" w:hAnsiTheme="majorHAnsi" w:cstheme="majorHAnsi"/>
        </w:rPr>
        <w:t xml:space="preserve">, and in </w:t>
      </w:r>
      <w:r w:rsidR="009641D9">
        <w:rPr>
          <w:rFonts w:asciiTheme="majorHAnsi" w:eastAsia="Times New Roman" w:hAnsiTheme="majorHAnsi" w:cstheme="majorHAnsi"/>
        </w:rPr>
        <w:t>what ways, empirical SADs deviate from their distributions of randomly-generated, statistically-constrained SADs.</w:t>
      </w:r>
      <w:r w:rsidR="00E30930">
        <w:rPr>
          <w:rFonts w:asciiTheme="majorHAnsi" w:eastAsia="Times New Roman" w:hAnsiTheme="majorHAnsi" w:cstheme="majorHAnsi"/>
        </w:rPr>
        <w:t xml:space="preserve"> We build upon the combinatorics approach developed by </w:t>
      </w:r>
      <w:proofErr w:type="spellStart"/>
      <w:r w:rsidR="00E30930">
        <w:rPr>
          <w:rFonts w:asciiTheme="majorHAnsi" w:eastAsia="Times New Roman" w:hAnsiTheme="majorHAnsi" w:cstheme="majorHAnsi"/>
        </w:rPr>
        <w:t>Locey</w:t>
      </w:r>
      <w:proofErr w:type="spellEnd"/>
      <w:r w:rsidR="00E30930">
        <w:rPr>
          <w:rFonts w:asciiTheme="majorHAnsi" w:eastAsia="Times New Roman" w:hAnsiTheme="majorHAnsi" w:cstheme="majorHAnsi"/>
        </w:rPr>
        <w:t xml:space="preserve"> and White (2013)</w:t>
      </w:r>
      <w:r w:rsidR="004178E5">
        <w:rPr>
          <w:rFonts w:asciiTheme="majorHAnsi" w:eastAsia="Times New Roman" w:hAnsiTheme="majorHAnsi" w:cstheme="majorHAnsi"/>
        </w:rPr>
        <w:t xml:space="preserve">. </w:t>
      </w:r>
      <w:r w:rsidRPr="00C30341">
        <w:rPr>
          <w:rFonts w:asciiTheme="majorHAnsi" w:eastAsia="Times New Roman" w:hAnsiTheme="majorHAnsi" w:cstheme="majorHAnsi"/>
        </w:rPr>
        <w:t xml:space="preserve">We also examine whether </w:t>
      </w:r>
      <w:r w:rsidR="00D52A85" w:rsidRPr="00C30341">
        <w:rPr>
          <w:rFonts w:asciiTheme="majorHAnsi" w:eastAsia="Times New Roman" w:hAnsiTheme="majorHAnsi" w:cstheme="majorHAnsi"/>
        </w:rPr>
        <w:t>smaller communities indeed have less narrowly-defined statistical baselines than large ones, and whether this appears to affect our capacity to identify deviations</w:t>
      </w:r>
      <w:r w:rsidR="007E6AF5" w:rsidRPr="00C30341">
        <w:rPr>
          <w:rFonts w:asciiTheme="majorHAnsi" w:eastAsia="Times New Roman" w:hAnsiTheme="majorHAnsi" w:cstheme="majorHAnsi"/>
        </w:rPr>
        <w:t>.</w:t>
      </w:r>
      <w:r w:rsidR="008D0389" w:rsidRPr="00C30341">
        <w:rPr>
          <w:rFonts w:asciiTheme="majorHAnsi" w:eastAsia="Times New Roman" w:hAnsiTheme="majorHAnsi" w:cstheme="majorHAnsi"/>
        </w:rPr>
        <w:t xml:space="preserve"> </w:t>
      </w:r>
      <w:r w:rsidR="00227C28" w:rsidRPr="00C30341">
        <w:rPr>
          <w:rFonts w:asciiTheme="majorHAnsi" w:eastAsia="Times New Roman" w:hAnsiTheme="majorHAnsi" w:cstheme="majorHAnsi"/>
        </w:rPr>
        <w:t>For</w:t>
      </w:r>
      <w:r w:rsidR="00D43669" w:rsidRPr="00C30341">
        <w:rPr>
          <w:rFonts w:asciiTheme="majorHAnsi" w:eastAsia="Times New Roman" w:hAnsiTheme="majorHAnsi" w:cstheme="majorHAnsi"/>
        </w:rPr>
        <w:t xml:space="preserve"> </w:t>
      </w:r>
      <w:r w:rsidR="00AD10E7" w:rsidRPr="00C30341">
        <w:rPr>
          <w:rFonts w:asciiTheme="majorHAnsi" w:eastAsia="Times New Roman" w:hAnsiTheme="majorHAnsi" w:cstheme="majorHAnsi"/>
        </w:rPr>
        <w:t>[</w:t>
      </w:r>
      <w:r w:rsidR="00154C8D" w:rsidRPr="00C30341">
        <w:rPr>
          <w:rFonts w:asciiTheme="majorHAnsi" w:eastAsia="Times New Roman" w:hAnsiTheme="majorHAnsi" w:cstheme="majorHAnsi"/>
        </w:rPr>
        <w:t># communities</w:t>
      </w:r>
      <w:r w:rsidR="00AD10E7" w:rsidRPr="00C30341">
        <w:rPr>
          <w:rFonts w:asciiTheme="majorHAnsi" w:eastAsia="Times New Roman" w:hAnsiTheme="majorHAnsi" w:cstheme="majorHAnsi"/>
        </w:rPr>
        <w:t>]</w:t>
      </w:r>
      <w:r w:rsidR="00227C28" w:rsidRPr="00C30341">
        <w:rPr>
          <w:rFonts w:asciiTheme="majorHAnsi" w:eastAsia="Times New Roman" w:hAnsiTheme="majorHAnsi" w:cstheme="majorHAnsi"/>
        </w:rPr>
        <w:t xml:space="preserve"> communities spanning X Y and Z taxa, </w:t>
      </w:r>
      <w:r w:rsidR="00D43669" w:rsidRPr="00C30341">
        <w:rPr>
          <w:rFonts w:asciiTheme="majorHAnsi" w:eastAsia="Times New Roman" w:hAnsiTheme="majorHAnsi" w:cstheme="majorHAnsi"/>
        </w:rPr>
        <w:t>we</w:t>
      </w:r>
      <w:r w:rsidR="00407D5A" w:rsidRPr="00C30341">
        <w:rPr>
          <w:rFonts w:asciiTheme="majorHAnsi" w:eastAsia="Times New Roman" w:hAnsiTheme="majorHAnsi" w:cstheme="majorHAnsi"/>
        </w:rPr>
        <w:t xml:space="preserve"> use combinatorics to</w:t>
      </w:r>
      <w:r w:rsidR="00D43669" w:rsidRPr="00C30341">
        <w:rPr>
          <w:rFonts w:asciiTheme="majorHAnsi" w:eastAsia="Times New Roman" w:hAnsiTheme="majorHAnsi" w:cstheme="majorHAnsi"/>
        </w:rPr>
        <w:t xml:space="preserve"> characteriz</w:t>
      </w:r>
      <w:r w:rsidR="0040444C" w:rsidRPr="00C30341">
        <w:rPr>
          <w:rFonts w:asciiTheme="majorHAnsi" w:eastAsia="Times New Roman" w:hAnsiTheme="majorHAnsi" w:cstheme="majorHAnsi"/>
        </w:rPr>
        <w:t>e</w:t>
      </w:r>
      <w:r w:rsidR="00D43669" w:rsidRPr="00C30341">
        <w:rPr>
          <w:rFonts w:asciiTheme="majorHAnsi" w:eastAsia="Times New Roman" w:hAnsiTheme="majorHAnsi" w:cstheme="majorHAnsi"/>
        </w:rPr>
        <w:t xml:space="preserve"> the </w:t>
      </w:r>
      <w:r w:rsidR="00A655B9" w:rsidRPr="00C30341">
        <w:rPr>
          <w:rFonts w:asciiTheme="majorHAnsi" w:eastAsia="Times New Roman" w:hAnsiTheme="majorHAnsi" w:cstheme="majorHAnsi"/>
        </w:rPr>
        <w:t xml:space="preserve">distribution of </w:t>
      </w:r>
      <w:r w:rsidR="00F551D5">
        <w:rPr>
          <w:rFonts w:asciiTheme="majorHAnsi" w:eastAsia="Times New Roman" w:hAnsiTheme="majorHAnsi" w:cstheme="majorHAnsi"/>
        </w:rPr>
        <w:t>possible states</w:t>
      </w:r>
      <w:r w:rsidR="00D43669" w:rsidRPr="00C30341">
        <w:rPr>
          <w:rFonts w:asciiTheme="majorHAnsi" w:eastAsia="Times New Roman" w:hAnsiTheme="majorHAnsi" w:cstheme="majorHAnsi"/>
        </w:rPr>
        <w:t xml:space="preserve"> for the SAD based on the number of species and number of individuals. We then compare </w:t>
      </w:r>
      <w:r w:rsidR="00D43669" w:rsidRPr="00C30341">
        <w:rPr>
          <w:rFonts w:asciiTheme="majorHAnsi" w:eastAsia="Times New Roman" w:hAnsiTheme="majorHAnsi" w:cstheme="majorHAnsi"/>
          <w:i/>
          <w:iCs/>
        </w:rPr>
        <w:t xml:space="preserve">observed </w:t>
      </w:r>
      <w:r w:rsidR="00D43669" w:rsidRPr="00C30341">
        <w:rPr>
          <w:rFonts w:asciiTheme="majorHAnsi" w:eastAsia="Times New Roman" w:hAnsiTheme="majorHAnsi" w:cstheme="majorHAnsi"/>
        </w:rPr>
        <w:t xml:space="preserve">SADs to their corresponding statistical baselines and </w:t>
      </w:r>
      <w:r w:rsidR="00967152" w:rsidRPr="00C30341">
        <w:rPr>
          <w:rFonts w:asciiTheme="majorHAnsi" w:eastAsia="Times New Roman" w:hAnsiTheme="majorHAnsi" w:cstheme="majorHAnsi"/>
        </w:rPr>
        <w:t>evaluate</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 xml:space="preserve">1) </w:t>
      </w:r>
      <w:r w:rsidR="00BD164E" w:rsidRPr="00C30341">
        <w:rPr>
          <w:rFonts w:asciiTheme="majorHAnsi" w:eastAsia="Times New Roman" w:hAnsiTheme="majorHAnsi" w:cstheme="majorHAnsi"/>
        </w:rPr>
        <w:t>if</w:t>
      </w:r>
      <w:r w:rsidR="000C686D" w:rsidRPr="00C30341">
        <w:rPr>
          <w:rFonts w:asciiTheme="majorHAnsi" w:eastAsia="Times New Roman" w:hAnsiTheme="majorHAnsi" w:cstheme="majorHAnsi"/>
        </w:rPr>
        <w:t xml:space="preserve"> the shapes of</w:t>
      </w:r>
      <w:r w:rsidR="00D43669" w:rsidRPr="00C30341">
        <w:rPr>
          <w:rFonts w:asciiTheme="majorHAnsi" w:eastAsia="Times New Roman" w:hAnsiTheme="majorHAnsi" w:cstheme="majorHAnsi"/>
        </w:rPr>
        <w:t xml:space="preserve"> </w:t>
      </w:r>
      <w:r w:rsidR="00F374AC" w:rsidRPr="00C30341">
        <w:rPr>
          <w:rFonts w:asciiTheme="majorHAnsi" w:eastAsia="Times New Roman" w:hAnsiTheme="majorHAnsi" w:cstheme="majorHAnsi"/>
        </w:rPr>
        <w:t>observed SADs are consistently unusual given their statistical expectations</w:t>
      </w:r>
      <w:r w:rsidR="0026730B" w:rsidRPr="00C30341">
        <w:rPr>
          <w:rFonts w:asciiTheme="majorHAnsi" w:eastAsia="Times New Roman" w:hAnsiTheme="majorHAnsi" w:cstheme="majorHAnsi"/>
        </w:rPr>
        <w:t xml:space="preserve">, </w:t>
      </w:r>
      <w:r w:rsidR="006748D4" w:rsidRPr="00C30341">
        <w:rPr>
          <w:rFonts w:asciiTheme="majorHAnsi" w:eastAsia="Times New Roman" w:hAnsiTheme="majorHAnsi" w:cstheme="majorHAnsi"/>
        </w:rPr>
        <w:t xml:space="preserve">2) </w:t>
      </w:r>
      <w:r w:rsidR="0026730B" w:rsidRPr="00C30341">
        <w:rPr>
          <w:rFonts w:asciiTheme="majorHAnsi" w:eastAsia="Times New Roman" w:hAnsiTheme="majorHAnsi" w:cstheme="majorHAnsi"/>
        </w:rPr>
        <w:t xml:space="preserve">how the narrowness of the statistical constraint varies over gradients of </w:t>
      </w:r>
      <w:r w:rsidR="0026730B" w:rsidRPr="00C30341">
        <w:rPr>
          <w:rFonts w:asciiTheme="majorHAnsi" w:eastAsia="Times New Roman" w:hAnsiTheme="majorHAnsi" w:cstheme="majorHAnsi"/>
          <w:i/>
          <w:iCs/>
        </w:rPr>
        <w:t xml:space="preserve">S </w:t>
      </w:r>
      <w:r w:rsidR="0026730B" w:rsidRPr="00C30341">
        <w:rPr>
          <w:rFonts w:asciiTheme="majorHAnsi" w:eastAsia="Times New Roman" w:hAnsiTheme="majorHAnsi" w:cstheme="majorHAnsi"/>
        </w:rPr>
        <w:t xml:space="preserve">and </w:t>
      </w:r>
      <w:r w:rsidR="0026730B" w:rsidRPr="00C30341">
        <w:rPr>
          <w:rFonts w:asciiTheme="majorHAnsi" w:eastAsia="Times New Roman" w:hAnsiTheme="majorHAnsi" w:cstheme="majorHAnsi"/>
          <w:i/>
          <w:iCs/>
        </w:rPr>
        <w:t>N</w:t>
      </w:r>
      <w:r w:rsidR="0026730B" w:rsidRPr="00C30341">
        <w:rPr>
          <w:rFonts w:asciiTheme="majorHAnsi" w:eastAsia="Times New Roman" w:hAnsiTheme="majorHAnsi" w:cstheme="majorHAnsi"/>
        </w:rPr>
        <w:t xml:space="preserve">, and 3) </w:t>
      </w:r>
      <w:r w:rsidR="004178E5">
        <w:rPr>
          <w:rFonts w:asciiTheme="majorHAnsi" w:eastAsia="Times New Roman" w:hAnsiTheme="majorHAnsi" w:cstheme="majorHAnsi"/>
        </w:rPr>
        <w:t>whether this variation is associated with variation in whether observations are statistically indistinguishable from random.</w:t>
      </w:r>
      <w:r w:rsidR="00AD67E1" w:rsidRPr="00C30341">
        <w:rPr>
          <w:rFonts w:asciiTheme="majorHAnsi" w:eastAsia="Times New Roman" w:hAnsiTheme="majorHAnsi" w:cstheme="majorHAnsi"/>
        </w:rPr>
        <w:t xml:space="preserve"> </w:t>
      </w:r>
    </w:p>
    <w:p w14:paraId="68B46276" w14:textId="2F4D19F9" w:rsidR="003B1C17"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b/>
          <w:bCs/>
        </w:rPr>
        <w:t xml:space="preserve">Methods </w:t>
      </w:r>
    </w:p>
    <w:p w14:paraId="3BEA21C6" w14:textId="720FA979" w:rsidR="003738F0" w:rsidRPr="00C30341" w:rsidRDefault="003738F0" w:rsidP="0264BE4F">
      <w:pPr>
        <w:rPr>
          <w:rFonts w:asciiTheme="majorHAnsi" w:eastAsia="Times New Roman" w:hAnsiTheme="majorHAnsi" w:cstheme="majorHAnsi"/>
        </w:rPr>
      </w:pPr>
      <w:r w:rsidRPr="00C30341">
        <w:rPr>
          <w:rFonts w:asciiTheme="majorHAnsi" w:eastAsia="Times New Roman" w:hAnsiTheme="majorHAnsi" w:cstheme="majorHAnsi"/>
          <w:i/>
          <w:iCs/>
        </w:rPr>
        <w:t>Datasets</w:t>
      </w:r>
    </w:p>
    <w:p w14:paraId="390CC175" w14:textId="77777777" w:rsidR="00001B71" w:rsidRDefault="003738F0" w:rsidP="007F16B9">
      <w:pPr>
        <w:rPr>
          <w:rFonts w:asciiTheme="majorHAnsi" w:eastAsia="Times New Roman" w:hAnsiTheme="majorHAnsi" w:cstheme="majorHAnsi"/>
        </w:rPr>
      </w:pPr>
      <w:r w:rsidRPr="00C30341">
        <w:rPr>
          <w:rFonts w:asciiTheme="majorHAnsi" w:eastAsia="Times New Roman" w:hAnsiTheme="majorHAnsi" w:cstheme="majorHAnsi"/>
        </w:rPr>
        <w:lastRenderedPageBreak/>
        <w:t xml:space="preserve">We use a compilation of </w:t>
      </w:r>
      <w:r w:rsidR="00FA2269" w:rsidRPr="00C30341">
        <w:rPr>
          <w:rFonts w:asciiTheme="majorHAnsi" w:eastAsia="Times New Roman" w:hAnsiTheme="majorHAnsi" w:cstheme="majorHAnsi"/>
        </w:rPr>
        <w:t>community abundance data</w:t>
      </w:r>
      <w:r w:rsidRPr="00C30341">
        <w:rPr>
          <w:rFonts w:asciiTheme="majorHAnsi" w:eastAsia="Times New Roman" w:hAnsiTheme="majorHAnsi" w:cstheme="majorHAnsi"/>
        </w:rPr>
        <w:t xml:space="preserve"> for trees, birds, mammals, and miscellaneous other taxa that has been used in recent macroecological explorations of the </w:t>
      </w:r>
      <w:r w:rsidR="00245A3D" w:rsidRPr="00C30341">
        <w:rPr>
          <w:rFonts w:asciiTheme="majorHAnsi" w:eastAsia="Times New Roman" w:hAnsiTheme="majorHAnsi" w:cstheme="majorHAnsi"/>
        </w:rPr>
        <w:t xml:space="preserve">SAD </w:t>
      </w:r>
      <w:r w:rsidRPr="00C30341">
        <w:rPr>
          <w:rFonts w:asciiTheme="majorHAnsi" w:eastAsia="Times New Roman" w:hAnsiTheme="majorHAnsi" w:cstheme="majorHAnsi"/>
        </w:rPr>
        <w:t>(</w:t>
      </w:r>
      <w:r w:rsidR="009D24B9" w:rsidRPr="00C30341">
        <w:rPr>
          <w:rFonts w:asciiTheme="majorHAnsi" w:eastAsia="Times New Roman" w:hAnsiTheme="majorHAnsi" w:cstheme="majorHAnsi"/>
        </w:rPr>
        <w:t>White et al 2012, Baldridge et al 2014).</w:t>
      </w:r>
      <w:r w:rsidR="00716E27">
        <w:rPr>
          <w:rFonts w:asciiTheme="majorHAnsi" w:eastAsia="Times New Roman" w:hAnsiTheme="majorHAnsi" w:cstheme="majorHAnsi"/>
        </w:rPr>
        <w:t xml:space="preserve">  This compilation consists of cleaned and summarized community abundance data for trees obtained from the Forest Inventory and Analysis (ref) and Gentry plots (ref), birds from the North American Breeding Bird Survey (ref), mammals from the Mammal Community Abundance Database (ref), and a variety of less commonly sampled taxa from the Miscellaneous Abundance Database (ref)</w:t>
      </w:r>
      <w:r w:rsidR="00E83529">
        <w:rPr>
          <w:rFonts w:asciiTheme="majorHAnsi" w:eastAsia="Times New Roman" w:hAnsiTheme="majorHAnsi" w:cstheme="majorHAnsi"/>
        </w:rPr>
        <w:t xml:space="preserve">. We filtered these data to remove exceptionally large or small communities, because characterizing the random expectation for the SAD becomes computationally intractable for very large communities, and becomes trivially uninformative for very small ones. We therefore filtered our datasets to remove communities with more than X species or X individuals, or fewer than 2 species or X individuals. We also removed communities for which N = </w:t>
      </w:r>
      <w:proofErr w:type="gramStart"/>
      <w:r w:rsidR="00E83529">
        <w:rPr>
          <w:rFonts w:asciiTheme="majorHAnsi" w:eastAsia="Times New Roman" w:hAnsiTheme="majorHAnsi" w:cstheme="majorHAnsi"/>
        </w:rPr>
        <w:t>S, because</w:t>
      </w:r>
      <w:proofErr w:type="gramEnd"/>
      <w:r w:rsidR="00E83529">
        <w:rPr>
          <w:rFonts w:asciiTheme="majorHAnsi" w:eastAsia="Times New Roman" w:hAnsiTheme="majorHAnsi" w:cstheme="majorHAnsi"/>
        </w:rPr>
        <w:t xml:space="preserve"> these communities have only one possible SAD. We further filtered the FIA database, which contains roughly 100,000 communities of which approximately 90,000 have fewer than 10 species. Rather than analyze all of these small communities, we randomly selected 10,000 small communities to include in the analysis. All FIA communities with more than 10 species were included in the analysis. Finally, for sites that had repeated sampling over time, we followed White et al (2012) and Baldridge et al (2014) and analyzed only a single, randomly selected, year of data. It should be noted that our analyses include data from the Mammal Community Database and Miscellaneous Abundance Database that were collected over longer timescales and cannot be disaggregated, with an average temporal </w:t>
      </w:r>
      <w:r w:rsidR="00A315AA">
        <w:rPr>
          <w:rFonts w:asciiTheme="majorHAnsi" w:eastAsia="Times New Roman" w:hAnsiTheme="majorHAnsi" w:cstheme="majorHAnsi"/>
        </w:rPr>
        <w:t xml:space="preserve">scale </w:t>
      </w:r>
      <w:r w:rsidR="00E83529">
        <w:rPr>
          <w:rFonts w:asciiTheme="majorHAnsi" w:eastAsia="Times New Roman" w:hAnsiTheme="majorHAnsi" w:cstheme="majorHAnsi"/>
        </w:rPr>
        <w:t xml:space="preserve">of X. After filtering exceptionally large or small communities and multiple years of data collection, our final dataset consisted of X communities encompassing X taxa, with S and N ranging from 2 X and X to X, respectively (Figure). </w:t>
      </w:r>
    </w:p>
    <w:p w14:paraId="1B9AD5B0" w14:textId="1B020F2C" w:rsidR="007F16B9" w:rsidRPr="00C30341" w:rsidRDefault="007F16B9" w:rsidP="007F16B9">
      <w:pPr>
        <w:rPr>
          <w:rFonts w:asciiTheme="majorHAnsi" w:eastAsia="Times New Roman" w:hAnsiTheme="majorHAnsi" w:cstheme="majorHAnsi"/>
        </w:rPr>
      </w:pPr>
      <w:r w:rsidRPr="00C30341">
        <w:rPr>
          <w:rFonts w:asciiTheme="majorHAnsi" w:eastAsia="Times New Roman" w:hAnsiTheme="majorHAnsi" w:cstheme="majorHAnsi"/>
          <w:i/>
          <w:iCs/>
        </w:rPr>
        <w:t xml:space="preserve">Characterizing the statistical </w:t>
      </w:r>
      <w:r w:rsidR="00B323B4" w:rsidRPr="00C30341">
        <w:rPr>
          <w:rFonts w:asciiTheme="majorHAnsi" w:eastAsia="Times New Roman" w:hAnsiTheme="majorHAnsi" w:cstheme="majorHAnsi"/>
          <w:i/>
          <w:iCs/>
        </w:rPr>
        <w:t>baseline</w:t>
      </w:r>
    </w:p>
    <w:p w14:paraId="20583F0C" w14:textId="759CC907" w:rsidR="0086773F" w:rsidRDefault="009307AB" w:rsidP="0050741C">
      <w:pPr>
        <w:rPr>
          <w:rFonts w:asciiTheme="majorHAnsi" w:eastAsia="Times New Roman" w:hAnsiTheme="majorHAnsi" w:cstheme="majorHAnsi"/>
        </w:rPr>
      </w:pPr>
      <w:r w:rsidRPr="00C30341">
        <w:rPr>
          <w:rFonts w:asciiTheme="majorHAnsi" w:eastAsia="Times New Roman" w:hAnsiTheme="majorHAnsi" w:cstheme="majorHAnsi"/>
        </w:rPr>
        <w:t>We</w:t>
      </w:r>
      <w:r w:rsidR="007F16B9" w:rsidRPr="00C30341">
        <w:rPr>
          <w:rFonts w:asciiTheme="majorHAnsi" w:eastAsia="Times New Roman" w:hAnsiTheme="majorHAnsi" w:cstheme="majorHAnsi"/>
        </w:rPr>
        <w:t xml:space="preserve"> use </w:t>
      </w:r>
      <w:r w:rsidR="00BC25AA" w:rsidRPr="00C30341">
        <w:rPr>
          <w:rFonts w:asciiTheme="majorHAnsi" w:eastAsia="Times New Roman" w:hAnsiTheme="majorHAnsi" w:cstheme="majorHAnsi"/>
        </w:rPr>
        <w:t xml:space="preserve">the concept of the </w:t>
      </w:r>
      <w:r w:rsidR="00A24713" w:rsidRPr="00C30341">
        <w:rPr>
          <w:rFonts w:asciiTheme="majorHAnsi" w:eastAsia="Times New Roman" w:hAnsiTheme="majorHAnsi" w:cstheme="majorHAnsi"/>
          <w:i/>
          <w:iCs/>
        </w:rPr>
        <w:t xml:space="preserve">feasible set </w:t>
      </w:r>
      <w:r w:rsidR="007F16B9" w:rsidRPr="00C30341">
        <w:rPr>
          <w:rFonts w:asciiTheme="majorHAnsi" w:eastAsia="Times New Roman" w:hAnsiTheme="majorHAnsi" w:cstheme="majorHAnsi"/>
        </w:rPr>
        <w:t xml:space="preserve">to characterize the statistical </w:t>
      </w:r>
      <w:r w:rsidR="00062F7A" w:rsidRPr="00C30341">
        <w:rPr>
          <w:rFonts w:asciiTheme="majorHAnsi" w:eastAsia="Times New Roman" w:hAnsiTheme="majorHAnsi" w:cstheme="majorHAnsi"/>
        </w:rPr>
        <w:t>baseline</w:t>
      </w:r>
      <w:r w:rsidR="00CC10A3" w:rsidRPr="00C30341">
        <w:rPr>
          <w:rFonts w:asciiTheme="majorHAnsi" w:eastAsia="Times New Roman" w:hAnsiTheme="majorHAnsi" w:cstheme="majorHAnsi"/>
        </w:rPr>
        <w:t xml:space="preserve"> </w:t>
      </w:r>
      <w:r w:rsidR="00062F7A" w:rsidRPr="00C30341">
        <w:rPr>
          <w:rFonts w:asciiTheme="majorHAnsi" w:eastAsia="Times New Roman" w:hAnsiTheme="majorHAnsi" w:cstheme="majorHAnsi"/>
        </w:rPr>
        <w:t>for</w:t>
      </w:r>
      <w:r w:rsidR="00CC10A3" w:rsidRPr="00C30341">
        <w:rPr>
          <w:rFonts w:asciiTheme="majorHAnsi" w:eastAsia="Times New Roman" w:hAnsiTheme="majorHAnsi" w:cstheme="majorHAnsi"/>
        </w:rPr>
        <w:t xml:space="preserve"> the SAD</w:t>
      </w:r>
      <w:r w:rsidR="00B00FC7" w:rsidRPr="00C30341">
        <w:rPr>
          <w:rFonts w:asciiTheme="majorHAnsi" w:eastAsia="Times New Roman" w:hAnsiTheme="majorHAnsi" w:cstheme="majorHAnsi"/>
        </w:rPr>
        <w:t xml:space="preserve"> (</w:t>
      </w:r>
      <w:proofErr w:type="spellStart"/>
      <w:r w:rsidR="00B00FC7" w:rsidRPr="00C30341">
        <w:rPr>
          <w:rFonts w:asciiTheme="majorHAnsi" w:eastAsia="Times New Roman" w:hAnsiTheme="majorHAnsi" w:cstheme="majorHAnsi"/>
        </w:rPr>
        <w:t>Locey</w:t>
      </w:r>
      <w:proofErr w:type="spellEnd"/>
      <w:r w:rsidR="00B00FC7" w:rsidRPr="00C30341">
        <w:rPr>
          <w:rFonts w:asciiTheme="majorHAnsi" w:eastAsia="Times New Roman" w:hAnsiTheme="majorHAnsi" w:cstheme="majorHAnsi"/>
        </w:rPr>
        <w:t xml:space="preserve"> and White, 2013)</w:t>
      </w:r>
      <w:r w:rsidR="00CC10A3" w:rsidRPr="00C30341">
        <w:rPr>
          <w:rFonts w:asciiTheme="majorHAnsi" w:eastAsia="Times New Roman" w:hAnsiTheme="majorHAnsi" w:cstheme="majorHAnsi"/>
        </w:rPr>
        <w:t xml:space="preserve">. For </w:t>
      </w:r>
      <w:r w:rsidR="00AA25BC" w:rsidRPr="00C30341">
        <w:rPr>
          <w:rFonts w:asciiTheme="majorHAnsi" w:eastAsia="Times New Roman" w:hAnsiTheme="majorHAnsi" w:cstheme="majorHAnsi"/>
        </w:rPr>
        <w:t>a</w:t>
      </w:r>
      <w:r w:rsidR="00CC10A3" w:rsidRPr="00C30341">
        <w:rPr>
          <w:rFonts w:asciiTheme="majorHAnsi" w:eastAsia="Times New Roman" w:hAnsiTheme="majorHAnsi" w:cstheme="majorHAnsi"/>
        </w:rPr>
        <w:t xml:space="preserve"> given number of individuals </w:t>
      </w:r>
      <w:r w:rsidR="00CC10A3" w:rsidRPr="00C30341">
        <w:rPr>
          <w:rFonts w:asciiTheme="majorHAnsi" w:eastAsia="Times New Roman" w:hAnsiTheme="majorHAnsi" w:cstheme="majorHAnsi"/>
          <w:i/>
          <w:iCs/>
        </w:rPr>
        <w:t>N</w:t>
      </w:r>
      <w:r w:rsidR="00CC10A3" w:rsidRPr="00C30341">
        <w:rPr>
          <w:rFonts w:asciiTheme="majorHAnsi" w:eastAsia="Times New Roman" w:hAnsiTheme="majorHAnsi" w:cstheme="majorHAnsi"/>
        </w:rPr>
        <w:t>,</w:t>
      </w:r>
      <w:r w:rsidR="00CC10A3" w:rsidRPr="00C30341">
        <w:rPr>
          <w:rFonts w:asciiTheme="majorHAnsi" w:eastAsia="Times New Roman" w:hAnsiTheme="majorHAnsi" w:cstheme="majorHAnsi"/>
          <w:i/>
          <w:iCs/>
        </w:rPr>
        <w:t xml:space="preserve"> </w:t>
      </w:r>
      <w:r w:rsidR="00CC10A3" w:rsidRPr="00C30341">
        <w:rPr>
          <w:rFonts w:asciiTheme="majorHAnsi" w:eastAsia="Times New Roman" w:hAnsiTheme="majorHAnsi" w:cstheme="majorHAnsi"/>
        </w:rPr>
        <w:t>there is a finite</w:t>
      </w:r>
      <w:r w:rsidR="00D513C6">
        <w:rPr>
          <w:rFonts w:asciiTheme="majorHAnsi" w:eastAsia="Times New Roman" w:hAnsiTheme="majorHAnsi" w:cstheme="majorHAnsi"/>
        </w:rPr>
        <w:t xml:space="preserve"> array</w:t>
      </w:r>
      <w:r w:rsidR="00D513C6" w:rsidRPr="00C30341">
        <w:rPr>
          <w:rFonts w:asciiTheme="majorHAnsi" w:eastAsia="Times New Roman" w:hAnsiTheme="majorHAnsi" w:cstheme="majorHAnsi"/>
        </w:rPr>
        <w:t xml:space="preserve"> </w:t>
      </w:r>
      <w:r w:rsidR="00CC10A3" w:rsidRPr="00C30341">
        <w:rPr>
          <w:rFonts w:asciiTheme="majorHAnsi" w:eastAsia="Times New Roman" w:hAnsiTheme="majorHAnsi" w:cstheme="majorHAnsi"/>
        </w:rPr>
        <w:t>of</w:t>
      </w:r>
      <w:r w:rsidRPr="00C30341">
        <w:rPr>
          <w:rFonts w:asciiTheme="majorHAnsi" w:eastAsia="Times New Roman" w:hAnsiTheme="majorHAnsi" w:cstheme="majorHAnsi"/>
        </w:rPr>
        <w:t xml:space="preserve"> unique</w:t>
      </w:r>
      <w:r w:rsidR="00CC10A3" w:rsidRPr="00C30341">
        <w:rPr>
          <w:rFonts w:asciiTheme="majorHAnsi" w:eastAsia="Times New Roman" w:hAnsiTheme="majorHAnsi" w:cstheme="majorHAnsi"/>
        </w:rPr>
        <w:t xml:space="preserve"> ways to partition those individuals into </w:t>
      </w:r>
      <w:r w:rsidR="00CC10A3" w:rsidRPr="00C30341">
        <w:rPr>
          <w:rFonts w:asciiTheme="majorHAnsi" w:eastAsia="Times New Roman" w:hAnsiTheme="majorHAnsi" w:cstheme="majorHAnsi"/>
          <w:i/>
          <w:iCs/>
        </w:rPr>
        <w:t>S</w:t>
      </w:r>
      <w:r w:rsidR="00CC10A3" w:rsidRPr="00C30341">
        <w:rPr>
          <w:rFonts w:asciiTheme="majorHAnsi" w:eastAsia="Times New Roman" w:hAnsiTheme="majorHAnsi" w:cstheme="majorHAnsi"/>
        </w:rPr>
        <w:t xml:space="preserve"> species</w:t>
      </w:r>
      <w:r w:rsidR="00646DA6" w:rsidRPr="00C30341">
        <w:rPr>
          <w:rFonts w:asciiTheme="majorHAnsi" w:eastAsia="Times New Roman" w:hAnsiTheme="majorHAnsi" w:cstheme="majorHAnsi"/>
        </w:rPr>
        <w:t xml:space="preserve">. </w:t>
      </w:r>
      <w:r w:rsidRPr="00C30341">
        <w:rPr>
          <w:rFonts w:asciiTheme="majorHAnsi" w:eastAsia="Times New Roman" w:hAnsiTheme="majorHAnsi" w:cstheme="majorHAnsi"/>
        </w:rPr>
        <w:t>The feasible set is the complete set of these unique partition</w:t>
      </w:r>
      <w:r w:rsidR="0086773F">
        <w:rPr>
          <w:rFonts w:asciiTheme="majorHAnsi" w:eastAsia="Times New Roman" w:hAnsiTheme="majorHAnsi" w:cstheme="majorHAnsi"/>
        </w:rPr>
        <w:t xml:space="preserve">s, or elements. In </w:t>
      </w:r>
      <w:proofErr w:type="spellStart"/>
      <w:r w:rsidR="0086773F">
        <w:rPr>
          <w:rFonts w:asciiTheme="majorHAnsi" w:eastAsia="Times New Roman" w:hAnsiTheme="majorHAnsi" w:cstheme="majorHAnsi"/>
        </w:rPr>
        <w:t>Locey</w:t>
      </w:r>
      <w:proofErr w:type="spellEnd"/>
      <w:r w:rsidR="0086773F">
        <w:rPr>
          <w:rFonts w:asciiTheme="majorHAnsi" w:eastAsia="Times New Roman" w:hAnsiTheme="majorHAnsi" w:cstheme="majorHAnsi"/>
        </w:rPr>
        <w:t xml:space="preserve"> and White (2013), partitions are unique if and only if they differ in the number of species present with each abundance; neither species nor individuals are distinguishable from each other. Operationally, this means that </w:t>
      </w:r>
      <w:r w:rsidR="0086773F" w:rsidRPr="00E322A4">
        <w:rPr>
          <w:rFonts w:asciiTheme="majorHAnsi" w:eastAsia="Times New Roman" w:hAnsiTheme="majorHAnsi" w:cstheme="majorHAnsi"/>
        </w:rPr>
        <w:t xml:space="preserve">for </w:t>
      </w:r>
      <w:r w:rsidR="0086773F" w:rsidRPr="00E322A4">
        <w:rPr>
          <w:rFonts w:asciiTheme="majorHAnsi" w:eastAsia="Times New Roman" w:hAnsiTheme="majorHAnsi" w:cstheme="majorHAnsi"/>
          <w:i/>
          <w:iCs/>
        </w:rPr>
        <w:t xml:space="preserve">S = 3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N = 9</w:t>
      </w:r>
      <w:r w:rsidR="0086773F" w:rsidRPr="00E322A4">
        <w:rPr>
          <w:rFonts w:asciiTheme="majorHAnsi" w:eastAsia="Times New Roman" w:hAnsiTheme="majorHAnsi" w:cstheme="majorHAnsi"/>
        </w:rPr>
        <w:t xml:space="preserve">, the vectors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(2, 2, 5) </w:t>
      </w:r>
      <w:r w:rsidR="0086773F" w:rsidRPr="00E322A4">
        <w:rPr>
          <w:rFonts w:asciiTheme="majorHAnsi" w:eastAsia="Times New Roman" w:hAnsiTheme="majorHAnsi" w:cstheme="majorHAnsi"/>
        </w:rPr>
        <w:t xml:space="preserve">count as distinct partitions, but </w:t>
      </w:r>
      <w:r w:rsidR="0086773F" w:rsidRPr="00E322A4">
        <w:rPr>
          <w:rFonts w:asciiTheme="majorHAnsi" w:eastAsia="Times New Roman" w:hAnsiTheme="majorHAnsi" w:cstheme="majorHAnsi"/>
          <w:i/>
          <w:iCs/>
        </w:rPr>
        <w:t xml:space="preserve">(1, 3, 5) </w:t>
      </w:r>
      <w:r w:rsidR="0086773F" w:rsidRPr="00E322A4">
        <w:rPr>
          <w:rFonts w:asciiTheme="majorHAnsi" w:eastAsia="Times New Roman" w:hAnsiTheme="majorHAnsi" w:cstheme="majorHAnsi"/>
        </w:rPr>
        <w:t xml:space="preserve">and </w:t>
      </w:r>
      <w:r w:rsidR="0086773F" w:rsidRPr="00E322A4">
        <w:rPr>
          <w:rFonts w:asciiTheme="majorHAnsi" w:eastAsia="Times New Roman" w:hAnsiTheme="majorHAnsi" w:cstheme="majorHAnsi"/>
          <w:i/>
          <w:iCs/>
        </w:rPr>
        <w:t xml:space="preserve">(3, 1, 5) </w:t>
      </w:r>
      <w:r w:rsidR="0086773F" w:rsidRPr="00E322A4">
        <w:rPr>
          <w:rFonts w:asciiTheme="majorHAnsi" w:eastAsia="Times New Roman" w:hAnsiTheme="majorHAnsi" w:cstheme="majorHAnsi"/>
        </w:rPr>
        <w:t>count as only one element of the feasible set. Alternative assumptions regarding the distinguishability of species and/or individuals would effectively change the probabilities associated with various elements of the feasible set, because some partitions can be achieved via more permutations than others. However, in the absence of strong</w:t>
      </w:r>
      <w:r w:rsidR="0086773F" w:rsidRPr="00E322A4">
        <w:rPr>
          <w:rFonts w:asciiTheme="majorHAnsi" w:eastAsia="Times New Roman" w:hAnsiTheme="majorHAnsi" w:cstheme="majorHAnsi"/>
          <w:i/>
          <w:iCs/>
        </w:rPr>
        <w:t xml:space="preserve"> </w:t>
      </w:r>
      <w:r w:rsidR="0086773F" w:rsidRPr="00E322A4">
        <w:rPr>
          <w:rFonts w:asciiTheme="majorHAnsi" w:eastAsia="Times New Roman" w:hAnsiTheme="majorHAnsi" w:cstheme="majorHAnsi"/>
        </w:rPr>
        <w:t xml:space="preserve">justification for one set of assumptions over another, we adopted a simple set of assumptions that have previously been shown to </w:t>
      </w:r>
      <w:r w:rsidR="0086773F">
        <w:rPr>
          <w:rFonts w:asciiTheme="majorHAnsi" w:eastAsia="Times New Roman" w:hAnsiTheme="majorHAnsi" w:cstheme="majorHAnsi"/>
        </w:rPr>
        <w:t>generate realistic statistical baselines</w:t>
      </w:r>
      <w:r w:rsidR="0086773F" w:rsidRPr="00E322A4">
        <w:rPr>
          <w:rFonts w:asciiTheme="majorHAnsi" w:eastAsia="Times New Roman" w:hAnsiTheme="majorHAnsi" w:cstheme="majorHAnsi"/>
        </w:rPr>
        <w:t xml:space="preserve"> (</w:t>
      </w:r>
      <w:proofErr w:type="spellStart"/>
      <w:r w:rsidR="0086773F" w:rsidRPr="00E322A4">
        <w:rPr>
          <w:rFonts w:asciiTheme="majorHAnsi" w:eastAsia="Times New Roman" w:hAnsiTheme="majorHAnsi" w:cstheme="majorHAnsi"/>
        </w:rPr>
        <w:t>Locey</w:t>
      </w:r>
      <w:proofErr w:type="spellEnd"/>
      <w:r w:rsidR="0086773F" w:rsidRPr="00E322A4">
        <w:rPr>
          <w:rFonts w:asciiTheme="majorHAnsi" w:eastAsia="Times New Roman" w:hAnsiTheme="majorHAnsi" w:cstheme="majorHAnsi"/>
        </w:rPr>
        <w:t xml:space="preserve"> and White 2013).  </w:t>
      </w:r>
    </w:p>
    <w:p w14:paraId="5A74974F" w14:textId="103FEC91" w:rsidR="0050741C" w:rsidRPr="00C30341" w:rsidRDefault="0086773F" w:rsidP="0050741C">
      <w:pPr>
        <w:rPr>
          <w:rFonts w:asciiTheme="majorHAnsi" w:eastAsia="Times New Roman" w:hAnsiTheme="majorHAnsi" w:cstheme="majorHAnsi"/>
        </w:rPr>
      </w:pPr>
      <w:r>
        <w:rPr>
          <w:rFonts w:asciiTheme="majorHAnsi" w:eastAsia="Times New Roman" w:hAnsiTheme="majorHAnsi" w:cstheme="majorHAnsi"/>
        </w:rPr>
        <w:t xml:space="preserve">In the absence of any other process, </w:t>
      </w:r>
      <w:r w:rsidR="00A54EA4">
        <w:rPr>
          <w:rFonts w:asciiTheme="majorHAnsi" w:eastAsia="Times New Roman" w:hAnsiTheme="majorHAnsi" w:cstheme="majorHAnsi"/>
        </w:rPr>
        <w:t>an</w:t>
      </w:r>
      <w:r>
        <w:rPr>
          <w:rFonts w:asciiTheme="majorHAnsi" w:eastAsia="Times New Roman" w:hAnsiTheme="majorHAnsi" w:cstheme="majorHAnsi"/>
        </w:rPr>
        <w:t xml:space="preserve"> SAD </w:t>
      </w:r>
      <w:r w:rsidR="00A54EA4">
        <w:rPr>
          <w:rFonts w:asciiTheme="majorHAnsi" w:eastAsia="Times New Roman" w:hAnsiTheme="majorHAnsi" w:cstheme="majorHAnsi"/>
        </w:rPr>
        <w:t xml:space="preserve">with a particular S and N </w:t>
      </w:r>
      <w:r>
        <w:rPr>
          <w:rFonts w:asciiTheme="majorHAnsi" w:eastAsia="Times New Roman" w:hAnsiTheme="majorHAnsi" w:cstheme="majorHAnsi"/>
        </w:rPr>
        <w:t xml:space="preserve">is likely to reflect whatever characteristics are common among the elements of </w:t>
      </w:r>
      <w:r w:rsidR="00A54EA4">
        <w:rPr>
          <w:rFonts w:asciiTheme="majorHAnsi" w:eastAsia="Times New Roman" w:hAnsiTheme="majorHAnsi" w:cstheme="majorHAnsi"/>
        </w:rPr>
        <w:t>its</w:t>
      </w:r>
      <w:r>
        <w:rPr>
          <w:rFonts w:asciiTheme="majorHAnsi" w:eastAsia="Times New Roman" w:hAnsiTheme="majorHAnsi" w:cstheme="majorHAnsi"/>
        </w:rPr>
        <w:t xml:space="preserve"> feasible set. </w:t>
      </w:r>
      <w:r w:rsidR="00A54EA4">
        <w:rPr>
          <w:rFonts w:asciiTheme="majorHAnsi" w:eastAsia="Times New Roman" w:hAnsiTheme="majorHAnsi" w:cstheme="majorHAnsi"/>
        </w:rPr>
        <w:t>We focus on the shape of the distribution as the characteristic of interest. Metrics</w:t>
      </w:r>
      <w:r w:rsidR="00BD5185">
        <w:rPr>
          <w:rFonts w:asciiTheme="majorHAnsi" w:eastAsia="Times New Roman" w:hAnsiTheme="majorHAnsi" w:cstheme="majorHAnsi"/>
        </w:rPr>
        <w:t xml:space="preserve"> related to the shape of the distribution of abundances across species are frequently used in the study of community structure and have been used specifically in the context of distinguishing observed SADs from the feasible set (</w:t>
      </w:r>
      <w:proofErr w:type="spellStart"/>
      <w:r w:rsidR="00BD5185">
        <w:rPr>
          <w:rFonts w:asciiTheme="majorHAnsi" w:eastAsia="Times New Roman" w:hAnsiTheme="majorHAnsi" w:cstheme="majorHAnsi"/>
        </w:rPr>
        <w:t>Locey</w:t>
      </w:r>
      <w:proofErr w:type="spellEnd"/>
      <w:r w:rsidR="00BD5185">
        <w:rPr>
          <w:rFonts w:asciiTheme="majorHAnsi" w:eastAsia="Times New Roman" w:hAnsiTheme="majorHAnsi" w:cstheme="majorHAnsi"/>
        </w:rPr>
        <w:t xml:space="preserve"> and White 2013). We focus on two metrics to describe the shape of the SAD, </w:t>
      </w:r>
      <w:proofErr w:type="gramStart"/>
      <w:r w:rsidR="00BD5185">
        <w:rPr>
          <w:rFonts w:asciiTheme="majorHAnsi" w:eastAsia="Times New Roman" w:hAnsiTheme="majorHAnsi" w:cstheme="majorHAnsi"/>
        </w:rPr>
        <w:t>skewness</w:t>
      </w:r>
      <w:proofErr w:type="gramEnd"/>
      <w:r w:rsidR="00BD5185">
        <w:rPr>
          <w:rFonts w:asciiTheme="majorHAnsi" w:eastAsia="Times New Roman" w:hAnsiTheme="majorHAnsi" w:cstheme="majorHAnsi"/>
        </w:rPr>
        <w:t xml:space="preserve"> and Simpson’s evenness. Skewness is [….] Simpson’s evenness is a more familiar metric for ecologists. Calculating Simpson’s evenness and skewness for random samples from the feasible set generates distributions of values for each metric that reflect the values that would be likely to occur for an SAD generated at random. Note that skewness </w:t>
      </w:r>
      <w:r w:rsidR="00A54EA4" w:rsidRPr="00E322A4">
        <w:rPr>
          <w:rFonts w:asciiTheme="majorHAnsi" w:eastAsia="Times New Roman" w:hAnsiTheme="majorHAnsi" w:cstheme="majorHAnsi"/>
        </w:rPr>
        <w:lastRenderedPageBreak/>
        <w:t xml:space="preserve">[breaks under specific circumstances – s &lt; 3, all abundances equal], and we exclude those cases from analyses of skewness. </w:t>
      </w:r>
    </w:p>
    <w:p w14:paraId="773523CE" w14:textId="7F633C81" w:rsidR="00D73A3B" w:rsidRDefault="00425C14">
      <w:pPr>
        <w:rPr>
          <w:rFonts w:asciiTheme="majorHAnsi" w:eastAsia="Times New Roman" w:hAnsiTheme="majorHAnsi" w:cstheme="majorHAnsi"/>
        </w:rPr>
      </w:pPr>
      <w:r>
        <w:rPr>
          <w:rFonts w:asciiTheme="majorHAnsi" w:eastAsia="Times New Roman" w:hAnsiTheme="majorHAnsi" w:cstheme="majorHAnsi"/>
        </w:rPr>
        <w:t>Characterizing the feasible set can be computationally intensive, particularly for large combinations of S and N. While it is possible to list all possible partitions of a small number of individuals into a small number of species, the number of elements in the feasible set increases rapidly with S and N and renders it necessary to draw samples from the feasible set, rather than enumerating all of its elements. Unbiased sampling of large feasible sets is itself a nontrivial computational problem, and the computational resources required has constrain</w:t>
      </w:r>
      <w:r w:rsidR="000C5472">
        <w:rPr>
          <w:rFonts w:asciiTheme="majorHAnsi" w:eastAsia="Times New Roman" w:hAnsiTheme="majorHAnsi" w:cstheme="majorHAnsi"/>
        </w:rPr>
        <w:t>ed</w:t>
      </w:r>
      <w:r>
        <w:rPr>
          <w:rFonts w:asciiTheme="majorHAnsi" w:eastAsia="Times New Roman" w:hAnsiTheme="majorHAnsi" w:cstheme="majorHAnsi"/>
        </w:rPr>
        <w:t xml:space="preserve"> previous efforts in this vein (</w:t>
      </w:r>
      <w:proofErr w:type="spellStart"/>
      <w:r>
        <w:rPr>
          <w:rFonts w:asciiTheme="majorHAnsi" w:eastAsia="Times New Roman" w:hAnsiTheme="majorHAnsi" w:cstheme="majorHAnsi"/>
        </w:rPr>
        <w:t>Locey</w:t>
      </w:r>
      <w:proofErr w:type="spellEnd"/>
      <w:r>
        <w:rPr>
          <w:rFonts w:asciiTheme="majorHAnsi" w:eastAsia="Times New Roman" w:hAnsiTheme="majorHAnsi" w:cstheme="majorHAnsi"/>
        </w:rPr>
        <w:t xml:space="preserve"> and White 2013). </w:t>
      </w:r>
      <w:r w:rsidR="00CD7BFB" w:rsidRPr="00C30341">
        <w:rPr>
          <w:rFonts w:asciiTheme="majorHAnsi" w:eastAsia="Times New Roman" w:hAnsiTheme="majorHAnsi" w:cstheme="majorHAnsi"/>
        </w:rPr>
        <w:t xml:space="preserve">We developed an algorithm to efficiently and uniformly sample feasible sets </w:t>
      </w:r>
      <w:r w:rsidR="008F2B8A" w:rsidRPr="00C30341">
        <w:rPr>
          <w:rFonts w:asciiTheme="majorHAnsi" w:eastAsia="Times New Roman" w:hAnsiTheme="majorHAnsi" w:cstheme="majorHAnsi"/>
        </w:rPr>
        <w:t>even for</w:t>
      </w:r>
      <w:r w:rsidR="00CD7BFB" w:rsidRPr="00C30341">
        <w:rPr>
          <w:rFonts w:asciiTheme="majorHAnsi" w:eastAsia="Times New Roman" w:hAnsiTheme="majorHAnsi" w:cstheme="majorHAnsi"/>
        </w:rPr>
        <w:t xml:space="preserve"> large values of S and N. We implement</w:t>
      </w:r>
      <w:r w:rsidR="0038297F" w:rsidRPr="00C30341">
        <w:rPr>
          <w:rFonts w:asciiTheme="majorHAnsi" w:eastAsia="Times New Roman" w:hAnsiTheme="majorHAnsi" w:cstheme="majorHAnsi"/>
        </w:rPr>
        <w:t>ed</w:t>
      </w:r>
      <w:r w:rsidR="00CD7BFB" w:rsidRPr="00C30341">
        <w:rPr>
          <w:rFonts w:asciiTheme="majorHAnsi" w:eastAsia="Times New Roman" w:hAnsiTheme="majorHAnsi" w:cstheme="majorHAnsi"/>
        </w:rPr>
        <w:t xml:space="preserve"> this algorithm in an R package, available on GitHub at </w:t>
      </w:r>
      <w:hyperlink r:id="rId11" w:history="1">
        <w:r w:rsidR="00CD7BFB" w:rsidRPr="00C30341">
          <w:rPr>
            <w:rStyle w:val="Hyperlink"/>
            <w:rFonts w:asciiTheme="majorHAnsi" w:eastAsia="Times New Roman" w:hAnsiTheme="majorHAnsi" w:cstheme="majorHAnsi"/>
          </w:rPr>
          <w:t>www.github.com/diazrenata/feasiblesads</w:t>
        </w:r>
      </w:hyperlink>
      <w:r w:rsidR="00C42E68" w:rsidRPr="00C30341">
        <w:rPr>
          <w:rFonts w:asciiTheme="majorHAnsi" w:eastAsia="Times New Roman" w:hAnsiTheme="majorHAnsi" w:cstheme="majorHAnsi"/>
        </w:rPr>
        <w:t>; d</w:t>
      </w:r>
      <w:r w:rsidR="00CD7BFB" w:rsidRPr="00C30341">
        <w:rPr>
          <w:rFonts w:asciiTheme="majorHAnsi" w:eastAsia="Times New Roman" w:hAnsiTheme="majorHAnsi" w:cstheme="majorHAnsi"/>
        </w:rPr>
        <w:t xml:space="preserve">etails of the </w:t>
      </w:r>
      <w:r w:rsidR="008B5A01" w:rsidRPr="00C30341">
        <w:rPr>
          <w:rFonts w:asciiTheme="majorHAnsi" w:eastAsia="Times New Roman" w:hAnsiTheme="majorHAnsi" w:cstheme="majorHAnsi"/>
        </w:rPr>
        <w:t>sampling methodology</w:t>
      </w:r>
      <w:r w:rsidR="00CD7BFB" w:rsidRPr="00C30341">
        <w:rPr>
          <w:rFonts w:asciiTheme="majorHAnsi" w:eastAsia="Times New Roman" w:hAnsiTheme="majorHAnsi" w:cstheme="majorHAnsi"/>
        </w:rPr>
        <w:t xml:space="preserve"> are available at  </w:t>
      </w:r>
      <w:hyperlink r:id="rId12" w:history="1">
        <w:r w:rsidR="00CD7BFB" w:rsidRPr="00C30341">
          <w:rPr>
            <w:rStyle w:val="Hyperlink"/>
            <w:rFonts w:asciiTheme="majorHAnsi" w:eastAsia="Times New Roman" w:hAnsiTheme="majorHAnsi" w:cstheme="majorHAnsi"/>
          </w:rPr>
          <w:t>https://github.com/ha0ye/feasiblesads/blob/algo-vignette/vignettes/sampling_algorithm.Rmd</w:t>
        </w:r>
      </w:hyperlink>
      <w:r w:rsidR="00CD7BFB" w:rsidRPr="00C30341">
        <w:rPr>
          <w:rFonts w:asciiTheme="majorHAnsi" w:eastAsia="Times New Roman" w:hAnsiTheme="majorHAnsi" w:cstheme="majorHAnsi"/>
        </w:rPr>
        <w:t>.</w:t>
      </w:r>
    </w:p>
    <w:p w14:paraId="5FCBF84D" w14:textId="32812F29" w:rsidR="00186589" w:rsidRPr="00C30341" w:rsidRDefault="00D73A3B" w:rsidP="00D50874">
      <w:pPr>
        <w:rPr>
          <w:rFonts w:asciiTheme="majorHAnsi" w:eastAsia="Times New Roman" w:hAnsiTheme="majorHAnsi" w:cstheme="majorHAnsi"/>
        </w:rPr>
      </w:pPr>
      <w:r>
        <w:rPr>
          <w:rFonts w:asciiTheme="majorHAnsi" w:eastAsia="Times New Roman" w:hAnsiTheme="majorHAnsi" w:cstheme="majorHAnsi"/>
        </w:rPr>
        <w:t xml:space="preserve">For every community in our database, we uniformly drew </w:t>
      </w:r>
      <w:r w:rsidR="00EB59C4">
        <w:rPr>
          <w:rFonts w:asciiTheme="majorHAnsi" w:eastAsia="Times New Roman" w:hAnsiTheme="majorHAnsi" w:cstheme="majorHAnsi"/>
        </w:rPr>
        <w:t>4</w:t>
      </w:r>
      <w:r>
        <w:rPr>
          <w:rFonts w:asciiTheme="majorHAnsi" w:eastAsia="Times New Roman" w:hAnsiTheme="majorHAnsi" w:cstheme="majorHAnsi"/>
        </w:rPr>
        <w:t xml:space="preserve">000 samples from the feasible set to characterize the distribution of statistically probable shapes for the SAD. We filtered the 5000 samples to unique elements. For small values of S and N, it can be impossible or highly improbable to randomly draw 5000 unique samples from the feasible set, but for large communities, all 5000 are usually unique. We then calculated skewness and Simpson’s evenness for every sample from the feasible set, to construct distributions describing the </w:t>
      </w:r>
      <w:r>
        <w:rPr>
          <w:rFonts w:asciiTheme="majorHAnsi" w:eastAsia="Times New Roman" w:hAnsiTheme="majorHAnsi" w:cstheme="majorHAnsi"/>
          <w:i/>
          <w:iCs/>
        </w:rPr>
        <w:t xml:space="preserve">shapes </w:t>
      </w:r>
      <w:r>
        <w:rPr>
          <w:rFonts w:asciiTheme="majorHAnsi" w:eastAsia="Times New Roman" w:hAnsiTheme="majorHAnsi" w:cstheme="majorHAnsi"/>
        </w:rPr>
        <w:t xml:space="preserve">likely to occur at random for an SAD with that S and N. </w:t>
      </w:r>
    </w:p>
    <w:p w14:paraId="57C8202C" w14:textId="64C238E1" w:rsidR="00493851" w:rsidRPr="00C30341" w:rsidRDefault="00AD6291" w:rsidP="00D50874">
      <w:pPr>
        <w:rPr>
          <w:rFonts w:asciiTheme="majorHAnsi" w:eastAsia="Times New Roman" w:hAnsiTheme="majorHAnsi" w:cstheme="majorHAnsi"/>
        </w:rPr>
      </w:pPr>
      <w:r>
        <w:rPr>
          <w:rFonts w:asciiTheme="majorHAnsi" w:eastAsia="Times New Roman" w:hAnsiTheme="majorHAnsi" w:cstheme="majorHAnsi"/>
        </w:rPr>
        <w:t xml:space="preserve">The feasible set’s distributions of Simpson’s evenness and skewness was used to assess whether observed SADs were statistically unlikely given their values of S and N. We calculated Simpson’s evenness and skewness for the observed SADs, and assessed whether each SAD deviated from its feasible set by calculating the percent of values in the corresponding sample distribution less than or equal to the observed value. This percentile rank is comparable across different community sizes, allowing broad-scale assessment across wide ranges of S and N. If observed SADs simply reflect random draws from their feasible sets, we would expect their percentile rank values to be uniformly distributed from 0 to 100. However, if observed SADs are consistently more skewed or even than their feasible sets, the percentile values will be </w:t>
      </w:r>
      <w:r w:rsidR="00D01241" w:rsidRPr="00C30341">
        <w:rPr>
          <w:rFonts w:asciiTheme="majorHAnsi" w:eastAsia="Times New Roman" w:hAnsiTheme="majorHAnsi" w:cstheme="majorHAnsi"/>
        </w:rPr>
        <w:t xml:space="preserve">disproportionately concentrated towards the extremes. </w:t>
      </w:r>
    </w:p>
    <w:p w14:paraId="0AC6A8ED" w14:textId="5AC7F439" w:rsidR="003738F0" w:rsidRPr="00C30341" w:rsidRDefault="00A054F7" w:rsidP="0264BE4F">
      <w:pPr>
        <w:rPr>
          <w:rFonts w:asciiTheme="majorHAnsi" w:eastAsia="Times New Roman" w:hAnsiTheme="majorHAnsi" w:cstheme="majorHAnsi"/>
          <w:i/>
          <w:iCs/>
        </w:rPr>
      </w:pPr>
      <w:r w:rsidRPr="00C30341">
        <w:rPr>
          <w:rFonts w:asciiTheme="majorHAnsi" w:eastAsia="Times New Roman" w:hAnsiTheme="majorHAnsi" w:cstheme="majorHAnsi"/>
        </w:rPr>
        <w:t>The distribution</w:t>
      </w:r>
      <w:r w:rsidR="00580380" w:rsidRPr="00C30341">
        <w:rPr>
          <w:rFonts w:asciiTheme="majorHAnsi" w:eastAsia="Times New Roman" w:hAnsiTheme="majorHAnsi" w:cstheme="majorHAnsi"/>
        </w:rPr>
        <w:t>s</w:t>
      </w:r>
      <w:r w:rsidRPr="00C30341">
        <w:rPr>
          <w:rFonts w:asciiTheme="majorHAnsi" w:eastAsia="Times New Roman" w:hAnsiTheme="majorHAnsi" w:cstheme="majorHAnsi"/>
        </w:rPr>
        <w:t xml:space="preserve"> of summary statistic values from samples from </w:t>
      </w:r>
      <w:r w:rsidR="00D94517" w:rsidRPr="00C30341">
        <w:rPr>
          <w:rFonts w:asciiTheme="majorHAnsi" w:eastAsia="Times New Roman" w:hAnsiTheme="majorHAnsi" w:cstheme="majorHAnsi"/>
        </w:rPr>
        <w:t>the</w:t>
      </w:r>
      <w:r w:rsidRPr="00C30341">
        <w:rPr>
          <w:rFonts w:asciiTheme="majorHAnsi" w:eastAsia="Times New Roman" w:hAnsiTheme="majorHAnsi" w:cstheme="majorHAnsi"/>
        </w:rPr>
        <w:t xml:space="preserve"> feasible set also allow</w:t>
      </w:r>
      <w:r w:rsidR="00C73FC2" w:rsidRPr="00C30341">
        <w:rPr>
          <w:rFonts w:asciiTheme="majorHAnsi" w:eastAsia="Times New Roman" w:hAnsiTheme="majorHAnsi" w:cstheme="majorHAnsi"/>
        </w:rPr>
        <w:t>ed</w:t>
      </w:r>
      <w:r w:rsidRPr="00C30341">
        <w:rPr>
          <w:rFonts w:asciiTheme="majorHAnsi" w:eastAsia="Times New Roman" w:hAnsiTheme="majorHAnsi" w:cstheme="majorHAnsi"/>
        </w:rPr>
        <w:t xml:space="preserve"> us to describe the relative narrowness or breadth of the statistical constraint</w:t>
      </w:r>
      <w:r w:rsidR="00D94517" w:rsidRPr="00C30341">
        <w:rPr>
          <w:rFonts w:asciiTheme="majorHAnsi" w:eastAsia="Times New Roman" w:hAnsiTheme="majorHAnsi" w:cstheme="majorHAnsi"/>
        </w:rPr>
        <w:t xml:space="preserve"> over gradients of S and N.  </w:t>
      </w:r>
      <w:r w:rsidR="003D2C22" w:rsidRPr="00C30341">
        <w:rPr>
          <w:rFonts w:asciiTheme="majorHAnsi" w:eastAsia="Times New Roman" w:hAnsiTheme="majorHAnsi" w:cstheme="majorHAnsi"/>
        </w:rPr>
        <w:t xml:space="preserve">We quantified the narrowness of a distribution as the ratio of the range of values encompassed within </w:t>
      </w:r>
      <w:r w:rsidR="0026138C" w:rsidRPr="00C30341">
        <w:rPr>
          <w:rFonts w:asciiTheme="majorHAnsi" w:eastAsia="Times New Roman" w:hAnsiTheme="majorHAnsi" w:cstheme="majorHAnsi"/>
        </w:rPr>
        <w:t>a</w:t>
      </w:r>
      <w:r w:rsidR="003D2C22" w:rsidRPr="00C30341">
        <w:rPr>
          <w:rFonts w:asciiTheme="majorHAnsi" w:eastAsia="Times New Roman" w:hAnsiTheme="majorHAnsi" w:cstheme="majorHAnsi"/>
        </w:rPr>
        <w:t xml:space="preserve"> one-sided 95% interval to the full range of values in the distribution</w:t>
      </w:r>
      <w:r w:rsidR="002D41F9" w:rsidRPr="00C30341">
        <w:rPr>
          <w:rFonts w:asciiTheme="majorHAnsi" w:eastAsia="Times New Roman" w:hAnsiTheme="majorHAnsi" w:cstheme="majorHAnsi"/>
        </w:rPr>
        <w:t xml:space="preserve"> (</w:t>
      </w:r>
      <w:hyperlink w:anchor="_Figure_2:_95%" w:history="1">
        <w:r w:rsidR="002D41F9" w:rsidRPr="00C30341">
          <w:rPr>
            <w:rStyle w:val="Hyperlink"/>
            <w:rFonts w:asciiTheme="majorHAnsi" w:eastAsia="Times New Roman" w:hAnsiTheme="majorHAnsi" w:cstheme="majorHAnsi"/>
          </w:rPr>
          <w:t>Figure</w:t>
        </w:r>
      </w:hyperlink>
      <w:r w:rsidR="002D41F9" w:rsidRPr="00C30341">
        <w:rPr>
          <w:rFonts w:asciiTheme="majorHAnsi" w:eastAsia="Times New Roman" w:hAnsiTheme="majorHAnsi" w:cstheme="majorHAnsi"/>
        </w:rPr>
        <w:t>)</w:t>
      </w:r>
      <w:r w:rsidR="003D2C22" w:rsidRPr="00C30341">
        <w:rPr>
          <w:rFonts w:asciiTheme="majorHAnsi" w:eastAsia="Times New Roman" w:hAnsiTheme="majorHAnsi" w:cstheme="majorHAnsi"/>
        </w:rPr>
        <w:t>.</w:t>
      </w:r>
      <w:r w:rsidR="00DB659A" w:rsidRPr="00C30341" w:rsidDel="00A054F7">
        <w:rPr>
          <w:rFonts w:asciiTheme="majorHAnsi" w:eastAsia="Times New Roman" w:hAnsiTheme="majorHAnsi" w:cstheme="majorHAnsi"/>
        </w:rPr>
        <w:t xml:space="preserve"> </w:t>
      </w:r>
      <w:r w:rsidR="000A6D8B" w:rsidRPr="00C30341">
        <w:rPr>
          <w:rFonts w:asciiTheme="majorHAnsi" w:eastAsia="Times New Roman" w:hAnsiTheme="majorHAnsi" w:cstheme="majorHAnsi"/>
        </w:rPr>
        <w:t xml:space="preserve">This allowed us to isolate and compare the </w:t>
      </w:r>
      <w:r w:rsidR="000A6D8B" w:rsidRPr="00C30341">
        <w:rPr>
          <w:rFonts w:asciiTheme="majorHAnsi" w:eastAsia="Times New Roman" w:hAnsiTheme="majorHAnsi" w:cstheme="majorHAnsi"/>
          <w:i/>
          <w:iCs/>
        </w:rPr>
        <w:t>narrowness</w:t>
      </w:r>
      <w:r w:rsidR="000A6D8B" w:rsidRPr="00C30341">
        <w:rPr>
          <w:rFonts w:asciiTheme="majorHAnsi" w:eastAsia="Times New Roman" w:hAnsiTheme="majorHAnsi" w:cstheme="majorHAnsi"/>
        </w:rPr>
        <w:t xml:space="preserve"> of distributions that </w:t>
      </w:r>
      <w:r w:rsidR="00AF554B">
        <w:rPr>
          <w:rFonts w:asciiTheme="majorHAnsi" w:eastAsia="Times New Roman" w:hAnsiTheme="majorHAnsi" w:cstheme="majorHAnsi"/>
        </w:rPr>
        <w:t xml:space="preserve">are not necessarily normally distributed and </w:t>
      </w:r>
      <w:r w:rsidR="000A6D8B" w:rsidRPr="00C30341">
        <w:rPr>
          <w:rFonts w:asciiTheme="majorHAnsi" w:eastAsia="Times New Roman" w:hAnsiTheme="majorHAnsi" w:cstheme="majorHAnsi"/>
        </w:rPr>
        <w:t>vary considerably in their actual values, means, ranges, and standard deviations.</w:t>
      </w:r>
      <w:r w:rsidR="00E66986" w:rsidRPr="00C30341">
        <w:rPr>
          <w:rFonts w:asciiTheme="majorHAnsi" w:eastAsia="Times New Roman" w:hAnsiTheme="majorHAnsi" w:cstheme="majorHAnsi"/>
        </w:rPr>
        <w:t xml:space="preserve"> </w:t>
      </w:r>
      <w:r w:rsidR="00D63452">
        <w:rPr>
          <w:rFonts w:asciiTheme="majorHAnsi" w:eastAsia="Times New Roman" w:hAnsiTheme="majorHAnsi" w:cstheme="majorHAnsi"/>
        </w:rPr>
        <w:t>This metric corresponds</w:t>
      </w:r>
      <w:r w:rsidR="00E66986" w:rsidRPr="00C30341">
        <w:rPr>
          <w:rFonts w:asciiTheme="majorHAnsi" w:eastAsia="Times New Roman" w:hAnsiTheme="majorHAnsi" w:cstheme="majorHAnsi"/>
        </w:rPr>
        <w:t xml:space="preserve"> qualitatively to more computationally-intensive approaches to measuring the self-similarity </w:t>
      </w:r>
      <w:r w:rsidR="00BC5D54" w:rsidRPr="00C30341">
        <w:rPr>
          <w:rFonts w:asciiTheme="majorHAnsi" w:eastAsia="Times New Roman" w:hAnsiTheme="majorHAnsi" w:cstheme="majorHAnsi"/>
        </w:rPr>
        <w:t>of</w:t>
      </w:r>
      <w:r w:rsidR="00E66986" w:rsidRPr="00C30341">
        <w:rPr>
          <w:rFonts w:asciiTheme="majorHAnsi" w:eastAsia="Times New Roman" w:hAnsiTheme="majorHAnsi" w:cstheme="majorHAnsi"/>
        </w:rPr>
        <w:t xml:space="preserve"> </w:t>
      </w:r>
      <w:r w:rsidR="00625AF7" w:rsidRPr="00C30341">
        <w:rPr>
          <w:rFonts w:asciiTheme="majorHAnsi" w:eastAsia="Times New Roman" w:hAnsiTheme="majorHAnsi" w:cstheme="majorHAnsi"/>
        </w:rPr>
        <w:t xml:space="preserve">the elements of </w:t>
      </w:r>
      <w:r w:rsidR="00E66986" w:rsidRPr="00C30341">
        <w:rPr>
          <w:rFonts w:asciiTheme="majorHAnsi" w:eastAsia="Times New Roman" w:hAnsiTheme="majorHAnsi" w:cstheme="majorHAnsi"/>
        </w:rPr>
        <w:t>feasible set</w:t>
      </w:r>
      <w:r w:rsidR="00BC5D54" w:rsidRPr="00C30341">
        <w:rPr>
          <w:rFonts w:asciiTheme="majorHAnsi" w:eastAsia="Times New Roman" w:hAnsiTheme="majorHAnsi" w:cstheme="majorHAnsi"/>
        </w:rPr>
        <w:t>s</w:t>
      </w:r>
      <w:r w:rsidR="00E66986" w:rsidRPr="00C30341">
        <w:rPr>
          <w:rFonts w:asciiTheme="majorHAnsi" w:eastAsia="Times New Roman" w:hAnsiTheme="majorHAnsi" w:cstheme="majorHAnsi"/>
        </w:rPr>
        <w:t xml:space="preserve"> (Supplement). </w:t>
      </w:r>
      <w:r w:rsidR="0081219D" w:rsidRPr="00C30341">
        <w:rPr>
          <w:rFonts w:asciiTheme="majorHAnsi" w:eastAsia="Times New Roman" w:hAnsiTheme="majorHAnsi" w:cstheme="majorHAnsi"/>
        </w:rPr>
        <w:t xml:space="preserve"> </w:t>
      </w:r>
    </w:p>
    <w:p w14:paraId="1AF91540" w14:textId="15C99EBC" w:rsidR="00810023" w:rsidRDefault="00D6678E" w:rsidP="009977B6">
      <w:pPr>
        <w:rPr>
          <w:rFonts w:asciiTheme="majorHAnsi" w:eastAsia="Times New Roman" w:hAnsiTheme="majorHAnsi" w:cstheme="majorHAnsi"/>
        </w:rPr>
      </w:pPr>
      <w:r w:rsidRPr="00C30341">
        <w:rPr>
          <w:rFonts w:asciiTheme="majorHAnsi" w:eastAsia="Times New Roman" w:hAnsiTheme="majorHAnsi" w:cstheme="majorHAnsi"/>
          <w:b/>
          <w:bCs/>
        </w:rPr>
        <w:t xml:space="preserve">Results and </w:t>
      </w:r>
      <w:r w:rsidR="009C503C" w:rsidRPr="00C30341">
        <w:rPr>
          <w:rFonts w:asciiTheme="majorHAnsi" w:eastAsia="Times New Roman" w:hAnsiTheme="majorHAnsi" w:cstheme="majorHAnsi"/>
          <w:b/>
          <w:bCs/>
        </w:rPr>
        <w:t>D</w:t>
      </w:r>
      <w:r w:rsidRPr="00C30341">
        <w:rPr>
          <w:rFonts w:asciiTheme="majorHAnsi" w:eastAsia="Times New Roman" w:hAnsiTheme="majorHAnsi" w:cstheme="majorHAnsi"/>
          <w:b/>
          <w:bCs/>
        </w:rPr>
        <w:t>iscussion</w:t>
      </w:r>
    </w:p>
    <w:p w14:paraId="205793AA" w14:textId="77777777"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We found evidence that the shapes of the SADs for a range of real ecological communities are statistically unlikely when compared to their feasible sets. For four of the five datasets we analyzed – BBS, Gentry, Mammal Communities, and Misc. </w:t>
      </w:r>
      <w:proofErr w:type="spellStart"/>
      <w:r w:rsidRPr="0056466D">
        <w:rPr>
          <w:rFonts w:asciiTheme="majorHAnsi" w:eastAsia="Times New Roman" w:hAnsiTheme="majorHAnsi" w:cstheme="majorHAnsi"/>
        </w:rPr>
        <w:t>Abund</w:t>
      </w:r>
      <w:proofErr w:type="spellEnd"/>
      <w:r w:rsidRPr="0056466D">
        <w:rPr>
          <w:rFonts w:asciiTheme="majorHAnsi" w:eastAsia="Times New Roman" w:hAnsiTheme="majorHAnsi" w:cstheme="majorHAnsi"/>
        </w:rPr>
        <w:t xml:space="preserve"> – empirical SADs are highly skewed and highly uneven relative to their feasible sets much more frequently than would be expected by chance (</w:t>
      </w:r>
      <w:hyperlink w:anchor="_Figure_3:_Skewness_1"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xml:space="preserve">, </w:t>
      </w:r>
      <w:hyperlink w:anchor="_Figure_4:_Evenness"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xml:space="preserve">). Combined across these four datasets, 16% of observed SADs are more skewed than 95% of their feasible sets, and </w:t>
      </w:r>
      <w:r w:rsidRPr="0056466D">
        <w:rPr>
          <w:rFonts w:asciiTheme="majorHAnsi" w:eastAsia="Times New Roman" w:hAnsiTheme="majorHAnsi" w:cstheme="majorHAnsi"/>
        </w:rPr>
        <w:lastRenderedPageBreak/>
        <w:t>31% are less even than 95% of their feasible sets. By chance we would expect only 5% of observed distributions to fall in these extremes. However, we detected considerably less pronounced deviations for communities from the FIA communities (</w:t>
      </w:r>
      <w:hyperlink w:anchor="_Figure_3:_Skewness_1"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xml:space="preserve">, </w:t>
      </w:r>
      <w:hyperlink w:anchor="_Figure_4:_Evenness"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xml:space="preserve">), for which percentile scores were near uniformly-distributed for skewness (5% of observations are more skewed than 95% of the feasible set), and much noisier than any of the other datasets for evenness (11.5% of observations are less even). Why the FIA communities show a different pattern is unclear, but may be partially due to their small size, which we explore further below. For the four other datasets, however, our results suggest that nonrandom processes drive observed SADs to be less even than would occur by chance. </w:t>
      </w:r>
    </w:p>
    <w:p w14:paraId="5AC8B3DA" w14:textId="77777777"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These widespread and consistent deviations between empirical SADs and their feasible sets may be the signature of ecological processes operating on top of statistical constraints, and therefore offer new leverage for developing and evaluating theories to predict the shape of the SAD. One logical next step is to test whether existing theories (e.g. neutral theory, METE) and common functional approximations (logseries, exponential, and log normal) can accurately predict deviations from the feasible set. Many of these theoretical predictions generate hollow curves, but have yet to be evaluated on their ability to accurately capture nuanced deviations of the type we document here. In addition, our results suggest that the prevailing processes that structure communities tend to be ones that push abundance distributions towards an uneven state, rather than those that cause individuals to be spread evenly across species. These could be processes that promote the persistence of rare species at extremely low abundances – thereby lengthening the rare tail of the SAD – or processes that encourage dominant species to be hyper-dominant without driving other species entirely to extinction. Identifying the processes at play in particular systems will require further exploration, but the approach we have demonstrated here reveals the signal to try and explain.</w:t>
      </w:r>
    </w:p>
    <w:p w14:paraId="60A89CE4" w14:textId="77777777"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We found considerably weaker evidence for deviations for one of our five datasets, perhaps because of statistical issues related to community size. Unlike the other four datasets, communities in the FIA dataset showed at most weak evidence of deviations from their feasible sets. These communities are by far the smallest in our overall database: [most of them] have fewer than [X species/N individuals]; only [x%] of communities from the other four datasets are within this size range. Community size – in terms of S and N – may affect our ability to detect deviations via its potential effect on how similar the elements of the feasible set are to each other. Small communities may not have enough possible arrangements if their subcomponents, or elements in their feasible sets, to generate highly resolved distributions for the most probable shapes. If this occurs, observations may deviate from the most-likely form, but only the most extreme deviations will be highly unlikely given the breadth of the corresponding probability distribution. When we compared the distributions of shape metrics for small communities to those for large ones, we found that samples from the feasible sets for small communities generate broader distributions of evenness, and especially skewness, than those for large communities (</w:t>
      </w:r>
      <w:hyperlink w:anchor="_Figure_8:_95%" w:history="1">
        <w:r w:rsidRPr="0056466D">
          <w:rPr>
            <w:rFonts w:asciiTheme="majorHAnsi" w:eastAsia="Times New Roman" w:hAnsiTheme="majorHAnsi" w:cstheme="majorHAnsi"/>
          </w:rPr>
          <w:t>Figure</w:t>
        </w:r>
      </w:hyperlink>
      <w:r w:rsidRPr="0056466D">
        <w:rPr>
          <w:rFonts w:asciiTheme="majorHAnsi" w:eastAsia="Times New Roman" w:hAnsiTheme="majorHAnsi" w:cstheme="majorHAnsi"/>
        </w:rPr>
        <w:t xml:space="preserve">). For communities of the sizes represented in the FIA dataset, the 95% interval of skewness values often encompasses more than 80% of the entire range of values; for larger communities, the 95% interval spans closer to 60% of the full range. These broad distributions may not be specific enough to constitute a strong statistical expectation, and the deviations – or lack thereof – that we detect are correspondingly less informative. Additionally, we found a similar lack of detectable deviations among the (few) communities from other datasets that fell within the FIA size range (Figure): for small communities not from FIA X% of skewness and X% of evenness were unlikely relative to their feasible sets. Although this comparison is based on relatively few </w:t>
      </w:r>
      <w:r w:rsidRPr="0056466D">
        <w:rPr>
          <w:rFonts w:asciiTheme="majorHAnsi" w:eastAsia="Times New Roman" w:hAnsiTheme="majorHAnsi" w:cstheme="majorHAnsi"/>
        </w:rPr>
        <w:lastRenderedPageBreak/>
        <w:t xml:space="preserve">communities (X non-FIA, small, communities), it is consistent with the possibility that small community size, and </w:t>
      </w:r>
      <w:proofErr w:type="spellStart"/>
      <w:r w:rsidRPr="0056466D">
        <w:rPr>
          <w:rFonts w:asciiTheme="majorHAnsi" w:eastAsia="Times New Roman" w:hAnsiTheme="majorHAnsi" w:cstheme="majorHAnsi"/>
        </w:rPr>
        <w:t>not</w:t>
      </w:r>
      <w:proofErr w:type="spellEnd"/>
      <w:r w:rsidRPr="0056466D">
        <w:rPr>
          <w:rFonts w:asciiTheme="majorHAnsi" w:eastAsia="Times New Roman" w:hAnsiTheme="majorHAnsi" w:cstheme="majorHAnsi"/>
        </w:rPr>
        <w:t xml:space="preserve"> other characteristics related to FIA, may drive this phenomenon. </w:t>
      </w:r>
    </w:p>
    <w:p w14:paraId="3F97C9D8" w14:textId="77777777"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If this is indeed the case, it means that small-community considerations may affect our capacity to meaningfully distinguish signal from randomness for communities with ranges of S and N that are quite common in ecology. As a group, the FIA communities had especially broad distributions of shape metrics, and exhibited an overall lack of detectable signal. These </w:t>
      </w:r>
      <w:proofErr w:type="gramStart"/>
      <w:r w:rsidRPr="0056466D">
        <w:rPr>
          <w:rFonts w:asciiTheme="majorHAnsi" w:eastAsia="Times New Roman" w:hAnsiTheme="majorHAnsi" w:cstheme="majorHAnsi"/>
        </w:rPr>
        <w:t>communities</w:t>
      </w:r>
      <w:proofErr w:type="gramEnd"/>
      <w:r w:rsidRPr="0056466D">
        <w:rPr>
          <w:rFonts w:asciiTheme="majorHAnsi" w:eastAsia="Times New Roman" w:hAnsiTheme="majorHAnsi" w:cstheme="majorHAnsi"/>
        </w:rPr>
        <w:t xml:space="preserve"> range in size from x to y species and x to y individuals. While these are by no means hard thresholds, they may indicate a general range of values below which we have relatively diminished power to distinguish deviation from randomness. Unless we can develop more sensitive methods for identifying deviations even for these small communities, we may stand to learn the most by focusing on SADs from relatively large communities. In the meantime, sampling the range of forms represented in the feasible set helps us identify when the distribution of shapes present is relatively broad, and may even help us develop a type of power analysis to find the smallest-detectable deviation for a given community size. </w:t>
      </w:r>
    </w:p>
    <w:p w14:paraId="3D273657" w14:textId="77777777"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It is also important to recognize that there are multiple plausible approaches to the defining the statistical baseline for the SAD, of which we have taken only one. Other formulations for the statistical baseline may be equally valid and can generate different statistical expectations, including forms that approximate exponential, Poisson, or log-series distributions. There is currently no unambiguous logical argument for one baseline over another, but comparing the performance of different baselines is clearly an important next step in this process towards reinvigorating the use of the SAD as a diagnostic tool. </w:t>
      </w:r>
    </w:p>
    <w:p w14:paraId="245C7D66" w14:textId="77777777" w:rsidR="0056466D" w:rsidRPr="0056466D" w:rsidRDefault="0056466D" w:rsidP="0056466D">
      <w:pPr>
        <w:rPr>
          <w:rFonts w:asciiTheme="majorHAnsi" w:eastAsia="Times New Roman" w:hAnsiTheme="majorHAnsi" w:cstheme="majorHAnsi"/>
        </w:rPr>
      </w:pPr>
      <w:r w:rsidRPr="0056466D">
        <w:rPr>
          <w:rFonts w:asciiTheme="majorHAnsi" w:eastAsia="Times New Roman" w:hAnsiTheme="majorHAnsi" w:cstheme="majorHAnsi"/>
        </w:rPr>
        <w:t xml:space="preserve">Characterizing and adjusting for a statistical baseline for the SAD, as we demonstrate here, refreshes our perspective on the distribution and opens up several new avenues for better understanding how and when biological drivers affect its shape. Persistent deviations between observed communities and their baselines may be evidence of biological processes operating on top of fundamental statistical constraints, and focusing on these deviations could offer new leverage for evaluating theoretical predictions for the SAD. In doing so, we must appreciate that there is considerable nuance to defining the appropriate statistical baseline and calibrating our expected power to detect deviations, especially for small communities. Exploring other constructions for the baseline, and developing methods for establishing if not improving the constraints on our ability to detect deviations, would further clarify how statistical constraints manifest in the SAD and what power we have to disentangle biological signal from randomness. Our results here suggest that statistical constraints have strong effects on the SAD, but that these constraints alone do not fully account for the extremely uneven SADs we observe in nature – leaving an important role for ecological process. Continuing to explore and account for the interplay between statistical constraint and biological process constitutes a promising and profound new approach to our understanding of this familiar, yet surprisingly mysterious, ecological pattern. </w:t>
      </w:r>
    </w:p>
    <w:p w14:paraId="1A0EB90B" w14:textId="142CA2A3" w:rsidR="00754408" w:rsidRPr="00C30341" w:rsidRDefault="00754408">
      <w:pPr>
        <w:rPr>
          <w:rFonts w:asciiTheme="majorHAnsi" w:eastAsia="Times New Roman" w:hAnsiTheme="majorHAnsi" w:cstheme="majorHAnsi"/>
        </w:rPr>
      </w:pPr>
    </w:p>
    <w:p w14:paraId="677AF34B" w14:textId="77777777" w:rsidR="005C4AFA" w:rsidRPr="00C30341" w:rsidRDefault="005C4AFA">
      <w:pPr>
        <w:rPr>
          <w:rFonts w:asciiTheme="majorHAnsi" w:eastAsia="Times New Roman" w:hAnsiTheme="majorHAnsi" w:cstheme="majorHAnsi"/>
          <w:b/>
          <w:bCs/>
        </w:rPr>
      </w:pPr>
      <w:r w:rsidRPr="00C30341">
        <w:rPr>
          <w:rFonts w:asciiTheme="majorHAnsi" w:eastAsia="Times New Roman" w:hAnsiTheme="majorHAnsi" w:cstheme="majorHAnsi"/>
          <w:b/>
          <w:bCs/>
        </w:rPr>
        <w:br w:type="page"/>
      </w:r>
    </w:p>
    <w:p w14:paraId="40920EC8" w14:textId="5DC6C62A" w:rsidR="00882DAC" w:rsidRPr="00C30341" w:rsidRDefault="00F34AF8" w:rsidP="008D3EB3">
      <w:pPr>
        <w:rPr>
          <w:rFonts w:asciiTheme="majorHAnsi" w:eastAsia="Times New Roman" w:hAnsiTheme="majorHAnsi" w:cstheme="majorHAnsi"/>
          <w:b/>
          <w:bCs/>
        </w:rPr>
      </w:pPr>
      <w:r w:rsidRPr="00C30341">
        <w:rPr>
          <w:rFonts w:asciiTheme="majorHAnsi" w:eastAsia="Times New Roman" w:hAnsiTheme="majorHAnsi" w:cstheme="majorHAnsi"/>
          <w:b/>
          <w:bCs/>
        </w:rPr>
        <w:lastRenderedPageBreak/>
        <w:t>Figures</w:t>
      </w:r>
    </w:p>
    <w:p w14:paraId="62F9ECDF" w14:textId="5DD1E30B" w:rsidR="008D3EB3" w:rsidRPr="00C30341" w:rsidRDefault="0018014B" w:rsidP="00C30341">
      <w:pPr>
        <w:pStyle w:val="Heading5"/>
        <w:rPr>
          <w:rFonts w:eastAsia="Times New Roman" w:cstheme="majorHAnsi"/>
        </w:rPr>
      </w:pPr>
      <w:bookmarkStart w:id="2" w:name="_Figure_1:_Communities"/>
      <w:bookmarkEnd w:id="2"/>
      <w:r w:rsidRPr="00C30341">
        <w:rPr>
          <w:rFonts w:eastAsia="Times New Roman" w:cstheme="majorHAnsi"/>
        </w:rPr>
        <w:t xml:space="preserve">Figure 1: </w:t>
      </w:r>
      <w:r w:rsidR="00B42787" w:rsidRPr="00C30341">
        <w:rPr>
          <w:rFonts w:eastAsia="Times New Roman" w:cstheme="majorHAnsi"/>
        </w:rPr>
        <w:t>Communities</w:t>
      </w:r>
      <w:r w:rsidRPr="00C30341">
        <w:rPr>
          <w:rFonts w:eastAsia="Times New Roman" w:cstheme="majorHAnsi"/>
        </w:rPr>
        <w:t xml:space="preserve"> by dataset, S, N</w:t>
      </w:r>
    </w:p>
    <w:p w14:paraId="66DF234C" w14:textId="79244652" w:rsidR="00227AB3" w:rsidRPr="00C30341" w:rsidRDefault="009A2F12" w:rsidP="003B65A3">
      <w:pPr>
        <w:pStyle w:val="Heading5"/>
        <w:rPr>
          <w:rFonts w:cstheme="majorHAnsi"/>
        </w:rPr>
      </w:pPr>
      <w:bookmarkStart w:id="3" w:name="_Figure_1:_S0,"/>
      <w:bookmarkStart w:id="4" w:name="_Figure_0:_Distribution"/>
      <w:bookmarkStart w:id="5" w:name="_Figure_1.5:_Datasets"/>
      <w:bookmarkStart w:id="6" w:name="_Figure_1.75:_Nparts"/>
      <w:bookmarkStart w:id="7" w:name="_Figure_1:_Number"/>
      <w:bookmarkStart w:id="8" w:name="_Figure_1.875:_Nparts"/>
      <w:bookmarkStart w:id="9" w:name="_Figure_2:_Self-similarity"/>
      <w:bookmarkStart w:id="10" w:name="_Figure_2:_Narrowness"/>
      <w:bookmarkStart w:id="11" w:name="_Figure_3:_Self-similarity"/>
      <w:bookmarkStart w:id="12" w:name="_Figure_3:_Skewness"/>
      <w:bookmarkStart w:id="13" w:name="_Figure_3.5_Self"/>
      <w:bookmarkStart w:id="14" w:name="_Figure_4:_Overall"/>
      <w:bookmarkStart w:id="15" w:name="_Figure_4:_Simpson"/>
      <w:bookmarkStart w:id="16" w:name="_Figure_6:_Skewness"/>
      <w:bookmarkStart w:id="17" w:name="_Figure_7:_Skewness"/>
      <w:bookmarkStart w:id="18" w:name="_Figure_8:_Simpson"/>
      <w:bookmarkStart w:id="19" w:name="_Figure_9:_Simpson"/>
      <w:bookmarkStart w:id="20" w:name="_Figure_10:_Skewness"/>
      <w:bookmarkStart w:id="21" w:name="_Figure_11:_Simpson"/>
      <w:bookmarkStart w:id="22" w:name="_Figure_12:_Simpson"/>
      <w:bookmarkStart w:id="23" w:name="_Figure_13:_Skewness"/>
      <w:bookmarkStart w:id="24" w:name="_Figure_14:_Skewness"/>
      <w:bookmarkStart w:id="25" w:name="_Figure_15:_Rarefied"/>
      <w:bookmarkStart w:id="26" w:name="_Figure_16:_Rarefied"/>
      <w:bookmarkStart w:id="27" w:name="_Table_1:_Proportion"/>
      <w:bookmarkStart w:id="28" w:name="_Table_2:_Proportion"/>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r w:rsidRPr="00C30341">
        <w:rPr>
          <w:rFonts w:cstheme="majorHAnsi"/>
          <w:noProof/>
        </w:rPr>
        <w:drawing>
          <wp:inline distT="0" distB="0" distL="0" distR="0" wp14:anchorId="7FAAA063" wp14:editId="4FD7E5AF">
            <wp:extent cx="5000000" cy="3085714"/>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00000" cy="3085714"/>
                    </a:xfrm>
                    <a:prstGeom prst="rect">
                      <a:avLst/>
                    </a:prstGeom>
                  </pic:spPr>
                </pic:pic>
              </a:graphicData>
            </a:graphic>
          </wp:inline>
        </w:drawing>
      </w:r>
    </w:p>
    <w:p w14:paraId="140046A6" w14:textId="77777777" w:rsidR="00B42787" w:rsidRPr="00C30341" w:rsidRDefault="00B42787" w:rsidP="00B42787">
      <w:pPr>
        <w:rPr>
          <w:rFonts w:asciiTheme="majorHAnsi" w:hAnsiTheme="majorHAnsi" w:cstheme="majorHAnsi"/>
        </w:rPr>
      </w:pPr>
    </w:p>
    <w:bookmarkStart w:id="29" w:name="_Figure_2:_95%"/>
    <w:bookmarkEnd w:id="29"/>
    <w:p w14:paraId="3EC57D4E" w14:textId="510CDF98" w:rsidR="00B42787" w:rsidRPr="00C30341" w:rsidRDefault="00B42787" w:rsidP="00C30341">
      <w:pPr>
        <w:pStyle w:val="Heading5"/>
        <w:rPr>
          <w:rFonts w:cstheme="majorHAnsi"/>
        </w:rPr>
      </w:pPr>
      <w:r w:rsidRPr="00C30341">
        <w:rPr>
          <w:rFonts w:cstheme="majorHAnsi"/>
          <w:noProof/>
        </w:rPr>
        <mc:AlternateContent>
          <mc:Choice Requires="wpg">
            <w:drawing>
              <wp:anchor distT="0" distB="0" distL="114300" distR="114300" simplePos="0" relativeHeight="251663360" behindDoc="0" locked="0" layoutInCell="1" allowOverlap="1" wp14:anchorId="05B18CD3" wp14:editId="6BA52386">
                <wp:simplePos x="0" y="0"/>
                <wp:positionH relativeFrom="column">
                  <wp:posOffset>0</wp:posOffset>
                </wp:positionH>
                <wp:positionV relativeFrom="paragraph">
                  <wp:posOffset>289243</wp:posOffset>
                </wp:positionV>
                <wp:extent cx="2579775" cy="2399325"/>
                <wp:effectExtent l="0" t="0" r="0" b="0"/>
                <wp:wrapTopAndBottom/>
                <wp:docPr id="30" name="Group 30"/>
                <wp:cNvGraphicFramePr/>
                <a:graphic xmlns:a="http://schemas.openxmlformats.org/drawingml/2006/main">
                  <a:graphicData uri="http://schemas.microsoft.com/office/word/2010/wordprocessingGroup">
                    <wpg:wgp>
                      <wpg:cNvGrpSpPr/>
                      <wpg:grpSpPr>
                        <a:xfrm>
                          <a:off x="0" y="0"/>
                          <a:ext cx="2579775" cy="2399325"/>
                          <a:chOff x="0" y="0"/>
                          <a:chExt cx="2579775" cy="2399325"/>
                        </a:xfrm>
                      </wpg:grpSpPr>
                      <wps:wsp>
                        <wps:cNvPr id="196" name="Google Shape;196;p35"/>
                        <wps:cNvSpPr txBox="1"/>
                        <wps:spPr>
                          <a:xfrm>
                            <a:off x="242888" y="1628775"/>
                            <a:ext cx="2322600" cy="370500"/>
                          </a:xfrm>
                          <a:prstGeom prst="rect">
                            <a:avLst/>
                          </a:prstGeom>
                          <a:noFill/>
                          <a:ln>
                            <a:noFill/>
                          </a:ln>
                        </wps:spPr>
                        <wps:txbx>
                          <w:txbxContent>
                            <w:p w14:paraId="282178BD" w14:textId="58304C5F" w:rsidR="00701CF0" w:rsidRDefault="00701CF0" w:rsidP="00B42787">
                              <w:pPr>
                                <w:rPr>
                                  <w:sz w:val="24"/>
                                  <w:szCs w:val="24"/>
                                </w:rPr>
                              </w:pPr>
                              <w:r>
                                <w:rPr>
                                  <w:rFonts w:ascii="Roboto" w:eastAsia="Roboto" w:hAnsi="Roboto" w:cs="Roboto"/>
                                  <w:color w:val="000000" w:themeColor="text1"/>
                                  <w:kern w:val="24"/>
                                  <w:sz w:val="20"/>
                                  <w:szCs w:val="20"/>
                                </w:rPr>
                                <w:t>Range of values for 95% density</w:t>
                              </w:r>
                            </w:p>
                            <w:p w14:paraId="2721C387" w14:textId="77777777" w:rsidR="00701CF0" w:rsidRDefault="00701CF0" w:rsidP="00B42787">
                              <w:r>
                                <w:rPr>
                                  <w:rFonts w:ascii="Roboto" w:eastAsia="Roboto" w:hAnsi="Roboto" w:cs="Roboto"/>
                                  <w:color w:val="000000" w:themeColor="text1"/>
                                  <w:kern w:val="24"/>
                                </w:rPr>
                                <w:t xml:space="preserve">                        ÷</w:t>
                              </w:r>
                            </w:p>
                          </w:txbxContent>
                        </wps:txbx>
                        <wps:bodyPr spcFirstLastPara="1" wrap="square" lIns="91425" tIns="91425" rIns="91425" bIns="91425" anchor="t" anchorCtr="0">
                          <a:noAutofit/>
                        </wps:bodyPr>
                      </wps:wsp>
                      <pic:pic xmlns:pic="http://schemas.openxmlformats.org/drawingml/2006/picture">
                        <pic:nvPicPr>
                          <pic:cNvPr id="198" name="Google Shape;198;p35"/>
                          <pic:cNvPicPr/>
                        </pic:nvPicPr>
                        <pic:blipFill>
                          <a:blip r:embed="rId14">
                            <a:alphaModFix/>
                          </a:blip>
                          <a:stretch>
                            <a:fillRect/>
                          </a:stretch>
                        </pic:blipFill>
                        <pic:spPr>
                          <a:xfrm>
                            <a:off x="0" y="0"/>
                            <a:ext cx="2322195" cy="1658620"/>
                          </a:xfrm>
                          <a:prstGeom prst="rect">
                            <a:avLst/>
                          </a:prstGeom>
                          <a:noFill/>
                          <a:ln>
                            <a:noFill/>
                          </a:ln>
                        </pic:spPr>
                      </pic:pic>
                      <wps:wsp>
                        <wps:cNvPr id="199" name="Google Shape;199;p35"/>
                        <wps:cNvSpPr/>
                        <wps:spPr>
                          <a:xfrm rot="5400000">
                            <a:off x="1144588" y="744537"/>
                            <a:ext cx="49200" cy="1847100"/>
                          </a:xfrm>
                          <a:prstGeom prst="rightBracket">
                            <a:avLst>
                              <a:gd name="adj" fmla="val 8333"/>
                            </a:avLst>
                          </a:prstGeom>
                          <a:no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0" name="Google Shape;200;p35"/>
                        <wps:cNvSpPr/>
                        <wps:spPr>
                          <a:xfrm rot="5400000">
                            <a:off x="1253649" y="1010761"/>
                            <a:ext cx="59700" cy="2064900"/>
                          </a:xfrm>
                          <a:prstGeom prst="rightBracket">
                            <a:avLst>
                              <a:gd name="adj" fmla="val 8333"/>
                            </a:avLst>
                          </a:prstGeom>
                          <a:noFill/>
                          <a:ln w="9525" cap="flat" cmpd="sng">
                            <a:solidFill>
                              <a:schemeClr val="dk2"/>
                            </a:solidFill>
                            <a:prstDash val="solid"/>
                            <a:round/>
                            <a:headEnd type="none" w="sm" len="sm"/>
                            <a:tailEnd type="none" w="sm" len="sm"/>
                          </a:ln>
                        </wps:spPr>
                        <wps:bodyPr spcFirstLastPara="1" wrap="square" lIns="91425" tIns="91425" rIns="91425" bIns="91425" anchor="ctr" anchorCtr="0">
                          <a:noAutofit/>
                        </wps:bodyPr>
                      </wps:wsp>
                      <wps:wsp>
                        <wps:cNvPr id="201" name="Google Shape;201;p35"/>
                        <wps:cNvSpPr txBox="1"/>
                        <wps:spPr>
                          <a:xfrm>
                            <a:off x="257175" y="2028825"/>
                            <a:ext cx="2322600" cy="370500"/>
                          </a:xfrm>
                          <a:prstGeom prst="rect">
                            <a:avLst/>
                          </a:prstGeom>
                          <a:noFill/>
                          <a:ln>
                            <a:noFill/>
                          </a:ln>
                        </wps:spPr>
                        <wps:txbx>
                          <w:txbxContent>
                            <w:p w14:paraId="7F56F4CB" w14:textId="77777777" w:rsidR="00701CF0" w:rsidRDefault="00701CF0" w:rsidP="00B42787">
                              <w:pPr>
                                <w:rPr>
                                  <w:sz w:val="24"/>
                                  <w:szCs w:val="24"/>
                                </w:rPr>
                              </w:pPr>
                              <w:r>
                                <w:rPr>
                                  <w:rFonts w:ascii="Roboto" w:eastAsia="Roboto" w:hAnsi="Roboto" w:cs="Roboto"/>
                                  <w:color w:val="000000" w:themeColor="text1"/>
                                  <w:kern w:val="24"/>
                                  <w:sz w:val="20"/>
                                  <w:szCs w:val="20"/>
                                </w:rPr>
                                <w:t>Full range of values</w:t>
                              </w:r>
                            </w:p>
                          </w:txbxContent>
                        </wps:txbx>
                        <wps:bodyPr spcFirstLastPara="1" wrap="square" lIns="91425" tIns="91425" rIns="91425" bIns="91425" anchor="t" anchorCtr="0">
                          <a:noAutofit/>
                        </wps:bodyPr>
                      </wps:wsp>
                    </wpg:wgp>
                  </a:graphicData>
                </a:graphic>
              </wp:anchor>
            </w:drawing>
          </mc:Choice>
          <mc:Fallback>
            <w:pict>
              <v:group w14:anchorId="05B18CD3" id="Group 30" o:spid="_x0000_s1026" style="position:absolute;margin-left:0;margin-top:22.8pt;width:203.15pt;height:188.9pt;z-index:251663360" coordsize="25797,239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">
                <v:shapetype id="_x0000_t202" coordsize="21600,21600" o:spt="202" path="m,l,21600r21600,l21600,xe">
                  <v:stroke joinstyle="miter"/>
                  <v:path gradientshapeok="t" o:connecttype="rect"/>
                </v:shapetype>
                <v:shape id="Google Shape;196;p35" o:spid="_x0000_s1027" type="#_x0000_t202" style="position:absolute;left:2428;top:16287;width:23226;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" filled="f" stroked="f">
                  <v:textbox inset="2.53958mm,2.53958mm,2.53958mm,2.53958mm">
                    <w:txbxContent>
                      <w:p w14:paraId="282178BD" w14:textId="58304C5F" w:rsidR="00701CF0" w:rsidRDefault="00701CF0" w:rsidP="00B42787">
                        <w:pPr>
                          <w:rPr>
                            <w:sz w:val="24"/>
                            <w:szCs w:val="24"/>
                          </w:rPr>
                        </w:pPr>
                        <w:r>
                          <w:rPr>
                            <w:rFonts w:ascii="Roboto" w:eastAsia="Roboto" w:hAnsi="Roboto" w:cs="Roboto"/>
                            <w:color w:val="000000" w:themeColor="text1"/>
                            <w:kern w:val="24"/>
                            <w:sz w:val="20"/>
                            <w:szCs w:val="20"/>
                          </w:rPr>
                          <w:t>Range of values for 95% density</w:t>
                        </w:r>
                      </w:p>
                      <w:p w14:paraId="2721C387" w14:textId="77777777" w:rsidR="00701CF0" w:rsidRDefault="00701CF0" w:rsidP="00B42787">
                        <w:r>
                          <w:rPr>
                            <w:rFonts w:ascii="Roboto" w:eastAsia="Roboto" w:hAnsi="Roboto" w:cs="Roboto"/>
                            <w:color w:val="000000" w:themeColor="text1"/>
                            <w:kern w:val="24"/>
                          </w:rPr>
                          <w:t xml:space="preserve">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98;p35" o:spid="_x0000_s1028" type="#_x0000_t75" style="position:absolute;width:23221;height:16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">
                  <v:imagedata r:id="rId15" o:title=""/>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Google Shape;199;p35" o:spid="_x0000_s1029" type="#_x0000_t86" style="position:absolute;left:11446;top:7444;width:492;height:1847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" adj="48" strokecolor="#44546a [3202]">
                  <v:stroke startarrowwidth="narrow" startarrowlength="short" endarrowwidth="narrow" endarrowlength="short"/>
                  <v:textbox inset="2.53958mm,2.53958mm,2.53958mm,2.53958mm"/>
                </v:shape>
                <v:shape id="Google Shape;200;p35" o:spid="_x0000_s1030" type="#_x0000_t86" style="position:absolute;left:12536;top:10107;width:597;height:206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" adj="52" strokecolor="#44546a [3202]">
                  <v:stroke startarrowwidth="narrow" startarrowlength="short" endarrowwidth="narrow" endarrowlength="short"/>
                  <v:textbox inset="2.53958mm,2.53958mm,2.53958mm,2.53958mm"/>
                </v:shape>
                <v:shape id="Google Shape;201;p35" o:spid="_x0000_s1031" type="#_x0000_t202" style="position:absolute;left:2571;top:20288;width:23226;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" filled="f" stroked="f">
                  <v:textbox inset="2.53958mm,2.53958mm,2.53958mm,2.53958mm">
                    <w:txbxContent>
                      <w:p w14:paraId="7F56F4CB" w14:textId="77777777" w:rsidR="00701CF0" w:rsidRDefault="00701CF0" w:rsidP="00B42787">
                        <w:pPr>
                          <w:rPr>
                            <w:sz w:val="24"/>
                            <w:szCs w:val="24"/>
                          </w:rPr>
                        </w:pPr>
                        <w:r>
                          <w:rPr>
                            <w:rFonts w:ascii="Roboto" w:eastAsia="Roboto" w:hAnsi="Roboto" w:cs="Roboto"/>
                            <w:color w:val="000000" w:themeColor="text1"/>
                            <w:kern w:val="24"/>
                            <w:sz w:val="20"/>
                            <w:szCs w:val="20"/>
                          </w:rPr>
                          <w:t>Full range of values</w:t>
                        </w:r>
                      </w:p>
                    </w:txbxContent>
                  </v:textbox>
                </v:shape>
                <w10:wrap type="topAndBottom"/>
              </v:group>
            </w:pict>
          </mc:Fallback>
        </mc:AlternateContent>
      </w:r>
      <w:r w:rsidRPr="00C30341">
        <w:rPr>
          <w:rFonts w:cstheme="majorHAnsi"/>
        </w:rPr>
        <w:t>Figure 2: 95% ratio schematic</w:t>
      </w:r>
    </w:p>
    <w:p w14:paraId="172B1A85" w14:textId="22804E58" w:rsidR="00665454" w:rsidRPr="00C30341" w:rsidRDefault="00665454" w:rsidP="00B42787">
      <w:pPr>
        <w:rPr>
          <w:rFonts w:asciiTheme="majorHAnsi" w:hAnsiTheme="majorHAnsi" w:cstheme="majorHAnsi"/>
        </w:rPr>
      </w:pPr>
    </w:p>
    <w:p w14:paraId="2F4A424A" w14:textId="5B2F4EAF" w:rsidR="000A1AD4" w:rsidRPr="00C30341" w:rsidRDefault="000A1AD4" w:rsidP="00C30341">
      <w:pPr>
        <w:pStyle w:val="Heading5"/>
        <w:rPr>
          <w:rFonts w:cstheme="majorHAnsi"/>
        </w:rPr>
      </w:pPr>
      <w:bookmarkStart w:id="30" w:name="_Figure_3:_Skewness_1"/>
      <w:bookmarkEnd w:id="30"/>
      <w:r w:rsidRPr="00C30341">
        <w:rPr>
          <w:rFonts w:cstheme="majorHAnsi"/>
        </w:rPr>
        <w:lastRenderedPageBreak/>
        <w:t>Figure 3: Skewness percentile results</w:t>
      </w:r>
    </w:p>
    <w:p w14:paraId="01C3CE9D" w14:textId="5B19A705" w:rsidR="000A1AD4" w:rsidRPr="00C30341" w:rsidRDefault="000A1AD4" w:rsidP="00B42787">
      <w:pPr>
        <w:rPr>
          <w:rFonts w:asciiTheme="majorHAnsi" w:hAnsiTheme="majorHAnsi" w:cstheme="majorHAnsi"/>
        </w:rPr>
      </w:pPr>
      <w:r w:rsidRPr="00C30341">
        <w:rPr>
          <w:rFonts w:asciiTheme="majorHAnsi" w:hAnsiTheme="majorHAnsi" w:cstheme="majorHAnsi"/>
          <w:noProof/>
        </w:rPr>
        <w:drawing>
          <wp:inline distT="0" distB="0" distL="0" distR="0" wp14:anchorId="3CC80055" wp14:editId="5FC1A268">
            <wp:extent cx="5000000" cy="3085714"/>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00000" cy="3085714"/>
                    </a:xfrm>
                    <a:prstGeom prst="rect">
                      <a:avLst/>
                    </a:prstGeom>
                  </pic:spPr>
                </pic:pic>
              </a:graphicData>
            </a:graphic>
          </wp:inline>
        </w:drawing>
      </w:r>
    </w:p>
    <w:p w14:paraId="02294F99" w14:textId="6166A797" w:rsidR="00921F95" w:rsidRPr="00C30341" w:rsidRDefault="002730AA" w:rsidP="00B42787">
      <w:pPr>
        <w:rPr>
          <w:rFonts w:asciiTheme="majorHAnsi" w:hAnsiTheme="majorHAnsi" w:cstheme="majorHAnsi"/>
        </w:rPr>
      </w:pPr>
      <w:r w:rsidRPr="00C30341">
        <w:rPr>
          <w:rFonts w:asciiTheme="majorHAnsi" w:hAnsiTheme="majorHAnsi" w:cstheme="majorHAnsi"/>
        </w:rPr>
        <w:t>Dotted line is 95.</w:t>
      </w:r>
    </w:p>
    <w:p w14:paraId="008B8521" w14:textId="6FBC7719" w:rsidR="002730AA" w:rsidRPr="00C30341" w:rsidRDefault="002730AA" w:rsidP="00B42787">
      <w:pPr>
        <w:rPr>
          <w:rFonts w:asciiTheme="majorHAnsi" w:hAnsiTheme="majorHAnsi" w:cstheme="majorHAnsi"/>
        </w:rPr>
      </w:pPr>
      <w:r w:rsidRPr="00C30341">
        <w:rPr>
          <w:rFonts w:asciiTheme="majorHAnsi" w:hAnsiTheme="majorHAnsi" w:cstheme="majorHAnsi"/>
        </w:rPr>
        <w:t xml:space="preserve">Excludes communities for which </w:t>
      </w:r>
      <w:r w:rsidR="0027643D" w:rsidRPr="00C30341">
        <w:rPr>
          <w:rFonts w:asciiTheme="majorHAnsi" w:hAnsiTheme="majorHAnsi" w:cstheme="majorHAnsi"/>
        </w:rPr>
        <w:t>S</w:t>
      </w:r>
      <w:r w:rsidRPr="00C30341">
        <w:rPr>
          <w:rFonts w:asciiTheme="majorHAnsi" w:hAnsiTheme="majorHAnsi" w:cstheme="majorHAnsi"/>
        </w:rPr>
        <w:t xml:space="preserve"> &lt; 3</w:t>
      </w:r>
    </w:p>
    <w:p w14:paraId="656BE0D1" w14:textId="3BD88F10" w:rsidR="00921F95" w:rsidRPr="00C30341" w:rsidRDefault="00921F95" w:rsidP="00921F95">
      <w:pPr>
        <w:pStyle w:val="Heading5"/>
        <w:rPr>
          <w:rFonts w:cstheme="majorHAnsi"/>
        </w:rPr>
      </w:pPr>
      <w:bookmarkStart w:id="31" w:name="_Figure_4:_Evenness"/>
      <w:bookmarkEnd w:id="31"/>
      <w:r w:rsidRPr="00C30341">
        <w:rPr>
          <w:rFonts w:cstheme="majorHAnsi"/>
        </w:rPr>
        <w:t>Figure 4: Evenness percentile results</w:t>
      </w:r>
    </w:p>
    <w:p w14:paraId="7DF52529" w14:textId="4AAEA108" w:rsidR="00103FDD" w:rsidRPr="00C30341" w:rsidRDefault="00F531E5" w:rsidP="00103FDD">
      <w:pPr>
        <w:rPr>
          <w:rFonts w:asciiTheme="majorHAnsi" w:hAnsiTheme="majorHAnsi" w:cstheme="majorHAnsi"/>
        </w:rPr>
      </w:pPr>
      <w:r w:rsidRPr="00C30341">
        <w:rPr>
          <w:rFonts w:asciiTheme="majorHAnsi" w:hAnsiTheme="majorHAnsi" w:cstheme="majorHAnsi"/>
          <w:noProof/>
        </w:rPr>
        <w:drawing>
          <wp:inline distT="0" distB="0" distL="0" distR="0" wp14:anchorId="299ADBCC" wp14:editId="34EEDD5A">
            <wp:extent cx="5000000" cy="3085714"/>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0000" cy="3085714"/>
                    </a:xfrm>
                    <a:prstGeom prst="rect">
                      <a:avLst/>
                    </a:prstGeom>
                  </pic:spPr>
                </pic:pic>
              </a:graphicData>
            </a:graphic>
          </wp:inline>
        </w:drawing>
      </w:r>
    </w:p>
    <w:p w14:paraId="286499DB" w14:textId="1DEB9C65" w:rsidR="00F531E5" w:rsidRPr="00C30341" w:rsidRDefault="00F531E5" w:rsidP="00103FDD">
      <w:pPr>
        <w:rPr>
          <w:rFonts w:asciiTheme="majorHAnsi" w:hAnsiTheme="majorHAnsi" w:cstheme="majorHAnsi"/>
        </w:rPr>
      </w:pPr>
      <w:r w:rsidRPr="00C30341">
        <w:rPr>
          <w:rFonts w:asciiTheme="majorHAnsi" w:hAnsiTheme="majorHAnsi" w:cstheme="majorHAnsi"/>
        </w:rPr>
        <w:t>Dotted line is 95.</w:t>
      </w:r>
    </w:p>
    <w:p w14:paraId="72DB9EB6" w14:textId="6E64AC04" w:rsidR="00F531E5" w:rsidRPr="00C30341" w:rsidRDefault="00F531E5" w:rsidP="00103FDD">
      <w:pPr>
        <w:rPr>
          <w:rFonts w:asciiTheme="majorHAnsi" w:hAnsiTheme="majorHAnsi" w:cstheme="majorHAnsi"/>
        </w:rPr>
      </w:pPr>
    </w:p>
    <w:p w14:paraId="2728180E" w14:textId="0BC0411D" w:rsidR="00F531E5" w:rsidRPr="00C30341" w:rsidRDefault="00F531E5" w:rsidP="00103FDD">
      <w:pPr>
        <w:rPr>
          <w:rFonts w:asciiTheme="majorHAnsi" w:hAnsiTheme="majorHAnsi" w:cstheme="majorHAnsi"/>
        </w:rPr>
      </w:pPr>
    </w:p>
    <w:p w14:paraId="23F3899D" w14:textId="77777777" w:rsidR="00040946" w:rsidRPr="00C30341" w:rsidRDefault="00040946" w:rsidP="00103FDD">
      <w:pPr>
        <w:rPr>
          <w:rFonts w:asciiTheme="majorHAnsi" w:hAnsiTheme="majorHAnsi" w:cstheme="majorHAnsi"/>
        </w:rPr>
      </w:pPr>
      <w:bookmarkStart w:id="32" w:name="_Figure_5:_Rarefaction"/>
      <w:bookmarkEnd w:id="32"/>
    </w:p>
    <w:p w14:paraId="29B8BD1B" w14:textId="3E8E8F91" w:rsidR="00C6339B" w:rsidRPr="00C30341" w:rsidRDefault="00040946" w:rsidP="00C30341">
      <w:pPr>
        <w:pStyle w:val="Heading5"/>
        <w:rPr>
          <w:rFonts w:cstheme="majorHAnsi"/>
        </w:rPr>
      </w:pPr>
      <w:bookmarkStart w:id="33" w:name="_Figure_6:_Percentile"/>
      <w:bookmarkEnd w:id="33"/>
      <w:r w:rsidRPr="00C30341">
        <w:rPr>
          <w:rFonts w:cstheme="majorHAnsi"/>
        </w:rPr>
        <w:t>Figure 6: Percentile scores over S and N</w:t>
      </w:r>
    </w:p>
    <w:p w14:paraId="1AB6E9A9" w14:textId="18712D71" w:rsidR="00C6339B" w:rsidRPr="00C30341" w:rsidRDefault="00162167" w:rsidP="00103FDD">
      <w:pPr>
        <w:rPr>
          <w:rFonts w:asciiTheme="majorHAnsi" w:hAnsiTheme="majorHAnsi" w:cstheme="majorHAnsi"/>
        </w:rPr>
      </w:pPr>
      <w:r w:rsidRPr="00C30341">
        <w:rPr>
          <w:rFonts w:asciiTheme="majorHAnsi" w:hAnsiTheme="majorHAnsi" w:cstheme="majorHAnsi"/>
          <w:noProof/>
        </w:rPr>
        <w:drawing>
          <wp:inline distT="0" distB="0" distL="0" distR="0" wp14:anchorId="2EA35D3F" wp14:editId="4C6462E1">
            <wp:extent cx="5943600" cy="236601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366010"/>
                    </a:xfrm>
                    <a:prstGeom prst="rect">
                      <a:avLst/>
                    </a:prstGeom>
                  </pic:spPr>
                </pic:pic>
              </a:graphicData>
            </a:graphic>
          </wp:inline>
        </w:drawing>
      </w:r>
    </w:p>
    <w:p w14:paraId="48E90CC3" w14:textId="678EDEDD" w:rsidR="00162167" w:rsidRPr="00C30341" w:rsidRDefault="00162167" w:rsidP="00103FDD">
      <w:pPr>
        <w:rPr>
          <w:rFonts w:asciiTheme="majorHAnsi" w:hAnsiTheme="majorHAnsi" w:cstheme="majorHAnsi"/>
        </w:rPr>
      </w:pPr>
      <w:r w:rsidRPr="00C30341">
        <w:rPr>
          <w:rFonts w:asciiTheme="majorHAnsi" w:hAnsiTheme="majorHAnsi" w:cstheme="majorHAnsi"/>
        </w:rPr>
        <w:t>Skewness excludes s &lt; 3</w:t>
      </w:r>
    </w:p>
    <w:p w14:paraId="6F08B02E" w14:textId="518F6300" w:rsidR="00162167" w:rsidRPr="00C30341" w:rsidRDefault="00162167" w:rsidP="00103FDD">
      <w:pPr>
        <w:rPr>
          <w:rFonts w:asciiTheme="majorHAnsi" w:hAnsiTheme="majorHAnsi" w:cstheme="majorHAnsi"/>
        </w:rPr>
      </w:pPr>
      <w:r w:rsidRPr="00C30341">
        <w:rPr>
          <w:rFonts w:asciiTheme="majorHAnsi" w:hAnsiTheme="majorHAnsi" w:cstheme="majorHAnsi"/>
        </w:rPr>
        <w:t>Black line outlines FIA maximum s0 and n0</w:t>
      </w:r>
    </w:p>
    <w:p w14:paraId="04D5D5A3" w14:textId="09D48196" w:rsidR="001E76B5" w:rsidRPr="00C30341" w:rsidRDefault="001E76B5" w:rsidP="00103FDD">
      <w:pPr>
        <w:rPr>
          <w:rFonts w:asciiTheme="majorHAnsi" w:hAnsiTheme="majorHAnsi" w:cstheme="majorHAnsi"/>
        </w:rPr>
      </w:pPr>
    </w:p>
    <w:p w14:paraId="387C1456" w14:textId="2DF494FE" w:rsidR="001E76B5" w:rsidRPr="00C30341" w:rsidRDefault="001E76B5" w:rsidP="00C30341">
      <w:pPr>
        <w:pStyle w:val="Heading5"/>
        <w:rPr>
          <w:rFonts w:cstheme="majorHAnsi"/>
        </w:rPr>
      </w:pPr>
      <w:bookmarkStart w:id="34" w:name="_Figure_7:_Percentile"/>
      <w:bookmarkEnd w:id="34"/>
      <w:r w:rsidRPr="00C30341">
        <w:rPr>
          <w:rFonts w:cstheme="majorHAnsi"/>
        </w:rPr>
        <w:lastRenderedPageBreak/>
        <w:t>Figure 7: Percentile outcomes for small communities</w:t>
      </w:r>
    </w:p>
    <w:p w14:paraId="11E7B9B0" w14:textId="538DDB9A" w:rsidR="001E76B5" w:rsidRPr="00C30341" w:rsidRDefault="001E76B5" w:rsidP="00103FDD">
      <w:pPr>
        <w:rPr>
          <w:rFonts w:asciiTheme="majorHAnsi" w:hAnsiTheme="majorHAnsi" w:cstheme="majorHAnsi"/>
        </w:rPr>
      </w:pPr>
      <w:r w:rsidRPr="00C30341">
        <w:rPr>
          <w:rFonts w:asciiTheme="majorHAnsi" w:hAnsiTheme="majorHAnsi" w:cstheme="majorHAnsi"/>
          <w:noProof/>
        </w:rPr>
        <w:drawing>
          <wp:inline distT="0" distB="0" distL="0" distR="0" wp14:anchorId="6551587B" wp14:editId="0D36C948">
            <wp:extent cx="5943600" cy="47898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789805"/>
                    </a:xfrm>
                    <a:prstGeom prst="rect">
                      <a:avLst/>
                    </a:prstGeom>
                  </pic:spPr>
                </pic:pic>
              </a:graphicData>
            </a:graphic>
          </wp:inline>
        </w:drawing>
      </w:r>
    </w:p>
    <w:p w14:paraId="042E9178" w14:textId="098F5900" w:rsidR="00447647" w:rsidRPr="00C30341" w:rsidRDefault="00447647" w:rsidP="00103FDD">
      <w:pPr>
        <w:rPr>
          <w:rFonts w:asciiTheme="majorHAnsi" w:hAnsiTheme="majorHAnsi" w:cstheme="majorHAnsi"/>
        </w:rPr>
      </w:pPr>
    </w:p>
    <w:p w14:paraId="544BB6A2" w14:textId="2EE21776" w:rsidR="00447647" w:rsidRPr="00C30341" w:rsidRDefault="00447647" w:rsidP="00C30341">
      <w:pPr>
        <w:pStyle w:val="Heading5"/>
        <w:rPr>
          <w:rFonts w:cstheme="majorHAnsi"/>
        </w:rPr>
      </w:pPr>
      <w:bookmarkStart w:id="35" w:name="_Figure_8:_95%"/>
      <w:bookmarkEnd w:id="35"/>
      <w:r w:rsidRPr="00C30341">
        <w:rPr>
          <w:rFonts w:cstheme="majorHAnsi"/>
        </w:rPr>
        <w:lastRenderedPageBreak/>
        <w:t>Figure 8: 95% ratio over S and N</w:t>
      </w:r>
    </w:p>
    <w:p w14:paraId="5B561583" w14:textId="520272B5" w:rsidR="00447647" w:rsidRPr="00C30341" w:rsidRDefault="00802736" w:rsidP="00103FDD">
      <w:pPr>
        <w:rPr>
          <w:rFonts w:asciiTheme="majorHAnsi" w:hAnsiTheme="majorHAnsi" w:cstheme="majorHAnsi"/>
        </w:rPr>
      </w:pPr>
      <w:r w:rsidRPr="00C30341">
        <w:rPr>
          <w:rFonts w:asciiTheme="majorHAnsi" w:hAnsiTheme="majorHAnsi" w:cstheme="majorHAnsi"/>
          <w:noProof/>
        </w:rPr>
        <w:drawing>
          <wp:inline distT="0" distB="0" distL="0" distR="0" wp14:anchorId="175B61C8" wp14:editId="16338859">
            <wp:extent cx="5943600" cy="34575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57575"/>
                    </a:xfrm>
                    <a:prstGeom prst="rect">
                      <a:avLst/>
                    </a:prstGeom>
                  </pic:spPr>
                </pic:pic>
              </a:graphicData>
            </a:graphic>
          </wp:inline>
        </w:drawing>
      </w:r>
    </w:p>
    <w:p w14:paraId="42F76252" w14:textId="22220F69" w:rsidR="00802736" w:rsidRPr="00C30341" w:rsidRDefault="00802736" w:rsidP="00103FDD">
      <w:pPr>
        <w:rPr>
          <w:rFonts w:asciiTheme="majorHAnsi" w:hAnsiTheme="majorHAnsi" w:cstheme="majorHAnsi"/>
        </w:rPr>
      </w:pPr>
      <w:r w:rsidRPr="00C30341">
        <w:rPr>
          <w:rFonts w:asciiTheme="majorHAnsi" w:hAnsiTheme="majorHAnsi" w:cstheme="majorHAnsi"/>
        </w:rPr>
        <w:t>Skewness excludes s &lt; 3</w:t>
      </w:r>
    </w:p>
    <w:p w14:paraId="7F90CE7F" w14:textId="10C7B3F7" w:rsidR="00802736" w:rsidRDefault="00802736">
      <w:pPr>
        <w:rPr>
          <w:rFonts w:asciiTheme="majorHAnsi" w:hAnsiTheme="majorHAnsi" w:cstheme="majorHAnsi"/>
        </w:rPr>
      </w:pPr>
      <w:r w:rsidRPr="00C30341">
        <w:rPr>
          <w:rFonts w:asciiTheme="majorHAnsi" w:hAnsiTheme="majorHAnsi" w:cstheme="majorHAnsi"/>
        </w:rPr>
        <w:t>Black line is FIA maxima</w:t>
      </w:r>
    </w:p>
    <w:p w14:paraId="584FB763" w14:textId="053B34B3" w:rsidR="009469A9" w:rsidRDefault="009469A9">
      <w:pPr>
        <w:rPr>
          <w:rFonts w:asciiTheme="majorHAnsi" w:hAnsiTheme="majorHAnsi" w:cstheme="majorHAnsi"/>
        </w:rPr>
      </w:pPr>
      <w:r>
        <w:rPr>
          <w:rFonts w:asciiTheme="majorHAnsi" w:hAnsiTheme="majorHAnsi" w:cstheme="majorHAnsi"/>
        </w:rPr>
        <w:br w:type="page"/>
      </w:r>
    </w:p>
    <w:p w14:paraId="4B616170" w14:textId="7CBDBCE8" w:rsidR="009469A9" w:rsidRDefault="009469A9">
      <w:pPr>
        <w:rPr>
          <w:rFonts w:asciiTheme="majorHAnsi" w:hAnsiTheme="majorHAnsi" w:cstheme="majorHAnsi"/>
          <w:b/>
          <w:bCs/>
        </w:rPr>
      </w:pPr>
      <w:r>
        <w:rPr>
          <w:rFonts w:asciiTheme="majorHAnsi" w:hAnsiTheme="majorHAnsi" w:cstheme="majorHAnsi"/>
          <w:b/>
          <w:bCs/>
        </w:rPr>
        <w:lastRenderedPageBreak/>
        <w:t>Supplement stuff</w:t>
      </w:r>
    </w:p>
    <w:p w14:paraId="5AB81DD5" w14:textId="77777777" w:rsidR="009469A9" w:rsidRPr="00C30341" w:rsidRDefault="009469A9" w:rsidP="009469A9">
      <w:pPr>
        <w:rPr>
          <w:rFonts w:asciiTheme="majorHAnsi" w:eastAsia="Times New Roman" w:hAnsiTheme="majorHAnsi" w:cstheme="majorHAnsi"/>
        </w:rPr>
      </w:pPr>
      <w:r w:rsidRPr="00C30341">
        <w:rPr>
          <w:rFonts w:asciiTheme="majorHAnsi" w:eastAsia="Times New Roman" w:hAnsiTheme="majorHAnsi" w:cstheme="majorHAnsi"/>
          <w:i/>
          <w:iCs/>
        </w:rPr>
        <w:t>Effects of rarefaction</w:t>
      </w:r>
    </w:p>
    <w:p w14:paraId="645D4A3F" w14:textId="77777777" w:rsidR="009469A9" w:rsidRPr="00C30341" w:rsidRDefault="009469A9" w:rsidP="009469A9">
      <w:pPr>
        <w:rPr>
          <w:rFonts w:asciiTheme="majorHAnsi" w:eastAsia="Times New Roman" w:hAnsiTheme="majorHAnsi" w:cstheme="majorHAnsi"/>
        </w:rPr>
      </w:pPr>
      <w:r>
        <w:rPr>
          <w:rFonts w:asciiTheme="majorHAnsi" w:eastAsia="Times New Roman" w:hAnsiTheme="majorHAnsi" w:cstheme="majorHAnsi"/>
        </w:rPr>
        <w:t>Generally, it is logistically impossible to conduct exhaustive surveys of ecological communities, and even the most intensive surveys of nature are likely to miss some species</w:t>
      </w:r>
      <w:r w:rsidRPr="00C30341">
        <w:rPr>
          <w:rFonts w:asciiTheme="majorHAnsi" w:eastAsia="Times New Roman" w:hAnsiTheme="majorHAnsi" w:cstheme="majorHAnsi"/>
        </w:rPr>
        <w:t xml:space="preserve"> – particularly rare or cryptic ones. To test wheth</w:t>
      </w:r>
      <w:r>
        <w:rPr>
          <w:rFonts w:asciiTheme="majorHAnsi" w:eastAsia="Times New Roman" w:hAnsiTheme="majorHAnsi" w:cstheme="majorHAnsi"/>
        </w:rPr>
        <w:t>er missing rare species influenced the relationship between observed SADs and their feasible sets</w:t>
      </w:r>
      <w:r w:rsidRPr="00C30341">
        <w:rPr>
          <w:rFonts w:asciiTheme="majorHAnsi" w:eastAsia="Times New Roman" w:hAnsiTheme="majorHAnsi" w:cstheme="majorHAnsi"/>
        </w:rPr>
        <w:t>, we ran our analyses on both raw data and on SADs adjusted via rarefaction. For each raw SAD, we took the mean number of estimated species from [] richness estimators, and added species to reach this mean estimated richness. We reasoned that species missed during sampling are likely to be rare, and added a single individual each for each added species. This also allowed us to explore the consequences of rarefaction while making the smallest possible changes to S and N.</w:t>
      </w:r>
    </w:p>
    <w:p w14:paraId="003B5FCF" w14:textId="77777777" w:rsidR="007B34F4" w:rsidRPr="00C30341" w:rsidRDefault="007B34F4" w:rsidP="007B34F4">
      <w:pPr>
        <w:pStyle w:val="Heading5"/>
        <w:rPr>
          <w:rFonts w:cstheme="majorHAnsi"/>
        </w:rPr>
      </w:pPr>
      <w:r w:rsidRPr="00C30341">
        <w:rPr>
          <w:rFonts w:cstheme="majorHAnsi"/>
        </w:rPr>
        <w:t>Figure 5: Rarefaction effects</w:t>
      </w:r>
    </w:p>
    <w:p w14:paraId="00D74977" w14:textId="77777777" w:rsidR="007B34F4" w:rsidRPr="00C30341" w:rsidRDefault="007B34F4" w:rsidP="007B34F4">
      <w:pPr>
        <w:rPr>
          <w:rFonts w:asciiTheme="majorHAnsi" w:hAnsiTheme="majorHAnsi" w:cstheme="majorHAnsi"/>
        </w:rPr>
      </w:pPr>
      <w:r w:rsidRPr="00C30341">
        <w:rPr>
          <w:rFonts w:asciiTheme="majorHAnsi" w:hAnsiTheme="majorHAnsi" w:cstheme="majorHAnsi"/>
          <w:noProof/>
        </w:rPr>
        <w:drawing>
          <wp:inline distT="0" distB="0" distL="0" distR="0" wp14:anchorId="2D989BFB" wp14:editId="52A4B324">
            <wp:extent cx="5943600" cy="2691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691765"/>
                    </a:xfrm>
                    <a:prstGeom prst="rect">
                      <a:avLst/>
                    </a:prstGeom>
                  </pic:spPr>
                </pic:pic>
              </a:graphicData>
            </a:graphic>
          </wp:inline>
        </w:drawing>
      </w:r>
    </w:p>
    <w:p w14:paraId="5E2A15B9" w14:textId="77777777" w:rsidR="007B34F4" w:rsidRPr="00C30341" w:rsidRDefault="007B34F4" w:rsidP="007B34F4">
      <w:pPr>
        <w:rPr>
          <w:rFonts w:asciiTheme="majorHAnsi" w:hAnsiTheme="majorHAnsi" w:cstheme="majorHAnsi"/>
        </w:rPr>
      </w:pPr>
      <w:r w:rsidRPr="00C30341">
        <w:rPr>
          <w:rFonts w:asciiTheme="majorHAnsi" w:hAnsiTheme="majorHAnsi" w:cstheme="majorHAnsi"/>
        </w:rPr>
        <w:t>Blue line is 1:1</w:t>
      </w:r>
    </w:p>
    <w:p w14:paraId="0F904AF7" w14:textId="77777777" w:rsidR="007B34F4" w:rsidRPr="00C30341" w:rsidRDefault="007B34F4" w:rsidP="007B34F4">
      <w:pPr>
        <w:rPr>
          <w:rFonts w:asciiTheme="majorHAnsi" w:hAnsiTheme="majorHAnsi" w:cstheme="majorHAnsi"/>
        </w:rPr>
      </w:pPr>
      <w:r w:rsidRPr="00C30341">
        <w:rPr>
          <w:rFonts w:asciiTheme="majorHAnsi" w:hAnsiTheme="majorHAnsi" w:cstheme="majorHAnsi"/>
        </w:rPr>
        <w:t>Skewness excludes s &lt; 3</w:t>
      </w:r>
    </w:p>
    <w:p w14:paraId="16050C5E" w14:textId="77777777" w:rsidR="009469A9" w:rsidRPr="00A315AA" w:rsidRDefault="009469A9">
      <w:pPr>
        <w:rPr>
          <w:rFonts w:asciiTheme="majorHAnsi" w:hAnsiTheme="majorHAnsi" w:cstheme="majorHAnsi"/>
          <w:b/>
          <w:bCs/>
        </w:rPr>
      </w:pPr>
    </w:p>
    <w:sectPr w:rsidR="009469A9" w:rsidRPr="00A315AA" w:rsidSect="001A63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iaz,Renata M" w:date="2020-07-29T14:15:00Z" w:initials="DM">
    <w:p w14:paraId="476CAA0F" w14:textId="63728ACA" w:rsidR="003660BF" w:rsidRDefault="003660BF">
      <w:pPr>
        <w:pStyle w:val="CommentText"/>
      </w:pPr>
      <w:r>
        <w:rPr>
          <w:rStyle w:val="CommentReference"/>
        </w:rPr>
        <w:annotationRef/>
      </w:r>
      <w:r>
        <w:t xml:space="preserve">I feel like this paragraph is too long, maybe because it’s going into too much detail w.r.t translating statistical mechanics language into SADs language. </w:t>
      </w:r>
    </w:p>
  </w:comment>
  <w:comment w:id="1" w:author="Diaz,Renata M" w:date="2020-07-29T13:50:00Z" w:initials="DM">
    <w:p w14:paraId="7823EB63" w14:textId="25F30C1E" w:rsidR="00201A5E" w:rsidRDefault="00201A5E" w:rsidP="00201A5E">
      <w:pPr>
        <w:pStyle w:val="CommentText"/>
      </w:pPr>
      <w:r>
        <w:rPr>
          <w:rStyle w:val="CommentReference"/>
        </w:rPr>
        <w:annotationRef/>
      </w:r>
      <w:r>
        <w:t xml:space="preserve">This is EXTREMELY </w:t>
      </w:r>
      <w:proofErr w:type="gramStart"/>
      <w:r>
        <w:t>IMPORTANT</w:t>
      </w:r>
      <w:proofErr w:type="gramEnd"/>
      <w:r>
        <w:t xml:space="preserve"> and I don’t know what to cite for it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xml:space="preserve"> </w:t>
      </w:r>
      <w:r w:rsidR="00D403F0">
        <w:t>(it feels like Obviously How Probability Works, which is suspicious)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76CAA0F" w15:done="0"/>
  <w15:commentEx w15:paraId="7823EB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C031D" w16cex:dateUtc="2020-07-29T18:15:00Z"/>
  <w16cex:commentExtensible w16cex:durableId="22CBFD23" w16cex:dateUtc="2020-07-29T17: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76CAA0F" w16cid:durableId="22CC031D"/>
  <w16cid:commentId w16cid:paraId="7823EB63" w16cid:durableId="22CBFD23"/>
</w16cid:commentsIds>
</file>

<file path=word/customizations.xml><?xml version="1.0" encoding="utf-8"?>
<wne:tcg xmlns:r="http://schemas.openxmlformats.org/officeDocument/2006/relationships" xmlns:wne="http://schemas.microsoft.com/office/word/2006/wordml">
  <wne:keymaps>
    <wne:keymap wne:kcmPrimary="0543">
      <wne:fci wne:fciName="InsertAnnotation" wne:swArg="0000"/>
    </wne:keymap>
  </wne:keymap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Roboto">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7D5E5A"/>
    <w:multiLevelType w:val="hybridMultilevel"/>
    <w:tmpl w:val="06424CB0"/>
    <w:lvl w:ilvl="0" w:tplc="7E8093A0">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03238"/>
    <w:multiLevelType w:val="hybridMultilevel"/>
    <w:tmpl w:val="8A3CB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B0A0DFB"/>
    <w:multiLevelType w:val="hybridMultilevel"/>
    <w:tmpl w:val="137E34A2"/>
    <w:lvl w:ilvl="0" w:tplc="14B605A6">
      <w:start w:val="95"/>
      <w:numFmt w:val="bullet"/>
      <w:lvlText w:val="-"/>
      <w:lvlJc w:val="left"/>
      <w:pPr>
        <w:ind w:left="720" w:hanging="360"/>
      </w:pPr>
      <w:rPr>
        <w:rFonts w:ascii="Calibri Light" w:eastAsia="Times New Roman"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961FC"/>
    <w:multiLevelType w:val="hybridMultilevel"/>
    <w:tmpl w:val="6CC2E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F36244"/>
    <w:multiLevelType w:val="hybridMultilevel"/>
    <w:tmpl w:val="E902A230"/>
    <w:lvl w:ilvl="0" w:tplc="7C4862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9000DD"/>
    <w:multiLevelType w:val="hybridMultilevel"/>
    <w:tmpl w:val="77FC7AC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iaz,Renata M">
    <w15:presenceInfo w15:providerId="AD" w15:userId="S::diaz.renata@ufl.edu::887f1fd4-2761-4d05-a769-649c729a9d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C72D46"/>
    <w:rsid w:val="00001239"/>
    <w:rsid w:val="00001B71"/>
    <w:rsid w:val="00002074"/>
    <w:rsid w:val="0000560A"/>
    <w:rsid w:val="00005B03"/>
    <w:rsid w:val="000120D5"/>
    <w:rsid w:val="0001250D"/>
    <w:rsid w:val="00014EC1"/>
    <w:rsid w:val="00016C7F"/>
    <w:rsid w:val="00021C8D"/>
    <w:rsid w:val="00030210"/>
    <w:rsid w:val="00032BBD"/>
    <w:rsid w:val="000335D6"/>
    <w:rsid w:val="0003407A"/>
    <w:rsid w:val="0003558D"/>
    <w:rsid w:val="00036099"/>
    <w:rsid w:val="00036391"/>
    <w:rsid w:val="00036D95"/>
    <w:rsid w:val="00037800"/>
    <w:rsid w:val="00040946"/>
    <w:rsid w:val="00041329"/>
    <w:rsid w:val="000415EF"/>
    <w:rsid w:val="00042530"/>
    <w:rsid w:val="00043490"/>
    <w:rsid w:val="00044711"/>
    <w:rsid w:val="00045776"/>
    <w:rsid w:val="00045E9A"/>
    <w:rsid w:val="00050375"/>
    <w:rsid w:val="00050494"/>
    <w:rsid w:val="00050D29"/>
    <w:rsid w:val="00051004"/>
    <w:rsid w:val="0005421F"/>
    <w:rsid w:val="0005569A"/>
    <w:rsid w:val="00056C4C"/>
    <w:rsid w:val="0006004F"/>
    <w:rsid w:val="00061317"/>
    <w:rsid w:val="00062F7A"/>
    <w:rsid w:val="000630C7"/>
    <w:rsid w:val="000638E4"/>
    <w:rsid w:val="00063A12"/>
    <w:rsid w:val="0006449A"/>
    <w:rsid w:val="00066FB5"/>
    <w:rsid w:val="000714AC"/>
    <w:rsid w:val="00071CC7"/>
    <w:rsid w:val="0007367E"/>
    <w:rsid w:val="000736DD"/>
    <w:rsid w:val="00074753"/>
    <w:rsid w:val="00076125"/>
    <w:rsid w:val="00081024"/>
    <w:rsid w:val="000825C6"/>
    <w:rsid w:val="0008414A"/>
    <w:rsid w:val="00084675"/>
    <w:rsid w:val="0009063B"/>
    <w:rsid w:val="00092C03"/>
    <w:rsid w:val="00093158"/>
    <w:rsid w:val="000937F8"/>
    <w:rsid w:val="0009598D"/>
    <w:rsid w:val="00095FEB"/>
    <w:rsid w:val="00097A0E"/>
    <w:rsid w:val="000A19FF"/>
    <w:rsid w:val="000A1AD4"/>
    <w:rsid w:val="000A2F86"/>
    <w:rsid w:val="000A35F6"/>
    <w:rsid w:val="000A5198"/>
    <w:rsid w:val="000A5E7C"/>
    <w:rsid w:val="000A6D8B"/>
    <w:rsid w:val="000A79E9"/>
    <w:rsid w:val="000B2F4C"/>
    <w:rsid w:val="000B3A8E"/>
    <w:rsid w:val="000B5DF5"/>
    <w:rsid w:val="000B7509"/>
    <w:rsid w:val="000B7A82"/>
    <w:rsid w:val="000C0BB0"/>
    <w:rsid w:val="000C17ED"/>
    <w:rsid w:val="000C1B43"/>
    <w:rsid w:val="000C39DC"/>
    <w:rsid w:val="000C5472"/>
    <w:rsid w:val="000C686D"/>
    <w:rsid w:val="000C7FE7"/>
    <w:rsid w:val="000D0714"/>
    <w:rsid w:val="000D1253"/>
    <w:rsid w:val="000D1F34"/>
    <w:rsid w:val="000D573D"/>
    <w:rsid w:val="000D602C"/>
    <w:rsid w:val="000D71B9"/>
    <w:rsid w:val="000D79DD"/>
    <w:rsid w:val="000D7ACF"/>
    <w:rsid w:val="000E02AA"/>
    <w:rsid w:val="000E168C"/>
    <w:rsid w:val="000E3932"/>
    <w:rsid w:val="000E69DF"/>
    <w:rsid w:val="000E6CC1"/>
    <w:rsid w:val="000F0E09"/>
    <w:rsid w:val="000F41D5"/>
    <w:rsid w:val="000F6281"/>
    <w:rsid w:val="000F6B98"/>
    <w:rsid w:val="00100072"/>
    <w:rsid w:val="00100365"/>
    <w:rsid w:val="001008CA"/>
    <w:rsid w:val="00101720"/>
    <w:rsid w:val="00101BC5"/>
    <w:rsid w:val="00103FDD"/>
    <w:rsid w:val="00104E99"/>
    <w:rsid w:val="0010587B"/>
    <w:rsid w:val="00105F6C"/>
    <w:rsid w:val="0010671C"/>
    <w:rsid w:val="00107076"/>
    <w:rsid w:val="00110413"/>
    <w:rsid w:val="00111096"/>
    <w:rsid w:val="001113C0"/>
    <w:rsid w:val="00115B44"/>
    <w:rsid w:val="001164F7"/>
    <w:rsid w:val="0011723A"/>
    <w:rsid w:val="00117DC9"/>
    <w:rsid w:val="001214F3"/>
    <w:rsid w:val="001233F1"/>
    <w:rsid w:val="00123580"/>
    <w:rsid w:val="0012488C"/>
    <w:rsid w:val="0012555A"/>
    <w:rsid w:val="00126D98"/>
    <w:rsid w:val="001270C5"/>
    <w:rsid w:val="00133697"/>
    <w:rsid w:val="001338E4"/>
    <w:rsid w:val="00135379"/>
    <w:rsid w:val="00136056"/>
    <w:rsid w:val="001368E3"/>
    <w:rsid w:val="00137BAC"/>
    <w:rsid w:val="00143FA3"/>
    <w:rsid w:val="001441AE"/>
    <w:rsid w:val="00144729"/>
    <w:rsid w:val="001476F3"/>
    <w:rsid w:val="00150965"/>
    <w:rsid w:val="00153AF6"/>
    <w:rsid w:val="001545BE"/>
    <w:rsid w:val="00154C8D"/>
    <w:rsid w:val="00155645"/>
    <w:rsid w:val="001565B7"/>
    <w:rsid w:val="00157B83"/>
    <w:rsid w:val="00157B9B"/>
    <w:rsid w:val="0016146E"/>
    <w:rsid w:val="00162167"/>
    <w:rsid w:val="00164AF5"/>
    <w:rsid w:val="00164F5B"/>
    <w:rsid w:val="00167232"/>
    <w:rsid w:val="00173E46"/>
    <w:rsid w:val="00176AFA"/>
    <w:rsid w:val="00177AB6"/>
    <w:rsid w:val="00177C40"/>
    <w:rsid w:val="0018014B"/>
    <w:rsid w:val="001809B2"/>
    <w:rsid w:val="00181D01"/>
    <w:rsid w:val="001821E1"/>
    <w:rsid w:val="001827AA"/>
    <w:rsid w:val="001832A6"/>
    <w:rsid w:val="00183C18"/>
    <w:rsid w:val="00185BF0"/>
    <w:rsid w:val="00186589"/>
    <w:rsid w:val="00187DEA"/>
    <w:rsid w:val="001912AD"/>
    <w:rsid w:val="00193FEA"/>
    <w:rsid w:val="001945FB"/>
    <w:rsid w:val="001969D2"/>
    <w:rsid w:val="00196E68"/>
    <w:rsid w:val="001A0014"/>
    <w:rsid w:val="001A14BF"/>
    <w:rsid w:val="001A22AA"/>
    <w:rsid w:val="001A380A"/>
    <w:rsid w:val="001A6312"/>
    <w:rsid w:val="001A6CC4"/>
    <w:rsid w:val="001B2DDE"/>
    <w:rsid w:val="001B64CA"/>
    <w:rsid w:val="001B740C"/>
    <w:rsid w:val="001C0312"/>
    <w:rsid w:val="001C1620"/>
    <w:rsid w:val="001C3CA6"/>
    <w:rsid w:val="001C45C8"/>
    <w:rsid w:val="001D25F4"/>
    <w:rsid w:val="001D37D6"/>
    <w:rsid w:val="001D3A8D"/>
    <w:rsid w:val="001D4E98"/>
    <w:rsid w:val="001D52F8"/>
    <w:rsid w:val="001D5A94"/>
    <w:rsid w:val="001D5E33"/>
    <w:rsid w:val="001D7B3F"/>
    <w:rsid w:val="001E1F42"/>
    <w:rsid w:val="001E20C4"/>
    <w:rsid w:val="001E348F"/>
    <w:rsid w:val="001E3851"/>
    <w:rsid w:val="001E3A98"/>
    <w:rsid w:val="001E3FC8"/>
    <w:rsid w:val="001E4012"/>
    <w:rsid w:val="001E4626"/>
    <w:rsid w:val="001E5856"/>
    <w:rsid w:val="001E76B5"/>
    <w:rsid w:val="001F183B"/>
    <w:rsid w:val="001F1A17"/>
    <w:rsid w:val="001F4588"/>
    <w:rsid w:val="001F48CE"/>
    <w:rsid w:val="00201A5E"/>
    <w:rsid w:val="00201FD7"/>
    <w:rsid w:val="0020447B"/>
    <w:rsid w:val="00205887"/>
    <w:rsid w:val="00206E91"/>
    <w:rsid w:val="002105E9"/>
    <w:rsid w:val="00210C09"/>
    <w:rsid w:val="00212895"/>
    <w:rsid w:val="0021470F"/>
    <w:rsid w:val="002169B6"/>
    <w:rsid w:val="00217408"/>
    <w:rsid w:val="00217479"/>
    <w:rsid w:val="002223BB"/>
    <w:rsid w:val="002223C4"/>
    <w:rsid w:val="002235CA"/>
    <w:rsid w:val="00225644"/>
    <w:rsid w:val="002259D5"/>
    <w:rsid w:val="002270DD"/>
    <w:rsid w:val="002279AD"/>
    <w:rsid w:val="00227AB3"/>
    <w:rsid w:val="00227C28"/>
    <w:rsid w:val="00227F96"/>
    <w:rsid w:val="00230868"/>
    <w:rsid w:val="0023298A"/>
    <w:rsid w:val="00235FFB"/>
    <w:rsid w:val="002361A1"/>
    <w:rsid w:val="002365D4"/>
    <w:rsid w:val="00236FA2"/>
    <w:rsid w:val="00237536"/>
    <w:rsid w:val="00237A07"/>
    <w:rsid w:val="002418F0"/>
    <w:rsid w:val="00242164"/>
    <w:rsid w:val="00242A8C"/>
    <w:rsid w:val="00243188"/>
    <w:rsid w:val="00243ABC"/>
    <w:rsid w:val="00245A3D"/>
    <w:rsid w:val="00246EB6"/>
    <w:rsid w:val="002535DC"/>
    <w:rsid w:val="00253E07"/>
    <w:rsid w:val="002558D8"/>
    <w:rsid w:val="00256E5E"/>
    <w:rsid w:val="0025717D"/>
    <w:rsid w:val="00257DA6"/>
    <w:rsid w:val="0026138C"/>
    <w:rsid w:val="0026206C"/>
    <w:rsid w:val="00264081"/>
    <w:rsid w:val="00265605"/>
    <w:rsid w:val="0026712F"/>
    <w:rsid w:val="0026730B"/>
    <w:rsid w:val="0027035F"/>
    <w:rsid w:val="00271B30"/>
    <w:rsid w:val="0027262F"/>
    <w:rsid w:val="002730AA"/>
    <w:rsid w:val="00273BD1"/>
    <w:rsid w:val="002757E9"/>
    <w:rsid w:val="0027643D"/>
    <w:rsid w:val="002773AB"/>
    <w:rsid w:val="002818D5"/>
    <w:rsid w:val="00282594"/>
    <w:rsid w:val="00282CB6"/>
    <w:rsid w:val="00282FA3"/>
    <w:rsid w:val="00285199"/>
    <w:rsid w:val="00285BA8"/>
    <w:rsid w:val="00285BD6"/>
    <w:rsid w:val="00285E16"/>
    <w:rsid w:val="002873A8"/>
    <w:rsid w:val="00287472"/>
    <w:rsid w:val="00290E59"/>
    <w:rsid w:val="00294E81"/>
    <w:rsid w:val="002964BD"/>
    <w:rsid w:val="0029679B"/>
    <w:rsid w:val="00297AA8"/>
    <w:rsid w:val="002A00A6"/>
    <w:rsid w:val="002A340E"/>
    <w:rsid w:val="002A424B"/>
    <w:rsid w:val="002A63A5"/>
    <w:rsid w:val="002A793D"/>
    <w:rsid w:val="002B06A1"/>
    <w:rsid w:val="002B18E6"/>
    <w:rsid w:val="002B2D4F"/>
    <w:rsid w:val="002B34E2"/>
    <w:rsid w:val="002B400A"/>
    <w:rsid w:val="002B60DD"/>
    <w:rsid w:val="002C3811"/>
    <w:rsid w:val="002C44BD"/>
    <w:rsid w:val="002C54DB"/>
    <w:rsid w:val="002C5800"/>
    <w:rsid w:val="002D02A6"/>
    <w:rsid w:val="002D1757"/>
    <w:rsid w:val="002D3AEE"/>
    <w:rsid w:val="002D41F9"/>
    <w:rsid w:val="002D4839"/>
    <w:rsid w:val="002D5E27"/>
    <w:rsid w:val="002D6077"/>
    <w:rsid w:val="002D708E"/>
    <w:rsid w:val="002D7E1A"/>
    <w:rsid w:val="002E0253"/>
    <w:rsid w:val="002E2B4D"/>
    <w:rsid w:val="002E3E31"/>
    <w:rsid w:val="002E527C"/>
    <w:rsid w:val="002E5986"/>
    <w:rsid w:val="002F4362"/>
    <w:rsid w:val="002F720D"/>
    <w:rsid w:val="002F7A9E"/>
    <w:rsid w:val="00300658"/>
    <w:rsid w:val="003022D3"/>
    <w:rsid w:val="003045BC"/>
    <w:rsid w:val="00304905"/>
    <w:rsid w:val="003064AE"/>
    <w:rsid w:val="00307DB9"/>
    <w:rsid w:val="00311FFF"/>
    <w:rsid w:val="00313A36"/>
    <w:rsid w:val="0031663B"/>
    <w:rsid w:val="0031692C"/>
    <w:rsid w:val="00316C6A"/>
    <w:rsid w:val="00320D37"/>
    <w:rsid w:val="00322A79"/>
    <w:rsid w:val="00322B6A"/>
    <w:rsid w:val="00325843"/>
    <w:rsid w:val="00325EF2"/>
    <w:rsid w:val="00326F11"/>
    <w:rsid w:val="0033065D"/>
    <w:rsid w:val="00331103"/>
    <w:rsid w:val="003313AA"/>
    <w:rsid w:val="003321D6"/>
    <w:rsid w:val="00333146"/>
    <w:rsid w:val="003336DD"/>
    <w:rsid w:val="00337CDF"/>
    <w:rsid w:val="00340E38"/>
    <w:rsid w:val="00341BF5"/>
    <w:rsid w:val="00343D1D"/>
    <w:rsid w:val="00344CE7"/>
    <w:rsid w:val="00345B8E"/>
    <w:rsid w:val="00350312"/>
    <w:rsid w:val="0035065B"/>
    <w:rsid w:val="003522BB"/>
    <w:rsid w:val="00355DD5"/>
    <w:rsid w:val="00355EE9"/>
    <w:rsid w:val="00360418"/>
    <w:rsid w:val="0036086C"/>
    <w:rsid w:val="00361259"/>
    <w:rsid w:val="00363F09"/>
    <w:rsid w:val="00365231"/>
    <w:rsid w:val="00365CD0"/>
    <w:rsid w:val="00365D1E"/>
    <w:rsid w:val="003660BF"/>
    <w:rsid w:val="00366F48"/>
    <w:rsid w:val="003679D9"/>
    <w:rsid w:val="00370177"/>
    <w:rsid w:val="003704B0"/>
    <w:rsid w:val="00371698"/>
    <w:rsid w:val="00373100"/>
    <w:rsid w:val="00373269"/>
    <w:rsid w:val="003738F0"/>
    <w:rsid w:val="00376395"/>
    <w:rsid w:val="00376B56"/>
    <w:rsid w:val="003773DF"/>
    <w:rsid w:val="003779AF"/>
    <w:rsid w:val="00377BF9"/>
    <w:rsid w:val="003812C5"/>
    <w:rsid w:val="0038297F"/>
    <w:rsid w:val="00382ABC"/>
    <w:rsid w:val="003838AB"/>
    <w:rsid w:val="00385D8D"/>
    <w:rsid w:val="00387C3B"/>
    <w:rsid w:val="00390723"/>
    <w:rsid w:val="00390943"/>
    <w:rsid w:val="0039123D"/>
    <w:rsid w:val="00391544"/>
    <w:rsid w:val="0039173B"/>
    <w:rsid w:val="00391ED5"/>
    <w:rsid w:val="00392D3C"/>
    <w:rsid w:val="003A0680"/>
    <w:rsid w:val="003A1ED1"/>
    <w:rsid w:val="003A2681"/>
    <w:rsid w:val="003A2785"/>
    <w:rsid w:val="003A27DE"/>
    <w:rsid w:val="003A3802"/>
    <w:rsid w:val="003A4926"/>
    <w:rsid w:val="003A50B6"/>
    <w:rsid w:val="003A526D"/>
    <w:rsid w:val="003B024B"/>
    <w:rsid w:val="003B0759"/>
    <w:rsid w:val="003B13BD"/>
    <w:rsid w:val="003B1BEB"/>
    <w:rsid w:val="003B1C17"/>
    <w:rsid w:val="003B2615"/>
    <w:rsid w:val="003B2F6E"/>
    <w:rsid w:val="003B4299"/>
    <w:rsid w:val="003B563B"/>
    <w:rsid w:val="003B5DB6"/>
    <w:rsid w:val="003B65A3"/>
    <w:rsid w:val="003B69B3"/>
    <w:rsid w:val="003B6F20"/>
    <w:rsid w:val="003C00F9"/>
    <w:rsid w:val="003C1034"/>
    <w:rsid w:val="003C13C9"/>
    <w:rsid w:val="003C2890"/>
    <w:rsid w:val="003C2B32"/>
    <w:rsid w:val="003C2FCE"/>
    <w:rsid w:val="003C397B"/>
    <w:rsid w:val="003C3FDF"/>
    <w:rsid w:val="003C4C20"/>
    <w:rsid w:val="003C6538"/>
    <w:rsid w:val="003C79A5"/>
    <w:rsid w:val="003D1508"/>
    <w:rsid w:val="003D16DA"/>
    <w:rsid w:val="003D2C22"/>
    <w:rsid w:val="003D4B3C"/>
    <w:rsid w:val="003D66CD"/>
    <w:rsid w:val="003D6C96"/>
    <w:rsid w:val="003D7EFF"/>
    <w:rsid w:val="003E0EA2"/>
    <w:rsid w:val="003E220F"/>
    <w:rsid w:val="003E26D9"/>
    <w:rsid w:val="003E36AB"/>
    <w:rsid w:val="003E3F58"/>
    <w:rsid w:val="003E4D12"/>
    <w:rsid w:val="003E739D"/>
    <w:rsid w:val="003E7B1D"/>
    <w:rsid w:val="003F0120"/>
    <w:rsid w:val="003F02E6"/>
    <w:rsid w:val="003F1090"/>
    <w:rsid w:val="003F14BA"/>
    <w:rsid w:val="003F19A3"/>
    <w:rsid w:val="003F33EC"/>
    <w:rsid w:val="003F3991"/>
    <w:rsid w:val="003F3FEE"/>
    <w:rsid w:val="003F505F"/>
    <w:rsid w:val="00403395"/>
    <w:rsid w:val="004037CB"/>
    <w:rsid w:val="00403834"/>
    <w:rsid w:val="0040444C"/>
    <w:rsid w:val="00406878"/>
    <w:rsid w:val="0040698A"/>
    <w:rsid w:val="004072B7"/>
    <w:rsid w:val="00407D5A"/>
    <w:rsid w:val="004109B9"/>
    <w:rsid w:val="00410A54"/>
    <w:rsid w:val="00411096"/>
    <w:rsid w:val="004132A0"/>
    <w:rsid w:val="00415AA3"/>
    <w:rsid w:val="00416525"/>
    <w:rsid w:val="004178E5"/>
    <w:rsid w:val="00420E8D"/>
    <w:rsid w:val="0042316B"/>
    <w:rsid w:val="004234C1"/>
    <w:rsid w:val="00423870"/>
    <w:rsid w:val="00424265"/>
    <w:rsid w:val="0042476D"/>
    <w:rsid w:val="00425C14"/>
    <w:rsid w:val="00426741"/>
    <w:rsid w:val="00426948"/>
    <w:rsid w:val="00431485"/>
    <w:rsid w:val="00434687"/>
    <w:rsid w:val="0043570E"/>
    <w:rsid w:val="004360D5"/>
    <w:rsid w:val="00437925"/>
    <w:rsid w:val="00440195"/>
    <w:rsid w:val="00440F71"/>
    <w:rsid w:val="004419D5"/>
    <w:rsid w:val="00441A01"/>
    <w:rsid w:val="00443C83"/>
    <w:rsid w:val="004449EB"/>
    <w:rsid w:val="004457E2"/>
    <w:rsid w:val="004466B5"/>
    <w:rsid w:val="004467B0"/>
    <w:rsid w:val="004467B8"/>
    <w:rsid w:val="00446A23"/>
    <w:rsid w:val="00447647"/>
    <w:rsid w:val="00450A41"/>
    <w:rsid w:val="00450F83"/>
    <w:rsid w:val="004511D4"/>
    <w:rsid w:val="00452574"/>
    <w:rsid w:val="004530CB"/>
    <w:rsid w:val="00454133"/>
    <w:rsid w:val="0045416E"/>
    <w:rsid w:val="004544A1"/>
    <w:rsid w:val="00457C95"/>
    <w:rsid w:val="00460B36"/>
    <w:rsid w:val="00462CA0"/>
    <w:rsid w:val="00463418"/>
    <w:rsid w:val="00463D87"/>
    <w:rsid w:val="00465361"/>
    <w:rsid w:val="00466AF2"/>
    <w:rsid w:val="0047258C"/>
    <w:rsid w:val="00472820"/>
    <w:rsid w:val="0047325C"/>
    <w:rsid w:val="00474294"/>
    <w:rsid w:val="0048312B"/>
    <w:rsid w:val="004837B0"/>
    <w:rsid w:val="00484BD5"/>
    <w:rsid w:val="00485B77"/>
    <w:rsid w:val="00486725"/>
    <w:rsid w:val="00486C7E"/>
    <w:rsid w:val="00486D8C"/>
    <w:rsid w:val="004871F7"/>
    <w:rsid w:val="00487619"/>
    <w:rsid w:val="00487916"/>
    <w:rsid w:val="00487EB2"/>
    <w:rsid w:val="004902B3"/>
    <w:rsid w:val="00490A66"/>
    <w:rsid w:val="00491813"/>
    <w:rsid w:val="00492033"/>
    <w:rsid w:val="004926A7"/>
    <w:rsid w:val="00493851"/>
    <w:rsid w:val="004940FB"/>
    <w:rsid w:val="00494E6C"/>
    <w:rsid w:val="00496C45"/>
    <w:rsid w:val="004A062F"/>
    <w:rsid w:val="004A1DE7"/>
    <w:rsid w:val="004A4CF3"/>
    <w:rsid w:val="004A55A6"/>
    <w:rsid w:val="004A5618"/>
    <w:rsid w:val="004A5B5C"/>
    <w:rsid w:val="004A7C97"/>
    <w:rsid w:val="004B02EA"/>
    <w:rsid w:val="004B18E5"/>
    <w:rsid w:val="004B1DA6"/>
    <w:rsid w:val="004B2E74"/>
    <w:rsid w:val="004B527E"/>
    <w:rsid w:val="004B5719"/>
    <w:rsid w:val="004B6A01"/>
    <w:rsid w:val="004C0B53"/>
    <w:rsid w:val="004C250E"/>
    <w:rsid w:val="004C347F"/>
    <w:rsid w:val="004C4FFB"/>
    <w:rsid w:val="004C5B6B"/>
    <w:rsid w:val="004C693E"/>
    <w:rsid w:val="004C6D99"/>
    <w:rsid w:val="004D0AA4"/>
    <w:rsid w:val="004D10BD"/>
    <w:rsid w:val="004D39B7"/>
    <w:rsid w:val="004D462E"/>
    <w:rsid w:val="004D4894"/>
    <w:rsid w:val="004D4D07"/>
    <w:rsid w:val="004D5E49"/>
    <w:rsid w:val="004D6572"/>
    <w:rsid w:val="004D6D84"/>
    <w:rsid w:val="004E26B4"/>
    <w:rsid w:val="004E2F1C"/>
    <w:rsid w:val="004E33BA"/>
    <w:rsid w:val="004E349F"/>
    <w:rsid w:val="004E4D84"/>
    <w:rsid w:val="004E5305"/>
    <w:rsid w:val="004E5322"/>
    <w:rsid w:val="004E64F5"/>
    <w:rsid w:val="004E7269"/>
    <w:rsid w:val="004F0044"/>
    <w:rsid w:val="004F3C36"/>
    <w:rsid w:val="004F5251"/>
    <w:rsid w:val="00500708"/>
    <w:rsid w:val="00500924"/>
    <w:rsid w:val="00501C17"/>
    <w:rsid w:val="005023C7"/>
    <w:rsid w:val="0050337B"/>
    <w:rsid w:val="00504F23"/>
    <w:rsid w:val="00505614"/>
    <w:rsid w:val="00507267"/>
    <w:rsid w:val="0050741C"/>
    <w:rsid w:val="005109B7"/>
    <w:rsid w:val="00512922"/>
    <w:rsid w:val="00513161"/>
    <w:rsid w:val="005136AD"/>
    <w:rsid w:val="005136EA"/>
    <w:rsid w:val="0051603B"/>
    <w:rsid w:val="0051670C"/>
    <w:rsid w:val="005171D4"/>
    <w:rsid w:val="0052093B"/>
    <w:rsid w:val="00521A01"/>
    <w:rsid w:val="00521AF6"/>
    <w:rsid w:val="00521B8F"/>
    <w:rsid w:val="00524CD7"/>
    <w:rsid w:val="00525439"/>
    <w:rsid w:val="00525FAF"/>
    <w:rsid w:val="00526353"/>
    <w:rsid w:val="005263CB"/>
    <w:rsid w:val="0053110C"/>
    <w:rsid w:val="005334D6"/>
    <w:rsid w:val="00534B25"/>
    <w:rsid w:val="00534CC2"/>
    <w:rsid w:val="00541B9F"/>
    <w:rsid w:val="00542159"/>
    <w:rsid w:val="00542910"/>
    <w:rsid w:val="00542F55"/>
    <w:rsid w:val="00544199"/>
    <w:rsid w:val="0054419F"/>
    <w:rsid w:val="005457A1"/>
    <w:rsid w:val="00545DBB"/>
    <w:rsid w:val="00547295"/>
    <w:rsid w:val="0054731D"/>
    <w:rsid w:val="00550109"/>
    <w:rsid w:val="00550897"/>
    <w:rsid w:val="00553674"/>
    <w:rsid w:val="005545B6"/>
    <w:rsid w:val="0055789B"/>
    <w:rsid w:val="00561926"/>
    <w:rsid w:val="00562A9D"/>
    <w:rsid w:val="00562B35"/>
    <w:rsid w:val="0056363D"/>
    <w:rsid w:val="0056466D"/>
    <w:rsid w:val="00565492"/>
    <w:rsid w:val="00567282"/>
    <w:rsid w:val="00567EAD"/>
    <w:rsid w:val="005701CD"/>
    <w:rsid w:val="005717EE"/>
    <w:rsid w:val="005729FE"/>
    <w:rsid w:val="005747C5"/>
    <w:rsid w:val="0057529B"/>
    <w:rsid w:val="00575781"/>
    <w:rsid w:val="00577D32"/>
    <w:rsid w:val="00580380"/>
    <w:rsid w:val="00580F50"/>
    <w:rsid w:val="005837DC"/>
    <w:rsid w:val="00585229"/>
    <w:rsid w:val="00585A19"/>
    <w:rsid w:val="00585D22"/>
    <w:rsid w:val="00590498"/>
    <w:rsid w:val="005918E5"/>
    <w:rsid w:val="00591A0D"/>
    <w:rsid w:val="00591F76"/>
    <w:rsid w:val="00592A5C"/>
    <w:rsid w:val="00592B90"/>
    <w:rsid w:val="00592E5F"/>
    <w:rsid w:val="005944FF"/>
    <w:rsid w:val="005946CC"/>
    <w:rsid w:val="005947AA"/>
    <w:rsid w:val="00594DBB"/>
    <w:rsid w:val="0059569A"/>
    <w:rsid w:val="005A1B7A"/>
    <w:rsid w:val="005A4270"/>
    <w:rsid w:val="005A42E9"/>
    <w:rsid w:val="005A4CBA"/>
    <w:rsid w:val="005B06B9"/>
    <w:rsid w:val="005B2C68"/>
    <w:rsid w:val="005B3385"/>
    <w:rsid w:val="005B3721"/>
    <w:rsid w:val="005B3A66"/>
    <w:rsid w:val="005B4300"/>
    <w:rsid w:val="005B461D"/>
    <w:rsid w:val="005B5CCC"/>
    <w:rsid w:val="005B662A"/>
    <w:rsid w:val="005C1F2A"/>
    <w:rsid w:val="005C2047"/>
    <w:rsid w:val="005C2534"/>
    <w:rsid w:val="005C3112"/>
    <w:rsid w:val="005C4506"/>
    <w:rsid w:val="005C4AFA"/>
    <w:rsid w:val="005C5666"/>
    <w:rsid w:val="005C7C54"/>
    <w:rsid w:val="005D0408"/>
    <w:rsid w:val="005D0506"/>
    <w:rsid w:val="005D1526"/>
    <w:rsid w:val="005D6119"/>
    <w:rsid w:val="005D6676"/>
    <w:rsid w:val="005E2FF2"/>
    <w:rsid w:val="005E3637"/>
    <w:rsid w:val="005E697D"/>
    <w:rsid w:val="005E6B2D"/>
    <w:rsid w:val="005E7180"/>
    <w:rsid w:val="005F2EF7"/>
    <w:rsid w:val="005F2F28"/>
    <w:rsid w:val="005F5010"/>
    <w:rsid w:val="00601AF4"/>
    <w:rsid w:val="00602691"/>
    <w:rsid w:val="006029D9"/>
    <w:rsid w:val="00603C5D"/>
    <w:rsid w:val="00604515"/>
    <w:rsid w:val="006046E5"/>
    <w:rsid w:val="00604DCC"/>
    <w:rsid w:val="00606D1C"/>
    <w:rsid w:val="00607288"/>
    <w:rsid w:val="00607A1F"/>
    <w:rsid w:val="00607A3F"/>
    <w:rsid w:val="00607F42"/>
    <w:rsid w:val="00612257"/>
    <w:rsid w:val="0061290D"/>
    <w:rsid w:val="006130E5"/>
    <w:rsid w:val="00613EBF"/>
    <w:rsid w:val="00613EF7"/>
    <w:rsid w:val="006140DD"/>
    <w:rsid w:val="00614465"/>
    <w:rsid w:val="00615075"/>
    <w:rsid w:val="00616AC5"/>
    <w:rsid w:val="00616ED7"/>
    <w:rsid w:val="00616EE5"/>
    <w:rsid w:val="00617054"/>
    <w:rsid w:val="006177CD"/>
    <w:rsid w:val="00620415"/>
    <w:rsid w:val="006211C2"/>
    <w:rsid w:val="00621C57"/>
    <w:rsid w:val="00622277"/>
    <w:rsid w:val="00622C1E"/>
    <w:rsid w:val="00624246"/>
    <w:rsid w:val="00625AF7"/>
    <w:rsid w:val="00627185"/>
    <w:rsid w:val="00631169"/>
    <w:rsid w:val="006319F3"/>
    <w:rsid w:val="00633CB5"/>
    <w:rsid w:val="00634092"/>
    <w:rsid w:val="00635DA3"/>
    <w:rsid w:val="00636FBC"/>
    <w:rsid w:val="00637B24"/>
    <w:rsid w:val="0064097A"/>
    <w:rsid w:val="0064213A"/>
    <w:rsid w:val="006454B0"/>
    <w:rsid w:val="00646344"/>
    <w:rsid w:val="00646DA6"/>
    <w:rsid w:val="00647E6B"/>
    <w:rsid w:val="00652518"/>
    <w:rsid w:val="006538B0"/>
    <w:rsid w:val="00655456"/>
    <w:rsid w:val="006612AF"/>
    <w:rsid w:val="00662171"/>
    <w:rsid w:val="00663195"/>
    <w:rsid w:val="0066394D"/>
    <w:rsid w:val="00665454"/>
    <w:rsid w:val="00665862"/>
    <w:rsid w:val="006667BD"/>
    <w:rsid w:val="0066716C"/>
    <w:rsid w:val="00670105"/>
    <w:rsid w:val="00670188"/>
    <w:rsid w:val="006708B0"/>
    <w:rsid w:val="00671339"/>
    <w:rsid w:val="0067264E"/>
    <w:rsid w:val="00672968"/>
    <w:rsid w:val="00673314"/>
    <w:rsid w:val="00673D41"/>
    <w:rsid w:val="006748D4"/>
    <w:rsid w:val="00674BE3"/>
    <w:rsid w:val="00675311"/>
    <w:rsid w:val="0067612A"/>
    <w:rsid w:val="00676D94"/>
    <w:rsid w:val="00676F38"/>
    <w:rsid w:val="00680315"/>
    <w:rsid w:val="00680E1C"/>
    <w:rsid w:val="006856CB"/>
    <w:rsid w:val="00687584"/>
    <w:rsid w:val="00691E75"/>
    <w:rsid w:val="00691F26"/>
    <w:rsid w:val="00692FC8"/>
    <w:rsid w:val="0069324F"/>
    <w:rsid w:val="00695485"/>
    <w:rsid w:val="006961C7"/>
    <w:rsid w:val="00697CB5"/>
    <w:rsid w:val="006A0177"/>
    <w:rsid w:val="006A3020"/>
    <w:rsid w:val="006A49A5"/>
    <w:rsid w:val="006A5892"/>
    <w:rsid w:val="006A6D60"/>
    <w:rsid w:val="006A7DC2"/>
    <w:rsid w:val="006B174C"/>
    <w:rsid w:val="006B1EAF"/>
    <w:rsid w:val="006B2FF7"/>
    <w:rsid w:val="006B36C9"/>
    <w:rsid w:val="006B41C7"/>
    <w:rsid w:val="006B5150"/>
    <w:rsid w:val="006B7056"/>
    <w:rsid w:val="006C122A"/>
    <w:rsid w:val="006C21B3"/>
    <w:rsid w:val="006C3FA7"/>
    <w:rsid w:val="006C450B"/>
    <w:rsid w:val="006C4C38"/>
    <w:rsid w:val="006C4ED3"/>
    <w:rsid w:val="006C6058"/>
    <w:rsid w:val="006D1034"/>
    <w:rsid w:val="006D3C66"/>
    <w:rsid w:val="006D41A0"/>
    <w:rsid w:val="006E2FB9"/>
    <w:rsid w:val="006E58F5"/>
    <w:rsid w:val="006E6069"/>
    <w:rsid w:val="006F1FBF"/>
    <w:rsid w:val="006F32EE"/>
    <w:rsid w:val="006F4469"/>
    <w:rsid w:val="006F6D7D"/>
    <w:rsid w:val="006F7396"/>
    <w:rsid w:val="007006B7"/>
    <w:rsid w:val="00701CF0"/>
    <w:rsid w:val="00702953"/>
    <w:rsid w:val="00702DFE"/>
    <w:rsid w:val="00702F04"/>
    <w:rsid w:val="007104E6"/>
    <w:rsid w:val="007110F1"/>
    <w:rsid w:val="00714C35"/>
    <w:rsid w:val="007166A6"/>
    <w:rsid w:val="00716E27"/>
    <w:rsid w:val="00717B86"/>
    <w:rsid w:val="00721DCD"/>
    <w:rsid w:val="00721E73"/>
    <w:rsid w:val="00725321"/>
    <w:rsid w:val="00725670"/>
    <w:rsid w:val="0072579F"/>
    <w:rsid w:val="007263C1"/>
    <w:rsid w:val="0072757B"/>
    <w:rsid w:val="00727A98"/>
    <w:rsid w:val="007300BF"/>
    <w:rsid w:val="00732110"/>
    <w:rsid w:val="00732FF5"/>
    <w:rsid w:val="00733FF0"/>
    <w:rsid w:val="00734F1D"/>
    <w:rsid w:val="00740B95"/>
    <w:rsid w:val="007418E7"/>
    <w:rsid w:val="0074444D"/>
    <w:rsid w:val="007506F6"/>
    <w:rsid w:val="0075126B"/>
    <w:rsid w:val="00751BD8"/>
    <w:rsid w:val="007522A5"/>
    <w:rsid w:val="00752ABE"/>
    <w:rsid w:val="007532C6"/>
    <w:rsid w:val="0075383E"/>
    <w:rsid w:val="00753938"/>
    <w:rsid w:val="00754408"/>
    <w:rsid w:val="0075454B"/>
    <w:rsid w:val="0075556C"/>
    <w:rsid w:val="0075669D"/>
    <w:rsid w:val="007575E4"/>
    <w:rsid w:val="00757FEC"/>
    <w:rsid w:val="00762108"/>
    <w:rsid w:val="007659BB"/>
    <w:rsid w:val="00770024"/>
    <w:rsid w:val="007708B8"/>
    <w:rsid w:val="00771E3C"/>
    <w:rsid w:val="00772B2E"/>
    <w:rsid w:val="0077324E"/>
    <w:rsid w:val="007743B3"/>
    <w:rsid w:val="00774482"/>
    <w:rsid w:val="00775354"/>
    <w:rsid w:val="0077635A"/>
    <w:rsid w:val="00776913"/>
    <w:rsid w:val="007777E9"/>
    <w:rsid w:val="00780929"/>
    <w:rsid w:val="00782BE8"/>
    <w:rsid w:val="00783416"/>
    <w:rsid w:val="00784606"/>
    <w:rsid w:val="00784FF0"/>
    <w:rsid w:val="00785A41"/>
    <w:rsid w:val="007877B2"/>
    <w:rsid w:val="007911E5"/>
    <w:rsid w:val="00796E53"/>
    <w:rsid w:val="007A005F"/>
    <w:rsid w:val="007A0C97"/>
    <w:rsid w:val="007A208A"/>
    <w:rsid w:val="007A239A"/>
    <w:rsid w:val="007A34C6"/>
    <w:rsid w:val="007A38C6"/>
    <w:rsid w:val="007A4E2B"/>
    <w:rsid w:val="007A4FA1"/>
    <w:rsid w:val="007A6213"/>
    <w:rsid w:val="007A67A2"/>
    <w:rsid w:val="007A6FA7"/>
    <w:rsid w:val="007A70CE"/>
    <w:rsid w:val="007B0B0B"/>
    <w:rsid w:val="007B20E6"/>
    <w:rsid w:val="007B2F49"/>
    <w:rsid w:val="007B32E1"/>
    <w:rsid w:val="007B34F4"/>
    <w:rsid w:val="007B5890"/>
    <w:rsid w:val="007B71EA"/>
    <w:rsid w:val="007C0EDA"/>
    <w:rsid w:val="007C2BC0"/>
    <w:rsid w:val="007C46C3"/>
    <w:rsid w:val="007C5091"/>
    <w:rsid w:val="007C54FD"/>
    <w:rsid w:val="007C57DE"/>
    <w:rsid w:val="007C7390"/>
    <w:rsid w:val="007D08D5"/>
    <w:rsid w:val="007D14F5"/>
    <w:rsid w:val="007D33E7"/>
    <w:rsid w:val="007D349C"/>
    <w:rsid w:val="007D52CB"/>
    <w:rsid w:val="007D570F"/>
    <w:rsid w:val="007D65C5"/>
    <w:rsid w:val="007D71F1"/>
    <w:rsid w:val="007D7274"/>
    <w:rsid w:val="007E4FBD"/>
    <w:rsid w:val="007E69D0"/>
    <w:rsid w:val="007E6AF5"/>
    <w:rsid w:val="007E79BE"/>
    <w:rsid w:val="007F0139"/>
    <w:rsid w:val="007F035F"/>
    <w:rsid w:val="007F0673"/>
    <w:rsid w:val="007F0A26"/>
    <w:rsid w:val="007F0B23"/>
    <w:rsid w:val="007F0EF7"/>
    <w:rsid w:val="007F16B9"/>
    <w:rsid w:val="007F2084"/>
    <w:rsid w:val="007F340E"/>
    <w:rsid w:val="007F421C"/>
    <w:rsid w:val="007F4CD7"/>
    <w:rsid w:val="007F575C"/>
    <w:rsid w:val="007F6C8C"/>
    <w:rsid w:val="007F7B46"/>
    <w:rsid w:val="0080016D"/>
    <w:rsid w:val="00802736"/>
    <w:rsid w:val="00802D8B"/>
    <w:rsid w:val="0080450E"/>
    <w:rsid w:val="0080503B"/>
    <w:rsid w:val="008051A0"/>
    <w:rsid w:val="008079DA"/>
    <w:rsid w:val="00810023"/>
    <w:rsid w:val="0081219D"/>
    <w:rsid w:val="008125C4"/>
    <w:rsid w:val="00812EAD"/>
    <w:rsid w:val="008155F1"/>
    <w:rsid w:val="0081662B"/>
    <w:rsid w:val="00817DB8"/>
    <w:rsid w:val="00822C72"/>
    <w:rsid w:val="008231CD"/>
    <w:rsid w:val="0082390B"/>
    <w:rsid w:val="00823FE0"/>
    <w:rsid w:val="0083083C"/>
    <w:rsid w:val="00830E2E"/>
    <w:rsid w:val="008320B9"/>
    <w:rsid w:val="00833348"/>
    <w:rsid w:val="00833776"/>
    <w:rsid w:val="00833CF4"/>
    <w:rsid w:val="00835226"/>
    <w:rsid w:val="00840183"/>
    <w:rsid w:val="00840B0F"/>
    <w:rsid w:val="00841BCE"/>
    <w:rsid w:val="0084335E"/>
    <w:rsid w:val="008452A5"/>
    <w:rsid w:val="0084557C"/>
    <w:rsid w:val="0084611E"/>
    <w:rsid w:val="008506AB"/>
    <w:rsid w:val="00851C5D"/>
    <w:rsid w:val="00852995"/>
    <w:rsid w:val="00854140"/>
    <w:rsid w:val="00854ECC"/>
    <w:rsid w:val="0085500D"/>
    <w:rsid w:val="00856E65"/>
    <w:rsid w:val="008604E7"/>
    <w:rsid w:val="008606E1"/>
    <w:rsid w:val="00863443"/>
    <w:rsid w:val="008636A2"/>
    <w:rsid w:val="008638B6"/>
    <w:rsid w:val="00863D21"/>
    <w:rsid w:val="00864351"/>
    <w:rsid w:val="008645E2"/>
    <w:rsid w:val="00866FF6"/>
    <w:rsid w:val="0086773F"/>
    <w:rsid w:val="008737B9"/>
    <w:rsid w:val="00873E13"/>
    <w:rsid w:val="00874110"/>
    <w:rsid w:val="00874901"/>
    <w:rsid w:val="00876235"/>
    <w:rsid w:val="008764E5"/>
    <w:rsid w:val="00876671"/>
    <w:rsid w:val="00880AB1"/>
    <w:rsid w:val="00880FBB"/>
    <w:rsid w:val="00881F5E"/>
    <w:rsid w:val="00881FD1"/>
    <w:rsid w:val="00882DAC"/>
    <w:rsid w:val="0088427E"/>
    <w:rsid w:val="00885150"/>
    <w:rsid w:val="008853CB"/>
    <w:rsid w:val="00886114"/>
    <w:rsid w:val="008875E1"/>
    <w:rsid w:val="00887ABA"/>
    <w:rsid w:val="00890B34"/>
    <w:rsid w:val="00890BE6"/>
    <w:rsid w:val="008932EF"/>
    <w:rsid w:val="00893552"/>
    <w:rsid w:val="008939B3"/>
    <w:rsid w:val="00895C57"/>
    <w:rsid w:val="00896EA8"/>
    <w:rsid w:val="008A2C84"/>
    <w:rsid w:val="008A5C7C"/>
    <w:rsid w:val="008B039D"/>
    <w:rsid w:val="008B5A01"/>
    <w:rsid w:val="008B5BA1"/>
    <w:rsid w:val="008B65E3"/>
    <w:rsid w:val="008B7C9D"/>
    <w:rsid w:val="008B7DFF"/>
    <w:rsid w:val="008C01DF"/>
    <w:rsid w:val="008C070F"/>
    <w:rsid w:val="008C10D8"/>
    <w:rsid w:val="008C1968"/>
    <w:rsid w:val="008C3CF4"/>
    <w:rsid w:val="008C45DA"/>
    <w:rsid w:val="008C502C"/>
    <w:rsid w:val="008C774B"/>
    <w:rsid w:val="008D0389"/>
    <w:rsid w:val="008D0BE2"/>
    <w:rsid w:val="008D10E5"/>
    <w:rsid w:val="008D1993"/>
    <w:rsid w:val="008D301F"/>
    <w:rsid w:val="008D3DBF"/>
    <w:rsid w:val="008D3EB3"/>
    <w:rsid w:val="008D4901"/>
    <w:rsid w:val="008D7590"/>
    <w:rsid w:val="008D766D"/>
    <w:rsid w:val="008D7D26"/>
    <w:rsid w:val="008E06CF"/>
    <w:rsid w:val="008E0E05"/>
    <w:rsid w:val="008E10F6"/>
    <w:rsid w:val="008E493A"/>
    <w:rsid w:val="008F2495"/>
    <w:rsid w:val="008F2B8A"/>
    <w:rsid w:val="008F2D50"/>
    <w:rsid w:val="008F6ACC"/>
    <w:rsid w:val="009028EB"/>
    <w:rsid w:val="0090341B"/>
    <w:rsid w:val="009035EC"/>
    <w:rsid w:val="00904827"/>
    <w:rsid w:val="009057B1"/>
    <w:rsid w:val="00907E91"/>
    <w:rsid w:val="00910CBF"/>
    <w:rsid w:val="00911692"/>
    <w:rsid w:val="009124B1"/>
    <w:rsid w:val="0091400B"/>
    <w:rsid w:val="00914C3F"/>
    <w:rsid w:val="00916A42"/>
    <w:rsid w:val="0092140A"/>
    <w:rsid w:val="00921F95"/>
    <w:rsid w:val="00922B04"/>
    <w:rsid w:val="0092493D"/>
    <w:rsid w:val="00927CF6"/>
    <w:rsid w:val="009307AB"/>
    <w:rsid w:val="0093446A"/>
    <w:rsid w:val="00935F67"/>
    <w:rsid w:val="009371CC"/>
    <w:rsid w:val="0094054E"/>
    <w:rsid w:val="00940721"/>
    <w:rsid w:val="00940FEC"/>
    <w:rsid w:val="009469A9"/>
    <w:rsid w:val="009513CC"/>
    <w:rsid w:val="00951A4A"/>
    <w:rsid w:val="009538CE"/>
    <w:rsid w:val="00953C2B"/>
    <w:rsid w:val="009544E9"/>
    <w:rsid w:val="00956712"/>
    <w:rsid w:val="00956D9B"/>
    <w:rsid w:val="00957275"/>
    <w:rsid w:val="00960194"/>
    <w:rsid w:val="009608F2"/>
    <w:rsid w:val="00961C40"/>
    <w:rsid w:val="009621FA"/>
    <w:rsid w:val="009628AC"/>
    <w:rsid w:val="009641D9"/>
    <w:rsid w:val="00964861"/>
    <w:rsid w:val="00966DDC"/>
    <w:rsid w:val="00967152"/>
    <w:rsid w:val="00971B30"/>
    <w:rsid w:val="00972A31"/>
    <w:rsid w:val="00973CC4"/>
    <w:rsid w:val="00974771"/>
    <w:rsid w:val="00974AB3"/>
    <w:rsid w:val="00974E7D"/>
    <w:rsid w:val="00976125"/>
    <w:rsid w:val="00976538"/>
    <w:rsid w:val="00977165"/>
    <w:rsid w:val="009828E4"/>
    <w:rsid w:val="009832B4"/>
    <w:rsid w:val="00985396"/>
    <w:rsid w:val="009853C1"/>
    <w:rsid w:val="00990C17"/>
    <w:rsid w:val="00991CD7"/>
    <w:rsid w:val="009931AF"/>
    <w:rsid w:val="009938E4"/>
    <w:rsid w:val="0099428F"/>
    <w:rsid w:val="00995BBB"/>
    <w:rsid w:val="00996668"/>
    <w:rsid w:val="009977B6"/>
    <w:rsid w:val="00997FCC"/>
    <w:rsid w:val="009A0013"/>
    <w:rsid w:val="009A17F7"/>
    <w:rsid w:val="009A249B"/>
    <w:rsid w:val="009A2AAF"/>
    <w:rsid w:val="009A2F12"/>
    <w:rsid w:val="009A466D"/>
    <w:rsid w:val="009A4F7D"/>
    <w:rsid w:val="009A5283"/>
    <w:rsid w:val="009A559C"/>
    <w:rsid w:val="009A56F0"/>
    <w:rsid w:val="009A5CDA"/>
    <w:rsid w:val="009B26D1"/>
    <w:rsid w:val="009B4693"/>
    <w:rsid w:val="009B5A26"/>
    <w:rsid w:val="009B7058"/>
    <w:rsid w:val="009B7E8C"/>
    <w:rsid w:val="009C049C"/>
    <w:rsid w:val="009C11D2"/>
    <w:rsid w:val="009C1DAF"/>
    <w:rsid w:val="009C2336"/>
    <w:rsid w:val="009C2945"/>
    <w:rsid w:val="009C2BF9"/>
    <w:rsid w:val="009C3802"/>
    <w:rsid w:val="009C503C"/>
    <w:rsid w:val="009C5B1E"/>
    <w:rsid w:val="009D1A96"/>
    <w:rsid w:val="009D1B19"/>
    <w:rsid w:val="009D24B9"/>
    <w:rsid w:val="009E6364"/>
    <w:rsid w:val="009F050B"/>
    <w:rsid w:val="009F0CC0"/>
    <w:rsid w:val="009F17A9"/>
    <w:rsid w:val="009F36B8"/>
    <w:rsid w:val="009F3B20"/>
    <w:rsid w:val="009F45DD"/>
    <w:rsid w:val="009F5D84"/>
    <w:rsid w:val="009F71DD"/>
    <w:rsid w:val="00A006C8"/>
    <w:rsid w:val="00A010A5"/>
    <w:rsid w:val="00A01709"/>
    <w:rsid w:val="00A02802"/>
    <w:rsid w:val="00A02DA3"/>
    <w:rsid w:val="00A03AE8"/>
    <w:rsid w:val="00A05094"/>
    <w:rsid w:val="00A054F7"/>
    <w:rsid w:val="00A05E62"/>
    <w:rsid w:val="00A1011A"/>
    <w:rsid w:val="00A11803"/>
    <w:rsid w:val="00A12090"/>
    <w:rsid w:val="00A12AA4"/>
    <w:rsid w:val="00A135EE"/>
    <w:rsid w:val="00A164F5"/>
    <w:rsid w:val="00A17EF8"/>
    <w:rsid w:val="00A219D2"/>
    <w:rsid w:val="00A227C4"/>
    <w:rsid w:val="00A23147"/>
    <w:rsid w:val="00A24713"/>
    <w:rsid w:val="00A24BA9"/>
    <w:rsid w:val="00A2513C"/>
    <w:rsid w:val="00A25C24"/>
    <w:rsid w:val="00A27E59"/>
    <w:rsid w:val="00A3074C"/>
    <w:rsid w:val="00A30C90"/>
    <w:rsid w:val="00A315AA"/>
    <w:rsid w:val="00A320EB"/>
    <w:rsid w:val="00A333B9"/>
    <w:rsid w:val="00A36D38"/>
    <w:rsid w:val="00A374B7"/>
    <w:rsid w:val="00A37D91"/>
    <w:rsid w:val="00A405AD"/>
    <w:rsid w:val="00A41D7D"/>
    <w:rsid w:val="00A42AF0"/>
    <w:rsid w:val="00A44BB9"/>
    <w:rsid w:val="00A44C72"/>
    <w:rsid w:val="00A454C1"/>
    <w:rsid w:val="00A47192"/>
    <w:rsid w:val="00A503BE"/>
    <w:rsid w:val="00A52426"/>
    <w:rsid w:val="00A52A86"/>
    <w:rsid w:val="00A530FD"/>
    <w:rsid w:val="00A54EA4"/>
    <w:rsid w:val="00A56164"/>
    <w:rsid w:val="00A5637F"/>
    <w:rsid w:val="00A57180"/>
    <w:rsid w:val="00A60877"/>
    <w:rsid w:val="00A611E2"/>
    <w:rsid w:val="00A616A1"/>
    <w:rsid w:val="00A655B9"/>
    <w:rsid w:val="00A673A4"/>
    <w:rsid w:val="00A678DD"/>
    <w:rsid w:val="00A679B6"/>
    <w:rsid w:val="00A73B1C"/>
    <w:rsid w:val="00A73D17"/>
    <w:rsid w:val="00A74CDB"/>
    <w:rsid w:val="00A7602E"/>
    <w:rsid w:val="00A77E2C"/>
    <w:rsid w:val="00A8142D"/>
    <w:rsid w:val="00A86655"/>
    <w:rsid w:val="00A870B0"/>
    <w:rsid w:val="00A87D8C"/>
    <w:rsid w:val="00A9282E"/>
    <w:rsid w:val="00A92F5C"/>
    <w:rsid w:val="00A931B4"/>
    <w:rsid w:val="00A94D04"/>
    <w:rsid w:val="00A97EF4"/>
    <w:rsid w:val="00AA203C"/>
    <w:rsid w:val="00AA25BC"/>
    <w:rsid w:val="00AA42F8"/>
    <w:rsid w:val="00AA66D0"/>
    <w:rsid w:val="00AA7154"/>
    <w:rsid w:val="00AB3236"/>
    <w:rsid w:val="00AB5852"/>
    <w:rsid w:val="00AB5F64"/>
    <w:rsid w:val="00AB6111"/>
    <w:rsid w:val="00AC2670"/>
    <w:rsid w:val="00AC2BF4"/>
    <w:rsid w:val="00AC6B42"/>
    <w:rsid w:val="00AC7193"/>
    <w:rsid w:val="00AC7368"/>
    <w:rsid w:val="00AD10E7"/>
    <w:rsid w:val="00AD1351"/>
    <w:rsid w:val="00AD165D"/>
    <w:rsid w:val="00AD1E94"/>
    <w:rsid w:val="00AD3229"/>
    <w:rsid w:val="00AD3E18"/>
    <w:rsid w:val="00AD4F33"/>
    <w:rsid w:val="00AD5419"/>
    <w:rsid w:val="00AD58FD"/>
    <w:rsid w:val="00AD6291"/>
    <w:rsid w:val="00AD67E1"/>
    <w:rsid w:val="00AD75E9"/>
    <w:rsid w:val="00AE07BF"/>
    <w:rsid w:val="00AE1DE2"/>
    <w:rsid w:val="00AE20C4"/>
    <w:rsid w:val="00AE3FB5"/>
    <w:rsid w:val="00AE4569"/>
    <w:rsid w:val="00AE4A07"/>
    <w:rsid w:val="00AE5A21"/>
    <w:rsid w:val="00AE76BD"/>
    <w:rsid w:val="00AF0C5A"/>
    <w:rsid w:val="00AF18AD"/>
    <w:rsid w:val="00AF3FC3"/>
    <w:rsid w:val="00AF4DC8"/>
    <w:rsid w:val="00AF554B"/>
    <w:rsid w:val="00AF7597"/>
    <w:rsid w:val="00AF7AF4"/>
    <w:rsid w:val="00B0052C"/>
    <w:rsid w:val="00B00726"/>
    <w:rsid w:val="00B00F4A"/>
    <w:rsid w:val="00B00FC7"/>
    <w:rsid w:val="00B0176D"/>
    <w:rsid w:val="00B0200A"/>
    <w:rsid w:val="00B0215B"/>
    <w:rsid w:val="00B02DEC"/>
    <w:rsid w:val="00B03148"/>
    <w:rsid w:val="00B07BD4"/>
    <w:rsid w:val="00B07EEC"/>
    <w:rsid w:val="00B110D5"/>
    <w:rsid w:val="00B119E2"/>
    <w:rsid w:val="00B13D59"/>
    <w:rsid w:val="00B146C6"/>
    <w:rsid w:val="00B14A26"/>
    <w:rsid w:val="00B159C3"/>
    <w:rsid w:val="00B16108"/>
    <w:rsid w:val="00B165B6"/>
    <w:rsid w:val="00B20CD1"/>
    <w:rsid w:val="00B21009"/>
    <w:rsid w:val="00B224A2"/>
    <w:rsid w:val="00B22EBA"/>
    <w:rsid w:val="00B245A6"/>
    <w:rsid w:val="00B257A8"/>
    <w:rsid w:val="00B262ED"/>
    <w:rsid w:val="00B26A70"/>
    <w:rsid w:val="00B30599"/>
    <w:rsid w:val="00B323B4"/>
    <w:rsid w:val="00B326E6"/>
    <w:rsid w:val="00B36343"/>
    <w:rsid w:val="00B40985"/>
    <w:rsid w:val="00B40B9F"/>
    <w:rsid w:val="00B419B9"/>
    <w:rsid w:val="00B42347"/>
    <w:rsid w:val="00B42787"/>
    <w:rsid w:val="00B42882"/>
    <w:rsid w:val="00B43B00"/>
    <w:rsid w:val="00B43D17"/>
    <w:rsid w:val="00B44CBB"/>
    <w:rsid w:val="00B4729A"/>
    <w:rsid w:val="00B474CD"/>
    <w:rsid w:val="00B527E2"/>
    <w:rsid w:val="00B52E40"/>
    <w:rsid w:val="00B53165"/>
    <w:rsid w:val="00B563E1"/>
    <w:rsid w:val="00B57991"/>
    <w:rsid w:val="00B57E82"/>
    <w:rsid w:val="00B60E3D"/>
    <w:rsid w:val="00B618C3"/>
    <w:rsid w:val="00B61943"/>
    <w:rsid w:val="00B61A18"/>
    <w:rsid w:val="00B62FC2"/>
    <w:rsid w:val="00B648E1"/>
    <w:rsid w:val="00B70C33"/>
    <w:rsid w:val="00B711EC"/>
    <w:rsid w:val="00B72553"/>
    <w:rsid w:val="00B74157"/>
    <w:rsid w:val="00B745C4"/>
    <w:rsid w:val="00B74FF7"/>
    <w:rsid w:val="00B76926"/>
    <w:rsid w:val="00B81183"/>
    <w:rsid w:val="00B821D0"/>
    <w:rsid w:val="00B82502"/>
    <w:rsid w:val="00B83A17"/>
    <w:rsid w:val="00B845B4"/>
    <w:rsid w:val="00B84AB9"/>
    <w:rsid w:val="00B84B73"/>
    <w:rsid w:val="00B84C89"/>
    <w:rsid w:val="00B853D8"/>
    <w:rsid w:val="00B8625B"/>
    <w:rsid w:val="00B8718C"/>
    <w:rsid w:val="00B87639"/>
    <w:rsid w:val="00B930D0"/>
    <w:rsid w:val="00B93961"/>
    <w:rsid w:val="00B95696"/>
    <w:rsid w:val="00B977A7"/>
    <w:rsid w:val="00BA2018"/>
    <w:rsid w:val="00BA2BCD"/>
    <w:rsid w:val="00BA4903"/>
    <w:rsid w:val="00BA511B"/>
    <w:rsid w:val="00BB14CC"/>
    <w:rsid w:val="00BB3714"/>
    <w:rsid w:val="00BB4C18"/>
    <w:rsid w:val="00BB5526"/>
    <w:rsid w:val="00BB6262"/>
    <w:rsid w:val="00BC1399"/>
    <w:rsid w:val="00BC2244"/>
    <w:rsid w:val="00BC25AA"/>
    <w:rsid w:val="00BC2B66"/>
    <w:rsid w:val="00BC5A1C"/>
    <w:rsid w:val="00BC5D54"/>
    <w:rsid w:val="00BC7F99"/>
    <w:rsid w:val="00BD164E"/>
    <w:rsid w:val="00BD1F82"/>
    <w:rsid w:val="00BD2A97"/>
    <w:rsid w:val="00BD41C6"/>
    <w:rsid w:val="00BD4809"/>
    <w:rsid w:val="00BD5185"/>
    <w:rsid w:val="00BD758A"/>
    <w:rsid w:val="00BE3FAA"/>
    <w:rsid w:val="00BE484D"/>
    <w:rsid w:val="00BE6265"/>
    <w:rsid w:val="00BF0FD3"/>
    <w:rsid w:val="00BF2198"/>
    <w:rsid w:val="00BF24C6"/>
    <w:rsid w:val="00BF381C"/>
    <w:rsid w:val="00BF4688"/>
    <w:rsid w:val="00BF49D4"/>
    <w:rsid w:val="00BF54E3"/>
    <w:rsid w:val="00BF792F"/>
    <w:rsid w:val="00C0087D"/>
    <w:rsid w:val="00C0087F"/>
    <w:rsid w:val="00C01C75"/>
    <w:rsid w:val="00C0473A"/>
    <w:rsid w:val="00C05E17"/>
    <w:rsid w:val="00C07C40"/>
    <w:rsid w:val="00C100E2"/>
    <w:rsid w:val="00C12941"/>
    <w:rsid w:val="00C12F95"/>
    <w:rsid w:val="00C131F4"/>
    <w:rsid w:val="00C21730"/>
    <w:rsid w:val="00C232ED"/>
    <w:rsid w:val="00C23CF6"/>
    <w:rsid w:val="00C274CD"/>
    <w:rsid w:val="00C30341"/>
    <w:rsid w:val="00C3044C"/>
    <w:rsid w:val="00C3078A"/>
    <w:rsid w:val="00C3082C"/>
    <w:rsid w:val="00C32025"/>
    <w:rsid w:val="00C36F00"/>
    <w:rsid w:val="00C4296C"/>
    <w:rsid w:val="00C42E68"/>
    <w:rsid w:val="00C42F10"/>
    <w:rsid w:val="00C44F70"/>
    <w:rsid w:val="00C45113"/>
    <w:rsid w:val="00C45CCB"/>
    <w:rsid w:val="00C46B71"/>
    <w:rsid w:val="00C47624"/>
    <w:rsid w:val="00C50CD6"/>
    <w:rsid w:val="00C523D3"/>
    <w:rsid w:val="00C5272E"/>
    <w:rsid w:val="00C52817"/>
    <w:rsid w:val="00C5358C"/>
    <w:rsid w:val="00C53D8B"/>
    <w:rsid w:val="00C54B07"/>
    <w:rsid w:val="00C54D57"/>
    <w:rsid w:val="00C56282"/>
    <w:rsid w:val="00C5671F"/>
    <w:rsid w:val="00C60372"/>
    <w:rsid w:val="00C6339B"/>
    <w:rsid w:val="00C63E66"/>
    <w:rsid w:val="00C65291"/>
    <w:rsid w:val="00C65B04"/>
    <w:rsid w:val="00C661C1"/>
    <w:rsid w:val="00C67D4E"/>
    <w:rsid w:val="00C70DCF"/>
    <w:rsid w:val="00C71263"/>
    <w:rsid w:val="00C73FC2"/>
    <w:rsid w:val="00C764C3"/>
    <w:rsid w:val="00C76945"/>
    <w:rsid w:val="00C81DEF"/>
    <w:rsid w:val="00C84F5B"/>
    <w:rsid w:val="00C87C5A"/>
    <w:rsid w:val="00C91A23"/>
    <w:rsid w:val="00C92E27"/>
    <w:rsid w:val="00C92EEB"/>
    <w:rsid w:val="00C9356E"/>
    <w:rsid w:val="00C93771"/>
    <w:rsid w:val="00C949EA"/>
    <w:rsid w:val="00C954FE"/>
    <w:rsid w:val="00C95D81"/>
    <w:rsid w:val="00C96F9A"/>
    <w:rsid w:val="00C97458"/>
    <w:rsid w:val="00CA29B5"/>
    <w:rsid w:val="00CA317C"/>
    <w:rsid w:val="00CA38C2"/>
    <w:rsid w:val="00CA38D6"/>
    <w:rsid w:val="00CA4307"/>
    <w:rsid w:val="00CA5FD8"/>
    <w:rsid w:val="00CA7320"/>
    <w:rsid w:val="00CB12F7"/>
    <w:rsid w:val="00CB1B9B"/>
    <w:rsid w:val="00CB1DBB"/>
    <w:rsid w:val="00CB2D6E"/>
    <w:rsid w:val="00CB32AB"/>
    <w:rsid w:val="00CB33D8"/>
    <w:rsid w:val="00CB3EF7"/>
    <w:rsid w:val="00CB58E3"/>
    <w:rsid w:val="00CB5DB3"/>
    <w:rsid w:val="00CB691B"/>
    <w:rsid w:val="00CC10A3"/>
    <w:rsid w:val="00CC182B"/>
    <w:rsid w:val="00CC1F85"/>
    <w:rsid w:val="00CC4370"/>
    <w:rsid w:val="00CC4939"/>
    <w:rsid w:val="00CC57F8"/>
    <w:rsid w:val="00CC6AB1"/>
    <w:rsid w:val="00CC72F0"/>
    <w:rsid w:val="00CC755E"/>
    <w:rsid w:val="00CD11AC"/>
    <w:rsid w:val="00CD2D23"/>
    <w:rsid w:val="00CD371C"/>
    <w:rsid w:val="00CD38C4"/>
    <w:rsid w:val="00CD4A7E"/>
    <w:rsid w:val="00CD6716"/>
    <w:rsid w:val="00CD7BFB"/>
    <w:rsid w:val="00CE1AA1"/>
    <w:rsid w:val="00CE2DE6"/>
    <w:rsid w:val="00CE4396"/>
    <w:rsid w:val="00CE47A1"/>
    <w:rsid w:val="00CE64E4"/>
    <w:rsid w:val="00CE67E4"/>
    <w:rsid w:val="00CF1F0A"/>
    <w:rsid w:val="00CF247B"/>
    <w:rsid w:val="00CF46C3"/>
    <w:rsid w:val="00CF4F18"/>
    <w:rsid w:val="00CF5D84"/>
    <w:rsid w:val="00CF63DA"/>
    <w:rsid w:val="00CF6620"/>
    <w:rsid w:val="00D004BF"/>
    <w:rsid w:val="00D01241"/>
    <w:rsid w:val="00D01ACA"/>
    <w:rsid w:val="00D03595"/>
    <w:rsid w:val="00D03647"/>
    <w:rsid w:val="00D050CF"/>
    <w:rsid w:val="00D05D38"/>
    <w:rsid w:val="00D10C55"/>
    <w:rsid w:val="00D123E4"/>
    <w:rsid w:val="00D13CD9"/>
    <w:rsid w:val="00D1674E"/>
    <w:rsid w:val="00D17785"/>
    <w:rsid w:val="00D21362"/>
    <w:rsid w:val="00D21B77"/>
    <w:rsid w:val="00D2251F"/>
    <w:rsid w:val="00D22972"/>
    <w:rsid w:val="00D24054"/>
    <w:rsid w:val="00D24471"/>
    <w:rsid w:val="00D2449D"/>
    <w:rsid w:val="00D27412"/>
    <w:rsid w:val="00D301CC"/>
    <w:rsid w:val="00D30F52"/>
    <w:rsid w:val="00D322EC"/>
    <w:rsid w:val="00D333E8"/>
    <w:rsid w:val="00D34091"/>
    <w:rsid w:val="00D36076"/>
    <w:rsid w:val="00D36ED2"/>
    <w:rsid w:val="00D37F06"/>
    <w:rsid w:val="00D403F0"/>
    <w:rsid w:val="00D40C48"/>
    <w:rsid w:val="00D419AA"/>
    <w:rsid w:val="00D43669"/>
    <w:rsid w:val="00D44540"/>
    <w:rsid w:val="00D479C2"/>
    <w:rsid w:val="00D47A68"/>
    <w:rsid w:val="00D47C7E"/>
    <w:rsid w:val="00D50191"/>
    <w:rsid w:val="00D50651"/>
    <w:rsid w:val="00D50874"/>
    <w:rsid w:val="00D51046"/>
    <w:rsid w:val="00D513C6"/>
    <w:rsid w:val="00D52A85"/>
    <w:rsid w:val="00D53F8C"/>
    <w:rsid w:val="00D5512A"/>
    <w:rsid w:val="00D558B6"/>
    <w:rsid w:val="00D60FE7"/>
    <w:rsid w:val="00D611AF"/>
    <w:rsid w:val="00D62175"/>
    <w:rsid w:val="00D6248D"/>
    <w:rsid w:val="00D625CC"/>
    <w:rsid w:val="00D62C4C"/>
    <w:rsid w:val="00D63452"/>
    <w:rsid w:val="00D63920"/>
    <w:rsid w:val="00D6505C"/>
    <w:rsid w:val="00D6678E"/>
    <w:rsid w:val="00D67799"/>
    <w:rsid w:val="00D67891"/>
    <w:rsid w:val="00D731A1"/>
    <w:rsid w:val="00D73A3B"/>
    <w:rsid w:val="00D73E34"/>
    <w:rsid w:val="00D73E4D"/>
    <w:rsid w:val="00D74A2C"/>
    <w:rsid w:val="00D76774"/>
    <w:rsid w:val="00D815F0"/>
    <w:rsid w:val="00D84DA2"/>
    <w:rsid w:val="00D86940"/>
    <w:rsid w:val="00D87ED9"/>
    <w:rsid w:val="00D90156"/>
    <w:rsid w:val="00D90929"/>
    <w:rsid w:val="00D91BDC"/>
    <w:rsid w:val="00D923C7"/>
    <w:rsid w:val="00D93200"/>
    <w:rsid w:val="00D9394A"/>
    <w:rsid w:val="00D93CB3"/>
    <w:rsid w:val="00D94517"/>
    <w:rsid w:val="00D94F7B"/>
    <w:rsid w:val="00D95FB6"/>
    <w:rsid w:val="00DA0353"/>
    <w:rsid w:val="00DA14E8"/>
    <w:rsid w:val="00DA3AC4"/>
    <w:rsid w:val="00DA45BB"/>
    <w:rsid w:val="00DA58A5"/>
    <w:rsid w:val="00DA6605"/>
    <w:rsid w:val="00DA7422"/>
    <w:rsid w:val="00DB01C4"/>
    <w:rsid w:val="00DB4F8D"/>
    <w:rsid w:val="00DB507F"/>
    <w:rsid w:val="00DB55D4"/>
    <w:rsid w:val="00DB5D93"/>
    <w:rsid w:val="00DB5FE7"/>
    <w:rsid w:val="00DB659A"/>
    <w:rsid w:val="00DB7958"/>
    <w:rsid w:val="00DC1A8B"/>
    <w:rsid w:val="00DC5494"/>
    <w:rsid w:val="00DC60C9"/>
    <w:rsid w:val="00DC709B"/>
    <w:rsid w:val="00DC7713"/>
    <w:rsid w:val="00DC77D3"/>
    <w:rsid w:val="00DD0338"/>
    <w:rsid w:val="00DD09E7"/>
    <w:rsid w:val="00DD17AB"/>
    <w:rsid w:val="00DD1D4F"/>
    <w:rsid w:val="00DE046F"/>
    <w:rsid w:val="00DE1A60"/>
    <w:rsid w:val="00DE219A"/>
    <w:rsid w:val="00DE3129"/>
    <w:rsid w:val="00DE4149"/>
    <w:rsid w:val="00DE4783"/>
    <w:rsid w:val="00DE583F"/>
    <w:rsid w:val="00DE679C"/>
    <w:rsid w:val="00DE6C8B"/>
    <w:rsid w:val="00DE71EE"/>
    <w:rsid w:val="00DE7986"/>
    <w:rsid w:val="00DF18C1"/>
    <w:rsid w:val="00DF2A76"/>
    <w:rsid w:val="00DF32EF"/>
    <w:rsid w:val="00DF4CAC"/>
    <w:rsid w:val="00DF64F4"/>
    <w:rsid w:val="00DF7333"/>
    <w:rsid w:val="00E006EC"/>
    <w:rsid w:val="00E00F47"/>
    <w:rsid w:val="00E011C1"/>
    <w:rsid w:val="00E01551"/>
    <w:rsid w:val="00E01830"/>
    <w:rsid w:val="00E01A36"/>
    <w:rsid w:val="00E04F69"/>
    <w:rsid w:val="00E053BC"/>
    <w:rsid w:val="00E0689B"/>
    <w:rsid w:val="00E069A6"/>
    <w:rsid w:val="00E06AA1"/>
    <w:rsid w:val="00E07DD6"/>
    <w:rsid w:val="00E07E34"/>
    <w:rsid w:val="00E10623"/>
    <w:rsid w:val="00E118EF"/>
    <w:rsid w:val="00E12E11"/>
    <w:rsid w:val="00E16315"/>
    <w:rsid w:val="00E16ACE"/>
    <w:rsid w:val="00E1764B"/>
    <w:rsid w:val="00E20437"/>
    <w:rsid w:val="00E20D31"/>
    <w:rsid w:val="00E21BC1"/>
    <w:rsid w:val="00E23E48"/>
    <w:rsid w:val="00E25BD8"/>
    <w:rsid w:val="00E277AE"/>
    <w:rsid w:val="00E277BD"/>
    <w:rsid w:val="00E27EE5"/>
    <w:rsid w:val="00E30930"/>
    <w:rsid w:val="00E3108A"/>
    <w:rsid w:val="00E31E17"/>
    <w:rsid w:val="00E326F7"/>
    <w:rsid w:val="00E32A1A"/>
    <w:rsid w:val="00E34A86"/>
    <w:rsid w:val="00E400E7"/>
    <w:rsid w:val="00E41013"/>
    <w:rsid w:val="00E4121E"/>
    <w:rsid w:val="00E42232"/>
    <w:rsid w:val="00E43980"/>
    <w:rsid w:val="00E464D6"/>
    <w:rsid w:val="00E51E72"/>
    <w:rsid w:val="00E5272F"/>
    <w:rsid w:val="00E5532B"/>
    <w:rsid w:val="00E57402"/>
    <w:rsid w:val="00E5786F"/>
    <w:rsid w:val="00E60DB6"/>
    <w:rsid w:val="00E61201"/>
    <w:rsid w:val="00E626FB"/>
    <w:rsid w:val="00E62703"/>
    <w:rsid w:val="00E638AE"/>
    <w:rsid w:val="00E6407D"/>
    <w:rsid w:val="00E64419"/>
    <w:rsid w:val="00E64F97"/>
    <w:rsid w:val="00E6641D"/>
    <w:rsid w:val="00E66986"/>
    <w:rsid w:val="00E66D29"/>
    <w:rsid w:val="00E67E28"/>
    <w:rsid w:val="00E721C0"/>
    <w:rsid w:val="00E72AA7"/>
    <w:rsid w:val="00E750EF"/>
    <w:rsid w:val="00E75E2B"/>
    <w:rsid w:val="00E76363"/>
    <w:rsid w:val="00E76896"/>
    <w:rsid w:val="00E804A7"/>
    <w:rsid w:val="00E8097F"/>
    <w:rsid w:val="00E80EEB"/>
    <w:rsid w:val="00E83529"/>
    <w:rsid w:val="00E8445A"/>
    <w:rsid w:val="00E8765D"/>
    <w:rsid w:val="00E90511"/>
    <w:rsid w:val="00E91191"/>
    <w:rsid w:val="00E92149"/>
    <w:rsid w:val="00E9399D"/>
    <w:rsid w:val="00E94422"/>
    <w:rsid w:val="00EA07F5"/>
    <w:rsid w:val="00EA256C"/>
    <w:rsid w:val="00EA3E0B"/>
    <w:rsid w:val="00EA412E"/>
    <w:rsid w:val="00EB089F"/>
    <w:rsid w:val="00EB0A63"/>
    <w:rsid w:val="00EB1659"/>
    <w:rsid w:val="00EB1A3C"/>
    <w:rsid w:val="00EB279F"/>
    <w:rsid w:val="00EB29AF"/>
    <w:rsid w:val="00EB4FD6"/>
    <w:rsid w:val="00EB5497"/>
    <w:rsid w:val="00EB59C4"/>
    <w:rsid w:val="00EB5BFE"/>
    <w:rsid w:val="00EB7939"/>
    <w:rsid w:val="00EC2D89"/>
    <w:rsid w:val="00EC3006"/>
    <w:rsid w:val="00EC5989"/>
    <w:rsid w:val="00EC5F3F"/>
    <w:rsid w:val="00EC6447"/>
    <w:rsid w:val="00EC71A5"/>
    <w:rsid w:val="00ED0091"/>
    <w:rsid w:val="00ED0DE7"/>
    <w:rsid w:val="00ED1CC1"/>
    <w:rsid w:val="00ED3CD9"/>
    <w:rsid w:val="00ED3FDE"/>
    <w:rsid w:val="00ED46EE"/>
    <w:rsid w:val="00ED47E4"/>
    <w:rsid w:val="00ED52C0"/>
    <w:rsid w:val="00ED64F9"/>
    <w:rsid w:val="00ED788A"/>
    <w:rsid w:val="00EE1BB8"/>
    <w:rsid w:val="00EE248A"/>
    <w:rsid w:val="00EE38C3"/>
    <w:rsid w:val="00EE3BEC"/>
    <w:rsid w:val="00EE5BDD"/>
    <w:rsid w:val="00EE6AC7"/>
    <w:rsid w:val="00EE6D41"/>
    <w:rsid w:val="00EE6EF8"/>
    <w:rsid w:val="00EE73B1"/>
    <w:rsid w:val="00EE792F"/>
    <w:rsid w:val="00EF036E"/>
    <w:rsid w:val="00EF21AA"/>
    <w:rsid w:val="00EF23E3"/>
    <w:rsid w:val="00EF3800"/>
    <w:rsid w:val="00EF500E"/>
    <w:rsid w:val="00EF62E2"/>
    <w:rsid w:val="00EF736B"/>
    <w:rsid w:val="00F005E6"/>
    <w:rsid w:val="00F01CA3"/>
    <w:rsid w:val="00F048C5"/>
    <w:rsid w:val="00F06797"/>
    <w:rsid w:val="00F07972"/>
    <w:rsid w:val="00F10365"/>
    <w:rsid w:val="00F10DFD"/>
    <w:rsid w:val="00F2106C"/>
    <w:rsid w:val="00F2135D"/>
    <w:rsid w:val="00F22256"/>
    <w:rsid w:val="00F242B5"/>
    <w:rsid w:val="00F25C39"/>
    <w:rsid w:val="00F30CF8"/>
    <w:rsid w:val="00F31000"/>
    <w:rsid w:val="00F3109F"/>
    <w:rsid w:val="00F3233A"/>
    <w:rsid w:val="00F33C36"/>
    <w:rsid w:val="00F34AF8"/>
    <w:rsid w:val="00F36516"/>
    <w:rsid w:val="00F374AC"/>
    <w:rsid w:val="00F37C61"/>
    <w:rsid w:val="00F40376"/>
    <w:rsid w:val="00F41EEE"/>
    <w:rsid w:val="00F448CC"/>
    <w:rsid w:val="00F45019"/>
    <w:rsid w:val="00F462C5"/>
    <w:rsid w:val="00F46A3D"/>
    <w:rsid w:val="00F5143E"/>
    <w:rsid w:val="00F516A4"/>
    <w:rsid w:val="00F51C18"/>
    <w:rsid w:val="00F531E5"/>
    <w:rsid w:val="00F53668"/>
    <w:rsid w:val="00F551D5"/>
    <w:rsid w:val="00F6322B"/>
    <w:rsid w:val="00F63B11"/>
    <w:rsid w:val="00F675D1"/>
    <w:rsid w:val="00F67DDF"/>
    <w:rsid w:val="00F67E8F"/>
    <w:rsid w:val="00F702EC"/>
    <w:rsid w:val="00F73B52"/>
    <w:rsid w:val="00F760DE"/>
    <w:rsid w:val="00F76E71"/>
    <w:rsid w:val="00F77E5C"/>
    <w:rsid w:val="00F807FF"/>
    <w:rsid w:val="00F82E80"/>
    <w:rsid w:val="00F83342"/>
    <w:rsid w:val="00F851DC"/>
    <w:rsid w:val="00F85B9B"/>
    <w:rsid w:val="00F87A77"/>
    <w:rsid w:val="00F90AF5"/>
    <w:rsid w:val="00F915AF"/>
    <w:rsid w:val="00F95091"/>
    <w:rsid w:val="00F95574"/>
    <w:rsid w:val="00F96175"/>
    <w:rsid w:val="00F96EE2"/>
    <w:rsid w:val="00FA1B62"/>
    <w:rsid w:val="00FA2269"/>
    <w:rsid w:val="00FA28A2"/>
    <w:rsid w:val="00FA63B4"/>
    <w:rsid w:val="00FB12DA"/>
    <w:rsid w:val="00FB134F"/>
    <w:rsid w:val="00FB1650"/>
    <w:rsid w:val="00FB3CAC"/>
    <w:rsid w:val="00FB4584"/>
    <w:rsid w:val="00FB5B80"/>
    <w:rsid w:val="00FB7362"/>
    <w:rsid w:val="00FC05E3"/>
    <w:rsid w:val="00FC1944"/>
    <w:rsid w:val="00FC4296"/>
    <w:rsid w:val="00FC51F6"/>
    <w:rsid w:val="00FC68C9"/>
    <w:rsid w:val="00FC6A78"/>
    <w:rsid w:val="00FC6FF8"/>
    <w:rsid w:val="00FD0044"/>
    <w:rsid w:val="00FD22DD"/>
    <w:rsid w:val="00FD3E7D"/>
    <w:rsid w:val="00FD4444"/>
    <w:rsid w:val="00FD44C5"/>
    <w:rsid w:val="00FD48A7"/>
    <w:rsid w:val="00FD4E06"/>
    <w:rsid w:val="00FD5F4D"/>
    <w:rsid w:val="00FE0325"/>
    <w:rsid w:val="00FE1681"/>
    <w:rsid w:val="00FE20D5"/>
    <w:rsid w:val="00FE56EB"/>
    <w:rsid w:val="00FE5915"/>
    <w:rsid w:val="00FE5B8E"/>
    <w:rsid w:val="00FE5E68"/>
    <w:rsid w:val="00FE6F6E"/>
    <w:rsid w:val="00FF106C"/>
    <w:rsid w:val="00FF1CC7"/>
    <w:rsid w:val="00FF5191"/>
    <w:rsid w:val="00FF6514"/>
    <w:rsid w:val="00FF6AFD"/>
    <w:rsid w:val="01A3451D"/>
    <w:rsid w:val="01C42D05"/>
    <w:rsid w:val="0260172A"/>
    <w:rsid w:val="0264BE4F"/>
    <w:rsid w:val="02E8DE0B"/>
    <w:rsid w:val="031D3F77"/>
    <w:rsid w:val="03E44963"/>
    <w:rsid w:val="0484F4A2"/>
    <w:rsid w:val="05B9DB2F"/>
    <w:rsid w:val="0664B6F1"/>
    <w:rsid w:val="06DFD8EB"/>
    <w:rsid w:val="070BBD6A"/>
    <w:rsid w:val="0719EF06"/>
    <w:rsid w:val="073A7F34"/>
    <w:rsid w:val="07910F07"/>
    <w:rsid w:val="08190725"/>
    <w:rsid w:val="088603D5"/>
    <w:rsid w:val="08B040C0"/>
    <w:rsid w:val="091EA95C"/>
    <w:rsid w:val="092136B4"/>
    <w:rsid w:val="0B459332"/>
    <w:rsid w:val="0C14424C"/>
    <w:rsid w:val="0C6C9DE6"/>
    <w:rsid w:val="0D61A898"/>
    <w:rsid w:val="0D823A53"/>
    <w:rsid w:val="0F48CFCD"/>
    <w:rsid w:val="0F9C0EFB"/>
    <w:rsid w:val="102FB312"/>
    <w:rsid w:val="11188673"/>
    <w:rsid w:val="119C8D33"/>
    <w:rsid w:val="13E5ECF6"/>
    <w:rsid w:val="14114FBE"/>
    <w:rsid w:val="141B2B40"/>
    <w:rsid w:val="144B95DF"/>
    <w:rsid w:val="15319EDC"/>
    <w:rsid w:val="1543605B"/>
    <w:rsid w:val="16185FD1"/>
    <w:rsid w:val="167D7B5F"/>
    <w:rsid w:val="171FC8CA"/>
    <w:rsid w:val="1778C339"/>
    <w:rsid w:val="18322C41"/>
    <w:rsid w:val="187CE349"/>
    <w:rsid w:val="18AAEDF0"/>
    <w:rsid w:val="18F52A33"/>
    <w:rsid w:val="1A145711"/>
    <w:rsid w:val="1A9A94AE"/>
    <w:rsid w:val="1AE0AB2D"/>
    <w:rsid w:val="1AEE1B07"/>
    <w:rsid w:val="1B149A16"/>
    <w:rsid w:val="1B5368FB"/>
    <w:rsid w:val="1BA07B60"/>
    <w:rsid w:val="1D1EE1C8"/>
    <w:rsid w:val="1D78A1C1"/>
    <w:rsid w:val="1DC8A0C5"/>
    <w:rsid w:val="1E7FCEB7"/>
    <w:rsid w:val="1EBA9E5C"/>
    <w:rsid w:val="1EECD68D"/>
    <w:rsid w:val="1F3A46F8"/>
    <w:rsid w:val="1FEE28C4"/>
    <w:rsid w:val="1FF5061D"/>
    <w:rsid w:val="2123F6E1"/>
    <w:rsid w:val="215605EC"/>
    <w:rsid w:val="216B57B3"/>
    <w:rsid w:val="21944C28"/>
    <w:rsid w:val="23463A5E"/>
    <w:rsid w:val="234E78D5"/>
    <w:rsid w:val="2449EAD3"/>
    <w:rsid w:val="25869531"/>
    <w:rsid w:val="25FE9EB2"/>
    <w:rsid w:val="2616B7E1"/>
    <w:rsid w:val="26215066"/>
    <w:rsid w:val="28359E48"/>
    <w:rsid w:val="28626BAE"/>
    <w:rsid w:val="289D0921"/>
    <w:rsid w:val="28A7C7D0"/>
    <w:rsid w:val="296D06E0"/>
    <w:rsid w:val="296FFC1D"/>
    <w:rsid w:val="2AB54415"/>
    <w:rsid w:val="2B04C858"/>
    <w:rsid w:val="2B4A61F6"/>
    <w:rsid w:val="2C27BD11"/>
    <w:rsid w:val="2C2E3D43"/>
    <w:rsid w:val="2CDEBA7D"/>
    <w:rsid w:val="2D0AE7CD"/>
    <w:rsid w:val="2D25C13A"/>
    <w:rsid w:val="2D51BFB9"/>
    <w:rsid w:val="2DE293F1"/>
    <w:rsid w:val="2E940DB4"/>
    <w:rsid w:val="2EB67646"/>
    <w:rsid w:val="2F07DEB8"/>
    <w:rsid w:val="2F366FD1"/>
    <w:rsid w:val="302CF968"/>
    <w:rsid w:val="3128691F"/>
    <w:rsid w:val="31AC9486"/>
    <w:rsid w:val="325C818C"/>
    <w:rsid w:val="32E94C44"/>
    <w:rsid w:val="331EC423"/>
    <w:rsid w:val="33CF41CE"/>
    <w:rsid w:val="3473075A"/>
    <w:rsid w:val="34C82152"/>
    <w:rsid w:val="34FC6E20"/>
    <w:rsid w:val="356217B9"/>
    <w:rsid w:val="3590FFF7"/>
    <w:rsid w:val="35B97567"/>
    <w:rsid w:val="35C36567"/>
    <w:rsid w:val="364A221B"/>
    <w:rsid w:val="3692B195"/>
    <w:rsid w:val="370424B9"/>
    <w:rsid w:val="377255DE"/>
    <w:rsid w:val="37A1D868"/>
    <w:rsid w:val="383F7010"/>
    <w:rsid w:val="3952FE57"/>
    <w:rsid w:val="3961EEF7"/>
    <w:rsid w:val="39C647A1"/>
    <w:rsid w:val="39ED03CE"/>
    <w:rsid w:val="3AF5A55C"/>
    <w:rsid w:val="3B003546"/>
    <w:rsid w:val="3B32130C"/>
    <w:rsid w:val="3C18F2E1"/>
    <w:rsid w:val="3C5E6AE5"/>
    <w:rsid w:val="3D094DEB"/>
    <w:rsid w:val="3D3F7A0E"/>
    <w:rsid w:val="3DEDC059"/>
    <w:rsid w:val="3EBF6606"/>
    <w:rsid w:val="3ED9C846"/>
    <w:rsid w:val="3F00E457"/>
    <w:rsid w:val="3F377CD9"/>
    <w:rsid w:val="3FAF4156"/>
    <w:rsid w:val="40E6243D"/>
    <w:rsid w:val="41844A5B"/>
    <w:rsid w:val="42C038CE"/>
    <w:rsid w:val="43AC1357"/>
    <w:rsid w:val="43D2EA56"/>
    <w:rsid w:val="446196C2"/>
    <w:rsid w:val="44830F20"/>
    <w:rsid w:val="4536D279"/>
    <w:rsid w:val="453EC321"/>
    <w:rsid w:val="455C8580"/>
    <w:rsid w:val="462D087C"/>
    <w:rsid w:val="464E42E3"/>
    <w:rsid w:val="4653FFE8"/>
    <w:rsid w:val="468FDD75"/>
    <w:rsid w:val="4737A79E"/>
    <w:rsid w:val="47610362"/>
    <w:rsid w:val="47F70037"/>
    <w:rsid w:val="481754AA"/>
    <w:rsid w:val="48278CC5"/>
    <w:rsid w:val="4837D895"/>
    <w:rsid w:val="4856C6E7"/>
    <w:rsid w:val="48679BC6"/>
    <w:rsid w:val="49E1DB04"/>
    <w:rsid w:val="4A0DF858"/>
    <w:rsid w:val="4ADA58BC"/>
    <w:rsid w:val="4B5CEB0A"/>
    <w:rsid w:val="4BB1DBD4"/>
    <w:rsid w:val="4CA10EF3"/>
    <w:rsid w:val="4D404375"/>
    <w:rsid w:val="4DC72D46"/>
    <w:rsid w:val="4DEEAC91"/>
    <w:rsid w:val="4E6502AD"/>
    <w:rsid w:val="4E814914"/>
    <w:rsid w:val="4F52AFDA"/>
    <w:rsid w:val="4FDE09B9"/>
    <w:rsid w:val="50CD066D"/>
    <w:rsid w:val="51BF5294"/>
    <w:rsid w:val="51EF5078"/>
    <w:rsid w:val="5221F70F"/>
    <w:rsid w:val="52A517CD"/>
    <w:rsid w:val="53025DFB"/>
    <w:rsid w:val="53313A76"/>
    <w:rsid w:val="5496BC47"/>
    <w:rsid w:val="55221F57"/>
    <w:rsid w:val="55818F1A"/>
    <w:rsid w:val="56A398C7"/>
    <w:rsid w:val="56AE1603"/>
    <w:rsid w:val="56BEBFD0"/>
    <w:rsid w:val="576F822A"/>
    <w:rsid w:val="5771E6CB"/>
    <w:rsid w:val="57741641"/>
    <w:rsid w:val="5775CED7"/>
    <w:rsid w:val="57773C76"/>
    <w:rsid w:val="583F7E2F"/>
    <w:rsid w:val="586BF8CE"/>
    <w:rsid w:val="5884EC9B"/>
    <w:rsid w:val="58B58419"/>
    <w:rsid w:val="58F76EF4"/>
    <w:rsid w:val="5941702A"/>
    <w:rsid w:val="5A035DE1"/>
    <w:rsid w:val="5A19FEC2"/>
    <w:rsid w:val="5A8DFF3E"/>
    <w:rsid w:val="5AB76CCE"/>
    <w:rsid w:val="5B7F4EC5"/>
    <w:rsid w:val="5C53AA9A"/>
    <w:rsid w:val="5C9F6680"/>
    <w:rsid w:val="5CB57AB0"/>
    <w:rsid w:val="5CCC5EB8"/>
    <w:rsid w:val="5D0A07BD"/>
    <w:rsid w:val="5D6151FB"/>
    <w:rsid w:val="5DB5FEDF"/>
    <w:rsid w:val="5E487539"/>
    <w:rsid w:val="5EA4A937"/>
    <w:rsid w:val="5F798618"/>
    <w:rsid w:val="5FDE308A"/>
    <w:rsid w:val="5FDE48B7"/>
    <w:rsid w:val="60855A06"/>
    <w:rsid w:val="60B0CEE5"/>
    <w:rsid w:val="60E48555"/>
    <w:rsid w:val="61421D69"/>
    <w:rsid w:val="618C1638"/>
    <w:rsid w:val="6278EDC2"/>
    <w:rsid w:val="62BC6056"/>
    <w:rsid w:val="63A572E5"/>
    <w:rsid w:val="63EDE3A0"/>
    <w:rsid w:val="63F3E360"/>
    <w:rsid w:val="6467016F"/>
    <w:rsid w:val="6503AE31"/>
    <w:rsid w:val="6557FE42"/>
    <w:rsid w:val="6592798C"/>
    <w:rsid w:val="659295D6"/>
    <w:rsid w:val="667B5139"/>
    <w:rsid w:val="6895BD53"/>
    <w:rsid w:val="68BE2016"/>
    <w:rsid w:val="68DA6FFF"/>
    <w:rsid w:val="693B68BF"/>
    <w:rsid w:val="698A1596"/>
    <w:rsid w:val="69DE4F1E"/>
    <w:rsid w:val="6A2878D9"/>
    <w:rsid w:val="6AE27648"/>
    <w:rsid w:val="6BDF5506"/>
    <w:rsid w:val="6BFBB66E"/>
    <w:rsid w:val="6C713FE1"/>
    <w:rsid w:val="6EBA9B6B"/>
    <w:rsid w:val="6EEFB972"/>
    <w:rsid w:val="6FCAF8D2"/>
    <w:rsid w:val="6FEF529D"/>
    <w:rsid w:val="702C8673"/>
    <w:rsid w:val="70B4A399"/>
    <w:rsid w:val="7156C7E4"/>
    <w:rsid w:val="716292E9"/>
    <w:rsid w:val="71721789"/>
    <w:rsid w:val="723F1038"/>
    <w:rsid w:val="727992BF"/>
    <w:rsid w:val="72CECBA2"/>
    <w:rsid w:val="72FE0FF5"/>
    <w:rsid w:val="73259711"/>
    <w:rsid w:val="73F032AF"/>
    <w:rsid w:val="7537FD2F"/>
    <w:rsid w:val="756011FC"/>
    <w:rsid w:val="758B19B6"/>
    <w:rsid w:val="7647D16E"/>
    <w:rsid w:val="768B135E"/>
    <w:rsid w:val="77285DF3"/>
    <w:rsid w:val="77C407F5"/>
    <w:rsid w:val="77FEB896"/>
    <w:rsid w:val="785F764D"/>
    <w:rsid w:val="787C0E57"/>
    <w:rsid w:val="787E3C40"/>
    <w:rsid w:val="7920DD18"/>
    <w:rsid w:val="7955A8D2"/>
    <w:rsid w:val="7A70162F"/>
    <w:rsid w:val="7AA3D3AA"/>
    <w:rsid w:val="7B4E1C76"/>
    <w:rsid w:val="7BD6CDCF"/>
    <w:rsid w:val="7C0B5E6C"/>
    <w:rsid w:val="7CAD4DA3"/>
    <w:rsid w:val="7DBD77FD"/>
    <w:rsid w:val="7E4E99AE"/>
    <w:rsid w:val="7E9AED04"/>
    <w:rsid w:val="7EE149BD"/>
    <w:rsid w:val="7F6B94E0"/>
    <w:rsid w:val="7F771E5B"/>
    <w:rsid w:val="7F78390E"/>
    <w:rsid w:val="7FBC4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72D46"/>
  <w15:chartTrackingRefBased/>
  <w15:docId w15:val="{A57DD32D-6DE4-42DF-93B1-8DCA4524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D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4A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4AF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34A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34AF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1C17"/>
    <w:pPr>
      <w:ind w:left="720"/>
      <w:contextualSpacing/>
    </w:pPr>
  </w:style>
  <w:style w:type="character" w:styleId="Strong">
    <w:name w:val="Strong"/>
    <w:basedOn w:val="DefaultParagraphFont"/>
    <w:uiPriority w:val="22"/>
    <w:qFormat/>
    <w:rsid w:val="00EB089F"/>
    <w:rPr>
      <w:b/>
      <w:bCs/>
    </w:rPr>
  </w:style>
  <w:style w:type="character" w:styleId="CommentReference">
    <w:name w:val="annotation reference"/>
    <w:basedOn w:val="DefaultParagraphFont"/>
    <w:uiPriority w:val="99"/>
    <w:semiHidden/>
    <w:unhideWhenUsed/>
    <w:rsid w:val="00A42AF0"/>
    <w:rPr>
      <w:sz w:val="16"/>
      <w:szCs w:val="16"/>
    </w:rPr>
  </w:style>
  <w:style w:type="paragraph" w:styleId="CommentText">
    <w:name w:val="annotation text"/>
    <w:basedOn w:val="Normal"/>
    <w:link w:val="CommentTextChar"/>
    <w:uiPriority w:val="99"/>
    <w:semiHidden/>
    <w:unhideWhenUsed/>
    <w:rsid w:val="00A42AF0"/>
    <w:pPr>
      <w:spacing w:line="240" w:lineRule="auto"/>
    </w:pPr>
    <w:rPr>
      <w:sz w:val="20"/>
      <w:szCs w:val="20"/>
    </w:rPr>
  </w:style>
  <w:style w:type="character" w:customStyle="1" w:styleId="CommentTextChar">
    <w:name w:val="Comment Text Char"/>
    <w:basedOn w:val="DefaultParagraphFont"/>
    <w:link w:val="CommentText"/>
    <w:uiPriority w:val="99"/>
    <w:semiHidden/>
    <w:rsid w:val="00A42AF0"/>
    <w:rPr>
      <w:sz w:val="20"/>
      <w:szCs w:val="20"/>
    </w:rPr>
  </w:style>
  <w:style w:type="paragraph" w:styleId="CommentSubject">
    <w:name w:val="annotation subject"/>
    <w:basedOn w:val="CommentText"/>
    <w:next w:val="CommentText"/>
    <w:link w:val="CommentSubjectChar"/>
    <w:uiPriority w:val="99"/>
    <w:semiHidden/>
    <w:unhideWhenUsed/>
    <w:rsid w:val="00A42AF0"/>
    <w:rPr>
      <w:b/>
      <w:bCs/>
    </w:rPr>
  </w:style>
  <w:style w:type="character" w:customStyle="1" w:styleId="CommentSubjectChar">
    <w:name w:val="Comment Subject Char"/>
    <w:basedOn w:val="CommentTextChar"/>
    <w:link w:val="CommentSubject"/>
    <w:uiPriority w:val="99"/>
    <w:semiHidden/>
    <w:rsid w:val="00A42AF0"/>
    <w:rPr>
      <w:b/>
      <w:bCs/>
      <w:sz w:val="20"/>
      <w:szCs w:val="20"/>
    </w:rPr>
  </w:style>
  <w:style w:type="paragraph" w:styleId="BalloonText">
    <w:name w:val="Balloon Text"/>
    <w:basedOn w:val="Normal"/>
    <w:link w:val="BalloonTextChar"/>
    <w:uiPriority w:val="99"/>
    <w:semiHidden/>
    <w:unhideWhenUsed/>
    <w:rsid w:val="00A42AF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42AF0"/>
    <w:rPr>
      <w:rFonts w:ascii="Times New Roman" w:hAnsi="Times New Roman" w:cs="Times New Roman"/>
      <w:sz w:val="18"/>
      <w:szCs w:val="18"/>
    </w:rPr>
  </w:style>
  <w:style w:type="paragraph" w:styleId="Revision">
    <w:name w:val="Revision"/>
    <w:hidden/>
    <w:uiPriority w:val="99"/>
    <w:semiHidden/>
    <w:rsid w:val="008939B3"/>
    <w:pPr>
      <w:spacing w:after="0" w:line="240" w:lineRule="auto"/>
    </w:pPr>
  </w:style>
  <w:style w:type="character" w:styleId="Hyperlink">
    <w:name w:val="Hyperlink"/>
    <w:basedOn w:val="DefaultParagraphFont"/>
    <w:uiPriority w:val="99"/>
    <w:unhideWhenUsed/>
    <w:rsid w:val="00B711EC"/>
    <w:rPr>
      <w:color w:val="0563C1" w:themeColor="hyperlink"/>
      <w:u w:val="single"/>
    </w:rPr>
  </w:style>
  <w:style w:type="character" w:customStyle="1" w:styleId="UnresolvedMention1">
    <w:name w:val="Unresolved Mention1"/>
    <w:basedOn w:val="DefaultParagraphFont"/>
    <w:uiPriority w:val="99"/>
    <w:semiHidden/>
    <w:unhideWhenUsed/>
    <w:rsid w:val="00B711EC"/>
    <w:rPr>
      <w:color w:val="605E5C"/>
      <w:shd w:val="clear" w:color="auto" w:fill="E1DFDD"/>
    </w:rPr>
  </w:style>
  <w:style w:type="paragraph" w:styleId="Caption">
    <w:name w:val="caption"/>
    <w:basedOn w:val="Normal"/>
    <w:next w:val="Normal"/>
    <w:uiPriority w:val="35"/>
    <w:unhideWhenUsed/>
    <w:qFormat/>
    <w:rsid w:val="00F34AF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F34AF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4AF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34A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F34AF8"/>
    <w:rPr>
      <w:rFonts w:asciiTheme="majorHAnsi" w:eastAsiaTheme="majorEastAsia" w:hAnsiTheme="majorHAnsi" w:cstheme="majorBidi"/>
      <w:color w:val="2F5496" w:themeColor="accent1" w:themeShade="BF"/>
    </w:rPr>
  </w:style>
  <w:style w:type="character" w:styleId="FollowedHyperlink">
    <w:name w:val="FollowedHyperlink"/>
    <w:basedOn w:val="DefaultParagraphFont"/>
    <w:uiPriority w:val="99"/>
    <w:semiHidden/>
    <w:unhideWhenUsed/>
    <w:rsid w:val="00BC7F99"/>
    <w:rPr>
      <w:color w:val="954F72" w:themeColor="followedHyperlink"/>
      <w:u w:val="single"/>
    </w:rPr>
  </w:style>
  <w:style w:type="character" w:customStyle="1" w:styleId="Heading1Char">
    <w:name w:val="Heading 1 Char"/>
    <w:basedOn w:val="DefaultParagraphFont"/>
    <w:link w:val="Heading1"/>
    <w:uiPriority w:val="9"/>
    <w:rsid w:val="004D6D84"/>
    <w:rPr>
      <w:rFonts w:asciiTheme="majorHAnsi" w:eastAsiaTheme="majorEastAsia" w:hAnsiTheme="majorHAnsi" w:cstheme="majorBidi"/>
      <w:color w:val="2F5496" w:themeColor="accent1" w:themeShade="BF"/>
      <w:sz w:val="32"/>
      <w:szCs w:val="32"/>
    </w:rPr>
  </w:style>
  <w:style w:type="character" w:customStyle="1" w:styleId="UnresolvedMention2">
    <w:name w:val="Unresolved Mention2"/>
    <w:basedOn w:val="DefaultParagraphFont"/>
    <w:uiPriority w:val="99"/>
    <w:semiHidden/>
    <w:unhideWhenUsed/>
    <w:rsid w:val="00465361"/>
    <w:rPr>
      <w:color w:val="605E5C"/>
      <w:shd w:val="clear" w:color="auto" w:fill="E1DFDD"/>
    </w:rPr>
  </w:style>
  <w:style w:type="character" w:styleId="UnresolvedMention">
    <w:name w:val="Unresolved Mention"/>
    <w:basedOn w:val="DefaultParagraphFont"/>
    <w:uiPriority w:val="99"/>
    <w:semiHidden/>
    <w:unhideWhenUsed/>
    <w:rsid w:val="00FD00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4301590">
      <w:bodyDiv w:val="1"/>
      <w:marLeft w:val="0"/>
      <w:marRight w:val="0"/>
      <w:marTop w:val="0"/>
      <w:marBottom w:val="0"/>
      <w:divBdr>
        <w:top w:val="none" w:sz="0" w:space="0" w:color="auto"/>
        <w:left w:val="none" w:sz="0" w:space="0" w:color="auto"/>
        <w:bottom w:val="none" w:sz="0" w:space="0" w:color="auto"/>
        <w:right w:val="none" w:sz="0" w:space="0" w:color="auto"/>
      </w:divBdr>
    </w:div>
    <w:div w:id="336003338">
      <w:bodyDiv w:val="1"/>
      <w:marLeft w:val="0"/>
      <w:marRight w:val="0"/>
      <w:marTop w:val="0"/>
      <w:marBottom w:val="0"/>
      <w:divBdr>
        <w:top w:val="none" w:sz="0" w:space="0" w:color="auto"/>
        <w:left w:val="none" w:sz="0" w:space="0" w:color="auto"/>
        <w:bottom w:val="none" w:sz="0" w:space="0" w:color="auto"/>
        <w:right w:val="none" w:sz="0" w:space="0" w:color="auto"/>
      </w:divBdr>
      <w:divsChild>
        <w:div w:id="59838730">
          <w:marLeft w:val="0"/>
          <w:marRight w:val="0"/>
          <w:marTop w:val="0"/>
          <w:marBottom w:val="0"/>
          <w:divBdr>
            <w:top w:val="none" w:sz="0" w:space="0" w:color="auto"/>
            <w:left w:val="none" w:sz="0" w:space="0" w:color="auto"/>
            <w:bottom w:val="none" w:sz="0" w:space="0" w:color="auto"/>
            <w:right w:val="none" w:sz="0" w:space="0" w:color="auto"/>
          </w:divBdr>
        </w:div>
        <w:div w:id="664167032">
          <w:marLeft w:val="0"/>
          <w:marRight w:val="0"/>
          <w:marTop w:val="0"/>
          <w:marBottom w:val="0"/>
          <w:divBdr>
            <w:top w:val="none" w:sz="0" w:space="0" w:color="auto"/>
            <w:left w:val="none" w:sz="0" w:space="0" w:color="auto"/>
            <w:bottom w:val="none" w:sz="0" w:space="0" w:color="auto"/>
            <w:right w:val="none" w:sz="0" w:space="0" w:color="auto"/>
          </w:divBdr>
        </w:div>
        <w:div w:id="1202012678">
          <w:marLeft w:val="0"/>
          <w:marRight w:val="0"/>
          <w:marTop w:val="0"/>
          <w:marBottom w:val="0"/>
          <w:divBdr>
            <w:top w:val="none" w:sz="0" w:space="0" w:color="auto"/>
            <w:left w:val="none" w:sz="0" w:space="0" w:color="auto"/>
            <w:bottom w:val="none" w:sz="0" w:space="0" w:color="auto"/>
            <w:right w:val="none" w:sz="0" w:space="0" w:color="auto"/>
          </w:divBdr>
        </w:div>
        <w:div w:id="1207067178">
          <w:marLeft w:val="0"/>
          <w:marRight w:val="0"/>
          <w:marTop w:val="0"/>
          <w:marBottom w:val="0"/>
          <w:divBdr>
            <w:top w:val="none" w:sz="0" w:space="0" w:color="auto"/>
            <w:left w:val="none" w:sz="0" w:space="0" w:color="auto"/>
            <w:bottom w:val="none" w:sz="0" w:space="0" w:color="auto"/>
            <w:right w:val="none" w:sz="0" w:space="0" w:color="auto"/>
          </w:divBdr>
        </w:div>
        <w:div w:id="1479765901">
          <w:marLeft w:val="0"/>
          <w:marRight w:val="0"/>
          <w:marTop w:val="0"/>
          <w:marBottom w:val="0"/>
          <w:divBdr>
            <w:top w:val="none" w:sz="0" w:space="0" w:color="auto"/>
            <w:left w:val="none" w:sz="0" w:space="0" w:color="auto"/>
            <w:bottom w:val="none" w:sz="0" w:space="0" w:color="auto"/>
            <w:right w:val="none" w:sz="0" w:space="0" w:color="auto"/>
          </w:divBdr>
        </w:div>
        <w:div w:id="1804691305">
          <w:marLeft w:val="0"/>
          <w:marRight w:val="0"/>
          <w:marTop w:val="0"/>
          <w:marBottom w:val="0"/>
          <w:divBdr>
            <w:top w:val="none" w:sz="0" w:space="0" w:color="auto"/>
            <w:left w:val="none" w:sz="0" w:space="0" w:color="auto"/>
            <w:bottom w:val="none" w:sz="0" w:space="0" w:color="auto"/>
            <w:right w:val="none" w:sz="0" w:space="0" w:color="auto"/>
          </w:divBdr>
        </w:div>
      </w:divsChild>
    </w:div>
    <w:div w:id="674379403">
      <w:bodyDiv w:val="1"/>
      <w:marLeft w:val="0"/>
      <w:marRight w:val="0"/>
      <w:marTop w:val="0"/>
      <w:marBottom w:val="0"/>
      <w:divBdr>
        <w:top w:val="none" w:sz="0" w:space="0" w:color="auto"/>
        <w:left w:val="none" w:sz="0" w:space="0" w:color="auto"/>
        <w:bottom w:val="none" w:sz="0" w:space="0" w:color="auto"/>
        <w:right w:val="none" w:sz="0" w:space="0" w:color="auto"/>
      </w:divBdr>
    </w:div>
    <w:div w:id="766583657">
      <w:bodyDiv w:val="1"/>
      <w:marLeft w:val="0"/>
      <w:marRight w:val="0"/>
      <w:marTop w:val="0"/>
      <w:marBottom w:val="0"/>
      <w:divBdr>
        <w:top w:val="none" w:sz="0" w:space="0" w:color="auto"/>
        <w:left w:val="none" w:sz="0" w:space="0" w:color="auto"/>
        <w:bottom w:val="none" w:sz="0" w:space="0" w:color="auto"/>
        <w:right w:val="none" w:sz="0" w:space="0" w:color="auto"/>
      </w:divBdr>
    </w:div>
    <w:div w:id="844243738">
      <w:bodyDiv w:val="1"/>
      <w:marLeft w:val="0"/>
      <w:marRight w:val="0"/>
      <w:marTop w:val="0"/>
      <w:marBottom w:val="0"/>
      <w:divBdr>
        <w:top w:val="none" w:sz="0" w:space="0" w:color="auto"/>
        <w:left w:val="none" w:sz="0" w:space="0" w:color="auto"/>
        <w:bottom w:val="none" w:sz="0" w:space="0" w:color="auto"/>
        <w:right w:val="none" w:sz="0" w:space="0" w:color="auto"/>
      </w:divBdr>
    </w:div>
    <w:div w:id="872964243">
      <w:bodyDiv w:val="1"/>
      <w:marLeft w:val="0"/>
      <w:marRight w:val="0"/>
      <w:marTop w:val="0"/>
      <w:marBottom w:val="0"/>
      <w:divBdr>
        <w:top w:val="none" w:sz="0" w:space="0" w:color="auto"/>
        <w:left w:val="none" w:sz="0" w:space="0" w:color="auto"/>
        <w:bottom w:val="none" w:sz="0" w:space="0" w:color="auto"/>
        <w:right w:val="none" w:sz="0" w:space="0" w:color="auto"/>
      </w:divBdr>
    </w:div>
    <w:div w:id="943003753">
      <w:bodyDiv w:val="1"/>
      <w:marLeft w:val="0"/>
      <w:marRight w:val="0"/>
      <w:marTop w:val="0"/>
      <w:marBottom w:val="0"/>
      <w:divBdr>
        <w:top w:val="none" w:sz="0" w:space="0" w:color="auto"/>
        <w:left w:val="none" w:sz="0" w:space="0" w:color="auto"/>
        <w:bottom w:val="none" w:sz="0" w:space="0" w:color="auto"/>
        <w:right w:val="none" w:sz="0" w:space="0" w:color="auto"/>
      </w:divBdr>
    </w:div>
    <w:div w:id="1223904246">
      <w:bodyDiv w:val="1"/>
      <w:marLeft w:val="0"/>
      <w:marRight w:val="0"/>
      <w:marTop w:val="0"/>
      <w:marBottom w:val="0"/>
      <w:divBdr>
        <w:top w:val="none" w:sz="0" w:space="0" w:color="auto"/>
        <w:left w:val="none" w:sz="0" w:space="0" w:color="auto"/>
        <w:bottom w:val="none" w:sz="0" w:space="0" w:color="auto"/>
        <w:right w:val="none" w:sz="0" w:space="0" w:color="auto"/>
      </w:divBdr>
    </w:div>
    <w:div w:id="1262029923">
      <w:bodyDiv w:val="1"/>
      <w:marLeft w:val="0"/>
      <w:marRight w:val="0"/>
      <w:marTop w:val="0"/>
      <w:marBottom w:val="0"/>
      <w:divBdr>
        <w:top w:val="none" w:sz="0" w:space="0" w:color="auto"/>
        <w:left w:val="none" w:sz="0" w:space="0" w:color="auto"/>
        <w:bottom w:val="none" w:sz="0" w:space="0" w:color="auto"/>
        <w:right w:val="none" w:sz="0" w:space="0" w:color="auto"/>
      </w:divBdr>
    </w:div>
    <w:div w:id="1328166887">
      <w:bodyDiv w:val="1"/>
      <w:marLeft w:val="0"/>
      <w:marRight w:val="0"/>
      <w:marTop w:val="0"/>
      <w:marBottom w:val="0"/>
      <w:divBdr>
        <w:top w:val="none" w:sz="0" w:space="0" w:color="auto"/>
        <w:left w:val="none" w:sz="0" w:space="0" w:color="auto"/>
        <w:bottom w:val="none" w:sz="0" w:space="0" w:color="auto"/>
        <w:right w:val="none" w:sz="0" w:space="0" w:color="auto"/>
      </w:divBdr>
    </w:div>
    <w:div w:id="1359627560">
      <w:bodyDiv w:val="1"/>
      <w:marLeft w:val="0"/>
      <w:marRight w:val="0"/>
      <w:marTop w:val="0"/>
      <w:marBottom w:val="0"/>
      <w:divBdr>
        <w:top w:val="none" w:sz="0" w:space="0" w:color="auto"/>
        <w:left w:val="none" w:sz="0" w:space="0" w:color="auto"/>
        <w:bottom w:val="none" w:sz="0" w:space="0" w:color="auto"/>
        <w:right w:val="none" w:sz="0" w:space="0" w:color="auto"/>
      </w:divBdr>
    </w:div>
    <w:div w:id="1400861943">
      <w:bodyDiv w:val="1"/>
      <w:marLeft w:val="0"/>
      <w:marRight w:val="0"/>
      <w:marTop w:val="0"/>
      <w:marBottom w:val="0"/>
      <w:divBdr>
        <w:top w:val="none" w:sz="0" w:space="0" w:color="auto"/>
        <w:left w:val="none" w:sz="0" w:space="0" w:color="auto"/>
        <w:bottom w:val="none" w:sz="0" w:space="0" w:color="auto"/>
        <w:right w:val="none" w:sz="0" w:space="0" w:color="auto"/>
      </w:divBdr>
    </w:div>
    <w:div w:id="1689061396">
      <w:bodyDiv w:val="1"/>
      <w:marLeft w:val="0"/>
      <w:marRight w:val="0"/>
      <w:marTop w:val="0"/>
      <w:marBottom w:val="0"/>
      <w:divBdr>
        <w:top w:val="none" w:sz="0" w:space="0" w:color="auto"/>
        <w:left w:val="none" w:sz="0" w:space="0" w:color="auto"/>
        <w:bottom w:val="none" w:sz="0" w:space="0" w:color="auto"/>
        <w:right w:val="none" w:sz="0" w:space="0" w:color="auto"/>
      </w:divBdr>
    </w:div>
    <w:div w:id="1697926282">
      <w:bodyDiv w:val="1"/>
      <w:marLeft w:val="0"/>
      <w:marRight w:val="0"/>
      <w:marTop w:val="0"/>
      <w:marBottom w:val="0"/>
      <w:divBdr>
        <w:top w:val="none" w:sz="0" w:space="0" w:color="auto"/>
        <w:left w:val="none" w:sz="0" w:space="0" w:color="auto"/>
        <w:bottom w:val="none" w:sz="0" w:space="0" w:color="auto"/>
        <w:right w:val="none" w:sz="0" w:space="0" w:color="auto"/>
      </w:divBdr>
    </w:div>
    <w:div w:id="1723820651">
      <w:bodyDiv w:val="1"/>
      <w:marLeft w:val="0"/>
      <w:marRight w:val="0"/>
      <w:marTop w:val="0"/>
      <w:marBottom w:val="0"/>
      <w:divBdr>
        <w:top w:val="none" w:sz="0" w:space="0" w:color="auto"/>
        <w:left w:val="none" w:sz="0" w:space="0" w:color="auto"/>
        <w:bottom w:val="none" w:sz="0" w:space="0" w:color="auto"/>
        <w:right w:val="none" w:sz="0" w:space="0" w:color="auto"/>
      </w:divBdr>
      <w:divsChild>
        <w:div w:id="346710315">
          <w:marLeft w:val="0"/>
          <w:marRight w:val="0"/>
          <w:marTop w:val="0"/>
          <w:marBottom w:val="0"/>
          <w:divBdr>
            <w:top w:val="none" w:sz="0" w:space="0" w:color="auto"/>
            <w:left w:val="none" w:sz="0" w:space="0" w:color="auto"/>
            <w:bottom w:val="none" w:sz="0" w:space="0" w:color="auto"/>
            <w:right w:val="none" w:sz="0" w:space="0" w:color="auto"/>
          </w:divBdr>
          <w:divsChild>
            <w:div w:id="1491865732">
              <w:marLeft w:val="0"/>
              <w:marRight w:val="0"/>
              <w:marTop w:val="0"/>
              <w:marBottom w:val="0"/>
              <w:divBdr>
                <w:top w:val="none" w:sz="0" w:space="0" w:color="auto"/>
                <w:left w:val="none" w:sz="0" w:space="0" w:color="auto"/>
                <w:bottom w:val="none" w:sz="0" w:space="0" w:color="auto"/>
                <w:right w:val="none" w:sz="0" w:space="0" w:color="auto"/>
              </w:divBdr>
              <w:divsChild>
                <w:div w:id="1170485947">
                  <w:marLeft w:val="0"/>
                  <w:marRight w:val="0"/>
                  <w:marTop w:val="0"/>
                  <w:marBottom w:val="0"/>
                  <w:divBdr>
                    <w:top w:val="none" w:sz="0" w:space="0" w:color="auto"/>
                    <w:left w:val="none" w:sz="0" w:space="0" w:color="auto"/>
                    <w:bottom w:val="none" w:sz="0" w:space="0" w:color="auto"/>
                    <w:right w:val="none" w:sz="0" w:space="0" w:color="auto"/>
                  </w:divBdr>
                  <w:divsChild>
                    <w:div w:id="655957716">
                      <w:marLeft w:val="0"/>
                      <w:marRight w:val="0"/>
                      <w:marTop w:val="0"/>
                      <w:marBottom w:val="0"/>
                      <w:divBdr>
                        <w:top w:val="none" w:sz="0" w:space="0" w:color="auto"/>
                        <w:left w:val="none" w:sz="0" w:space="0" w:color="auto"/>
                        <w:bottom w:val="none" w:sz="0" w:space="0" w:color="auto"/>
                        <w:right w:val="none" w:sz="0" w:space="0" w:color="auto"/>
                      </w:divBdr>
                      <w:divsChild>
                        <w:div w:id="1532762258">
                          <w:marLeft w:val="0"/>
                          <w:marRight w:val="0"/>
                          <w:marTop w:val="0"/>
                          <w:marBottom w:val="0"/>
                          <w:divBdr>
                            <w:top w:val="none" w:sz="0" w:space="0" w:color="auto"/>
                            <w:left w:val="none" w:sz="0" w:space="0" w:color="auto"/>
                            <w:bottom w:val="none" w:sz="0" w:space="0" w:color="auto"/>
                            <w:right w:val="none" w:sz="0" w:space="0" w:color="auto"/>
                          </w:divBdr>
                          <w:divsChild>
                            <w:div w:id="53168382">
                              <w:marLeft w:val="-240"/>
                              <w:marRight w:val="-120"/>
                              <w:marTop w:val="0"/>
                              <w:marBottom w:val="0"/>
                              <w:divBdr>
                                <w:top w:val="none" w:sz="0" w:space="0" w:color="auto"/>
                                <w:left w:val="none" w:sz="0" w:space="0" w:color="auto"/>
                                <w:bottom w:val="none" w:sz="0" w:space="0" w:color="auto"/>
                                <w:right w:val="none" w:sz="0" w:space="0" w:color="auto"/>
                              </w:divBdr>
                              <w:divsChild>
                                <w:div w:id="2028213760">
                                  <w:marLeft w:val="0"/>
                                  <w:marRight w:val="0"/>
                                  <w:marTop w:val="0"/>
                                  <w:marBottom w:val="60"/>
                                  <w:divBdr>
                                    <w:top w:val="none" w:sz="0" w:space="0" w:color="auto"/>
                                    <w:left w:val="none" w:sz="0" w:space="0" w:color="auto"/>
                                    <w:bottom w:val="none" w:sz="0" w:space="0" w:color="auto"/>
                                    <w:right w:val="none" w:sz="0" w:space="0" w:color="auto"/>
                                  </w:divBdr>
                                  <w:divsChild>
                                    <w:div w:id="140192467">
                                      <w:marLeft w:val="0"/>
                                      <w:marRight w:val="0"/>
                                      <w:marTop w:val="0"/>
                                      <w:marBottom w:val="0"/>
                                      <w:divBdr>
                                        <w:top w:val="none" w:sz="0" w:space="0" w:color="auto"/>
                                        <w:left w:val="none" w:sz="0" w:space="0" w:color="auto"/>
                                        <w:bottom w:val="none" w:sz="0" w:space="0" w:color="auto"/>
                                        <w:right w:val="none" w:sz="0" w:space="0" w:color="auto"/>
                                      </w:divBdr>
                                      <w:divsChild>
                                        <w:div w:id="1618439683">
                                          <w:marLeft w:val="0"/>
                                          <w:marRight w:val="0"/>
                                          <w:marTop w:val="0"/>
                                          <w:marBottom w:val="0"/>
                                          <w:divBdr>
                                            <w:top w:val="none" w:sz="0" w:space="0" w:color="auto"/>
                                            <w:left w:val="none" w:sz="0" w:space="0" w:color="auto"/>
                                            <w:bottom w:val="none" w:sz="0" w:space="0" w:color="auto"/>
                                            <w:right w:val="none" w:sz="0" w:space="0" w:color="auto"/>
                                          </w:divBdr>
                                          <w:divsChild>
                                            <w:div w:id="275060650">
                                              <w:marLeft w:val="0"/>
                                              <w:marRight w:val="0"/>
                                              <w:marTop w:val="0"/>
                                              <w:marBottom w:val="0"/>
                                              <w:divBdr>
                                                <w:top w:val="none" w:sz="0" w:space="0" w:color="auto"/>
                                                <w:left w:val="none" w:sz="0" w:space="0" w:color="auto"/>
                                                <w:bottom w:val="none" w:sz="0" w:space="0" w:color="auto"/>
                                                <w:right w:val="none" w:sz="0" w:space="0" w:color="auto"/>
                                              </w:divBdr>
                                              <w:divsChild>
                                                <w:div w:id="36779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186774">
          <w:marLeft w:val="0"/>
          <w:marRight w:val="0"/>
          <w:marTop w:val="0"/>
          <w:marBottom w:val="0"/>
          <w:divBdr>
            <w:top w:val="none" w:sz="0" w:space="0" w:color="auto"/>
            <w:left w:val="none" w:sz="0" w:space="0" w:color="auto"/>
            <w:bottom w:val="none" w:sz="0" w:space="0" w:color="auto"/>
            <w:right w:val="none" w:sz="0" w:space="0" w:color="auto"/>
          </w:divBdr>
          <w:divsChild>
            <w:div w:id="2057850248">
              <w:marLeft w:val="0"/>
              <w:marRight w:val="0"/>
              <w:marTop w:val="0"/>
              <w:marBottom w:val="0"/>
              <w:divBdr>
                <w:top w:val="none" w:sz="0" w:space="0" w:color="auto"/>
                <w:left w:val="none" w:sz="0" w:space="0" w:color="auto"/>
                <w:bottom w:val="none" w:sz="0" w:space="0" w:color="auto"/>
                <w:right w:val="none" w:sz="0" w:space="0" w:color="auto"/>
              </w:divBdr>
              <w:divsChild>
                <w:div w:id="1284459812">
                  <w:marLeft w:val="0"/>
                  <w:marRight w:val="0"/>
                  <w:marTop w:val="0"/>
                  <w:marBottom w:val="0"/>
                  <w:divBdr>
                    <w:top w:val="none" w:sz="0" w:space="0" w:color="auto"/>
                    <w:left w:val="none" w:sz="0" w:space="0" w:color="auto"/>
                    <w:bottom w:val="none" w:sz="0" w:space="0" w:color="auto"/>
                    <w:right w:val="none" w:sz="0" w:space="0" w:color="auto"/>
                  </w:divBdr>
                  <w:divsChild>
                    <w:div w:id="1957105063">
                      <w:marLeft w:val="0"/>
                      <w:marRight w:val="0"/>
                      <w:marTop w:val="0"/>
                      <w:marBottom w:val="0"/>
                      <w:divBdr>
                        <w:top w:val="none" w:sz="0" w:space="0" w:color="auto"/>
                        <w:left w:val="none" w:sz="0" w:space="0" w:color="auto"/>
                        <w:bottom w:val="none" w:sz="0" w:space="0" w:color="auto"/>
                        <w:right w:val="none" w:sz="0" w:space="0" w:color="auto"/>
                      </w:divBdr>
                      <w:divsChild>
                        <w:div w:id="233928178">
                          <w:marLeft w:val="0"/>
                          <w:marRight w:val="0"/>
                          <w:marTop w:val="0"/>
                          <w:marBottom w:val="0"/>
                          <w:divBdr>
                            <w:top w:val="none" w:sz="0" w:space="0" w:color="auto"/>
                            <w:left w:val="none" w:sz="0" w:space="0" w:color="auto"/>
                            <w:bottom w:val="none" w:sz="0" w:space="0" w:color="auto"/>
                            <w:right w:val="none" w:sz="0" w:space="0" w:color="auto"/>
                          </w:divBdr>
                          <w:divsChild>
                            <w:div w:id="229197612">
                              <w:marLeft w:val="-240"/>
                              <w:marRight w:val="-120"/>
                              <w:marTop w:val="0"/>
                              <w:marBottom w:val="0"/>
                              <w:divBdr>
                                <w:top w:val="none" w:sz="0" w:space="0" w:color="auto"/>
                                <w:left w:val="none" w:sz="0" w:space="0" w:color="auto"/>
                                <w:bottom w:val="none" w:sz="0" w:space="0" w:color="auto"/>
                                <w:right w:val="none" w:sz="0" w:space="0" w:color="auto"/>
                              </w:divBdr>
                            </w:div>
                            <w:div w:id="134370140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907553">
      <w:bodyDiv w:val="1"/>
      <w:marLeft w:val="0"/>
      <w:marRight w:val="0"/>
      <w:marTop w:val="0"/>
      <w:marBottom w:val="0"/>
      <w:divBdr>
        <w:top w:val="none" w:sz="0" w:space="0" w:color="auto"/>
        <w:left w:val="none" w:sz="0" w:space="0" w:color="auto"/>
        <w:bottom w:val="none" w:sz="0" w:space="0" w:color="auto"/>
        <w:right w:val="none" w:sz="0" w:space="0" w:color="auto"/>
      </w:divBdr>
    </w:div>
    <w:div w:id="1907836903">
      <w:bodyDiv w:val="1"/>
      <w:marLeft w:val="0"/>
      <w:marRight w:val="0"/>
      <w:marTop w:val="0"/>
      <w:marBottom w:val="0"/>
      <w:divBdr>
        <w:top w:val="none" w:sz="0" w:space="0" w:color="auto"/>
        <w:left w:val="none" w:sz="0" w:space="0" w:color="auto"/>
        <w:bottom w:val="none" w:sz="0" w:space="0" w:color="auto"/>
        <w:right w:val="none" w:sz="0" w:space="0" w:color="auto"/>
      </w:divBdr>
      <w:divsChild>
        <w:div w:id="163668097">
          <w:marLeft w:val="0"/>
          <w:marRight w:val="0"/>
          <w:marTop w:val="0"/>
          <w:marBottom w:val="0"/>
          <w:divBdr>
            <w:top w:val="none" w:sz="0" w:space="0" w:color="auto"/>
            <w:left w:val="none" w:sz="0" w:space="0" w:color="auto"/>
            <w:bottom w:val="none" w:sz="0" w:space="0" w:color="auto"/>
            <w:right w:val="none" w:sz="0" w:space="0" w:color="auto"/>
          </w:divBdr>
        </w:div>
        <w:div w:id="709572693">
          <w:marLeft w:val="0"/>
          <w:marRight w:val="0"/>
          <w:marTop w:val="0"/>
          <w:marBottom w:val="0"/>
          <w:divBdr>
            <w:top w:val="none" w:sz="0" w:space="0" w:color="auto"/>
            <w:left w:val="none" w:sz="0" w:space="0" w:color="auto"/>
            <w:bottom w:val="none" w:sz="0" w:space="0" w:color="auto"/>
            <w:right w:val="none" w:sz="0" w:space="0" w:color="auto"/>
          </w:divBdr>
        </w:div>
        <w:div w:id="839732394">
          <w:marLeft w:val="0"/>
          <w:marRight w:val="0"/>
          <w:marTop w:val="0"/>
          <w:marBottom w:val="0"/>
          <w:divBdr>
            <w:top w:val="none" w:sz="0" w:space="0" w:color="auto"/>
            <w:left w:val="none" w:sz="0" w:space="0" w:color="auto"/>
            <w:bottom w:val="none" w:sz="0" w:space="0" w:color="auto"/>
            <w:right w:val="none" w:sz="0" w:space="0" w:color="auto"/>
          </w:divBdr>
        </w:div>
        <w:div w:id="1027219150">
          <w:marLeft w:val="0"/>
          <w:marRight w:val="0"/>
          <w:marTop w:val="0"/>
          <w:marBottom w:val="0"/>
          <w:divBdr>
            <w:top w:val="none" w:sz="0" w:space="0" w:color="auto"/>
            <w:left w:val="none" w:sz="0" w:space="0" w:color="auto"/>
            <w:bottom w:val="none" w:sz="0" w:space="0" w:color="auto"/>
            <w:right w:val="none" w:sz="0" w:space="0" w:color="auto"/>
          </w:divBdr>
        </w:div>
        <w:div w:id="1347902525">
          <w:marLeft w:val="0"/>
          <w:marRight w:val="0"/>
          <w:marTop w:val="0"/>
          <w:marBottom w:val="0"/>
          <w:divBdr>
            <w:top w:val="none" w:sz="0" w:space="0" w:color="auto"/>
            <w:left w:val="none" w:sz="0" w:space="0" w:color="auto"/>
            <w:bottom w:val="none" w:sz="0" w:space="0" w:color="auto"/>
            <w:right w:val="none" w:sz="0" w:space="0" w:color="auto"/>
          </w:divBdr>
        </w:div>
        <w:div w:id="1442145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comments" Target="comments.xml"/><Relationship Id="rId12" Type="http://schemas.openxmlformats.org/officeDocument/2006/relationships/hyperlink" Target="https://github.com/ha0ye/feasiblesads/blob/algo-vignette/vignettes/sampling_algorithm.Rmd" TargetMode="External"/><Relationship Id="rId17" Type="http://schemas.openxmlformats.org/officeDocument/2006/relationships/image" Target="media/image5.png"/><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image" Target="media/image8.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github.com/diazrenata/feasiblesads"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microsoft.com/office/2011/relationships/people" Target="people.xml"/><Relationship Id="rId10" Type="http://schemas.microsoft.com/office/2018/08/relationships/commentsExtensible" Target="commentsExtensible.xml"/><Relationship Id="rId19" Type="http://schemas.openxmlformats.org/officeDocument/2006/relationships/image" Target="media/image7.png"/><Relationship Id="rId4" Type="http://schemas.openxmlformats.org/officeDocument/2006/relationships/styles" Target="styles.xml"/><Relationship Id="rId9" Type="http://schemas.microsoft.com/office/2016/09/relationships/commentsIds" Target="commentsIds.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18137-BC02-4465-A0C9-B12BE733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TotalTime>
  <Pages>12</Pages>
  <Words>3850</Words>
  <Characters>21949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Diaz,Renata M</dc:creator>
  <cp:keywords/>
  <dc:description/>
  <cp:lastModifiedBy>Diaz,Renata M</cp:lastModifiedBy>
  <cp:revision>676</cp:revision>
  <dcterms:created xsi:type="dcterms:W3CDTF">2020-06-02T13:55:00Z</dcterms:created>
  <dcterms:modified xsi:type="dcterms:W3CDTF">2020-07-29T19:51:00Z</dcterms:modified>
</cp:coreProperties>
</file>