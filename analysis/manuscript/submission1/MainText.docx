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110 Newins-Ziegler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4B9E1A0C" w:rsidR="00E91DF4" w:rsidRPr="00E91DF4" w:rsidRDefault="00E91DF4" w:rsidP="0264BE4F">
      <w:pPr>
        <w:rPr>
          <w:rFonts w:asciiTheme="majorHAnsi" w:eastAsia="Times New Roman"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r w:rsidR="0017190A">
        <w:rPr>
          <w:rFonts w:asciiTheme="majorHAnsi" w:eastAsia="Times New Roman" w:hAnsiTheme="majorHAnsi" w:cstheme="majorHAnsi"/>
        </w:rPr>
        <w:t xml:space="preserve">Zenodo </w:t>
      </w:r>
      <w:r>
        <w:rPr>
          <w:rFonts w:asciiTheme="majorHAnsi" w:eastAsia="Times New Roman" w:hAnsiTheme="majorHAnsi" w:cstheme="majorHAnsi"/>
        </w:rPr>
        <w:t>and figshare.</w:t>
      </w:r>
      <w:r w:rsidR="008A573D">
        <w:rPr>
          <w:rFonts w:asciiTheme="majorHAnsi" w:eastAsia="Times New Roman" w:hAnsiTheme="majorHAnsi" w:cstheme="majorHAnsi"/>
        </w:rPr>
        <w:t xml:space="preserve"> Upon publication, all code and data will be archived and made publicly available via Zenodo.</w:t>
      </w:r>
    </w:p>
    <w:p w14:paraId="2303CF2C" w14:textId="1E9DEF2A"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4C5EAC03" w14:textId="524944A8"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sidR="003565A4">
        <w:rPr>
          <w:rFonts w:asciiTheme="majorHAnsi" w:eastAsia="Times New Roman" w:hAnsiTheme="majorHAnsi" w:cstheme="majorHAnsi"/>
        </w:rPr>
        <w:t xml:space="preserve"> 14</w:t>
      </w:r>
      <w:r w:rsidR="00946A2C">
        <w:rPr>
          <w:rFonts w:asciiTheme="majorHAnsi" w:eastAsia="Times New Roman" w:hAnsiTheme="majorHAnsi" w:cstheme="majorHAnsi"/>
        </w:rPr>
        <w:t>7</w:t>
      </w:r>
      <w:r>
        <w:rPr>
          <w:rFonts w:asciiTheme="majorHAnsi" w:eastAsia="Times New Roman" w:hAnsiTheme="majorHAnsi" w:cstheme="majorHAnsi"/>
        </w:rPr>
        <w:br/>
        <w:t>Main text:</w:t>
      </w:r>
      <w:r w:rsidR="003565A4">
        <w:rPr>
          <w:rFonts w:asciiTheme="majorHAnsi" w:eastAsia="Times New Roman" w:hAnsiTheme="majorHAnsi" w:cstheme="majorHAnsi"/>
        </w:rPr>
        <w:t xml:space="preserve"> 4</w:t>
      </w:r>
      <w:r w:rsidR="00DB7D87">
        <w:rPr>
          <w:rFonts w:asciiTheme="majorHAnsi" w:eastAsia="Times New Roman" w:hAnsiTheme="majorHAnsi" w:cstheme="majorHAnsi"/>
        </w:rPr>
        <w:t>19</w:t>
      </w:r>
      <w:r w:rsidR="00946A2C">
        <w:rPr>
          <w:rFonts w:asciiTheme="majorHAnsi" w:eastAsia="Times New Roman" w:hAnsiTheme="majorHAnsi" w:cstheme="majorHAnsi"/>
        </w:rPr>
        <w:t>5</w:t>
      </w:r>
      <w:r w:rsidR="00C3259D">
        <w:rPr>
          <w:rFonts w:asciiTheme="majorHAnsi" w:eastAsia="Times New Roman" w:hAnsiTheme="majorHAnsi" w:cstheme="majorHAnsi"/>
        </w:rPr>
        <w:br/>
        <w:t>No text boxes</w:t>
      </w:r>
    </w:p>
    <w:p w14:paraId="226A27CA" w14:textId="272A6C63"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w:t>
      </w:r>
      <w:r w:rsidR="00AD1AF8" w:rsidRPr="00946A2C">
        <w:rPr>
          <w:rFonts w:asciiTheme="majorHAnsi" w:eastAsia="Times New Roman" w:hAnsiTheme="majorHAnsi" w:cstheme="majorHAnsi"/>
        </w:rPr>
        <w:t>25</w:t>
      </w:r>
    </w:p>
    <w:p w14:paraId="14FC8D7C" w14:textId="028C8974"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D30982">
        <w:rPr>
          <w:rFonts w:asciiTheme="majorHAnsi" w:eastAsia="Times New Roman" w:hAnsiTheme="majorHAnsi" w:cstheme="majorHAnsi"/>
        </w:rPr>
        <w:t xml:space="preserve">4 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45B0EB2B" w:rsidR="001D639B" w:rsidRPr="009E7314" w:rsidRDefault="00B345B4" w:rsidP="009E7314">
      <w:pPr>
        <w:spacing w:line="480" w:lineRule="auto"/>
        <w:rPr>
          <w:rFonts w:asciiTheme="majorHAnsi" w:eastAsia="Times New Roman" w:hAnsiTheme="majorHAnsi" w:cstheme="majorHAnsi"/>
        </w:rPr>
      </w:pPr>
      <w:r>
        <w:rPr>
          <w:rFonts w:asciiTheme="majorHAnsi" w:eastAsia="Times New Roman" w:hAnsiTheme="majorHAnsi" w:cstheme="majorHAnsi"/>
        </w:rPr>
        <w:t>The prevalence of t</w:t>
      </w:r>
      <w:r w:rsidR="00C96F87">
        <w:rPr>
          <w:rFonts w:asciiTheme="majorHAnsi" w:eastAsia="Times New Roman" w:hAnsiTheme="majorHAnsi" w:cstheme="majorHAnsi"/>
        </w:rPr>
        <w:t>he species abundance distribution</w:t>
      </w:r>
      <w:r>
        <w:rPr>
          <w:rFonts w:asciiTheme="majorHAnsi" w:eastAsia="Times New Roman" w:hAnsiTheme="majorHAnsi" w:cstheme="majorHAnsi"/>
        </w:rPr>
        <w:t xml:space="preserve">’s hollow-curve shape across many communities is frequently assumed to reflect ecological processes structuring communities. However, </w:t>
      </w:r>
      <w:r w:rsidR="000976FC">
        <w:rPr>
          <w:rFonts w:asciiTheme="majorHAnsi" w:eastAsia="Times New Roman" w:hAnsiTheme="majorHAnsi" w:cstheme="majorHAnsi"/>
        </w:rPr>
        <w:t>this</w:t>
      </w:r>
      <w:r>
        <w:rPr>
          <w:rFonts w:asciiTheme="majorHAnsi" w:eastAsia="Times New Roman" w:hAnsiTheme="majorHAnsi" w:cstheme="majorHAnsi"/>
        </w:rPr>
        <w:t xml:space="preserve"> hollow curve </w:t>
      </w:r>
      <w:r w:rsidR="000976FC">
        <w:rPr>
          <w:rFonts w:asciiTheme="majorHAnsi" w:eastAsia="Times New Roman" w:hAnsiTheme="majorHAnsi" w:cstheme="majorHAnsi"/>
        </w:rPr>
        <w:t xml:space="preserve">can also emerge </w:t>
      </w:r>
      <w:r w:rsidR="00090129">
        <w:rPr>
          <w:rFonts w:asciiTheme="majorHAnsi" w:eastAsia="Times New Roman" w:hAnsiTheme="majorHAnsi" w:cstheme="majorHAnsi"/>
        </w:rPr>
        <w:t>as a</w:t>
      </w:r>
      <w:r w:rsidR="000976FC">
        <w:rPr>
          <w:rFonts w:asciiTheme="majorHAnsi" w:eastAsia="Times New Roman" w:hAnsiTheme="majorHAnsi" w:cstheme="majorHAnsi"/>
        </w:rPr>
        <w:t xml:space="preserve"> statistical </w:t>
      </w:r>
      <w:r w:rsidR="0031106A">
        <w:rPr>
          <w:rFonts w:asciiTheme="majorHAnsi" w:eastAsia="Times New Roman" w:hAnsiTheme="majorHAnsi" w:cstheme="majorHAnsi"/>
        </w:rPr>
        <w:t xml:space="preserve">phenomenon </w:t>
      </w:r>
      <w:r w:rsidR="000976FC">
        <w:rPr>
          <w:rFonts w:asciiTheme="majorHAnsi" w:eastAsia="Times New Roman" w:hAnsiTheme="majorHAnsi" w:cstheme="majorHAnsi"/>
        </w:rPr>
        <w:t xml:space="preserve">of dividing a </w:t>
      </w:r>
      <w:r w:rsidR="00B37A81">
        <w:rPr>
          <w:rFonts w:asciiTheme="majorHAnsi" w:eastAsia="Times New Roman" w:hAnsiTheme="majorHAnsi" w:cstheme="majorHAnsi"/>
        </w:rPr>
        <w:t>particular</w:t>
      </w:r>
      <w:r w:rsidR="000976FC">
        <w:rPr>
          <w:rFonts w:asciiTheme="majorHAnsi" w:eastAsia="Times New Roman" w:hAnsiTheme="majorHAnsi" w:cstheme="majorHAnsi"/>
        </w:rPr>
        <w:t xml:space="preserve"> </w:t>
      </w:r>
      <w:r>
        <w:rPr>
          <w:rFonts w:asciiTheme="majorHAnsi" w:eastAsia="Times New Roman" w:hAnsiTheme="majorHAnsi" w:cstheme="majorHAnsi"/>
        </w:rPr>
        <w:t>number of individuals into a given number of species. While the hollow curve may be a statistical artefact, ecological processes may</w:t>
      </w:r>
      <w:r w:rsidR="000976FC">
        <w:rPr>
          <w:rFonts w:asciiTheme="majorHAnsi" w:eastAsia="Times New Roman" w:hAnsiTheme="majorHAnsi" w:cstheme="majorHAnsi"/>
        </w:rPr>
        <w:t xml:space="preserve"> </w:t>
      </w:r>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 </w:t>
      </w:r>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w:t>
      </w:r>
      <w:r w:rsidR="005A6285">
        <w:rPr>
          <w:rFonts w:asciiTheme="majorHAnsi" w:eastAsia="Times New Roman" w:hAnsiTheme="majorHAnsi" w:cstheme="majorHAnsi"/>
        </w:rPr>
        <w:t>~22,000</w:t>
      </w:r>
      <w:r w:rsidR="000976FC">
        <w:rPr>
          <w:rFonts w:asciiTheme="majorHAnsi" w:eastAsia="Times New Roman" w:hAnsiTheme="majorHAnsi" w:cstheme="majorHAnsi"/>
        </w:rPr>
        <w:t xml:space="preserve">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r w:rsidR="003C5E76">
        <w:rPr>
          <w:rFonts w:asciiTheme="majorHAnsi" w:eastAsia="Times New Roman" w:hAnsiTheme="majorHAnsi" w:cstheme="majorHAnsi"/>
        </w:rPr>
        <w:t xml:space="preserve">species abundance distributions </w:t>
      </w:r>
      <w:r w:rsidR="000976FC">
        <w:rPr>
          <w:rFonts w:asciiTheme="majorHAnsi" w:eastAsia="Times New Roman" w:hAnsiTheme="majorHAnsi" w:cstheme="majorHAnsi"/>
        </w:rPr>
        <w:t xml:space="preserve">are </w:t>
      </w:r>
      <w:r w:rsidR="008C24D8">
        <w:rPr>
          <w:rFonts w:asciiTheme="majorHAnsi" w:eastAsia="Times New Roman" w:hAnsiTheme="majorHAnsi" w:cstheme="majorHAnsi"/>
        </w:rPr>
        <w:t>more</w:t>
      </w:r>
      <w:r w:rsidR="000976FC">
        <w:rPr>
          <w:rFonts w:asciiTheme="majorHAnsi" w:eastAsia="Times New Roman" w:hAnsiTheme="majorHAnsi" w:cstheme="majorHAnsi"/>
        </w:rPr>
        <w:t xml:space="preserve"> skewed and uneven </w:t>
      </w:r>
      <w:r w:rsidR="008C24D8">
        <w:rPr>
          <w:rFonts w:asciiTheme="majorHAnsi" w:eastAsia="Times New Roman" w:hAnsiTheme="majorHAnsi" w:cstheme="majorHAnsi"/>
        </w:rPr>
        <w:t>than</w:t>
      </w:r>
      <w:r w:rsidR="00DC3D19">
        <w:rPr>
          <w:rFonts w:asciiTheme="majorHAnsi" w:eastAsia="Times New Roman" w:hAnsiTheme="majorHAnsi" w:cstheme="majorHAnsi"/>
        </w:rPr>
        <w:t xml:space="preserve"> </w:t>
      </w:r>
      <w:r w:rsidR="000976FC">
        <w:rPr>
          <w:rFonts w:asciiTheme="majorHAnsi" w:eastAsia="Times New Roman" w:hAnsiTheme="majorHAnsi" w:cstheme="majorHAnsi"/>
        </w:rPr>
        <w:t xml:space="preserve">their statistical baselines. However, small communities – with few species or individuals – exhibit poorly-resolved statistical baselines, </w:t>
      </w:r>
      <w:r w:rsidR="008948E0">
        <w:rPr>
          <w:rFonts w:asciiTheme="majorHAnsi" w:eastAsia="Times New Roman" w:hAnsiTheme="majorHAnsi" w:cstheme="majorHAnsi"/>
        </w:rPr>
        <w:t xml:space="preserve">thereby </w:t>
      </w:r>
      <w:r w:rsidR="000976FC">
        <w:rPr>
          <w:rFonts w:asciiTheme="majorHAnsi" w:eastAsia="Times New Roman" w:hAnsiTheme="majorHAnsi" w:cstheme="majorHAnsi"/>
        </w:rPr>
        <w:t xml:space="preserve">reducing our </w:t>
      </w:r>
      <w:r w:rsidR="00DC0D3E">
        <w:rPr>
          <w:rFonts w:asciiTheme="majorHAnsi" w:eastAsia="Times New Roman" w:hAnsiTheme="majorHAnsi" w:cstheme="majorHAnsi"/>
        </w:rPr>
        <w:t>capacity</w:t>
      </w:r>
      <w:r w:rsidR="000976FC">
        <w:rPr>
          <w:rFonts w:asciiTheme="majorHAnsi" w:eastAsia="Times New Roman" w:hAnsiTheme="majorHAnsi" w:cstheme="majorHAnsi"/>
        </w:rPr>
        <w:t xml:space="preserve"> to detect deviations. The </w:t>
      </w:r>
      <w:r w:rsidR="004A3BC8">
        <w:rPr>
          <w:rFonts w:asciiTheme="majorHAnsi" w:eastAsia="Times New Roman" w:hAnsiTheme="majorHAnsi" w:cstheme="majorHAnsi"/>
        </w:rPr>
        <w:t xml:space="preserve">extraordinarily </w:t>
      </w:r>
      <w:r w:rsidR="000976FC">
        <w:rPr>
          <w:rFonts w:asciiTheme="majorHAnsi" w:eastAsia="Times New Roman" w:hAnsiTheme="majorHAnsi" w:cstheme="majorHAnsi"/>
        </w:rPr>
        <w:t xml:space="preserve">skewed and uneven nature of empirical </w:t>
      </w:r>
      <w:r w:rsidR="008245D4">
        <w:rPr>
          <w:rFonts w:asciiTheme="majorHAnsi" w:eastAsia="Times New Roman" w:hAnsiTheme="majorHAnsi" w:cstheme="majorHAnsi"/>
        </w:rPr>
        <w:t xml:space="preserve">species </w:t>
      </w:r>
      <w:r w:rsidR="000976FC">
        <w:rPr>
          <w:rFonts w:asciiTheme="majorHAnsi" w:eastAsia="Times New Roman" w:hAnsiTheme="majorHAnsi" w:cstheme="majorHAnsi"/>
        </w:rPr>
        <w:t>abundance distributions provide</w:t>
      </w:r>
      <w:r w:rsidR="00F4380C">
        <w:rPr>
          <w:rFonts w:asciiTheme="majorHAnsi" w:eastAsia="Times New Roman" w:hAnsiTheme="majorHAnsi" w:cstheme="majorHAnsi"/>
        </w:rPr>
        <w:t>s</w:t>
      </w:r>
      <w:r w:rsidR="000976FC">
        <w:rPr>
          <w:rFonts w:asciiTheme="majorHAnsi" w:eastAsia="Times New Roman" w:hAnsiTheme="majorHAnsi" w:cstheme="majorHAnsi"/>
        </w:rPr>
        <w:t xml:space="preserve"> new avenues for testing ecological theory, </w:t>
      </w:r>
      <w:r w:rsidR="00655FE0">
        <w:rPr>
          <w:rFonts w:asciiTheme="majorHAnsi" w:eastAsia="Times New Roman" w:hAnsiTheme="majorHAnsi" w:cstheme="majorHAnsi"/>
        </w:rPr>
        <w:t>while the issues posed by small communities illustrate the limit</w:t>
      </w:r>
      <w:r w:rsidR="00483FB7">
        <w:rPr>
          <w:rFonts w:asciiTheme="majorHAnsi" w:eastAsia="Times New Roman" w:hAnsiTheme="majorHAnsi" w:cstheme="majorHAnsi"/>
        </w:rPr>
        <w:t>ation</w:t>
      </w:r>
      <w:r w:rsidR="00655FE0">
        <w:rPr>
          <w:rFonts w:asciiTheme="majorHAnsi" w:eastAsia="Times New Roman" w:hAnsiTheme="majorHAnsi" w:cstheme="majorHAnsi"/>
        </w:rPr>
        <w:t xml:space="preserve">s of statistical baselines </w:t>
      </w:r>
      <w:r w:rsidR="000359D8">
        <w:rPr>
          <w:rFonts w:asciiTheme="majorHAnsi" w:eastAsia="Times New Roman" w:hAnsiTheme="majorHAnsi" w:cstheme="majorHAnsi"/>
        </w:rPr>
        <w:t>for</w:t>
      </w:r>
      <w:r w:rsidR="00655FE0">
        <w:rPr>
          <w:rFonts w:asciiTheme="majorHAnsi" w:eastAsia="Times New Roman" w:hAnsiTheme="majorHAnsi" w:cstheme="majorHAnsi"/>
        </w:rPr>
        <w:t xml:space="preserve"> </w:t>
      </w:r>
      <w:r w:rsidR="009245FE">
        <w:rPr>
          <w:rFonts w:asciiTheme="majorHAnsi" w:eastAsia="Times New Roman" w:hAnsiTheme="majorHAnsi" w:cstheme="majorHAnsi"/>
        </w:rPr>
        <w:t>studying</w:t>
      </w:r>
      <w:r w:rsidR="00655FE0">
        <w:rPr>
          <w:rFonts w:asciiTheme="majorHAnsi" w:eastAsia="Times New Roman" w:hAnsiTheme="majorHAnsi" w:cstheme="majorHAnsi"/>
        </w:rPr>
        <w:t xml:space="preserve"> ecological pattern</w:t>
      </w:r>
      <w:ins w:id="0" w:author="Diaz,Renata M" w:date="2021-01-18T11:38:00Z">
        <w:r w:rsidR="00192C1C">
          <w:rPr>
            <w:rFonts w:asciiTheme="majorHAnsi" w:eastAsia="Times New Roman" w:hAnsiTheme="majorHAnsi" w:cstheme="majorHAnsi"/>
          </w:rPr>
          <w:t>s</w:t>
        </w:r>
      </w:ins>
      <w:r w:rsidR="004A6CAC">
        <w:rPr>
          <w:rFonts w:asciiTheme="majorHAnsi" w:eastAsia="Times New Roman" w:hAnsiTheme="majorHAnsi" w:cstheme="majorHAnsi"/>
        </w:rPr>
        <w:t xml:space="preserve"> in small samples</w:t>
      </w:r>
      <w:r w:rsidR="00655FE0">
        <w:rPr>
          <w:rFonts w:asciiTheme="majorHAnsi" w:eastAsia="Times New Roman" w:hAnsiTheme="majorHAnsi" w:cstheme="majorHAnsi"/>
        </w:rPr>
        <w:t xml:space="preserve">. </w:t>
      </w:r>
      <w:r w:rsidR="000976FC">
        <w:rPr>
          <w:rFonts w:asciiTheme="majorHAnsi" w:eastAsia="Times New Roman" w:hAnsiTheme="majorHAnsi" w:cstheme="majorHAnsi"/>
        </w:rPr>
        <w:t xml:space="preserve"> </w:t>
      </w:r>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2C078E63" w14:textId="77EC4CC6" w:rsidR="006A49A5" w:rsidRPr="002E2A57" w:rsidRDefault="0027739C"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The distribution of how the total number of individuals in a community are </w:t>
      </w:r>
      <w:r w:rsidR="001E3A1F">
        <w:rPr>
          <w:rFonts w:asciiTheme="majorHAnsi" w:eastAsia="Times New Roman" w:hAnsiTheme="majorHAnsi" w:cstheme="majorHAnsi"/>
        </w:rPr>
        <w:t xml:space="preserve">divided </w:t>
      </w:r>
      <w:r>
        <w:rPr>
          <w:rFonts w:asciiTheme="majorHAnsi" w:eastAsia="Times New Roman" w:hAnsiTheme="majorHAnsi" w:cstheme="majorHAnsi"/>
        </w:rPr>
        <w:t>among the species in that community, or the species abundance distribution (SAD),</w:t>
      </w:r>
      <w:r w:rsidR="5E487539" w:rsidRPr="002E2A57">
        <w:rPr>
          <w:rFonts w:asciiTheme="majorHAnsi" w:eastAsia="Times New Roman" w:hAnsiTheme="majorHAnsi" w:cstheme="majorHAnsi"/>
        </w:rPr>
        <w:t xml:space="preserve"> </w:t>
      </w:r>
      <w:r w:rsidR="4D404375"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 xml:space="preserve">Lawton 1999, McGill </w:t>
      </w:r>
      <w:r w:rsidR="007873FC">
        <w:rPr>
          <w:rFonts w:asciiTheme="majorHAnsi" w:eastAsia="Times New Roman" w:hAnsiTheme="majorHAnsi" w:cstheme="majorHAnsi"/>
        </w:rPr>
        <w:t>et al.</w:t>
      </w:r>
      <w:r w:rsidR="00B745C4" w:rsidRPr="002E2A57">
        <w:rPr>
          <w:rFonts w:asciiTheme="majorHAnsi" w:eastAsia="Times New Roman" w:hAnsiTheme="majorHAnsi" w:cstheme="majorHAnsi"/>
        </w:rPr>
        <w:t xml:space="preserve">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D027CC">
        <w:rPr>
          <w:rFonts w:asciiTheme="majorHAnsi" w:eastAsia="Times New Roman" w:hAnsiTheme="majorHAnsi" w:cstheme="majorHAnsi"/>
        </w:rPr>
        <w:t>Fisher et al.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w:t>
      </w:r>
      <w:r w:rsidR="00EC05BB">
        <w:rPr>
          <w:rFonts w:asciiTheme="majorHAnsi" w:eastAsia="Times New Roman" w:hAnsiTheme="majorHAnsi" w:cstheme="majorHAnsi"/>
        </w:rPr>
        <w:t xml:space="preserve"> used the SAD </w:t>
      </w:r>
      <w:r w:rsidR="00A62B7F">
        <w:rPr>
          <w:rFonts w:asciiTheme="majorHAnsi" w:eastAsia="Times New Roman" w:hAnsiTheme="majorHAnsi" w:cstheme="majorHAnsi"/>
        </w:rPr>
        <w:t>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2D7709">
        <w:rPr>
          <w:rFonts w:asciiTheme="majorHAnsi" w:eastAsia="Times New Roman" w:hAnsiTheme="majorHAnsi" w:cstheme="majorHAnsi"/>
        </w:rPr>
        <w:t>,</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7B0B0B" w:rsidRPr="002E2A57">
        <w:rPr>
          <w:rFonts w:asciiTheme="majorHAnsi" w:eastAsia="Times New Roman" w:hAnsiTheme="majorHAnsi" w:cstheme="majorHAnsi"/>
        </w:rPr>
        <w:t xml:space="preserve">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w:t>
      </w:r>
      <w:r w:rsidR="003A566E">
        <w:rPr>
          <w:rFonts w:asciiTheme="majorHAnsi" w:eastAsia="Times New Roman" w:hAnsiTheme="majorHAnsi" w:cstheme="majorHAnsi"/>
        </w:rPr>
        <w:t xml:space="preserve">this approach </w:t>
      </w:r>
      <w:r w:rsidR="00B262ED" w:rsidRPr="002E2A57">
        <w:rPr>
          <w:rFonts w:asciiTheme="majorHAnsi" w:eastAsia="Times New Roman" w:hAnsiTheme="majorHAnsi" w:cstheme="majorHAnsi"/>
        </w:rPr>
        <w:t xml:space="preserve">has proven </w:t>
      </w:r>
      <w:r w:rsidR="0023705A">
        <w:rPr>
          <w:rFonts w:asciiTheme="majorHAnsi" w:eastAsia="Times New Roman" w:hAnsiTheme="majorHAnsi" w:cstheme="majorHAnsi"/>
        </w:rPr>
        <w:t>inconclusive</w:t>
      </w:r>
      <w:r w:rsidR="0023705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because </w:t>
      </w:r>
      <w:r w:rsidR="002B34E2" w:rsidRPr="002E2A57">
        <w:rPr>
          <w:rFonts w:asciiTheme="majorHAnsi" w:eastAsia="Times New Roman" w:hAnsiTheme="majorHAnsi" w:cstheme="majorHAnsi"/>
        </w:rPr>
        <w:t>many theories predict similar shapes</w:t>
      </w:r>
      <w:r w:rsidR="00764D0B">
        <w:rPr>
          <w:rFonts w:asciiTheme="majorHAnsi" w:eastAsia="Times New Roman" w:hAnsiTheme="majorHAnsi" w:cstheme="majorHAnsi"/>
        </w:rPr>
        <w:t xml:space="preserve"> for the SAD</w:t>
      </w:r>
      <w:r w:rsidR="002B34E2" w:rsidRPr="002E2A57">
        <w:rPr>
          <w:rFonts w:asciiTheme="majorHAnsi" w:eastAsia="Times New Roman" w:hAnsiTheme="majorHAnsi" w:cstheme="majorHAnsi"/>
        </w:rPr>
        <w:t xml:space="preserve"> (McGill </w:t>
      </w:r>
      <w:r w:rsidR="007873FC">
        <w:rPr>
          <w:rFonts w:asciiTheme="majorHAnsi" w:eastAsia="Times New Roman" w:hAnsiTheme="majorHAnsi" w:cstheme="majorHAnsi"/>
        </w:rPr>
        <w:t>et al.</w:t>
      </w:r>
      <w:r w:rsidR="002B34E2" w:rsidRPr="002E2A57">
        <w:rPr>
          <w:rFonts w:asciiTheme="majorHAnsi" w:eastAsia="Times New Roman" w:hAnsiTheme="majorHAnsi" w:cstheme="majorHAnsi"/>
        </w:rPr>
        <w:t xml:space="preserve">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w:t>
      </w:r>
      <w:r w:rsidR="00786967">
        <w:rPr>
          <w:rFonts w:asciiTheme="majorHAnsi" w:eastAsia="Times New Roman" w:hAnsiTheme="majorHAnsi" w:cstheme="majorHAnsi"/>
        </w:rPr>
        <w:t>to</w:t>
      </w:r>
      <w:r w:rsidR="00F8489A">
        <w:rPr>
          <w:rFonts w:asciiTheme="majorHAnsi" w:eastAsia="Times New Roman" w:hAnsiTheme="majorHAnsi" w:cstheme="majorHAnsi"/>
        </w:rPr>
        <w:t xml:space="preserve">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w:t>
      </w:r>
      <w:r w:rsidR="00550D62">
        <w:rPr>
          <w:rFonts w:asciiTheme="majorHAnsi" w:eastAsia="Times New Roman" w:hAnsiTheme="majorHAnsi" w:cstheme="majorHAnsi"/>
        </w:rPr>
        <w:t xml:space="preserve">remains </w:t>
      </w:r>
      <w:r w:rsidR="00C71263" w:rsidRPr="002E2A57">
        <w:rPr>
          <w:rFonts w:asciiTheme="majorHAnsi" w:eastAsia="Times New Roman" w:hAnsiTheme="majorHAnsi" w:cstheme="majorHAnsi"/>
        </w:rPr>
        <w:t xml:space="preserve">unclear. </w:t>
      </w:r>
      <w:r w:rsidR="5FDE308A" w:rsidRPr="002E2A57">
        <w:rPr>
          <w:rFonts w:asciiTheme="majorHAnsi" w:eastAsia="Times New Roman" w:hAnsiTheme="majorHAnsi" w:cstheme="majorHAnsi"/>
        </w:rPr>
        <w:t xml:space="preserve"> </w:t>
      </w:r>
    </w:p>
    <w:p w14:paraId="60556270" w14:textId="2CE49CF7" w:rsidR="00C0473A" w:rsidRPr="002E2A57" w:rsidRDefault="005F197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Accumulating evidence suggests that statistical constraints may actually generate the most striking feature of the species abundance distribution – the hollow curve</w:t>
      </w:r>
      <w:r w:rsidR="00A931B4" w:rsidRPr="002E2A57">
        <w:rPr>
          <w:rFonts w:asciiTheme="majorHAnsi" w:eastAsia="Times New Roman" w:hAnsiTheme="majorHAnsi" w:cstheme="majorHAnsi"/>
        </w:rPr>
        <w:t xml:space="preserve"> (</w:t>
      </w:r>
      <w:r w:rsidR="008A7A98">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8A7A98">
        <w:rPr>
          <w:rFonts w:asciiTheme="majorHAnsi" w:eastAsia="Times New Roman" w:hAnsiTheme="majorHAnsi" w:cstheme="majorHAnsi"/>
        </w:rPr>
        <w:t xml:space="preserve"> 2012, </w:t>
      </w:r>
      <w:r w:rsidR="0003558D" w:rsidRPr="002E2A57">
        <w:rPr>
          <w:rFonts w:asciiTheme="majorHAnsi" w:eastAsia="Times New Roman" w:hAnsiTheme="majorHAnsi" w:cstheme="majorHAnsi"/>
        </w:rPr>
        <w:t>Locey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r w:rsidR="00543CD9">
        <w:rPr>
          <w:rFonts w:asciiTheme="majorHAnsi" w:eastAsia="Times New Roman" w:hAnsiTheme="majorHAnsi" w:cstheme="majorHAnsi"/>
        </w:rPr>
        <w:t>Indeed, p</w:t>
      </w:r>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w:t>
      </w:r>
      <w:r w:rsidR="00543CD9">
        <w:rPr>
          <w:rFonts w:asciiTheme="majorHAnsi" w:eastAsia="Times New Roman" w:hAnsiTheme="majorHAnsi" w:cstheme="majorHAnsi"/>
        </w:rPr>
        <w:t>i.e. hollow</w:t>
      </w:r>
      <w:r w:rsidR="001E5856" w:rsidRPr="002E2A57">
        <w:rPr>
          <w:rFonts w:asciiTheme="majorHAnsi" w:eastAsia="Times New Roman" w:hAnsiTheme="majorHAnsi" w:cstheme="majorHAnsi"/>
        </w:rPr>
        <w:t xml:space="preserve"> curves)</w:t>
      </w:r>
      <w:r w:rsidR="00BA2BCD" w:rsidRPr="002E2A57">
        <w:rPr>
          <w:rFonts w:asciiTheme="majorHAnsi" w:eastAsia="Times New Roman" w:hAnsiTheme="majorHAnsi" w:cstheme="majorHAnsi"/>
        </w:rPr>
        <w:t xml:space="preserve"> emerge </w:t>
      </w:r>
      <w:r w:rsidR="00CE5FB4">
        <w:rPr>
          <w:rFonts w:asciiTheme="majorHAnsi" w:eastAsia="Times New Roman" w:hAnsiTheme="majorHAnsi" w:cstheme="majorHAnsi"/>
        </w:rPr>
        <w:t>from many distinct generative processes</w:t>
      </w:r>
      <w:r w:rsidR="00BA2BCD" w:rsidRPr="002E2A57">
        <w:rPr>
          <w:rFonts w:asciiTheme="majorHAnsi" w:eastAsia="Times New Roman" w:hAnsiTheme="majorHAnsi" w:cstheme="majorHAnsi"/>
        </w:rPr>
        <w:t xml:space="preserve">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 xml:space="preserve">(Frank 2009, </w:t>
      </w:r>
      <w:r w:rsidR="00B00C72">
        <w:rPr>
          <w:rFonts w:asciiTheme="majorHAnsi" w:eastAsia="Times New Roman" w:hAnsiTheme="majorHAnsi" w:cstheme="majorHAnsi"/>
        </w:rPr>
        <w:t xml:space="preserve">Frank </w:t>
      </w:r>
      <w:r w:rsidR="00BA2BCD" w:rsidRPr="002E2A57">
        <w:rPr>
          <w:rFonts w:asciiTheme="majorHAnsi" w:eastAsia="Times New Roman" w:hAnsiTheme="majorHAnsi" w:cstheme="majorHAnsi"/>
        </w:rPr>
        <w:t>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Locey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513254">
        <w:rPr>
          <w:rFonts w:asciiTheme="majorHAnsi" w:eastAsia="Times New Roman" w:hAnsiTheme="majorHAnsi" w:cstheme="majorHAnsi"/>
        </w:rPr>
        <w:t>Given that</w:t>
      </w:r>
      <w:r w:rsidR="00513254"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these</w:t>
      </w:r>
      <w:r w:rsidR="002D6077" w:rsidRPr="002E2A57">
        <w:rPr>
          <w:rFonts w:asciiTheme="majorHAnsi" w:eastAsia="Times New Roman" w:hAnsiTheme="majorHAnsi" w:cstheme="majorHAnsi"/>
        </w:rPr>
        <w:t xml:space="preserve"> </w:t>
      </w:r>
      <w:r w:rsidR="00BC69C1">
        <w:rPr>
          <w:rFonts w:asciiTheme="majorHAnsi" w:eastAsia="Times New Roman" w:hAnsiTheme="majorHAnsi" w:cstheme="majorHAnsi"/>
        </w:rPr>
        <w:t>stochastically</w:t>
      </w:r>
      <w:r w:rsidR="00BC69C1"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generated SADs are excellent empirical fits to those seen in nature</w:t>
      </w:r>
      <w:r w:rsidR="003C2FCE" w:rsidRPr="002E2A57">
        <w:rPr>
          <w:rFonts w:asciiTheme="majorHAnsi" w:eastAsia="Times New Roman" w:hAnsiTheme="majorHAnsi" w:cstheme="majorHAnsi"/>
        </w:rPr>
        <w:t xml:space="preserve"> (Harte 2011, White </w:t>
      </w:r>
      <w:r w:rsidR="007873FC">
        <w:rPr>
          <w:rFonts w:asciiTheme="majorHAnsi" w:eastAsia="Times New Roman" w:hAnsiTheme="majorHAnsi" w:cstheme="majorHAnsi"/>
        </w:rPr>
        <w:t>et al.</w:t>
      </w:r>
      <w:r w:rsidR="003C2FCE" w:rsidRPr="002E2A57">
        <w:rPr>
          <w:rFonts w:asciiTheme="majorHAnsi" w:eastAsia="Times New Roman" w:hAnsiTheme="majorHAnsi" w:cstheme="majorHAnsi"/>
        </w:rPr>
        <w:t xml:space="preserve"> 2012, Locey and White </w:t>
      </w:r>
      <w:r w:rsidR="003C2FCE" w:rsidRPr="002E2A57">
        <w:rPr>
          <w:rFonts w:asciiTheme="majorHAnsi" w:eastAsia="Times New Roman" w:hAnsiTheme="majorHAnsi" w:cstheme="majorHAnsi"/>
        </w:rPr>
        <w:lastRenderedPageBreak/>
        <w:t>2013</w:t>
      </w:r>
      <w:r w:rsidR="0069222B">
        <w:rPr>
          <w:rFonts w:asciiTheme="majorHAnsi" w:eastAsia="Times New Roman" w:hAnsiTheme="majorHAnsi" w:cstheme="majorHAnsi"/>
        </w:rPr>
        <w:t xml:space="preserve">), </w:t>
      </w:r>
      <w:r w:rsidR="006311CA">
        <w:rPr>
          <w:rFonts w:asciiTheme="majorHAnsi" w:eastAsia="Times New Roman" w:hAnsiTheme="majorHAnsi" w:cstheme="majorHAnsi"/>
        </w:rPr>
        <w:t>f</w:t>
      </w:r>
      <w:r w:rsidR="00173A0F">
        <w:rPr>
          <w:rFonts w:asciiTheme="majorHAnsi" w:eastAsia="Times New Roman" w:hAnsiTheme="majorHAnsi" w:cstheme="majorHAnsi"/>
        </w:rPr>
        <w:t>ailing to account for these considerations may have led us to focus on a</w:t>
      </w:r>
      <w:r w:rsidR="002811DB">
        <w:rPr>
          <w:rFonts w:asciiTheme="majorHAnsi" w:eastAsia="Times New Roman" w:hAnsiTheme="majorHAnsi" w:cstheme="majorHAnsi"/>
        </w:rPr>
        <w:t xml:space="preserve"> distinctive </w:t>
      </w:r>
      <w:r w:rsidR="00173A0F">
        <w:rPr>
          <w:rFonts w:asciiTheme="majorHAnsi" w:eastAsia="Times New Roman" w:hAnsiTheme="majorHAnsi" w:cstheme="majorHAnsi"/>
        </w:rPr>
        <w:t>but relatively uninformative aspect of the SAD.</w:t>
      </w:r>
    </w:p>
    <w:p w14:paraId="4D0D4FF3" w14:textId="307E88FD" w:rsidR="00AC1546" w:rsidRDefault="000C0BE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If SADs are statistically inclined to be hollow curves, it is no surprise that we have struggled to </w:t>
      </w:r>
      <w:r>
        <w:rPr>
          <w:rFonts w:asciiTheme="majorHAnsi" w:eastAsia="Times New Roman" w:hAnsiTheme="majorHAnsi" w:cstheme="majorHAnsi"/>
        </w:rPr>
        <w:t>use the hollow curve</w:t>
      </w:r>
      <w:r w:rsidR="008B2EC6">
        <w:rPr>
          <w:rFonts w:asciiTheme="majorHAnsi" w:eastAsia="Times New Roman" w:hAnsiTheme="majorHAnsi" w:cstheme="majorHAnsi"/>
        </w:rPr>
        <w:t xml:space="preserve"> to definitively identify the ecological processes that shape SADs</w:t>
      </w:r>
      <w:r w:rsidR="1FEE28C4" w:rsidRPr="002E2A57">
        <w:rPr>
          <w:rFonts w:asciiTheme="majorHAnsi" w:eastAsia="Times New Roman" w:hAnsiTheme="majorHAnsi" w:cstheme="majorHAnsi"/>
        </w:rPr>
        <w:t>.</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t>
      </w:r>
      <w:r w:rsidR="003226E6">
        <w:rPr>
          <w:rFonts w:asciiTheme="majorHAnsi" w:eastAsia="Times New Roman" w:hAnsiTheme="majorHAnsi" w:cstheme="majorHAnsi"/>
        </w:rPr>
        <w:t>expected</w:t>
      </w:r>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r w:rsidR="00244A06">
        <w:rPr>
          <w:rFonts w:asciiTheme="majorHAnsi" w:eastAsia="Times New Roman" w:hAnsiTheme="majorHAnsi" w:cstheme="majorHAnsi"/>
          <w:iCs/>
        </w:rPr>
        <w:t xml:space="preserve">hereafter </w:t>
      </w:r>
      <w:r w:rsidR="00C007D9">
        <w:rPr>
          <w:rFonts w:asciiTheme="majorHAnsi" w:eastAsia="Times New Roman" w:hAnsiTheme="majorHAnsi" w:cstheme="majorHAnsi"/>
          <w:iCs/>
        </w:rPr>
        <w:t xml:space="preserve">refer to as the </w:t>
      </w:r>
      <w:r w:rsidR="00180C57">
        <w:rPr>
          <w:rFonts w:asciiTheme="majorHAnsi" w:eastAsia="Times New Roman" w:hAnsiTheme="majorHAnsi" w:cstheme="majorHAnsi"/>
          <w:iCs/>
        </w:rPr>
        <w:t>“</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180C57">
        <w:rPr>
          <w:rFonts w:asciiTheme="majorHAnsi" w:eastAsia="Times New Roman" w:hAnsiTheme="majorHAnsi" w:cstheme="majorHAnsi"/>
          <w:iCs/>
        </w:rPr>
        <w:t>”</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 xml:space="preserve">(Locey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r w:rsidR="0067073E">
        <w:rPr>
          <w:rFonts w:asciiTheme="majorHAnsi" w:eastAsia="Times New Roman" w:hAnsiTheme="majorHAnsi" w:cstheme="majorHAnsi"/>
        </w:rPr>
        <w:t>Thus, it</w:t>
      </w:r>
      <w:r w:rsidR="00DB03CD">
        <w:rPr>
          <w:rFonts w:asciiTheme="majorHAnsi" w:eastAsia="Times New Roman" w:hAnsiTheme="majorHAnsi" w:cstheme="majorHAnsi"/>
        </w:rPr>
        <w:t xml:space="preserve">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 xml:space="preserve">(Harte and Newman 2014, Xiao </w:t>
      </w:r>
      <w:r w:rsidR="007873FC">
        <w:rPr>
          <w:rFonts w:asciiTheme="majorHAnsi" w:eastAsia="Times New Roman" w:hAnsiTheme="majorHAnsi" w:cstheme="majorHAnsi"/>
        </w:rPr>
        <w:t>et al.</w:t>
      </w:r>
      <w:r w:rsidR="0040114E" w:rsidRPr="002E2A57">
        <w:rPr>
          <w:rFonts w:asciiTheme="majorHAnsi" w:eastAsia="Times New Roman" w:hAnsiTheme="majorHAnsi" w:cstheme="majorHAnsi"/>
        </w:rPr>
        <w:t xml:space="preserve">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r w:rsidR="004A034A">
        <w:rPr>
          <w:rFonts w:asciiTheme="majorHAnsi" w:eastAsia="Times New Roman" w:hAnsiTheme="majorHAnsi" w:cstheme="majorHAnsi"/>
        </w:rPr>
        <w:t xml:space="preserve">, </w:t>
      </w:r>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(Locey and White 2013). </w:t>
      </w:r>
      <w:r w:rsidR="008B3DF9">
        <w:rPr>
          <w:rFonts w:asciiTheme="majorHAnsi" w:eastAsia="Times New Roman" w:hAnsiTheme="majorHAnsi" w:cstheme="majorHAnsi"/>
        </w:rPr>
        <w:t xml:space="preserve">Such a deviation </w:t>
      </w:r>
      <w:r w:rsidR="00355D10">
        <w:rPr>
          <w:rFonts w:asciiTheme="majorHAnsi" w:eastAsia="Times New Roman" w:hAnsiTheme="majorHAnsi" w:cstheme="majorHAnsi"/>
        </w:rPr>
        <w:t xml:space="preserve">is therefore likely to </w:t>
      </w:r>
      <w:r w:rsidR="008B3DF9">
        <w:rPr>
          <w:rFonts w:asciiTheme="majorHAnsi" w:eastAsia="Times New Roman" w:hAnsiTheme="majorHAnsi" w:cstheme="majorHAnsi"/>
        </w:rPr>
        <w:t>be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xml:space="preserve">. </w:t>
      </w:r>
      <w:r w:rsidR="00967A8F">
        <w:rPr>
          <w:rFonts w:asciiTheme="majorHAnsi" w:eastAsia="Times New Roman" w:hAnsiTheme="majorHAnsi" w:cstheme="majorHAnsi"/>
        </w:rPr>
        <w:t>It may be possible to evaluate ecological processes and theories</w:t>
      </w:r>
      <w:r w:rsidR="008B3DF9">
        <w:rPr>
          <w:rFonts w:asciiTheme="majorHAnsi" w:eastAsia="Times New Roman" w:hAnsiTheme="majorHAnsi" w:cstheme="majorHAnsi"/>
        </w:rPr>
        <w:t xml:space="preserve"> based on </w:t>
      </w:r>
      <w:r w:rsidR="00B6734B">
        <w:rPr>
          <w:rFonts w:asciiTheme="majorHAnsi" w:eastAsia="Times New Roman" w:hAnsiTheme="majorHAnsi" w:cstheme="majorHAnsi"/>
        </w:rPr>
        <w:t>how well</w:t>
      </w:r>
      <w:r w:rsidR="008B3DF9">
        <w:rPr>
          <w:rFonts w:asciiTheme="majorHAnsi" w:eastAsia="Times New Roman" w:hAnsiTheme="majorHAnsi" w:cstheme="majorHAnsi"/>
        </w:rPr>
        <w:t xml:space="preserve">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and their statistical baselines</w:t>
      </w:r>
      <w:r w:rsidR="008B3DF9">
        <w:rPr>
          <w:rFonts w:asciiTheme="majorHAnsi" w:eastAsia="Times New Roman" w:hAnsiTheme="majorHAnsi" w:cstheme="majorHAnsi"/>
        </w:rPr>
        <w:t>.</w:t>
      </w:r>
      <w:r w:rsidR="00DB03CD">
        <w:rPr>
          <w:rFonts w:asciiTheme="majorHAnsi" w:eastAsia="Times New Roman" w:hAnsiTheme="majorHAnsi" w:cstheme="majorHAnsi"/>
        </w:rPr>
        <w:t xml:space="preserve"> </w:t>
      </w:r>
    </w:p>
    <w:p w14:paraId="5B4BD063" w14:textId="0E4F538E"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Locey and White (2013) to </w:t>
      </w:r>
      <w:r w:rsidR="009662F7">
        <w:rPr>
          <w:rFonts w:asciiTheme="majorHAnsi" w:eastAsia="Times New Roman" w:hAnsiTheme="majorHAnsi" w:cstheme="majorHAnsi"/>
        </w:rPr>
        <w:t xml:space="preserve">define and explore the statistical 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there exists a finite (but potentially very large</w:t>
      </w:r>
      <w:r w:rsidR="00060335">
        <w:rPr>
          <w:rFonts w:asciiTheme="majorHAnsi" w:eastAsia="Times New Roman" w:hAnsiTheme="majorHAnsi" w:cstheme="majorHAnsi"/>
        </w:rPr>
        <w:t xml:space="preserve">) 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of possible SADs is referred to as the 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of the set. </w:t>
      </w:r>
      <w:r w:rsidR="00060335">
        <w:rPr>
          <w:rFonts w:asciiTheme="majorHAnsi" w:eastAsia="Times New Roman" w:hAnsiTheme="majorHAnsi" w:cstheme="majorHAnsi"/>
        </w:rPr>
        <w:t xml:space="preserve">If an observed SAD is drawn at random from the set of mathematically possible SADs, it is likely to have a shape similar to the shapes most common in the feasible set. The feasible set can therefore be </w:t>
      </w:r>
      <w:r w:rsidR="00060335">
        <w:rPr>
          <w:rFonts w:asciiTheme="majorHAnsi" w:eastAsia="Times New Roman" w:hAnsiTheme="majorHAnsi" w:cstheme="majorHAnsi"/>
        </w:rPr>
        <w:lastRenderedPageBreak/>
        <w:t>used as a statistical baseline for assessing whether observed SADs deviate</w:t>
      </w:r>
      <w:r w:rsidR="00B313AC">
        <w:rPr>
          <w:rFonts w:asciiTheme="majorHAnsi" w:eastAsia="Times New Roman" w:hAnsiTheme="majorHAnsi" w:cstheme="majorHAnsi"/>
        </w:rPr>
        <w:t xml:space="preserve"> from what is likely to occur </w:t>
      </w:r>
      <w:r w:rsidR="00812646">
        <w:rPr>
          <w:rFonts w:asciiTheme="majorHAnsi" w:eastAsia="Times New Roman" w:hAnsiTheme="majorHAnsi" w:cstheme="majorHAnsi"/>
        </w:rPr>
        <w:t xml:space="preserve">merely </w:t>
      </w:r>
      <w:r w:rsidR="00B313AC">
        <w:rPr>
          <w:rFonts w:asciiTheme="majorHAnsi" w:eastAsia="Times New Roman" w:hAnsiTheme="majorHAnsi" w:cstheme="majorHAnsi"/>
        </w:rPr>
        <w:t>due to mathematical constraints</w:t>
      </w:r>
      <w:r w:rsidR="00060335">
        <w:rPr>
          <w:rFonts w:asciiTheme="majorHAnsi" w:eastAsia="Times New Roman" w:hAnsiTheme="majorHAnsi" w:cstheme="majorHAnsi"/>
        </w:rPr>
        <w:t xml:space="preserve">, and to explore how the statistical baseline varies over </w:t>
      </w:r>
      <w:r w:rsidR="004C3E59">
        <w:rPr>
          <w:rFonts w:asciiTheme="majorHAnsi" w:eastAsia="Times New Roman" w:hAnsiTheme="majorHAnsi" w:cstheme="majorHAnsi"/>
        </w:rPr>
        <w:t xml:space="preserve">across ranges of values </w:t>
      </w:r>
      <w:r w:rsidR="00060335">
        <w:rPr>
          <w:rFonts w:asciiTheme="majorHAnsi" w:eastAsia="Times New Roman" w:hAnsiTheme="majorHAnsi" w:cstheme="majorHAnsi"/>
        </w:rPr>
        <w:t xml:space="preserve">of S and N (Locey and White 2013).  </w:t>
      </w:r>
    </w:p>
    <w:p w14:paraId="61E2C815" w14:textId="1B06AF18" w:rsidR="00D03647" w:rsidRPr="002E2A57" w:rsidRDefault="007A2804" w:rsidP="009342D9">
      <w:pPr>
        <w:spacing w:line="480" w:lineRule="auto"/>
        <w:rPr>
          <w:rFonts w:asciiTheme="majorHAnsi" w:eastAsia="Times New Roman" w:hAnsiTheme="majorHAnsi" w:cstheme="majorHAnsi"/>
        </w:rPr>
      </w:pPr>
      <w:r>
        <w:rPr>
          <w:rFonts w:asciiTheme="majorHAnsi" w:eastAsia="Times New Roman" w:hAnsiTheme="majorHAnsi" w:cstheme="majorHAnsi"/>
        </w:rPr>
        <w:t>The specificity, or vagueness, of the expectations derived from the statistical baseline is</w:t>
      </w:r>
      <w:r w:rsidR="009342D9">
        <w:rPr>
          <w:rFonts w:asciiTheme="majorHAnsi" w:eastAsia="Times New Roman" w:hAnsiTheme="majorHAnsi" w:cstheme="majorHAnsi"/>
        </w:rPr>
        <w:t xml:space="preserve"> critically important for disentangling the aspects of the SAD that are likely generated by statistical constraints from those generated by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r w:rsidR="00914552">
        <w:rPr>
          <w:rFonts w:asciiTheme="majorHAnsi" w:eastAsia="Times New Roman" w:hAnsiTheme="majorHAnsi" w:cstheme="majorHAnsi"/>
        </w:rPr>
        <w:t xml:space="preserve"> even</w:t>
      </w:r>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r w:rsidR="009B7BE9">
        <w:rPr>
          <w:rFonts w:asciiTheme="majorHAnsi" w:eastAsia="Times New Roman" w:hAnsiTheme="majorHAnsi" w:cstheme="majorHAnsi"/>
        </w:rPr>
        <w:t>greatly</w:t>
      </w:r>
      <w:r w:rsidR="009342D9">
        <w:rPr>
          <w:rFonts w:asciiTheme="majorHAnsi" w:eastAsia="Times New Roman" w:hAnsiTheme="majorHAnsi" w:cstheme="majorHAnsi"/>
        </w:rPr>
        <w:t xml:space="preserve"> reduced. </w:t>
      </w:r>
      <w:r w:rsidR="00290912">
        <w:rPr>
          <w:rFonts w:asciiTheme="majorHAnsi" w:eastAsia="Times New Roman" w:hAnsiTheme="majorHAnsi" w:cstheme="majorHAnsi"/>
        </w:rPr>
        <w:t>In general, a</w:t>
      </w:r>
      <w:r w:rsidR="009342D9">
        <w:rPr>
          <w:rFonts w:asciiTheme="majorHAnsi" w:eastAsia="Times New Roman" w:hAnsiTheme="majorHAnsi" w:cstheme="majorHAnsi"/>
        </w:rPr>
        <w:t xml:space="preserve"> poorly </w:t>
      </w:r>
      <w:r w:rsidR="005978AF">
        <w:rPr>
          <w:rFonts w:asciiTheme="majorHAnsi" w:eastAsia="Times New Roman" w:hAnsiTheme="majorHAnsi" w:cstheme="majorHAnsi"/>
        </w:rPr>
        <w:t>defined</w:t>
      </w:r>
      <w:r w:rsidR="009342D9">
        <w:rPr>
          <w:rFonts w:asciiTheme="majorHAnsi" w:eastAsia="Times New Roman" w:hAnsiTheme="majorHAnsi" w:cstheme="majorHAnsi"/>
        </w:rPr>
        <w:t xml:space="preserve"> statistical baseline is more likely to occur when the size of the community, in terms of </w:t>
      </w:r>
      <w:r w:rsidR="009342D9">
        <w:rPr>
          <w:rFonts w:asciiTheme="majorHAnsi" w:eastAsia="Times New Roman" w:hAnsiTheme="majorHAnsi" w:cstheme="majorHAnsi"/>
          <w:i/>
          <w:iCs/>
        </w:rPr>
        <w:t xml:space="preserve">S </w:t>
      </w:r>
      <w:r w:rsidR="009342D9">
        <w:rPr>
          <w:rFonts w:asciiTheme="majorHAnsi" w:eastAsia="Times New Roman" w:hAnsiTheme="majorHAnsi" w:cstheme="majorHAnsi"/>
        </w:rPr>
        <w:t xml:space="preserve">and </w:t>
      </w:r>
      <w:r w:rsidR="009342D9" w:rsidRPr="00AC1546">
        <w:rPr>
          <w:rFonts w:asciiTheme="majorHAnsi" w:eastAsia="Times New Roman" w:hAnsiTheme="majorHAnsi" w:cstheme="majorHAnsi"/>
          <w:i/>
          <w:iCs/>
        </w:rPr>
        <w:t>N</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is small</w:t>
      </w:r>
      <w:r w:rsidR="00C253D3">
        <w:rPr>
          <w:rFonts w:asciiTheme="majorHAnsi" w:eastAsia="Times New Roman" w:hAnsiTheme="majorHAnsi" w:cstheme="majorHAnsi"/>
        </w:rPr>
        <w:t xml:space="preserve">, </w:t>
      </w:r>
      <w:r w:rsidR="009342D9">
        <w:rPr>
          <w:rFonts w:asciiTheme="majorHAnsi" w:eastAsia="Times New Roman" w:hAnsiTheme="majorHAnsi" w:cstheme="majorHAnsi"/>
        </w:rPr>
        <w:t>because</w:t>
      </w:r>
      <w:r w:rsidR="00C253D3">
        <w:rPr>
          <w:rFonts w:asciiTheme="majorHAnsi" w:eastAsia="Times New Roman" w:hAnsiTheme="majorHAnsi" w:cstheme="majorHAnsi"/>
        </w:rPr>
        <w:t xml:space="preserve"> in such cases</w:t>
      </w:r>
      <w:r w:rsidR="009342D9" w:rsidRPr="004C65A6">
        <w:rPr>
          <w:rFonts w:asciiTheme="majorHAnsi" w:eastAsia="Times New Roman" w:hAnsiTheme="majorHAnsi" w:cstheme="majorHAnsi"/>
        </w:rPr>
        <w:t xml:space="preserve"> </w:t>
      </w:r>
      <w:r w:rsidR="009342D9">
        <w:rPr>
          <w:rFonts w:asciiTheme="majorHAnsi" w:eastAsia="Times New Roman" w:hAnsiTheme="majorHAnsi" w:cstheme="majorHAnsi"/>
        </w:rPr>
        <w:t>there may be too few</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 xml:space="preserve">possible SADs in the feasible </w:t>
      </w:r>
      <w:r w:rsidR="00AB2133">
        <w:rPr>
          <w:rFonts w:asciiTheme="majorHAnsi" w:eastAsia="Times New Roman" w:hAnsiTheme="majorHAnsi" w:cstheme="majorHAnsi"/>
        </w:rPr>
        <w:t>set for a particular shape to emerge as the most common, and therefore most likely, shape</w:t>
      </w:r>
      <w:r w:rsidR="009342D9">
        <w:rPr>
          <w:rFonts w:asciiTheme="majorHAnsi" w:eastAsia="Times New Roman" w:hAnsiTheme="majorHAnsi" w:cstheme="majorHAnsi"/>
        </w:rPr>
        <w:t xml:space="preserve">. When this occurs, we have reduced confidence that even an observation that deviates </w:t>
      </w:r>
      <w:r w:rsidR="003A7C89">
        <w:rPr>
          <w:rFonts w:asciiTheme="majorHAnsi" w:eastAsia="Times New Roman" w:hAnsiTheme="majorHAnsi" w:cstheme="majorHAnsi"/>
        </w:rPr>
        <w:t xml:space="preserve">from the statistical baseline </w:t>
      </w:r>
      <w:r w:rsidR="00D0177E">
        <w:rPr>
          <w:rFonts w:asciiTheme="majorHAnsi" w:eastAsia="Times New Roman" w:hAnsiTheme="majorHAnsi" w:cstheme="majorHAnsi"/>
        </w:rPr>
        <w:t xml:space="preserve">did not emerge </w:t>
      </w:r>
      <w:r w:rsidR="003A7C89">
        <w:rPr>
          <w:rFonts w:asciiTheme="majorHAnsi" w:eastAsia="Times New Roman" w:hAnsiTheme="majorHAnsi" w:cstheme="majorHAnsi"/>
        </w:rPr>
        <w:t>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acknowledged </w:t>
      </w:r>
      <w:r w:rsidR="00BB5423">
        <w:rPr>
          <w:rFonts w:asciiTheme="majorHAnsi" w:eastAsia="Times New Roman" w:hAnsiTheme="majorHAnsi" w:cstheme="majorHAnsi"/>
        </w:rPr>
        <w:t>in e</w:t>
      </w:r>
      <w:r w:rsidR="003E2386">
        <w:rPr>
          <w:rFonts w:asciiTheme="majorHAnsi" w:eastAsia="Times New Roman" w:hAnsiTheme="majorHAnsi" w:cstheme="majorHAnsi"/>
        </w:rPr>
        <w:t>fforts to compar</w:t>
      </w:r>
      <w:r w:rsidR="00EE5E72">
        <w:rPr>
          <w:rFonts w:asciiTheme="majorHAnsi" w:eastAsia="Times New Roman" w:hAnsiTheme="majorHAnsi" w:cstheme="majorHAnsi"/>
        </w:rPr>
        <w:t>ing</w:t>
      </w:r>
      <w:r w:rsidR="003E2386">
        <w:rPr>
          <w:rFonts w:asciiTheme="majorHAnsi" w:eastAsia="Times New Roman" w:hAnsiTheme="majorHAnsi" w:cstheme="majorHAnsi"/>
        </w:rPr>
        <w:t xml:space="preserve"> 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et 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Locey 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r w:rsidR="00A04798">
        <w:rPr>
          <w:rFonts w:asciiTheme="majorHAnsi" w:eastAsia="Times New Roman" w:hAnsiTheme="majorHAnsi" w:cstheme="majorHAnsi"/>
        </w:rPr>
        <w:t xml:space="preserve">– </w:t>
      </w:r>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4C8D8956"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w:t>
      </w:r>
      <w:r w:rsidR="00D43669" w:rsidRPr="002E2A57">
        <w:rPr>
          <w:rFonts w:asciiTheme="majorHAnsi" w:eastAsia="Times New Roman" w:hAnsiTheme="majorHAnsi" w:cstheme="majorHAnsi"/>
        </w:rPr>
        <w:lastRenderedPageBreak/>
        <w:t xml:space="preserve">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2A73927D" w:rsidR="00001B71"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r w:rsidR="00415750">
        <w:rPr>
          <w:rFonts w:asciiTheme="majorHAnsi" w:eastAsia="Times New Roman" w:hAnsiTheme="majorHAnsi" w:cstheme="majorHAnsi"/>
        </w:rPr>
        <w:t>Woudenberg et a 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r w:rsidR="00415750">
        <w:rPr>
          <w:rFonts w:asciiTheme="majorHAnsi" w:eastAsia="Times New Roman" w:hAnsiTheme="majorHAnsi" w:cstheme="majorHAnsi"/>
        </w:rPr>
        <w:t>Phillipes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which was the largest community we successfully analyzed</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It should be noted that our analyses include data </w:t>
      </w:r>
      <w:r w:rsidR="00E83529" w:rsidRPr="002E2A57">
        <w:rPr>
          <w:rFonts w:asciiTheme="majorHAnsi" w:eastAsia="Times New Roman" w:hAnsiTheme="majorHAnsi" w:cstheme="majorHAnsi"/>
        </w:rPr>
        <w:lastRenderedPageBreak/>
        <w:t>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r w:rsidR="003E6EA5">
        <w:rPr>
          <w:rFonts w:asciiTheme="majorHAnsi" w:eastAsia="Times New Roman" w:hAnsiTheme="majorHAnsi" w:cstheme="majorHAnsi"/>
        </w:rPr>
        <w:t>We also removed from our analyses any communities</w:t>
      </w:r>
      <w:r w:rsidR="00DA565D">
        <w:rPr>
          <w:rFonts w:asciiTheme="majorHAnsi" w:eastAsia="Times New Roman" w:hAnsiTheme="majorHAnsi" w:cstheme="majorHAnsi"/>
        </w:rPr>
        <w:t xml:space="preserve"> with only one species, or for which N = S</w:t>
      </w:r>
      <w:r w:rsidR="00045DA9">
        <w:rPr>
          <w:rFonts w:asciiTheme="majorHAnsi" w:eastAsia="Times New Roman" w:hAnsiTheme="majorHAnsi" w:cstheme="majorHAnsi"/>
        </w:rPr>
        <w:t xml:space="preserve"> or N = S + 1</w:t>
      </w:r>
      <w:r w:rsidR="00DA565D">
        <w:rPr>
          <w:rFonts w:asciiTheme="majorHAnsi" w:eastAsia="Times New Roman" w:hAnsiTheme="majorHAnsi" w:cstheme="majorHAnsi"/>
        </w:rPr>
        <w:t>, because these communities have only one</w:t>
      </w:r>
      <w:r w:rsidR="001B6DA3">
        <w:rPr>
          <w:rFonts w:asciiTheme="majorHAnsi" w:eastAsia="Times New Roman" w:hAnsiTheme="majorHAnsi" w:cstheme="majorHAnsi"/>
        </w:rPr>
        <w:t xml:space="preserve"> mathematically</w:t>
      </w:r>
      <w:r w:rsidR="00DA565D">
        <w:rPr>
          <w:rFonts w:asciiTheme="majorHAnsi" w:eastAsia="Times New Roman" w:hAnsiTheme="majorHAnsi" w:cstheme="majorHAnsi"/>
        </w:rPr>
        <w:t xml:space="preserve"> possible SAD</w:t>
      </w:r>
      <w:r w:rsidR="00A5422B">
        <w:rPr>
          <w:rFonts w:asciiTheme="majorHAnsi" w:eastAsia="Times New Roman" w:hAnsiTheme="majorHAnsi" w:cstheme="majorHAnsi"/>
        </w:rPr>
        <w:t>.</w:t>
      </w:r>
      <w:r w:rsidR="00F22B4B">
        <w:rPr>
          <w:rFonts w:asciiTheme="majorHAnsi" w:eastAsia="Times New Roman" w:hAnsiTheme="majorHAnsi" w:cstheme="majorHAnsi"/>
        </w:rPr>
        <w:t xml:space="preserve"> 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3 to 40714, respectively</w:t>
      </w:r>
      <w:r w:rsidR="006E7EBD">
        <w:rPr>
          <w:rFonts w:asciiTheme="majorHAnsi" w:eastAsia="Times New Roman" w:hAnsiTheme="majorHAnsi" w:cstheme="majorHAnsi"/>
        </w:rPr>
        <w:t xml:space="preserve"> (see Figure </w:t>
      </w:r>
      <w:r w:rsidR="004B6D6B">
        <w:rPr>
          <w:rFonts w:asciiTheme="majorHAnsi" w:eastAsia="Times New Roman" w:hAnsiTheme="majorHAnsi" w:cstheme="majorHAnsi"/>
        </w:rPr>
        <w:t xml:space="preserve">S1 </w:t>
      </w:r>
      <w:r w:rsidR="006E7EBD">
        <w:rPr>
          <w:rFonts w:asciiTheme="majorHAnsi" w:eastAsia="Times New Roman" w:hAnsiTheme="majorHAnsi" w:cstheme="majorHAnsi"/>
        </w:rPr>
        <w:t>in Supporting Information)</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Appendix S2.</w:t>
      </w:r>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17573923"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0B6CE8">
        <w:rPr>
          <w:rFonts w:asciiTheme="majorHAnsi" w:eastAsia="Times New Roman" w:hAnsiTheme="majorHAnsi" w:cstheme="majorHAnsi"/>
        </w:rPr>
        <w:t>“</w:t>
      </w:r>
      <w:r w:rsidR="00A24713" w:rsidRPr="003052E4">
        <w:rPr>
          <w:rFonts w:asciiTheme="majorHAnsi" w:eastAsia="Times New Roman" w:hAnsiTheme="majorHAnsi" w:cstheme="majorHAnsi"/>
        </w:rPr>
        <w:t>feasible set</w:t>
      </w:r>
      <w:r w:rsidR="000B6CE8">
        <w:rPr>
          <w:rFonts w:asciiTheme="majorHAnsi" w:eastAsia="Times New Roman" w:hAnsiTheme="majorHAnsi" w:cstheme="majorHAnsi"/>
        </w:rPr>
        <w: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(Locey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r w:rsidR="003336DE">
        <w:rPr>
          <w:rFonts w:asciiTheme="majorHAnsi" w:eastAsia="Times New Roman" w:hAnsiTheme="majorHAnsi" w:cstheme="majorHAnsi"/>
        </w:rPr>
        <w:t>Because, in this approach, n</w:t>
      </w:r>
      <w:r w:rsidR="009D0317" w:rsidRPr="002E2A57">
        <w:rPr>
          <w:rFonts w:asciiTheme="majorHAnsi" w:eastAsia="Times New Roman" w:hAnsiTheme="majorHAnsi" w:cstheme="majorHAnsi"/>
        </w:rPr>
        <w:t>either species nor individuals are distinguishable from each other</w:t>
      </w:r>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(Locey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r w:rsidR="00A17953">
        <w:rPr>
          <w:rFonts w:asciiTheme="majorHAnsi" w:eastAsia="Times New Roman" w:hAnsiTheme="majorHAnsi" w:cstheme="majorHAnsi"/>
        </w:rPr>
        <w:t>species abundances</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A17953">
        <w:rPr>
          <w:rFonts w:asciiTheme="majorHAnsi" w:eastAsia="Times New Roman" w:hAnsiTheme="majorHAnsi" w:cstheme="majorHAnsi"/>
        </w:rPr>
        <w:t>are</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rPr>
        <w:t>only one element of the feasible set</w:t>
      </w:r>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w:t>
      </w:r>
      <w:ins w:id="1" w:author="Diaz,Renata M" w:date="2021-01-18T11:38:00Z">
        <w:r w:rsidR="00320F52">
          <w:rPr>
            <w:rFonts w:asciiTheme="majorHAnsi" w:eastAsia="Times New Roman" w:hAnsiTheme="majorHAnsi" w:cstheme="majorHAnsi"/>
          </w:rPr>
          <w:t>s</w:t>
        </w:r>
      </w:ins>
      <w:r w:rsidR="00A17953">
        <w:rPr>
          <w:rFonts w:asciiTheme="majorHAnsi" w:eastAsia="Times New Roman" w:hAnsiTheme="majorHAnsi" w:cstheme="majorHAnsi"/>
        </w:rPr>
        <w:t xml:space="preserve"> regarding the distinguishability of 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(Locey and White 2013).  </w:t>
      </w:r>
    </w:p>
    <w:p w14:paraId="773523CE" w14:textId="3B5D8D39" w:rsidR="00D73A3B" w:rsidRPr="002E2A57" w:rsidRDefault="004360B9"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Therefore, c</w:t>
      </w:r>
      <w:r w:rsidRPr="002E2A57">
        <w:rPr>
          <w:rFonts w:asciiTheme="majorHAnsi" w:eastAsia="Times New Roman" w:hAnsiTheme="majorHAnsi" w:cstheme="majorHAnsi"/>
        </w:rPr>
        <w:t xml:space="preserve">haracterizing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r w:rsidR="00425C14" w:rsidRPr="002E2A57">
        <w:rPr>
          <w:rFonts w:asciiTheme="majorHAnsi" w:eastAsia="Times New Roman" w:hAnsiTheme="majorHAnsi" w:cstheme="majorHAnsi"/>
        </w:rPr>
        <w:t xml:space="preserve">can be computationally intensive.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00425C14"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00425C14" w:rsidRPr="002E2A57">
        <w:rPr>
          <w:rFonts w:asciiTheme="majorHAnsi" w:eastAsia="Times New Roman" w:hAnsiTheme="majorHAnsi" w:cstheme="majorHAnsi"/>
        </w:rPr>
        <w:t xml:space="preserve"> previous efforts in this vein (Locey and White </w:t>
      </w:r>
      <w:r w:rsidR="00425C14" w:rsidRPr="002E2A57">
        <w:rPr>
          <w:rFonts w:asciiTheme="majorHAnsi" w:eastAsia="Times New Roman" w:hAnsiTheme="majorHAnsi" w:cstheme="majorHAnsi"/>
        </w:rPr>
        <w:lastRenderedPageBreak/>
        <w:t xml:space="preserve">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w:t>
      </w:r>
      <w:r w:rsidR="00CD7BFB" w:rsidRPr="00EC688A">
        <w:rPr>
          <w:rFonts w:asciiTheme="majorHAnsi" w:eastAsia="Times New Roman" w:hAnsiTheme="majorHAnsi" w:cstheme="majorHAnsi"/>
          <w:i/>
          <w:iCs/>
        </w:rPr>
        <w:t xml:space="preserve">S </w:t>
      </w:r>
      <w:r w:rsidR="00CD7BFB" w:rsidRPr="002E2A57">
        <w:rPr>
          <w:rFonts w:asciiTheme="majorHAnsi" w:eastAsia="Times New Roman" w:hAnsiTheme="majorHAnsi" w:cstheme="majorHAnsi"/>
        </w:rPr>
        <w:t xml:space="preserve">and </w:t>
      </w:r>
      <w:r w:rsidR="00CD7BFB" w:rsidRPr="00EC688A">
        <w:rPr>
          <w:rFonts w:asciiTheme="majorHAnsi" w:eastAsia="Times New Roman" w:hAnsiTheme="majorHAnsi" w:cstheme="majorHAnsi"/>
          <w:i/>
          <w:iCs/>
        </w:rPr>
        <w:t>N</w:t>
      </w:r>
      <w:r w:rsidR="00CD7BFB" w:rsidRPr="002E2A57">
        <w:rPr>
          <w:rFonts w:asciiTheme="majorHAnsi" w:eastAsia="Times New Roman" w:hAnsiTheme="majorHAnsi" w:cstheme="majorHAnsi"/>
        </w:rPr>
        <w:t>.</w:t>
      </w:r>
      <w:r w:rsidR="00273062">
        <w:rPr>
          <w:rFonts w:asciiTheme="majorHAnsi" w:eastAsia="Times New Roman" w:hAnsiTheme="majorHAnsi" w:cstheme="majorHAnsi"/>
        </w:rPr>
        <w:t xml:space="preserve"> In brief, the algorithm takes a generative approach to sampling the feasible set</w:t>
      </w:r>
      <w:r w:rsidR="00993347">
        <w:rPr>
          <w:rFonts w:asciiTheme="majorHAnsi" w:eastAsia="Times New Roman" w:hAnsiTheme="majorHAnsi" w:cstheme="majorHAnsi"/>
        </w:rPr>
        <w:t>. Individuals are allocated</w:t>
      </w:r>
      <w:r w:rsidR="00D13792">
        <w:rPr>
          <w:rFonts w:asciiTheme="majorHAnsi" w:eastAsia="Times New Roman" w:hAnsiTheme="majorHAnsi" w:cstheme="majorHAnsi"/>
        </w:rPr>
        <w:t xml:space="preserve"> </w:t>
      </w:r>
      <w:r w:rsidR="00993347">
        <w:rPr>
          <w:rFonts w:asciiTheme="majorHAnsi" w:eastAsia="Times New Roman" w:hAnsiTheme="majorHAnsi" w:cstheme="majorHAnsi"/>
        </w:rPr>
        <w:t>one species at a time, beginning with the least abundant species. At each step, the</w:t>
      </w:r>
      <w:r w:rsidR="00273062">
        <w:rPr>
          <w:rFonts w:asciiTheme="majorHAnsi" w:eastAsia="Times New Roman" w:hAnsiTheme="majorHAnsi" w:cstheme="majorHAnsi"/>
        </w:rPr>
        <w:t xml:space="preserve"> number of individuals to allocate</w:t>
      </w:r>
      <w:r w:rsidR="009413CD">
        <w:rPr>
          <w:rFonts w:asciiTheme="majorHAnsi" w:eastAsia="Times New Roman" w:hAnsiTheme="majorHAnsi" w:cstheme="majorHAnsi"/>
        </w:rPr>
        <w:t xml:space="preserve"> for the current species is determined at random, with probability based on the number of feasible sets with that specific abundance for that species, and conditional on the individuals that have already been allocated. </w:t>
      </w:r>
      <w:r w:rsidR="00993347">
        <w:rPr>
          <w:rFonts w:asciiTheme="majorHAnsi" w:eastAsia="Times New Roman" w:hAnsiTheme="majorHAnsi" w:cstheme="majorHAnsi"/>
        </w:rPr>
        <w:t xml:space="preserve">For example, if we have 3 species and 7 individuals, the least abundant species can have an abundance of 1 or </w:t>
      </w:r>
      <w:r w:rsidR="0058238F">
        <w:rPr>
          <w:rFonts w:asciiTheme="majorHAnsi" w:eastAsia="Times New Roman" w:hAnsiTheme="majorHAnsi" w:cstheme="majorHAnsi"/>
        </w:rPr>
        <w:t>2</w:t>
      </w:r>
      <w:r w:rsidR="00993347">
        <w:rPr>
          <w:rFonts w:asciiTheme="majorHAnsi" w:eastAsia="Times New Roman" w:hAnsiTheme="majorHAnsi" w:cstheme="majorHAnsi"/>
        </w:rPr>
        <w:t xml:space="preserve">. Allocating 1 individual to the least abundant species allows for the SADs </w:t>
      </w:r>
      <w:r w:rsidR="00422567">
        <w:rPr>
          <w:rFonts w:asciiTheme="majorHAnsi" w:eastAsia="Times New Roman" w:hAnsiTheme="majorHAnsi" w:cstheme="majorHAnsi"/>
        </w:rPr>
        <w:t xml:space="preserve">(1, 1, 5), </w:t>
      </w:r>
      <w:r w:rsidR="00993347">
        <w:rPr>
          <w:rFonts w:asciiTheme="majorHAnsi" w:eastAsia="Times New Roman" w:hAnsiTheme="majorHAnsi" w:cstheme="majorHAnsi"/>
        </w:rPr>
        <w:t>(1, 2, 4)</w:t>
      </w:r>
      <w:r w:rsidR="00611D99">
        <w:rPr>
          <w:rFonts w:asciiTheme="majorHAnsi" w:eastAsia="Times New Roman" w:hAnsiTheme="majorHAnsi" w:cstheme="majorHAnsi"/>
        </w:rPr>
        <w:t>,</w:t>
      </w:r>
      <w:r w:rsidR="00993347">
        <w:rPr>
          <w:rFonts w:asciiTheme="majorHAnsi" w:eastAsia="Times New Roman" w:hAnsiTheme="majorHAnsi" w:cstheme="majorHAnsi"/>
        </w:rPr>
        <w:t xml:space="preserve"> and (1, 3, 3), </w:t>
      </w:r>
      <w:r w:rsidR="00AA3586">
        <w:rPr>
          <w:rFonts w:asciiTheme="majorHAnsi" w:eastAsia="Times New Roman" w:hAnsiTheme="majorHAnsi" w:cstheme="majorHAnsi"/>
        </w:rPr>
        <w:t xml:space="preserve">and </w:t>
      </w:r>
      <w:r w:rsidR="00993347">
        <w:rPr>
          <w:rFonts w:asciiTheme="majorHAnsi" w:eastAsia="Times New Roman" w:hAnsiTheme="majorHAnsi" w:cstheme="majorHAnsi"/>
        </w:rPr>
        <w:t xml:space="preserve">allocating 2 individuals to the least abundant species means the only possible SAD is (2, 2, 3). We therefore allocate 1 individual with probability </w:t>
      </w:r>
      <w:r w:rsidR="009B2EFE">
        <w:rPr>
          <w:rFonts w:asciiTheme="majorHAnsi" w:eastAsia="Times New Roman" w:hAnsiTheme="majorHAnsi" w:cstheme="majorHAnsi"/>
        </w:rPr>
        <w:t>3/4</w:t>
      </w:r>
      <w:r w:rsidR="00993347">
        <w:rPr>
          <w:rFonts w:asciiTheme="majorHAnsi" w:eastAsia="Times New Roman" w:hAnsiTheme="majorHAnsi" w:cstheme="majorHAnsi"/>
        </w:rPr>
        <w:t>, and 2 individuals with probability 1/</w:t>
      </w:r>
      <w:r w:rsidR="00CA6D50">
        <w:rPr>
          <w:rFonts w:asciiTheme="majorHAnsi" w:eastAsia="Times New Roman" w:hAnsiTheme="majorHAnsi" w:cstheme="majorHAnsi"/>
        </w:rPr>
        <w:t>4</w:t>
      </w:r>
      <w:r w:rsidR="00993347">
        <w:rPr>
          <w:rFonts w:asciiTheme="majorHAnsi" w:eastAsia="Times New Roman" w:hAnsiTheme="majorHAnsi" w:cstheme="majorHAnsi"/>
        </w:rPr>
        <w:t xml:space="preserve">. </w:t>
      </w:r>
      <w:r w:rsidR="0058238F">
        <w:rPr>
          <w:rFonts w:asciiTheme="majorHAnsi" w:eastAsia="Times New Roman" w:hAnsiTheme="majorHAnsi" w:cstheme="majorHAnsi"/>
        </w:rPr>
        <w:t>If</w:t>
      </w:r>
      <w:r w:rsidR="007A25D9">
        <w:rPr>
          <w:rFonts w:asciiTheme="majorHAnsi" w:eastAsia="Times New Roman" w:hAnsiTheme="majorHAnsi" w:cstheme="majorHAnsi"/>
        </w:rPr>
        <w:t>, at the first step,</w:t>
      </w:r>
      <w:r w:rsidR="0058238F">
        <w:rPr>
          <w:rFonts w:asciiTheme="majorHAnsi" w:eastAsia="Times New Roman" w:hAnsiTheme="majorHAnsi" w:cstheme="majorHAnsi"/>
        </w:rPr>
        <w:t xml:space="preserve"> we allocate</w:t>
      </w:r>
      <w:r w:rsidR="00441BFE">
        <w:rPr>
          <w:rFonts w:asciiTheme="majorHAnsi" w:eastAsia="Times New Roman" w:hAnsiTheme="majorHAnsi" w:cstheme="majorHAnsi"/>
        </w:rPr>
        <w:t>d</w:t>
      </w:r>
      <w:r w:rsidR="0058238F">
        <w:rPr>
          <w:rFonts w:asciiTheme="majorHAnsi" w:eastAsia="Times New Roman" w:hAnsiTheme="majorHAnsi" w:cstheme="majorHAnsi"/>
        </w:rPr>
        <w:t xml:space="preserve"> 1 individual to the least abundant species, the </w:t>
      </w:r>
      <w:r w:rsidR="00441BFE">
        <w:rPr>
          <w:rFonts w:asciiTheme="majorHAnsi" w:eastAsia="Times New Roman" w:hAnsiTheme="majorHAnsi" w:cstheme="majorHAnsi"/>
        </w:rPr>
        <w:t>second</w:t>
      </w:r>
      <w:r w:rsidR="0058238F">
        <w:rPr>
          <w:rFonts w:asciiTheme="majorHAnsi" w:eastAsia="Times New Roman" w:hAnsiTheme="majorHAnsi" w:cstheme="majorHAnsi"/>
        </w:rPr>
        <w:t xml:space="preserve"> species can have an abundance of </w:t>
      </w:r>
      <w:r w:rsidR="00A3609E">
        <w:rPr>
          <w:rFonts w:asciiTheme="majorHAnsi" w:eastAsia="Times New Roman" w:hAnsiTheme="majorHAnsi" w:cstheme="majorHAnsi"/>
        </w:rPr>
        <w:t xml:space="preserve">1, </w:t>
      </w:r>
      <w:r w:rsidR="0058238F">
        <w:rPr>
          <w:rFonts w:asciiTheme="majorHAnsi" w:eastAsia="Times New Roman" w:hAnsiTheme="majorHAnsi" w:cstheme="majorHAnsi"/>
        </w:rPr>
        <w:t>2 or 3</w:t>
      </w:r>
      <w:r w:rsidR="0014598D">
        <w:rPr>
          <w:rFonts w:asciiTheme="majorHAnsi" w:eastAsia="Times New Roman" w:hAnsiTheme="majorHAnsi" w:cstheme="majorHAnsi"/>
        </w:rPr>
        <w:t xml:space="preserve"> with equal probability, because there is exactly 1 possible SAD with each of these possible abundances for the first two species. This process is continued until all individuals have been allocated. </w:t>
      </w:r>
      <w:r w:rsidR="00CD7BFB" w:rsidRPr="002E2A57">
        <w:rPr>
          <w:rFonts w:asciiTheme="majorHAnsi" w:eastAsia="Times New Roman" w:hAnsiTheme="majorHAnsi" w:cstheme="majorHAnsi"/>
        </w:rPr>
        <w:t>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3"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w:t>
      </w:r>
      <w:r w:rsidR="0055643E">
        <w:rPr>
          <w:rFonts w:asciiTheme="majorHAnsi" w:eastAsia="Times New Roman" w:hAnsiTheme="majorHAnsi" w:cstheme="majorHAnsi"/>
        </w:rPr>
        <w:t>in Appendix S</w:t>
      </w:r>
      <w:r w:rsidR="00673AE7">
        <w:rPr>
          <w:rFonts w:asciiTheme="majorHAnsi" w:eastAsia="Times New Roman" w:hAnsiTheme="majorHAnsi" w:cstheme="majorHAnsi"/>
        </w:rPr>
        <w:t>3</w:t>
      </w:r>
      <w:r w:rsidR="00CD7BFB" w:rsidRPr="002E2A57">
        <w:rPr>
          <w:rFonts w:asciiTheme="majorHAnsi" w:eastAsia="Times New Roman" w:hAnsiTheme="majorHAnsi" w:cstheme="majorHAnsi"/>
        </w:rPr>
        <w:t>.</w:t>
      </w:r>
    </w:p>
    <w:p w14:paraId="5FCBF84D" w14:textId="056466E5"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1771D527" w14:textId="1728E446" w:rsidR="00D7407E" w:rsidRPr="002E2A57" w:rsidRDefault="000E6F71"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w:t>
      </w:r>
      <w:r w:rsidR="009C200A">
        <w:rPr>
          <w:rFonts w:asciiTheme="majorHAnsi" w:eastAsia="Times New Roman" w:hAnsiTheme="majorHAnsi" w:cstheme="majorHAnsi"/>
        </w:rPr>
        <w:t>f all SADs in a feasible set are equally likely to occur</w:t>
      </w:r>
      <w:r w:rsidRPr="002E2A57">
        <w:rPr>
          <w:rFonts w:asciiTheme="majorHAnsi" w:eastAsia="Times New Roman" w:hAnsiTheme="majorHAnsi" w:cstheme="majorHAnsi"/>
        </w:rPr>
        <w:t>,</w:t>
      </w:r>
      <w:r w:rsidR="009F39F2">
        <w:rPr>
          <w:rFonts w:asciiTheme="majorHAnsi" w:eastAsia="Times New Roman" w:hAnsiTheme="majorHAnsi" w:cstheme="majorHAnsi"/>
        </w:rPr>
        <w:t xml:space="preserve"> then</w:t>
      </w:r>
      <w:r w:rsidRPr="002E2A57">
        <w:rPr>
          <w:rFonts w:asciiTheme="majorHAnsi" w:eastAsia="Times New Roman" w:hAnsiTheme="majorHAnsi" w:cstheme="majorHAnsi"/>
        </w:rPr>
        <w:t xml:space="preserve"> an SAD with a particular </w:t>
      </w:r>
      <w:r w:rsidRPr="003052E4">
        <w:rPr>
          <w:rFonts w:asciiTheme="majorHAnsi" w:eastAsia="Times New Roman" w:hAnsiTheme="majorHAnsi" w:cstheme="majorHAnsi"/>
          <w:i/>
          <w:iCs/>
        </w:rPr>
        <w:t xml:space="preserve">S </w:t>
      </w:r>
      <w:r w:rsidRPr="002E2A57">
        <w:rPr>
          <w:rFonts w:asciiTheme="majorHAnsi" w:eastAsia="Times New Roman" w:hAnsiTheme="majorHAnsi" w:cstheme="majorHAnsi"/>
        </w:rPr>
        <w:t xml:space="preserve">and </w:t>
      </w:r>
      <w:r w:rsidRPr="003052E4">
        <w:rPr>
          <w:rFonts w:asciiTheme="majorHAnsi" w:eastAsia="Times New Roman" w:hAnsiTheme="majorHAnsi" w:cstheme="majorHAnsi"/>
          <w:i/>
          <w:iCs/>
        </w:rPr>
        <w:t>N</w:t>
      </w:r>
      <w:r>
        <w:rPr>
          <w:rFonts w:asciiTheme="majorHAnsi" w:eastAsia="Times New Roman" w:hAnsiTheme="majorHAnsi" w:cstheme="majorHAnsi"/>
        </w:rPr>
        <w:t xml:space="preserve"> </w:t>
      </w:r>
      <w:r w:rsidR="00847018">
        <w:rPr>
          <w:rFonts w:asciiTheme="majorHAnsi" w:eastAsia="Times New Roman" w:hAnsiTheme="majorHAnsi" w:cstheme="majorHAnsi"/>
        </w:rPr>
        <w:t xml:space="preserve">is likely to have a shape similar to the shape that is most common among the SADs in </w:t>
      </w:r>
      <w:r>
        <w:rPr>
          <w:rFonts w:asciiTheme="majorHAnsi" w:eastAsia="Times New Roman" w:hAnsiTheme="majorHAnsi" w:cstheme="majorHAnsi"/>
        </w:rPr>
        <w:t xml:space="preserve">the feasible set for the same </w:t>
      </w:r>
      <w:r w:rsidRPr="003052E4">
        <w:rPr>
          <w:rFonts w:asciiTheme="majorHAnsi" w:eastAsia="Times New Roman" w:hAnsiTheme="majorHAnsi" w:cstheme="majorHAnsi"/>
          <w:i/>
          <w:iCs/>
        </w:rPr>
        <w:t xml:space="preserve">S </w:t>
      </w:r>
      <w:r>
        <w:rPr>
          <w:rFonts w:asciiTheme="majorHAnsi" w:eastAsia="Times New Roman" w:hAnsiTheme="majorHAnsi" w:cstheme="majorHAnsi"/>
        </w:rPr>
        <w:lastRenderedPageBreak/>
        <w:t xml:space="preserve">and </w:t>
      </w:r>
      <w:r w:rsidR="00446C37">
        <w:rPr>
          <w:rFonts w:asciiTheme="majorHAnsi" w:eastAsia="Times New Roman" w:hAnsiTheme="majorHAnsi" w:cstheme="majorHAnsi"/>
          <w:i/>
          <w:iCs/>
        </w:rPr>
        <w:t>N</w:t>
      </w:r>
      <w:r w:rsidR="00E50333">
        <w:rPr>
          <w:rFonts w:asciiTheme="majorHAnsi" w:eastAsia="Times New Roman" w:hAnsiTheme="majorHAnsi" w:cstheme="majorHAnsi"/>
        </w:rPr>
        <w:t xml:space="preserve">; in contrast, </w:t>
      </w:r>
      <w:r w:rsidR="00847018">
        <w:rPr>
          <w:rFonts w:asciiTheme="majorHAnsi" w:eastAsia="Times New Roman" w:hAnsiTheme="majorHAnsi" w:cstheme="majorHAnsi"/>
        </w:rPr>
        <w:t>strong processes may cause observed SADs to have shapes that deviate from this statistical baseline</w:t>
      </w:r>
      <w:r w:rsidR="00E77ECE">
        <w:rPr>
          <w:rFonts w:asciiTheme="majorHAnsi" w:eastAsia="Times New Roman" w:hAnsiTheme="majorHAnsi" w:cstheme="majorHAnsi"/>
        </w:rPr>
        <w:t xml:space="preserve"> (Locey and White 2013)</w:t>
      </w:r>
      <w:r w:rsidR="00847018">
        <w:rPr>
          <w:rFonts w:asciiTheme="majorHAnsi" w:eastAsia="Times New Roman" w:hAnsiTheme="majorHAnsi" w:cstheme="majorHAnsi"/>
        </w:rPr>
        <w:t xml:space="preserve">. </w:t>
      </w:r>
      <w:r w:rsidR="00D7407E" w:rsidRPr="002E2A57">
        <w:rPr>
          <w:rFonts w:asciiTheme="majorHAnsi" w:eastAsia="Times New Roman" w:hAnsiTheme="majorHAnsi" w:cstheme="majorHAnsi"/>
        </w:rPr>
        <w:t xml:space="preserve">We focus on two metrics to describe the shape of the SAD, skewness and Simpson’s evenness. </w:t>
      </w:r>
      <w:r w:rsidR="006A2C03" w:rsidRPr="002E2A57">
        <w:rPr>
          <w:rFonts w:asciiTheme="majorHAnsi" w:eastAsia="Times New Roman" w:hAnsiTheme="majorHAnsi" w:cstheme="majorHAnsi"/>
        </w:rPr>
        <w:t>Skewness measures the asymmetry of a distribution around its mean</w:t>
      </w:r>
      <w:r w:rsidR="00AF09B7">
        <w:rPr>
          <w:rFonts w:asciiTheme="majorHAnsi" w:eastAsia="Times New Roman" w:hAnsiTheme="majorHAnsi" w:cstheme="majorHAnsi"/>
        </w:rPr>
        <w:t xml:space="preserve">, and </w:t>
      </w:r>
      <w:r w:rsidR="006A2C03" w:rsidRPr="002E2A57">
        <w:rPr>
          <w:rFonts w:asciiTheme="majorHAnsi" w:eastAsia="Times New Roman" w:hAnsiTheme="majorHAnsi" w:cstheme="majorHAnsi"/>
        </w:rPr>
        <w:t xml:space="preserve">Simpson’s evenness is a commonly used metric in ecology for assessing how equitably abundance is distributed across </w:t>
      </w:r>
      <w:r w:rsidR="00CC5029">
        <w:rPr>
          <w:rFonts w:asciiTheme="majorHAnsi" w:eastAsia="Times New Roman" w:hAnsiTheme="majorHAnsi" w:cstheme="majorHAnsi"/>
        </w:rPr>
        <w:t>species</w:t>
      </w:r>
      <w:r w:rsidR="0033109D">
        <w:rPr>
          <w:rFonts w:asciiTheme="majorHAnsi" w:eastAsia="Times New Roman" w:hAnsiTheme="majorHAnsi" w:cstheme="majorHAnsi"/>
        </w:rPr>
        <w:t xml:space="preserve">. </w:t>
      </w:r>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Generating the statistical baseline</w:t>
      </w:r>
      <w:r w:rsidR="00EE19D9">
        <w:rPr>
          <w:rFonts w:asciiTheme="majorHAnsi" w:eastAsia="Times New Roman" w:hAnsiTheme="majorHAnsi" w:cstheme="majorHAnsi"/>
        </w:rPr>
        <w:t>,</w:t>
      </w:r>
      <w:r w:rsidR="006A2C03" w:rsidRPr="002E2A57">
        <w:rPr>
          <w:rFonts w:asciiTheme="majorHAnsi" w:eastAsia="Times New Roman" w:hAnsiTheme="majorHAnsi" w:cstheme="majorHAnsi"/>
          <w:i/>
          <w:iCs/>
        </w:rPr>
        <w:t xml:space="preserve"> </w:t>
      </w:r>
      <w:r w:rsidR="006A2C03" w:rsidRPr="002E2A57">
        <w:rPr>
          <w:rFonts w:asciiTheme="majorHAnsi" w:eastAsia="Times New Roman" w:hAnsiTheme="majorHAnsi" w:cstheme="majorHAnsi"/>
        </w:rPr>
        <w:t xml:space="preserve">above), we generated a distribution describing the general shape (i.e. evenness or skewness) </w:t>
      </w:r>
      <w:r w:rsidR="00826EDA">
        <w:rPr>
          <w:rFonts w:asciiTheme="majorHAnsi" w:eastAsia="Times New Roman" w:hAnsiTheme="majorHAnsi" w:cstheme="majorHAnsi"/>
        </w:rPr>
        <w:t xml:space="preserve">expected from the randomly sampled </w:t>
      </w:r>
      <w:r w:rsidR="006A2C03" w:rsidRPr="002E2A57">
        <w:rPr>
          <w:rFonts w:asciiTheme="majorHAnsi" w:eastAsia="Times New Roman" w:hAnsiTheme="majorHAnsi" w:cstheme="majorHAnsi"/>
        </w:rPr>
        <w:t>SADs.</w:t>
      </w:r>
      <w:r w:rsidR="002F11A7" w:rsidRPr="002E2A57">
        <w:rPr>
          <w:rFonts w:asciiTheme="majorHAnsi" w:eastAsia="Times New Roman" w:hAnsiTheme="majorHAnsi" w:cstheme="majorHAnsi"/>
        </w:rPr>
        <w:t xml:space="preserve"> </w:t>
      </w:r>
      <w:r w:rsidR="00F24DB3" w:rsidRPr="002E2A57">
        <w:rPr>
          <w:rFonts w:asciiTheme="majorHAnsi" w:eastAsia="Times New Roman" w:hAnsiTheme="majorHAnsi" w:cstheme="majorHAnsi"/>
        </w:rPr>
        <w:t>Note that s</w:t>
      </w:r>
      <w:r w:rsidR="002F11A7" w:rsidRPr="002E2A57">
        <w:rPr>
          <w:rFonts w:asciiTheme="majorHAnsi" w:eastAsia="Times New Roman" w:hAnsiTheme="majorHAnsi" w:cstheme="majorHAnsi"/>
        </w:rPr>
        <w:t>kewness</w:t>
      </w:r>
      <w:r w:rsidR="00992099">
        <w:rPr>
          <w:rFonts w:asciiTheme="majorHAnsi" w:eastAsia="Times New Roman" w:hAnsiTheme="majorHAnsi" w:cstheme="majorHAnsi"/>
        </w:rPr>
        <w:t xml:space="preserve">, as implemented </w:t>
      </w:r>
      <w:r w:rsidR="00015878">
        <w:rPr>
          <w:rFonts w:asciiTheme="majorHAnsi" w:eastAsia="Times New Roman" w:hAnsiTheme="majorHAnsi" w:cstheme="majorHAnsi"/>
        </w:rPr>
        <w:t xml:space="preserve">in </w:t>
      </w:r>
      <w:r w:rsidR="00992099">
        <w:rPr>
          <w:rFonts w:asciiTheme="majorHAnsi" w:eastAsia="Times New Roman" w:hAnsiTheme="majorHAnsi" w:cstheme="majorHAnsi"/>
        </w:rPr>
        <w:t>the R package “e1071”</w:t>
      </w:r>
      <w:r w:rsidR="00807265">
        <w:rPr>
          <w:rFonts w:asciiTheme="majorHAnsi" w:eastAsia="Times New Roman" w:hAnsiTheme="majorHAnsi" w:cstheme="majorHAnsi"/>
        </w:rPr>
        <w:t xml:space="preserve"> (Meyer </w:t>
      </w:r>
      <w:r w:rsidR="007873FC">
        <w:rPr>
          <w:rFonts w:asciiTheme="majorHAnsi" w:eastAsia="Times New Roman" w:hAnsiTheme="majorHAnsi" w:cstheme="majorHAnsi"/>
        </w:rPr>
        <w:t>et al.</w:t>
      </w:r>
      <w:r w:rsidR="00807265">
        <w:rPr>
          <w:rFonts w:asciiTheme="majorHAnsi" w:eastAsia="Times New Roman" w:hAnsiTheme="majorHAnsi" w:cstheme="majorHAnsi"/>
        </w:rPr>
        <w:t xml:space="preserve"> </w:t>
      </w:r>
      <w:r w:rsidR="006402AB">
        <w:rPr>
          <w:rFonts w:asciiTheme="majorHAnsi" w:eastAsia="Times New Roman" w:hAnsiTheme="majorHAnsi" w:cstheme="majorHAnsi"/>
        </w:rPr>
        <w:t>2019</w:t>
      </w:r>
      <w:r w:rsidR="00807265">
        <w:rPr>
          <w:rFonts w:asciiTheme="majorHAnsi" w:eastAsia="Times New Roman" w:hAnsiTheme="majorHAnsi" w:cstheme="majorHAnsi"/>
        </w:rPr>
        <w:t>)</w:t>
      </w:r>
      <w:r w:rsidR="00760F74">
        <w:rPr>
          <w:rFonts w:asciiTheme="majorHAnsi" w:eastAsia="Times New Roman" w:hAnsiTheme="majorHAnsi" w:cstheme="majorHAnsi"/>
        </w:rPr>
        <w:t>,</w:t>
      </w:r>
      <w:r w:rsidR="002F11A7" w:rsidRPr="002E2A57">
        <w:rPr>
          <w:rFonts w:asciiTheme="majorHAnsi" w:eastAsia="Times New Roman" w:hAnsiTheme="majorHAnsi" w:cstheme="majorHAnsi"/>
        </w:rPr>
        <w:t xml:space="preserve"> always evaluates to 0 for distributions with </w:t>
      </w:r>
      <w:r w:rsidR="004438ED">
        <w:rPr>
          <w:rFonts w:asciiTheme="majorHAnsi" w:eastAsia="Times New Roman" w:hAnsiTheme="majorHAnsi" w:cstheme="majorHAnsi"/>
        </w:rPr>
        <w:t>only two</w:t>
      </w:r>
      <w:r w:rsidR="002F11A7" w:rsidRPr="002E2A57">
        <w:rPr>
          <w:rFonts w:asciiTheme="majorHAnsi" w:eastAsia="Times New Roman" w:hAnsiTheme="majorHAnsi" w:cstheme="majorHAnsi"/>
        </w:rPr>
        <w:t xml:space="preserve"> </w:t>
      </w:r>
      <w:r w:rsidR="001F596D" w:rsidRPr="002E2A57">
        <w:rPr>
          <w:rFonts w:asciiTheme="majorHAnsi" w:eastAsia="Times New Roman" w:hAnsiTheme="majorHAnsi" w:cstheme="majorHAnsi"/>
        </w:rPr>
        <w:t>species</w:t>
      </w:r>
      <w:r w:rsidR="00D7407E" w:rsidRPr="002E2A57">
        <w:rPr>
          <w:rFonts w:asciiTheme="majorHAnsi" w:eastAsia="Times New Roman" w:hAnsiTheme="majorHAnsi" w:cstheme="majorHAnsi"/>
        </w:rPr>
        <w:t xml:space="preserve">, and we </w:t>
      </w:r>
      <w:r w:rsidR="0036516C">
        <w:rPr>
          <w:rFonts w:asciiTheme="majorHAnsi" w:eastAsia="Times New Roman" w:hAnsiTheme="majorHAnsi" w:cstheme="majorHAnsi"/>
        </w:rPr>
        <w:t xml:space="preserve">therefore </w:t>
      </w:r>
      <w:r w:rsidR="00D7407E" w:rsidRPr="002E2A57">
        <w:rPr>
          <w:rFonts w:asciiTheme="majorHAnsi" w:eastAsia="Times New Roman" w:hAnsiTheme="majorHAnsi" w:cstheme="majorHAnsi"/>
        </w:rPr>
        <w:t>exclude</w:t>
      </w:r>
      <w:r w:rsidR="00F615AE" w:rsidRPr="002E2A57">
        <w:rPr>
          <w:rFonts w:asciiTheme="majorHAnsi" w:eastAsia="Times New Roman" w:hAnsiTheme="majorHAnsi" w:cstheme="majorHAnsi"/>
        </w:rPr>
        <w:t>d</w:t>
      </w:r>
      <w:r w:rsidR="00D7407E" w:rsidRPr="002E2A57">
        <w:rPr>
          <w:rFonts w:asciiTheme="majorHAnsi" w:eastAsia="Times New Roman" w:hAnsiTheme="majorHAnsi" w:cstheme="majorHAnsi"/>
        </w:rPr>
        <w:t xml:space="preserve"> those cases from analyses of skewness</w:t>
      </w:r>
      <w:r w:rsidR="00C222B5">
        <w:rPr>
          <w:rFonts w:asciiTheme="majorHAnsi" w:eastAsia="Times New Roman" w:hAnsiTheme="majorHAnsi" w:cstheme="majorHAnsi"/>
        </w:rPr>
        <w:t xml:space="preserve"> (but included those communities for analyses using Simpson’s evenness)</w:t>
      </w:r>
      <w:r w:rsidR="00D7407E" w:rsidRPr="002E2A57">
        <w:rPr>
          <w:rFonts w:asciiTheme="majorHAnsi" w:eastAsia="Times New Roman" w:hAnsiTheme="majorHAnsi" w:cstheme="majorHAnsi"/>
        </w:rPr>
        <w:t xml:space="preserve">. </w:t>
      </w:r>
    </w:p>
    <w:p w14:paraId="57C8202C" w14:textId="7E099E9E" w:rsidR="00493851" w:rsidRPr="002E2A57" w:rsidRDefault="004D1737"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To assess whether the shape of an observed SAD was statistically unlikely, we </w:t>
      </w:r>
      <w:r w:rsidR="00AD6291" w:rsidRPr="002E2A57">
        <w:rPr>
          <w:rFonts w:asciiTheme="majorHAnsi" w:eastAsia="Times New Roman" w:hAnsiTheme="majorHAnsi" w:cstheme="majorHAnsi"/>
        </w:rPr>
        <w:t>calculated Simpson’s evenness and skewness for the observed SAD</w:t>
      </w:r>
      <w:r w:rsidRPr="002E2A57">
        <w:rPr>
          <w:rFonts w:asciiTheme="majorHAnsi" w:eastAsia="Times New Roman" w:hAnsiTheme="majorHAnsi" w:cstheme="majorHAnsi"/>
        </w:rPr>
        <w:t xml:space="preserve"> and compared these observed values to the distributions of evenness and skewness obtained from that community’s sampled feasible set.</w:t>
      </w:r>
      <w:r w:rsidR="00654DAA" w:rsidRPr="00654DAA">
        <w:rPr>
          <w:rFonts w:asciiTheme="majorHAnsi" w:eastAsia="Times New Roman" w:hAnsiTheme="majorHAnsi" w:cstheme="majorHAnsi"/>
        </w:rPr>
        <w:t xml:space="preserve"> </w:t>
      </w:r>
      <w:r w:rsidR="00654DAA" w:rsidRPr="002E2A57">
        <w:rPr>
          <w:rFonts w:asciiTheme="majorHAnsi" w:eastAsia="Times New Roman" w:hAnsiTheme="majorHAnsi" w:cstheme="majorHAnsi"/>
        </w:rPr>
        <w:t xml:space="preserve">An observed SAD’s deviation from its feasible set was determined by </w:t>
      </w:r>
      <w:r w:rsidR="00654DAA">
        <w:rPr>
          <w:rFonts w:asciiTheme="majorHAnsi" w:eastAsia="Times New Roman" w:hAnsiTheme="majorHAnsi" w:cstheme="majorHAnsi"/>
        </w:rPr>
        <w:t xml:space="preserve">computing the percentile rank of its skewness and evenness relative to the </w:t>
      </w:r>
      <w:r w:rsidR="00654DAA" w:rsidRPr="002E2A57">
        <w:rPr>
          <w:rFonts w:asciiTheme="majorHAnsi" w:eastAsia="Times New Roman" w:hAnsiTheme="majorHAnsi" w:cstheme="majorHAnsi"/>
        </w:rPr>
        <w:t>sampled distributions for skewness and evenness</w:t>
      </w:r>
      <w:r w:rsidR="00654DAA">
        <w:rPr>
          <w:rFonts w:asciiTheme="majorHAnsi" w:eastAsia="Times New Roman" w:hAnsiTheme="majorHAnsi" w:cstheme="majorHAnsi"/>
        </w:rPr>
        <w:t>, respectively</w:t>
      </w:r>
      <w:r w:rsidR="00654DAA" w:rsidRPr="002E2A57">
        <w:rPr>
          <w:rFonts w:asciiTheme="majorHAnsi" w:eastAsia="Times New Roman" w:hAnsiTheme="majorHAnsi" w:cstheme="majorHAnsi"/>
        </w:rPr>
        <w:t>.</w:t>
      </w:r>
      <w:r w:rsidR="00654DAA">
        <w:rPr>
          <w:rFonts w:asciiTheme="majorHAnsi" w:eastAsia="Times New Roman" w:hAnsiTheme="majorHAnsi" w:cstheme="majorHAnsi"/>
        </w:rPr>
        <w:t xml:space="preserve"> </w:t>
      </w:r>
      <w:r w:rsidR="00AD6291" w:rsidRPr="002E2A57">
        <w:rPr>
          <w:rFonts w:asciiTheme="majorHAnsi" w:eastAsia="Times New Roman" w:hAnsiTheme="majorHAnsi" w:cstheme="majorHAnsi"/>
        </w:rPr>
        <w:t>Th</w:t>
      </w:r>
      <w:r w:rsidR="00654DAA">
        <w:rPr>
          <w:rFonts w:asciiTheme="majorHAnsi" w:eastAsia="Times New Roman" w:hAnsiTheme="majorHAnsi" w:cstheme="majorHAnsi"/>
        </w:rPr>
        <w:t>ese</w:t>
      </w:r>
      <w:r w:rsidR="00AD6291" w:rsidRPr="002E2A57">
        <w:rPr>
          <w:rFonts w:asciiTheme="majorHAnsi" w:eastAsia="Times New Roman" w:hAnsiTheme="majorHAnsi" w:cstheme="majorHAnsi"/>
        </w:rPr>
        <w:t xml:space="preserve"> percentile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r w:rsidR="00654DAA">
        <w:rPr>
          <w:rFonts w:asciiTheme="majorHAnsi" w:eastAsia="Times New Roman" w:hAnsiTheme="majorHAnsi" w:cstheme="majorHAnsi"/>
        </w:rPr>
        <w:t>are</w:t>
      </w:r>
      <w:r w:rsidR="00AD6291" w:rsidRPr="002E2A57">
        <w:rPr>
          <w:rFonts w:asciiTheme="majorHAnsi" w:eastAsia="Times New Roman" w:hAnsiTheme="majorHAnsi" w:cstheme="majorHAnsi"/>
        </w:rPr>
        <w:t xml:space="preserve"> </w:t>
      </w:r>
      <w:r w:rsidR="003723E5">
        <w:rPr>
          <w:rFonts w:asciiTheme="majorHAnsi" w:eastAsia="Times New Roman" w:hAnsiTheme="majorHAnsi" w:cstheme="majorHAnsi"/>
        </w:rPr>
        <w:t xml:space="preserve">then </w:t>
      </w:r>
      <w:r w:rsidR="00AD6291" w:rsidRPr="002E2A57">
        <w:rPr>
          <w:rFonts w:asciiTheme="majorHAnsi" w:eastAsia="Times New Roman" w:hAnsiTheme="majorHAnsi" w:cstheme="majorHAnsi"/>
        </w:rPr>
        <w:t xml:space="preserve">comparable across different community sizes, allowing broad-scale assessment across wide ranges of </w:t>
      </w:r>
      <w:r w:rsidR="00AD6291" w:rsidRPr="00EC688A">
        <w:rPr>
          <w:rFonts w:asciiTheme="majorHAnsi" w:eastAsia="Times New Roman" w:hAnsiTheme="majorHAnsi" w:cstheme="majorHAnsi"/>
          <w:i/>
          <w:iCs/>
        </w:rPr>
        <w:t>S</w:t>
      </w:r>
      <w:r w:rsidR="00AD6291" w:rsidRPr="002E2A57">
        <w:rPr>
          <w:rFonts w:asciiTheme="majorHAnsi" w:eastAsia="Times New Roman" w:hAnsiTheme="majorHAnsi" w:cstheme="majorHAnsi"/>
        </w:rPr>
        <w:t xml:space="preserve"> and </w:t>
      </w:r>
      <w:r w:rsidR="00AD6291" w:rsidRPr="00EC688A">
        <w:rPr>
          <w:rFonts w:asciiTheme="majorHAnsi" w:eastAsia="Times New Roman" w:hAnsiTheme="majorHAnsi" w:cstheme="majorHAnsi"/>
          <w:i/>
          <w:iCs/>
        </w:rPr>
        <w:t>N</w:t>
      </w:r>
      <w:r w:rsidR="00AD6291" w:rsidRPr="002E2A57">
        <w:rPr>
          <w:rFonts w:asciiTheme="majorHAnsi" w:eastAsia="Times New Roman" w:hAnsiTheme="majorHAnsi" w:cstheme="majorHAnsi"/>
        </w:rPr>
        <w:t xml:space="preserve">. </w:t>
      </w:r>
      <w:r w:rsidR="00D83C6C">
        <w:rPr>
          <w:rFonts w:asciiTheme="majorHAnsi" w:eastAsia="Times New Roman" w:hAnsiTheme="majorHAnsi" w:cstheme="majorHAnsi"/>
        </w:rPr>
        <w:t>After aggregating across communities</w:t>
      </w:r>
      <w:r w:rsidR="004420DB" w:rsidRPr="002E2A57">
        <w:rPr>
          <w:rFonts w:asciiTheme="majorHAnsi" w:eastAsia="Times New Roman" w:hAnsiTheme="majorHAnsi" w:cstheme="majorHAnsi"/>
        </w:rPr>
        <w:t xml:space="preserve">, if </w:t>
      </w:r>
      <w:r w:rsidR="007D08D6">
        <w:rPr>
          <w:rFonts w:asciiTheme="majorHAnsi" w:eastAsia="Times New Roman" w:hAnsiTheme="majorHAnsi" w:cstheme="majorHAnsi"/>
        </w:rPr>
        <w:t>observed SADs</w:t>
      </w:r>
      <w:r w:rsidR="00D83C6C">
        <w:rPr>
          <w:rFonts w:asciiTheme="majorHAnsi" w:eastAsia="Times New Roman" w:hAnsiTheme="majorHAnsi" w:cstheme="majorHAnsi"/>
        </w:rPr>
        <w:t xml:space="preserve"> reflect</w:t>
      </w:r>
      <w:r w:rsidR="004420DB" w:rsidRPr="002E2A57">
        <w:rPr>
          <w:rFonts w:asciiTheme="majorHAnsi" w:eastAsia="Times New Roman" w:hAnsiTheme="majorHAnsi" w:cstheme="majorHAnsi"/>
        </w:rPr>
        <w:t xml:space="preserve"> random draws from their feasible set</w:t>
      </w:r>
      <w:r w:rsidR="00D83C6C">
        <w:rPr>
          <w:rFonts w:asciiTheme="majorHAnsi" w:eastAsia="Times New Roman" w:hAnsiTheme="majorHAnsi" w:cstheme="majorHAnsi"/>
        </w:rPr>
        <w:t>s</w:t>
      </w:r>
      <w:r w:rsidR="00CA6869" w:rsidRPr="002E2A57">
        <w:rPr>
          <w:rFonts w:asciiTheme="majorHAnsi" w:eastAsia="Times New Roman" w:hAnsiTheme="majorHAnsi" w:cstheme="majorHAnsi"/>
        </w:rPr>
        <w:t>, their</w:t>
      </w:r>
      <w:r w:rsidR="00AD6291" w:rsidRPr="002E2A57">
        <w:rPr>
          <w:rFonts w:asciiTheme="majorHAnsi" w:eastAsia="Times New Roman" w:hAnsiTheme="majorHAnsi" w:cstheme="majorHAnsi"/>
        </w:rPr>
        <w:t xml:space="preserve"> percentile rank values </w:t>
      </w:r>
      <w:r w:rsidR="00CA6869" w:rsidRPr="002E2A57">
        <w:rPr>
          <w:rFonts w:asciiTheme="majorHAnsi" w:eastAsia="Times New Roman" w:hAnsiTheme="majorHAnsi" w:cstheme="majorHAnsi"/>
        </w:rPr>
        <w:t>should</w:t>
      </w:r>
      <w:r w:rsidR="00AD6291" w:rsidRPr="002E2A57">
        <w:rPr>
          <w:rFonts w:asciiTheme="majorHAnsi" w:eastAsia="Times New Roman" w:hAnsiTheme="majorHAnsi" w:cstheme="majorHAnsi"/>
        </w:rPr>
        <w:t xml:space="preserve"> be uniformly distributed from 0 to 100. However, if observed SADs are consistently more skewed or even than their feasible sets, the percentile values will be </w:t>
      </w:r>
      <w:r w:rsidR="00D01241" w:rsidRPr="002E2A57">
        <w:rPr>
          <w:rFonts w:asciiTheme="majorHAnsi" w:eastAsia="Times New Roman" w:hAnsiTheme="majorHAnsi" w:cstheme="majorHAnsi"/>
        </w:rPr>
        <w:t>disproportionately concentrated towards the extremes.</w:t>
      </w:r>
      <w:r w:rsidR="00B309A8" w:rsidRPr="002E2A57">
        <w:rPr>
          <w:rFonts w:asciiTheme="majorHAnsi" w:eastAsia="Times New Roman" w:hAnsiTheme="majorHAnsi" w:cstheme="majorHAnsi"/>
        </w:rPr>
        <w:t xml:space="preserve"> </w:t>
      </w:r>
      <w:r w:rsidR="004D40A4">
        <w:rPr>
          <w:rFonts w:asciiTheme="majorHAnsi" w:eastAsia="Times New Roman" w:hAnsiTheme="majorHAnsi" w:cstheme="majorHAnsi"/>
        </w:rPr>
        <w:t>Because an earlier survey in this space (Locey and White 2013) found that the tendency is for empirical SAD</w:t>
      </w:r>
      <w:r w:rsidR="007D08D6">
        <w:rPr>
          <w:rFonts w:asciiTheme="majorHAnsi" w:eastAsia="Times New Roman" w:hAnsiTheme="majorHAnsi" w:cstheme="majorHAnsi"/>
        </w:rPr>
        <w:t>s</w:t>
      </w:r>
      <w:r w:rsidR="004D40A4">
        <w:rPr>
          <w:rFonts w:asciiTheme="majorHAnsi" w:eastAsia="Times New Roman" w:hAnsiTheme="majorHAnsi" w:cstheme="majorHAnsi"/>
        </w:rPr>
        <w:t xml:space="preserve"> to be more skewed and less even than their feasible sets, we used one-tailed 95% confidence intervals and tested for unusually </w:t>
      </w:r>
      <w:r w:rsidR="004D40A4">
        <w:rPr>
          <w:rFonts w:asciiTheme="majorHAnsi" w:eastAsia="Times New Roman" w:hAnsiTheme="majorHAnsi" w:cstheme="majorHAnsi"/>
          <w:i/>
          <w:iCs/>
        </w:rPr>
        <w:t xml:space="preserve">high </w:t>
      </w:r>
      <w:r w:rsidR="004D40A4">
        <w:rPr>
          <w:rFonts w:asciiTheme="majorHAnsi" w:eastAsia="Times New Roman" w:hAnsiTheme="majorHAnsi" w:cstheme="majorHAnsi"/>
        </w:rPr>
        <w:t xml:space="preserve">values for skewness and </w:t>
      </w:r>
      <w:r w:rsidR="004D40A4">
        <w:rPr>
          <w:rFonts w:asciiTheme="majorHAnsi" w:eastAsia="Times New Roman" w:hAnsiTheme="majorHAnsi" w:cstheme="majorHAnsi"/>
          <w:i/>
          <w:iCs/>
        </w:rPr>
        <w:t xml:space="preserve">low </w:t>
      </w:r>
      <w:r w:rsidR="004D40A4">
        <w:rPr>
          <w:rFonts w:asciiTheme="majorHAnsi" w:eastAsia="Times New Roman" w:hAnsiTheme="majorHAnsi" w:cstheme="majorHAnsi"/>
        </w:rPr>
        <w:t>values for evenness.</w:t>
      </w:r>
      <w:r w:rsidR="004D40A4" w:rsidRPr="002E2A57">
        <w:rPr>
          <w:rFonts w:asciiTheme="majorHAnsi" w:eastAsia="Times New Roman" w:hAnsiTheme="majorHAnsi" w:cstheme="majorHAnsi"/>
        </w:rPr>
        <w:t xml:space="preserve"> </w:t>
      </w:r>
      <w:r w:rsidR="006269D3" w:rsidRPr="002E2A57">
        <w:rPr>
          <w:rFonts w:asciiTheme="majorHAnsi" w:eastAsia="Times New Roman" w:hAnsiTheme="majorHAnsi" w:cstheme="majorHAnsi"/>
        </w:rPr>
        <w:t xml:space="preserve">This </w:t>
      </w:r>
      <w:r w:rsidR="000C4C08">
        <w:rPr>
          <w:rFonts w:asciiTheme="majorHAnsi" w:eastAsia="Times New Roman" w:hAnsiTheme="majorHAnsi" w:cstheme="majorHAnsi"/>
        </w:rPr>
        <w:t>comparison</w:t>
      </w:r>
      <w:r w:rsidR="006269D3" w:rsidRPr="002E2A57">
        <w:rPr>
          <w:rFonts w:asciiTheme="majorHAnsi" w:eastAsia="Times New Roman" w:hAnsiTheme="majorHAnsi" w:cstheme="majorHAnsi"/>
        </w:rPr>
        <w:t xml:space="preserve"> </w:t>
      </w:r>
      <w:r w:rsidR="000572F4">
        <w:rPr>
          <w:rFonts w:asciiTheme="majorHAnsi" w:eastAsia="Times New Roman" w:hAnsiTheme="majorHAnsi" w:cstheme="majorHAnsi"/>
        </w:rPr>
        <w:t>is not meaningful</w:t>
      </w:r>
      <w:r w:rsidR="006269D3" w:rsidRPr="002E2A57">
        <w:rPr>
          <w:rFonts w:asciiTheme="majorHAnsi" w:eastAsia="Times New Roman" w:hAnsiTheme="majorHAnsi" w:cstheme="majorHAnsi"/>
        </w:rPr>
        <w:t xml:space="preserve"> if there are very few unique values in the distribution</w:t>
      </w:r>
      <w:r w:rsidR="002203B4">
        <w:rPr>
          <w:rFonts w:asciiTheme="majorHAnsi" w:eastAsia="Times New Roman" w:hAnsiTheme="majorHAnsi" w:cstheme="majorHAnsi"/>
        </w:rPr>
        <w:t>s of skewness and evenness</w:t>
      </w:r>
      <w:r w:rsidR="006269D3" w:rsidRPr="002E2A57">
        <w:rPr>
          <w:rFonts w:asciiTheme="majorHAnsi" w:eastAsia="Times New Roman" w:hAnsiTheme="majorHAnsi" w:cstheme="majorHAnsi"/>
        </w:rPr>
        <w:t xml:space="preserve">, which can occur for small feasible sets. </w:t>
      </w:r>
      <w:r w:rsidR="00B309A8" w:rsidRPr="002E2A57">
        <w:rPr>
          <w:rFonts w:asciiTheme="majorHAnsi" w:eastAsia="Times New Roman" w:hAnsiTheme="majorHAnsi" w:cstheme="majorHAnsi"/>
        </w:rPr>
        <w:t>We</w:t>
      </w:r>
      <w:r w:rsidR="00AD7D72">
        <w:rPr>
          <w:rFonts w:asciiTheme="majorHAnsi" w:eastAsia="Times New Roman" w:hAnsiTheme="majorHAnsi" w:cstheme="majorHAnsi"/>
        </w:rPr>
        <w:t xml:space="preserve"> </w:t>
      </w:r>
      <w:r w:rsidR="00AD7D72">
        <w:rPr>
          <w:rFonts w:asciiTheme="majorHAnsi" w:eastAsia="Times New Roman" w:hAnsiTheme="majorHAnsi" w:cstheme="majorHAnsi"/>
        </w:rPr>
        <w:lastRenderedPageBreak/>
        <w:t>therefore</w:t>
      </w:r>
      <w:r w:rsidR="00B309A8" w:rsidRPr="002E2A57">
        <w:rPr>
          <w:rFonts w:asciiTheme="majorHAnsi" w:eastAsia="Times New Roman" w:hAnsiTheme="majorHAnsi" w:cstheme="majorHAnsi"/>
        </w:rPr>
        <w:t xml:space="preserve"> excluded </w:t>
      </w:r>
      <w:r w:rsidR="00AD7D72">
        <w:rPr>
          <w:rFonts w:asciiTheme="majorHAnsi" w:eastAsia="Times New Roman" w:hAnsiTheme="majorHAnsi" w:cstheme="majorHAnsi"/>
        </w:rPr>
        <w:t>communities for which th</w:t>
      </w:r>
      <w:r w:rsidR="00B309A8" w:rsidRPr="002E2A57">
        <w:rPr>
          <w:rFonts w:asciiTheme="majorHAnsi" w:eastAsia="Times New Roman" w:hAnsiTheme="majorHAnsi" w:cstheme="majorHAnsi"/>
        </w:rPr>
        <w:t xml:space="preserve">e distribution of </w:t>
      </w:r>
      <w:r w:rsidR="00AD7D72">
        <w:rPr>
          <w:rFonts w:asciiTheme="majorHAnsi" w:eastAsia="Times New Roman" w:hAnsiTheme="majorHAnsi" w:cstheme="majorHAnsi"/>
        </w:rPr>
        <w:t xml:space="preserve">skewness or evenness values from the sampled feasible set </w:t>
      </w:r>
      <w:r w:rsidR="00B309A8" w:rsidRPr="002E2A57">
        <w:rPr>
          <w:rFonts w:asciiTheme="majorHAnsi" w:eastAsia="Times New Roman" w:hAnsiTheme="majorHAnsi" w:cstheme="majorHAnsi"/>
        </w:rPr>
        <w:t>had fewer than 20 unique values</w:t>
      </w:r>
      <w:r w:rsidR="00AD7D72">
        <w:rPr>
          <w:rFonts w:asciiTheme="majorHAnsi" w:eastAsia="Times New Roman" w:hAnsiTheme="majorHAnsi" w:cstheme="majorHAnsi"/>
        </w:rPr>
        <w:t xml:space="preserve"> (</w:t>
      </w:r>
      <w:r w:rsidR="00B309A8" w:rsidRPr="002E2A57">
        <w:rPr>
          <w:rFonts w:asciiTheme="majorHAnsi" w:eastAsia="Times New Roman" w:hAnsiTheme="majorHAnsi" w:cstheme="majorHAnsi"/>
        </w:rPr>
        <w:t>in these cases, it is impossible for an observation to fall above or below the 95th or 5th percentile</w:t>
      </w:r>
      <w:r w:rsidR="00AD7D72">
        <w:rPr>
          <w:rFonts w:asciiTheme="majorHAnsi" w:eastAsia="Times New Roman" w:hAnsiTheme="majorHAnsi" w:cstheme="majorHAnsi"/>
        </w:rPr>
        <w:t>, respectively)</w:t>
      </w:r>
      <w:r w:rsidR="00B309A8" w:rsidRPr="002E2A57">
        <w:rPr>
          <w:rFonts w:asciiTheme="majorHAnsi" w:eastAsia="Times New Roman" w:hAnsiTheme="majorHAnsi" w:cstheme="majorHAnsi"/>
        </w:rPr>
        <w:t xml:space="preserve">. </w:t>
      </w:r>
      <w:r w:rsidR="00F33321">
        <w:rPr>
          <w:rFonts w:asciiTheme="majorHAnsi" w:eastAsia="Times New Roman" w:hAnsiTheme="majorHAnsi" w:cstheme="majorHAnsi"/>
        </w:rPr>
        <w:t xml:space="preserve">Our final aggregated analyses included 22,142 communities for evenness and 22,325 communities for skewness.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0AC6A8ED" w14:textId="088E8470" w:rsidR="003738F0" w:rsidRPr="002E2A57" w:rsidRDefault="00A018B4"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rPr>
        <w:t>We also used the distributions</w:t>
      </w:r>
      <w:r w:rsidR="005032D2" w:rsidRPr="002E2A57">
        <w:rPr>
          <w:rFonts w:asciiTheme="majorHAnsi" w:eastAsia="Times New Roman" w:hAnsiTheme="majorHAnsi" w:cstheme="majorHAnsi"/>
        </w:rPr>
        <w:t xml:space="preserve"> of</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skewness and evenness from the sampled feasible</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set </w:t>
      </w:r>
      <w:r w:rsidR="00A054F7" w:rsidRPr="002E2A57">
        <w:rPr>
          <w:rFonts w:asciiTheme="majorHAnsi" w:eastAsia="Times New Roman" w:hAnsiTheme="majorHAnsi" w:cstheme="majorHAnsi"/>
        </w:rPr>
        <w:t xml:space="preserve">to describe the relative </w:t>
      </w:r>
      <w:r w:rsidR="002E2A0B">
        <w:rPr>
          <w:rFonts w:asciiTheme="majorHAnsi" w:eastAsia="Times New Roman" w:hAnsiTheme="majorHAnsi" w:cstheme="majorHAnsi"/>
        </w:rPr>
        <w:t xml:space="preserve">specificity </w:t>
      </w:r>
      <w:r w:rsidR="00A054F7" w:rsidRPr="002E2A57">
        <w:rPr>
          <w:rFonts w:asciiTheme="majorHAnsi" w:eastAsia="Times New Roman" w:hAnsiTheme="majorHAnsi" w:cstheme="majorHAnsi"/>
        </w:rPr>
        <w:t>of the statistical</w:t>
      </w:r>
      <w:r w:rsidR="007B65BA">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t>
      </w:r>
      <w:r w:rsidR="006F1858">
        <w:rPr>
          <w:rFonts w:asciiTheme="majorHAnsi" w:eastAsia="Times New Roman" w:hAnsiTheme="majorHAnsi" w:cstheme="majorHAnsi"/>
        </w:rPr>
        <w:t xml:space="preserve">in what situations there </w:t>
      </w:r>
      <w:r w:rsidRPr="002E2A57">
        <w:rPr>
          <w:rFonts w:asciiTheme="majorHAnsi" w:eastAsia="Times New Roman" w:hAnsiTheme="majorHAnsi" w:cstheme="majorHAnsi"/>
        </w:rPr>
        <w:t xml:space="preserve">could be challenges in determining whether </w:t>
      </w:r>
      <w:r w:rsidR="000D0028">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sidR="00CD0E17">
        <w:rPr>
          <w:rFonts w:asciiTheme="majorHAnsi" w:eastAsia="Times New Roman" w:hAnsiTheme="majorHAnsi" w:cstheme="majorHAnsi"/>
        </w:rPr>
        <w:t>their statistical baselines</w:t>
      </w:r>
      <w:r w:rsidRPr="002E2A57">
        <w:rPr>
          <w:rFonts w:asciiTheme="majorHAnsi" w:eastAsia="Times New Roman" w:hAnsiTheme="majorHAnsi" w:cstheme="majorHAnsi"/>
        </w:rPr>
        <w:t>.</w:t>
      </w:r>
      <w:r w:rsidR="00D94517" w:rsidRPr="002E2A57">
        <w:rPr>
          <w:rFonts w:asciiTheme="majorHAnsi" w:eastAsia="Times New Roman" w:hAnsiTheme="majorHAnsi" w:cstheme="majorHAnsi"/>
        </w:rPr>
        <w:t xml:space="preserve"> </w:t>
      </w:r>
      <w:r w:rsidR="003D2C22" w:rsidRPr="002E2A57">
        <w:rPr>
          <w:rFonts w:asciiTheme="majorHAnsi" w:eastAsia="Times New Roman" w:hAnsiTheme="majorHAnsi" w:cstheme="majorHAnsi"/>
        </w:rPr>
        <w:t xml:space="preserve">We quantified the narrowness of a </w:t>
      </w:r>
      <w:r w:rsidR="00C10D01">
        <w:rPr>
          <w:rFonts w:asciiTheme="majorHAnsi" w:eastAsia="Times New Roman" w:hAnsiTheme="majorHAnsi" w:cstheme="majorHAnsi"/>
        </w:rPr>
        <w:t>distribution</w:t>
      </w:r>
      <w:r w:rsidR="003D2C22" w:rsidRPr="002E2A57">
        <w:rPr>
          <w:rFonts w:asciiTheme="majorHAnsi" w:eastAsia="Times New Roman" w:hAnsiTheme="majorHAnsi" w:cstheme="majorHAnsi"/>
        </w:rPr>
        <w:t xml:space="preserve"> as the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Figure 1</w:t>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xml:space="preserve">) to 1 (a very broad distribution), and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r w:rsidR="00D63452" w:rsidRPr="002E2A57">
        <w:rPr>
          <w:rFonts w:asciiTheme="majorHAnsi" w:eastAsia="Times New Roman" w:hAnsiTheme="majorHAnsi" w:cstheme="majorHAnsi"/>
        </w:rPr>
        <w:t>This metric corresponds</w:t>
      </w:r>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S4</w:t>
      </w:r>
      <w:r w:rsidR="00E66986" w:rsidRPr="002E2A57">
        <w:rPr>
          <w:rFonts w:asciiTheme="majorHAnsi" w:eastAsia="Times New Roman" w:hAnsiTheme="majorHAnsi" w:cstheme="majorHAnsi"/>
        </w:rPr>
        <w:t xml:space="preserve">). </w:t>
      </w:r>
      <w:r w:rsidR="0081219D" w:rsidRPr="002E2A57">
        <w:rPr>
          <w:rFonts w:asciiTheme="majorHAnsi" w:eastAsia="Times New Roman" w:hAnsiTheme="majorHAnsi" w:cstheme="majorHAnsi"/>
        </w:rPr>
        <w:t xml:space="preserve"> </w:t>
      </w:r>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16D2ADC" w14:textId="5C99C1B1" w:rsidR="007E2092" w:rsidRPr="006361DB" w:rsidRDefault="007E2092" w:rsidP="00021897">
      <w:pPr>
        <w:spacing w:line="480" w:lineRule="auto"/>
        <w:rPr>
          <w:rFonts w:asciiTheme="majorHAnsi" w:eastAsia="Times New Roman" w:hAnsiTheme="majorHAnsi" w:cstheme="majorHAnsi"/>
        </w:rPr>
      </w:pPr>
      <w:r w:rsidRPr="006361DB">
        <w:rPr>
          <w:rFonts w:asciiTheme="majorHAnsi" w:eastAsia="Times New Roman" w:hAnsiTheme="majorHAnsi" w:cstheme="majorHAnsi"/>
        </w:rPr>
        <w:t>For four of the five datasets we analyzed – BBS, Gentry, Mammal Communities, and Misc. Abund – empirical SADs are highly skewed and highly uneven relative to their feasible sets</w:t>
      </w:r>
      <w:r w:rsidR="003725E8" w:rsidRPr="006361DB">
        <w:rPr>
          <w:rFonts w:asciiTheme="majorHAnsi" w:eastAsia="Times New Roman" w:hAnsiTheme="majorHAnsi" w:cstheme="majorHAnsi"/>
        </w:rPr>
        <w:t>,</w:t>
      </w:r>
      <w:r w:rsidRPr="006361DB">
        <w:rPr>
          <w:rFonts w:asciiTheme="majorHAnsi" w:eastAsia="Times New Roman" w:hAnsiTheme="majorHAnsi" w:cstheme="majorHAnsi"/>
        </w:rPr>
        <w:t xml:space="preserve"> much more frequently than would be expected by </w:t>
      </w:r>
      <w:r w:rsidR="00296501">
        <w:rPr>
          <w:rFonts w:asciiTheme="majorHAnsi" w:eastAsia="Times New Roman" w:hAnsiTheme="majorHAnsi" w:cstheme="majorHAnsi"/>
        </w:rPr>
        <w:t>chance (Figure 2, Table</w:t>
      </w:r>
      <w:r w:rsidR="004F4A2A">
        <w:rPr>
          <w:rFonts w:asciiTheme="majorHAnsi" w:eastAsia="Times New Roman" w:hAnsiTheme="majorHAnsi" w:cstheme="majorHAnsi"/>
        </w:rPr>
        <w:t xml:space="preserve"> </w:t>
      </w:r>
      <w:r w:rsidR="00842F93">
        <w:rPr>
          <w:rFonts w:asciiTheme="majorHAnsi" w:eastAsia="Times New Roman" w:hAnsiTheme="majorHAnsi" w:cstheme="majorHAnsi"/>
        </w:rPr>
        <w:t>1</w:t>
      </w:r>
      <w:r w:rsidR="0090343F" w:rsidRPr="006361DB">
        <w:rPr>
          <w:rFonts w:asciiTheme="majorHAnsi" w:eastAsia="Times New Roman" w:hAnsiTheme="majorHAnsi" w:cstheme="majorHAnsi"/>
        </w:rPr>
        <w:t>)</w:t>
      </w:r>
      <w:r w:rsidRPr="006361DB">
        <w:rPr>
          <w:rFonts w:asciiTheme="majorHAnsi" w:eastAsia="Times New Roman" w:hAnsiTheme="majorHAnsi" w:cstheme="majorHAnsi"/>
        </w:rPr>
        <w:t xml:space="preserve">. Combined across these four datasets, 16% of observed </w:t>
      </w:r>
      <w:r w:rsidR="00844B9D">
        <w:rPr>
          <w:rFonts w:asciiTheme="majorHAnsi" w:eastAsia="Times New Roman" w:hAnsiTheme="majorHAnsi" w:cstheme="majorHAnsi"/>
        </w:rPr>
        <w:t>SADs are m</w:t>
      </w:r>
      <w:r w:rsidRPr="006361DB">
        <w:rPr>
          <w:rFonts w:asciiTheme="majorHAnsi" w:eastAsia="Times New Roman" w:hAnsiTheme="majorHAnsi" w:cstheme="majorHAnsi"/>
        </w:rPr>
        <w:t>ore skewed than 95% of their feasible sets, and 31% are less even than 95% of their feasible set</w:t>
      </w:r>
      <w:r w:rsidR="00F76F30" w:rsidRPr="006361DB">
        <w:rPr>
          <w:rFonts w:asciiTheme="majorHAnsi" w:eastAsia="Times New Roman" w:hAnsiTheme="majorHAnsi" w:cstheme="majorHAnsi"/>
        </w:rPr>
        <w:t>s.</w:t>
      </w:r>
      <w:r w:rsidR="00561BB0" w:rsidRPr="006361DB">
        <w:rPr>
          <w:rFonts w:asciiTheme="majorHAnsi" w:eastAsia="Times New Roman" w:hAnsiTheme="majorHAnsi" w:cstheme="majorHAnsi"/>
        </w:rPr>
        <w:t xml:space="preserve"> </w:t>
      </w:r>
      <w:r w:rsidR="00C0595F">
        <w:rPr>
          <w:rFonts w:asciiTheme="majorHAnsi" w:eastAsia="Times New Roman" w:hAnsiTheme="majorHAnsi" w:cstheme="majorHAnsi"/>
        </w:rPr>
        <w:t>For SADs randomly sampled from the feasible set,</w:t>
      </w:r>
      <w:r w:rsidRPr="006361DB">
        <w:rPr>
          <w:rFonts w:asciiTheme="majorHAnsi" w:eastAsia="Times New Roman" w:hAnsiTheme="majorHAnsi" w:cstheme="majorHAnsi"/>
        </w:rPr>
        <w:t xml:space="preserve"> we would expect only 5% of observed distributions to fall in these extremes.</w:t>
      </w:r>
      <w:r w:rsidR="00C97CB6" w:rsidRPr="006361DB">
        <w:rPr>
          <w:rFonts w:asciiTheme="majorHAnsi" w:eastAsia="Times New Roman" w:hAnsiTheme="majorHAnsi" w:cstheme="majorHAnsi"/>
        </w:rPr>
        <w:t xml:space="preserve"> </w:t>
      </w:r>
      <w:r w:rsidR="00344835">
        <w:rPr>
          <w:rFonts w:asciiTheme="majorHAnsi" w:eastAsia="Times New Roman" w:hAnsiTheme="majorHAnsi" w:cstheme="majorHAnsi"/>
        </w:rPr>
        <w:t>In</w:t>
      </w:r>
      <w:r w:rsidR="00C97CB6" w:rsidRPr="006361DB">
        <w:rPr>
          <w:rFonts w:asciiTheme="majorHAnsi" w:eastAsia="Times New Roman" w:hAnsiTheme="majorHAnsi" w:cstheme="majorHAnsi"/>
        </w:rPr>
        <w:t xml:space="preserve"> </w:t>
      </w:r>
      <w:r w:rsidR="00344835">
        <w:rPr>
          <w:rFonts w:asciiTheme="majorHAnsi" w:eastAsia="Times New Roman" w:hAnsiTheme="majorHAnsi" w:cstheme="majorHAnsi"/>
        </w:rPr>
        <w:t>contrast</w:t>
      </w:r>
      <w:r w:rsidR="00D64700">
        <w:rPr>
          <w:rFonts w:asciiTheme="majorHAnsi" w:eastAsia="Times New Roman" w:hAnsiTheme="majorHAnsi" w:cstheme="majorHAnsi"/>
        </w:rPr>
        <w:t xml:space="preserve"> to the other datasets</w:t>
      </w:r>
      <w:r w:rsidR="00344835">
        <w:rPr>
          <w:rFonts w:asciiTheme="majorHAnsi" w:eastAsia="Times New Roman" w:hAnsiTheme="majorHAnsi" w:cstheme="majorHAnsi"/>
        </w:rPr>
        <w:t>, the SADs fro</w:t>
      </w:r>
      <w:r w:rsidR="005F257E">
        <w:rPr>
          <w:rFonts w:asciiTheme="majorHAnsi" w:eastAsia="Times New Roman" w:hAnsiTheme="majorHAnsi" w:cstheme="majorHAnsi"/>
        </w:rPr>
        <w:t>m the</w:t>
      </w:r>
      <w:r w:rsidR="00C97CB6" w:rsidRPr="006361DB">
        <w:rPr>
          <w:rFonts w:asciiTheme="majorHAnsi" w:eastAsia="Times New Roman" w:hAnsiTheme="majorHAnsi" w:cstheme="majorHAnsi"/>
        </w:rPr>
        <w:t xml:space="preserve"> FIA dataset</w:t>
      </w:r>
      <w:r w:rsidR="00344835">
        <w:rPr>
          <w:rFonts w:asciiTheme="majorHAnsi" w:eastAsia="Times New Roman" w:hAnsiTheme="majorHAnsi" w:cstheme="majorHAnsi"/>
        </w:rPr>
        <w:t xml:space="preserve"> </w:t>
      </w:r>
      <w:r w:rsidR="00344835">
        <w:rPr>
          <w:rFonts w:asciiTheme="majorHAnsi" w:eastAsia="Times New Roman" w:hAnsiTheme="majorHAnsi" w:cstheme="majorHAnsi"/>
        </w:rPr>
        <w:lastRenderedPageBreak/>
        <w:t xml:space="preserve">exhibit percentile scores that are more uniformly distributed: </w:t>
      </w:r>
      <w:r w:rsidR="00C97CB6" w:rsidRPr="006361DB">
        <w:rPr>
          <w:rFonts w:asciiTheme="majorHAnsi" w:eastAsia="Times New Roman" w:hAnsiTheme="majorHAnsi" w:cstheme="majorHAnsi"/>
        </w:rPr>
        <w:t>5% of observations are more skewed than 95% of the</w:t>
      </w:r>
      <w:r w:rsidR="00A80168">
        <w:rPr>
          <w:rFonts w:asciiTheme="majorHAnsi" w:eastAsia="Times New Roman" w:hAnsiTheme="majorHAnsi" w:cstheme="majorHAnsi"/>
        </w:rPr>
        <w:t>ir</w:t>
      </w:r>
      <w:r w:rsidR="00C97CB6" w:rsidRPr="006361DB">
        <w:rPr>
          <w:rFonts w:asciiTheme="majorHAnsi" w:eastAsia="Times New Roman" w:hAnsiTheme="majorHAnsi" w:cstheme="majorHAnsi"/>
        </w:rPr>
        <w:t xml:space="preserve"> feasible set</w:t>
      </w:r>
      <w:r w:rsidR="00A80168">
        <w:rPr>
          <w:rFonts w:asciiTheme="majorHAnsi" w:eastAsia="Times New Roman" w:hAnsiTheme="majorHAnsi" w:cstheme="majorHAnsi"/>
        </w:rPr>
        <w:t>s</w:t>
      </w:r>
      <w:r w:rsidR="00F52768">
        <w:rPr>
          <w:rFonts w:asciiTheme="majorHAnsi" w:eastAsia="Times New Roman" w:hAnsiTheme="majorHAnsi" w:cstheme="majorHAnsi"/>
        </w:rPr>
        <w:t>,</w:t>
      </w:r>
      <w:r w:rsidR="00A80168">
        <w:rPr>
          <w:rFonts w:asciiTheme="majorHAnsi" w:eastAsia="Times New Roman" w:hAnsiTheme="majorHAnsi" w:cstheme="majorHAnsi"/>
        </w:rPr>
        <w:t xml:space="preserve"> and 9% of observations are less even than 95% of their feasible sets. </w:t>
      </w:r>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54151391" w:rsidR="000F50D3" w:rsidRPr="002E2A57" w:rsidRDefault="0042533C" w:rsidP="00021897">
      <w:pPr>
        <w:spacing w:line="480" w:lineRule="auto"/>
        <w:rPr>
          <w:rFonts w:asciiTheme="majorHAnsi" w:eastAsia="Times New Roman" w:hAnsiTheme="majorHAnsi" w:cstheme="majorHAnsi"/>
        </w:rPr>
      </w:pPr>
      <w:r>
        <w:rPr>
          <w:rFonts w:asciiTheme="majorHAnsi" w:eastAsia="Times New Roman" w:hAnsiTheme="majorHAnsi" w:cstheme="majorHAnsi"/>
        </w:rPr>
        <w:t>The ability to detect deviations from the statistical baseline depends on the distribution of SADs in the feasible set. Here, t</w:t>
      </w:r>
      <w:r w:rsidR="00874AA5" w:rsidRPr="002E2A57">
        <w:rPr>
          <w:rFonts w:asciiTheme="majorHAnsi" w:eastAsia="Times New Roman" w:hAnsiTheme="majorHAnsi" w:cstheme="majorHAnsi"/>
        </w:rPr>
        <w:t xml:space="preserve">he statistical </w:t>
      </w:r>
      <w:r w:rsidR="006E2061">
        <w:rPr>
          <w:rFonts w:asciiTheme="majorHAnsi" w:eastAsia="Times New Roman" w:hAnsiTheme="majorHAnsi" w:cstheme="majorHAnsi"/>
        </w:rPr>
        <w:t>baseline</w:t>
      </w:r>
      <w:r w:rsidR="00874AA5" w:rsidRPr="002E2A57">
        <w:rPr>
          <w:rFonts w:asciiTheme="majorHAnsi" w:eastAsia="Times New Roman" w:hAnsiTheme="majorHAnsi" w:cstheme="majorHAnsi"/>
        </w:rPr>
        <w:t xml:space="preserve"> for both skewness and evenness </w:t>
      </w:r>
      <w:r w:rsidR="0082454B">
        <w:rPr>
          <w:rFonts w:asciiTheme="majorHAnsi" w:eastAsia="Times New Roman" w:hAnsiTheme="majorHAnsi" w:cstheme="majorHAnsi"/>
        </w:rPr>
        <w:t>becomes more narrowly defined as the size of the</w:t>
      </w:r>
      <w:r w:rsidR="00874AA5" w:rsidRPr="002E2A57">
        <w:rPr>
          <w:rFonts w:asciiTheme="majorHAnsi" w:eastAsia="Times New Roman" w:hAnsiTheme="majorHAnsi" w:cstheme="majorHAnsi"/>
        </w:rPr>
        <w:t xml:space="preserve"> feasible set increases</w:t>
      </w:r>
      <w:r w:rsidR="001C4E1C">
        <w:rPr>
          <w:rFonts w:asciiTheme="majorHAnsi" w:eastAsia="Times New Roman" w:hAnsiTheme="majorHAnsi" w:cstheme="majorHAnsi"/>
        </w:rPr>
        <w:t xml:space="preserve"> (Figure 1; </w:t>
      </w:r>
      <w:r w:rsidR="00397FD1">
        <w:rPr>
          <w:rFonts w:asciiTheme="majorHAnsi" w:eastAsia="Times New Roman" w:hAnsiTheme="majorHAnsi" w:cstheme="majorHAnsi"/>
        </w:rPr>
        <w:t>Figure S</w:t>
      </w:r>
      <w:r w:rsidR="0099534C">
        <w:rPr>
          <w:rFonts w:asciiTheme="majorHAnsi" w:eastAsia="Times New Roman" w:hAnsiTheme="majorHAnsi" w:cstheme="majorHAnsi"/>
        </w:rPr>
        <w:t>5</w:t>
      </w:r>
      <w:r w:rsidR="001C4E1C">
        <w:rPr>
          <w:rFonts w:asciiTheme="majorHAnsi" w:eastAsia="Times New Roman" w:hAnsiTheme="majorHAnsi" w:cstheme="majorHAnsi"/>
        </w:rPr>
        <w:t>)</w:t>
      </w:r>
      <w:r w:rsidR="00F96800">
        <w:rPr>
          <w:rFonts w:asciiTheme="majorHAnsi" w:eastAsia="Times New Roman" w:hAnsiTheme="majorHAnsi" w:cstheme="majorHAnsi"/>
        </w:rPr>
        <w:t>, making even small deviations in skewness or evenness statistically meaningful</w:t>
      </w:r>
      <w:r w:rsidR="00D64700">
        <w:rPr>
          <w:rFonts w:asciiTheme="majorHAnsi" w:eastAsia="Times New Roman" w:hAnsiTheme="majorHAnsi" w:cstheme="majorHAnsi"/>
        </w:rPr>
        <w:t xml:space="preserve"> and readily detectable</w:t>
      </w:r>
      <w:r w:rsidR="00F96800">
        <w:rPr>
          <w:rFonts w:asciiTheme="majorHAnsi" w:eastAsia="Times New Roman" w:hAnsiTheme="majorHAnsi" w:cstheme="majorHAnsi"/>
        </w:rPr>
        <w:t>. However,</w:t>
      </w:r>
      <w:r w:rsidR="006F1C6E" w:rsidRPr="002E2A57">
        <w:rPr>
          <w:rFonts w:asciiTheme="majorHAnsi" w:eastAsia="Times New Roman" w:hAnsiTheme="majorHAnsi" w:cstheme="majorHAnsi"/>
        </w:rPr>
        <w:t xml:space="preserv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w:t>
      </w:r>
      <w:r w:rsidR="00B1778D">
        <w:rPr>
          <w:rFonts w:asciiTheme="majorHAnsi" w:eastAsia="Times New Roman" w:hAnsiTheme="majorHAnsi" w:cstheme="majorHAnsi"/>
        </w:rPr>
        <w:t xml:space="preserve">breadth index approaches 1, meaning that a 95% density interval of the values in the 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the entire range of values</w:t>
      </w:r>
      <w:r w:rsidR="003A056C">
        <w:rPr>
          <w:rFonts w:asciiTheme="majorHAnsi" w:eastAsia="Times New Roman" w:hAnsiTheme="majorHAnsi" w:cstheme="majorHAnsi"/>
        </w:rPr>
        <w:t xml:space="preserve"> (</w:t>
      </w:r>
      <w:r w:rsidR="00083972">
        <w:rPr>
          <w:rFonts w:asciiTheme="majorHAnsi" w:eastAsia="Times New Roman" w:hAnsiTheme="majorHAnsi" w:cstheme="majorHAnsi"/>
        </w:rPr>
        <w:t>Figure S</w:t>
      </w:r>
      <w:r w:rsidR="0099534C">
        <w:rPr>
          <w:rFonts w:asciiTheme="majorHAnsi" w:eastAsia="Times New Roman" w:hAnsiTheme="majorHAnsi" w:cstheme="majorHAnsi"/>
        </w:rPr>
        <w:t>5</w:t>
      </w:r>
      <w:r w:rsidR="003A056C">
        <w:rPr>
          <w:rFonts w:asciiTheme="majorHAnsi" w:eastAsia="Times New Roman" w:hAnsiTheme="majorHAnsi" w:cstheme="majorHAnsi"/>
        </w:rPr>
        <w:t>)</w:t>
      </w:r>
      <w:r w:rsidR="00B1778D">
        <w:rPr>
          <w:rFonts w:asciiTheme="majorHAnsi" w:eastAsia="Times New Roman" w:hAnsiTheme="majorHAnsi" w:cstheme="majorHAnsi"/>
        </w:rPr>
        <w:t xml:space="preserve">. </w:t>
      </w:r>
      <w:r w:rsidR="00BF571D">
        <w:rPr>
          <w:rFonts w:asciiTheme="majorHAnsi" w:eastAsia="Times New Roman" w:hAnsiTheme="majorHAnsi" w:cstheme="majorHAnsi"/>
        </w:rPr>
        <w:t xml:space="preserve">In particular, the FIA dataset </w:t>
      </w:r>
      <w:r w:rsidR="006C3C33">
        <w:rPr>
          <w:rFonts w:asciiTheme="majorHAnsi" w:eastAsia="Times New Roman" w:hAnsiTheme="majorHAnsi" w:cstheme="majorHAnsi"/>
        </w:rPr>
        <w:t xml:space="preserve">is dominated </w:t>
      </w:r>
      <w:r w:rsidR="006F1C6E" w:rsidRPr="002E2A57">
        <w:rPr>
          <w:rFonts w:asciiTheme="majorHAnsi" w:eastAsia="Times New Roman" w:hAnsiTheme="majorHAnsi" w:cstheme="majorHAnsi"/>
        </w:rPr>
        <w:t xml:space="preserve">by </w:t>
      </w:r>
      <w:r w:rsidR="002A125A">
        <w:rPr>
          <w:rFonts w:asciiTheme="majorHAnsi" w:eastAsia="Times New Roman" w:hAnsiTheme="majorHAnsi" w:cstheme="majorHAnsi"/>
        </w:rPr>
        <w:t xml:space="preserve">small </w:t>
      </w:r>
      <w:r w:rsidR="006F1C6E" w:rsidRPr="002E2A57">
        <w:rPr>
          <w:rFonts w:asciiTheme="majorHAnsi" w:eastAsia="Times New Roman" w:hAnsiTheme="majorHAnsi" w:cstheme="majorHAnsi"/>
        </w:rPr>
        <w:t xml:space="preserve">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r w:rsidR="00815EF8">
        <w:rPr>
          <w:rFonts w:asciiTheme="majorHAnsi" w:eastAsia="Times New Roman" w:hAnsiTheme="majorHAnsi" w:cstheme="majorHAnsi"/>
        </w:rPr>
        <w:t xml:space="preserve">breadth </w:t>
      </w:r>
      <w:r w:rsidR="00B1778D">
        <w:rPr>
          <w:rFonts w:asciiTheme="majorHAnsi" w:eastAsia="Times New Roman" w:hAnsiTheme="majorHAnsi" w:cstheme="majorHAnsi"/>
        </w:rPr>
        <w:t xml:space="preserve">index is very high, </w:t>
      </w:r>
      <w:r w:rsidR="00DB425F" w:rsidRPr="002E2A57">
        <w:rPr>
          <w:rFonts w:asciiTheme="majorHAnsi" w:eastAsia="Times New Roman" w:hAnsiTheme="majorHAnsi" w:cstheme="majorHAnsi"/>
        </w:rPr>
        <w:t xml:space="preserve">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w:t>
      </w:r>
      <w:r w:rsidR="009550A4">
        <w:rPr>
          <w:rFonts w:asciiTheme="majorHAnsi" w:eastAsia="Times New Roman" w:hAnsiTheme="majorHAnsi" w:cstheme="majorHAnsi"/>
        </w:rPr>
        <w:t>SAD derived from the feasible set</w:t>
      </w:r>
      <w:r w:rsidR="0002208D" w:rsidRPr="002E2A57">
        <w:rPr>
          <w:rFonts w:asciiTheme="majorHAnsi" w:eastAsia="Times New Roman" w:hAnsiTheme="majorHAnsi" w:cstheme="majorHAnsi"/>
        </w:rPr>
        <w:t xml:space="preserve"> </w:t>
      </w:r>
      <w:r w:rsidR="00B620C8">
        <w:rPr>
          <w:rFonts w:asciiTheme="majorHAnsi" w:eastAsia="Times New Roman" w:hAnsiTheme="majorHAnsi" w:cstheme="majorHAnsi"/>
        </w:rPr>
        <w:t>(Figure 3)</w:t>
      </w:r>
      <w:r w:rsidR="006F1C6E" w:rsidRPr="002E2A57">
        <w:rPr>
          <w:rFonts w:asciiTheme="majorHAnsi" w:eastAsia="Times New Roman" w:hAnsiTheme="majorHAnsi" w:cstheme="majorHAnsi"/>
        </w:rPr>
        <w:t xml:space="preserve">.  </w:t>
      </w:r>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345B25A8" w14:textId="58894AB4" w:rsidR="00404051" w:rsidRPr="002E2A57"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SADs for a range of real ecological communities </w:t>
      </w:r>
      <w:r w:rsidR="009D4222" w:rsidRPr="002E2A57">
        <w:rPr>
          <w:rFonts w:asciiTheme="majorHAnsi" w:eastAsia="Times New Roman" w:hAnsiTheme="majorHAnsi" w:cstheme="majorHAnsi"/>
        </w:rPr>
        <w:t xml:space="preserve">are more skewed and less even </w:t>
      </w:r>
      <w:r w:rsidR="0036239E">
        <w:rPr>
          <w:rFonts w:asciiTheme="majorHAnsi" w:eastAsia="Times New Roman" w:hAnsiTheme="majorHAnsi" w:cstheme="majorHAnsi"/>
        </w:rPr>
        <w:t>than expected</w:t>
      </w:r>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 xml:space="preserve">These deviations </w:t>
      </w:r>
      <w:r w:rsidR="000C4C33">
        <w:rPr>
          <w:rFonts w:asciiTheme="majorHAnsi" w:eastAsia="Times New Roman" w:hAnsiTheme="majorHAnsi" w:cstheme="majorHAnsi"/>
        </w:rPr>
        <w:t>may signal</w:t>
      </w:r>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from </w:t>
      </w:r>
      <w:r w:rsidR="00621D12">
        <w:rPr>
          <w:rFonts w:asciiTheme="majorHAnsi" w:eastAsia="Times New Roman" w:hAnsiTheme="majorHAnsi" w:cstheme="majorHAnsi"/>
        </w:rPr>
        <w:t xml:space="preserve">common shapes that would be observed in the </w:t>
      </w:r>
      <w:r w:rsidR="003725E8" w:rsidRPr="002E2A57">
        <w:rPr>
          <w:rFonts w:asciiTheme="majorHAnsi" w:eastAsia="Times New Roman" w:hAnsiTheme="majorHAnsi" w:cstheme="majorHAnsi"/>
        </w:rPr>
        <w:t xml:space="preserve">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w:t>
      </w:r>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w:t>
      </w:r>
      <w:r w:rsidR="009D1747">
        <w:rPr>
          <w:rFonts w:asciiTheme="majorHAnsi" w:eastAsia="Times New Roman" w:hAnsiTheme="majorHAnsi" w:cstheme="majorHAnsi"/>
        </w:rPr>
        <w:t>tend to be those</w:t>
      </w:r>
      <w:r w:rsidR="00E022FF">
        <w:rPr>
          <w:rFonts w:asciiTheme="majorHAnsi" w:eastAsia="Times New Roman" w:hAnsiTheme="majorHAnsi" w:cstheme="majorHAnsi"/>
        </w:rPr>
        <w:t xml:space="preserve"> that</w:t>
      </w:r>
      <w:r w:rsidR="00FD465A">
        <w:rPr>
          <w:rFonts w:asciiTheme="majorHAnsi" w:eastAsia="Times New Roman" w:hAnsiTheme="majorHAnsi" w:cstheme="majorHAnsi"/>
        </w:rPr>
        <w:t xml:space="preserve"> </w:t>
      </w:r>
      <w:r w:rsidR="00B17856" w:rsidRPr="002E2A57">
        <w:rPr>
          <w:rFonts w:asciiTheme="majorHAnsi" w:eastAsia="Times New Roman" w:hAnsiTheme="majorHAnsi" w:cstheme="majorHAnsi"/>
        </w:rPr>
        <w:t xml:space="preserve">cause abundance distributions to be more uneven – rather than those that </w:t>
      </w:r>
      <w:r w:rsidR="0021473B">
        <w:rPr>
          <w:rFonts w:asciiTheme="majorHAnsi" w:eastAsia="Times New Roman" w:hAnsiTheme="majorHAnsi" w:cstheme="majorHAnsi"/>
        </w:rPr>
        <w:t>produce more even abundances</w:t>
      </w:r>
      <w:r w:rsidR="00B17856" w:rsidRPr="002E2A57">
        <w:rPr>
          <w:rFonts w:asciiTheme="majorHAnsi" w:eastAsia="Times New Roman" w:hAnsiTheme="majorHAnsi" w:cstheme="majorHAnsi"/>
        </w:rPr>
        <w:t xml:space="preserve"> across species.</w:t>
      </w:r>
      <w:r w:rsidR="00321F4E">
        <w:rPr>
          <w:rFonts w:asciiTheme="majorHAnsi" w:eastAsia="Times New Roman" w:hAnsiTheme="majorHAnsi" w:cstheme="majorHAnsi"/>
        </w:rPr>
        <w:t xml:space="preserve"> Ecological processes may lengthen the rare tail of the SAD, for example by promoting the persistence of rare species at very low abundances (e.g. Yenni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Or, they could drive abundant species to have larger populations that would be statistically expected, without driving other species entirely to extinction (Chesson 2000)</w:t>
      </w:r>
      <w:r w:rsidR="00D772EF">
        <w:rPr>
          <w:rFonts w:asciiTheme="majorHAnsi" w:eastAsia="Times New Roman" w:hAnsiTheme="majorHAnsi" w:cstheme="majorHAnsi"/>
        </w:rPr>
        <w:t>.</w:t>
      </w:r>
      <w:r w:rsidR="00FE17D4"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w:t>
      </w:r>
      <w:r w:rsidR="00404051" w:rsidRPr="002E2A57">
        <w:rPr>
          <w:rFonts w:asciiTheme="majorHAnsi" w:eastAsia="Times New Roman" w:hAnsiTheme="majorHAnsi" w:cstheme="majorHAnsi"/>
        </w:rPr>
        <w:lastRenderedPageBreak/>
        <w:t xml:space="preserve">deviated statistically </w:t>
      </w:r>
      <w:r w:rsidR="008014DB">
        <w:rPr>
          <w:rFonts w:asciiTheme="majorHAnsi" w:eastAsia="Times New Roman" w:hAnsiTheme="majorHAnsi" w:cstheme="majorHAnsi"/>
        </w:rPr>
        <w:t xml:space="preserve">from </w:t>
      </w:r>
      <w:r w:rsidR="00404051" w:rsidRPr="002E2A57">
        <w:rPr>
          <w:rFonts w:asciiTheme="majorHAnsi" w:eastAsia="Times New Roman" w:hAnsiTheme="majorHAnsi" w:cstheme="majorHAnsi"/>
        </w:rPr>
        <w:t>their feasible set</w:t>
      </w:r>
      <w:r w:rsidR="00870849">
        <w:rPr>
          <w:rFonts w:asciiTheme="majorHAnsi" w:eastAsia="Times New Roman" w:hAnsiTheme="majorHAnsi" w:cstheme="majorHAnsi"/>
        </w:rPr>
        <w:t>s</w:t>
      </w:r>
      <w:r w:rsidR="00404051" w:rsidRPr="002E2A57">
        <w:rPr>
          <w:rFonts w:asciiTheme="majorHAnsi" w:eastAsia="Times New Roman" w:hAnsiTheme="majorHAnsi" w:cstheme="majorHAnsi"/>
        </w:rPr>
        <w:t xml:space="preserve">, there were </w:t>
      </w:r>
      <w:r w:rsidR="000D7FBF">
        <w:rPr>
          <w:rFonts w:asciiTheme="majorHAnsi" w:eastAsia="Times New Roman" w:hAnsiTheme="majorHAnsi" w:cstheme="majorHAnsi"/>
        </w:rPr>
        <w:t xml:space="preserve">also </w:t>
      </w:r>
      <w:r w:rsidR="00404051" w:rsidRPr="002E2A57">
        <w:rPr>
          <w:rFonts w:asciiTheme="majorHAnsi" w:eastAsia="Times New Roman" w:hAnsiTheme="majorHAnsi" w:cstheme="majorHAnsi"/>
        </w:rPr>
        <w:t xml:space="preserve">many 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w:t>
      </w:r>
      <w:r w:rsidR="009F1F35">
        <w:rPr>
          <w:rFonts w:asciiTheme="majorHAnsi" w:eastAsia="Times New Roman" w:hAnsiTheme="majorHAnsi" w:cstheme="majorHAnsi"/>
        </w:rPr>
        <w:t>In such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84626F">
        <w:rPr>
          <w:rFonts w:asciiTheme="majorHAnsi" w:eastAsia="Times New Roman" w:hAnsiTheme="majorHAnsi" w:cstheme="majorHAnsi"/>
        </w:rPr>
        <w:t>multiple</w:t>
      </w:r>
      <w:r w:rsidR="0084626F"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w:t>
      </w:r>
      <w:r w:rsidR="009073F2">
        <w:rPr>
          <w:rFonts w:asciiTheme="majorHAnsi" w:eastAsia="Times New Roman" w:hAnsiTheme="majorHAnsi" w:cstheme="majorHAnsi"/>
        </w:rPr>
        <w:t>11</w:t>
      </w:r>
      <w:r w:rsidR="002E646B">
        <w:rPr>
          <w:rFonts w:asciiTheme="majorHAnsi" w:eastAsia="Times New Roman" w:hAnsiTheme="majorHAnsi" w:cstheme="majorHAnsi"/>
        </w:rPr>
        <w:t>;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t xml:space="preserve">Going forward, </w:t>
      </w:r>
      <w:r w:rsidR="00D170C2" w:rsidRPr="002E2A57">
        <w:rPr>
          <w:rFonts w:asciiTheme="majorHAnsi" w:eastAsia="Times New Roman" w:hAnsiTheme="majorHAnsi" w:cstheme="majorHAnsi"/>
        </w:rPr>
        <w:t xml:space="preserve">testing whether ecological theories or common functional approximations </w:t>
      </w:r>
      <w:r w:rsidR="00AF0A45">
        <w:rPr>
          <w:rFonts w:asciiTheme="majorHAnsi" w:eastAsia="Times New Roman" w:hAnsiTheme="majorHAnsi" w:cstheme="majorHAnsi"/>
        </w:rPr>
        <w:t xml:space="preserve">(e.g. the log-normal distribution) </w:t>
      </w:r>
      <w:r w:rsidR="00D170C2" w:rsidRPr="002E2A57">
        <w:rPr>
          <w:rFonts w:asciiTheme="majorHAnsi" w:eastAsia="Times New Roman" w:hAnsiTheme="majorHAnsi" w:cstheme="majorHAnsi"/>
        </w:rPr>
        <w:t>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their </w:t>
      </w:r>
      <w:r w:rsidR="000A238D">
        <w:rPr>
          <w:rFonts w:asciiTheme="majorHAnsi" w:eastAsia="Times New Roman" w:hAnsiTheme="majorHAnsi" w:cstheme="majorHAnsi"/>
        </w:rPr>
        <w:t>statistical baselines</w:t>
      </w:r>
      <w:r w:rsidR="000A238D" w:rsidRPr="002E2A57">
        <w:rPr>
          <w:rFonts w:asciiTheme="majorHAnsi" w:eastAsia="Times New Roman" w:hAnsiTheme="majorHAnsi" w:cstheme="majorHAnsi"/>
        </w:rPr>
        <w:t xml:space="preserve"> </w:t>
      </w:r>
      <w:r w:rsidR="00EA1C70" w:rsidRPr="002E2A57">
        <w:rPr>
          <w:rFonts w:asciiTheme="majorHAnsi" w:eastAsia="Times New Roman" w:hAnsiTheme="majorHAnsi" w:cstheme="majorHAnsi"/>
        </w:rPr>
        <w:t>may be much more fruitful than focusing only on the general form of the SAD</w:t>
      </w:r>
      <w:r w:rsidR="007E1749">
        <w:rPr>
          <w:rFonts w:asciiTheme="majorHAnsi" w:eastAsia="Times New Roman" w:hAnsiTheme="majorHAnsi" w:cstheme="majorHAnsi"/>
        </w:rPr>
        <w:t xml:space="preserve"> that emerges from</w:t>
      </w:r>
      <w:r w:rsidR="00EA1C70" w:rsidRPr="002E2A57">
        <w:rPr>
          <w:rFonts w:asciiTheme="majorHAnsi" w:eastAsia="Times New Roman" w:hAnsiTheme="majorHAnsi" w:cstheme="majorHAnsi"/>
        </w:rPr>
        <w:t xml:space="preserve"> statistical constraints (McGill</w:t>
      </w:r>
      <w:r w:rsidR="00B60381">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2A5F2192" w14:textId="5B3CAAE2" w:rsidR="002C3560"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 xml:space="preserve">These results may </w:t>
      </w:r>
      <w:r w:rsidR="00254C91">
        <w:rPr>
          <w:rFonts w:asciiTheme="majorHAnsi" w:eastAsia="Times New Roman" w:hAnsiTheme="majorHAnsi" w:cstheme="majorHAnsi"/>
        </w:rPr>
        <w:t>reflect</w:t>
      </w:r>
      <w:r w:rsidR="00A55464">
        <w:rPr>
          <w:rFonts w:asciiTheme="majorHAnsi" w:eastAsia="Times New Roman" w:hAnsiTheme="majorHAnsi" w:cstheme="majorHAnsi"/>
        </w:rPr>
        <w:t xml:space="preserve"> statistical </w:t>
      </w:r>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r w:rsidR="00F66E10" w:rsidRPr="002E2A57">
        <w:rPr>
          <w:rFonts w:asciiTheme="majorHAnsi" w:eastAsia="Times New Roman" w:hAnsiTheme="majorHAnsi" w:cstheme="majorHAnsi"/>
        </w:rPr>
        <w:t>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S1)</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r w:rsidR="00592C9F">
        <w:rPr>
          <w:rFonts w:asciiTheme="majorHAnsi" w:eastAsia="Times New Roman" w:hAnsiTheme="majorHAnsi" w:cstheme="majorHAnsi"/>
        </w:rPr>
        <w:t>; w</w:t>
      </w:r>
      <w:r w:rsidR="007A3132">
        <w:rPr>
          <w:rFonts w:asciiTheme="majorHAnsi" w:eastAsia="Times New Roman" w:hAnsiTheme="majorHAnsi" w:cstheme="majorHAnsi"/>
        </w:rPr>
        <w:t xml:space="preserve">hen there are relatively few possible SADs, the distributions of evenness and skewness values from the feasible set are less </w:t>
      </w:r>
      <w:r w:rsidR="00E06D4B">
        <w:rPr>
          <w:rFonts w:asciiTheme="majorHAnsi" w:eastAsia="Times New Roman" w:hAnsiTheme="majorHAnsi" w:cstheme="majorHAnsi"/>
        </w:rPr>
        <w:t>narrowly peaked</w:t>
      </w:r>
      <w:r w:rsidR="007A3132">
        <w:rPr>
          <w:rFonts w:asciiTheme="majorHAnsi" w:eastAsia="Times New Roman" w:hAnsiTheme="majorHAnsi" w:cstheme="majorHAnsi"/>
        </w:rPr>
        <w:t xml:space="preserve">, </w:t>
      </w:r>
      <w:r w:rsidR="00E06D4B">
        <w:rPr>
          <w:rFonts w:asciiTheme="majorHAnsi" w:eastAsia="Times New Roman" w:hAnsiTheme="majorHAnsi" w:cstheme="majorHAnsi"/>
        </w:rPr>
        <w:t>meaning</w:t>
      </w:r>
      <w:r w:rsidR="007A3132">
        <w:rPr>
          <w:rFonts w:asciiTheme="majorHAnsi" w:eastAsia="Times New Roman" w:hAnsiTheme="majorHAnsi" w:cstheme="majorHAnsi"/>
        </w:rPr>
        <w:t xml:space="preserve"> there is a </w:t>
      </w:r>
      <w:r w:rsidR="00EC498A">
        <w:rPr>
          <w:rFonts w:asciiTheme="majorHAnsi" w:eastAsia="Times New Roman" w:hAnsiTheme="majorHAnsi" w:cstheme="majorHAnsi"/>
        </w:rPr>
        <w:t>weaker</w:t>
      </w:r>
      <w:r w:rsidR="007A3132">
        <w:rPr>
          <w:rFonts w:asciiTheme="majorHAnsi" w:eastAsia="Times New Roman" w:hAnsiTheme="majorHAnsi" w:cstheme="majorHAnsi"/>
        </w:rPr>
        <w:t xml:space="preserve"> statistical distinction between “common” and “extreme” shapes for the SAD</w:t>
      </w:r>
      <w:r w:rsidR="002E7372">
        <w:rPr>
          <w:rFonts w:asciiTheme="majorHAnsi" w:eastAsia="Times New Roman" w:hAnsiTheme="majorHAnsi" w:cstheme="majorHAnsi"/>
        </w:rPr>
        <w:t xml:space="preserve"> (Figure 1)</w:t>
      </w:r>
      <w:r w:rsidR="00DD7682">
        <w:rPr>
          <w:rFonts w:asciiTheme="majorHAnsi" w:eastAsia="Times New Roman" w:hAnsiTheme="majorHAnsi" w:cstheme="majorHAnsi"/>
        </w:rPr>
        <w:t>.</w:t>
      </w:r>
      <w:r w:rsidR="000C7C06">
        <w:rPr>
          <w:rFonts w:asciiTheme="majorHAnsi" w:eastAsia="Times New Roman" w:hAnsiTheme="majorHAnsi" w:cstheme="majorHAnsi"/>
        </w:rPr>
        <w:t xml:space="preserve"> </w:t>
      </w:r>
      <w:r w:rsidR="0093291E">
        <w:rPr>
          <w:rFonts w:asciiTheme="majorHAnsi" w:eastAsia="Times New Roman" w:hAnsiTheme="majorHAnsi" w:cstheme="majorHAnsi"/>
        </w:rPr>
        <w:t xml:space="preserve">In fact, across the </w:t>
      </w:r>
      <w:r w:rsidR="000E2FAB">
        <w:rPr>
          <w:rFonts w:asciiTheme="majorHAnsi" w:eastAsia="Times New Roman" w:hAnsiTheme="majorHAnsi" w:cstheme="majorHAnsi"/>
        </w:rPr>
        <w:t>range of community sizes present in our datasets</w:t>
      </w:r>
      <w:r w:rsidR="0093291E">
        <w:rPr>
          <w:rFonts w:asciiTheme="majorHAnsi" w:eastAsia="Times New Roman" w:hAnsiTheme="majorHAnsi" w:cstheme="majorHAnsi"/>
        </w:rPr>
        <w:t>,</w:t>
      </w:r>
      <w:r w:rsidR="000F36EE">
        <w:rPr>
          <w:rFonts w:asciiTheme="majorHAnsi" w:eastAsia="Times New Roman" w:hAnsiTheme="majorHAnsi" w:cstheme="majorHAnsi"/>
        </w:rPr>
        <w:t xml:space="preserve"> the feasible sets for</w:t>
      </w:r>
      <w:r w:rsidR="0093291E">
        <w:rPr>
          <w:rFonts w:asciiTheme="majorHAnsi" w:eastAsia="Times New Roman" w:hAnsiTheme="majorHAnsi" w:cstheme="majorHAnsi"/>
        </w:rPr>
        <w:t xml:space="preserve"> small communities generally generated</w:t>
      </w:r>
      <w:r w:rsidR="000C7C06" w:rsidRPr="002E2A57">
        <w:rPr>
          <w:rFonts w:asciiTheme="majorHAnsi" w:eastAsia="Times New Roman" w:hAnsiTheme="majorHAnsi" w:cstheme="majorHAnsi"/>
        </w:rPr>
        <w:t xml:space="preserve"> broader distributions of evenness, and especially skewness, than those for large communities (</w:t>
      </w:r>
      <w:r w:rsidR="00E1239A">
        <w:rPr>
          <w:rFonts w:asciiTheme="majorHAnsi" w:eastAsia="Times New Roman" w:hAnsiTheme="majorHAnsi" w:cstheme="majorHAnsi"/>
        </w:rPr>
        <w:t>Figure S</w:t>
      </w:r>
      <w:r w:rsidR="00147BFF">
        <w:rPr>
          <w:rFonts w:asciiTheme="majorHAnsi" w:eastAsia="Times New Roman" w:hAnsiTheme="majorHAnsi" w:cstheme="majorHAnsi"/>
        </w:rPr>
        <w:t>5</w:t>
      </w:r>
      <w:r w:rsidR="009126A4">
        <w:rPr>
          <w:rFonts w:asciiTheme="majorHAnsi" w:eastAsia="Times New Roman" w:hAnsiTheme="majorHAnsi" w:cstheme="majorHAnsi"/>
        </w:rPr>
        <w:t>)</w:t>
      </w:r>
      <w:r w:rsidR="000C7C06" w:rsidRPr="002E2A57">
        <w:rPr>
          <w:rFonts w:asciiTheme="majorHAnsi" w:eastAsia="Times New Roman" w:hAnsiTheme="majorHAnsi" w:cstheme="majorHAnsi"/>
        </w:rPr>
        <w:t xml:space="preserve">. </w:t>
      </w:r>
      <w:r w:rsidR="00DD7682">
        <w:rPr>
          <w:rFonts w:asciiTheme="majorHAnsi" w:eastAsia="Times New Roman" w:hAnsiTheme="majorHAnsi" w:cstheme="majorHAnsi"/>
        </w:rPr>
        <w:t xml:space="preserve"> For such communities, 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p>
    <w:p w14:paraId="34CCD4A3" w14:textId="57670178" w:rsidR="00006741" w:rsidRPr="002E2A57" w:rsidRDefault="0034529F" w:rsidP="00021897">
      <w:pPr>
        <w:spacing w:line="480" w:lineRule="auto"/>
        <w:rPr>
          <w:rFonts w:asciiTheme="majorHAnsi" w:eastAsia="Times New Roman" w:hAnsiTheme="majorHAnsi" w:cstheme="majorHAnsi"/>
        </w:rPr>
      </w:pPr>
      <w:r>
        <w:rPr>
          <w:rFonts w:asciiTheme="majorHAnsi" w:eastAsia="Times New Roman" w:hAnsiTheme="majorHAnsi" w:cstheme="majorHAnsi"/>
        </w:rPr>
        <w:t>If</w:t>
      </w:r>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sidR="00AC3A37">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similarly-sized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w:t>
      </w:r>
      <w:r w:rsidR="00B01BDC" w:rsidRPr="00EC688A">
        <w:rPr>
          <w:rFonts w:asciiTheme="majorHAnsi" w:eastAsia="Times New Roman" w:hAnsiTheme="majorHAnsi" w:cstheme="majorHAnsi"/>
          <w:i/>
          <w:iCs/>
        </w:rPr>
        <w:t xml:space="preserve">S </w:t>
      </w:r>
      <w:r w:rsidR="00B01BDC" w:rsidRPr="002E2A57">
        <w:rPr>
          <w:rFonts w:asciiTheme="majorHAnsi" w:eastAsia="Times New Roman" w:hAnsiTheme="majorHAnsi" w:cstheme="majorHAnsi"/>
        </w:rPr>
        <w:t xml:space="preserve">and </w:t>
      </w:r>
      <w:r w:rsidR="00B01BDC" w:rsidRPr="00EC688A">
        <w:rPr>
          <w:rFonts w:asciiTheme="majorHAnsi" w:eastAsia="Times New Roman" w:hAnsiTheme="majorHAnsi" w:cstheme="majorHAnsi"/>
          <w:i/>
          <w:iCs/>
        </w:rPr>
        <w:t>N</w:t>
      </w:r>
      <w:r w:rsidR="00B01BDC" w:rsidRPr="002E2A57">
        <w:rPr>
          <w:rFonts w:asciiTheme="majorHAnsi" w:eastAsia="Times New Roman" w:hAnsiTheme="majorHAnsi" w:cstheme="majorHAnsi"/>
        </w:rPr>
        <w:t xml:space="preserve"> matching </w:t>
      </w:r>
      <w:r w:rsidR="00BC3982" w:rsidRPr="002E2A57">
        <w:rPr>
          <w:rFonts w:asciiTheme="majorHAnsi" w:eastAsia="Times New Roman" w:hAnsiTheme="majorHAnsi" w:cstheme="majorHAnsi"/>
        </w:rPr>
        <w:t xml:space="preserve">communities </w:t>
      </w:r>
      <w:r w:rsidR="008C471B">
        <w:rPr>
          <w:rFonts w:asciiTheme="majorHAnsi" w:eastAsia="Times New Roman" w:hAnsiTheme="majorHAnsi" w:cstheme="majorHAnsi"/>
        </w:rPr>
        <w:t>from</w:t>
      </w:r>
      <w:r w:rsidR="00D87B98">
        <w:rPr>
          <w:rFonts w:asciiTheme="majorHAnsi" w:eastAsia="Times New Roman" w:hAnsiTheme="majorHAnsi" w:cstheme="majorHAnsi"/>
        </w:rPr>
        <w:t xml:space="preserve"> </w:t>
      </w:r>
      <w:r w:rsidR="00B01BDC" w:rsidRPr="002E2A57">
        <w:rPr>
          <w:rFonts w:asciiTheme="majorHAnsi" w:eastAsia="Times New Roman" w:hAnsiTheme="majorHAnsi" w:cstheme="majorHAnsi"/>
        </w:rPr>
        <w:t>FIA</w:t>
      </w:r>
      <w:r w:rsidR="0038720B">
        <w:rPr>
          <w:rFonts w:asciiTheme="majorHAnsi" w:eastAsia="Times New Roman" w:hAnsiTheme="majorHAnsi" w:cstheme="majorHAnsi"/>
        </w:rPr>
        <w:t xml:space="preserve">. </w:t>
      </w:r>
      <w:r w:rsidR="004B303A">
        <w:rPr>
          <w:rFonts w:asciiTheme="majorHAnsi" w:eastAsia="Times New Roman" w:hAnsiTheme="majorHAnsi" w:cstheme="majorHAnsi"/>
        </w:rPr>
        <w:t>We</w:t>
      </w:r>
      <w:r w:rsidR="0038720B">
        <w:rPr>
          <w:rFonts w:asciiTheme="majorHAnsi" w:eastAsia="Times New Roman" w:hAnsiTheme="majorHAnsi" w:cstheme="majorHAnsi"/>
        </w:rPr>
        <w:t xml:space="preserve"> found</w:t>
      </w:r>
      <w:r w:rsidR="00D21D36" w:rsidRPr="002E2A57">
        <w:rPr>
          <w:rFonts w:asciiTheme="majorHAnsi" w:eastAsia="Times New Roman" w:hAnsiTheme="majorHAnsi" w:cstheme="majorHAnsi"/>
        </w:rPr>
        <w:t xml:space="preserve">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r w:rsidR="0066050E">
        <w:rPr>
          <w:rFonts w:asciiTheme="majorHAnsi" w:eastAsia="Times New Roman" w:hAnsiTheme="majorHAnsi" w:cstheme="majorHAnsi"/>
        </w:rPr>
        <w:t>(Figure 4;</w:t>
      </w:r>
      <w:r w:rsidR="007C2543">
        <w:rPr>
          <w:rFonts w:asciiTheme="majorHAnsi" w:eastAsia="Times New Roman" w:hAnsiTheme="majorHAnsi" w:cstheme="majorHAnsi"/>
        </w:rPr>
        <w:t xml:space="preserve"> </w:t>
      </w:r>
      <w:r w:rsidR="002324D0">
        <w:rPr>
          <w:rFonts w:asciiTheme="majorHAnsi" w:eastAsia="Times New Roman" w:hAnsiTheme="majorHAnsi" w:cstheme="majorHAnsi"/>
        </w:rPr>
        <w:t xml:space="preserve">Table </w:t>
      </w:r>
      <w:r w:rsidR="001A1656">
        <w:rPr>
          <w:rFonts w:asciiTheme="majorHAnsi" w:eastAsia="Times New Roman" w:hAnsiTheme="majorHAnsi" w:cstheme="majorHAnsi"/>
        </w:rPr>
        <w:t>S</w:t>
      </w:r>
      <w:r w:rsidR="006930B0">
        <w:rPr>
          <w:rFonts w:asciiTheme="majorHAnsi" w:eastAsia="Times New Roman" w:hAnsiTheme="majorHAnsi" w:cstheme="majorHAnsi"/>
        </w:rPr>
        <w:t>6</w:t>
      </w:r>
      <w:r w:rsidR="0038720B">
        <w:rPr>
          <w:rFonts w:asciiTheme="majorHAnsi" w:eastAsia="Times New Roman" w:hAnsiTheme="majorHAnsi" w:cstheme="majorHAnsi"/>
        </w:rPr>
        <w:t>)</w:t>
      </w:r>
      <w:r w:rsidR="004B303A">
        <w:rPr>
          <w:rFonts w:asciiTheme="majorHAnsi" w:eastAsia="Times New Roman" w:hAnsiTheme="majorHAnsi" w:cstheme="majorHAnsi"/>
        </w:rPr>
        <w:t>, confirmed via Kolmogorov-Smirnov tests</w:t>
      </w:r>
      <w:r w:rsidR="004B303A">
        <w:rPr>
          <w:rFonts w:asciiTheme="majorHAnsi" w:hAnsiTheme="majorHAnsi" w:cstheme="majorHAnsi"/>
          <w:iCs/>
        </w:rPr>
        <w:t xml:space="preserve"> (for evenness, </w:t>
      </w:r>
      <w:r w:rsidR="004B303A">
        <w:rPr>
          <w:rFonts w:asciiTheme="majorHAnsi" w:hAnsiTheme="majorHAnsi" w:cstheme="majorHAnsi"/>
          <w:i/>
        </w:rPr>
        <w:t xml:space="preserve">D </w:t>
      </w:r>
      <w:r w:rsidR="004B303A">
        <w:rPr>
          <w:rFonts w:asciiTheme="majorHAnsi" w:hAnsiTheme="majorHAnsi" w:cstheme="majorHAnsi"/>
          <w:iCs/>
        </w:rPr>
        <w:t xml:space="preserve">= 0.04 and </w:t>
      </w:r>
      <w:r w:rsidR="004B303A">
        <w:rPr>
          <w:rFonts w:asciiTheme="majorHAnsi" w:hAnsiTheme="majorHAnsi" w:cstheme="majorHAnsi"/>
          <w:i/>
        </w:rPr>
        <w:t>p</w:t>
      </w:r>
      <w:r w:rsidR="004B303A">
        <w:rPr>
          <w:rFonts w:asciiTheme="majorHAnsi" w:hAnsiTheme="majorHAnsi" w:cstheme="majorHAnsi"/>
          <w:iCs/>
        </w:rPr>
        <w:t xml:space="preserve"> = 0.87; for skewness, </w:t>
      </w:r>
      <w:r w:rsidR="004B303A">
        <w:rPr>
          <w:rFonts w:asciiTheme="majorHAnsi" w:hAnsiTheme="majorHAnsi" w:cstheme="majorHAnsi"/>
          <w:i/>
        </w:rPr>
        <w:t xml:space="preserve">D </w:t>
      </w:r>
      <w:r w:rsidR="004B303A">
        <w:rPr>
          <w:rFonts w:asciiTheme="majorHAnsi" w:hAnsiTheme="majorHAnsi" w:cstheme="majorHAnsi"/>
          <w:iCs/>
        </w:rPr>
        <w:t xml:space="preserve">=  0.07 and </w:t>
      </w:r>
      <w:r w:rsidR="004B303A">
        <w:rPr>
          <w:rFonts w:asciiTheme="majorHAnsi" w:hAnsiTheme="majorHAnsi" w:cstheme="majorHAnsi"/>
          <w:i/>
        </w:rPr>
        <w:t xml:space="preserve">p </w:t>
      </w:r>
      <w:r w:rsidR="004B303A">
        <w:rPr>
          <w:rFonts w:asciiTheme="majorHAnsi" w:hAnsiTheme="majorHAnsi" w:cstheme="majorHAnsi"/>
          <w:iCs/>
        </w:rPr>
        <w:t>= 0.37)</w:t>
      </w:r>
      <w:r w:rsidR="0038720B">
        <w:rPr>
          <w:rFonts w:asciiTheme="majorHAnsi" w:eastAsia="Times New Roman" w:hAnsiTheme="majorHAnsi" w:cstheme="majorHAnsi"/>
        </w:rPr>
        <w:t>.</w:t>
      </w:r>
      <w:r w:rsidR="0038720B" w:rsidRPr="002E2A57" w:rsidDel="0038720B">
        <w:rPr>
          <w:rFonts w:asciiTheme="majorHAnsi" w:eastAsia="Times New Roman" w:hAnsiTheme="majorHAnsi" w:cstheme="majorHAnsi"/>
        </w:rPr>
        <w:t xml:space="preserve"> </w:t>
      </w:r>
      <w:r w:rsidR="00D21D36" w:rsidRPr="002E2A57">
        <w:rPr>
          <w:rFonts w:asciiTheme="majorHAnsi" w:eastAsia="Times New Roman" w:hAnsiTheme="majorHAnsi" w:cstheme="majorHAnsi"/>
        </w:rPr>
        <w:t xml:space="preserve">Although </w:t>
      </w:r>
      <w:r w:rsidR="00A261B1">
        <w:rPr>
          <w:rFonts w:asciiTheme="majorHAnsi" w:eastAsia="Times New Roman" w:hAnsiTheme="majorHAnsi" w:cstheme="majorHAnsi"/>
        </w:rPr>
        <w:t xml:space="preserve">371 communities </w:t>
      </w:r>
      <w:r w:rsidR="00A261B1">
        <w:rPr>
          <w:rFonts w:asciiTheme="majorHAnsi" w:eastAsia="Times New Roman" w:hAnsiTheme="majorHAnsi" w:cstheme="majorHAnsi"/>
        </w:rPr>
        <w:lastRenderedPageBreak/>
        <w:t>constitute a small sample r</w:t>
      </w:r>
      <w:r w:rsidR="00D21D36" w:rsidRPr="002E2A57">
        <w:rPr>
          <w:rFonts w:asciiTheme="majorHAnsi" w:eastAsia="Times New Roman" w:hAnsiTheme="majorHAnsi" w:cstheme="majorHAnsi"/>
        </w:rPr>
        <w:t>elative to the 20,</w:t>
      </w:r>
      <w:r w:rsidR="00A261B1">
        <w:rPr>
          <w:rFonts w:asciiTheme="majorHAnsi" w:eastAsia="Times New Roman" w:hAnsiTheme="majorHAnsi" w:cstheme="majorHAnsi"/>
        </w:rPr>
        <w:t>355</w:t>
      </w:r>
      <w:r w:rsidR="00D21D36" w:rsidRPr="002E2A57">
        <w:rPr>
          <w:rFonts w:asciiTheme="majorHAnsi" w:eastAsia="Times New Roman" w:hAnsiTheme="majorHAnsi" w:cstheme="majorHAnsi"/>
        </w:rPr>
        <w:t xml:space="preserve">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w:t>
      </w:r>
      <w:r w:rsidR="00BF1FF7">
        <w:rPr>
          <w:rFonts w:asciiTheme="majorHAnsi" w:eastAsia="Times New Roman" w:hAnsiTheme="majorHAnsi" w:cstheme="majorHAnsi"/>
        </w:rPr>
        <w:t>attributes specific</w:t>
      </w:r>
      <w:r w:rsidR="00D21D36" w:rsidRPr="002E2A57">
        <w:rPr>
          <w:rFonts w:asciiTheme="majorHAnsi" w:eastAsia="Times New Roman" w:hAnsiTheme="majorHAnsi" w:cstheme="majorHAnsi"/>
        </w:rPr>
        <w:t xml:space="preserve"> to FIA, as a likely explanation for the weak evidence for deviations across the full FIA dataset. </w:t>
      </w:r>
    </w:p>
    <w:p w14:paraId="5C385BA5" w14:textId="62A8BF10"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r w:rsidR="001426CD" w:rsidRPr="002E2A57">
        <w:rPr>
          <w:rFonts w:asciiTheme="majorHAnsi" w:eastAsia="Times New Roman" w:hAnsiTheme="majorHAnsi" w:cstheme="majorHAnsi"/>
        </w:rPr>
        <w:t xml:space="preserve">. FIA communities, with their broad 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they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To meaningfully draw inferences from deviations in these small communities, we will likely need more sensitive metrics (than skewness and evenness),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7111E0F0"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r w:rsidR="00975E71" w:rsidRPr="002E2A57">
        <w:rPr>
          <w:rFonts w:asciiTheme="majorHAnsi" w:eastAsia="Times New Roman" w:hAnsiTheme="majorHAnsi" w:cstheme="majorHAnsi"/>
        </w:rPr>
        <w:t>Haegeman and Loreau 2008</w:t>
      </w:r>
      <w:r w:rsidR="00975E71">
        <w:rPr>
          <w:rFonts w:asciiTheme="majorHAnsi" w:eastAsia="Times New Roman" w:hAnsiTheme="majorHAnsi" w:cstheme="majorHAnsi"/>
        </w:rPr>
        <w:t xml:space="preserve">, </w:t>
      </w:r>
      <w:r w:rsidRPr="002E2A57">
        <w:rPr>
          <w:rFonts w:asciiTheme="majorHAnsi" w:eastAsia="Times New Roman" w:hAnsiTheme="majorHAnsi" w:cstheme="majorHAnsi"/>
        </w:rPr>
        <w:t>Locey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Locey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r w:rsidR="001178C2">
        <w:rPr>
          <w:rFonts w:asciiTheme="majorHAnsi" w:eastAsia="Times New Roman" w:hAnsiTheme="majorHAnsi" w:cstheme="majorHAnsi"/>
        </w:rPr>
        <w:t xml:space="preserve">The philosophy behind the feasible set reflects a longstanding approach in the study of abundance distributions: to focus on the shape of the distribution without regard to species’ identities (McGill 2007). To include differences in </w:t>
      </w:r>
      <w:r w:rsidR="001178C2">
        <w:rPr>
          <w:rFonts w:asciiTheme="majorHAnsi" w:eastAsia="Times New Roman" w:hAnsiTheme="majorHAnsi" w:cstheme="majorHAnsi"/>
          <w:i/>
          <w:iCs/>
        </w:rPr>
        <w:t xml:space="preserve">order </w:t>
      </w:r>
      <w:r w:rsidR="001178C2">
        <w:rPr>
          <w:rFonts w:asciiTheme="majorHAnsi" w:eastAsia="Times New Roman" w:hAnsiTheme="majorHAnsi" w:cstheme="majorHAnsi"/>
        </w:rPr>
        <w:t xml:space="preserve">in the statistical baseline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or least 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for </w:t>
      </w:r>
      <w:r w:rsidR="00A14DCE">
        <w:rPr>
          <w:rFonts w:asciiTheme="majorHAnsi" w:eastAsia="Times New Roman" w:hAnsiTheme="majorHAnsi" w:cstheme="majorHAnsi"/>
        </w:rPr>
        <w:t>evaluating theory</w:t>
      </w:r>
      <w:r w:rsidR="001178C2">
        <w:rPr>
          <w:rFonts w:asciiTheme="majorHAnsi" w:eastAsia="Times New Roman" w:hAnsiTheme="majorHAnsi" w:cstheme="majorHAnsi"/>
        </w:rPr>
        <w:t xml:space="preserve">. </w:t>
      </w:r>
      <w:r w:rsidR="009272FF">
        <w:rPr>
          <w:rFonts w:asciiTheme="majorHAnsi" w:eastAsia="Times New Roman" w:hAnsiTheme="majorHAnsi" w:cstheme="majorHAnsi"/>
        </w:rPr>
        <w:t>O</w:t>
      </w:r>
      <w:r w:rsidR="00674AAE">
        <w:rPr>
          <w:rFonts w:asciiTheme="majorHAnsi" w:eastAsia="Times New Roman" w:hAnsiTheme="majorHAnsi" w:cstheme="majorHAnsi"/>
        </w:rPr>
        <w:t xml:space="preserve">ther </w:t>
      </w:r>
      <w:r w:rsidRPr="002E2A57">
        <w:rPr>
          <w:rFonts w:asciiTheme="majorHAnsi" w:eastAsia="Times New Roman" w:hAnsiTheme="majorHAnsi" w:cstheme="majorHAnsi"/>
        </w:rPr>
        <w:t>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may be equally valid and generate different statistical expectations, including forms that approximate exponential, Poisson, or log-series distributions</w:t>
      </w:r>
      <w:r w:rsidR="0081278D">
        <w:rPr>
          <w:rFonts w:asciiTheme="majorHAnsi" w:eastAsia="Times New Roman" w:hAnsiTheme="majorHAnsi" w:cstheme="majorHAnsi"/>
        </w:rPr>
        <w:t xml:space="preserve"> (Harte </w:t>
      </w:r>
      <w:r w:rsidR="007873FC">
        <w:rPr>
          <w:rFonts w:asciiTheme="majorHAnsi" w:eastAsia="Times New Roman" w:hAnsiTheme="majorHAnsi" w:cstheme="majorHAnsi"/>
        </w:rPr>
        <w:t>et al.</w:t>
      </w:r>
      <w:r w:rsidR="0081278D">
        <w:rPr>
          <w:rFonts w:asciiTheme="majorHAnsi" w:eastAsia="Times New Roman" w:hAnsiTheme="majorHAnsi" w:cstheme="majorHAnsi"/>
        </w:rPr>
        <w:t xml:space="preserve"> 2008</w:t>
      </w:r>
      <w:r w:rsidR="00975E71">
        <w:rPr>
          <w:rFonts w:asciiTheme="majorHAnsi" w:eastAsia="Times New Roman" w:hAnsiTheme="majorHAnsi" w:cstheme="majorHAnsi"/>
        </w:rPr>
        <w:t>, Favretti 2018</w:t>
      </w:r>
      <w:r w:rsidR="0081278D">
        <w:rPr>
          <w:rFonts w:asciiTheme="majorHAnsi" w:eastAsia="Times New Roman" w:hAnsiTheme="majorHAnsi" w:cstheme="majorHAnsi"/>
        </w:rPr>
        <w:t>)</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397B501F"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Our study demonstrates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r w:rsidR="008E4FEF">
        <w:rPr>
          <w:rFonts w:asciiTheme="majorHAnsi" w:eastAsia="Times New Roman" w:hAnsiTheme="majorHAnsi" w:cstheme="majorHAnsi"/>
        </w:rPr>
        <w:t xml:space="preserve">Haegeman and Loreau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r w:rsidR="00633066" w:rsidRPr="002E2A57">
        <w:rPr>
          <w:rFonts w:asciiTheme="majorHAnsi" w:eastAsia="Times New Roman" w:hAnsiTheme="majorHAnsi" w:cstheme="majorHAnsi"/>
        </w:rPr>
        <w:t>Haegeman and Loreau</w:t>
      </w:r>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mathematical constraints have strong</w:t>
      </w:r>
      <w:r w:rsidR="00FE06D2">
        <w:rPr>
          <w:rFonts w:asciiTheme="majorHAnsi" w:eastAsia="Times New Roman" w:hAnsiTheme="majorHAnsi" w:cstheme="majorHAnsi"/>
        </w:rPr>
        <w:t>er</w:t>
      </w:r>
      <w:r w:rsidR="001D7EC7">
        <w:rPr>
          <w:rFonts w:asciiTheme="majorHAnsi" w:eastAsia="Times New Roman" w:hAnsiTheme="majorHAnsi" w:cstheme="majorHAnsi"/>
        </w:rPr>
        <w:t xml:space="preserve"> effects on the general 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w:t>
      </w:r>
      <w:r w:rsidR="00287A80">
        <w:rPr>
          <w:rFonts w:asciiTheme="majorHAnsi" w:eastAsia="Times New Roman" w:hAnsiTheme="majorHAnsi" w:cstheme="majorHAnsi"/>
        </w:rPr>
        <w:t>only one time point for each community</w:t>
      </w:r>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037856D"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w:t>
      </w:r>
      <w:r w:rsidR="000701CA">
        <w:rPr>
          <w:rFonts w:asciiTheme="majorHAnsi" w:eastAsia="Times New Roman" w:hAnsiTheme="majorHAnsi" w:cstheme="majorHAnsi"/>
        </w:rPr>
        <w:t xml:space="preserve">than </w:t>
      </w:r>
      <w:r w:rsidR="00C06307" w:rsidRPr="00C06307">
        <w:rPr>
          <w:rFonts w:asciiTheme="majorHAnsi" w:eastAsia="Times New Roman" w:hAnsiTheme="majorHAnsi" w:cstheme="majorHAnsi"/>
        </w:rPr>
        <w:t>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Kitzes,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6180E307" w14:textId="77777777" w:rsidR="00594357" w:rsidRDefault="00594357" w:rsidP="00594357">
      <w:pPr>
        <w:rPr>
          <w:rFonts w:asciiTheme="majorHAnsi" w:hAnsiTheme="majorHAnsi" w:cstheme="majorHAnsi"/>
          <w:b/>
          <w:bCs/>
        </w:rPr>
      </w:pPr>
      <w:r>
        <w:rPr>
          <w:rFonts w:asciiTheme="majorHAnsi" w:hAnsiTheme="majorHAnsi" w:cstheme="majorHAnsi"/>
          <w:b/>
          <w:bCs/>
        </w:rPr>
        <w:lastRenderedPageBreak/>
        <w:t>References</w:t>
      </w:r>
    </w:p>
    <w:p w14:paraId="289276EF" w14:textId="77777777" w:rsidR="00594357" w:rsidRPr="000701CA" w:rsidRDefault="00594357" w:rsidP="00594357">
      <w:pPr>
        <w:spacing w:line="480" w:lineRule="auto"/>
        <w:ind w:left="540" w:hanging="540"/>
        <w:rPr>
          <w:rFonts w:asciiTheme="majorHAnsi" w:hAnsiTheme="majorHAnsi" w:cstheme="majorHAnsi"/>
        </w:rPr>
      </w:pPr>
      <w:r w:rsidRPr="000701CA">
        <w:rPr>
          <w:rFonts w:asciiTheme="majorHAnsi" w:hAnsiTheme="majorHAnsi" w:cstheme="majorHAnsi"/>
        </w:rPr>
        <w:t xml:space="preserve">Baldridge, E. (2015). Miscellaneous Abundance Database. figshare. Available at: </w:t>
      </w:r>
      <w:hyperlink r:id="rId14" w:history="1">
        <w:r w:rsidRPr="000701CA">
          <w:rPr>
            <w:rStyle w:val="Hyperlink"/>
            <w:rFonts w:asciiTheme="majorHAnsi" w:hAnsiTheme="majorHAnsi" w:cstheme="majorHAnsi"/>
          </w:rPr>
          <w:t>https://doi.org/10.6084/m9.figshare.95843.v4</w:t>
        </w:r>
      </w:hyperlink>
    </w:p>
    <w:p w14:paraId="15E97E2D"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Baldridge, E., Harris, D.J., Xiao, X. &amp; White, E.P. (2016). An extensive comparison of species-abundance distribution models. </w:t>
      </w:r>
      <w:r w:rsidRPr="006361DB">
        <w:rPr>
          <w:rFonts w:asciiTheme="majorHAnsi" w:eastAsia="Times New Roman" w:hAnsiTheme="majorHAnsi" w:cstheme="majorHAnsi"/>
          <w:i/>
          <w:iCs/>
        </w:rPr>
        <w:t>PeerJ</w:t>
      </w:r>
      <w:r w:rsidRPr="006361DB">
        <w:rPr>
          <w:rFonts w:asciiTheme="majorHAnsi" w:eastAsia="Times New Roman" w:hAnsiTheme="majorHAnsi" w:cstheme="majorHAnsi"/>
        </w:rPr>
        <w:t>, 4, e2823.</w:t>
      </w:r>
    </w:p>
    <w:p w14:paraId="399A458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746FA9">
        <w:rPr>
          <w:rFonts w:asciiTheme="majorHAnsi" w:eastAsia="Times New Roman" w:hAnsiTheme="majorHAnsi" w:cstheme="majorHAnsi"/>
        </w:rPr>
        <w:t>Baldridge, E., Harris, D.J., Xiao, X. &amp; White, E.P. (2016).</w:t>
      </w:r>
      <w:r>
        <w:rPr>
          <w:rFonts w:asciiTheme="majorHAnsi" w:eastAsia="Times New Roman" w:hAnsiTheme="majorHAnsi" w:cstheme="majorHAnsi"/>
        </w:rPr>
        <w:t xml:space="preserve"> Data from</w:t>
      </w:r>
      <w:r w:rsidRPr="00746FA9">
        <w:rPr>
          <w:rFonts w:asciiTheme="majorHAnsi" w:eastAsia="Times New Roman" w:hAnsiTheme="majorHAnsi" w:cstheme="majorHAnsi"/>
        </w:rPr>
        <w:t xml:space="preserve"> </w:t>
      </w:r>
      <w:r w:rsidRPr="006361DB">
        <w:rPr>
          <w:rFonts w:asciiTheme="majorHAnsi" w:eastAsia="Times New Roman" w:hAnsiTheme="majorHAnsi" w:cstheme="majorHAnsi"/>
          <w:i/>
          <w:iCs/>
        </w:rPr>
        <w:t>An extensive comparison of species-abundance distribution models</w:t>
      </w:r>
      <w:r>
        <w:rPr>
          <w:rFonts w:asciiTheme="majorHAnsi" w:eastAsia="Times New Roman" w:hAnsiTheme="majorHAnsi" w:cstheme="majorHAnsi"/>
        </w:rPr>
        <w:t xml:space="preserve">. Zenodo. Available at: </w:t>
      </w:r>
      <w:r w:rsidRPr="00392706">
        <w:rPr>
          <w:rFonts w:asciiTheme="majorHAnsi" w:eastAsia="Times New Roman" w:hAnsiTheme="majorHAnsi" w:cstheme="majorHAnsi"/>
        </w:rPr>
        <w:t>https://zenodo.org/record/166725</w:t>
      </w:r>
      <w:r w:rsidRPr="00746FA9">
        <w:rPr>
          <w:rFonts w:asciiTheme="majorHAnsi" w:eastAsia="Times New Roman" w:hAnsiTheme="majorHAnsi" w:cstheme="majorHAnsi"/>
        </w:rPr>
        <w:t>.</w:t>
      </w:r>
    </w:p>
    <w:p w14:paraId="6E6A73A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Chesson, P. (2000). Mechanisms of Maintenance of Species Diversity. </w:t>
      </w:r>
      <w:r w:rsidRPr="006361DB">
        <w:rPr>
          <w:rFonts w:asciiTheme="majorHAnsi" w:eastAsia="Times New Roman" w:hAnsiTheme="majorHAnsi" w:cstheme="majorHAnsi"/>
          <w:i/>
          <w:iCs/>
        </w:rPr>
        <w:t>Annual Review of Ecology and Systematics</w:t>
      </w:r>
      <w:r w:rsidRPr="006361DB">
        <w:rPr>
          <w:rFonts w:asciiTheme="majorHAnsi" w:eastAsia="Times New Roman" w:hAnsiTheme="majorHAnsi" w:cstheme="majorHAnsi"/>
        </w:rPr>
        <w:t>, 31, 343–366.</w:t>
      </w:r>
    </w:p>
    <w:p w14:paraId="04E3DA8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Favretti, M. (2018). Remarks on the Maximum Entropy Principle with Application to the Maximum Entropy Theory of Ecology. </w:t>
      </w:r>
      <w:r w:rsidRPr="006361DB">
        <w:rPr>
          <w:rFonts w:asciiTheme="majorHAnsi" w:eastAsia="Times New Roman" w:hAnsiTheme="majorHAnsi" w:cstheme="majorHAnsi"/>
          <w:i/>
          <w:iCs/>
        </w:rPr>
        <w:t>Entropy</w:t>
      </w:r>
      <w:r w:rsidRPr="006361DB">
        <w:rPr>
          <w:rFonts w:asciiTheme="majorHAnsi" w:eastAsia="Times New Roman" w:hAnsiTheme="majorHAnsi" w:cstheme="majorHAnsi"/>
        </w:rPr>
        <w:t>, 20, 11.</w:t>
      </w:r>
    </w:p>
    <w:p w14:paraId="34437FD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Fisher, R.A., Corbet, A.S. &amp; Williams, C.B. (1943). The Relation Between the Number of Species and the Number of Individuals in a Random Sample of an Animal Population. </w:t>
      </w:r>
      <w:r w:rsidRPr="006361DB">
        <w:rPr>
          <w:rFonts w:asciiTheme="majorHAnsi" w:eastAsia="Times New Roman" w:hAnsiTheme="majorHAnsi" w:cstheme="majorHAnsi"/>
          <w:i/>
          <w:iCs/>
        </w:rPr>
        <w:t>Journal of Animal Ecology</w:t>
      </w:r>
      <w:r w:rsidRPr="006361DB">
        <w:rPr>
          <w:rFonts w:asciiTheme="majorHAnsi" w:eastAsia="Times New Roman" w:hAnsiTheme="majorHAnsi" w:cstheme="majorHAnsi"/>
        </w:rPr>
        <w:t>, 12, 42–58.</w:t>
      </w:r>
    </w:p>
    <w:p w14:paraId="1C8BBB7D"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(2009). The common patterns of nature. </w:t>
      </w:r>
      <w:r w:rsidRPr="006361DB">
        <w:rPr>
          <w:rFonts w:asciiTheme="majorHAnsi" w:eastAsia="Times New Roman" w:hAnsiTheme="majorHAnsi" w:cstheme="majorHAnsi"/>
          <w:i/>
          <w:iCs/>
        </w:rPr>
        <w:t>Journal of Evolutionary Biology</w:t>
      </w:r>
      <w:r w:rsidRPr="006361DB">
        <w:rPr>
          <w:rFonts w:asciiTheme="majorHAnsi" w:eastAsia="Times New Roman" w:hAnsiTheme="majorHAnsi" w:cstheme="majorHAnsi"/>
        </w:rPr>
        <w:t>, 22, 1563–1585.</w:t>
      </w:r>
    </w:p>
    <w:p w14:paraId="37A46B3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(2019). The common patterns of abundance: the log series and Zipf’s law. </w:t>
      </w:r>
      <w:r w:rsidRPr="006361DB">
        <w:rPr>
          <w:rFonts w:asciiTheme="majorHAnsi" w:eastAsia="Times New Roman" w:hAnsiTheme="majorHAnsi" w:cstheme="majorHAnsi"/>
          <w:i/>
          <w:iCs/>
        </w:rPr>
        <w:t>F1000Res</w:t>
      </w:r>
      <w:r w:rsidRPr="006361DB">
        <w:rPr>
          <w:rFonts w:asciiTheme="majorHAnsi" w:eastAsia="Times New Roman" w:hAnsiTheme="majorHAnsi" w:cstheme="majorHAnsi"/>
        </w:rPr>
        <w:t>, 8, 334.</w:t>
      </w:r>
    </w:p>
    <w:p w14:paraId="39B2481E"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Haegeman, B. &amp; Loreau, M. (2008). Limitations of entropy maximization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117, 1700–1710.</w:t>
      </w:r>
    </w:p>
    <w:p w14:paraId="07857BA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(2011). </w:t>
      </w:r>
      <w:r w:rsidRPr="006361DB">
        <w:rPr>
          <w:rFonts w:asciiTheme="majorHAnsi" w:eastAsia="Times New Roman" w:hAnsiTheme="majorHAnsi" w:cstheme="majorHAnsi"/>
          <w:i/>
          <w:iCs/>
        </w:rPr>
        <w:t>Maximum Entropy and Ecology: A Theory of Abundance, Distribution, and Energetics</w:t>
      </w:r>
      <w:r w:rsidRPr="006361DB">
        <w:rPr>
          <w:rFonts w:asciiTheme="majorHAnsi" w:eastAsia="Times New Roman" w:hAnsiTheme="majorHAnsi" w:cstheme="majorHAnsi"/>
        </w:rPr>
        <w:t>. Oxford University Press.</w:t>
      </w:r>
    </w:p>
    <w:p w14:paraId="26E52D21"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&amp; Newman, E.A. (2014). Maximum information entropy: a foundation for ecological theory. </w:t>
      </w:r>
      <w:r w:rsidRPr="006361DB">
        <w:rPr>
          <w:rFonts w:asciiTheme="majorHAnsi" w:eastAsia="Times New Roman" w:hAnsiTheme="majorHAnsi" w:cstheme="majorHAnsi"/>
          <w:i/>
          <w:iCs/>
        </w:rPr>
        <w:t>Trends in Ecology &amp; Evolution</w:t>
      </w:r>
      <w:r w:rsidRPr="006361DB">
        <w:rPr>
          <w:rFonts w:asciiTheme="majorHAnsi" w:eastAsia="Times New Roman" w:hAnsiTheme="majorHAnsi" w:cstheme="majorHAnsi"/>
        </w:rPr>
        <w:t>, 29, 384–389.</w:t>
      </w:r>
    </w:p>
    <w:p w14:paraId="410109B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Zillio, T., Conlisk, E. &amp; Smith, A.B. (2008). Maximum Entropy and the State-Variable Approach to Macroecology.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89, 2700–2711.</w:t>
      </w:r>
    </w:p>
    <w:p w14:paraId="5FDE1980"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Jaynes, E.T. (1957). Information Theory and Statistical Mechanics. </w:t>
      </w:r>
      <w:r w:rsidRPr="006361DB">
        <w:rPr>
          <w:rFonts w:asciiTheme="majorHAnsi" w:eastAsia="Times New Roman" w:hAnsiTheme="majorHAnsi" w:cstheme="majorHAnsi"/>
          <w:i/>
          <w:iCs/>
        </w:rPr>
        <w:t>Phys. Rev.</w:t>
      </w:r>
      <w:r w:rsidRPr="006361DB">
        <w:rPr>
          <w:rFonts w:asciiTheme="majorHAnsi" w:eastAsia="Times New Roman" w:hAnsiTheme="majorHAnsi" w:cstheme="majorHAnsi"/>
        </w:rPr>
        <w:t>, 106, 620–630.</w:t>
      </w:r>
    </w:p>
    <w:p w14:paraId="66853EE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Lawton, J.H. (1999). Are There General Laws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84, 177.</w:t>
      </w:r>
    </w:p>
    <w:p w14:paraId="20CB2A57"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Locey, K.J. &amp; White, E.P. (2013). How species richness and total abundance constrain the distribution of abundance. </w:t>
      </w:r>
      <w:r w:rsidRPr="006361DB">
        <w:rPr>
          <w:rFonts w:asciiTheme="majorHAnsi" w:eastAsia="Times New Roman" w:hAnsiTheme="majorHAnsi" w:cstheme="majorHAnsi"/>
          <w:i/>
          <w:iCs/>
        </w:rPr>
        <w:t>Ecology Letters</w:t>
      </w:r>
      <w:r w:rsidRPr="006361DB">
        <w:rPr>
          <w:rFonts w:asciiTheme="majorHAnsi" w:eastAsia="Times New Roman" w:hAnsiTheme="majorHAnsi" w:cstheme="majorHAnsi"/>
        </w:rPr>
        <w:t>, 16, 1177–1185.</w:t>
      </w:r>
    </w:p>
    <w:p w14:paraId="2D24203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McGill, B.J., Etienne, R.S., Gray, J.S., Alonso, D., Anderson, M.J., Benecha, H.K., </w:t>
      </w:r>
      <w:r>
        <w:rPr>
          <w:rFonts w:asciiTheme="majorHAnsi" w:eastAsia="Times New Roman" w:hAnsiTheme="majorHAnsi" w:cstheme="majorHAnsi"/>
          <w:i/>
          <w:iCs/>
        </w:rPr>
        <w:t>et al.</w:t>
      </w:r>
      <w:r w:rsidRPr="006361DB">
        <w:rPr>
          <w:rFonts w:asciiTheme="majorHAnsi" w:eastAsia="Times New Roman" w:hAnsiTheme="majorHAnsi" w:cstheme="majorHAnsi"/>
        </w:rPr>
        <w:t xml:space="preserve"> (2007). Species abundance distributions: moving beyond single prediction theories to integration within an ecological framework. </w:t>
      </w:r>
      <w:r w:rsidRPr="006361DB">
        <w:rPr>
          <w:rFonts w:asciiTheme="majorHAnsi" w:eastAsia="Times New Roman" w:hAnsiTheme="majorHAnsi" w:cstheme="majorHAnsi"/>
          <w:i/>
          <w:iCs/>
        </w:rPr>
        <w:t>Ecol Letters</w:t>
      </w:r>
      <w:r w:rsidRPr="006361DB">
        <w:rPr>
          <w:rFonts w:asciiTheme="majorHAnsi" w:eastAsia="Times New Roman" w:hAnsiTheme="majorHAnsi" w:cstheme="majorHAnsi"/>
        </w:rPr>
        <w:t>, 10, 995–1015.</w:t>
      </w:r>
    </w:p>
    <w:p w14:paraId="5DF4212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Meyer, D., Dimitriadou, E., Hornik, K., Weingessel, A. &amp; Leisch, F. (2019). </w:t>
      </w:r>
      <w:r w:rsidRPr="006361DB">
        <w:rPr>
          <w:rFonts w:asciiTheme="majorHAnsi" w:eastAsia="Times New Roman" w:hAnsiTheme="majorHAnsi" w:cstheme="majorHAnsi"/>
          <w:i/>
          <w:iCs/>
        </w:rPr>
        <w:t xml:space="preserve">e1071: Misc Functions of the Department of Statistics, Probability Theory Group (Formerly: E1071), </w:t>
      </w:r>
      <w:r w:rsidRPr="004A4AE2">
        <w:rPr>
          <w:rFonts w:asciiTheme="majorHAnsi" w:eastAsia="Times New Roman" w:hAnsiTheme="majorHAnsi" w:cstheme="majorHAnsi"/>
        </w:rPr>
        <w:t>TU Wien</w:t>
      </w:r>
      <w:r w:rsidRPr="00626D75">
        <w:rPr>
          <w:rFonts w:asciiTheme="majorHAnsi" w:eastAsia="Times New Roman" w:hAnsiTheme="majorHAnsi" w:cstheme="majorHAnsi"/>
        </w:rPr>
        <w:t>.</w:t>
      </w:r>
      <w:r>
        <w:rPr>
          <w:rFonts w:asciiTheme="majorHAnsi" w:eastAsia="Times New Roman" w:hAnsiTheme="majorHAnsi" w:cstheme="majorHAnsi"/>
        </w:rPr>
        <w:t xml:space="preserve"> </w:t>
      </w:r>
      <w:r w:rsidRPr="00626D75">
        <w:rPr>
          <w:rFonts w:asciiTheme="majorHAnsi" w:eastAsia="Times New Roman" w:hAnsiTheme="majorHAnsi" w:cstheme="majorHAnsi"/>
        </w:rPr>
        <w:t xml:space="preserve">R package version 1.7-4. </w:t>
      </w:r>
      <w:hyperlink r:id="rId15" w:history="1">
        <w:r w:rsidRPr="00491430">
          <w:rPr>
            <w:rStyle w:val="Hyperlink"/>
            <w:rFonts w:asciiTheme="majorHAnsi" w:eastAsia="Times New Roman" w:hAnsiTheme="majorHAnsi" w:cstheme="majorHAnsi"/>
          </w:rPr>
          <w:t>https://CRAN.R-project.org/package=e1071</w:t>
        </w:r>
      </w:hyperlink>
      <w:r>
        <w:rPr>
          <w:rFonts w:asciiTheme="majorHAnsi" w:eastAsia="Times New Roman" w:hAnsiTheme="majorHAnsi" w:cstheme="majorHAnsi"/>
        </w:rPr>
        <w:t xml:space="preserve"> </w:t>
      </w:r>
    </w:p>
    <w:p w14:paraId="79A8290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Phillips, O. &amp; Miller, J.S. (2002). </w:t>
      </w:r>
      <w:r w:rsidRPr="006361DB">
        <w:rPr>
          <w:rFonts w:asciiTheme="majorHAnsi" w:eastAsia="Times New Roman" w:hAnsiTheme="majorHAnsi" w:cstheme="majorHAnsi"/>
          <w:i/>
          <w:iCs/>
        </w:rPr>
        <w:t>Global patterns of plant diversity: Alwyn H. Gentry’s forest transect data set</w:t>
      </w:r>
      <w:r w:rsidRPr="006361DB">
        <w:rPr>
          <w:rFonts w:asciiTheme="majorHAnsi" w:eastAsia="Times New Roman" w:hAnsiTheme="majorHAnsi" w:cstheme="majorHAnsi"/>
        </w:rPr>
        <w:t>. Missouri Botanical Press.</w:t>
      </w:r>
    </w:p>
    <w:p w14:paraId="433B18A2"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Sauer, J.R., Link, W.A., Fallon, J.E., Pardieck, K.L. &amp; Ziolkowski, D.J. (2013). The North American Breeding Bird Survey 1966–2011: Summary Analysis and Species Accounts. </w:t>
      </w:r>
      <w:r w:rsidRPr="006361DB">
        <w:rPr>
          <w:rFonts w:asciiTheme="majorHAnsi" w:eastAsia="Times New Roman" w:hAnsiTheme="majorHAnsi" w:cstheme="majorHAnsi"/>
          <w:i/>
          <w:iCs/>
        </w:rPr>
        <w:t>North American Fauna</w:t>
      </w:r>
      <w:r w:rsidRPr="006361DB">
        <w:rPr>
          <w:rFonts w:asciiTheme="majorHAnsi" w:eastAsia="Times New Roman" w:hAnsiTheme="majorHAnsi" w:cstheme="majorHAnsi"/>
        </w:rPr>
        <w:t>, 1–32.</w:t>
      </w:r>
    </w:p>
    <w:p w14:paraId="4D2CDB16"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Supp, S.R. &amp; Ernest, S.K.M. (2014). Species-level and community-level responses to disturbance: a cross-community analysis.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95, 1717–1723.</w:t>
      </w:r>
    </w:p>
    <w:p w14:paraId="4CDDCBD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Thibault, K.M., Supp, S.R., Giffin, M., White, E.P. &amp; Ernest, S.K.M. (2011). Species composition and abundance of mammalian communities.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92, 2316–2316.</w:t>
      </w:r>
    </w:p>
    <w:p w14:paraId="73E19958"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White, E.P., Thibault, K.M. &amp; Xiao, X. (2012). Characterizing species abundance distributions across taxa and ecosystems using a simple maximum entropy model.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1772–1778.</w:t>
      </w:r>
    </w:p>
    <w:p w14:paraId="30C4C58C"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Woudenberg, S.W., Conkling, B.L., O’Connell, B.M., LaPoint, E.B., Turner, J.A. &amp; Waddell, K.L. (2010). The Forest Inventory and Analysis Database: Database description and users manual version 4.0 for Phase 2. </w:t>
      </w:r>
      <w:r w:rsidRPr="006361DB">
        <w:rPr>
          <w:rFonts w:asciiTheme="majorHAnsi" w:eastAsia="Times New Roman" w:hAnsiTheme="majorHAnsi" w:cstheme="majorHAnsi"/>
          <w:i/>
          <w:iCs/>
        </w:rPr>
        <w:t>Gen. Tech. Rep. RMRS-GTR-245. Fort Collins, CO: U.S. Department of Agriculture, Forest Service, Rocky Mountain Research Station. 336 p.</w:t>
      </w:r>
      <w:r w:rsidRPr="006361DB">
        <w:rPr>
          <w:rFonts w:asciiTheme="majorHAnsi" w:eastAsia="Times New Roman" w:hAnsiTheme="majorHAnsi" w:cstheme="majorHAnsi"/>
        </w:rPr>
        <w:t>, 245.</w:t>
      </w:r>
    </w:p>
    <w:p w14:paraId="07DB5A0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Xiao, X., O’Dwyer, J.P. &amp; White, E.P. (2016). Comparing process-based and constraint-based approaches for modeling macroecological patterns.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97, 1228–1238.</w:t>
      </w:r>
    </w:p>
    <w:p w14:paraId="0518E9E1"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Yenni, G., Adler, P.B. &amp; Ernest, S.K.M. (2012). Strong self-limitation promotes the persistence of rare species.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456–461.</w:t>
      </w:r>
    </w:p>
    <w:p w14:paraId="05143816" w14:textId="77777777" w:rsidR="00594357" w:rsidRDefault="00594357">
      <w:pPr>
        <w:rPr>
          <w:rFonts w:asciiTheme="majorHAnsi" w:eastAsia="Times New Roman" w:hAnsiTheme="majorHAnsi" w:cstheme="majorHAnsi"/>
          <w:b/>
          <w:bCs/>
        </w:rPr>
      </w:pPr>
      <w:r>
        <w:rPr>
          <w:rFonts w:asciiTheme="majorHAnsi" w:eastAsia="Times New Roman" w:hAnsiTheme="majorHAnsi" w:cstheme="majorHAnsi"/>
          <w:b/>
          <w:bCs/>
        </w:rPr>
        <w:br w:type="page"/>
      </w:r>
    </w:p>
    <w:p w14:paraId="2E020A57" w14:textId="612FE294" w:rsidR="00135607" w:rsidRDefault="00D51539">
      <w:pPr>
        <w:rPr>
          <w:rFonts w:asciiTheme="majorHAnsi" w:eastAsia="Times New Roman" w:hAnsiTheme="majorHAnsi" w:cstheme="majorHAnsi"/>
          <w:b/>
          <w:bCs/>
        </w:rPr>
      </w:pPr>
      <w:r w:rsidRPr="002E2A57">
        <w:rPr>
          <w:rFonts w:asciiTheme="majorHAnsi" w:eastAsia="Times New Roman" w:hAnsiTheme="majorHAnsi" w:cstheme="majorHAnsi"/>
          <w:b/>
          <w:bCs/>
        </w:rPr>
        <w:lastRenderedPageBreak/>
        <w:t>Figure</w:t>
      </w:r>
      <w:r w:rsidR="00721452">
        <w:rPr>
          <w:rFonts w:asciiTheme="majorHAnsi" w:eastAsia="Times New Roman" w:hAnsiTheme="majorHAnsi" w:cstheme="majorHAnsi"/>
          <w:b/>
          <w:bCs/>
        </w:rPr>
        <w:t xml:space="preserve"> </w:t>
      </w:r>
      <w:r w:rsidR="00135607">
        <w:rPr>
          <w:rFonts w:asciiTheme="majorHAnsi" w:eastAsia="Times New Roman" w:hAnsiTheme="majorHAnsi" w:cstheme="majorHAnsi"/>
          <w:b/>
          <w:bCs/>
        </w:rPr>
        <w:t>legends</w:t>
      </w:r>
    </w:p>
    <w:p w14:paraId="384346A5" w14:textId="3F81550F" w:rsidR="00AF2520" w:rsidRPr="002E2A57" w:rsidRDefault="00AF2520" w:rsidP="006361DB">
      <w:pPr>
        <w:spacing w:line="480" w:lineRule="auto"/>
        <w:rPr>
          <w:rFonts w:asciiTheme="majorHAnsi" w:hAnsiTheme="majorHAnsi" w:cstheme="majorHAnsi"/>
        </w:rPr>
      </w:pPr>
      <w:r>
        <w:rPr>
          <w:rFonts w:asciiTheme="majorHAnsi" w:hAnsiTheme="majorHAnsi" w:cstheme="majorHAnsi"/>
          <w:noProof/>
        </w:rPr>
        <w:t>Figure 1. Large feasible sets may allow better detection of deviations from the statistical baseline by generating more specific, narrowly-defined baselines. We illustrate this phenomenon using 3 hypothetical communities: a small community (</w:t>
      </w:r>
      <w:r w:rsidRPr="003052E4">
        <w:rPr>
          <w:rFonts w:asciiTheme="majorHAnsi" w:hAnsiTheme="majorHAnsi" w:cstheme="majorHAnsi"/>
          <w:i/>
          <w:iCs/>
          <w:noProof/>
        </w:rPr>
        <w:t>S</w:t>
      </w:r>
      <w:r>
        <w:rPr>
          <w:rFonts w:asciiTheme="majorHAnsi" w:hAnsiTheme="majorHAnsi" w:cstheme="majorHAnsi"/>
          <w:noProof/>
        </w:rPr>
        <w:t xml:space="preserve"> = 4, </w:t>
      </w:r>
      <w:r w:rsidRPr="003052E4">
        <w:rPr>
          <w:rFonts w:asciiTheme="majorHAnsi" w:hAnsiTheme="majorHAnsi" w:cstheme="majorHAnsi"/>
          <w:i/>
          <w:iCs/>
          <w:noProof/>
        </w:rPr>
        <w:t xml:space="preserve">N </w:t>
      </w:r>
      <w:r>
        <w:rPr>
          <w:rFonts w:asciiTheme="majorHAnsi" w:hAnsiTheme="majorHAnsi" w:cstheme="majorHAnsi"/>
          <w:noProof/>
        </w:rPr>
        <w:t>= 34; top row), an intermediate community (</w:t>
      </w:r>
      <w:r w:rsidRPr="003052E4">
        <w:rPr>
          <w:rFonts w:asciiTheme="majorHAnsi" w:hAnsiTheme="majorHAnsi" w:cstheme="majorHAnsi"/>
          <w:i/>
          <w:iCs/>
          <w:noProof/>
        </w:rPr>
        <w:t>S</w:t>
      </w:r>
      <w:r>
        <w:rPr>
          <w:rFonts w:asciiTheme="majorHAnsi" w:hAnsiTheme="majorHAnsi" w:cstheme="majorHAnsi"/>
          <w:noProof/>
        </w:rPr>
        <w:t xml:space="preserve"> = 7, </w:t>
      </w:r>
      <w:r w:rsidRPr="003052E4">
        <w:rPr>
          <w:rFonts w:asciiTheme="majorHAnsi" w:hAnsiTheme="majorHAnsi" w:cstheme="majorHAnsi"/>
          <w:i/>
          <w:iCs/>
          <w:noProof/>
        </w:rPr>
        <w:t>N</w:t>
      </w:r>
      <w:r>
        <w:rPr>
          <w:rFonts w:asciiTheme="majorHAnsi" w:hAnsiTheme="majorHAnsi" w:cstheme="majorHAnsi"/>
          <w:noProof/>
        </w:rPr>
        <w:t xml:space="preserve"> = 71; middle row), and a large community (</w:t>
      </w:r>
      <w:r w:rsidRPr="003052E4">
        <w:rPr>
          <w:rFonts w:asciiTheme="majorHAnsi" w:hAnsiTheme="majorHAnsi" w:cstheme="majorHAnsi"/>
          <w:i/>
          <w:iCs/>
          <w:noProof/>
        </w:rPr>
        <w:t>S</w:t>
      </w:r>
      <w:r>
        <w:rPr>
          <w:rFonts w:asciiTheme="majorHAnsi" w:hAnsiTheme="majorHAnsi" w:cstheme="majorHAnsi"/>
          <w:noProof/>
        </w:rPr>
        <w:t xml:space="preserve">= 44, </w:t>
      </w:r>
      <w:r w:rsidRPr="003052E4">
        <w:rPr>
          <w:rFonts w:asciiTheme="majorHAnsi" w:hAnsiTheme="majorHAnsi" w:cstheme="majorHAnsi"/>
          <w:i/>
          <w:iCs/>
          <w:noProof/>
        </w:rPr>
        <w:t xml:space="preserve">N </w:t>
      </w:r>
      <w:r>
        <w:rPr>
          <w:rFonts w:asciiTheme="majorHAnsi" w:hAnsiTheme="majorHAnsi" w:cstheme="majorHAnsi"/>
          <w:noProof/>
        </w:rPr>
        <w:t xml:space="preserve">= 13360; bottom row). The large communiity has approximately 6.59e+70 possible SADs in its feasible set, while the intermediate community has 60,289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 </w:t>
      </w:r>
      <w:r w:rsidR="00333E36">
        <w:rPr>
          <w:rFonts w:asciiTheme="majorHAnsi" w:hAnsiTheme="majorHAnsi" w:cstheme="majorHAnsi"/>
          <w:noProof/>
        </w:rPr>
        <w:t>and</w:t>
      </w:r>
      <w:r w:rsidR="00333E36" w:rsidRPr="002E2A57">
        <w:rPr>
          <w:rFonts w:asciiTheme="majorHAnsi" w:hAnsiTheme="majorHAnsi" w:cstheme="majorHAnsi"/>
          <w:noProof/>
        </w:rPr>
        <w:t xml:space="preserve"> </w:t>
      </w:r>
      <w:r w:rsidRPr="002E2A57">
        <w:rPr>
          <w:rFonts w:asciiTheme="majorHAnsi" w:hAnsiTheme="majorHAnsi" w:cstheme="majorHAnsi"/>
          <w:noProof/>
        </w:rPr>
        <w:t>evenness (not shown). The</w:t>
      </w:r>
      <w:r>
        <w:rPr>
          <w:rFonts w:asciiTheme="majorHAnsi" w:hAnsiTheme="majorHAnsi" w:cstheme="majorHAnsi"/>
          <w:noProof/>
        </w:rPr>
        <w:t xml:space="preserve"> distributions of these value</w:t>
      </w:r>
      <w:r w:rsidR="00ED398A">
        <w:rPr>
          <w:rFonts w:asciiTheme="majorHAnsi" w:hAnsiTheme="majorHAnsi" w:cstheme="majorHAnsi"/>
          <w:noProof/>
        </w:rPr>
        <w:t>s</w:t>
      </w:r>
      <w:r>
        <w:rPr>
          <w:rFonts w:asciiTheme="majorHAnsi" w:hAnsiTheme="majorHAnsi" w:cstheme="majorHAnsi"/>
          <w:noProof/>
        </w:rPr>
        <w:t xml:space="preserve"> </w:t>
      </w:r>
      <w:r w:rsidR="000D2794">
        <w:rPr>
          <w:rFonts w:asciiTheme="majorHAnsi" w:hAnsiTheme="majorHAnsi" w:cstheme="majorHAnsi"/>
          <w:noProof/>
        </w:rPr>
        <w:t xml:space="preserve">(right column) </w:t>
      </w:r>
      <w:r>
        <w:rPr>
          <w:rFonts w:asciiTheme="majorHAnsi" w:hAnsiTheme="majorHAnsi" w:cstheme="majorHAnsi"/>
          <w:noProof/>
        </w:rPr>
        <w:t>constitute the statistical baseline. We define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one-tailed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w:t>
      </w:r>
      <w:r w:rsidR="008A3691">
        <w:rPr>
          <w:rFonts w:asciiTheme="majorHAnsi" w:hAnsiTheme="majorHAnsi" w:cstheme="majorHAnsi"/>
          <w:noProof/>
        </w:rPr>
        <w:t>distance</w:t>
      </w:r>
      <w:r w:rsidR="008A3691" w:rsidRPr="002E2A57">
        <w:rPr>
          <w:rFonts w:asciiTheme="majorHAnsi" w:hAnsiTheme="majorHAnsi" w:cstheme="majorHAnsi"/>
          <w:noProof/>
        </w:rPr>
        <w:t xml:space="preserve"> </w:t>
      </w:r>
      <w:r w:rsidRPr="002E2A57">
        <w:rPr>
          <w:rFonts w:asciiTheme="majorHAnsi" w:hAnsiTheme="majorHAnsi" w:cstheme="majorHAnsi"/>
          <w:noProof/>
        </w:rPr>
        <w:t>between red lines, right), compared to the full range of values for the statistic</w:t>
      </w:r>
      <w:r>
        <w:rPr>
          <w:rFonts w:asciiTheme="majorHAnsi" w:hAnsiTheme="majorHAnsi" w:cstheme="majorHAnsi"/>
          <w:noProof/>
        </w:rPr>
        <w:t xml:space="preserve"> (</w:t>
      </w:r>
      <w:r w:rsidR="0079621F">
        <w:rPr>
          <w:rFonts w:asciiTheme="majorHAnsi" w:hAnsiTheme="majorHAnsi" w:cstheme="majorHAnsi"/>
          <w:noProof/>
        </w:rPr>
        <w:t>distance between the maximum and minimum values)</w:t>
      </w:r>
      <w:r>
        <w:rPr>
          <w:rFonts w:asciiTheme="majorHAnsi" w:hAnsiTheme="majorHAnsi" w:cstheme="majorHAnsi"/>
          <w:noProof/>
        </w:rPr>
        <w:t>. As</w:t>
      </w:r>
      <w:r w:rsidR="00A90B6D">
        <w:rPr>
          <w:rFonts w:asciiTheme="majorHAnsi" w:hAnsiTheme="majorHAnsi" w:cstheme="majorHAnsi"/>
          <w:noProof/>
        </w:rPr>
        <w:t xml:space="preserve"> </w:t>
      </w:r>
      <w:r w:rsidR="00A90B6D">
        <w:rPr>
          <w:rFonts w:asciiTheme="majorHAnsi" w:hAnsiTheme="majorHAnsi" w:cstheme="majorHAnsi"/>
          <w:i/>
          <w:iCs/>
          <w:noProof/>
        </w:rPr>
        <w:t xml:space="preserve">S </w:t>
      </w:r>
      <w:r w:rsidR="00A90B6D">
        <w:rPr>
          <w:rFonts w:asciiTheme="majorHAnsi" w:hAnsiTheme="majorHAnsi" w:cstheme="majorHAnsi"/>
          <w:noProof/>
        </w:rPr>
        <w:t xml:space="preserve">and </w:t>
      </w:r>
      <w:r w:rsidR="00A90B6D">
        <w:rPr>
          <w:rFonts w:asciiTheme="majorHAnsi" w:hAnsiTheme="majorHAnsi" w:cstheme="majorHAnsi"/>
          <w:i/>
          <w:iCs/>
          <w:noProof/>
        </w:rPr>
        <w:t>N</w:t>
      </w:r>
      <w:r w:rsidR="00A90B6D">
        <w:rPr>
          <w:rFonts w:asciiTheme="majorHAnsi" w:hAnsiTheme="majorHAnsi" w:cstheme="majorHAnsi"/>
          <w:noProof/>
        </w:rPr>
        <w:t xml:space="preserve"> increase, the</w:t>
      </w:r>
      <w:r>
        <w:rPr>
          <w:rFonts w:asciiTheme="majorHAnsi" w:hAnsiTheme="majorHAnsi" w:cstheme="majorHAnsi"/>
          <w:noProof/>
        </w:rPr>
        <w:t xml:space="preserve"> size of the feasible set increases</w:t>
      </w:r>
      <w:r w:rsidR="00C56FA8">
        <w:rPr>
          <w:rFonts w:asciiTheme="majorHAnsi" w:hAnsiTheme="majorHAnsi" w:cstheme="majorHAnsi"/>
          <w:noProof/>
        </w:rPr>
        <w:t xml:space="preserve">, resulting in a narrower statistical baseline (smaller breadth index) – thus enabling easier detection of deviations that may be the result of ecological processes affecting the SAD. </w:t>
      </w:r>
    </w:p>
    <w:p w14:paraId="73BD1EFE" w14:textId="77777777" w:rsidR="00AF2520" w:rsidRDefault="00AF2520" w:rsidP="006361DB">
      <w:pPr>
        <w:spacing w:line="480" w:lineRule="auto"/>
        <w:rPr>
          <w:rFonts w:asciiTheme="majorHAnsi" w:eastAsia="Times New Roman" w:hAnsiTheme="majorHAnsi" w:cstheme="majorHAnsi"/>
          <w:b/>
          <w:bCs/>
        </w:rPr>
      </w:pPr>
    </w:p>
    <w:p w14:paraId="1EAF047A" w14:textId="2F773FFD" w:rsidR="00F5367E" w:rsidRPr="002E2A57" w:rsidRDefault="00F5367E" w:rsidP="006361DB">
      <w:pPr>
        <w:spacing w:line="480" w:lineRule="auto"/>
        <w:rPr>
          <w:rFonts w:asciiTheme="majorHAnsi" w:hAnsiTheme="majorHAnsi" w:cstheme="majorHAnsi"/>
        </w:rPr>
      </w:pPr>
      <w:r>
        <w:rPr>
          <w:rFonts w:asciiTheme="majorHAnsi" w:hAnsiTheme="majorHAnsi" w:cstheme="majorHAnsi"/>
        </w:rPr>
        <w:t>Figure 2. Many ecological communities are more skewed (</w:t>
      </w:r>
      <w:r w:rsidR="009618E5">
        <w:rPr>
          <w:rFonts w:asciiTheme="majorHAnsi" w:hAnsiTheme="majorHAnsi" w:cstheme="majorHAnsi"/>
        </w:rPr>
        <w:t>left</w:t>
      </w:r>
      <w:r>
        <w:rPr>
          <w:rFonts w:asciiTheme="majorHAnsi" w:hAnsiTheme="majorHAnsi" w:cstheme="majorHAnsi"/>
        </w:rPr>
        <w:t>) or uneven (</w:t>
      </w:r>
      <w:r w:rsidR="009618E5">
        <w:rPr>
          <w:rFonts w:asciiTheme="majorHAnsi" w:hAnsiTheme="majorHAnsi" w:cstheme="majorHAnsi"/>
        </w:rPr>
        <w:t>right</w:t>
      </w:r>
      <w:r>
        <w:rPr>
          <w:rFonts w:asciiTheme="majorHAnsi" w:hAnsiTheme="majorHAnsi" w:cstheme="majorHAnsi"/>
        </w:rPr>
        <w:t xml:space="preserve">) than their statistical baselines. Percentile ranks are calculated by comparing each community to its sampled feasible </w:t>
      </w:r>
      <w:r w:rsidR="00C6118E">
        <w:rPr>
          <w:rFonts w:asciiTheme="majorHAnsi" w:hAnsiTheme="majorHAnsi" w:cstheme="majorHAnsi"/>
        </w:rPr>
        <w:t>set, with very</w:t>
      </w:r>
      <w:r>
        <w:rPr>
          <w:rFonts w:asciiTheme="majorHAnsi" w:hAnsiTheme="majorHAnsi" w:cstheme="majorHAnsi"/>
        </w:rPr>
        <w:t xml:space="preserve"> high or very low percentile ranks reflect</w:t>
      </w:r>
      <w:r w:rsidR="00C6118E">
        <w:rPr>
          <w:rFonts w:asciiTheme="majorHAnsi" w:hAnsiTheme="majorHAnsi" w:cstheme="majorHAnsi"/>
        </w:rPr>
        <w:t xml:space="preserve">ing extreme values relative to statistical baselines. </w:t>
      </w:r>
      <w:r w:rsidRPr="002E2A57">
        <w:rPr>
          <w:rFonts w:asciiTheme="majorHAnsi" w:hAnsiTheme="majorHAnsi" w:cstheme="majorHAnsi"/>
        </w:rPr>
        <w:t>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w:t>
      </w:r>
      <w:r w:rsidR="00827246">
        <w:rPr>
          <w:rFonts w:asciiTheme="majorHAnsi" w:hAnsiTheme="majorHAnsi" w:cstheme="majorHAnsi"/>
        </w:rPr>
        <w:t xml:space="preserve">Species abundance distributions that are sampled at random from the feasible set will produce percentile ranks that are uniformly distributed from </w:t>
      </w:r>
      <w:r w:rsidR="0070584A">
        <w:rPr>
          <w:rFonts w:asciiTheme="majorHAnsi" w:hAnsiTheme="majorHAnsi" w:cstheme="majorHAnsi"/>
        </w:rPr>
        <w:t>0</w:t>
      </w:r>
      <w:r w:rsidR="00827246">
        <w:rPr>
          <w:rFonts w:asciiTheme="majorHAnsi" w:hAnsiTheme="majorHAnsi" w:cstheme="majorHAnsi"/>
        </w:rPr>
        <w:t xml:space="preserve"> to 100, with approximately 5% of values above or below the 95</w:t>
      </w:r>
      <w:r w:rsidR="00827246" w:rsidRPr="003052E4">
        <w:rPr>
          <w:rFonts w:asciiTheme="majorHAnsi" w:hAnsiTheme="majorHAnsi" w:cstheme="majorHAnsi"/>
          <w:vertAlign w:val="superscript"/>
        </w:rPr>
        <w:t>th</w:t>
      </w:r>
      <w:r w:rsidR="00827246">
        <w:rPr>
          <w:rFonts w:asciiTheme="majorHAnsi" w:hAnsiTheme="majorHAnsi" w:cstheme="majorHAnsi"/>
        </w:rPr>
        <w:t xml:space="preserve"> and 5</w:t>
      </w:r>
      <w:r w:rsidR="00827246" w:rsidRPr="003052E4">
        <w:rPr>
          <w:rFonts w:asciiTheme="majorHAnsi" w:hAnsiTheme="majorHAnsi" w:cstheme="majorHAnsi"/>
          <w:vertAlign w:val="superscript"/>
        </w:rPr>
        <w:t>th</w:t>
      </w:r>
      <w:r w:rsidR="00827246">
        <w:rPr>
          <w:rFonts w:asciiTheme="majorHAnsi" w:hAnsiTheme="majorHAnsi" w:cstheme="majorHAnsi"/>
        </w:rPr>
        <w:t xml:space="preserve"> percentiles, respectively. In contrast, mo</w:t>
      </w:r>
      <w:r w:rsidR="009F5118">
        <w:rPr>
          <w:rFonts w:asciiTheme="majorHAnsi" w:hAnsiTheme="majorHAnsi" w:cstheme="majorHAnsi"/>
        </w:rPr>
        <w:t>s</w:t>
      </w:r>
      <w:r w:rsidR="00827246">
        <w:rPr>
          <w:rFonts w:asciiTheme="majorHAnsi" w:hAnsiTheme="majorHAnsi" w:cstheme="majorHAnsi"/>
        </w:rPr>
        <w:t xml:space="preserve">t </w:t>
      </w:r>
      <w:r w:rsidR="009F5118">
        <w:rPr>
          <w:rFonts w:asciiTheme="majorHAnsi" w:hAnsiTheme="majorHAnsi" w:cstheme="majorHAnsi"/>
        </w:rPr>
        <w:t>datasets</w:t>
      </w:r>
      <w:r>
        <w:rPr>
          <w:rFonts w:asciiTheme="majorHAnsi" w:hAnsiTheme="majorHAnsi" w:cstheme="majorHAnsi"/>
        </w:rPr>
        <w:t xml:space="preserve"> </w:t>
      </w:r>
      <w:r w:rsidR="009F5118">
        <w:rPr>
          <w:rFonts w:asciiTheme="majorHAnsi" w:hAnsiTheme="majorHAnsi" w:cstheme="majorHAnsi"/>
        </w:rPr>
        <w:t xml:space="preserve">have </w:t>
      </w:r>
      <w:r>
        <w:rPr>
          <w:rFonts w:asciiTheme="majorHAnsi" w:hAnsiTheme="majorHAnsi" w:cstheme="majorHAnsi"/>
        </w:rPr>
        <w:t xml:space="preserve">more communities that are highly </w:t>
      </w:r>
      <w:r w:rsidR="005F3063">
        <w:rPr>
          <w:rFonts w:asciiTheme="majorHAnsi" w:hAnsiTheme="majorHAnsi" w:cstheme="majorHAnsi"/>
        </w:rPr>
        <w:t xml:space="preserve">skewed or uneven </w:t>
      </w:r>
      <w:r>
        <w:rPr>
          <w:rFonts w:asciiTheme="majorHAnsi" w:hAnsiTheme="majorHAnsi" w:cstheme="majorHAnsi"/>
        </w:rPr>
        <w:t>than would be expected by chance.</w:t>
      </w:r>
    </w:p>
    <w:p w14:paraId="41383B25" w14:textId="77777777" w:rsidR="00F5367E" w:rsidRDefault="00F5367E" w:rsidP="006361DB">
      <w:pPr>
        <w:spacing w:line="480" w:lineRule="auto"/>
        <w:rPr>
          <w:rFonts w:asciiTheme="majorHAnsi" w:eastAsia="Times New Roman" w:hAnsiTheme="majorHAnsi" w:cstheme="majorHAnsi"/>
          <w:b/>
          <w:bCs/>
        </w:rPr>
      </w:pPr>
    </w:p>
    <w:p w14:paraId="0C8DE1AE" w14:textId="30C2F147" w:rsidR="00F5367E" w:rsidRPr="002E2A57" w:rsidRDefault="00F5367E" w:rsidP="006361DB">
      <w:pPr>
        <w:spacing w:line="480" w:lineRule="auto"/>
        <w:rPr>
          <w:rFonts w:asciiTheme="majorHAnsi" w:hAnsiTheme="majorHAnsi" w:cstheme="majorHAnsi"/>
        </w:rPr>
      </w:pPr>
      <w:r>
        <w:rPr>
          <w:rFonts w:asciiTheme="majorHAnsi" w:hAnsiTheme="majorHAnsi" w:cstheme="majorHAnsi"/>
        </w:rPr>
        <w:t xml:space="preserve">Figure 3. </w:t>
      </w:r>
      <w:r w:rsidR="001163CC">
        <w:rPr>
          <w:rFonts w:asciiTheme="majorHAnsi" w:hAnsiTheme="majorHAnsi" w:cstheme="majorHAnsi"/>
        </w:rPr>
        <w:t>B</w:t>
      </w:r>
      <w:r>
        <w:rPr>
          <w:rFonts w:asciiTheme="majorHAnsi" w:hAnsiTheme="majorHAnsi" w:cstheme="majorHAnsi"/>
        </w:rPr>
        <w:t xml:space="preserve">readth indices </w:t>
      </w:r>
      <w:r w:rsidR="001163CC">
        <w:rPr>
          <w:rFonts w:asciiTheme="majorHAnsi" w:hAnsiTheme="majorHAnsi" w:cstheme="majorHAnsi"/>
        </w:rPr>
        <w:t xml:space="preserve">of </w:t>
      </w:r>
      <w:r>
        <w:rPr>
          <w:rFonts w:asciiTheme="majorHAnsi" w:hAnsiTheme="majorHAnsi" w:cstheme="majorHAnsi"/>
        </w:rPr>
        <w:t>skewness (</w:t>
      </w:r>
      <w:r w:rsidR="00423861">
        <w:rPr>
          <w:rFonts w:asciiTheme="majorHAnsi" w:hAnsiTheme="majorHAnsi" w:cstheme="majorHAnsi"/>
        </w:rPr>
        <w:t>left</w:t>
      </w:r>
      <w:r>
        <w:rPr>
          <w:rFonts w:asciiTheme="majorHAnsi" w:hAnsiTheme="majorHAnsi" w:cstheme="majorHAnsi"/>
        </w:rPr>
        <w:t>) and evenness (</w:t>
      </w:r>
      <w:r w:rsidR="00423861">
        <w:rPr>
          <w:rFonts w:asciiTheme="majorHAnsi" w:hAnsiTheme="majorHAnsi" w:cstheme="majorHAnsi"/>
        </w:rPr>
        <w:t>right</w:t>
      </w:r>
      <w:r>
        <w:rPr>
          <w:rFonts w:asciiTheme="majorHAnsi" w:hAnsiTheme="majorHAnsi" w:cstheme="majorHAnsi"/>
        </w:rPr>
        <w:t>)</w:t>
      </w:r>
      <w:r w:rsidR="001163CC">
        <w:rPr>
          <w:rFonts w:asciiTheme="majorHAnsi" w:hAnsiTheme="majorHAnsi" w:cstheme="majorHAnsi"/>
        </w:rPr>
        <w:t xml:space="preserve"> indicate varying ability to detect the deviations between observations and the statistical baseline. The breadth index (see Figure 1) quantifies how narrowly-defined the statistical baseline is; </w:t>
      </w:r>
      <w:r w:rsidR="002D3E24">
        <w:rPr>
          <w:rFonts w:asciiTheme="majorHAnsi" w:hAnsiTheme="majorHAnsi" w:cstheme="majorHAnsi"/>
        </w:rPr>
        <w:t>high values i</w:t>
      </w:r>
      <w:r>
        <w:rPr>
          <w:rFonts w:asciiTheme="majorHAnsi" w:hAnsiTheme="majorHAnsi" w:cstheme="majorHAnsi"/>
        </w:rPr>
        <w:t xml:space="preserve">ndicate broad, poorly-defined statistical baselines that may impede our ability to confidently detect deviations between observations </w:t>
      </w:r>
      <w:r w:rsidR="00462F7E">
        <w:rPr>
          <w:rFonts w:asciiTheme="majorHAnsi" w:hAnsiTheme="majorHAnsi" w:cstheme="majorHAnsi"/>
        </w:rPr>
        <w:t>and what is expected given the baseline</w:t>
      </w:r>
      <w:r>
        <w:rPr>
          <w:rFonts w:asciiTheme="majorHAnsi" w:hAnsiTheme="majorHAnsi" w:cstheme="majorHAnsi"/>
        </w:rPr>
        <w:t xml:space="preserve">. Most datasets contain a mixture of communities </w:t>
      </w:r>
      <w:r w:rsidR="007632B5">
        <w:rPr>
          <w:rFonts w:asciiTheme="majorHAnsi" w:hAnsiTheme="majorHAnsi" w:cstheme="majorHAnsi"/>
        </w:rPr>
        <w:t xml:space="preserve">with </w:t>
      </w:r>
      <w:r>
        <w:rPr>
          <w:rFonts w:asciiTheme="majorHAnsi" w:hAnsiTheme="majorHAnsi" w:cstheme="majorHAnsi"/>
        </w:rPr>
        <w:t xml:space="preserve">broad </w:t>
      </w:r>
      <w:r w:rsidR="007632B5">
        <w:rPr>
          <w:rFonts w:asciiTheme="majorHAnsi" w:hAnsiTheme="majorHAnsi" w:cstheme="majorHAnsi"/>
        </w:rPr>
        <w:t xml:space="preserve">and </w:t>
      </w:r>
      <w:r>
        <w:rPr>
          <w:rFonts w:asciiTheme="majorHAnsi" w:hAnsiTheme="majorHAnsi" w:cstheme="majorHAnsi"/>
        </w:rPr>
        <w:t>narrow statistical baselines, but some – particularly the skewness baseline for the Forest Inventory and Analysis – have</w:t>
      </w:r>
      <w:r w:rsidR="00E84063">
        <w:rPr>
          <w:rFonts w:asciiTheme="majorHAnsi" w:hAnsiTheme="majorHAnsi" w:cstheme="majorHAnsi"/>
        </w:rPr>
        <w:t xml:space="preserve"> consistently high breadth indices</w:t>
      </w:r>
      <w:r>
        <w:rPr>
          <w:rFonts w:asciiTheme="majorHAnsi" w:hAnsiTheme="majorHAnsi" w:cstheme="majorHAnsi"/>
        </w:rPr>
        <w:t xml:space="preserve"> across all of their communities</w:t>
      </w:r>
      <w:r w:rsidR="00F772BE">
        <w:rPr>
          <w:rFonts w:asciiTheme="majorHAnsi" w:hAnsiTheme="majorHAnsi" w:cstheme="majorHAnsi"/>
        </w:rPr>
        <w:t>, suggesting that skewness is not an effective metric for distinguishing empirical observations from the feasible set. In general, the breadth index for evenness (</w:t>
      </w:r>
      <w:r w:rsidR="00711A1B">
        <w:rPr>
          <w:rFonts w:asciiTheme="majorHAnsi" w:hAnsiTheme="majorHAnsi" w:cstheme="majorHAnsi"/>
        </w:rPr>
        <w:t xml:space="preserve">right </w:t>
      </w:r>
      <w:r w:rsidR="00F772BE">
        <w:rPr>
          <w:rFonts w:asciiTheme="majorHAnsi" w:hAnsiTheme="majorHAnsi" w:cstheme="majorHAnsi"/>
        </w:rPr>
        <w:t>panels) indicates more narrow statistical baselines than t</w:t>
      </w:r>
      <w:r>
        <w:rPr>
          <w:rFonts w:asciiTheme="majorHAnsi" w:hAnsiTheme="majorHAnsi" w:cstheme="majorHAnsi"/>
        </w:rPr>
        <w:t>hose for skewness</w:t>
      </w:r>
      <w:r w:rsidR="006417B0" w:rsidRPr="002E2A57">
        <w:rPr>
          <w:rFonts w:asciiTheme="majorHAnsi" w:hAnsiTheme="majorHAnsi" w:cstheme="majorHAnsi"/>
        </w:rPr>
        <w:t>.</w:t>
      </w:r>
    </w:p>
    <w:p w14:paraId="495ACA5F" w14:textId="77777777" w:rsidR="00F5367E" w:rsidRDefault="00F5367E" w:rsidP="006361DB">
      <w:pPr>
        <w:spacing w:line="480" w:lineRule="auto"/>
        <w:rPr>
          <w:rFonts w:asciiTheme="majorHAnsi" w:eastAsia="Times New Roman" w:hAnsiTheme="majorHAnsi" w:cstheme="majorHAnsi"/>
          <w:b/>
          <w:bCs/>
        </w:rPr>
      </w:pPr>
    </w:p>
    <w:p w14:paraId="22D3F6FA" w14:textId="1E9BC80F" w:rsidR="00F5367E" w:rsidRDefault="00F5367E" w:rsidP="006361DB">
      <w:pPr>
        <w:spacing w:line="480" w:lineRule="auto"/>
        <w:rPr>
          <w:rFonts w:asciiTheme="majorHAnsi" w:hAnsiTheme="majorHAnsi" w:cstheme="majorHAnsi"/>
        </w:rPr>
      </w:pPr>
      <w:r>
        <w:rPr>
          <w:rFonts w:asciiTheme="majorHAnsi" w:hAnsiTheme="majorHAnsi" w:cstheme="majorHAnsi"/>
        </w:rPr>
        <w:t>Figure 4. Small communities</w:t>
      </w:r>
      <w:r w:rsidR="00D210F5">
        <w:rPr>
          <w:rFonts w:asciiTheme="majorHAnsi" w:hAnsiTheme="majorHAnsi" w:cstheme="majorHAnsi"/>
        </w:rPr>
        <w:t xml:space="preserve"> e</w:t>
      </w:r>
      <w:r>
        <w:rPr>
          <w:rFonts w:asciiTheme="majorHAnsi" w:hAnsiTheme="majorHAnsi" w:cstheme="majorHAnsi"/>
        </w:rPr>
        <w:t xml:space="preserve">xhibit consistently broad statistical baselines (top), and consistently weak evidence of deviations </w:t>
      </w:r>
      <w:r w:rsidR="00BE6354">
        <w:rPr>
          <w:rFonts w:asciiTheme="majorHAnsi" w:hAnsiTheme="majorHAnsi" w:cstheme="majorHAnsi"/>
        </w:rPr>
        <w:t xml:space="preserve">for </w:t>
      </w:r>
      <w:r>
        <w:rPr>
          <w:rFonts w:asciiTheme="majorHAnsi" w:hAnsiTheme="majorHAnsi" w:cstheme="majorHAnsi"/>
        </w:rPr>
        <w:t xml:space="preserve">observed </w:t>
      </w:r>
      <w:r w:rsidR="00BE6354">
        <w:rPr>
          <w:rFonts w:asciiTheme="majorHAnsi" w:hAnsiTheme="majorHAnsi" w:cstheme="majorHAnsi"/>
        </w:rPr>
        <w:t>SADs</w:t>
      </w:r>
      <w:r>
        <w:rPr>
          <w:rFonts w:asciiTheme="majorHAnsi" w:hAnsiTheme="majorHAnsi" w:cstheme="majorHAnsi"/>
        </w:rPr>
        <w:t xml:space="preserve"> (bottom)</w:t>
      </w:r>
      <w:r w:rsidR="0069328F">
        <w:rPr>
          <w:rFonts w:asciiTheme="majorHAnsi" w:hAnsiTheme="majorHAnsi" w:cstheme="majorHAnsi"/>
        </w:rPr>
        <w:t>, regardless of the originating dataset</w:t>
      </w:r>
      <w:r>
        <w:rPr>
          <w:rFonts w:asciiTheme="majorHAnsi" w:hAnsiTheme="majorHAnsi" w:cstheme="majorHAnsi"/>
        </w:rPr>
        <w:t>. For a subset of 371 communities from the Forest Inventory and Analysis</w:t>
      </w:r>
      <w:r w:rsidR="00C33A08">
        <w:rPr>
          <w:rFonts w:asciiTheme="majorHAnsi" w:hAnsiTheme="majorHAnsi" w:cstheme="majorHAnsi"/>
        </w:rPr>
        <w:t xml:space="preserve"> with </w:t>
      </w:r>
      <w:r>
        <w:rPr>
          <w:rFonts w:asciiTheme="majorHAnsi" w:hAnsiTheme="majorHAnsi" w:cstheme="majorHAnsi"/>
        </w:rPr>
        <w:t xml:space="preserve">communities in other datasets with matching </w:t>
      </w:r>
      <w:r w:rsidRPr="003052E4">
        <w:rPr>
          <w:rFonts w:asciiTheme="majorHAnsi" w:hAnsiTheme="majorHAnsi" w:cstheme="majorHAnsi"/>
          <w:i/>
          <w:iCs/>
        </w:rPr>
        <w:t>S</w:t>
      </w:r>
      <w:r>
        <w:rPr>
          <w:rFonts w:asciiTheme="majorHAnsi" w:hAnsiTheme="majorHAnsi" w:cstheme="majorHAnsi"/>
        </w:rPr>
        <w:t xml:space="preserve"> and </w:t>
      </w:r>
      <w:r w:rsidRPr="003052E4">
        <w:rPr>
          <w:rFonts w:asciiTheme="majorHAnsi" w:hAnsiTheme="majorHAnsi" w:cstheme="majorHAnsi"/>
          <w:i/>
          <w:iCs/>
        </w:rPr>
        <w:t>N</w:t>
      </w:r>
      <w:r w:rsidR="00F67FA8">
        <w:rPr>
          <w:rFonts w:asciiTheme="majorHAnsi" w:hAnsiTheme="majorHAnsi" w:cstheme="majorHAnsi"/>
        </w:rPr>
        <w:t xml:space="preserve">, we generate </w:t>
      </w:r>
      <w:r w:rsidR="00F53C4C">
        <w:rPr>
          <w:rFonts w:asciiTheme="majorHAnsi" w:hAnsiTheme="majorHAnsi" w:cstheme="majorHAnsi"/>
        </w:rPr>
        <w:t>distributions</w:t>
      </w:r>
      <w:r>
        <w:rPr>
          <w:rFonts w:asciiTheme="majorHAnsi" w:hAnsiTheme="majorHAnsi" w:cstheme="majorHAnsi"/>
        </w:rPr>
        <w:t xml:space="preserve"> of breadth indices </w:t>
      </w:r>
      <w:r w:rsidR="00F53C4C">
        <w:rPr>
          <w:rFonts w:asciiTheme="majorHAnsi" w:hAnsiTheme="majorHAnsi" w:cstheme="majorHAnsi"/>
        </w:rPr>
        <w:t xml:space="preserve">for skewness and evenness </w:t>
      </w:r>
      <w:r>
        <w:rPr>
          <w:rFonts w:asciiTheme="majorHAnsi" w:hAnsiTheme="majorHAnsi" w:cstheme="majorHAnsi"/>
        </w:rPr>
        <w:t xml:space="preserve">(top) and </w:t>
      </w:r>
      <w:r w:rsidR="00913F75">
        <w:rPr>
          <w:rFonts w:asciiTheme="majorHAnsi" w:hAnsiTheme="majorHAnsi" w:cstheme="majorHAnsi"/>
        </w:rPr>
        <w:t>compute corresponding percentile ranks for the observed SADs</w:t>
      </w:r>
      <w:r>
        <w:rPr>
          <w:rFonts w:asciiTheme="majorHAnsi" w:hAnsiTheme="majorHAnsi" w:cstheme="majorHAnsi"/>
        </w:rPr>
        <w:t xml:space="preserve"> (bottom)</w:t>
      </w:r>
      <w:r w:rsidR="00913F75">
        <w:rPr>
          <w:rFonts w:asciiTheme="majorHAnsi" w:hAnsiTheme="majorHAnsi" w:cstheme="majorHAnsi"/>
        </w:rPr>
        <w:t xml:space="preserve">. </w:t>
      </w:r>
      <w:r w:rsidR="0093154E">
        <w:rPr>
          <w:rFonts w:asciiTheme="majorHAnsi" w:hAnsiTheme="majorHAnsi" w:cstheme="majorHAnsi"/>
        </w:rPr>
        <w:t>Visually, there is no</w:t>
      </w:r>
      <w:r w:rsidR="00AB3DC4">
        <w:rPr>
          <w:rFonts w:asciiTheme="majorHAnsi" w:hAnsiTheme="majorHAnsi" w:cstheme="majorHAnsi"/>
        </w:rPr>
        <w:t xml:space="preserve"> </w:t>
      </w:r>
      <w:r w:rsidR="00913F75">
        <w:rPr>
          <w:rFonts w:asciiTheme="majorHAnsi" w:hAnsiTheme="majorHAnsi" w:cstheme="majorHAnsi"/>
        </w:rPr>
        <w:t xml:space="preserve">difference between FIA (left panels) and other datasets (right panels), when they are matched in </w:t>
      </w:r>
      <w:r w:rsidR="00913F75">
        <w:rPr>
          <w:rFonts w:asciiTheme="majorHAnsi" w:hAnsiTheme="majorHAnsi" w:cstheme="majorHAnsi"/>
          <w:i/>
          <w:iCs/>
        </w:rPr>
        <w:t xml:space="preserve">S </w:t>
      </w:r>
      <w:r w:rsidR="00913F75">
        <w:rPr>
          <w:rFonts w:asciiTheme="majorHAnsi" w:hAnsiTheme="majorHAnsi" w:cstheme="majorHAnsi"/>
        </w:rPr>
        <w:t xml:space="preserve">and </w:t>
      </w:r>
      <w:r w:rsidR="00913F75">
        <w:rPr>
          <w:rFonts w:asciiTheme="majorHAnsi" w:hAnsiTheme="majorHAnsi" w:cstheme="majorHAnsi"/>
          <w:i/>
          <w:iCs/>
        </w:rPr>
        <w:t>N</w:t>
      </w:r>
      <w:r w:rsidR="00AB3DC4">
        <w:rPr>
          <w:rFonts w:asciiTheme="majorHAnsi" w:hAnsiTheme="majorHAnsi" w:cstheme="majorHAnsi"/>
        </w:rPr>
        <w:t xml:space="preserve">. This is confirmed by Kolmogorov-Smirnov tests </w:t>
      </w:r>
      <w:r w:rsidR="00BB697A">
        <w:rPr>
          <w:rFonts w:asciiTheme="majorHAnsi" w:hAnsiTheme="majorHAnsi" w:cstheme="majorHAnsi"/>
        </w:rPr>
        <w:t>for</w:t>
      </w:r>
      <w:r w:rsidR="00AB3DC4">
        <w:rPr>
          <w:rFonts w:asciiTheme="majorHAnsi" w:hAnsiTheme="majorHAnsi" w:cstheme="majorHAnsi"/>
        </w:rPr>
        <w:t xml:space="preserve"> the breadth indices (for evenness, </w:t>
      </w:r>
      <w:r w:rsidR="00AB3DC4">
        <w:rPr>
          <w:rFonts w:asciiTheme="majorHAnsi" w:hAnsiTheme="majorHAnsi" w:cstheme="majorHAnsi"/>
          <w:i/>
        </w:rPr>
        <w:t xml:space="preserve">D </w:t>
      </w:r>
      <w:r w:rsidR="00AB3DC4">
        <w:rPr>
          <w:rFonts w:asciiTheme="majorHAnsi" w:hAnsiTheme="majorHAnsi" w:cstheme="majorHAnsi"/>
          <w:iCs/>
        </w:rPr>
        <w:t xml:space="preserve">= 0.04 and </w:t>
      </w:r>
      <w:r w:rsidR="00AB3DC4">
        <w:rPr>
          <w:rFonts w:asciiTheme="majorHAnsi" w:hAnsiTheme="majorHAnsi" w:cstheme="majorHAnsi"/>
          <w:i/>
        </w:rPr>
        <w:t>p</w:t>
      </w:r>
      <w:r w:rsidR="00AB3DC4">
        <w:rPr>
          <w:rFonts w:asciiTheme="majorHAnsi" w:hAnsiTheme="majorHAnsi" w:cstheme="majorHAnsi"/>
          <w:iCs/>
        </w:rPr>
        <w:t xml:space="preserve"> = 0.91; for skewness</w:t>
      </w:r>
      <w:r w:rsidR="0055477A">
        <w:rPr>
          <w:rFonts w:asciiTheme="majorHAnsi" w:hAnsiTheme="majorHAnsi" w:cstheme="majorHAnsi"/>
          <w:iCs/>
        </w:rPr>
        <w:t xml:space="preserve">, </w:t>
      </w:r>
      <w:r w:rsidR="0055477A">
        <w:rPr>
          <w:rFonts w:asciiTheme="majorHAnsi" w:hAnsiTheme="majorHAnsi" w:cstheme="majorHAnsi"/>
          <w:i/>
        </w:rPr>
        <w:t xml:space="preserve">D </w:t>
      </w:r>
      <w:r w:rsidR="0055477A">
        <w:rPr>
          <w:rFonts w:asciiTheme="majorHAnsi" w:hAnsiTheme="majorHAnsi" w:cstheme="majorHAnsi"/>
          <w:iCs/>
        </w:rPr>
        <w:t>= 0.0</w:t>
      </w:r>
      <w:r w:rsidR="00E2768B">
        <w:rPr>
          <w:rFonts w:asciiTheme="majorHAnsi" w:hAnsiTheme="majorHAnsi" w:cstheme="majorHAnsi"/>
          <w:iCs/>
        </w:rPr>
        <w:t>3</w:t>
      </w:r>
      <w:r w:rsidR="0055477A">
        <w:rPr>
          <w:rFonts w:asciiTheme="majorHAnsi" w:hAnsiTheme="majorHAnsi" w:cstheme="majorHAnsi"/>
          <w:iCs/>
        </w:rPr>
        <w:t xml:space="preserve"> and </w:t>
      </w:r>
      <w:r w:rsidR="0055477A">
        <w:rPr>
          <w:rFonts w:asciiTheme="majorHAnsi" w:hAnsiTheme="majorHAnsi" w:cstheme="majorHAnsi"/>
          <w:i/>
        </w:rPr>
        <w:t>p</w:t>
      </w:r>
      <w:r w:rsidR="0055477A">
        <w:rPr>
          <w:rFonts w:asciiTheme="majorHAnsi" w:hAnsiTheme="majorHAnsi" w:cstheme="majorHAnsi"/>
          <w:iCs/>
        </w:rPr>
        <w:t xml:space="preserve"> </w:t>
      </w:r>
      <w:r w:rsidR="0096240E">
        <w:rPr>
          <w:rFonts w:asciiTheme="majorHAnsi" w:hAnsiTheme="majorHAnsi" w:cstheme="majorHAnsi"/>
          <w:iCs/>
        </w:rPr>
        <w:t>&gt;</w:t>
      </w:r>
      <w:r w:rsidR="0055477A">
        <w:rPr>
          <w:rFonts w:asciiTheme="majorHAnsi" w:hAnsiTheme="majorHAnsi" w:cstheme="majorHAnsi"/>
          <w:iCs/>
        </w:rPr>
        <w:t xml:space="preserve"> 0.</w:t>
      </w:r>
      <w:r w:rsidR="00395CA5">
        <w:rPr>
          <w:rFonts w:asciiTheme="majorHAnsi" w:hAnsiTheme="majorHAnsi" w:cstheme="majorHAnsi"/>
          <w:iCs/>
        </w:rPr>
        <w:t>99</w:t>
      </w:r>
      <w:r w:rsidR="00AB3DC4">
        <w:rPr>
          <w:rFonts w:asciiTheme="majorHAnsi" w:hAnsiTheme="majorHAnsi" w:cstheme="majorHAnsi"/>
          <w:iCs/>
        </w:rPr>
        <w:t xml:space="preserve">) and percentile ranks (for evenness, </w:t>
      </w:r>
      <w:r w:rsidR="00AB3DC4">
        <w:rPr>
          <w:rFonts w:asciiTheme="majorHAnsi" w:hAnsiTheme="majorHAnsi" w:cstheme="majorHAnsi"/>
          <w:i/>
        </w:rPr>
        <w:t xml:space="preserve">D </w:t>
      </w:r>
      <w:r w:rsidR="00AB3DC4">
        <w:rPr>
          <w:rFonts w:asciiTheme="majorHAnsi" w:hAnsiTheme="majorHAnsi" w:cstheme="majorHAnsi"/>
          <w:iCs/>
        </w:rPr>
        <w:t xml:space="preserve">= </w:t>
      </w:r>
      <w:r w:rsidR="00414591">
        <w:rPr>
          <w:rFonts w:asciiTheme="majorHAnsi" w:hAnsiTheme="majorHAnsi" w:cstheme="majorHAnsi"/>
          <w:iCs/>
        </w:rPr>
        <w:t xml:space="preserve">0.04 </w:t>
      </w:r>
      <w:r w:rsidR="00AB3DC4">
        <w:rPr>
          <w:rFonts w:asciiTheme="majorHAnsi" w:hAnsiTheme="majorHAnsi" w:cstheme="majorHAnsi"/>
          <w:iCs/>
        </w:rPr>
        <w:t xml:space="preserve">and </w:t>
      </w:r>
      <w:r w:rsidR="00AB3DC4">
        <w:rPr>
          <w:rFonts w:asciiTheme="majorHAnsi" w:hAnsiTheme="majorHAnsi" w:cstheme="majorHAnsi"/>
          <w:i/>
        </w:rPr>
        <w:t>p</w:t>
      </w:r>
      <w:r w:rsidR="00AB3DC4">
        <w:rPr>
          <w:rFonts w:asciiTheme="majorHAnsi" w:hAnsiTheme="majorHAnsi" w:cstheme="majorHAnsi"/>
          <w:iCs/>
        </w:rPr>
        <w:t xml:space="preserve"> = </w:t>
      </w:r>
      <w:r w:rsidR="00414591">
        <w:rPr>
          <w:rFonts w:asciiTheme="majorHAnsi" w:hAnsiTheme="majorHAnsi" w:cstheme="majorHAnsi"/>
          <w:iCs/>
        </w:rPr>
        <w:t>0.87</w:t>
      </w:r>
      <w:r w:rsidR="00AB3DC4">
        <w:rPr>
          <w:rFonts w:asciiTheme="majorHAnsi" w:hAnsiTheme="majorHAnsi" w:cstheme="majorHAnsi"/>
          <w:iCs/>
        </w:rPr>
        <w:t xml:space="preserve">; for skewness, </w:t>
      </w:r>
      <w:r w:rsidR="00AB3DC4">
        <w:rPr>
          <w:rFonts w:asciiTheme="majorHAnsi" w:hAnsiTheme="majorHAnsi" w:cstheme="majorHAnsi"/>
          <w:i/>
        </w:rPr>
        <w:t xml:space="preserve">D </w:t>
      </w:r>
      <w:r w:rsidR="00AB3DC4">
        <w:rPr>
          <w:rFonts w:asciiTheme="majorHAnsi" w:hAnsiTheme="majorHAnsi" w:cstheme="majorHAnsi"/>
          <w:iCs/>
        </w:rPr>
        <w:t xml:space="preserve">=  </w:t>
      </w:r>
      <w:r w:rsidR="002D6EA9">
        <w:rPr>
          <w:rFonts w:asciiTheme="majorHAnsi" w:hAnsiTheme="majorHAnsi" w:cstheme="majorHAnsi"/>
          <w:iCs/>
        </w:rPr>
        <w:t xml:space="preserve">0.07 </w:t>
      </w:r>
      <w:r w:rsidR="00AB3DC4">
        <w:rPr>
          <w:rFonts w:asciiTheme="majorHAnsi" w:hAnsiTheme="majorHAnsi" w:cstheme="majorHAnsi"/>
          <w:iCs/>
        </w:rPr>
        <w:t xml:space="preserve">and </w:t>
      </w:r>
      <w:r w:rsidR="00AB3DC4">
        <w:rPr>
          <w:rFonts w:asciiTheme="majorHAnsi" w:hAnsiTheme="majorHAnsi" w:cstheme="majorHAnsi"/>
          <w:i/>
        </w:rPr>
        <w:t xml:space="preserve">p </w:t>
      </w:r>
      <w:r w:rsidR="00AB3DC4">
        <w:rPr>
          <w:rFonts w:asciiTheme="majorHAnsi" w:hAnsiTheme="majorHAnsi" w:cstheme="majorHAnsi"/>
          <w:iCs/>
        </w:rPr>
        <w:t xml:space="preserve">= </w:t>
      </w:r>
      <w:r w:rsidR="005B6B5A">
        <w:rPr>
          <w:rFonts w:asciiTheme="majorHAnsi" w:hAnsiTheme="majorHAnsi" w:cstheme="majorHAnsi"/>
          <w:iCs/>
        </w:rPr>
        <w:t>0.37</w:t>
      </w:r>
      <w:r w:rsidR="00AB3DC4">
        <w:rPr>
          <w:rFonts w:asciiTheme="majorHAnsi" w:hAnsiTheme="majorHAnsi" w:cstheme="majorHAnsi"/>
          <w:iCs/>
        </w:rPr>
        <w:t>).</w:t>
      </w:r>
    </w:p>
    <w:p w14:paraId="524DF51A" w14:textId="1967891A" w:rsidR="00135607" w:rsidRPr="006361DB" w:rsidRDefault="00135607">
      <w:pPr>
        <w:rPr>
          <w:rFonts w:asciiTheme="majorHAnsi" w:hAnsiTheme="majorHAnsi" w:cstheme="majorHAnsi"/>
        </w:rPr>
      </w:pPr>
    </w:p>
    <w:p w14:paraId="308476CF" w14:textId="0404BA63" w:rsidR="00A950D6" w:rsidRPr="002E2A57" w:rsidRDefault="00A950D6" w:rsidP="008D3EB3">
      <w:pPr>
        <w:rPr>
          <w:rFonts w:asciiTheme="majorHAnsi" w:eastAsia="Times New Roman" w:hAnsiTheme="majorHAnsi" w:cstheme="majorHAnsi"/>
          <w:b/>
          <w:bCs/>
        </w:rPr>
      </w:pPr>
    </w:p>
    <w:p w14:paraId="5D5AF4A9" w14:textId="77777777" w:rsidR="00C204AE" w:rsidRPr="00C204AE" w:rsidRDefault="00C204AE" w:rsidP="008C0B31">
      <w:pPr>
        <w:rPr>
          <w:rFonts w:asciiTheme="majorHAnsi" w:hAnsiTheme="majorHAnsi" w:cstheme="majorHAnsi"/>
        </w:rPr>
      </w:pPr>
      <w:bookmarkStart w:id="2" w:name="_Figure_1:_Communities"/>
      <w:bookmarkStart w:id="3" w:name="_Figure_1:_S0,"/>
      <w:bookmarkStart w:id="4" w:name="_Figure_0:_Distribution"/>
      <w:bookmarkStart w:id="5" w:name="_Figure_1.5:_Datasets"/>
      <w:bookmarkStart w:id="6" w:name="_Figure_1.75:_Nparts"/>
      <w:bookmarkStart w:id="7" w:name="_Figure_1:_Number"/>
      <w:bookmarkStart w:id="8" w:name="_Figure_1.875:_Nparts"/>
      <w:bookmarkStart w:id="9" w:name="_Figure_2:_Self-similarity"/>
      <w:bookmarkStart w:id="10" w:name="_Figure_2:_Narrowness"/>
      <w:bookmarkStart w:id="11" w:name="_Figure_3:_Self-similarity"/>
      <w:bookmarkStart w:id="12" w:name="_Figure_3:_Skewness"/>
      <w:bookmarkStart w:id="13" w:name="_Figure_3.5_Self"/>
      <w:bookmarkStart w:id="14" w:name="_Figure_4:_Overall"/>
      <w:bookmarkStart w:id="15" w:name="_Figure_4:_Simpson"/>
      <w:bookmarkStart w:id="16" w:name="_Figure_6:_Skewness"/>
      <w:bookmarkStart w:id="17" w:name="_Figure_7:_Skewness"/>
      <w:bookmarkStart w:id="18" w:name="_Figure_8:_Simpson"/>
      <w:bookmarkStart w:id="19" w:name="_Figure_9:_Simpson"/>
      <w:bookmarkStart w:id="20" w:name="_Figure_10:_Skewness"/>
      <w:bookmarkStart w:id="21" w:name="_Figure_11:_Simpson"/>
      <w:bookmarkStart w:id="22" w:name="_Figure_12:_Simpson"/>
      <w:bookmarkStart w:id="23" w:name="_Figure_13:_Skewness"/>
      <w:bookmarkStart w:id="24" w:name="_Figure_14:_Skewness"/>
      <w:bookmarkStart w:id="25" w:name="_Figure_15:_Rarefied"/>
      <w:bookmarkStart w:id="26" w:name="_Figure_16:_Rarefied"/>
      <w:bookmarkStart w:id="27" w:name="_Table_1:_Proportion"/>
      <w:bookmarkStart w:id="28" w:name="_Table_2:_Proportion"/>
      <w:bookmarkStart w:id="29" w:name="_Figure_2:_95%"/>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sectPr w:rsidR="00C204AE" w:rsidRPr="00C204AE" w:rsidSect="00343F80">
      <w:headerReference w:type="default" r:id="rId16"/>
      <w:headerReference w:type="first" r:id="rId17"/>
      <w:pgSz w:w="12240" w:h="15840"/>
      <w:pgMar w:top="1440" w:right="1440" w:bottom="1440" w:left="1440" w:header="720" w:footer="720" w:gutter="0"/>
      <w:lnNumType w:countBy="1" w:restart="continuous"/>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58C83" w14:textId="77777777" w:rsidR="00BD251B" w:rsidRDefault="00BD251B" w:rsidP="0091663F">
      <w:pPr>
        <w:spacing w:after="0" w:line="240" w:lineRule="auto"/>
      </w:pPr>
      <w:r>
        <w:separator/>
      </w:r>
    </w:p>
  </w:endnote>
  <w:endnote w:type="continuationSeparator" w:id="0">
    <w:p w14:paraId="27F11213" w14:textId="77777777" w:rsidR="00BD251B" w:rsidRDefault="00BD251B"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281CCE" w14:textId="77777777" w:rsidR="00BD251B" w:rsidRDefault="00BD251B" w:rsidP="0091663F">
      <w:pPr>
        <w:spacing w:after="0" w:line="240" w:lineRule="auto"/>
      </w:pPr>
      <w:r>
        <w:separator/>
      </w:r>
    </w:p>
  </w:footnote>
  <w:footnote w:type="continuationSeparator" w:id="0">
    <w:p w14:paraId="7BD0860B" w14:textId="77777777" w:rsidR="00BD251B" w:rsidRDefault="00BD251B"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3E0007" w:rsidRPr="006361DB" w:rsidRDefault="003E0007"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00130C49" w:rsidRPr="00E414E9">
          <w:rPr>
            <w:noProof/>
          </w:rPr>
          <w:t xml:space="preserve"> </w:t>
        </w:r>
        <w:r w:rsidR="00130C49">
          <w:rPr>
            <w:noProof/>
          </w:rPr>
          <w:tab/>
        </w:r>
        <w:r w:rsidR="00130C49">
          <w:rPr>
            <w:noProof/>
          </w:rPr>
          <w:tab/>
        </w:r>
        <w:r w:rsidR="00130C49">
          <w:rPr>
            <w:noProof/>
          </w:rPr>
          <w:tab/>
        </w:r>
        <w:r w:rsidR="00130C49">
          <w:rPr>
            <w:noProof/>
          </w:rPr>
          <w:tab/>
        </w:r>
        <w:r w:rsidR="00130C49">
          <w:rPr>
            <w:noProof/>
          </w:rPr>
          <w:tab/>
        </w:r>
        <w:r w:rsidR="00130C49">
          <w:rPr>
            <w:noProof/>
          </w:rPr>
          <w:tab/>
        </w:r>
        <w:r w:rsidR="00130C49">
          <w:rPr>
            <w:noProof/>
          </w:rPr>
          <w:tab/>
        </w:r>
        <w:r w:rsidR="00130C49">
          <w:rPr>
            <w:noProof/>
          </w:rPr>
          <w:tab/>
        </w:r>
        <w:r w:rsidR="00130C49" w:rsidRPr="00130C49">
          <w:rPr>
            <w:rFonts w:asciiTheme="majorHAnsi" w:eastAsia="Times New Roman" w:hAnsiTheme="majorHAnsi" w:cstheme="majorHAnsi"/>
          </w:rPr>
          <w:t>SADs deviate from statistical baselines</w:t>
        </w:r>
      </w:p>
    </w:sdtContent>
  </w:sdt>
  <w:p w14:paraId="4EBACEEC" w14:textId="77777777" w:rsidR="003E0007" w:rsidRDefault="003E00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15107E" w:rsidRDefault="0015107E">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2074"/>
    <w:rsid w:val="0000560A"/>
    <w:rsid w:val="00005B03"/>
    <w:rsid w:val="00005F4B"/>
    <w:rsid w:val="0000603B"/>
    <w:rsid w:val="00006741"/>
    <w:rsid w:val="00007697"/>
    <w:rsid w:val="00010A3F"/>
    <w:rsid w:val="000120D5"/>
    <w:rsid w:val="0001250D"/>
    <w:rsid w:val="00013C16"/>
    <w:rsid w:val="00013F4F"/>
    <w:rsid w:val="00014EC1"/>
    <w:rsid w:val="00015878"/>
    <w:rsid w:val="00016C7F"/>
    <w:rsid w:val="0002001F"/>
    <w:rsid w:val="00020D0A"/>
    <w:rsid w:val="00020D45"/>
    <w:rsid w:val="00021897"/>
    <w:rsid w:val="0002192F"/>
    <w:rsid w:val="00021C8D"/>
    <w:rsid w:val="0002208D"/>
    <w:rsid w:val="00027BE2"/>
    <w:rsid w:val="00030210"/>
    <w:rsid w:val="00032BBD"/>
    <w:rsid w:val="000335D6"/>
    <w:rsid w:val="0003407A"/>
    <w:rsid w:val="00034D3D"/>
    <w:rsid w:val="0003558D"/>
    <w:rsid w:val="000359D8"/>
    <w:rsid w:val="000359F5"/>
    <w:rsid w:val="00036099"/>
    <w:rsid w:val="00036391"/>
    <w:rsid w:val="00036D95"/>
    <w:rsid w:val="00037800"/>
    <w:rsid w:val="00037B65"/>
    <w:rsid w:val="00040946"/>
    <w:rsid w:val="00041329"/>
    <w:rsid w:val="000415EF"/>
    <w:rsid w:val="00041A6D"/>
    <w:rsid w:val="00042530"/>
    <w:rsid w:val="000433BC"/>
    <w:rsid w:val="00043490"/>
    <w:rsid w:val="00044230"/>
    <w:rsid w:val="00044711"/>
    <w:rsid w:val="00044CD6"/>
    <w:rsid w:val="00044F1E"/>
    <w:rsid w:val="00045776"/>
    <w:rsid w:val="00045DA9"/>
    <w:rsid w:val="00045E9A"/>
    <w:rsid w:val="00045E9D"/>
    <w:rsid w:val="0004770C"/>
    <w:rsid w:val="00050375"/>
    <w:rsid w:val="00050494"/>
    <w:rsid w:val="00050D29"/>
    <w:rsid w:val="00051004"/>
    <w:rsid w:val="00053E72"/>
    <w:rsid w:val="0005421F"/>
    <w:rsid w:val="0005569A"/>
    <w:rsid w:val="00056C4C"/>
    <w:rsid w:val="0005721A"/>
    <w:rsid w:val="000572F4"/>
    <w:rsid w:val="00057428"/>
    <w:rsid w:val="0006004F"/>
    <w:rsid w:val="00060335"/>
    <w:rsid w:val="000605D0"/>
    <w:rsid w:val="00061317"/>
    <w:rsid w:val="00062509"/>
    <w:rsid w:val="00062AE0"/>
    <w:rsid w:val="00062F7A"/>
    <w:rsid w:val="000630C7"/>
    <w:rsid w:val="000638E4"/>
    <w:rsid w:val="00063A12"/>
    <w:rsid w:val="0006449A"/>
    <w:rsid w:val="00066260"/>
    <w:rsid w:val="00066396"/>
    <w:rsid w:val="000664AC"/>
    <w:rsid w:val="00066581"/>
    <w:rsid w:val="00066FB5"/>
    <w:rsid w:val="000673C1"/>
    <w:rsid w:val="000701CA"/>
    <w:rsid w:val="000714AC"/>
    <w:rsid w:val="00071CC7"/>
    <w:rsid w:val="00073524"/>
    <w:rsid w:val="0007367E"/>
    <w:rsid w:val="000736D9"/>
    <w:rsid w:val="000736DD"/>
    <w:rsid w:val="00074753"/>
    <w:rsid w:val="00074D31"/>
    <w:rsid w:val="00076125"/>
    <w:rsid w:val="00081024"/>
    <w:rsid w:val="000825C6"/>
    <w:rsid w:val="00083972"/>
    <w:rsid w:val="0008414A"/>
    <w:rsid w:val="00084675"/>
    <w:rsid w:val="00084946"/>
    <w:rsid w:val="00090129"/>
    <w:rsid w:val="00090135"/>
    <w:rsid w:val="0009063B"/>
    <w:rsid w:val="00092C03"/>
    <w:rsid w:val="00092D83"/>
    <w:rsid w:val="00093158"/>
    <w:rsid w:val="000931DE"/>
    <w:rsid w:val="000937F8"/>
    <w:rsid w:val="00095155"/>
    <w:rsid w:val="0009570D"/>
    <w:rsid w:val="0009598D"/>
    <w:rsid w:val="00095FEB"/>
    <w:rsid w:val="00096221"/>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F0"/>
    <w:rsid w:val="000A6D8B"/>
    <w:rsid w:val="000A7210"/>
    <w:rsid w:val="000A7362"/>
    <w:rsid w:val="000A79E9"/>
    <w:rsid w:val="000B03B7"/>
    <w:rsid w:val="000B17CA"/>
    <w:rsid w:val="000B2F4C"/>
    <w:rsid w:val="000B3A8E"/>
    <w:rsid w:val="000B48F8"/>
    <w:rsid w:val="000B4ACA"/>
    <w:rsid w:val="000B5DF5"/>
    <w:rsid w:val="000B6BAF"/>
    <w:rsid w:val="000B6CE8"/>
    <w:rsid w:val="000B71CF"/>
    <w:rsid w:val="000B7509"/>
    <w:rsid w:val="000B7A82"/>
    <w:rsid w:val="000C0BB0"/>
    <w:rsid w:val="000C0BEC"/>
    <w:rsid w:val="000C15AE"/>
    <w:rsid w:val="000C17ED"/>
    <w:rsid w:val="000C1B43"/>
    <w:rsid w:val="000C39DC"/>
    <w:rsid w:val="000C4C08"/>
    <w:rsid w:val="000C4C33"/>
    <w:rsid w:val="000C5472"/>
    <w:rsid w:val="000C5706"/>
    <w:rsid w:val="000C61AE"/>
    <w:rsid w:val="000C678C"/>
    <w:rsid w:val="000C686D"/>
    <w:rsid w:val="000C7C06"/>
    <w:rsid w:val="000C7FE7"/>
    <w:rsid w:val="000D0028"/>
    <w:rsid w:val="000D0714"/>
    <w:rsid w:val="000D1253"/>
    <w:rsid w:val="000D1F34"/>
    <w:rsid w:val="000D25F8"/>
    <w:rsid w:val="000D2794"/>
    <w:rsid w:val="000D28F4"/>
    <w:rsid w:val="000D4087"/>
    <w:rsid w:val="000D4DE4"/>
    <w:rsid w:val="000D573D"/>
    <w:rsid w:val="000D5FC0"/>
    <w:rsid w:val="000D602C"/>
    <w:rsid w:val="000D6E21"/>
    <w:rsid w:val="000D71B9"/>
    <w:rsid w:val="000D7454"/>
    <w:rsid w:val="000D79DD"/>
    <w:rsid w:val="000D7ACF"/>
    <w:rsid w:val="000D7FBF"/>
    <w:rsid w:val="000E02AA"/>
    <w:rsid w:val="000E15E2"/>
    <w:rsid w:val="000E168C"/>
    <w:rsid w:val="000E2FAB"/>
    <w:rsid w:val="000E3932"/>
    <w:rsid w:val="000E4439"/>
    <w:rsid w:val="000E69DF"/>
    <w:rsid w:val="000E6CC1"/>
    <w:rsid w:val="000E6F71"/>
    <w:rsid w:val="000E725A"/>
    <w:rsid w:val="000E7276"/>
    <w:rsid w:val="000F04A5"/>
    <w:rsid w:val="000F0E09"/>
    <w:rsid w:val="000F1809"/>
    <w:rsid w:val="000F2604"/>
    <w:rsid w:val="000F2E2F"/>
    <w:rsid w:val="000F36EE"/>
    <w:rsid w:val="000F3D05"/>
    <w:rsid w:val="000F41D5"/>
    <w:rsid w:val="000F486B"/>
    <w:rsid w:val="000F4B2E"/>
    <w:rsid w:val="000F50D3"/>
    <w:rsid w:val="000F58EB"/>
    <w:rsid w:val="000F6281"/>
    <w:rsid w:val="000F6B98"/>
    <w:rsid w:val="000F7016"/>
    <w:rsid w:val="00100072"/>
    <w:rsid w:val="00100365"/>
    <w:rsid w:val="001008CA"/>
    <w:rsid w:val="001010C8"/>
    <w:rsid w:val="00101390"/>
    <w:rsid w:val="00101720"/>
    <w:rsid w:val="00101BC5"/>
    <w:rsid w:val="00103316"/>
    <w:rsid w:val="00103919"/>
    <w:rsid w:val="00103FDD"/>
    <w:rsid w:val="00104D20"/>
    <w:rsid w:val="00104E99"/>
    <w:rsid w:val="0010587B"/>
    <w:rsid w:val="00105922"/>
    <w:rsid w:val="00105F6C"/>
    <w:rsid w:val="00106141"/>
    <w:rsid w:val="0010671C"/>
    <w:rsid w:val="00106EF7"/>
    <w:rsid w:val="00107076"/>
    <w:rsid w:val="00110413"/>
    <w:rsid w:val="00111096"/>
    <w:rsid w:val="001113C0"/>
    <w:rsid w:val="001113F5"/>
    <w:rsid w:val="00112356"/>
    <w:rsid w:val="00115B44"/>
    <w:rsid w:val="001163CC"/>
    <w:rsid w:val="001164F7"/>
    <w:rsid w:val="0011723A"/>
    <w:rsid w:val="001178C2"/>
    <w:rsid w:val="00117DC9"/>
    <w:rsid w:val="00120100"/>
    <w:rsid w:val="001214F3"/>
    <w:rsid w:val="00121D23"/>
    <w:rsid w:val="001226F5"/>
    <w:rsid w:val="001233F1"/>
    <w:rsid w:val="00123580"/>
    <w:rsid w:val="00124090"/>
    <w:rsid w:val="0012488C"/>
    <w:rsid w:val="0012555A"/>
    <w:rsid w:val="00126D98"/>
    <w:rsid w:val="001270C5"/>
    <w:rsid w:val="0012794F"/>
    <w:rsid w:val="00130C49"/>
    <w:rsid w:val="00133697"/>
    <w:rsid w:val="001338E4"/>
    <w:rsid w:val="001339F4"/>
    <w:rsid w:val="00135379"/>
    <w:rsid w:val="00135607"/>
    <w:rsid w:val="00136056"/>
    <w:rsid w:val="001368E3"/>
    <w:rsid w:val="00136BF8"/>
    <w:rsid w:val="00137BAC"/>
    <w:rsid w:val="00141748"/>
    <w:rsid w:val="001426CD"/>
    <w:rsid w:val="00143FA3"/>
    <w:rsid w:val="001441AE"/>
    <w:rsid w:val="00144729"/>
    <w:rsid w:val="0014580E"/>
    <w:rsid w:val="0014598D"/>
    <w:rsid w:val="00145B23"/>
    <w:rsid w:val="001476F3"/>
    <w:rsid w:val="00147BFF"/>
    <w:rsid w:val="00150965"/>
    <w:rsid w:val="0015107E"/>
    <w:rsid w:val="00153AF6"/>
    <w:rsid w:val="001545BE"/>
    <w:rsid w:val="00154C8D"/>
    <w:rsid w:val="00155645"/>
    <w:rsid w:val="001565B7"/>
    <w:rsid w:val="00156D98"/>
    <w:rsid w:val="00157B83"/>
    <w:rsid w:val="00157B9B"/>
    <w:rsid w:val="001610EA"/>
    <w:rsid w:val="0016146E"/>
    <w:rsid w:val="00162167"/>
    <w:rsid w:val="00163E6C"/>
    <w:rsid w:val="0016440C"/>
    <w:rsid w:val="00164AF5"/>
    <w:rsid w:val="00164F5B"/>
    <w:rsid w:val="001654A0"/>
    <w:rsid w:val="00167232"/>
    <w:rsid w:val="00170F9A"/>
    <w:rsid w:val="0017190A"/>
    <w:rsid w:val="00173A0F"/>
    <w:rsid w:val="00173E46"/>
    <w:rsid w:val="0017543E"/>
    <w:rsid w:val="00175AB7"/>
    <w:rsid w:val="00175DCD"/>
    <w:rsid w:val="00176AFA"/>
    <w:rsid w:val="00177434"/>
    <w:rsid w:val="00177AB6"/>
    <w:rsid w:val="00177C40"/>
    <w:rsid w:val="0018014B"/>
    <w:rsid w:val="001809B2"/>
    <w:rsid w:val="00180C57"/>
    <w:rsid w:val="00181D01"/>
    <w:rsid w:val="001821E1"/>
    <w:rsid w:val="001827AA"/>
    <w:rsid w:val="001832A6"/>
    <w:rsid w:val="00183C18"/>
    <w:rsid w:val="001851D5"/>
    <w:rsid w:val="00185BF0"/>
    <w:rsid w:val="00186589"/>
    <w:rsid w:val="00187DEA"/>
    <w:rsid w:val="001912AD"/>
    <w:rsid w:val="00192C1C"/>
    <w:rsid w:val="00193BD1"/>
    <w:rsid w:val="00193FEA"/>
    <w:rsid w:val="001945FB"/>
    <w:rsid w:val="001969D2"/>
    <w:rsid w:val="00196E68"/>
    <w:rsid w:val="00197D81"/>
    <w:rsid w:val="001A0014"/>
    <w:rsid w:val="001A142D"/>
    <w:rsid w:val="001A14BF"/>
    <w:rsid w:val="001A1656"/>
    <w:rsid w:val="001A22AA"/>
    <w:rsid w:val="001A380A"/>
    <w:rsid w:val="001A44AD"/>
    <w:rsid w:val="001A4CAC"/>
    <w:rsid w:val="001A6312"/>
    <w:rsid w:val="001A6CC4"/>
    <w:rsid w:val="001A7290"/>
    <w:rsid w:val="001B0F45"/>
    <w:rsid w:val="001B2DDE"/>
    <w:rsid w:val="001B36A5"/>
    <w:rsid w:val="001B36D0"/>
    <w:rsid w:val="001B62CD"/>
    <w:rsid w:val="001B64CA"/>
    <w:rsid w:val="001B6DA3"/>
    <w:rsid w:val="001B740C"/>
    <w:rsid w:val="001C0312"/>
    <w:rsid w:val="001C1620"/>
    <w:rsid w:val="001C1B85"/>
    <w:rsid w:val="001C3CA6"/>
    <w:rsid w:val="001C45C8"/>
    <w:rsid w:val="001C4853"/>
    <w:rsid w:val="001C4A67"/>
    <w:rsid w:val="001C4E1C"/>
    <w:rsid w:val="001C6922"/>
    <w:rsid w:val="001D02B4"/>
    <w:rsid w:val="001D0A8B"/>
    <w:rsid w:val="001D25F4"/>
    <w:rsid w:val="001D37D6"/>
    <w:rsid w:val="001D3A8D"/>
    <w:rsid w:val="001D4C51"/>
    <w:rsid w:val="001D4E98"/>
    <w:rsid w:val="001D52F8"/>
    <w:rsid w:val="001D5A94"/>
    <w:rsid w:val="001D5E33"/>
    <w:rsid w:val="001D639B"/>
    <w:rsid w:val="001D7B3F"/>
    <w:rsid w:val="001D7EC7"/>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FF8"/>
    <w:rsid w:val="001F4588"/>
    <w:rsid w:val="001F48CE"/>
    <w:rsid w:val="001F50A3"/>
    <w:rsid w:val="001F5195"/>
    <w:rsid w:val="001F596D"/>
    <w:rsid w:val="001F63D3"/>
    <w:rsid w:val="001F75A8"/>
    <w:rsid w:val="00200511"/>
    <w:rsid w:val="00201A5E"/>
    <w:rsid w:val="00201FD7"/>
    <w:rsid w:val="00202D3C"/>
    <w:rsid w:val="00203605"/>
    <w:rsid w:val="0020447B"/>
    <w:rsid w:val="00205887"/>
    <w:rsid w:val="00206E91"/>
    <w:rsid w:val="002105E9"/>
    <w:rsid w:val="00210C09"/>
    <w:rsid w:val="002117AA"/>
    <w:rsid w:val="00212026"/>
    <w:rsid w:val="00212895"/>
    <w:rsid w:val="00214128"/>
    <w:rsid w:val="0021470F"/>
    <w:rsid w:val="0021473B"/>
    <w:rsid w:val="002169B6"/>
    <w:rsid w:val="002173BE"/>
    <w:rsid w:val="00217408"/>
    <w:rsid w:val="00217479"/>
    <w:rsid w:val="002203B4"/>
    <w:rsid w:val="002207D8"/>
    <w:rsid w:val="002218C8"/>
    <w:rsid w:val="002223BB"/>
    <w:rsid w:val="002223C4"/>
    <w:rsid w:val="002235CA"/>
    <w:rsid w:val="00225644"/>
    <w:rsid w:val="002259D5"/>
    <w:rsid w:val="00225B97"/>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FA2"/>
    <w:rsid w:val="0023705A"/>
    <w:rsid w:val="00237536"/>
    <w:rsid w:val="00237A07"/>
    <w:rsid w:val="002414AD"/>
    <w:rsid w:val="002418F0"/>
    <w:rsid w:val="00242164"/>
    <w:rsid w:val="00242A8C"/>
    <w:rsid w:val="00242D07"/>
    <w:rsid w:val="00243188"/>
    <w:rsid w:val="00243ABC"/>
    <w:rsid w:val="00244A06"/>
    <w:rsid w:val="00245A3D"/>
    <w:rsid w:val="00246EB6"/>
    <w:rsid w:val="00247A10"/>
    <w:rsid w:val="00247E0E"/>
    <w:rsid w:val="00251817"/>
    <w:rsid w:val="002535DC"/>
    <w:rsid w:val="00253E07"/>
    <w:rsid w:val="00254107"/>
    <w:rsid w:val="00254A62"/>
    <w:rsid w:val="00254BFF"/>
    <w:rsid w:val="00254C91"/>
    <w:rsid w:val="002558D8"/>
    <w:rsid w:val="00255E7A"/>
    <w:rsid w:val="0025646A"/>
    <w:rsid w:val="00256E5E"/>
    <w:rsid w:val="0025717D"/>
    <w:rsid w:val="00257DA6"/>
    <w:rsid w:val="0026138C"/>
    <w:rsid w:val="0026206C"/>
    <w:rsid w:val="00263472"/>
    <w:rsid w:val="00263BAA"/>
    <w:rsid w:val="00264081"/>
    <w:rsid w:val="00265605"/>
    <w:rsid w:val="00265995"/>
    <w:rsid w:val="0026712F"/>
    <w:rsid w:val="0026730B"/>
    <w:rsid w:val="0026736B"/>
    <w:rsid w:val="0027035F"/>
    <w:rsid w:val="00270453"/>
    <w:rsid w:val="002712C8"/>
    <w:rsid w:val="00271B30"/>
    <w:rsid w:val="0027262F"/>
    <w:rsid w:val="00273062"/>
    <w:rsid w:val="002730AA"/>
    <w:rsid w:val="00273BD1"/>
    <w:rsid w:val="00273D9E"/>
    <w:rsid w:val="002757E9"/>
    <w:rsid w:val="00275805"/>
    <w:rsid w:val="0027643D"/>
    <w:rsid w:val="0027739C"/>
    <w:rsid w:val="002773AB"/>
    <w:rsid w:val="002777B8"/>
    <w:rsid w:val="002811DB"/>
    <w:rsid w:val="0028134D"/>
    <w:rsid w:val="002818D5"/>
    <w:rsid w:val="00282594"/>
    <w:rsid w:val="00282CB6"/>
    <w:rsid w:val="00282FA3"/>
    <w:rsid w:val="00283C82"/>
    <w:rsid w:val="002844D1"/>
    <w:rsid w:val="002850A3"/>
    <w:rsid w:val="00285199"/>
    <w:rsid w:val="00285BA8"/>
    <w:rsid w:val="00285BD6"/>
    <w:rsid w:val="00285E16"/>
    <w:rsid w:val="0028727A"/>
    <w:rsid w:val="002873A8"/>
    <w:rsid w:val="00287472"/>
    <w:rsid w:val="00287808"/>
    <w:rsid w:val="00287A80"/>
    <w:rsid w:val="00290912"/>
    <w:rsid w:val="00290E59"/>
    <w:rsid w:val="00292F49"/>
    <w:rsid w:val="00294E81"/>
    <w:rsid w:val="002951DC"/>
    <w:rsid w:val="002964BD"/>
    <w:rsid w:val="00296501"/>
    <w:rsid w:val="0029679B"/>
    <w:rsid w:val="00296A32"/>
    <w:rsid w:val="00297AA8"/>
    <w:rsid w:val="002A00A6"/>
    <w:rsid w:val="002A125A"/>
    <w:rsid w:val="002A340E"/>
    <w:rsid w:val="002A424B"/>
    <w:rsid w:val="002A5F10"/>
    <w:rsid w:val="002A63A5"/>
    <w:rsid w:val="002A6AB9"/>
    <w:rsid w:val="002A793D"/>
    <w:rsid w:val="002B06A1"/>
    <w:rsid w:val="002B0D91"/>
    <w:rsid w:val="002B18E6"/>
    <w:rsid w:val="002B1C68"/>
    <w:rsid w:val="002B2D4F"/>
    <w:rsid w:val="002B34E2"/>
    <w:rsid w:val="002B400A"/>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2A6"/>
    <w:rsid w:val="002D1757"/>
    <w:rsid w:val="002D3AEE"/>
    <w:rsid w:val="002D3C0C"/>
    <w:rsid w:val="002D3E24"/>
    <w:rsid w:val="002D41F9"/>
    <w:rsid w:val="002D4839"/>
    <w:rsid w:val="002D4864"/>
    <w:rsid w:val="002D5117"/>
    <w:rsid w:val="002D5E27"/>
    <w:rsid w:val="002D6077"/>
    <w:rsid w:val="002D6EA9"/>
    <w:rsid w:val="002D708E"/>
    <w:rsid w:val="002D7709"/>
    <w:rsid w:val="002D7D03"/>
    <w:rsid w:val="002D7E1A"/>
    <w:rsid w:val="002E0253"/>
    <w:rsid w:val="002E1A05"/>
    <w:rsid w:val="002E23B8"/>
    <w:rsid w:val="002E2A0B"/>
    <w:rsid w:val="002E2A57"/>
    <w:rsid w:val="002E2B4D"/>
    <w:rsid w:val="002E2F17"/>
    <w:rsid w:val="002E3E31"/>
    <w:rsid w:val="002E527C"/>
    <w:rsid w:val="002E5986"/>
    <w:rsid w:val="002E646B"/>
    <w:rsid w:val="002E6BB8"/>
    <w:rsid w:val="002E7372"/>
    <w:rsid w:val="002F11A7"/>
    <w:rsid w:val="002F17D6"/>
    <w:rsid w:val="002F1F04"/>
    <w:rsid w:val="002F21FA"/>
    <w:rsid w:val="002F2291"/>
    <w:rsid w:val="002F2D06"/>
    <w:rsid w:val="002F2FBC"/>
    <w:rsid w:val="002F4362"/>
    <w:rsid w:val="002F4AC8"/>
    <w:rsid w:val="002F58F8"/>
    <w:rsid w:val="002F5ED4"/>
    <w:rsid w:val="002F720D"/>
    <w:rsid w:val="002F7A9E"/>
    <w:rsid w:val="003000D7"/>
    <w:rsid w:val="00300658"/>
    <w:rsid w:val="00300958"/>
    <w:rsid w:val="003009CC"/>
    <w:rsid w:val="003022D3"/>
    <w:rsid w:val="00302C5C"/>
    <w:rsid w:val="00303B2E"/>
    <w:rsid w:val="003045BC"/>
    <w:rsid w:val="00304877"/>
    <w:rsid w:val="00304905"/>
    <w:rsid w:val="003049E5"/>
    <w:rsid w:val="00304BF5"/>
    <w:rsid w:val="00304D8D"/>
    <w:rsid w:val="003052E4"/>
    <w:rsid w:val="003064AE"/>
    <w:rsid w:val="0030682E"/>
    <w:rsid w:val="00307415"/>
    <w:rsid w:val="00307DB9"/>
    <w:rsid w:val="00310CD2"/>
    <w:rsid w:val="0031106A"/>
    <w:rsid w:val="00311FFF"/>
    <w:rsid w:val="003121B7"/>
    <w:rsid w:val="00312613"/>
    <w:rsid w:val="00313A36"/>
    <w:rsid w:val="0031663B"/>
    <w:rsid w:val="0031692C"/>
    <w:rsid w:val="00316C6A"/>
    <w:rsid w:val="00320D37"/>
    <w:rsid w:val="00320F52"/>
    <w:rsid w:val="00321180"/>
    <w:rsid w:val="003213A3"/>
    <w:rsid w:val="0032143D"/>
    <w:rsid w:val="00321F4E"/>
    <w:rsid w:val="003226E6"/>
    <w:rsid w:val="00322A79"/>
    <w:rsid w:val="00322B6A"/>
    <w:rsid w:val="00325843"/>
    <w:rsid w:val="00325EF2"/>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BF5"/>
    <w:rsid w:val="00342C16"/>
    <w:rsid w:val="00343D1D"/>
    <w:rsid w:val="00343F80"/>
    <w:rsid w:val="00344835"/>
    <w:rsid w:val="00344CE7"/>
    <w:rsid w:val="00344D42"/>
    <w:rsid w:val="0034529F"/>
    <w:rsid w:val="00345B8E"/>
    <w:rsid w:val="00346A21"/>
    <w:rsid w:val="00350312"/>
    <w:rsid w:val="0035065B"/>
    <w:rsid w:val="00351C31"/>
    <w:rsid w:val="00351D25"/>
    <w:rsid w:val="003522BB"/>
    <w:rsid w:val="003548CB"/>
    <w:rsid w:val="00355D10"/>
    <w:rsid w:val="00355DD5"/>
    <w:rsid w:val="00355EE9"/>
    <w:rsid w:val="003565A4"/>
    <w:rsid w:val="00357131"/>
    <w:rsid w:val="00357DD5"/>
    <w:rsid w:val="00360418"/>
    <w:rsid w:val="0036086C"/>
    <w:rsid w:val="00361259"/>
    <w:rsid w:val="0036239E"/>
    <w:rsid w:val="00363090"/>
    <w:rsid w:val="00363F09"/>
    <w:rsid w:val="0036516C"/>
    <w:rsid w:val="00365231"/>
    <w:rsid w:val="00365CD0"/>
    <w:rsid w:val="00365D1E"/>
    <w:rsid w:val="003660BF"/>
    <w:rsid w:val="00366147"/>
    <w:rsid w:val="00366F48"/>
    <w:rsid w:val="003679D9"/>
    <w:rsid w:val="00370177"/>
    <w:rsid w:val="003704B0"/>
    <w:rsid w:val="00371698"/>
    <w:rsid w:val="003723E5"/>
    <w:rsid w:val="003725E8"/>
    <w:rsid w:val="00373100"/>
    <w:rsid w:val="00373269"/>
    <w:rsid w:val="003738F0"/>
    <w:rsid w:val="00374474"/>
    <w:rsid w:val="003756EE"/>
    <w:rsid w:val="00376395"/>
    <w:rsid w:val="00376B56"/>
    <w:rsid w:val="003773DF"/>
    <w:rsid w:val="003776D5"/>
    <w:rsid w:val="003779AF"/>
    <w:rsid w:val="00377BF9"/>
    <w:rsid w:val="003812C5"/>
    <w:rsid w:val="003823C0"/>
    <w:rsid w:val="0038297F"/>
    <w:rsid w:val="00382ABC"/>
    <w:rsid w:val="003838AB"/>
    <w:rsid w:val="00384087"/>
    <w:rsid w:val="0038546C"/>
    <w:rsid w:val="00385D8D"/>
    <w:rsid w:val="003863CC"/>
    <w:rsid w:val="0038720B"/>
    <w:rsid w:val="00387C3B"/>
    <w:rsid w:val="00390723"/>
    <w:rsid w:val="00390943"/>
    <w:rsid w:val="0039123D"/>
    <w:rsid w:val="00391544"/>
    <w:rsid w:val="0039173B"/>
    <w:rsid w:val="0039186A"/>
    <w:rsid w:val="00391ED5"/>
    <w:rsid w:val="00392706"/>
    <w:rsid w:val="00392D3C"/>
    <w:rsid w:val="00395CA5"/>
    <w:rsid w:val="003976D0"/>
    <w:rsid w:val="00397FD1"/>
    <w:rsid w:val="003A056C"/>
    <w:rsid w:val="003A0680"/>
    <w:rsid w:val="003A18E6"/>
    <w:rsid w:val="003A1ED1"/>
    <w:rsid w:val="003A2681"/>
    <w:rsid w:val="003A2785"/>
    <w:rsid w:val="003A27DE"/>
    <w:rsid w:val="003A2AF0"/>
    <w:rsid w:val="003A3802"/>
    <w:rsid w:val="003A4926"/>
    <w:rsid w:val="003A50B6"/>
    <w:rsid w:val="003A526D"/>
    <w:rsid w:val="003A566E"/>
    <w:rsid w:val="003A7C89"/>
    <w:rsid w:val="003B024B"/>
    <w:rsid w:val="003B0759"/>
    <w:rsid w:val="003B07B0"/>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2E1"/>
    <w:rsid w:val="003C397B"/>
    <w:rsid w:val="003C3FDF"/>
    <w:rsid w:val="003C4C20"/>
    <w:rsid w:val="003C4E60"/>
    <w:rsid w:val="003C5E76"/>
    <w:rsid w:val="003C6091"/>
    <w:rsid w:val="003C6538"/>
    <w:rsid w:val="003C79A5"/>
    <w:rsid w:val="003D1508"/>
    <w:rsid w:val="003D16DA"/>
    <w:rsid w:val="003D2C22"/>
    <w:rsid w:val="003D4B3C"/>
    <w:rsid w:val="003D66CD"/>
    <w:rsid w:val="003D6C96"/>
    <w:rsid w:val="003D7EFF"/>
    <w:rsid w:val="003E0007"/>
    <w:rsid w:val="003E0EA2"/>
    <w:rsid w:val="003E220F"/>
    <w:rsid w:val="003E2243"/>
    <w:rsid w:val="003E2386"/>
    <w:rsid w:val="003E26D9"/>
    <w:rsid w:val="003E36AB"/>
    <w:rsid w:val="003E3F58"/>
    <w:rsid w:val="003E4781"/>
    <w:rsid w:val="003E4D12"/>
    <w:rsid w:val="003E5F5C"/>
    <w:rsid w:val="003E6EA5"/>
    <w:rsid w:val="003E739D"/>
    <w:rsid w:val="003E7B1D"/>
    <w:rsid w:val="003E7DDB"/>
    <w:rsid w:val="003F0120"/>
    <w:rsid w:val="003F02E6"/>
    <w:rsid w:val="003F1090"/>
    <w:rsid w:val="003F14BA"/>
    <w:rsid w:val="003F19A3"/>
    <w:rsid w:val="003F33EC"/>
    <w:rsid w:val="003F3991"/>
    <w:rsid w:val="003F3EFC"/>
    <w:rsid w:val="003F3FEE"/>
    <w:rsid w:val="003F4AD6"/>
    <w:rsid w:val="003F505F"/>
    <w:rsid w:val="003F6F2E"/>
    <w:rsid w:val="003F7538"/>
    <w:rsid w:val="00400C3F"/>
    <w:rsid w:val="0040114E"/>
    <w:rsid w:val="00402AA1"/>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5192"/>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4265"/>
    <w:rsid w:val="0042476D"/>
    <w:rsid w:val="00424F42"/>
    <w:rsid w:val="0042533C"/>
    <w:rsid w:val="00425C14"/>
    <w:rsid w:val="004263E1"/>
    <w:rsid w:val="00426741"/>
    <w:rsid w:val="00426948"/>
    <w:rsid w:val="00431485"/>
    <w:rsid w:val="00431782"/>
    <w:rsid w:val="00434687"/>
    <w:rsid w:val="00435563"/>
    <w:rsid w:val="0043570E"/>
    <w:rsid w:val="004360B9"/>
    <w:rsid w:val="004360D5"/>
    <w:rsid w:val="00436440"/>
    <w:rsid w:val="00436FBD"/>
    <w:rsid w:val="00437925"/>
    <w:rsid w:val="00437D72"/>
    <w:rsid w:val="00440195"/>
    <w:rsid w:val="00440F71"/>
    <w:rsid w:val="004419D5"/>
    <w:rsid w:val="00441A01"/>
    <w:rsid w:val="00441BFE"/>
    <w:rsid w:val="004420DB"/>
    <w:rsid w:val="004438ED"/>
    <w:rsid w:val="00443C83"/>
    <w:rsid w:val="004449EB"/>
    <w:rsid w:val="004457E2"/>
    <w:rsid w:val="00445DDB"/>
    <w:rsid w:val="004466B5"/>
    <w:rsid w:val="004467B0"/>
    <w:rsid w:val="004467B8"/>
    <w:rsid w:val="00446A23"/>
    <w:rsid w:val="00446B62"/>
    <w:rsid w:val="00446C37"/>
    <w:rsid w:val="00447647"/>
    <w:rsid w:val="0045006D"/>
    <w:rsid w:val="00450A41"/>
    <w:rsid w:val="00450A55"/>
    <w:rsid w:val="00450F83"/>
    <w:rsid w:val="004511D4"/>
    <w:rsid w:val="004514A4"/>
    <w:rsid w:val="00451EB8"/>
    <w:rsid w:val="00452574"/>
    <w:rsid w:val="004530CB"/>
    <w:rsid w:val="00454133"/>
    <w:rsid w:val="0045416E"/>
    <w:rsid w:val="0045432F"/>
    <w:rsid w:val="004544A1"/>
    <w:rsid w:val="00456949"/>
    <w:rsid w:val="00457C95"/>
    <w:rsid w:val="004602D0"/>
    <w:rsid w:val="0046042B"/>
    <w:rsid w:val="00460B36"/>
    <w:rsid w:val="00460F83"/>
    <w:rsid w:val="00462CA0"/>
    <w:rsid w:val="00462F7E"/>
    <w:rsid w:val="00463418"/>
    <w:rsid w:val="00463D87"/>
    <w:rsid w:val="00465361"/>
    <w:rsid w:val="00466AF2"/>
    <w:rsid w:val="00470F85"/>
    <w:rsid w:val="0047153C"/>
    <w:rsid w:val="004718BF"/>
    <w:rsid w:val="00471E7A"/>
    <w:rsid w:val="0047258C"/>
    <w:rsid w:val="00472820"/>
    <w:rsid w:val="0047325C"/>
    <w:rsid w:val="00474294"/>
    <w:rsid w:val="0047440E"/>
    <w:rsid w:val="00474A94"/>
    <w:rsid w:val="004751DB"/>
    <w:rsid w:val="00475DC4"/>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34A"/>
    <w:rsid w:val="004A062F"/>
    <w:rsid w:val="004A1DE7"/>
    <w:rsid w:val="004A3BC8"/>
    <w:rsid w:val="004A4865"/>
    <w:rsid w:val="004A49A5"/>
    <w:rsid w:val="004A4AE2"/>
    <w:rsid w:val="004A4CF3"/>
    <w:rsid w:val="004A55A6"/>
    <w:rsid w:val="004A5618"/>
    <w:rsid w:val="004A5B5C"/>
    <w:rsid w:val="004A6CAC"/>
    <w:rsid w:val="004A7C97"/>
    <w:rsid w:val="004B0293"/>
    <w:rsid w:val="004B02EA"/>
    <w:rsid w:val="004B18E5"/>
    <w:rsid w:val="004B1DA6"/>
    <w:rsid w:val="004B2111"/>
    <w:rsid w:val="004B23E2"/>
    <w:rsid w:val="004B2E74"/>
    <w:rsid w:val="004B303A"/>
    <w:rsid w:val="004B527E"/>
    <w:rsid w:val="004B531F"/>
    <w:rsid w:val="004B5719"/>
    <w:rsid w:val="004B69D7"/>
    <w:rsid w:val="004B6A01"/>
    <w:rsid w:val="004B6D6B"/>
    <w:rsid w:val="004B7670"/>
    <w:rsid w:val="004C0B53"/>
    <w:rsid w:val="004C1477"/>
    <w:rsid w:val="004C250E"/>
    <w:rsid w:val="004C347F"/>
    <w:rsid w:val="004C3E25"/>
    <w:rsid w:val="004C3E59"/>
    <w:rsid w:val="004C412C"/>
    <w:rsid w:val="004C4961"/>
    <w:rsid w:val="004C4FFB"/>
    <w:rsid w:val="004C5B6B"/>
    <w:rsid w:val="004C693E"/>
    <w:rsid w:val="004C6D99"/>
    <w:rsid w:val="004D0AA4"/>
    <w:rsid w:val="004D10BD"/>
    <w:rsid w:val="004D1737"/>
    <w:rsid w:val="004D1DD9"/>
    <w:rsid w:val="004D2BD3"/>
    <w:rsid w:val="004D39B7"/>
    <w:rsid w:val="004D40A4"/>
    <w:rsid w:val="004D462E"/>
    <w:rsid w:val="004D4894"/>
    <w:rsid w:val="004D4C39"/>
    <w:rsid w:val="004D4D07"/>
    <w:rsid w:val="004D5E49"/>
    <w:rsid w:val="004D6572"/>
    <w:rsid w:val="004D6D84"/>
    <w:rsid w:val="004E0969"/>
    <w:rsid w:val="004E26B4"/>
    <w:rsid w:val="004E27AF"/>
    <w:rsid w:val="004E2F1C"/>
    <w:rsid w:val="004E33BA"/>
    <w:rsid w:val="004E349F"/>
    <w:rsid w:val="004E4D84"/>
    <w:rsid w:val="004E5305"/>
    <w:rsid w:val="004E5322"/>
    <w:rsid w:val="004E64F5"/>
    <w:rsid w:val="004E7269"/>
    <w:rsid w:val="004E7643"/>
    <w:rsid w:val="004F0044"/>
    <w:rsid w:val="004F3C36"/>
    <w:rsid w:val="004F4A2A"/>
    <w:rsid w:val="004F521C"/>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0F6D"/>
    <w:rsid w:val="00511119"/>
    <w:rsid w:val="00511EA8"/>
    <w:rsid w:val="00512922"/>
    <w:rsid w:val="00513161"/>
    <w:rsid w:val="00513254"/>
    <w:rsid w:val="00513497"/>
    <w:rsid w:val="005136AD"/>
    <w:rsid w:val="005136EA"/>
    <w:rsid w:val="005158E3"/>
    <w:rsid w:val="0051603B"/>
    <w:rsid w:val="00516685"/>
    <w:rsid w:val="0051670C"/>
    <w:rsid w:val="005171D4"/>
    <w:rsid w:val="0052093B"/>
    <w:rsid w:val="00521A01"/>
    <w:rsid w:val="00521AF6"/>
    <w:rsid w:val="00521B8F"/>
    <w:rsid w:val="00522D32"/>
    <w:rsid w:val="005238FB"/>
    <w:rsid w:val="00523FDB"/>
    <w:rsid w:val="00524619"/>
    <w:rsid w:val="00524CD7"/>
    <w:rsid w:val="00525161"/>
    <w:rsid w:val="00525285"/>
    <w:rsid w:val="00525439"/>
    <w:rsid w:val="00525FAF"/>
    <w:rsid w:val="00526353"/>
    <w:rsid w:val="0052638C"/>
    <w:rsid w:val="005263CB"/>
    <w:rsid w:val="0053110C"/>
    <w:rsid w:val="005334D6"/>
    <w:rsid w:val="00533BB4"/>
    <w:rsid w:val="00534B25"/>
    <w:rsid w:val="00534CC2"/>
    <w:rsid w:val="00537B70"/>
    <w:rsid w:val="00541B9F"/>
    <w:rsid w:val="00542159"/>
    <w:rsid w:val="00542910"/>
    <w:rsid w:val="00542F55"/>
    <w:rsid w:val="00543CD9"/>
    <w:rsid w:val="00544199"/>
    <w:rsid w:val="0054419F"/>
    <w:rsid w:val="00544232"/>
    <w:rsid w:val="005457A1"/>
    <w:rsid w:val="00545DBB"/>
    <w:rsid w:val="005460AA"/>
    <w:rsid w:val="005467F1"/>
    <w:rsid w:val="00547295"/>
    <w:rsid w:val="0054731D"/>
    <w:rsid w:val="00550109"/>
    <w:rsid w:val="00550897"/>
    <w:rsid w:val="00550D62"/>
    <w:rsid w:val="00553131"/>
    <w:rsid w:val="00553674"/>
    <w:rsid w:val="00553809"/>
    <w:rsid w:val="005545B6"/>
    <w:rsid w:val="0055477A"/>
    <w:rsid w:val="0055478E"/>
    <w:rsid w:val="0055643E"/>
    <w:rsid w:val="00556B11"/>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238F"/>
    <w:rsid w:val="00582393"/>
    <w:rsid w:val="00583039"/>
    <w:rsid w:val="005837DC"/>
    <w:rsid w:val="00585229"/>
    <w:rsid w:val="00585A19"/>
    <w:rsid w:val="00585D22"/>
    <w:rsid w:val="00585EEC"/>
    <w:rsid w:val="0058728D"/>
    <w:rsid w:val="0059006F"/>
    <w:rsid w:val="00590201"/>
    <w:rsid w:val="00590498"/>
    <w:rsid w:val="005918E5"/>
    <w:rsid w:val="00591A0D"/>
    <w:rsid w:val="00591F76"/>
    <w:rsid w:val="00592A5C"/>
    <w:rsid w:val="00592B90"/>
    <w:rsid w:val="00592C9F"/>
    <w:rsid w:val="00592E5F"/>
    <w:rsid w:val="00594357"/>
    <w:rsid w:val="005944FF"/>
    <w:rsid w:val="005946CC"/>
    <w:rsid w:val="005947AA"/>
    <w:rsid w:val="00594DBB"/>
    <w:rsid w:val="0059507B"/>
    <w:rsid w:val="0059569A"/>
    <w:rsid w:val="005976D9"/>
    <w:rsid w:val="00597833"/>
    <w:rsid w:val="005978AF"/>
    <w:rsid w:val="005978D5"/>
    <w:rsid w:val="005A1B6E"/>
    <w:rsid w:val="005A1B7A"/>
    <w:rsid w:val="005A27AE"/>
    <w:rsid w:val="005A3073"/>
    <w:rsid w:val="005A4270"/>
    <w:rsid w:val="005A42E9"/>
    <w:rsid w:val="005A4CBA"/>
    <w:rsid w:val="005A4E8C"/>
    <w:rsid w:val="005A6285"/>
    <w:rsid w:val="005B06B9"/>
    <w:rsid w:val="005B0D13"/>
    <w:rsid w:val="005B2C68"/>
    <w:rsid w:val="005B3385"/>
    <w:rsid w:val="005B3721"/>
    <w:rsid w:val="005B38FE"/>
    <w:rsid w:val="005B3A66"/>
    <w:rsid w:val="005B4300"/>
    <w:rsid w:val="005B461D"/>
    <w:rsid w:val="005B5CCC"/>
    <w:rsid w:val="005B662A"/>
    <w:rsid w:val="005B6B5A"/>
    <w:rsid w:val="005B6E47"/>
    <w:rsid w:val="005C1F2A"/>
    <w:rsid w:val="005C2047"/>
    <w:rsid w:val="005C2534"/>
    <w:rsid w:val="005C3112"/>
    <w:rsid w:val="005C4506"/>
    <w:rsid w:val="005C4AFA"/>
    <w:rsid w:val="005C54BB"/>
    <w:rsid w:val="005C5666"/>
    <w:rsid w:val="005C6E08"/>
    <w:rsid w:val="005C7C54"/>
    <w:rsid w:val="005C7D0D"/>
    <w:rsid w:val="005D0408"/>
    <w:rsid w:val="005D0506"/>
    <w:rsid w:val="005D1526"/>
    <w:rsid w:val="005D165E"/>
    <w:rsid w:val="005D235C"/>
    <w:rsid w:val="005D2E86"/>
    <w:rsid w:val="005D30BA"/>
    <w:rsid w:val="005D4713"/>
    <w:rsid w:val="005D6119"/>
    <w:rsid w:val="005D6676"/>
    <w:rsid w:val="005D6960"/>
    <w:rsid w:val="005D730B"/>
    <w:rsid w:val="005E111C"/>
    <w:rsid w:val="005E12FC"/>
    <w:rsid w:val="005E1375"/>
    <w:rsid w:val="005E168B"/>
    <w:rsid w:val="005E1E2E"/>
    <w:rsid w:val="005E2FF2"/>
    <w:rsid w:val="005E3637"/>
    <w:rsid w:val="005E3D3E"/>
    <w:rsid w:val="005E4307"/>
    <w:rsid w:val="005E5FB8"/>
    <w:rsid w:val="005E66DD"/>
    <w:rsid w:val="005E697D"/>
    <w:rsid w:val="005E6B2D"/>
    <w:rsid w:val="005E7180"/>
    <w:rsid w:val="005E78C4"/>
    <w:rsid w:val="005F1975"/>
    <w:rsid w:val="005F247D"/>
    <w:rsid w:val="005F257E"/>
    <w:rsid w:val="005F2D6C"/>
    <w:rsid w:val="005F2EF7"/>
    <w:rsid w:val="005F2F28"/>
    <w:rsid w:val="005F3063"/>
    <w:rsid w:val="005F5010"/>
    <w:rsid w:val="005F5E8D"/>
    <w:rsid w:val="005F6251"/>
    <w:rsid w:val="00600247"/>
    <w:rsid w:val="00601AF4"/>
    <w:rsid w:val="00602691"/>
    <w:rsid w:val="006029D9"/>
    <w:rsid w:val="00603C5D"/>
    <w:rsid w:val="00604515"/>
    <w:rsid w:val="006046E5"/>
    <w:rsid w:val="00604DCC"/>
    <w:rsid w:val="00606D1C"/>
    <w:rsid w:val="00607288"/>
    <w:rsid w:val="00607A1F"/>
    <w:rsid w:val="00607A3F"/>
    <w:rsid w:val="00607F42"/>
    <w:rsid w:val="00610E5A"/>
    <w:rsid w:val="00611D99"/>
    <w:rsid w:val="00612257"/>
    <w:rsid w:val="0061290D"/>
    <w:rsid w:val="006130E5"/>
    <w:rsid w:val="0061327B"/>
    <w:rsid w:val="00613EBF"/>
    <w:rsid w:val="00613EF7"/>
    <w:rsid w:val="006140DD"/>
    <w:rsid w:val="00614465"/>
    <w:rsid w:val="00614FE7"/>
    <w:rsid w:val="00615075"/>
    <w:rsid w:val="00616722"/>
    <w:rsid w:val="00616AC5"/>
    <w:rsid w:val="00616ED7"/>
    <w:rsid w:val="00616EE5"/>
    <w:rsid w:val="00617054"/>
    <w:rsid w:val="006177CD"/>
    <w:rsid w:val="00620189"/>
    <w:rsid w:val="00620415"/>
    <w:rsid w:val="00620BA9"/>
    <w:rsid w:val="006211C2"/>
    <w:rsid w:val="00621A88"/>
    <w:rsid w:val="00621C57"/>
    <w:rsid w:val="00621D12"/>
    <w:rsid w:val="00622277"/>
    <w:rsid w:val="00622C1E"/>
    <w:rsid w:val="00623754"/>
    <w:rsid w:val="00624246"/>
    <w:rsid w:val="00625AF7"/>
    <w:rsid w:val="00626153"/>
    <w:rsid w:val="006269D3"/>
    <w:rsid w:val="00626D75"/>
    <w:rsid w:val="00627185"/>
    <w:rsid w:val="00630B00"/>
    <w:rsid w:val="00630DA4"/>
    <w:rsid w:val="00631169"/>
    <w:rsid w:val="006311CA"/>
    <w:rsid w:val="006311CF"/>
    <w:rsid w:val="006319F3"/>
    <w:rsid w:val="00633066"/>
    <w:rsid w:val="00633CB5"/>
    <w:rsid w:val="00634092"/>
    <w:rsid w:val="00635DA3"/>
    <w:rsid w:val="006361DB"/>
    <w:rsid w:val="00636FBC"/>
    <w:rsid w:val="00637A17"/>
    <w:rsid w:val="00637B24"/>
    <w:rsid w:val="006402AB"/>
    <w:rsid w:val="00640917"/>
    <w:rsid w:val="0064097A"/>
    <w:rsid w:val="00641273"/>
    <w:rsid w:val="00641746"/>
    <w:rsid w:val="006417B0"/>
    <w:rsid w:val="0064213A"/>
    <w:rsid w:val="0064334E"/>
    <w:rsid w:val="00643A3A"/>
    <w:rsid w:val="00643DAC"/>
    <w:rsid w:val="006454B0"/>
    <w:rsid w:val="00646344"/>
    <w:rsid w:val="00646DA6"/>
    <w:rsid w:val="00647AEC"/>
    <w:rsid w:val="00647E6B"/>
    <w:rsid w:val="00652518"/>
    <w:rsid w:val="006538B0"/>
    <w:rsid w:val="00654DAA"/>
    <w:rsid w:val="00655456"/>
    <w:rsid w:val="00655DD2"/>
    <w:rsid w:val="00655FE0"/>
    <w:rsid w:val="00656EB3"/>
    <w:rsid w:val="006575BE"/>
    <w:rsid w:val="0065783F"/>
    <w:rsid w:val="0066050E"/>
    <w:rsid w:val="006612AF"/>
    <w:rsid w:val="00662171"/>
    <w:rsid w:val="00663195"/>
    <w:rsid w:val="0066325B"/>
    <w:rsid w:val="0066394D"/>
    <w:rsid w:val="00664C48"/>
    <w:rsid w:val="00665454"/>
    <w:rsid w:val="00665862"/>
    <w:rsid w:val="0066669C"/>
    <w:rsid w:val="00666781"/>
    <w:rsid w:val="006667BD"/>
    <w:rsid w:val="0066716C"/>
    <w:rsid w:val="00667D2A"/>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612A"/>
    <w:rsid w:val="00676D94"/>
    <w:rsid w:val="00676F38"/>
    <w:rsid w:val="00680315"/>
    <w:rsid w:val="00680E1C"/>
    <w:rsid w:val="00681A3D"/>
    <w:rsid w:val="006856CB"/>
    <w:rsid w:val="00687584"/>
    <w:rsid w:val="00687ED9"/>
    <w:rsid w:val="006911B8"/>
    <w:rsid w:val="00691E75"/>
    <w:rsid w:val="00691F26"/>
    <w:rsid w:val="0069222B"/>
    <w:rsid w:val="00692690"/>
    <w:rsid w:val="00692FC8"/>
    <w:rsid w:val="006930B0"/>
    <w:rsid w:val="0069324F"/>
    <w:rsid w:val="0069328F"/>
    <w:rsid w:val="00693AC8"/>
    <w:rsid w:val="00693DFB"/>
    <w:rsid w:val="00693F58"/>
    <w:rsid w:val="006944B1"/>
    <w:rsid w:val="00695348"/>
    <w:rsid w:val="00695485"/>
    <w:rsid w:val="006961C7"/>
    <w:rsid w:val="00697CB5"/>
    <w:rsid w:val="006A0177"/>
    <w:rsid w:val="006A0C0F"/>
    <w:rsid w:val="006A1405"/>
    <w:rsid w:val="006A1A92"/>
    <w:rsid w:val="006A26AF"/>
    <w:rsid w:val="006A2C03"/>
    <w:rsid w:val="006A3020"/>
    <w:rsid w:val="006A49A5"/>
    <w:rsid w:val="006A54ED"/>
    <w:rsid w:val="006A5892"/>
    <w:rsid w:val="006A5C15"/>
    <w:rsid w:val="006A64B6"/>
    <w:rsid w:val="006A68C6"/>
    <w:rsid w:val="006A6D60"/>
    <w:rsid w:val="006A7DC2"/>
    <w:rsid w:val="006A7ED0"/>
    <w:rsid w:val="006B174C"/>
    <w:rsid w:val="006B1EAF"/>
    <w:rsid w:val="006B2FF7"/>
    <w:rsid w:val="006B31C4"/>
    <w:rsid w:val="006B34AD"/>
    <w:rsid w:val="006B36C9"/>
    <w:rsid w:val="006B41C7"/>
    <w:rsid w:val="006B4200"/>
    <w:rsid w:val="006B5150"/>
    <w:rsid w:val="006B5F7D"/>
    <w:rsid w:val="006B6D92"/>
    <w:rsid w:val="006B7056"/>
    <w:rsid w:val="006C122A"/>
    <w:rsid w:val="006C21B3"/>
    <w:rsid w:val="006C2D4B"/>
    <w:rsid w:val="006C3C33"/>
    <w:rsid w:val="006C3FA7"/>
    <w:rsid w:val="006C450B"/>
    <w:rsid w:val="006C4C38"/>
    <w:rsid w:val="006C4ED3"/>
    <w:rsid w:val="006C6058"/>
    <w:rsid w:val="006C682F"/>
    <w:rsid w:val="006C6C9F"/>
    <w:rsid w:val="006C6D04"/>
    <w:rsid w:val="006C7578"/>
    <w:rsid w:val="006C7924"/>
    <w:rsid w:val="006D1034"/>
    <w:rsid w:val="006D1250"/>
    <w:rsid w:val="006D3C66"/>
    <w:rsid w:val="006D41A0"/>
    <w:rsid w:val="006D41D4"/>
    <w:rsid w:val="006D5826"/>
    <w:rsid w:val="006D5A25"/>
    <w:rsid w:val="006E01E6"/>
    <w:rsid w:val="006E2061"/>
    <w:rsid w:val="006E2820"/>
    <w:rsid w:val="006E2FB9"/>
    <w:rsid w:val="006E422B"/>
    <w:rsid w:val="006E5503"/>
    <w:rsid w:val="006E58F5"/>
    <w:rsid w:val="006E6069"/>
    <w:rsid w:val="006E7DA4"/>
    <w:rsid w:val="006E7EBD"/>
    <w:rsid w:val="006E7FD1"/>
    <w:rsid w:val="006F05CF"/>
    <w:rsid w:val="006F1858"/>
    <w:rsid w:val="006F1C6E"/>
    <w:rsid w:val="006F1FBF"/>
    <w:rsid w:val="006F2E74"/>
    <w:rsid w:val="006F32EE"/>
    <w:rsid w:val="006F4469"/>
    <w:rsid w:val="006F6D7D"/>
    <w:rsid w:val="006F70CB"/>
    <w:rsid w:val="006F7396"/>
    <w:rsid w:val="007006B7"/>
    <w:rsid w:val="00701CF0"/>
    <w:rsid w:val="00701F87"/>
    <w:rsid w:val="00702953"/>
    <w:rsid w:val="00702DFE"/>
    <w:rsid w:val="00702F04"/>
    <w:rsid w:val="00703279"/>
    <w:rsid w:val="0070584A"/>
    <w:rsid w:val="007104E6"/>
    <w:rsid w:val="00710A6D"/>
    <w:rsid w:val="007110F1"/>
    <w:rsid w:val="00711A1B"/>
    <w:rsid w:val="00712875"/>
    <w:rsid w:val="0071475C"/>
    <w:rsid w:val="00714C35"/>
    <w:rsid w:val="007166A6"/>
    <w:rsid w:val="007166DD"/>
    <w:rsid w:val="00716E27"/>
    <w:rsid w:val="00716F89"/>
    <w:rsid w:val="00717B86"/>
    <w:rsid w:val="0072092C"/>
    <w:rsid w:val="00721452"/>
    <w:rsid w:val="00721647"/>
    <w:rsid w:val="00721DCD"/>
    <w:rsid w:val="00721E73"/>
    <w:rsid w:val="00721FC8"/>
    <w:rsid w:val="0072317D"/>
    <w:rsid w:val="00723C77"/>
    <w:rsid w:val="0072461F"/>
    <w:rsid w:val="00725321"/>
    <w:rsid w:val="00725670"/>
    <w:rsid w:val="0072579F"/>
    <w:rsid w:val="007258F3"/>
    <w:rsid w:val="007263C1"/>
    <w:rsid w:val="00727179"/>
    <w:rsid w:val="0072740B"/>
    <w:rsid w:val="0072757B"/>
    <w:rsid w:val="00727A98"/>
    <w:rsid w:val="00727DBC"/>
    <w:rsid w:val="007300BF"/>
    <w:rsid w:val="00730151"/>
    <w:rsid w:val="00730BD1"/>
    <w:rsid w:val="00731FF4"/>
    <w:rsid w:val="00732110"/>
    <w:rsid w:val="00732BB9"/>
    <w:rsid w:val="00732FF5"/>
    <w:rsid w:val="00733FF0"/>
    <w:rsid w:val="00734F1D"/>
    <w:rsid w:val="0074034D"/>
    <w:rsid w:val="00740B95"/>
    <w:rsid w:val="007418E7"/>
    <w:rsid w:val="00742D2E"/>
    <w:rsid w:val="0074444D"/>
    <w:rsid w:val="007453AD"/>
    <w:rsid w:val="007460AA"/>
    <w:rsid w:val="00747450"/>
    <w:rsid w:val="00747FEC"/>
    <w:rsid w:val="007506F6"/>
    <w:rsid w:val="0075126B"/>
    <w:rsid w:val="00751BD8"/>
    <w:rsid w:val="007522A5"/>
    <w:rsid w:val="007523FE"/>
    <w:rsid w:val="007527EF"/>
    <w:rsid w:val="00752ABE"/>
    <w:rsid w:val="0075309A"/>
    <w:rsid w:val="007532C6"/>
    <w:rsid w:val="0075383E"/>
    <w:rsid w:val="00753938"/>
    <w:rsid w:val="00754408"/>
    <w:rsid w:val="0075454B"/>
    <w:rsid w:val="0075556C"/>
    <w:rsid w:val="0075669D"/>
    <w:rsid w:val="007570C0"/>
    <w:rsid w:val="007575E4"/>
    <w:rsid w:val="007576C2"/>
    <w:rsid w:val="00757FEC"/>
    <w:rsid w:val="00760550"/>
    <w:rsid w:val="00760F74"/>
    <w:rsid w:val="00762108"/>
    <w:rsid w:val="007632B5"/>
    <w:rsid w:val="00764A93"/>
    <w:rsid w:val="00764D0B"/>
    <w:rsid w:val="007659BB"/>
    <w:rsid w:val="00765D63"/>
    <w:rsid w:val="00770024"/>
    <w:rsid w:val="007708B8"/>
    <w:rsid w:val="00771E3C"/>
    <w:rsid w:val="007727A5"/>
    <w:rsid w:val="007727D6"/>
    <w:rsid w:val="00772B2E"/>
    <w:rsid w:val="0077324E"/>
    <w:rsid w:val="007740A5"/>
    <w:rsid w:val="007743B3"/>
    <w:rsid w:val="00774482"/>
    <w:rsid w:val="007748C5"/>
    <w:rsid w:val="00775354"/>
    <w:rsid w:val="0077635A"/>
    <w:rsid w:val="00776390"/>
    <w:rsid w:val="00776913"/>
    <w:rsid w:val="00777621"/>
    <w:rsid w:val="007777E9"/>
    <w:rsid w:val="00780929"/>
    <w:rsid w:val="00782BE8"/>
    <w:rsid w:val="00783416"/>
    <w:rsid w:val="00784606"/>
    <w:rsid w:val="00784FF0"/>
    <w:rsid w:val="00785A41"/>
    <w:rsid w:val="00785AB2"/>
    <w:rsid w:val="00786967"/>
    <w:rsid w:val="007873FC"/>
    <w:rsid w:val="007877B2"/>
    <w:rsid w:val="007911E5"/>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6213"/>
    <w:rsid w:val="007A67A2"/>
    <w:rsid w:val="007A6FA7"/>
    <w:rsid w:val="007A70CE"/>
    <w:rsid w:val="007A7D3A"/>
    <w:rsid w:val="007B0B0B"/>
    <w:rsid w:val="007B0D8F"/>
    <w:rsid w:val="007B20E6"/>
    <w:rsid w:val="007B2860"/>
    <w:rsid w:val="007B2D5F"/>
    <w:rsid w:val="007B2F49"/>
    <w:rsid w:val="007B32E1"/>
    <w:rsid w:val="007B34F4"/>
    <w:rsid w:val="007B4A50"/>
    <w:rsid w:val="007B5890"/>
    <w:rsid w:val="007B65BA"/>
    <w:rsid w:val="007B71EA"/>
    <w:rsid w:val="007C05A3"/>
    <w:rsid w:val="007C0EDA"/>
    <w:rsid w:val="007C2543"/>
    <w:rsid w:val="007C2BC0"/>
    <w:rsid w:val="007C324F"/>
    <w:rsid w:val="007C3A60"/>
    <w:rsid w:val="007C46C3"/>
    <w:rsid w:val="007C5091"/>
    <w:rsid w:val="007C54FD"/>
    <w:rsid w:val="007C57DE"/>
    <w:rsid w:val="007C68A9"/>
    <w:rsid w:val="007C7390"/>
    <w:rsid w:val="007D08D5"/>
    <w:rsid w:val="007D08D6"/>
    <w:rsid w:val="007D14F5"/>
    <w:rsid w:val="007D33E7"/>
    <w:rsid w:val="007D349C"/>
    <w:rsid w:val="007D427B"/>
    <w:rsid w:val="007D52CB"/>
    <w:rsid w:val="007D570F"/>
    <w:rsid w:val="007D658E"/>
    <w:rsid w:val="007D65C5"/>
    <w:rsid w:val="007D6A36"/>
    <w:rsid w:val="007D71F1"/>
    <w:rsid w:val="007D7274"/>
    <w:rsid w:val="007E0714"/>
    <w:rsid w:val="007E0F8D"/>
    <w:rsid w:val="007E1749"/>
    <w:rsid w:val="007E175A"/>
    <w:rsid w:val="007E1A6A"/>
    <w:rsid w:val="007E2092"/>
    <w:rsid w:val="007E4FBD"/>
    <w:rsid w:val="007E69D0"/>
    <w:rsid w:val="007E6AF5"/>
    <w:rsid w:val="007E6D28"/>
    <w:rsid w:val="007E79BE"/>
    <w:rsid w:val="007F0139"/>
    <w:rsid w:val="007F035F"/>
    <w:rsid w:val="007F043F"/>
    <w:rsid w:val="007F0673"/>
    <w:rsid w:val="007F0A26"/>
    <w:rsid w:val="007F0B23"/>
    <w:rsid w:val="007F0EF7"/>
    <w:rsid w:val="007F16B9"/>
    <w:rsid w:val="007F17D2"/>
    <w:rsid w:val="007F2084"/>
    <w:rsid w:val="007F29D6"/>
    <w:rsid w:val="007F2D8A"/>
    <w:rsid w:val="007F32EF"/>
    <w:rsid w:val="007F340E"/>
    <w:rsid w:val="007F3D41"/>
    <w:rsid w:val="007F3F60"/>
    <w:rsid w:val="007F421C"/>
    <w:rsid w:val="007F4793"/>
    <w:rsid w:val="007F4CD7"/>
    <w:rsid w:val="007F575C"/>
    <w:rsid w:val="007F6C8C"/>
    <w:rsid w:val="007F7B46"/>
    <w:rsid w:val="0080016D"/>
    <w:rsid w:val="0080027A"/>
    <w:rsid w:val="008014DB"/>
    <w:rsid w:val="00801A8B"/>
    <w:rsid w:val="008026CD"/>
    <w:rsid w:val="00802736"/>
    <w:rsid w:val="00802D8B"/>
    <w:rsid w:val="0080450E"/>
    <w:rsid w:val="0080503B"/>
    <w:rsid w:val="008051A0"/>
    <w:rsid w:val="00805E76"/>
    <w:rsid w:val="0080663B"/>
    <w:rsid w:val="00806E60"/>
    <w:rsid w:val="008071D5"/>
    <w:rsid w:val="00807265"/>
    <w:rsid w:val="008079DA"/>
    <w:rsid w:val="00807AE0"/>
    <w:rsid w:val="00810023"/>
    <w:rsid w:val="00812080"/>
    <w:rsid w:val="0081219D"/>
    <w:rsid w:val="0081238F"/>
    <w:rsid w:val="008125C4"/>
    <w:rsid w:val="00812646"/>
    <w:rsid w:val="0081278D"/>
    <w:rsid w:val="008128EF"/>
    <w:rsid w:val="00812EAD"/>
    <w:rsid w:val="00813C4C"/>
    <w:rsid w:val="008155F1"/>
    <w:rsid w:val="00815EF8"/>
    <w:rsid w:val="0081662B"/>
    <w:rsid w:val="00817DB8"/>
    <w:rsid w:val="00820117"/>
    <w:rsid w:val="00822C72"/>
    <w:rsid w:val="008231CD"/>
    <w:rsid w:val="0082390B"/>
    <w:rsid w:val="00823F7E"/>
    <w:rsid w:val="00823FDC"/>
    <w:rsid w:val="00823FE0"/>
    <w:rsid w:val="0082454B"/>
    <w:rsid w:val="008245D4"/>
    <w:rsid w:val="008245DC"/>
    <w:rsid w:val="00826EDA"/>
    <w:rsid w:val="00827246"/>
    <w:rsid w:val="008273D3"/>
    <w:rsid w:val="0083083C"/>
    <w:rsid w:val="008308C5"/>
    <w:rsid w:val="00830E2E"/>
    <w:rsid w:val="008320B9"/>
    <w:rsid w:val="0083254B"/>
    <w:rsid w:val="00833348"/>
    <w:rsid w:val="00833776"/>
    <w:rsid w:val="00833CF4"/>
    <w:rsid w:val="00835226"/>
    <w:rsid w:val="00840183"/>
    <w:rsid w:val="00840B0F"/>
    <w:rsid w:val="00841BCE"/>
    <w:rsid w:val="00842F93"/>
    <w:rsid w:val="0084335E"/>
    <w:rsid w:val="00844829"/>
    <w:rsid w:val="00844B9D"/>
    <w:rsid w:val="00845259"/>
    <w:rsid w:val="008452A5"/>
    <w:rsid w:val="0084557C"/>
    <w:rsid w:val="008460A5"/>
    <w:rsid w:val="0084611E"/>
    <w:rsid w:val="0084626F"/>
    <w:rsid w:val="00847018"/>
    <w:rsid w:val="008506AB"/>
    <w:rsid w:val="00851C5D"/>
    <w:rsid w:val="00852995"/>
    <w:rsid w:val="00853E73"/>
    <w:rsid w:val="0085401B"/>
    <w:rsid w:val="00854140"/>
    <w:rsid w:val="00854ECC"/>
    <w:rsid w:val="0085500D"/>
    <w:rsid w:val="008566EC"/>
    <w:rsid w:val="00856E65"/>
    <w:rsid w:val="008604E7"/>
    <w:rsid w:val="008606E1"/>
    <w:rsid w:val="00860C3D"/>
    <w:rsid w:val="00860FCF"/>
    <w:rsid w:val="00861339"/>
    <w:rsid w:val="00861C39"/>
    <w:rsid w:val="00863443"/>
    <w:rsid w:val="008636A2"/>
    <w:rsid w:val="008638B6"/>
    <w:rsid w:val="00863D21"/>
    <w:rsid w:val="00864351"/>
    <w:rsid w:val="008645E2"/>
    <w:rsid w:val="00866FF6"/>
    <w:rsid w:val="0086773F"/>
    <w:rsid w:val="00870849"/>
    <w:rsid w:val="008737B9"/>
    <w:rsid w:val="00873E13"/>
    <w:rsid w:val="00874110"/>
    <w:rsid w:val="00874901"/>
    <w:rsid w:val="00874AA5"/>
    <w:rsid w:val="00876235"/>
    <w:rsid w:val="008764E5"/>
    <w:rsid w:val="00876671"/>
    <w:rsid w:val="00876CDE"/>
    <w:rsid w:val="00876F26"/>
    <w:rsid w:val="0088065E"/>
    <w:rsid w:val="00880AB1"/>
    <w:rsid w:val="00880FBB"/>
    <w:rsid w:val="00881E4F"/>
    <w:rsid w:val="00881F5E"/>
    <w:rsid w:val="00881FD1"/>
    <w:rsid w:val="00882DAC"/>
    <w:rsid w:val="0088427E"/>
    <w:rsid w:val="00884657"/>
    <w:rsid w:val="00885150"/>
    <w:rsid w:val="008853CB"/>
    <w:rsid w:val="00886114"/>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FB"/>
    <w:rsid w:val="00896EA8"/>
    <w:rsid w:val="008A12A3"/>
    <w:rsid w:val="008A29B1"/>
    <w:rsid w:val="008A2C84"/>
    <w:rsid w:val="008A3691"/>
    <w:rsid w:val="008A3808"/>
    <w:rsid w:val="008A40E3"/>
    <w:rsid w:val="008A495D"/>
    <w:rsid w:val="008A52B5"/>
    <w:rsid w:val="008A573D"/>
    <w:rsid w:val="008A5743"/>
    <w:rsid w:val="008A5C7C"/>
    <w:rsid w:val="008A70DA"/>
    <w:rsid w:val="008A7A98"/>
    <w:rsid w:val="008A7B99"/>
    <w:rsid w:val="008B039D"/>
    <w:rsid w:val="008B06A8"/>
    <w:rsid w:val="008B0F5B"/>
    <w:rsid w:val="008B12D4"/>
    <w:rsid w:val="008B233A"/>
    <w:rsid w:val="008B2EC6"/>
    <w:rsid w:val="008B3DF9"/>
    <w:rsid w:val="008B3E88"/>
    <w:rsid w:val="008B5A01"/>
    <w:rsid w:val="008B5BA1"/>
    <w:rsid w:val="008B65E3"/>
    <w:rsid w:val="008B7A24"/>
    <w:rsid w:val="008B7C9D"/>
    <w:rsid w:val="008B7DFF"/>
    <w:rsid w:val="008C01DF"/>
    <w:rsid w:val="008C070F"/>
    <w:rsid w:val="008C0B31"/>
    <w:rsid w:val="008C0E96"/>
    <w:rsid w:val="008C10D8"/>
    <w:rsid w:val="008C1968"/>
    <w:rsid w:val="008C24D8"/>
    <w:rsid w:val="008C3CF4"/>
    <w:rsid w:val="008C45DA"/>
    <w:rsid w:val="008C471B"/>
    <w:rsid w:val="008C502C"/>
    <w:rsid w:val="008C6483"/>
    <w:rsid w:val="008C774B"/>
    <w:rsid w:val="008D0389"/>
    <w:rsid w:val="008D0BE2"/>
    <w:rsid w:val="008D10E5"/>
    <w:rsid w:val="008D142B"/>
    <w:rsid w:val="008D1993"/>
    <w:rsid w:val="008D2C37"/>
    <w:rsid w:val="008D301F"/>
    <w:rsid w:val="008D3DBF"/>
    <w:rsid w:val="008D3EB3"/>
    <w:rsid w:val="008D4901"/>
    <w:rsid w:val="008D7006"/>
    <w:rsid w:val="008D7270"/>
    <w:rsid w:val="008D7590"/>
    <w:rsid w:val="008D766D"/>
    <w:rsid w:val="008D7D26"/>
    <w:rsid w:val="008E04C4"/>
    <w:rsid w:val="008E06CF"/>
    <w:rsid w:val="008E0E05"/>
    <w:rsid w:val="008E10F6"/>
    <w:rsid w:val="008E1BAE"/>
    <w:rsid w:val="008E3EB6"/>
    <w:rsid w:val="008E3F4C"/>
    <w:rsid w:val="008E4908"/>
    <w:rsid w:val="008E493A"/>
    <w:rsid w:val="008E4FEF"/>
    <w:rsid w:val="008F0D96"/>
    <w:rsid w:val="008F0EF8"/>
    <w:rsid w:val="008F2495"/>
    <w:rsid w:val="008F2B8A"/>
    <w:rsid w:val="008F2D50"/>
    <w:rsid w:val="008F2EF4"/>
    <w:rsid w:val="008F41B5"/>
    <w:rsid w:val="008F4283"/>
    <w:rsid w:val="008F6ACC"/>
    <w:rsid w:val="00901000"/>
    <w:rsid w:val="009028EB"/>
    <w:rsid w:val="0090341B"/>
    <w:rsid w:val="0090343F"/>
    <w:rsid w:val="009035EC"/>
    <w:rsid w:val="00904827"/>
    <w:rsid w:val="009057B1"/>
    <w:rsid w:val="00907324"/>
    <w:rsid w:val="009073F2"/>
    <w:rsid w:val="00907E91"/>
    <w:rsid w:val="00910CBF"/>
    <w:rsid w:val="00911692"/>
    <w:rsid w:val="0091220D"/>
    <w:rsid w:val="009124B1"/>
    <w:rsid w:val="009126A4"/>
    <w:rsid w:val="00913F75"/>
    <w:rsid w:val="0091400B"/>
    <w:rsid w:val="00914552"/>
    <w:rsid w:val="00914C3F"/>
    <w:rsid w:val="00915A3D"/>
    <w:rsid w:val="0091663F"/>
    <w:rsid w:val="00916A42"/>
    <w:rsid w:val="00917DDA"/>
    <w:rsid w:val="00921357"/>
    <w:rsid w:val="0092140A"/>
    <w:rsid w:val="00921D4D"/>
    <w:rsid w:val="00921F95"/>
    <w:rsid w:val="00922A40"/>
    <w:rsid w:val="00922B04"/>
    <w:rsid w:val="00923342"/>
    <w:rsid w:val="00923C89"/>
    <w:rsid w:val="009241AE"/>
    <w:rsid w:val="009243BB"/>
    <w:rsid w:val="009245FE"/>
    <w:rsid w:val="0092493D"/>
    <w:rsid w:val="009272FF"/>
    <w:rsid w:val="00927CF6"/>
    <w:rsid w:val="009307AB"/>
    <w:rsid w:val="0093154E"/>
    <w:rsid w:val="0093291E"/>
    <w:rsid w:val="00933EC3"/>
    <w:rsid w:val="00933EF1"/>
    <w:rsid w:val="009342D9"/>
    <w:rsid w:val="0093446A"/>
    <w:rsid w:val="00935F67"/>
    <w:rsid w:val="009371CC"/>
    <w:rsid w:val="0094054E"/>
    <w:rsid w:val="00940721"/>
    <w:rsid w:val="00940E14"/>
    <w:rsid w:val="00940FEC"/>
    <w:rsid w:val="009413CD"/>
    <w:rsid w:val="0094407B"/>
    <w:rsid w:val="009469A9"/>
    <w:rsid w:val="00946A2C"/>
    <w:rsid w:val="00946A66"/>
    <w:rsid w:val="00946B32"/>
    <w:rsid w:val="00950A4F"/>
    <w:rsid w:val="009513CC"/>
    <w:rsid w:val="00951A4A"/>
    <w:rsid w:val="009538CE"/>
    <w:rsid w:val="00953C2B"/>
    <w:rsid w:val="009544E9"/>
    <w:rsid w:val="009550A4"/>
    <w:rsid w:val="00956535"/>
    <w:rsid w:val="00956712"/>
    <w:rsid w:val="00956D9B"/>
    <w:rsid w:val="00957275"/>
    <w:rsid w:val="00957AD6"/>
    <w:rsid w:val="00960194"/>
    <w:rsid w:val="009608F2"/>
    <w:rsid w:val="009618E5"/>
    <w:rsid w:val="00961C40"/>
    <w:rsid w:val="009621FA"/>
    <w:rsid w:val="0096240E"/>
    <w:rsid w:val="009625BD"/>
    <w:rsid w:val="009628AC"/>
    <w:rsid w:val="00962AF7"/>
    <w:rsid w:val="009641D9"/>
    <w:rsid w:val="00964861"/>
    <w:rsid w:val="00965B48"/>
    <w:rsid w:val="00966107"/>
    <w:rsid w:val="009662F7"/>
    <w:rsid w:val="00966DDC"/>
    <w:rsid w:val="00967152"/>
    <w:rsid w:val="009674F5"/>
    <w:rsid w:val="00967A8F"/>
    <w:rsid w:val="00967BD1"/>
    <w:rsid w:val="009706D0"/>
    <w:rsid w:val="00971B30"/>
    <w:rsid w:val="00972A31"/>
    <w:rsid w:val="00972DE5"/>
    <w:rsid w:val="0097354C"/>
    <w:rsid w:val="00973CC4"/>
    <w:rsid w:val="00974771"/>
    <w:rsid w:val="00974AB3"/>
    <w:rsid w:val="00974B96"/>
    <w:rsid w:val="00974E7D"/>
    <w:rsid w:val="0097549E"/>
    <w:rsid w:val="00975E71"/>
    <w:rsid w:val="00976125"/>
    <w:rsid w:val="00976538"/>
    <w:rsid w:val="0097699D"/>
    <w:rsid w:val="0097711A"/>
    <w:rsid w:val="00977165"/>
    <w:rsid w:val="00980002"/>
    <w:rsid w:val="00980B65"/>
    <w:rsid w:val="00981DCD"/>
    <w:rsid w:val="009828B6"/>
    <w:rsid w:val="009828E4"/>
    <w:rsid w:val="009832B4"/>
    <w:rsid w:val="00983B9D"/>
    <w:rsid w:val="009841F2"/>
    <w:rsid w:val="00984870"/>
    <w:rsid w:val="00985051"/>
    <w:rsid w:val="00985396"/>
    <w:rsid w:val="009853C1"/>
    <w:rsid w:val="00990C17"/>
    <w:rsid w:val="00991CD7"/>
    <w:rsid w:val="00992099"/>
    <w:rsid w:val="009931AF"/>
    <w:rsid w:val="00993347"/>
    <w:rsid w:val="009938B7"/>
    <w:rsid w:val="009938E4"/>
    <w:rsid w:val="00994261"/>
    <w:rsid w:val="0099428F"/>
    <w:rsid w:val="0099534C"/>
    <w:rsid w:val="00995BBB"/>
    <w:rsid w:val="00996668"/>
    <w:rsid w:val="009977B6"/>
    <w:rsid w:val="00997FCC"/>
    <w:rsid w:val="009A0013"/>
    <w:rsid w:val="009A17F7"/>
    <w:rsid w:val="009A23DD"/>
    <w:rsid w:val="009A249B"/>
    <w:rsid w:val="009A2AAF"/>
    <w:rsid w:val="009A2F12"/>
    <w:rsid w:val="009A466D"/>
    <w:rsid w:val="009A4959"/>
    <w:rsid w:val="009A4F7D"/>
    <w:rsid w:val="009A5283"/>
    <w:rsid w:val="009A559C"/>
    <w:rsid w:val="009A56F0"/>
    <w:rsid w:val="009A5CDA"/>
    <w:rsid w:val="009A7742"/>
    <w:rsid w:val="009B0DE2"/>
    <w:rsid w:val="009B147A"/>
    <w:rsid w:val="009B1BEE"/>
    <w:rsid w:val="009B26D1"/>
    <w:rsid w:val="009B2EFE"/>
    <w:rsid w:val="009B449F"/>
    <w:rsid w:val="009B45DC"/>
    <w:rsid w:val="009B4693"/>
    <w:rsid w:val="009B5A26"/>
    <w:rsid w:val="009B7058"/>
    <w:rsid w:val="009B7BE9"/>
    <w:rsid w:val="009B7E8C"/>
    <w:rsid w:val="009C03D3"/>
    <w:rsid w:val="009C049C"/>
    <w:rsid w:val="009C11D2"/>
    <w:rsid w:val="009C1DAF"/>
    <w:rsid w:val="009C200A"/>
    <w:rsid w:val="009C2336"/>
    <w:rsid w:val="009C2945"/>
    <w:rsid w:val="009C2BF9"/>
    <w:rsid w:val="009C3802"/>
    <w:rsid w:val="009C503C"/>
    <w:rsid w:val="009C5B1E"/>
    <w:rsid w:val="009C6D53"/>
    <w:rsid w:val="009D0317"/>
    <w:rsid w:val="009D0ECC"/>
    <w:rsid w:val="009D1747"/>
    <w:rsid w:val="009D1A96"/>
    <w:rsid w:val="009D1B19"/>
    <w:rsid w:val="009D2046"/>
    <w:rsid w:val="009D24B9"/>
    <w:rsid w:val="009D284C"/>
    <w:rsid w:val="009D331B"/>
    <w:rsid w:val="009D4222"/>
    <w:rsid w:val="009D69A7"/>
    <w:rsid w:val="009D7C4B"/>
    <w:rsid w:val="009E01B5"/>
    <w:rsid w:val="009E172D"/>
    <w:rsid w:val="009E1833"/>
    <w:rsid w:val="009E3470"/>
    <w:rsid w:val="009E6364"/>
    <w:rsid w:val="009E7314"/>
    <w:rsid w:val="009F050B"/>
    <w:rsid w:val="009F0963"/>
    <w:rsid w:val="009F0CC0"/>
    <w:rsid w:val="009F17A9"/>
    <w:rsid w:val="009F1F35"/>
    <w:rsid w:val="009F21ED"/>
    <w:rsid w:val="009F36B8"/>
    <w:rsid w:val="009F39F2"/>
    <w:rsid w:val="009F3B20"/>
    <w:rsid w:val="009F3B8E"/>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4DCE"/>
    <w:rsid w:val="00A1600B"/>
    <w:rsid w:val="00A164F5"/>
    <w:rsid w:val="00A17953"/>
    <w:rsid w:val="00A17D91"/>
    <w:rsid w:val="00A17EF8"/>
    <w:rsid w:val="00A219D2"/>
    <w:rsid w:val="00A227C4"/>
    <w:rsid w:val="00A23147"/>
    <w:rsid w:val="00A24713"/>
    <w:rsid w:val="00A24BA9"/>
    <w:rsid w:val="00A24E6C"/>
    <w:rsid w:val="00A2513C"/>
    <w:rsid w:val="00A257B3"/>
    <w:rsid w:val="00A25C24"/>
    <w:rsid w:val="00A261B1"/>
    <w:rsid w:val="00A27E59"/>
    <w:rsid w:val="00A3074C"/>
    <w:rsid w:val="00A30C90"/>
    <w:rsid w:val="00A315AA"/>
    <w:rsid w:val="00A320EB"/>
    <w:rsid w:val="00A333B9"/>
    <w:rsid w:val="00A3609E"/>
    <w:rsid w:val="00A364DA"/>
    <w:rsid w:val="00A36A2B"/>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31"/>
    <w:rsid w:val="00A530FD"/>
    <w:rsid w:val="00A5422B"/>
    <w:rsid w:val="00A54EA4"/>
    <w:rsid w:val="00A55464"/>
    <w:rsid w:val="00A56164"/>
    <w:rsid w:val="00A56238"/>
    <w:rsid w:val="00A5637F"/>
    <w:rsid w:val="00A57180"/>
    <w:rsid w:val="00A60877"/>
    <w:rsid w:val="00A60DCB"/>
    <w:rsid w:val="00A60DF5"/>
    <w:rsid w:val="00A611E2"/>
    <w:rsid w:val="00A616A1"/>
    <w:rsid w:val="00A62B7F"/>
    <w:rsid w:val="00A65113"/>
    <w:rsid w:val="00A655B9"/>
    <w:rsid w:val="00A666AD"/>
    <w:rsid w:val="00A673A4"/>
    <w:rsid w:val="00A678DD"/>
    <w:rsid w:val="00A679B6"/>
    <w:rsid w:val="00A67C07"/>
    <w:rsid w:val="00A71CEA"/>
    <w:rsid w:val="00A73B1C"/>
    <w:rsid w:val="00A73D17"/>
    <w:rsid w:val="00A74CDB"/>
    <w:rsid w:val="00A7602E"/>
    <w:rsid w:val="00A7625B"/>
    <w:rsid w:val="00A7642F"/>
    <w:rsid w:val="00A77E2C"/>
    <w:rsid w:val="00A80168"/>
    <w:rsid w:val="00A8142D"/>
    <w:rsid w:val="00A833EC"/>
    <w:rsid w:val="00A836A5"/>
    <w:rsid w:val="00A84783"/>
    <w:rsid w:val="00A860BF"/>
    <w:rsid w:val="00A86655"/>
    <w:rsid w:val="00A86998"/>
    <w:rsid w:val="00A87017"/>
    <w:rsid w:val="00A870B0"/>
    <w:rsid w:val="00A87D8C"/>
    <w:rsid w:val="00A90B6D"/>
    <w:rsid w:val="00A91A5B"/>
    <w:rsid w:val="00A9282E"/>
    <w:rsid w:val="00A92F5C"/>
    <w:rsid w:val="00A931B4"/>
    <w:rsid w:val="00A932DB"/>
    <w:rsid w:val="00A94D04"/>
    <w:rsid w:val="00A950D6"/>
    <w:rsid w:val="00A97506"/>
    <w:rsid w:val="00A97EF4"/>
    <w:rsid w:val="00AA01D5"/>
    <w:rsid w:val="00AA203C"/>
    <w:rsid w:val="00AA25BC"/>
    <w:rsid w:val="00AA3586"/>
    <w:rsid w:val="00AA3A8A"/>
    <w:rsid w:val="00AA42F8"/>
    <w:rsid w:val="00AA66D0"/>
    <w:rsid w:val="00AA7154"/>
    <w:rsid w:val="00AA781C"/>
    <w:rsid w:val="00AB04D0"/>
    <w:rsid w:val="00AB2133"/>
    <w:rsid w:val="00AB3236"/>
    <w:rsid w:val="00AB3DC4"/>
    <w:rsid w:val="00AB5479"/>
    <w:rsid w:val="00AB558E"/>
    <w:rsid w:val="00AB5852"/>
    <w:rsid w:val="00AB5CE6"/>
    <w:rsid w:val="00AB5F64"/>
    <w:rsid w:val="00AB6111"/>
    <w:rsid w:val="00AB7A9B"/>
    <w:rsid w:val="00AC1546"/>
    <w:rsid w:val="00AC1958"/>
    <w:rsid w:val="00AC1E36"/>
    <w:rsid w:val="00AC2019"/>
    <w:rsid w:val="00AC2670"/>
    <w:rsid w:val="00AC2BF4"/>
    <w:rsid w:val="00AC3A37"/>
    <w:rsid w:val="00AC6B42"/>
    <w:rsid w:val="00AC7108"/>
    <w:rsid w:val="00AC7193"/>
    <w:rsid w:val="00AC7368"/>
    <w:rsid w:val="00AC7DB5"/>
    <w:rsid w:val="00AD10E7"/>
    <w:rsid w:val="00AD1351"/>
    <w:rsid w:val="00AD14A8"/>
    <w:rsid w:val="00AD165D"/>
    <w:rsid w:val="00AD1AF8"/>
    <w:rsid w:val="00AD1E94"/>
    <w:rsid w:val="00AD3229"/>
    <w:rsid w:val="00AD3E18"/>
    <w:rsid w:val="00AD4560"/>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5A21"/>
    <w:rsid w:val="00AE76BD"/>
    <w:rsid w:val="00AE77CD"/>
    <w:rsid w:val="00AF09B7"/>
    <w:rsid w:val="00AF0A45"/>
    <w:rsid w:val="00AF0C5A"/>
    <w:rsid w:val="00AF0D53"/>
    <w:rsid w:val="00AF18AD"/>
    <w:rsid w:val="00AF2520"/>
    <w:rsid w:val="00AF2E68"/>
    <w:rsid w:val="00AF3FC3"/>
    <w:rsid w:val="00AF4DC8"/>
    <w:rsid w:val="00AF554B"/>
    <w:rsid w:val="00AF6A55"/>
    <w:rsid w:val="00AF7597"/>
    <w:rsid w:val="00AF7AF4"/>
    <w:rsid w:val="00B0052C"/>
    <w:rsid w:val="00B00726"/>
    <w:rsid w:val="00B00C72"/>
    <w:rsid w:val="00B00F4A"/>
    <w:rsid w:val="00B00FC7"/>
    <w:rsid w:val="00B0176D"/>
    <w:rsid w:val="00B01BDC"/>
    <w:rsid w:val="00B0200A"/>
    <w:rsid w:val="00B0215B"/>
    <w:rsid w:val="00B0251D"/>
    <w:rsid w:val="00B02DEC"/>
    <w:rsid w:val="00B03148"/>
    <w:rsid w:val="00B0367B"/>
    <w:rsid w:val="00B07BD4"/>
    <w:rsid w:val="00B07EEC"/>
    <w:rsid w:val="00B10338"/>
    <w:rsid w:val="00B10DDB"/>
    <w:rsid w:val="00B110D5"/>
    <w:rsid w:val="00B119E2"/>
    <w:rsid w:val="00B12B3F"/>
    <w:rsid w:val="00B13D59"/>
    <w:rsid w:val="00B146C6"/>
    <w:rsid w:val="00B14A26"/>
    <w:rsid w:val="00B159C3"/>
    <w:rsid w:val="00B16108"/>
    <w:rsid w:val="00B165B6"/>
    <w:rsid w:val="00B16E2D"/>
    <w:rsid w:val="00B1778D"/>
    <w:rsid w:val="00B17856"/>
    <w:rsid w:val="00B20261"/>
    <w:rsid w:val="00B20CD1"/>
    <w:rsid w:val="00B21009"/>
    <w:rsid w:val="00B224A2"/>
    <w:rsid w:val="00B22EBA"/>
    <w:rsid w:val="00B245A6"/>
    <w:rsid w:val="00B257A8"/>
    <w:rsid w:val="00B262ED"/>
    <w:rsid w:val="00B26A70"/>
    <w:rsid w:val="00B2750B"/>
    <w:rsid w:val="00B30599"/>
    <w:rsid w:val="00B309A8"/>
    <w:rsid w:val="00B313AC"/>
    <w:rsid w:val="00B3237B"/>
    <w:rsid w:val="00B323B4"/>
    <w:rsid w:val="00B326E6"/>
    <w:rsid w:val="00B345B4"/>
    <w:rsid w:val="00B355F8"/>
    <w:rsid w:val="00B36343"/>
    <w:rsid w:val="00B367D7"/>
    <w:rsid w:val="00B37535"/>
    <w:rsid w:val="00B37A81"/>
    <w:rsid w:val="00B40985"/>
    <w:rsid w:val="00B40B9F"/>
    <w:rsid w:val="00B419B9"/>
    <w:rsid w:val="00B42347"/>
    <w:rsid w:val="00B42787"/>
    <w:rsid w:val="00B42882"/>
    <w:rsid w:val="00B43B00"/>
    <w:rsid w:val="00B43D17"/>
    <w:rsid w:val="00B44702"/>
    <w:rsid w:val="00B44CBB"/>
    <w:rsid w:val="00B4500B"/>
    <w:rsid w:val="00B45B57"/>
    <w:rsid w:val="00B45D44"/>
    <w:rsid w:val="00B46719"/>
    <w:rsid w:val="00B4729A"/>
    <w:rsid w:val="00B474CD"/>
    <w:rsid w:val="00B50027"/>
    <w:rsid w:val="00B527E2"/>
    <w:rsid w:val="00B52E40"/>
    <w:rsid w:val="00B52FDE"/>
    <w:rsid w:val="00B53165"/>
    <w:rsid w:val="00B533C6"/>
    <w:rsid w:val="00B53596"/>
    <w:rsid w:val="00B53B8F"/>
    <w:rsid w:val="00B54215"/>
    <w:rsid w:val="00B54B88"/>
    <w:rsid w:val="00B563E1"/>
    <w:rsid w:val="00B574BF"/>
    <w:rsid w:val="00B57991"/>
    <w:rsid w:val="00B57E82"/>
    <w:rsid w:val="00B57EFB"/>
    <w:rsid w:val="00B60381"/>
    <w:rsid w:val="00B60E3D"/>
    <w:rsid w:val="00B61025"/>
    <w:rsid w:val="00B618C3"/>
    <w:rsid w:val="00B61943"/>
    <w:rsid w:val="00B61A18"/>
    <w:rsid w:val="00B620C8"/>
    <w:rsid w:val="00B62FC2"/>
    <w:rsid w:val="00B62FDD"/>
    <w:rsid w:val="00B63ADB"/>
    <w:rsid w:val="00B648E1"/>
    <w:rsid w:val="00B65893"/>
    <w:rsid w:val="00B664FC"/>
    <w:rsid w:val="00B66774"/>
    <w:rsid w:val="00B670F9"/>
    <w:rsid w:val="00B6734B"/>
    <w:rsid w:val="00B70A60"/>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DAD"/>
    <w:rsid w:val="00B85E31"/>
    <w:rsid w:val="00B8625B"/>
    <w:rsid w:val="00B8718C"/>
    <w:rsid w:val="00B872A9"/>
    <w:rsid w:val="00B8742C"/>
    <w:rsid w:val="00B87639"/>
    <w:rsid w:val="00B87B3E"/>
    <w:rsid w:val="00B930D0"/>
    <w:rsid w:val="00B931F2"/>
    <w:rsid w:val="00B93961"/>
    <w:rsid w:val="00B939A8"/>
    <w:rsid w:val="00B94AD6"/>
    <w:rsid w:val="00B95696"/>
    <w:rsid w:val="00B95825"/>
    <w:rsid w:val="00B965F8"/>
    <w:rsid w:val="00B977A7"/>
    <w:rsid w:val="00BA0AAD"/>
    <w:rsid w:val="00BA1FFC"/>
    <w:rsid w:val="00BA2018"/>
    <w:rsid w:val="00BA2BCD"/>
    <w:rsid w:val="00BA48F5"/>
    <w:rsid w:val="00BA4903"/>
    <w:rsid w:val="00BA511B"/>
    <w:rsid w:val="00BA53E0"/>
    <w:rsid w:val="00BB0580"/>
    <w:rsid w:val="00BB14CC"/>
    <w:rsid w:val="00BB3714"/>
    <w:rsid w:val="00BB4C18"/>
    <w:rsid w:val="00BB5423"/>
    <w:rsid w:val="00BB5526"/>
    <w:rsid w:val="00BB61C7"/>
    <w:rsid w:val="00BB6262"/>
    <w:rsid w:val="00BB697A"/>
    <w:rsid w:val="00BC0013"/>
    <w:rsid w:val="00BC02CC"/>
    <w:rsid w:val="00BC1307"/>
    <w:rsid w:val="00BC1399"/>
    <w:rsid w:val="00BC2244"/>
    <w:rsid w:val="00BC25AA"/>
    <w:rsid w:val="00BC2B66"/>
    <w:rsid w:val="00BC33A5"/>
    <w:rsid w:val="00BC3982"/>
    <w:rsid w:val="00BC5076"/>
    <w:rsid w:val="00BC5A1C"/>
    <w:rsid w:val="00BC5D54"/>
    <w:rsid w:val="00BC65F2"/>
    <w:rsid w:val="00BC69C1"/>
    <w:rsid w:val="00BC7F99"/>
    <w:rsid w:val="00BD0EFC"/>
    <w:rsid w:val="00BD164E"/>
    <w:rsid w:val="00BD1F82"/>
    <w:rsid w:val="00BD251B"/>
    <w:rsid w:val="00BD2551"/>
    <w:rsid w:val="00BD2A97"/>
    <w:rsid w:val="00BD2FCD"/>
    <w:rsid w:val="00BD41C6"/>
    <w:rsid w:val="00BD4809"/>
    <w:rsid w:val="00BD4E5D"/>
    <w:rsid w:val="00BD5185"/>
    <w:rsid w:val="00BD758A"/>
    <w:rsid w:val="00BE3FAA"/>
    <w:rsid w:val="00BE484D"/>
    <w:rsid w:val="00BE4B9A"/>
    <w:rsid w:val="00BE6265"/>
    <w:rsid w:val="00BE6354"/>
    <w:rsid w:val="00BE66DB"/>
    <w:rsid w:val="00BE72BB"/>
    <w:rsid w:val="00BF0DC4"/>
    <w:rsid w:val="00BF0FD3"/>
    <w:rsid w:val="00BF1FF7"/>
    <w:rsid w:val="00BF2198"/>
    <w:rsid w:val="00BF24C6"/>
    <w:rsid w:val="00BF340B"/>
    <w:rsid w:val="00BF381C"/>
    <w:rsid w:val="00BF4688"/>
    <w:rsid w:val="00BF49D4"/>
    <w:rsid w:val="00BF54E3"/>
    <w:rsid w:val="00BF571D"/>
    <w:rsid w:val="00BF792F"/>
    <w:rsid w:val="00BF7A1A"/>
    <w:rsid w:val="00C007D9"/>
    <w:rsid w:val="00C0087D"/>
    <w:rsid w:val="00C0087F"/>
    <w:rsid w:val="00C01C75"/>
    <w:rsid w:val="00C03294"/>
    <w:rsid w:val="00C0473A"/>
    <w:rsid w:val="00C0595F"/>
    <w:rsid w:val="00C05E17"/>
    <w:rsid w:val="00C06307"/>
    <w:rsid w:val="00C07054"/>
    <w:rsid w:val="00C07C40"/>
    <w:rsid w:val="00C100E2"/>
    <w:rsid w:val="00C10D01"/>
    <w:rsid w:val="00C11319"/>
    <w:rsid w:val="00C12941"/>
    <w:rsid w:val="00C12F95"/>
    <w:rsid w:val="00C131F4"/>
    <w:rsid w:val="00C16518"/>
    <w:rsid w:val="00C204AE"/>
    <w:rsid w:val="00C20E5D"/>
    <w:rsid w:val="00C21730"/>
    <w:rsid w:val="00C222B5"/>
    <w:rsid w:val="00C228E0"/>
    <w:rsid w:val="00C232ED"/>
    <w:rsid w:val="00C23CF6"/>
    <w:rsid w:val="00C253D3"/>
    <w:rsid w:val="00C274CD"/>
    <w:rsid w:val="00C30341"/>
    <w:rsid w:val="00C3044C"/>
    <w:rsid w:val="00C3078A"/>
    <w:rsid w:val="00C3082C"/>
    <w:rsid w:val="00C31932"/>
    <w:rsid w:val="00C32025"/>
    <w:rsid w:val="00C3259D"/>
    <w:rsid w:val="00C33A08"/>
    <w:rsid w:val="00C3431E"/>
    <w:rsid w:val="00C36F00"/>
    <w:rsid w:val="00C3767B"/>
    <w:rsid w:val="00C37AE6"/>
    <w:rsid w:val="00C37D6A"/>
    <w:rsid w:val="00C41552"/>
    <w:rsid w:val="00C4196D"/>
    <w:rsid w:val="00C4296C"/>
    <w:rsid w:val="00C42E68"/>
    <w:rsid w:val="00C42F10"/>
    <w:rsid w:val="00C43292"/>
    <w:rsid w:val="00C442D3"/>
    <w:rsid w:val="00C44F70"/>
    <w:rsid w:val="00C45113"/>
    <w:rsid w:val="00C45205"/>
    <w:rsid w:val="00C45609"/>
    <w:rsid w:val="00C45CCB"/>
    <w:rsid w:val="00C46B71"/>
    <w:rsid w:val="00C47624"/>
    <w:rsid w:val="00C50CD6"/>
    <w:rsid w:val="00C523D3"/>
    <w:rsid w:val="00C5272E"/>
    <w:rsid w:val="00C52817"/>
    <w:rsid w:val="00C53525"/>
    <w:rsid w:val="00C5358C"/>
    <w:rsid w:val="00C53D8B"/>
    <w:rsid w:val="00C54B07"/>
    <w:rsid w:val="00C54D57"/>
    <w:rsid w:val="00C55B58"/>
    <w:rsid w:val="00C56282"/>
    <w:rsid w:val="00C5671F"/>
    <w:rsid w:val="00C56FA8"/>
    <w:rsid w:val="00C60372"/>
    <w:rsid w:val="00C6118E"/>
    <w:rsid w:val="00C61384"/>
    <w:rsid w:val="00C631D7"/>
    <w:rsid w:val="00C6339B"/>
    <w:rsid w:val="00C63E66"/>
    <w:rsid w:val="00C65291"/>
    <w:rsid w:val="00C65B04"/>
    <w:rsid w:val="00C661C1"/>
    <w:rsid w:val="00C67D4E"/>
    <w:rsid w:val="00C70492"/>
    <w:rsid w:val="00C70AB5"/>
    <w:rsid w:val="00C70DCF"/>
    <w:rsid w:val="00C71263"/>
    <w:rsid w:val="00C73FC2"/>
    <w:rsid w:val="00C756BF"/>
    <w:rsid w:val="00C764C3"/>
    <w:rsid w:val="00C76945"/>
    <w:rsid w:val="00C777BC"/>
    <w:rsid w:val="00C81DEF"/>
    <w:rsid w:val="00C82686"/>
    <w:rsid w:val="00C82B46"/>
    <w:rsid w:val="00C84CBA"/>
    <w:rsid w:val="00C84F5B"/>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29B5"/>
    <w:rsid w:val="00CA317C"/>
    <w:rsid w:val="00CA38C2"/>
    <w:rsid w:val="00CA38D6"/>
    <w:rsid w:val="00CA3F2F"/>
    <w:rsid w:val="00CA4307"/>
    <w:rsid w:val="00CA4F6F"/>
    <w:rsid w:val="00CA5FD8"/>
    <w:rsid w:val="00CA6869"/>
    <w:rsid w:val="00CA6D50"/>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742"/>
    <w:rsid w:val="00CC48B7"/>
    <w:rsid w:val="00CC4939"/>
    <w:rsid w:val="00CC5029"/>
    <w:rsid w:val="00CC57F8"/>
    <w:rsid w:val="00CC5F33"/>
    <w:rsid w:val="00CC6AB1"/>
    <w:rsid w:val="00CC72F0"/>
    <w:rsid w:val="00CC755E"/>
    <w:rsid w:val="00CD0E17"/>
    <w:rsid w:val="00CD11AC"/>
    <w:rsid w:val="00CD2D23"/>
    <w:rsid w:val="00CD2E51"/>
    <w:rsid w:val="00CD371C"/>
    <w:rsid w:val="00CD38C4"/>
    <w:rsid w:val="00CD4A7E"/>
    <w:rsid w:val="00CD6716"/>
    <w:rsid w:val="00CD7BFB"/>
    <w:rsid w:val="00CE10D7"/>
    <w:rsid w:val="00CE1424"/>
    <w:rsid w:val="00CE1AA1"/>
    <w:rsid w:val="00CE27F2"/>
    <w:rsid w:val="00CE2DE6"/>
    <w:rsid w:val="00CE32C2"/>
    <w:rsid w:val="00CE3F97"/>
    <w:rsid w:val="00CE4396"/>
    <w:rsid w:val="00CE47A1"/>
    <w:rsid w:val="00CE4D3A"/>
    <w:rsid w:val="00CE5687"/>
    <w:rsid w:val="00CE5FB4"/>
    <w:rsid w:val="00CE62EB"/>
    <w:rsid w:val="00CE64E4"/>
    <w:rsid w:val="00CE67E4"/>
    <w:rsid w:val="00CE6F48"/>
    <w:rsid w:val="00CF11ED"/>
    <w:rsid w:val="00CF15CC"/>
    <w:rsid w:val="00CF1F0A"/>
    <w:rsid w:val="00CF247B"/>
    <w:rsid w:val="00CF46C3"/>
    <w:rsid w:val="00CF4F18"/>
    <w:rsid w:val="00CF5D84"/>
    <w:rsid w:val="00CF63DA"/>
    <w:rsid w:val="00CF6620"/>
    <w:rsid w:val="00CF6E3C"/>
    <w:rsid w:val="00D004BF"/>
    <w:rsid w:val="00D01241"/>
    <w:rsid w:val="00D0177E"/>
    <w:rsid w:val="00D018FB"/>
    <w:rsid w:val="00D01ACA"/>
    <w:rsid w:val="00D027CC"/>
    <w:rsid w:val="00D03595"/>
    <w:rsid w:val="00D03647"/>
    <w:rsid w:val="00D03756"/>
    <w:rsid w:val="00D050CF"/>
    <w:rsid w:val="00D05D38"/>
    <w:rsid w:val="00D10C55"/>
    <w:rsid w:val="00D10FDC"/>
    <w:rsid w:val="00D123E4"/>
    <w:rsid w:val="00D13792"/>
    <w:rsid w:val="00D13CD9"/>
    <w:rsid w:val="00D13E07"/>
    <w:rsid w:val="00D144AA"/>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706D"/>
    <w:rsid w:val="00D27412"/>
    <w:rsid w:val="00D301CC"/>
    <w:rsid w:val="00D30313"/>
    <w:rsid w:val="00D30982"/>
    <w:rsid w:val="00D30F52"/>
    <w:rsid w:val="00D322EC"/>
    <w:rsid w:val="00D333E8"/>
    <w:rsid w:val="00D3340A"/>
    <w:rsid w:val="00D34091"/>
    <w:rsid w:val="00D34C12"/>
    <w:rsid w:val="00D357E4"/>
    <w:rsid w:val="00D36076"/>
    <w:rsid w:val="00D367B4"/>
    <w:rsid w:val="00D36838"/>
    <w:rsid w:val="00D369CC"/>
    <w:rsid w:val="00D36AA6"/>
    <w:rsid w:val="00D36ED2"/>
    <w:rsid w:val="00D37F06"/>
    <w:rsid w:val="00D403F0"/>
    <w:rsid w:val="00D40732"/>
    <w:rsid w:val="00D40C48"/>
    <w:rsid w:val="00D419AA"/>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3F8C"/>
    <w:rsid w:val="00D5512A"/>
    <w:rsid w:val="00D5575B"/>
    <w:rsid w:val="00D558B6"/>
    <w:rsid w:val="00D55CA0"/>
    <w:rsid w:val="00D55E60"/>
    <w:rsid w:val="00D55FCC"/>
    <w:rsid w:val="00D576BC"/>
    <w:rsid w:val="00D60FE7"/>
    <w:rsid w:val="00D611AF"/>
    <w:rsid w:val="00D62175"/>
    <w:rsid w:val="00D6248D"/>
    <w:rsid w:val="00D625CC"/>
    <w:rsid w:val="00D62C4C"/>
    <w:rsid w:val="00D632C2"/>
    <w:rsid w:val="00D63452"/>
    <w:rsid w:val="00D63717"/>
    <w:rsid w:val="00D63920"/>
    <w:rsid w:val="00D64700"/>
    <w:rsid w:val="00D6505C"/>
    <w:rsid w:val="00D65F8A"/>
    <w:rsid w:val="00D6678E"/>
    <w:rsid w:val="00D67799"/>
    <w:rsid w:val="00D67891"/>
    <w:rsid w:val="00D6799D"/>
    <w:rsid w:val="00D71717"/>
    <w:rsid w:val="00D72506"/>
    <w:rsid w:val="00D731A1"/>
    <w:rsid w:val="00D73A3B"/>
    <w:rsid w:val="00D73E34"/>
    <w:rsid w:val="00D73E4D"/>
    <w:rsid w:val="00D7407E"/>
    <w:rsid w:val="00D74A2C"/>
    <w:rsid w:val="00D74E8B"/>
    <w:rsid w:val="00D75F11"/>
    <w:rsid w:val="00D76774"/>
    <w:rsid w:val="00D772EF"/>
    <w:rsid w:val="00D77D87"/>
    <w:rsid w:val="00D815F0"/>
    <w:rsid w:val="00D81CE7"/>
    <w:rsid w:val="00D83C6C"/>
    <w:rsid w:val="00D84160"/>
    <w:rsid w:val="00D84A13"/>
    <w:rsid w:val="00D84DA2"/>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FB6"/>
    <w:rsid w:val="00D96496"/>
    <w:rsid w:val="00D97D00"/>
    <w:rsid w:val="00DA0353"/>
    <w:rsid w:val="00DA14E8"/>
    <w:rsid w:val="00DA38FB"/>
    <w:rsid w:val="00DA3AC4"/>
    <w:rsid w:val="00DA44E9"/>
    <w:rsid w:val="00DA45BB"/>
    <w:rsid w:val="00DA45D1"/>
    <w:rsid w:val="00DA50BA"/>
    <w:rsid w:val="00DA565D"/>
    <w:rsid w:val="00DA58A5"/>
    <w:rsid w:val="00DA6605"/>
    <w:rsid w:val="00DA6A50"/>
    <w:rsid w:val="00DA7422"/>
    <w:rsid w:val="00DA7C99"/>
    <w:rsid w:val="00DB01C4"/>
    <w:rsid w:val="00DB03CD"/>
    <w:rsid w:val="00DB1AC8"/>
    <w:rsid w:val="00DB2667"/>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3294"/>
    <w:rsid w:val="00DC3D19"/>
    <w:rsid w:val="00DC5494"/>
    <w:rsid w:val="00DC60C9"/>
    <w:rsid w:val="00DC709B"/>
    <w:rsid w:val="00DC758D"/>
    <w:rsid w:val="00DC7713"/>
    <w:rsid w:val="00DC77D3"/>
    <w:rsid w:val="00DD0338"/>
    <w:rsid w:val="00DD09E7"/>
    <w:rsid w:val="00DD17AB"/>
    <w:rsid w:val="00DD1D4F"/>
    <w:rsid w:val="00DD3669"/>
    <w:rsid w:val="00DD3CB6"/>
    <w:rsid w:val="00DD6DC1"/>
    <w:rsid w:val="00DD7682"/>
    <w:rsid w:val="00DE046F"/>
    <w:rsid w:val="00DE055E"/>
    <w:rsid w:val="00DE1A60"/>
    <w:rsid w:val="00DE219A"/>
    <w:rsid w:val="00DE302D"/>
    <w:rsid w:val="00DE3129"/>
    <w:rsid w:val="00DE4149"/>
    <w:rsid w:val="00DE4783"/>
    <w:rsid w:val="00DE583F"/>
    <w:rsid w:val="00DE5E73"/>
    <w:rsid w:val="00DE6385"/>
    <w:rsid w:val="00DE679C"/>
    <w:rsid w:val="00DE6C8B"/>
    <w:rsid w:val="00DE71EE"/>
    <w:rsid w:val="00DE7586"/>
    <w:rsid w:val="00DE7986"/>
    <w:rsid w:val="00DF18C1"/>
    <w:rsid w:val="00DF2A76"/>
    <w:rsid w:val="00DF32EF"/>
    <w:rsid w:val="00DF3463"/>
    <w:rsid w:val="00DF4CAC"/>
    <w:rsid w:val="00DF555E"/>
    <w:rsid w:val="00DF64F4"/>
    <w:rsid w:val="00DF7333"/>
    <w:rsid w:val="00DF7A79"/>
    <w:rsid w:val="00E006EC"/>
    <w:rsid w:val="00E00F47"/>
    <w:rsid w:val="00E011C1"/>
    <w:rsid w:val="00E013E2"/>
    <w:rsid w:val="00E01551"/>
    <w:rsid w:val="00E01830"/>
    <w:rsid w:val="00E01A36"/>
    <w:rsid w:val="00E022FF"/>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623"/>
    <w:rsid w:val="00E118EF"/>
    <w:rsid w:val="00E1239A"/>
    <w:rsid w:val="00E12E11"/>
    <w:rsid w:val="00E16315"/>
    <w:rsid w:val="00E16ACE"/>
    <w:rsid w:val="00E16D01"/>
    <w:rsid w:val="00E1764B"/>
    <w:rsid w:val="00E2023B"/>
    <w:rsid w:val="00E20437"/>
    <w:rsid w:val="00E20D31"/>
    <w:rsid w:val="00E21BC1"/>
    <w:rsid w:val="00E21CE7"/>
    <w:rsid w:val="00E2239B"/>
    <w:rsid w:val="00E22852"/>
    <w:rsid w:val="00E23E48"/>
    <w:rsid w:val="00E248BC"/>
    <w:rsid w:val="00E25BD8"/>
    <w:rsid w:val="00E27149"/>
    <w:rsid w:val="00E2768B"/>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0CF"/>
    <w:rsid w:val="00E4121E"/>
    <w:rsid w:val="00E414E9"/>
    <w:rsid w:val="00E420AF"/>
    <w:rsid w:val="00E42232"/>
    <w:rsid w:val="00E43027"/>
    <w:rsid w:val="00E43750"/>
    <w:rsid w:val="00E43980"/>
    <w:rsid w:val="00E43FC3"/>
    <w:rsid w:val="00E44D1A"/>
    <w:rsid w:val="00E452D8"/>
    <w:rsid w:val="00E45FBC"/>
    <w:rsid w:val="00E464D6"/>
    <w:rsid w:val="00E50022"/>
    <w:rsid w:val="00E50333"/>
    <w:rsid w:val="00E5056B"/>
    <w:rsid w:val="00E51E72"/>
    <w:rsid w:val="00E5272F"/>
    <w:rsid w:val="00E53FEC"/>
    <w:rsid w:val="00E5532B"/>
    <w:rsid w:val="00E558B9"/>
    <w:rsid w:val="00E5603F"/>
    <w:rsid w:val="00E57402"/>
    <w:rsid w:val="00E5786F"/>
    <w:rsid w:val="00E57DB6"/>
    <w:rsid w:val="00E6010F"/>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E28"/>
    <w:rsid w:val="00E702D7"/>
    <w:rsid w:val="00E721C0"/>
    <w:rsid w:val="00E72518"/>
    <w:rsid w:val="00E72AA7"/>
    <w:rsid w:val="00E734E5"/>
    <w:rsid w:val="00E73597"/>
    <w:rsid w:val="00E750EF"/>
    <w:rsid w:val="00E75E2B"/>
    <w:rsid w:val="00E76363"/>
    <w:rsid w:val="00E76896"/>
    <w:rsid w:val="00E77ECE"/>
    <w:rsid w:val="00E804A7"/>
    <w:rsid w:val="00E8097F"/>
    <w:rsid w:val="00E80EEB"/>
    <w:rsid w:val="00E820B9"/>
    <w:rsid w:val="00E82EB6"/>
    <w:rsid w:val="00E83529"/>
    <w:rsid w:val="00E84063"/>
    <w:rsid w:val="00E8445A"/>
    <w:rsid w:val="00E85302"/>
    <w:rsid w:val="00E8765D"/>
    <w:rsid w:val="00E90511"/>
    <w:rsid w:val="00E90693"/>
    <w:rsid w:val="00E91191"/>
    <w:rsid w:val="00E91DF4"/>
    <w:rsid w:val="00E92149"/>
    <w:rsid w:val="00E92234"/>
    <w:rsid w:val="00E9399D"/>
    <w:rsid w:val="00E94422"/>
    <w:rsid w:val="00E96931"/>
    <w:rsid w:val="00E97AFD"/>
    <w:rsid w:val="00EA07F5"/>
    <w:rsid w:val="00EA1057"/>
    <w:rsid w:val="00EA1BC4"/>
    <w:rsid w:val="00EA1C70"/>
    <w:rsid w:val="00EA2120"/>
    <w:rsid w:val="00EA256C"/>
    <w:rsid w:val="00EA3E0B"/>
    <w:rsid w:val="00EA412E"/>
    <w:rsid w:val="00EA79D6"/>
    <w:rsid w:val="00EB089F"/>
    <w:rsid w:val="00EB0A63"/>
    <w:rsid w:val="00EB1659"/>
    <w:rsid w:val="00EB1A3C"/>
    <w:rsid w:val="00EB2172"/>
    <w:rsid w:val="00EB279F"/>
    <w:rsid w:val="00EB29AF"/>
    <w:rsid w:val="00EB4FD6"/>
    <w:rsid w:val="00EB5497"/>
    <w:rsid w:val="00EB59C4"/>
    <w:rsid w:val="00EB5BFE"/>
    <w:rsid w:val="00EB7939"/>
    <w:rsid w:val="00EC001E"/>
    <w:rsid w:val="00EC0422"/>
    <w:rsid w:val="00EC05BB"/>
    <w:rsid w:val="00EC0B14"/>
    <w:rsid w:val="00EC10FD"/>
    <w:rsid w:val="00EC111C"/>
    <w:rsid w:val="00EC2D89"/>
    <w:rsid w:val="00EC3006"/>
    <w:rsid w:val="00EC498A"/>
    <w:rsid w:val="00EC561F"/>
    <w:rsid w:val="00EC5989"/>
    <w:rsid w:val="00EC5F3F"/>
    <w:rsid w:val="00EC6447"/>
    <w:rsid w:val="00EC688A"/>
    <w:rsid w:val="00EC71A5"/>
    <w:rsid w:val="00EC751C"/>
    <w:rsid w:val="00EC778E"/>
    <w:rsid w:val="00ED0091"/>
    <w:rsid w:val="00ED0DE7"/>
    <w:rsid w:val="00ED1770"/>
    <w:rsid w:val="00ED19A5"/>
    <w:rsid w:val="00ED19AB"/>
    <w:rsid w:val="00ED1CC1"/>
    <w:rsid w:val="00ED28BF"/>
    <w:rsid w:val="00ED292B"/>
    <w:rsid w:val="00ED398A"/>
    <w:rsid w:val="00ED3CD9"/>
    <w:rsid w:val="00ED3FDE"/>
    <w:rsid w:val="00ED46EE"/>
    <w:rsid w:val="00ED47E4"/>
    <w:rsid w:val="00ED52C0"/>
    <w:rsid w:val="00ED64F9"/>
    <w:rsid w:val="00ED741B"/>
    <w:rsid w:val="00ED788A"/>
    <w:rsid w:val="00EE19D9"/>
    <w:rsid w:val="00EE1A79"/>
    <w:rsid w:val="00EE1B9D"/>
    <w:rsid w:val="00EE1BB8"/>
    <w:rsid w:val="00EE248A"/>
    <w:rsid w:val="00EE38C3"/>
    <w:rsid w:val="00EE3BEC"/>
    <w:rsid w:val="00EE40BF"/>
    <w:rsid w:val="00EE47E7"/>
    <w:rsid w:val="00EE492D"/>
    <w:rsid w:val="00EE4DC6"/>
    <w:rsid w:val="00EE5BDD"/>
    <w:rsid w:val="00EE5E72"/>
    <w:rsid w:val="00EE6582"/>
    <w:rsid w:val="00EE6AC7"/>
    <w:rsid w:val="00EE6D41"/>
    <w:rsid w:val="00EE6EF8"/>
    <w:rsid w:val="00EE71CB"/>
    <w:rsid w:val="00EE73B1"/>
    <w:rsid w:val="00EE792F"/>
    <w:rsid w:val="00EF036E"/>
    <w:rsid w:val="00EF051B"/>
    <w:rsid w:val="00EF0E87"/>
    <w:rsid w:val="00EF148A"/>
    <w:rsid w:val="00EF21AA"/>
    <w:rsid w:val="00EF23E3"/>
    <w:rsid w:val="00EF3800"/>
    <w:rsid w:val="00EF46AB"/>
    <w:rsid w:val="00EF500E"/>
    <w:rsid w:val="00EF62E2"/>
    <w:rsid w:val="00EF736B"/>
    <w:rsid w:val="00F005E6"/>
    <w:rsid w:val="00F01CA3"/>
    <w:rsid w:val="00F0213E"/>
    <w:rsid w:val="00F030F5"/>
    <w:rsid w:val="00F0364F"/>
    <w:rsid w:val="00F048C5"/>
    <w:rsid w:val="00F06797"/>
    <w:rsid w:val="00F074F7"/>
    <w:rsid w:val="00F07972"/>
    <w:rsid w:val="00F10365"/>
    <w:rsid w:val="00F109BC"/>
    <w:rsid w:val="00F10DFD"/>
    <w:rsid w:val="00F131A7"/>
    <w:rsid w:val="00F149BF"/>
    <w:rsid w:val="00F15F13"/>
    <w:rsid w:val="00F16DA8"/>
    <w:rsid w:val="00F177A1"/>
    <w:rsid w:val="00F20B7A"/>
    <w:rsid w:val="00F2106C"/>
    <w:rsid w:val="00F2135D"/>
    <w:rsid w:val="00F22256"/>
    <w:rsid w:val="00F22B4B"/>
    <w:rsid w:val="00F2339C"/>
    <w:rsid w:val="00F242B5"/>
    <w:rsid w:val="00F24DB3"/>
    <w:rsid w:val="00F25C39"/>
    <w:rsid w:val="00F25E42"/>
    <w:rsid w:val="00F30CF8"/>
    <w:rsid w:val="00F31000"/>
    <w:rsid w:val="00F3109F"/>
    <w:rsid w:val="00F3233A"/>
    <w:rsid w:val="00F33321"/>
    <w:rsid w:val="00F33C36"/>
    <w:rsid w:val="00F34AF8"/>
    <w:rsid w:val="00F35EEB"/>
    <w:rsid w:val="00F36516"/>
    <w:rsid w:val="00F374AC"/>
    <w:rsid w:val="00F37C61"/>
    <w:rsid w:val="00F40376"/>
    <w:rsid w:val="00F41237"/>
    <w:rsid w:val="00F41455"/>
    <w:rsid w:val="00F41EEE"/>
    <w:rsid w:val="00F4380C"/>
    <w:rsid w:val="00F441ED"/>
    <w:rsid w:val="00F4442D"/>
    <w:rsid w:val="00F448CC"/>
    <w:rsid w:val="00F4491E"/>
    <w:rsid w:val="00F45019"/>
    <w:rsid w:val="00F462C5"/>
    <w:rsid w:val="00F46A3D"/>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13DF"/>
    <w:rsid w:val="00F615AE"/>
    <w:rsid w:val="00F62CC1"/>
    <w:rsid w:val="00F6322B"/>
    <w:rsid w:val="00F63B11"/>
    <w:rsid w:val="00F64B5D"/>
    <w:rsid w:val="00F66436"/>
    <w:rsid w:val="00F66E10"/>
    <w:rsid w:val="00F675D1"/>
    <w:rsid w:val="00F679E6"/>
    <w:rsid w:val="00F67DDF"/>
    <w:rsid w:val="00F67E8F"/>
    <w:rsid w:val="00F67FA8"/>
    <w:rsid w:val="00F702EC"/>
    <w:rsid w:val="00F70EE6"/>
    <w:rsid w:val="00F71BE5"/>
    <w:rsid w:val="00F730BD"/>
    <w:rsid w:val="00F73B52"/>
    <w:rsid w:val="00F74CD1"/>
    <w:rsid w:val="00F74D46"/>
    <w:rsid w:val="00F75639"/>
    <w:rsid w:val="00F75681"/>
    <w:rsid w:val="00F760DE"/>
    <w:rsid w:val="00F766E9"/>
    <w:rsid w:val="00F76E71"/>
    <w:rsid w:val="00F76F30"/>
    <w:rsid w:val="00F772BE"/>
    <w:rsid w:val="00F77874"/>
    <w:rsid w:val="00F77E5C"/>
    <w:rsid w:val="00F807FF"/>
    <w:rsid w:val="00F82E80"/>
    <w:rsid w:val="00F83342"/>
    <w:rsid w:val="00F846A2"/>
    <w:rsid w:val="00F8489A"/>
    <w:rsid w:val="00F851DC"/>
    <w:rsid w:val="00F85B9B"/>
    <w:rsid w:val="00F867FE"/>
    <w:rsid w:val="00F8712E"/>
    <w:rsid w:val="00F87A77"/>
    <w:rsid w:val="00F87BF5"/>
    <w:rsid w:val="00F90AF5"/>
    <w:rsid w:val="00F915AF"/>
    <w:rsid w:val="00F94B5F"/>
    <w:rsid w:val="00F95091"/>
    <w:rsid w:val="00F95574"/>
    <w:rsid w:val="00F95ED0"/>
    <w:rsid w:val="00F96175"/>
    <w:rsid w:val="00F96800"/>
    <w:rsid w:val="00F96EE2"/>
    <w:rsid w:val="00F97C0D"/>
    <w:rsid w:val="00FA011A"/>
    <w:rsid w:val="00FA070E"/>
    <w:rsid w:val="00FA0F5D"/>
    <w:rsid w:val="00FA1B62"/>
    <w:rsid w:val="00FA1E20"/>
    <w:rsid w:val="00FA219B"/>
    <w:rsid w:val="00FA2269"/>
    <w:rsid w:val="00FA28A2"/>
    <w:rsid w:val="00FA63B4"/>
    <w:rsid w:val="00FA7DE4"/>
    <w:rsid w:val="00FB0F95"/>
    <w:rsid w:val="00FB12DA"/>
    <w:rsid w:val="00FB134F"/>
    <w:rsid w:val="00FB1650"/>
    <w:rsid w:val="00FB1E48"/>
    <w:rsid w:val="00FB23D8"/>
    <w:rsid w:val="00FB2DDF"/>
    <w:rsid w:val="00FB36E0"/>
    <w:rsid w:val="00FB38F2"/>
    <w:rsid w:val="00FB3CAC"/>
    <w:rsid w:val="00FB4584"/>
    <w:rsid w:val="00FB4627"/>
    <w:rsid w:val="00FB4E1F"/>
    <w:rsid w:val="00FB5B80"/>
    <w:rsid w:val="00FB7362"/>
    <w:rsid w:val="00FB7A41"/>
    <w:rsid w:val="00FC05E3"/>
    <w:rsid w:val="00FC0807"/>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65A"/>
    <w:rsid w:val="00FD48A7"/>
    <w:rsid w:val="00FD4E06"/>
    <w:rsid w:val="00FD5107"/>
    <w:rsid w:val="00FD5F4D"/>
    <w:rsid w:val="00FE0325"/>
    <w:rsid w:val="00FE06D2"/>
    <w:rsid w:val="00FE102C"/>
    <w:rsid w:val="00FE136F"/>
    <w:rsid w:val="00FE1681"/>
    <w:rsid w:val="00FE16B9"/>
    <w:rsid w:val="00FE17D4"/>
    <w:rsid w:val="00FE20D5"/>
    <w:rsid w:val="00FE2847"/>
    <w:rsid w:val="00FE2E61"/>
    <w:rsid w:val="00FE429A"/>
    <w:rsid w:val="00FE56EB"/>
    <w:rsid w:val="00FE5915"/>
    <w:rsid w:val="00FE5B8E"/>
    <w:rsid w:val="00FE5E68"/>
    <w:rsid w:val="00FE6B66"/>
    <w:rsid w:val="00FE6F6E"/>
    <w:rsid w:val="00FF106C"/>
    <w:rsid w:val="00FF1CC7"/>
    <w:rsid w:val="00FF248B"/>
    <w:rsid w:val="00FF337B"/>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ithub.com/diazrenata/feasiblesad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5" Type="http://schemas.openxmlformats.org/officeDocument/2006/relationships/settings" Target="settings.xml"/><Relationship Id="rId15" Type="http://schemas.openxmlformats.org/officeDocument/2006/relationships/hyperlink" Target="https://CRAN.R-project.org/package=e1071" TargetMode="External"/><Relationship Id="rId10" Type="http://schemas.openxmlformats.org/officeDocument/2006/relationships/hyperlink" Target="mailto:haoye@ufl.edu" TargetMode="Externa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openxmlformats.org/officeDocument/2006/relationships/hyperlink" Target="https://doi.org/10.6084/m9.figshare.95843.v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5709</Words>
  <Characters>32544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6</cp:revision>
  <dcterms:created xsi:type="dcterms:W3CDTF">2021-01-18T16:35:00Z</dcterms:created>
  <dcterms:modified xsi:type="dcterms:W3CDTF">2021-01-18T16:38:00Z</dcterms:modified>
</cp:coreProperties>
</file>