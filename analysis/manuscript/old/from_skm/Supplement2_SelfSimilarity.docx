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65F25" w14:textId="77777777" w:rsidR="004B3879" w:rsidRDefault="006D0CDC">
      <w:pPr>
        <w:pStyle w:val="Title"/>
      </w:pPr>
      <w:r>
        <w:t>Self-similarity of the elements of the feasible set</w:t>
      </w:r>
    </w:p>
    <w:p w14:paraId="5EECCCA1" w14:textId="77777777" w:rsidR="004B3879" w:rsidRDefault="006D0CDC">
      <w:pPr>
        <w:pStyle w:val="Author"/>
      </w:pPr>
      <w:r>
        <w:t>Renata Diaz</w:t>
      </w:r>
    </w:p>
    <w:p w14:paraId="3D73338D" w14:textId="77777777" w:rsidR="004B3879" w:rsidRDefault="006D0CDC">
      <w:pPr>
        <w:pStyle w:val="Date"/>
      </w:pPr>
      <w:r>
        <w:t>2020-11-30</w:t>
      </w:r>
    </w:p>
    <w:p w14:paraId="078D73C1" w14:textId="5D92AE22" w:rsidR="004B3879" w:rsidRDefault="006D0CDC">
      <w:pPr>
        <w:pStyle w:val="FirstParagraph"/>
      </w:pPr>
      <w:r>
        <w:t xml:space="preserve">We are interested in how the self-similarity of the elements of the feasible set varies over gradients in S and N. The intuition from probability theory, statistical mechanics, law-of-large-numbers </w:t>
      </w:r>
      <w:del w:id="0" w:author="Ernest, Morgan" w:date="2020-12-10T11:08:00Z">
        <w:r w:rsidDel="005372C8">
          <w:delText xml:space="preserve">intuition </w:delText>
        </w:r>
      </w:del>
      <w:r>
        <w:t>is that, as the number of possible arrangements becomes large, the different possible arrangements should become more self-similar. However, we don’t know that this is the case for SADs, nor do we know the values for S and N where</w:t>
      </w:r>
      <w:ins w:id="1" w:author="Ernest, Morgan" w:date="2020-12-10T11:09:00Z">
        <w:r w:rsidR="005372C8">
          <w:t xml:space="preserve"> this increase in self-similarity occurs. </w:t>
        </w:r>
      </w:ins>
      <w:r>
        <w:t xml:space="preserve"> </w:t>
      </w:r>
      <w:del w:id="2" w:author="Ernest, Morgan" w:date="2020-12-10T11:09:00Z">
        <w:r w:rsidDel="005372C8">
          <w:delText>things start to converge.</w:delText>
        </w:r>
      </w:del>
    </w:p>
    <w:p w14:paraId="589E6A2F" w14:textId="59089B5F" w:rsidR="004B3879" w:rsidRDefault="006D0CDC">
      <w:pPr>
        <w:pStyle w:val="BodyText"/>
      </w:pPr>
      <w:r>
        <w:t>In the manuscript</w:t>
      </w:r>
      <w:commentRangeStart w:id="3"/>
      <w:r>
        <w:t xml:space="preserve">, I </w:t>
      </w:r>
      <w:commentRangeEnd w:id="3"/>
      <w:r w:rsidR="005372C8">
        <w:rPr>
          <w:rStyle w:val="CommentReference"/>
        </w:rPr>
        <w:commentReference w:id="3"/>
      </w:r>
      <w:r>
        <w:t xml:space="preserve">use the ratio of the 95% interval of summary statistic values to the full range of summary statistic values. This can be calculated quickly </w:t>
      </w:r>
      <w:del w:id="4" w:author="Ernest, Morgan" w:date="2020-12-10T11:10:00Z">
        <w:r w:rsidDel="005372C8">
          <w:delText>and without introducing new statistics, etc to the main manuscrip</w:delText>
        </w:r>
      </w:del>
      <w:ins w:id="5" w:author="Ernest, Morgan" w:date="2020-12-10T11:10:00Z">
        <w:r w:rsidR="005372C8">
          <w:t>and is easily interpretable.</w:t>
        </w:r>
      </w:ins>
      <w:del w:id="6" w:author="Ernest, Morgan" w:date="2020-12-10T11:10:00Z">
        <w:r w:rsidDel="005372C8">
          <w:delText>t.</w:delText>
        </w:r>
      </w:del>
      <w:r>
        <w:t xml:space="preserve"> It also directly reflects the distributions to which we are comparing our observations. However, </w:t>
      </w:r>
      <w:del w:id="7" w:author="Ernest, Morgan" w:date="2020-12-10T11:11:00Z">
        <w:r w:rsidDel="005372C8">
          <w:delText xml:space="preserve">it may not tell the full story: </w:delText>
        </w:r>
      </w:del>
      <w:r>
        <w:t>if the summary statistic values are idiosyncratic (skewness in particular can behave counterintuitively), it</w:t>
      </w:r>
      <w:ins w:id="8" w:author="Ernest, Morgan" w:date="2020-12-10T11:11:00Z">
        <w:r w:rsidR="005372C8">
          <w:t xml:space="preserve"> can</w:t>
        </w:r>
      </w:ins>
      <w:r>
        <w:t xml:space="preserve"> reflects those idiosyncracies.</w:t>
      </w:r>
    </w:p>
    <w:p w14:paraId="06CD6F30" w14:textId="07E6F945" w:rsidR="004B3879" w:rsidRDefault="006D0CDC" w:rsidP="00066F9C">
      <w:pPr>
        <w:pStyle w:val="BodyText"/>
      </w:pPr>
      <w:r>
        <w:t>With more computing, we can explore how similar the elements of the feasible set are to each other by comparing them to each other directly. Then we can ask whether, as the feasible set gets large, the elements become more similar and converge on a dominant form.</w:t>
      </w:r>
    </w:p>
    <w:p w14:paraId="122F3E49" w14:textId="77777777" w:rsidR="004B3879" w:rsidRDefault="006D0CDC">
      <w:pPr>
        <w:pStyle w:val="Heading2"/>
      </w:pPr>
      <w:bookmarkStart w:id="9" w:name="directly-establishing-self-similarity"/>
      <w:r>
        <w:t>Directly establishing self-similarity</w:t>
      </w:r>
      <w:bookmarkEnd w:id="9"/>
    </w:p>
    <w:p w14:paraId="397532B0" w14:textId="77777777" w:rsidR="004B3879" w:rsidRDefault="006D0CDC">
      <w:pPr>
        <w:pStyle w:val="Heading3"/>
      </w:pPr>
      <w:bookmarkStart w:id="10" w:name="overview"/>
      <w:r>
        <w:t>Overview</w:t>
      </w:r>
      <w:bookmarkEnd w:id="10"/>
    </w:p>
    <w:p w14:paraId="60265E4E" w14:textId="77777777" w:rsidR="004B3879" w:rsidRDefault="006D0CDC">
      <w:pPr>
        <w:pStyle w:val="FirstParagraph"/>
      </w:pPr>
      <w:r>
        <w:t>We can describe how self-similar the elements of a feasible set are via numerous pairwise comparisons. Given a body of samples drawn from a feasible set, we draw two samples and compute some metric that describes how similar these two samples are to each other. We do this many times, making many pairwise comparisons, to generate a distribution of the self-similarity metric for that feasible set. We then compare how self-similar different feasible sets are by comparing the distributions of self-similarity metrics for the different feasible sets.</w:t>
      </w:r>
    </w:p>
    <w:p w14:paraId="3AFCC468" w14:textId="77777777" w:rsidR="004B3879" w:rsidRDefault="006D0CDC">
      <w:pPr>
        <w:pStyle w:val="Heading3"/>
      </w:pPr>
      <w:bookmarkStart w:id="11" w:name="walkthrough"/>
      <w:r>
        <w:t>Walkthrough</w:t>
      </w:r>
      <w:bookmarkEnd w:id="11"/>
    </w:p>
    <w:p w14:paraId="0E079D1B" w14:textId="77777777" w:rsidR="004B3879" w:rsidRDefault="006D0CDC">
      <w:pPr>
        <w:pStyle w:val="FirstParagraph"/>
      </w:pPr>
      <w:r>
        <w:t>Here we have a bank of 3870 samples from the feasible set for SADs with 7 species and 71 individuals. We draw two of these samples to compare.</w:t>
      </w:r>
    </w:p>
    <w:p w14:paraId="5522C7AF" w14:textId="77777777" w:rsidR="004B3879" w:rsidRDefault="006D0CDC">
      <w:pPr>
        <w:pStyle w:val="BodyText"/>
      </w:pPr>
      <w:r>
        <w:rPr>
          <w:noProof/>
        </w:rPr>
        <w:lastRenderedPageBreak/>
        <w:drawing>
          <wp:inline distT="0" distB="0" distL="0" distR="0" wp14:anchorId="7D8026CB" wp14:editId="385D45A3">
            <wp:extent cx="2772075" cy="231006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illustrate%20self%20similarity-1.png"/>
                    <pic:cNvPicPr>
                      <a:picLocks noChangeAspect="1" noChangeArrowheads="1"/>
                    </pic:cNvPicPr>
                  </pic:nvPicPr>
                  <pic:blipFill>
                    <a:blip r:embed="rId11"/>
                    <a:stretch>
                      <a:fillRect/>
                    </a:stretch>
                  </pic:blipFill>
                  <pic:spPr bwMode="auto">
                    <a:xfrm>
                      <a:off x="0" y="0"/>
                      <a:ext cx="2772075" cy="2310063"/>
                    </a:xfrm>
                    <a:prstGeom prst="rect">
                      <a:avLst/>
                    </a:prstGeom>
                    <a:noFill/>
                    <a:ln w="9525">
                      <a:noFill/>
                      <a:headEnd/>
                      <a:tailEnd/>
                    </a:ln>
                  </pic:spPr>
                </pic:pic>
              </a:graphicData>
            </a:graphic>
          </wp:inline>
        </w:drawing>
      </w:r>
      <w:r>
        <w:rPr>
          <w:noProof/>
        </w:rPr>
        <w:drawing>
          <wp:inline distT="0" distB="0" distL="0" distR="0" wp14:anchorId="6D455CD9" wp14:editId="1907DA7C">
            <wp:extent cx="2772075" cy="231006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illustrate%20self%20similarity-2.png"/>
                    <pic:cNvPicPr>
                      <a:picLocks noChangeAspect="1" noChangeArrowheads="1"/>
                    </pic:cNvPicPr>
                  </pic:nvPicPr>
                  <pic:blipFill>
                    <a:blip r:embed="rId12"/>
                    <a:stretch>
                      <a:fillRect/>
                    </a:stretch>
                  </pic:blipFill>
                  <pic:spPr bwMode="auto">
                    <a:xfrm>
                      <a:off x="0" y="0"/>
                      <a:ext cx="2772075" cy="2310063"/>
                    </a:xfrm>
                    <a:prstGeom prst="rect">
                      <a:avLst/>
                    </a:prstGeom>
                    <a:noFill/>
                    <a:ln w="9525">
                      <a:noFill/>
                      <a:headEnd/>
                      <a:tailEnd/>
                    </a:ln>
                  </pic:spPr>
                </pic:pic>
              </a:graphicData>
            </a:graphic>
          </wp:inline>
        </w:drawing>
      </w:r>
    </w:p>
    <w:p w14:paraId="32536B3A" w14:textId="77777777" w:rsidR="004B3879" w:rsidRDefault="006D0CDC">
      <w:pPr>
        <w:pStyle w:val="BodyText"/>
      </w:pPr>
      <w:r>
        <w:t>I have implemented 5 metrics of similarity for comparing samples:</w:t>
      </w:r>
    </w:p>
    <w:p w14:paraId="45456411" w14:textId="77777777" w:rsidR="004B3879" w:rsidRDefault="006D0CDC">
      <w:pPr>
        <w:pStyle w:val="Compact"/>
        <w:numPr>
          <w:ilvl w:val="0"/>
          <w:numId w:val="2"/>
        </w:numPr>
      </w:pPr>
      <w:r>
        <w:t>R2</w:t>
      </w:r>
    </w:p>
    <w:p w14:paraId="121CAB68" w14:textId="77777777" w:rsidR="004B3879" w:rsidRDefault="006D0CDC">
      <w:pPr>
        <w:pStyle w:val="Compact"/>
        <w:numPr>
          <w:ilvl w:val="0"/>
          <w:numId w:val="2"/>
        </w:numPr>
      </w:pPr>
      <w:r>
        <w:t>R2 on log-transformed abundances</w:t>
      </w:r>
    </w:p>
    <w:p w14:paraId="70E87657" w14:textId="77777777" w:rsidR="004B3879" w:rsidRDefault="006D0CDC">
      <w:pPr>
        <w:pStyle w:val="Compact"/>
        <w:numPr>
          <w:ilvl w:val="0"/>
          <w:numId w:val="2"/>
        </w:numPr>
      </w:pPr>
      <w:r>
        <w:t>The coefficient of determination from a linear model fitting one sample to the other</w:t>
      </w:r>
    </w:p>
    <w:p w14:paraId="2110E556" w14:textId="77777777" w:rsidR="004B3879" w:rsidRDefault="006D0CDC">
      <w:pPr>
        <w:pStyle w:val="Compact"/>
        <w:numPr>
          <w:ilvl w:val="0"/>
          <w:numId w:val="2"/>
        </w:numPr>
      </w:pPr>
      <w:r>
        <w:t>The proportion of individuals allocated to species of differing abundances</w:t>
      </w:r>
    </w:p>
    <w:p w14:paraId="203AE64A" w14:textId="77777777" w:rsidR="004B3879" w:rsidRDefault="006D0CDC">
      <w:pPr>
        <w:pStyle w:val="Compact"/>
        <w:numPr>
          <w:ilvl w:val="0"/>
          <w:numId w:val="2"/>
        </w:numPr>
      </w:pPr>
      <w:r>
        <w:t>The estimated Kullbak-Lieber (sp) divergence between the two samples</w:t>
      </w:r>
    </w:p>
    <w:tbl>
      <w:tblPr>
        <w:tblStyle w:val="Table"/>
        <w:tblW w:w="0" w:type="pct"/>
        <w:tblLook w:val="07E0" w:firstRow="1" w:lastRow="1" w:firstColumn="1" w:lastColumn="1" w:noHBand="1" w:noVBand="1"/>
      </w:tblPr>
      <w:tblGrid>
        <w:gridCol w:w="681"/>
        <w:gridCol w:w="709"/>
        <w:gridCol w:w="1247"/>
        <w:gridCol w:w="1247"/>
        <w:gridCol w:w="1247"/>
        <w:gridCol w:w="1247"/>
        <w:gridCol w:w="1247"/>
        <w:gridCol w:w="436"/>
        <w:gridCol w:w="463"/>
        <w:gridCol w:w="836"/>
      </w:tblGrid>
      <w:tr w:rsidR="004B3879" w14:paraId="07607265" w14:textId="77777777">
        <w:tc>
          <w:tcPr>
            <w:tcW w:w="0" w:type="auto"/>
            <w:tcBorders>
              <w:bottom w:val="single" w:sz="0" w:space="0" w:color="auto"/>
            </w:tcBorders>
            <w:vAlign w:val="bottom"/>
          </w:tcPr>
          <w:p w14:paraId="0EA17AC1" w14:textId="77777777" w:rsidR="004B3879" w:rsidRDefault="006D0CDC">
            <w:pPr>
              <w:pStyle w:val="Compact"/>
              <w:jc w:val="right"/>
            </w:pPr>
            <w:r>
              <w:t>sim1</w:t>
            </w:r>
          </w:p>
        </w:tc>
        <w:tc>
          <w:tcPr>
            <w:tcW w:w="0" w:type="auto"/>
            <w:tcBorders>
              <w:bottom w:val="single" w:sz="0" w:space="0" w:color="auto"/>
            </w:tcBorders>
            <w:vAlign w:val="bottom"/>
          </w:tcPr>
          <w:p w14:paraId="63EEF7BB" w14:textId="77777777" w:rsidR="004B3879" w:rsidRDefault="006D0CDC">
            <w:pPr>
              <w:pStyle w:val="Compact"/>
              <w:jc w:val="right"/>
            </w:pPr>
            <w:r>
              <w:t>sim2</w:t>
            </w:r>
          </w:p>
        </w:tc>
        <w:tc>
          <w:tcPr>
            <w:tcW w:w="0" w:type="auto"/>
            <w:tcBorders>
              <w:bottom w:val="single" w:sz="0" w:space="0" w:color="auto"/>
            </w:tcBorders>
            <w:vAlign w:val="bottom"/>
          </w:tcPr>
          <w:p w14:paraId="61A2B4EC" w14:textId="77777777" w:rsidR="004B3879" w:rsidRDefault="006D0CDC">
            <w:pPr>
              <w:pStyle w:val="Compact"/>
              <w:jc w:val="right"/>
            </w:pPr>
            <w:r>
              <w:t>r2</w:t>
            </w:r>
          </w:p>
        </w:tc>
        <w:tc>
          <w:tcPr>
            <w:tcW w:w="0" w:type="auto"/>
            <w:tcBorders>
              <w:bottom w:val="single" w:sz="0" w:space="0" w:color="auto"/>
            </w:tcBorders>
            <w:vAlign w:val="bottom"/>
          </w:tcPr>
          <w:p w14:paraId="3A03A278" w14:textId="77777777" w:rsidR="004B3879" w:rsidRDefault="006D0CDC">
            <w:pPr>
              <w:pStyle w:val="Compact"/>
              <w:jc w:val="right"/>
            </w:pPr>
            <w:r>
              <w:t>r2_log</w:t>
            </w:r>
          </w:p>
        </w:tc>
        <w:tc>
          <w:tcPr>
            <w:tcW w:w="0" w:type="auto"/>
            <w:tcBorders>
              <w:bottom w:val="single" w:sz="0" w:space="0" w:color="auto"/>
            </w:tcBorders>
            <w:vAlign w:val="bottom"/>
          </w:tcPr>
          <w:p w14:paraId="387C9C2D" w14:textId="77777777" w:rsidR="004B3879" w:rsidRDefault="006D0CDC">
            <w:pPr>
              <w:pStyle w:val="Compact"/>
              <w:jc w:val="right"/>
            </w:pPr>
            <w:r>
              <w:t>cd</w:t>
            </w:r>
          </w:p>
        </w:tc>
        <w:tc>
          <w:tcPr>
            <w:tcW w:w="0" w:type="auto"/>
            <w:tcBorders>
              <w:bottom w:val="single" w:sz="0" w:space="0" w:color="auto"/>
            </w:tcBorders>
            <w:vAlign w:val="bottom"/>
          </w:tcPr>
          <w:p w14:paraId="1F80483C" w14:textId="77777777" w:rsidR="004B3879" w:rsidRDefault="006D0CDC">
            <w:pPr>
              <w:pStyle w:val="Compact"/>
              <w:jc w:val="right"/>
            </w:pPr>
            <w:r>
              <w:t>prop_off</w:t>
            </w:r>
          </w:p>
        </w:tc>
        <w:tc>
          <w:tcPr>
            <w:tcW w:w="0" w:type="auto"/>
            <w:tcBorders>
              <w:bottom w:val="single" w:sz="0" w:space="0" w:color="auto"/>
            </w:tcBorders>
            <w:vAlign w:val="bottom"/>
          </w:tcPr>
          <w:p w14:paraId="175FF021" w14:textId="77777777" w:rsidR="004B3879" w:rsidRDefault="006D0CDC">
            <w:pPr>
              <w:pStyle w:val="Compact"/>
              <w:jc w:val="right"/>
            </w:pPr>
            <w:r>
              <w:t>div</w:t>
            </w:r>
          </w:p>
        </w:tc>
        <w:tc>
          <w:tcPr>
            <w:tcW w:w="0" w:type="auto"/>
            <w:tcBorders>
              <w:bottom w:val="single" w:sz="0" w:space="0" w:color="auto"/>
            </w:tcBorders>
            <w:vAlign w:val="bottom"/>
          </w:tcPr>
          <w:p w14:paraId="568BDCA8" w14:textId="77777777" w:rsidR="004B3879" w:rsidRDefault="006D0CDC">
            <w:pPr>
              <w:pStyle w:val="Compact"/>
              <w:jc w:val="right"/>
            </w:pPr>
            <w:r>
              <w:t>s0</w:t>
            </w:r>
          </w:p>
        </w:tc>
        <w:tc>
          <w:tcPr>
            <w:tcW w:w="0" w:type="auto"/>
            <w:tcBorders>
              <w:bottom w:val="single" w:sz="0" w:space="0" w:color="auto"/>
            </w:tcBorders>
            <w:vAlign w:val="bottom"/>
          </w:tcPr>
          <w:p w14:paraId="4E9CFB7D" w14:textId="77777777" w:rsidR="004B3879" w:rsidRDefault="006D0CDC">
            <w:pPr>
              <w:pStyle w:val="Compact"/>
              <w:jc w:val="right"/>
            </w:pPr>
            <w:r>
              <w:t>n0</w:t>
            </w:r>
          </w:p>
        </w:tc>
        <w:tc>
          <w:tcPr>
            <w:tcW w:w="0" w:type="auto"/>
            <w:tcBorders>
              <w:bottom w:val="single" w:sz="0" w:space="0" w:color="auto"/>
            </w:tcBorders>
            <w:vAlign w:val="bottom"/>
          </w:tcPr>
          <w:p w14:paraId="7768B7CF" w14:textId="77777777" w:rsidR="004B3879" w:rsidRDefault="006D0CDC">
            <w:pPr>
              <w:pStyle w:val="Compact"/>
            </w:pPr>
            <w:r>
              <w:t>nparts</w:t>
            </w:r>
          </w:p>
        </w:tc>
      </w:tr>
      <w:tr w:rsidR="004B3879" w14:paraId="2DB370E9" w14:textId="77777777">
        <w:tc>
          <w:tcPr>
            <w:tcW w:w="0" w:type="auto"/>
          </w:tcPr>
          <w:p w14:paraId="1A113947" w14:textId="77777777" w:rsidR="004B3879" w:rsidRDefault="006D0CDC">
            <w:pPr>
              <w:pStyle w:val="Compact"/>
              <w:jc w:val="right"/>
            </w:pPr>
            <w:r>
              <w:t>591</w:t>
            </w:r>
          </w:p>
        </w:tc>
        <w:tc>
          <w:tcPr>
            <w:tcW w:w="0" w:type="auto"/>
          </w:tcPr>
          <w:p w14:paraId="21CF0F31" w14:textId="77777777" w:rsidR="004B3879" w:rsidRDefault="006D0CDC">
            <w:pPr>
              <w:pStyle w:val="Compact"/>
              <w:jc w:val="right"/>
            </w:pPr>
            <w:r>
              <w:t>3208</w:t>
            </w:r>
          </w:p>
        </w:tc>
        <w:tc>
          <w:tcPr>
            <w:tcW w:w="0" w:type="auto"/>
          </w:tcPr>
          <w:p w14:paraId="1F869FB2" w14:textId="77777777" w:rsidR="004B3879" w:rsidRDefault="006D0CDC">
            <w:pPr>
              <w:pStyle w:val="Compact"/>
              <w:jc w:val="right"/>
            </w:pPr>
            <w:r>
              <w:t>0.7874279</w:t>
            </w:r>
          </w:p>
        </w:tc>
        <w:tc>
          <w:tcPr>
            <w:tcW w:w="0" w:type="auto"/>
          </w:tcPr>
          <w:p w14:paraId="0AA941CA" w14:textId="77777777" w:rsidR="004B3879" w:rsidRDefault="006D0CDC">
            <w:pPr>
              <w:pStyle w:val="Compact"/>
              <w:jc w:val="right"/>
            </w:pPr>
            <w:r>
              <w:t>0.7336329</w:t>
            </w:r>
          </w:p>
        </w:tc>
        <w:tc>
          <w:tcPr>
            <w:tcW w:w="0" w:type="auto"/>
          </w:tcPr>
          <w:p w14:paraId="1A4D98DC" w14:textId="77777777" w:rsidR="004B3879" w:rsidRDefault="006D0CDC">
            <w:pPr>
              <w:pStyle w:val="Compact"/>
              <w:jc w:val="right"/>
            </w:pPr>
            <w:r>
              <w:t>0.8397613</w:t>
            </w:r>
          </w:p>
        </w:tc>
        <w:tc>
          <w:tcPr>
            <w:tcW w:w="0" w:type="auto"/>
          </w:tcPr>
          <w:p w14:paraId="2DEDE56C" w14:textId="77777777" w:rsidR="004B3879" w:rsidRDefault="006D0CDC">
            <w:pPr>
              <w:pStyle w:val="Compact"/>
              <w:jc w:val="right"/>
            </w:pPr>
            <w:r>
              <w:t>0.1971831</w:t>
            </w:r>
          </w:p>
        </w:tc>
        <w:tc>
          <w:tcPr>
            <w:tcW w:w="0" w:type="auto"/>
          </w:tcPr>
          <w:p w14:paraId="1A872E3D" w14:textId="77777777" w:rsidR="004B3879" w:rsidRDefault="006D0CDC">
            <w:pPr>
              <w:pStyle w:val="Compact"/>
              <w:jc w:val="right"/>
            </w:pPr>
            <w:r>
              <w:t>0.1027579</w:t>
            </w:r>
          </w:p>
        </w:tc>
        <w:tc>
          <w:tcPr>
            <w:tcW w:w="0" w:type="auto"/>
          </w:tcPr>
          <w:p w14:paraId="4F059102" w14:textId="77777777" w:rsidR="004B3879" w:rsidRDefault="006D0CDC">
            <w:pPr>
              <w:pStyle w:val="Compact"/>
              <w:jc w:val="right"/>
            </w:pPr>
            <w:r>
              <w:t>7</w:t>
            </w:r>
          </w:p>
        </w:tc>
        <w:tc>
          <w:tcPr>
            <w:tcW w:w="0" w:type="auto"/>
          </w:tcPr>
          <w:p w14:paraId="2398D212" w14:textId="77777777" w:rsidR="004B3879" w:rsidRDefault="006D0CDC">
            <w:pPr>
              <w:pStyle w:val="Compact"/>
              <w:jc w:val="right"/>
            </w:pPr>
            <w:r>
              <w:t>71</w:t>
            </w:r>
          </w:p>
        </w:tc>
        <w:tc>
          <w:tcPr>
            <w:tcW w:w="0" w:type="auto"/>
          </w:tcPr>
          <w:p w14:paraId="38BFB5EF" w14:textId="77777777" w:rsidR="004B3879" w:rsidRDefault="006D0CDC">
            <w:pPr>
              <w:pStyle w:val="Compact"/>
            </w:pPr>
            <w:r>
              <w:t>60289</w:t>
            </w:r>
          </w:p>
        </w:tc>
      </w:tr>
    </w:tbl>
    <w:p w14:paraId="57FF6160" w14:textId="77777777" w:rsidR="004B3879" w:rsidRDefault="006D0CDC">
      <w:pPr>
        <w:pStyle w:val="BodyText"/>
      </w:pPr>
      <w:r>
        <w:t>We repeat this comparison process numerous times to get numerous values for the self-similarity metrics.</w:t>
      </w:r>
    </w:p>
    <w:p w14:paraId="7B478BB2" w14:textId="77777777" w:rsidR="004B3879" w:rsidRDefault="006D0CDC">
      <w:pPr>
        <w:pStyle w:val="BodyText"/>
      </w:pPr>
      <w:r>
        <w:rPr>
          <w:noProof/>
        </w:rPr>
        <w:lastRenderedPageBreak/>
        <w:drawing>
          <wp:inline distT="0" distB="0" distL="0" distR="0" wp14:anchorId="5D557F04" wp14:editId="33F6B098">
            <wp:extent cx="1848050" cy="18480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rep%20sampler-1.png"/>
                    <pic:cNvPicPr>
                      <a:picLocks noChangeAspect="1" noChangeArrowheads="1"/>
                    </pic:cNvPicPr>
                  </pic:nvPicPr>
                  <pic:blipFill>
                    <a:blip r:embed="rId13"/>
                    <a:stretch>
                      <a:fillRect/>
                    </a:stretch>
                  </pic:blipFill>
                  <pic:spPr bwMode="auto">
                    <a:xfrm>
                      <a:off x="0" y="0"/>
                      <a:ext cx="1848050" cy="1848050"/>
                    </a:xfrm>
                    <a:prstGeom prst="rect">
                      <a:avLst/>
                    </a:prstGeom>
                    <a:noFill/>
                    <a:ln w="9525">
                      <a:noFill/>
                      <a:headEnd/>
                      <a:tailEnd/>
                    </a:ln>
                  </pic:spPr>
                </pic:pic>
              </a:graphicData>
            </a:graphic>
          </wp:inline>
        </w:drawing>
      </w:r>
      <w:r>
        <w:rPr>
          <w:noProof/>
        </w:rPr>
        <w:drawing>
          <wp:inline distT="0" distB="0" distL="0" distR="0" wp14:anchorId="19E17F87" wp14:editId="7AE61C61">
            <wp:extent cx="1848050" cy="184805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rep%20sampler-2.png"/>
                    <pic:cNvPicPr>
                      <a:picLocks noChangeAspect="1" noChangeArrowheads="1"/>
                    </pic:cNvPicPr>
                  </pic:nvPicPr>
                  <pic:blipFill>
                    <a:blip r:embed="rId14"/>
                    <a:stretch>
                      <a:fillRect/>
                    </a:stretch>
                  </pic:blipFill>
                  <pic:spPr bwMode="auto">
                    <a:xfrm>
                      <a:off x="0" y="0"/>
                      <a:ext cx="1848050" cy="1848050"/>
                    </a:xfrm>
                    <a:prstGeom prst="rect">
                      <a:avLst/>
                    </a:prstGeom>
                    <a:noFill/>
                    <a:ln w="9525">
                      <a:noFill/>
                      <a:headEnd/>
                      <a:tailEnd/>
                    </a:ln>
                  </pic:spPr>
                </pic:pic>
              </a:graphicData>
            </a:graphic>
          </wp:inline>
        </w:drawing>
      </w:r>
      <w:r>
        <w:rPr>
          <w:noProof/>
        </w:rPr>
        <w:drawing>
          <wp:inline distT="0" distB="0" distL="0" distR="0" wp14:anchorId="68DBBA3C" wp14:editId="50847985">
            <wp:extent cx="1848050" cy="184805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rep%20sampler-3.png"/>
                    <pic:cNvPicPr>
                      <a:picLocks noChangeAspect="1" noChangeArrowheads="1"/>
                    </pic:cNvPicPr>
                  </pic:nvPicPr>
                  <pic:blipFill>
                    <a:blip r:embed="rId15"/>
                    <a:stretch>
                      <a:fillRect/>
                    </a:stretch>
                  </pic:blipFill>
                  <pic:spPr bwMode="auto">
                    <a:xfrm>
                      <a:off x="0" y="0"/>
                      <a:ext cx="1848050" cy="1848050"/>
                    </a:xfrm>
                    <a:prstGeom prst="rect">
                      <a:avLst/>
                    </a:prstGeom>
                    <a:noFill/>
                    <a:ln w="9525">
                      <a:noFill/>
                      <a:headEnd/>
                      <a:tailEnd/>
                    </a:ln>
                  </pic:spPr>
                </pic:pic>
              </a:graphicData>
            </a:graphic>
          </wp:inline>
        </w:drawing>
      </w:r>
      <w:r>
        <w:rPr>
          <w:noProof/>
        </w:rPr>
        <w:drawing>
          <wp:inline distT="0" distB="0" distL="0" distR="0" wp14:anchorId="0536C879" wp14:editId="21B585AD">
            <wp:extent cx="1848050" cy="184805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rep%20sampler-4.png"/>
                    <pic:cNvPicPr>
                      <a:picLocks noChangeAspect="1" noChangeArrowheads="1"/>
                    </pic:cNvPicPr>
                  </pic:nvPicPr>
                  <pic:blipFill>
                    <a:blip r:embed="rId16"/>
                    <a:stretch>
                      <a:fillRect/>
                    </a:stretch>
                  </pic:blipFill>
                  <pic:spPr bwMode="auto">
                    <a:xfrm>
                      <a:off x="0" y="0"/>
                      <a:ext cx="1848050" cy="1848050"/>
                    </a:xfrm>
                    <a:prstGeom prst="rect">
                      <a:avLst/>
                    </a:prstGeom>
                    <a:noFill/>
                    <a:ln w="9525">
                      <a:noFill/>
                      <a:headEnd/>
                      <a:tailEnd/>
                    </a:ln>
                  </pic:spPr>
                </pic:pic>
              </a:graphicData>
            </a:graphic>
          </wp:inline>
        </w:drawing>
      </w:r>
      <w:r>
        <w:rPr>
          <w:noProof/>
        </w:rPr>
        <w:drawing>
          <wp:inline distT="0" distB="0" distL="0" distR="0" wp14:anchorId="4BD60EC5" wp14:editId="6E017BFF">
            <wp:extent cx="1848050" cy="184805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rep%20sampler-5.png"/>
                    <pic:cNvPicPr>
                      <a:picLocks noChangeAspect="1" noChangeArrowheads="1"/>
                    </pic:cNvPicPr>
                  </pic:nvPicPr>
                  <pic:blipFill>
                    <a:blip r:embed="rId17"/>
                    <a:stretch>
                      <a:fillRect/>
                    </a:stretch>
                  </pic:blipFill>
                  <pic:spPr bwMode="auto">
                    <a:xfrm>
                      <a:off x="0" y="0"/>
                      <a:ext cx="1848050" cy="1848050"/>
                    </a:xfrm>
                    <a:prstGeom prst="rect">
                      <a:avLst/>
                    </a:prstGeom>
                    <a:noFill/>
                    <a:ln w="9525">
                      <a:noFill/>
                      <a:headEnd/>
                      <a:tailEnd/>
                    </a:ln>
                  </pic:spPr>
                </pic:pic>
              </a:graphicData>
            </a:graphic>
          </wp:inline>
        </w:drawing>
      </w:r>
    </w:p>
    <w:p w14:paraId="02C7141E" w14:textId="4695D844" w:rsidR="004B3879" w:rsidRDefault="006D0CDC">
      <w:pPr>
        <w:pStyle w:val="BodyText"/>
      </w:pPr>
      <w:r>
        <w:t xml:space="preserve">We repeat this process for feasible sets with varying S and N, and compare the distribution of the self-similarity metrics </w:t>
      </w:r>
      <w:del w:id="12" w:author="Ernest, Morgan" w:date="2020-12-10T11:23:00Z">
        <w:r w:rsidDel="005372C8">
          <w:delText>across the variation in S and N.</w:delText>
        </w:r>
      </w:del>
      <w:ins w:id="13" w:author="Ernest, Morgan" w:date="2020-12-10T11:23:00Z">
        <w:r w:rsidR="005372C8">
          <w:t>for large and sm</w:t>
        </w:r>
      </w:ins>
      <w:ins w:id="14" w:author="Ernest, Morgan" w:date="2020-12-10T11:24:00Z">
        <w:r w:rsidR="005372C8">
          <w:t>all communities. Below is a figure showing…</w:t>
        </w:r>
      </w:ins>
    </w:p>
    <w:p w14:paraId="2A5B7E78" w14:textId="77777777" w:rsidR="004B3879" w:rsidRDefault="006D0CDC">
      <w:pPr>
        <w:pStyle w:val="BodyText"/>
      </w:pPr>
      <w:r>
        <w:rPr>
          <w:noProof/>
        </w:rPr>
        <w:drawing>
          <wp:inline distT="0" distB="0" distL="0" distR="0" wp14:anchorId="49FEDD12" wp14:editId="5173EA0F">
            <wp:extent cx="1848050" cy="184805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comparison%202-1.png"/>
                    <pic:cNvPicPr>
                      <a:picLocks noChangeAspect="1" noChangeArrowheads="1"/>
                    </pic:cNvPicPr>
                  </pic:nvPicPr>
                  <pic:blipFill>
                    <a:blip r:embed="rId18"/>
                    <a:stretch>
                      <a:fillRect/>
                    </a:stretch>
                  </pic:blipFill>
                  <pic:spPr bwMode="auto">
                    <a:xfrm>
                      <a:off x="0" y="0"/>
                      <a:ext cx="1848050" cy="1848050"/>
                    </a:xfrm>
                    <a:prstGeom prst="rect">
                      <a:avLst/>
                    </a:prstGeom>
                    <a:noFill/>
                    <a:ln w="9525">
                      <a:noFill/>
                      <a:headEnd/>
                      <a:tailEnd/>
                    </a:ln>
                  </pic:spPr>
                </pic:pic>
              </a:graphicData>
            </a:graphic>
          </wp:inline>
        </w:drawing>
      </w:r>
      <w:commentRangeStart w:id="15"/>
      <w:r>
        <w:rPr>
          <w:noProof/>
        </w:rPr>
        <w:drawing>
          <wp:inline distT="0" distB="0" distL="0" distR="0" wp14:anchorId="66E71837" wp14:editId="4A98DCDB">
            <wp:extent cx="1848050" cy="184805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comparison%202-2.png"/>
                    <pic:cNvPicPr>
                      <a:picLocks noChangeAspect="1" noChangeArrowheads="1"/>
                    </pic:cNvPicPr>
                  </pic:nvPicPr>
                  <pic:blipFill>
                    <a:blip r:embed="rId19"/>
                    <a:stretch>
                      <a:fillRect/>
                    </a:stretch>
                  </pic:blipFill>
                  <pic:spPr bwMode="auto">
                    <a:xfrm>
                      <a:off x="0" y="0"/>
                      <a:ext cx="1848050" cy="1848050"/>
                    </a:xfrm>
                    <a:prstGeom prst="rect">
                      <a:avLst/>
                    </a:prstGeom>
                    <a:noFill/>
                    <a:ln w="9525">
                      <a:noFill/>
                      <a:headEnd/>
                      <a:tailEnd/>
                    </a:ln>
                  </pic:spPr>
                </pic:pic>
              </a:graphicData>
            </a:graphic>
          </wp:inline>
        </w:drawing>
      </w:r>
      <w:commentRangeEnd w:id="15"/>
      <w:r w:rsidR="005372C8">
        <w:rPr>
          <w:rStyle w:val="CommentReference"/>
        </w:rPr>
        <w:commentReference w:id="15"/>
      </w:r>
      <w:r>
        <w:rPr>
          <w:noProof/>
        </w:rPr>
        <w:drawing>
          <wp:inline distT="0" distB="0" distL="0" distR="0" wp14:anchorId="655DA675" wp14:editId="54C7BBBB">
            <wp:extent cx="1848050" cy="184805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comparison%202-3.png"/>
                    <pic:cNvPicPr>
                      <a:picLocks noChangeAspect="1" noChangeArrowheads="1"/>
                    </pic:cNvPicPr>
                  </pic:nvPicPr>
                  <pic:blipFill>
                    <a:blip r:embed="rId20"/>
                    <a:stretch>
                      <a:fillRect/>
                    </a:stretch>
                  </pic:blipFill>
                  <pic:spPr bwMode="auto">
                    <a:xfrm>
                      <a:off x="0" y="0"/>
                      <a:ext cx="1848050" cy="1848050"/>
                    </a:xfrm>
                    <a:prstGeom prst="rect">
                      <a:avLst/>
                    </a:prstGeom>
                    <a:noFill/>
                    <a:ln w="9525">
                      <a:noFill/>
                      <a:headEnd/>
                      <a:tailEnd/>
                    </a:ln>
                  </pic:spPr>
                </pic:pic>
              </a:graphicData>
            </a:graphic>
          </wp:inline>
        </w:drawing>
      </w:r>
      <w:r>
        <w:rPr>
          <w:noProof/>
        </w:rPr>
        <w:drawing>
          <wp:inline distT="0" distB="0" distL="0" distR="0" wp14:anchorId="0D79DDFD" wp14:editId="1745D95A">
            <wp:extent cx="1848050" cy="184805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comparison%202-4.png"/>
                    <pic:cNvPicPr>
                      <a:picLocks noChangeAspect="1" noChangeArrowheads="1"/>
                    </pic:cNvPicPr>
                  </pic:nvPicPr>
                  <pic:blipFill>
                    <a:blip r:embed="rId21"/>
                    <a:stretch>
                      <a:fillRect/>
                    </a:stretch>
                  </pic:blipFill>
                  <pic:spPr bwMode="auto">
                    <a:xfrm>
                      <a:off x="0" y="0"/>
                      <a:ext cx="1848050" cy="1848050"/>
                    </a:xfrm>
                    <a:prstGeom prst="rect">
                      <a:avLst/>
                    </a:prstGeom>
                    <a:noFill/>
                    <a:ln w="9525">
                      <a:noFill/>
                      <a:headEnd/>
                      <a:tailEnd/>
                    </a:ln>
                  </pic:spPr>
                </pic:pic>
              </a:graphicData>
            </a:graphic>
          </wp:inline>
        </w:drawing>
      </w:r>
      <w:r>
        <w:rPr>
          <w:noProof/>
        </w:rPr>
        <w:drawing>
          <wp:inline distT="0" distB="0" distL="0" distR="0" wp14:anchorId="6DB00C23" wp14:editId="15CE8EA2">
            <wp:extent cx="1848050" cy="184805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comparison%202-5.png"/>
                    <pic:cNvPicPr>
                      <a:picLocks noChangeAspect="1" noChangeArrowheads="1"/>
                    </pic:cNvPicPr>
                  </pic:nvPicPr>
                  <pic:blipFill>
                    <a:blip r:embed="rId22"/>
                    <a:stretch>
                      <a:fillRect/>
                    </a:stretch>
                  </pic:blipFill>
                  <pic:spPr bwMode="auto">
                    <a:xfrm>
                      <a:off x="0" y="0"/>
                      <a:ext cx="1848050" cy="1848050"/>
                    </a:xfrm>
                    <a:prstGeom prst="rect">
                      <a:avLst/>
                    </a:prstGeom>
                    <a:noFill/>
                    <a:ln w="9525">
                      <a:noFill/>
                      <a:headEnd/>
                      <a:tailEnd/>
                    </a:ln>
                  </pic:spPr>
                </pic:pic>
              </a:graphicData>
            </a:graphic>
          </wp:inline>
        </w:drawing>
      </w:r>
    </w:p>
    <w:p w14:paraId="130F8496" w14:textId="77777777" w:rsidR="004B3879" w:rsidRDefault="006D0CDC">
      <w:pPr>
        <w:pStyle w:val="Heading2"/>
      </w:pPr>
      <w:bookmarkStart w:id="16" w:name="across-a-range-of-s-and-n"/>
      <w:r>
        <w:lastRenderedPageBreak/>
        <w:t>Across a range of S and N</w:t>
      </w:r>
      <w:bookmarkEnd w:id="16"/>
    </w:p>
    <w:p w14:paraId="555E2171" w14:textId="1443395A" w:rsidR="004B3879" w:rsidRDefault="006D0CDC">
      <w:pPr>
        <w:pStyle w:val="FirstParagraph"/>
      </w:pPr>
      <w:r>
        <w:t xml:space="preserve">Here we have drawn samples from a </w:t>
      </w:r>
      <w:del w:id="17" w:author="Ernest, Morgan" w:date="2020-12-10T11:25:00Z">
        <w:r w:rsidDel="005372C8">
          <w:delText>“net”</w:delText>
        </w:r>
      </w:del>
      <w:ins w:id="18" w:author="Ernest, Morgan" w:date="2020-12-10T11:25:00Z">
        <w:r w:rsidR="005372C8">
          <w:t>set</w:t>
        </w:r>
      </w:ins>
      <w:r>
        <w:t xml:space="preserve"> of points in S and N space that spans the range present in our datasets. For each feasible set we make 200 comparisons of elements (although for small feasible sets, 200 is not necessarily possible). Here is how that </w:t>
      </w:r>
      <w:del w:id="19" w:author="Ernest, Morgan" w:date="2020-12-10T11:25:00Z">
        <w:r w:rsidDel="005372C8">
          <w:delText xml:space="preserve">net </w:delText>
        </w:r>
      </w:del>
      <w:ins w:id="20" w:author="Ernest, Morgan" w:date="2020-12-10T11:25:00Z">
        <w:r w:rsidR="005372C8">
          <w:t>set</w:t>
        </w:r>
        <w:r w:rsidR="005372C8">
          <w:t xml:space="preserve"> </w:t>
        </w:r>
      </w:ins>
      <w:r>
        <w:t>is distributed in S and N space, colored by the log() number of elements in the feasible set.</w:t>
      </w:r>
    </w:p>
    <w:p w14:paraId="1735D9AC" w14:textId="77777777" w:rsidR="004B3879" w:rsidRDefault="006D0CDC">
      <w:pPr>
        <w:pStyle w:val="BodyText"/>
      </w:pPr>
      <w:r>
        <w:rPr>
          <w:noProof/>
        </w:rPr>
        <w:drawing>
          <wp:inline distT="0" distB="0" distL="0" distR="0" wp14:anchorId="30429054" wp14:editId="04A7B831">
            <wp:extent cx="2772075" cy="2310063"/>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diffs-1.png"/>
                    <pic:cNvPicPr>
                      <a:picLocks noChangeAspect="1" noChangeArrowheads="1"/>
                    </pic:cNvPicPr>
                  </pic:nvPicPr>
                  <pic:blipFill>
                    <a:blip r:embed="rId23"/>
                    <a:stretch>
                      <a:fillRect/>
                    </a:stretch>
                  </pic:blipFill>
                  <pic:spPr bwMode="auto">
                    <a:xfrm>
                      <a:off x="0" y="0"/>
                      <a:ext cx="2772075" cy="2310063"/>
                    </a:xfrm>
                    <a:prstGeom prst="rect">
                      <a:avLst/>
                    </a:prstGeom>
                    <a:noFill/>
                    <a:ln w="9525">
                      <a:noFill/>
                      <a:headEnd/>
                      <a:tailEnd/>
                    </a:ln>
                  </pic:spPr>
                </pic:pic>
              </a:graphicData>
            </a:graphic>
          </wp:inline>
        </w:drawing>
      </w:r>
    </w:p>
    <w:p w14:paraId="07EC6B5D" w14:textId="77777777" w:rsidR="004B3879" w:rsidRDefault="006D0CDC">
      <w:pPr>
        <w:pStyle w:val="Heading3"/>
      </w:pPr>
      <w:bookmarkStart w:id="21" w:name="heat-maps"/>
      <w:r>
        <w:t>Heat maps</w:t>
      </w:r>
      <w:bookmarkEnd w:id="21"/>
    </w:p>
    <w:p w14:paraId="13DF7407" w14:textId="77777777" w:rsidR="004B3879" w:rsidRDefault="006D0CDC">
      <w:pPr>
        <w:pStyle w:val="FirstParagraph"/>
      </w:pPr>
      <w:r>
        <w:t>We can make heat maps of the density distribution of self-similarity metrics and look at how the densities shift over gradients in the size of the feasible set.</w:t>
      </w:r>
    </w:p>
    <w:p w14:paraId="7E72EE95" w14:textId="77777777" w:rsidR="004B3879" w:rsidRDefault="006D0CDC">
      <w:pPr>
        <w:pStyle w:val="BodyText"/>
      </w:pPr>
      <w:r>
        <w:t>There are a couple of nuances to doing this:</w:t>
      </w:r>
    </w:p>
    <w:p w14:paraId="1A37B342" w14:textId="77777777" w:rsidR="004B3879" w:rsidRDefault="006D0CDC">
      <w:pPr>
        <w:pStyle w:val="Compact"/>
        <w:numPr>
          <w:ilvl w:val="0"/>
          <w:numId w:val="3"/>
        </w:numPr>
      </w:pPr>
      <w:r>
        <w:t>We need to have the same number of comparisons for every feasible set, so that the density distributions will be comparable. In order to get a large swatch of S by N space, I’ve taken 50 comparisons from every feasible set. This is pretty low, so it lets us get even small feasible sets. Setting the minimum higher does not change the overall impression.</w:t>
      </w:r>
    </w:p>
    <w:p w14:paraId="65E49875" w14:textId="77777777" w:rsidR="004B3879" w:rsidRDefault="006D0CDC">
      <w:pPr>
        <w:pStyle w:val="Compact"/>
        <w:numPr>
          <w:ilvl w:val="0"/>
          <w:numId w:val="3"/>
        </w:numPr>
      </w:pPr>
      <w:r>
        <w:t xml:space="preserve">The metrics vary in how they are bounded. For some of them (R2, log r2) they can have nonsensical long tails towards very low values. For visualization, I’ve filtered out the long tail values (prior to selecting the 50 comparisons). The long tails tend to be most dominant in the comparisons made from small feasible sets. Removing them therefore makes the small feasible sets look </w:t>
      </w:r>
      <w:r>
        <w:rPr>
          <w:i/>
        </w:rPr>
        <w:t>more</w:t>
      </w:r>
      <w:r>
        <w:t xml:space="preserve"> self-similar.</w:t>
      </w:r>
    </w:p>
    <w:p w14:paraId="0DB9A429" w14:textId="77777777" w:rsidR="004B3879" w:rsidRDefault="006D0CDC">
      <w:pPr>
        <w:pStyle w:val="Heading4"/>
      </w:pPr>
      <w:bookmarkStart w:id="22" w:name="r2"/>
      <w:r>
        <w:t>R2</w:t>
      </w:r>
      <w:bookmarkEnd w:id="22"/>
    </w:p>
    <w:p w14:paraId="25DB82B3" w14:textId="77777777" w:rsidR="004B3879" w:rsidRDefault="006D0CDC">
      <w:pPr>
        <w:pStyle w:val="FirstParagraph"/>
      </w:pPr>
      <w:r>
        <w:t xml:space="preserve">Higher R2 values indicate more similarity. R2 can be </w:t>
      </w:r>
      <w:r>
        <w:rPr>
          <w:i/>
        </w:rPr>
        <w:t>very low</w:t>
      </w:r>
      <w:r>
        <w:t xml:space="preserve"> but the most meaningful variation is between 0 and 1.</w:t>
      </w:r>
    </w:p>
    <w:p w14:paraId="7131E3A4" w14:textId="77777777" w:rsidR="004B3879" w:rsidRDefault="006D0CDC">
      <w:pPr>
        <w:pStyle w:val="BodyText"/>
      </w:pPr>
      <w:r>
        <w:rPr>
          <w:noProof/>
        </w:rPr>
        <w:lastRenderedPageBreak/>
        <w:drawing>
          <wp:inline distT="0" distB="0" distL="0" distR="0" wp14:anchorId="3151E2D4" wp14:editId="2D77AD3E">
            <wp:extent cx="2772075" cy="2310063"/>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heat%20maps-1.png"/>
                    <pic:cNvPicPr>
                      <a:picLocks noChangeAspect="1" noChangeArrowheads="1"/>
                    </pic:cNvPicPr>
                  </pic:nvPicPr>
                  <pic:blipFill>
                    <a:blip r:embed="rId24"/>
                    <a:stretch>
                      <a:fillRect/>
                    </a:stretch>
                  </pic:blipFill>
                  <pic:spPr bwMode="auto">
                    <a:xfrm>
                      <a:off x="0" y="0"/>
                      <a:ext cx="2772075" cy="2310063"/>
                    </a:xfrm>
                    <a:prstGeom prst="rect">
                      <a:avLst/>
                    </a:prstGeom>
                    <a:noFill/>
                    <a:ln w="9525">
                      <a:noFill/>
                      <a:headEnd/>
                      <a:tailEnd/>
                    </a:ln>
                  </pic:spPr>
                </pic:pic>
              </a:graphicData>
            </a:graphic>
          </wp:inline>
        </w:drawing>
      </w:r>
      <w:r>
        <w:rPr>
          <w:noProof/>
        </w:rPr>
        <w:drawing>
          <wp:inline distT="0" distB="0" distL="0" distR="0" wp14:anchorId="633DEF46" wp14:editId="5A1142C5">
            <wp:extent cx="2772075" cy="2310063"/>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heat%20maps-2.png"/>
                    <pic:cNvPicPr>
                      <a:picLocks noChangeAspect="1" noChangeArrowheads="1"/>
                    </pic:cNvPicPr>
                  </pic:nvPicPr>
                  <pic:blipFill>
                    <a:blip r:embed="rId25"/>
                    <a:stretch>
                      <a:fillRect/>
                    </a:stretch>
                  </pic:blipFill>
                  <pic:spPr bwMode="auto">
                    <a:xfrm>
                      <a:off x="0" y="0"/>
                      <a:ext cx="2772075" cy="2310063"/>
                    </a:xfrm>
                    <a:prstGeom prst="rect">
                      <a:avLst/>
                    </a:prstGeom>
                    <a:noFill/>
                    <a:ln w="9525">
                      <a:noFill/>
                      <a:headEnd/>
                      <a:tailEnd/>
                    </a:ln>
                  </pic:spPr>
                </pic:pic>
              </a:graphicData>
            </a:graphic>
          </wp:inline>
        </w:drawing>
      </w:r>
    </w:p>
    <w:p w14:paraId="21F709E2" w14:textId="77777777" w:rsidR="004B3879" w:rsidRDefault="006D0CDC">
      <w:pPr>
        <w:pStyle w:val="BodyText"/>
      </w:pPr>
      <w:r>
        <w:t>Here is R2 for only “small” feasible sets (those with fewer than 4.85165210^{8} elements in the feasible set). This lets us zoom in on the distributions where they start to broaden out.</w:t>
      </w:r>
    </w:p>
    <w:p w14:paraId="1D42EDF5" w14:textId="77777777" w:rsidR="004B3879" w:rsidRDefault="006D0CDC">
      <w:pPr>
        <w:pStyle w:val="BodyText"/>
      </w:pPr>
      <w:r>
        <w:rPr>
          <w:noProof/>
        </w:rPr>
        <w:drawing>
          <wp:inline distT="0" distB="0" distL="0" distR="0" wp14:anchorId="633B6072" wp14:editId="77EFF04B">
            <wp:extent cx="2772075" cy="2310063"/>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r2%20small-1.png"/>
                    <pic:cNvPicPr>
                      <a:picLocks noChangeAspect="1" noChangeArrowheads="1"/>
                    </pic:cNvPicPr>
                  </pic:nvPicPr>
                  <pic:blipFill>
                    <a:blip r:embed="rId26"/>
                    <a:stretch>
                      <a:fillRect/>
                    </a:stretch>
                  </pic:blipFill>
                  <pic:spPr bwMode="auto">
                    <a:xfrm>
                      <a:off x="0" y="0"/>
                      <a:ext cx="2772075" cy="2310063"/>
                    </a:xfrm>
                    <a:prstGeom prst="rect">
                      <a:avLst/>
                    </a:prstGeom>
                    <a:noFill/>
                    <a:ln w="9525">
                      <a:noFill/>
                      <a:headEnd/>
                      <a:tailEnd/>
                    </a:ln>
                  </pic:spPr>
                </pic:pic>
              </a:graphicData>
            </a:graphic>
          </wp:inline>
        </w:drawing>
      </w:r>
      <w:r>
        <w:rPr>
          <w:noProof/>
        </w:rPr>
        <w:drawing>
          <wp:inline distT="0" distB="0" distL="0" distR="0" wp14:anchorId="4AE26941" wp14:editId="6AECADC4">
            <wp:extent cx="2772075" cy="2310063"/>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r2%20small-2.png"/>
                    <pic:cNvPicPr>
                      <a:picLocks noChangeAspect="1" noChangeArrowheads="1"/>
                    </pic:cNvPicPr>
                  </pic:nvPicPr>
                  <pic:blipFill>
                    <a:blip r:embed="rId27"/>
                    <a:stretch>
                      <a:fillRect/>
                    </a:stretch>
                  </pic:blipFill>
                  <pic:spPr bwMode="auto">
                    <a:xfrm>
                      <a:off x="0" y="0"/>
                      <a:ext cx="2772075" cy="2310063"/>
                    </a:xfrm>
                    <a:prstGeom prst="rect">
                      <a:avLst/>
                    </a:prstGeom>
                    <a:noFill/>
                    <a:ln w="9525">
                      <a:noFill/>
                      <a:headEnd/>
                      <a:tailEnd/>
                    </a:ln>
                  </pic:spPr>
                </pic:pic>
              </a:graphicData>
            </a:graphic>
          </wp:inline>
        </w:drawing>
      </w:r>
    </w:p>
    <w:p w14:paraId="2BAF9517" w14:textId="77777777" w:rsidR="004B3879" w:rsidRDefault="006D0CDC">
      <w:pPr>
        <w:pStyle w:val="Heading4"/>
      </w:pPr>
      <w:bookmarkStart w:id="23" w:name="r2-on-logged-vectors"/>
      <w:r>
        <w:t>R2 on logged vectors</w:t>
      </w:r>
      <w:bookmarkEnd w:id="23"/>
    </w:p>
    <w:p w14:paraId="09F758F8" w14:textId="77777777" w:rsidR="004B3879" w:rsidRDefault="006D0CDC">
      <w:pPr>
        <w:pStyle w:val="FirstParagraph"/>
      </w:pPr>
      <w:r>
        <w:t xml:space="preserve">Higher R2 values indicate more similarity. R2 can be </w:t>
      </w:r>
      <w:r>
        <w:rPr>
          <w:i/>
        </w:rPr>
        <w:t>very low</w:t>
      </w:r>
      <w:r>
        <w:t xml:space="preserve"> but the most meaningful variation is between 0 and 1.</w:t>
      </w:r>
    </w:p>
    <w:p w14:paraId="711CCBC0" w14:textId="77777777" w:rsidR="004B3879" w:rsidRDefault="006D0CDC">
      <w:pPr>
        <w:pStyle w:val="BodyText"/>
      </w:pPr>
      <w:r>
        <w:rPr>
          <w:noProof/>
        </w:rPr>
        <w:lastRenderedPageBreak/>
        <w:drawing>
          <wp:inline distT="0" distB="0" distL="0" distR="0" wp14:anchorId="14D3192A" wp14:editId="01791589">
            <wp:extent cx="2772075" cy="2310063"/>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r2%20on%20log-1.png"/>
                    <pic:cNvPicPr>
                      <a:picLocks noChangeAspect="1" noChangeArrowheads="1"/>
                    </pic:cNvPicPr>
                  </pic:nvPicPr>
                  <pic:blipFill>
                    <a:blip r:embed="rId24"/>
                    <a:stretch>
                      <a:fillRect/>
                    </a:stretch>
                  </pic:blipFill>
                  <pic:spPr bwMode="auto">
                    <a:xfrm>
                      <a:off x="0" y="0"/>
                      <a:ext cx="2772075" cy="2310063"/>
                    </a:xfrm>
                    <a:prstGeom prst="rect">
                      <a:avLst/>
                    </a:prstGeom>
                    <a:noFill/>
                    <a:ln w="9525">
                      <a:noFill/>
                      <a:headEnd/>
                      <a:tailEnd/>
                    </a:ln>
                  </pic:spPr>
                </pic:pic>
              </a:graphicData>
            </a:graphic>
          </wp:inline>
        </w:drawing>
      </w:r>
      <w:r>
        <w:rPr>
          <w:noProof/>
        </w:rPr>
        <w:drawing>
          <wp:inline distT="0" distB="0" distL="0" distR="0" wp14:anchorId="1D3BE1DE" wp14:editId="1D54C4DD">
            <wp:extent cx="2772075" cy="2310063"/>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r2%20on%20log-2.png"/>
                    <pic:cNvPicPr>
                      <a:picLocks noChangeAspect="1" noChangeArrowheads="1"/>
                    </pic:cNvPicPr>
                  </pic:nvPicPr>
                  <pic:blipFill>
                    <a:blip r:embed="rId28"/>
                    <a:stretch>
                      <a:fillRect/>
                    </a:stretch>
                  </pic:blipFill>
                  <pic:spPr bwMode="auto">
                    <a:xfrm>
                      <a:off x="0" y="0"/>
                      <a:ext cx="2772075" cy="2310063"/>
                    </a:xfrm>
                    <a:prstGeom prst="rect">
                      <a:avLst/>
                    </a:prstGeom>
                    <a:noFill/>
                    <a:ln w="9525">
                      <a:noFill/>
                      <a:headEnd/>
                      <a:tailEnd/>
                    </a:ln>
                  </pic:spPr>
                </pic:pic>
              </a:graphicData>
            </a:graphic>
          </wp:inline>
        </w:drawing>
      </w:r>
    </w:p>
    <w:p w14:paraId="78C184A6" w14:textId="77777777" w:rsidR="004B3879" w:rsidRDefault="006D0CDC">
      <w:pPr>
        <w:pStyle w:val="BodyText"/>
      </w:pPr>
      <w:r>
        <w:t>Here is R2 on logged vectors for only “small” feasible sets (those with fewer than 4.85165210^{8} elements in the feasible set). This lets us zoom in on the distributions where they start to broaden out.</w:t>
      </w:r>
    </w:p>
    <w:p w14:paraId="330AD6E8" w14:textId="77777777" w:rsidR="004B3879" w:rsidRDefault="006D0CDC">
      <w:pPr>
        <w:pStyle w:val="BodyText"/>
      </w:pPr>
      <w:r>
        <w:rPr>
          <w:noProof/>
        </w:rPr>
        <w:drawing>
          <wp:inline distT="0" distB="0" distL="0" distR="0" wp14:anchorId="58110EA4" wp14:editId="216B7C30">
            <wp:extent cx="2772075" cy="2310063"/>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r2%20log%20small-1.png"/>
                    <pic:cNvPicPr>
                      <a:picLocks noChangeAspect="1" noChangeArrowheads="1"/>
                    </pic:cNvPicPr>
                  </pic:nvPicPr>
                  <pic:blipFill>
                    <a:blip r:embed="rId26"/>
                    <a:stretch>
                      <a:fillRect/>
                    </a:stretch>
                  </pic:blipFill>
                  <pic:spPr bwMode="auto">
                    <a:xfrm>
                      <a:off x="0" y="0"/>
                      <a:ext cx="2772075" cy="2310063"/>
                    </a:xfrm>
                    <a:prstGeom prst="rect">
                      <a:avLst/>
                    </a:prstGeom>
                    <a:noFill/>
                    <a:ln w="9525">
                      <a:noFill/>
                      <a:headEnd/>
                      <a:tailEnd/>
                    </a:ln>
                  </pic:spPr>
                </pic:pic>
              </a:graphicData>
            </a:graphic>
          </wp:inline>
        </w:drawing>
      </w:r>
      <w:r>
        <w:rPr>
          <w:noProof/>
        </w:rPr>
        <w:drawing>
          <wp:inline distT="0" distB="0" distL="0" distR="0" wp14:anchorId="33880E10" wp14:editId="05904060">
            <wp:extent cx="2772075" cy="2310063"/>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r2%20log%20small-2.png"/>
                    <pic:cNvPicPr>
                      <a:picLocks noChangeAspect="1" noChangeArrowheads="1"/>
                    </pic:cNvPicPr>
                  </pic:nvPicPr>
                  <pic:blipFill>
                    <a:blip r:embed="rId29"/>
                    <a:stretch>
                      <a:fillRect/>
                    </a:stretch>
                  </pic:blipFill>
                  <pic:spPr bwMode="auto">
                    <a:xfrm>
                      <a:off x="0" y="0"/>
                      <a:ext cx="2772075" cy="2310063"/>
                    </a:xfrm>
                    <a:prstGeom prst="rect">
                      <a:avLst/>
                    </a:prstGeom>
                    <a:noFill/>
                    <a:ln w="9525">
                      <a:noFill/>
                      <a:headEnd/>
                      <a:tailEnd/>
                    </a:ln>
                  </pic:spPr>
                </pic:pic>
              </a:graphicData>
            </a:graphic>
          </wp:inline>
        </w:drawing>
      </w:r>
    </w:p>
    <w:p w14:paraId="41E34CD6" w14:textId="77777777" w:rsidR="004B3879" w:rsidRDefault="006D0CDC">
      <w:pPr>
        <w:pStyle w:val="Heading4"/>
      </w:pPr>
      <w:bookmarkStart w:id="24" w:name="coefficient-of-determination"/>
      <w:r>
        <w:t>Coefficient of determination</w:t>
      </w:r>
      <w:bookmarkEnd w:id="24"/>
    </w:p>
    <w:p w14:paraId="48077D51" w14:textId="77777777" w:rsidR="004B3879" w:rsidRDefault="006D0CDC">
      <w:pPr>
        <w:pStyle w:val="FirstParagraph"/>
      </w:pPr>
      <w:r>
        <w:t>Higher CD values indicate more similarity. It is bounded 0 to 1.</w:t>
      </w:r>
    </w:p>
    <w:p w14:paraId="625F6284" w14:textId="77777777" w:rsidR="004B3879" w:rsidRDefault="006D0CDC">
      <w:pPr>
        <w:pStyle w:val="BodyText"/>
      </w:pPr>
      <w:r>
        <w:rPr>
          <w:noProof/>
        </w:rPr>
        <w:lastRenderedPageBreak/>
        <w:drawing>
          <wp:inline distT="0" distB="0" distL="0" distR="0" wp14:anchorId="0A025E12" wp14:editId="17DF9F0D">
            <wp:extent cx="2772075" cy="2310063"/>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unnamed-chunk-1-1.png"/>
                    <pic:cNvPicPr>
                      <a:picLocks noChangeAspect="1" noChangeArrowheads="1"/>
                    </pic:cNvPicPr>
                  </pic:nvPicPr>
                  <pic:blipFill>
                    <a:blip r:embed="rId24"/>
                    <a:stretch>
                      <a:fillRect/>
                    </a:stretch>
                  </pic:blipFill>
                  <pic:spPr bwMode="auto">
                    <a:xfrm>
                      <a:off x="0" y="0"/>
                      <a:ext cx="2772075" cy="2310063"/>
                    </a:xfrm>
                    <a:prstGeom prst="rect">
                      <a:avLst/>
                    </a:prstGeom>
                    <a:noFill/>
                    <a:ln w="9525">
                      <a:noFill/>
                      <a:headEnd/>
                      <a:tailEnd/>
                    </a:ln>
                  </pic:spPr>
                </pic:pic>
              </a:graphicData>
            </a:graphic>
          </wp:inline>
        </w:drawing>
      </w:r>
      <w:r>
        <w:rPr>
          <w:noProof/>
        </w:rPr>
        <w:drawing>
          <wp:inline distT="0" distB="0" distL="0" distR="0" wp14:anchorId="78E56646" wp14:editId="1391803F">
            <wp:extent cx="2772075" cy="2310063"/>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unnamed-chunk-1-2.png"/>
                    <pic:cNvPicPr>
                      <a:picLocks noChangeAspect="1" noChangeArrowheads="1"/>
                    </pic:cNvPicPr>
                  </pic:nvPicPr>
                  <pic:blipFill>
                    <a:blip r:embed="rId30"/>
                    <a:stretch>
                      <a:fillRect/>
                    </a:stretch>
                  </pic:blipFill>
                  <pic:spPr bwMode="auto">
                    <a:xfrm>
                      <a:off x="0" y="0"/>
                      <a:ext cx="2772075" cy="2310063"/>
                    </a:xfrm>
                    <a:prstGeom prst="rect">
                      <a:avLst/>
                    </a:prstGeom>
                    <a:noFill/>
                    <a:ln w="9525">
                      <a:noFill/>
                      <a:headEnd/>
                      <a:tailEnd/>
                    </a:ln>
                  </pic:spPr>
                </pic:pic>
              </a:graphicData>
            </a:graphic>
          </wp:inline>
        </w:drawing>
      </w:r>
    </w:p>
    <w:p w14:paraId="005356D8" w14:textId="77777777" w:rsidR="004B3879" w:rsidRDefault="006D0CDC">
      <w:pPr>
        <w:pStyle w:val="BodyText"/>
      </w:pPr>
      <w:r>
        <w:t>Here is cd for only “small” feasible sets (those with fewer than 4.85165210^{8} elements in the feasible set). This lets us zoom in on the distributions where they start to broaden out.</w:t>
      </w:r>
    </w:p>
    <w:p w14:paraId="18375DBC" w14:textId="77777777" w:rsidR="004B3879" w:rsidRDefault="006D0CDC">
      <w:pPr>
        <w:pStyle w:val="BodyText"/>
      </w:pPr>
      <w:r>
        <w:rPr>
          <w:noProof/>
        </w:rPr>
        <w:drawing>
          <wp:inline distT="0" distB="0" distL="0" distR="0" wp14:anchorId="4FF1AB41" wp14:editId="0543C990">
            <wp:extent cx="2772075" cy="2310063"/>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cd%20small-1.png"/>
                    <pic:cNvPicPr>
                      <a:picLocks noChangeAspect="1" noChangeArrowheads="1"/>
                    </pic:cNvPicPr>
                  </pic:nvPicPr>
                  <pic:blipFill>
                    <a:blip r:embed="rId26"/>
                    <a:stretch>
                      <a:fillRect/>
                    </a:stretch>
                  </pic:blipFill>
                  <pic:spPr bwMode="auto">
                    <a:xfrm>
                      <a:off x="0" y="0"/>
                      <a:ext cx="2772075" cy="2310063"/>
                    </a:xfrm>
                    <a:prstGeom prst="rect">
                      <a:avLst/>
                    </a:prstGeom>
                    <a:noFill/>
                    <a:ln w="9525">
                      <a:noFill/>
                      <a:headEnd/>
                      <a:tailEnd/>
                    </a:ln>
                  </pic:spPr>
                </pic:pic>
              </a:graphicData>
            </a:graphic>
          </wp:inline>
        </w:drawing>
      </w:r>
      <w:r>
        <w:rPr>
          <w:noProof/>
        </w:rPr>
        <w:drawing>
          <wp:inline distT="0" distB="0" distL="0" distR="0" wp14:anchorId="149850D6" wp14:editId="3261EC12">
            <wp:extent cx="2772075" cy="2310063"/>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cd%20small-2.png"/>
                    <pic:cNvPicPr>
                      <a:picLocks noChangeAspect="1" noChangeArrowheads="1"/>
                    </pic:cNvPicPr>
                  </pic:nvPicPr>
                  <pic:blipFill>
                    <a:blip r:embed="rId31"/>
                    <a:stretch>
                      <a:fillRect/>
                    </a:stretch>
                  </pic:blipFill>
                  <pic:spPr bwMode="auto">
                    <a:xfrm>
                      <a:off x="0" y="0"/>
                      <a:ext cx="2772075" cy="2310063"/>
                    </a:xfrm>
                    <a:prstGeom prst="rect">
                      <a:avLst/>
                    </a:prstGeom>
                    <a:noFill/>
                    <a:ln w="9525">
                      <a:noFill/>
                      <a:headEnd/>
                      <a:tailEnd/>
                    </a:ln>
                  </pic:spPr>
                </pic:pic>
              </a:graphicData>
            </a:graphic>
          </wp:inline>
        </w:drawing>
      </w:r>
    </w:p>
    <w:p w14:paraId="1F13B0CB" w14:textId="77777777" w:rsidR="004B3879" w:rsidRDefault="006D0CDC">
      <w:pPr>
        <w:pStyle w:val="Heading4"/>
      </w:pPr>
      <w:bookmarkStart w:id="25" w:name="Xee61e2786c69f9903b157ec2fa51ed510a020a4"/>
      <w:r>
        <w:t>Proportion of individuals allocated to different species</w:t>
      </w:r>
      <w:bookmarkEnd w:id="25"/>
    </w:p>
    <w:p w14:paraId="51722621" w14:textId="77777777" w:rsidR="004B3879" w:rsidRDefault="006D0CDC">
      <w:pPr>
        <w:pStyle w:val="FirstParagraph"/>
      </w:pPr>
      <w:r>
        <w:t>Lower “prop off” values indicate more similarity. It is bounded 0 to 1.</w:t>
      </w:r>
    </w:p>
    <w:p w14:paraId="232DAFDC" w14:textId="77777777" w:rsidR="004B3879" w:rsidRDefault="006D0CDC">
      <w:pPr>
        <w:pStyle w:val="BodyText"/>
      </w:pPr>
      <w:r>
        <w:rPr>
          <w:noProof/>
        </w:rPr>
        <w:lastRenderedPageBreak/>
        <w:drawing>
          <wp:inline distT="0" distB="0" distL="0" distR="0" wp14:anchorId="71AA4F92" wp14:editId="2DBB767F">
            <wp:extent cx="2772075" cy="2310063"/>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prop%20off%20heat%20maps-1.png"/>
                    <pic:cNvPicPr>
                      <a:picLocks noChangeAspect="1" noChangeArrowheads="1"/>
                    </pic:cNvPicPr>
                  </pic:nvPicPr>
                  <pic:blipFill>
                    <a:blip r:embed="rId24"/>
                    <a:stretch>
                      <a:fillRect/>
                    </a:stretch>
                  </pic:blipFill>
                  <pic:spPr bwMode="auto">
                    <a:xfrm>
                      <a:off x="0" y="0"/>
                      <a:ext cx="2772075" cy="2310063"/>
                    </a:xfrm>
                    <a:prstGeom prst="rect">
                      <a:avLst/>
                    </a:prstGeom>
                    <a:noFill/>
                    <a:ln w="9525">
                      <a:noFill/>
                      <a:headEnd/>
                      <a:tailEnd/>
                    </a:ln>
                  </pic:spPr>
                </pic:pic>
              </a:graphicData>
            </a:graphic>
          </wp:inline>
        </w:drawing>
      </w:r>
      <w:r>
        <w:rPr>
          <w:noProof/>
        </w:rPr>
        <w:drawing>
          <wp:inline distT="0" distB="0" distL="0" distR="0" wp14:anchorId="0BBDB3B1" wp14:editId="07A340B5">
            <wp:extent cx="2772075" cy="2310063"/>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prop%20off%20heat%20maps-2.png"/>
                    <pic:cNvPicPr>
                      <a:picLocks noChangeAspect="1" noChangeArrowheads="1"/>
                    </pic:cNvPicPr>
                  </pic:nvPicPr>
                  <pic:blipFill>
                    <a:blip r:embed="rId32"/>
                    <a:stretch>
                      <a:fillRect/>
                    </a:stretch>
                  </pic:blipFill>
                  <pic:spPr bwMode="auto">
                    <a:xfrm>
                      <a:off x="0" y="0"/>
                      <a:ext cx="2772075" cy="2310063"/>
                    </a:xfrm>
                    <a:prstGeom prst="rect">
                      <a:avLst/>
                    </a:prstGeom>
                    <a:noFill/>
                    <a:ln w="9525">
                      <a:noFill/>
                      <a:headEnd/>
                      <a:tailEnd/>
                    </a:ln>
                  </pic:spPr>
                </pic:pic>
              </a:graphicData>
            </a:graphic>
          </wp:inline>
        </w:drawing>
      </w:r>
    </w:p>
    <w:p w14:paraId="2AC045AB" w14:textId="77777777" w:rsidR="004B3879" w:rsidRDefault="006D0CDC">
      <w:pPr>
        <w:pStyle w:val="BodyText"/>
      </w:pPr>
      <w:r>
        <w:t>Here is prop_off for only “small” feasible sets (those with fewer than 4.85165210^{8} elements in the feasible set). This lets us zoom in on the distributions where they start to broaden out.</w:t>
      </w:r>
    </w:p>
    <w:p w14:paraId="2D3D742F" w14:textId="77777777" w:rsidR="004B3879" w:rsidRDefault="006D0CDC">
      <w:pPr>
        <w:pStyle w:val="BodyText"/>
      </w:pPr>
      <w:r>
        <w:rPr>
          <w:noProof/>
        </w:rPr>
        <w:drawing>
          <wp:inline distT="0" distB="0" distL="0" distR="0" wp14:anchorId="1CF60419" wp14:editId="2507EA3B">
            <wp:extent cx="2772075" cy="2310063"/>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prop_off%20small-1.png"/>
                    <pic:cNvPicPr>
                      <a:picLocks noChangeAspect="1" noChangeArrowheads="1"/>
                    </pic:cNvPicPr>
                  </pic:nvPicPr>
                  <pic:blipFill>
                    <a:blip r:embed="rId26"/>
                    <a:stretch>
                      <a:fillRect/>
                    </a:stretch>
                  </pic:blipFill>
                  <pic:spPr bwMode="auto">
                    <a:xfrm>
                      <a:off x="0" y="0"/>
                      <a:ext cx="2772075" cy="2310063"/>
                    </a:xfrm>
                    <a:prstGeom prst="rect">
                      <a:avLst/>
                    </a:prstGeom>
                    <a:noFill/>
                    <a:ln w="9525">
                      <a:noFill/>
                      <a:headEnd/>
                      <a:tailEnd/>
                    </a:ln>
                  </pic:spPr>
                </pic:pic>
              </a:graphicData>
            </a:graphic>
          </wp:inline>
        </w:drawing>
      </w:r>
      <w:r>
        <w:rPr>
          <w:noProof/>
        </w:rPr>
        <w:drawing>
          <wp:inline distT="0" distB="0" distL="0" distR="0" wp14:anchorId="3BB1A749" wp14:editId="296B6ACC">
            <wp:extent cx="2772075" cy="2310063"/>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prop_off%20small-2.png"/>
                    <pic:cNvPicPr>
                      <a:picLocks noChangeAspect="1" noChangeArrowheads="1"/>
                    </pic:cNvPicPr>
                  </pic:nvPicPr>
                  <pic:blipFill>
                    <a:blip r:embed="rId33"/>
                    <a:stretch>
                      <a:fillRect/>
                    </a:stretch>
                  </pic:blipFill>
                  <pic:spPr bwMode="auto">
                    <a:xfrm>
                      <a:off x="0" y="0"/>
                      <a:ext cx="2772075" cy="2310063"/>
                    </a:xfrm>
                    <a:prstGeom prst="rect">
                      <a:avLst/>
                    </a:prstGeom>
                    <a:noFill/>
                    <a:ln w="9525">
                      <a:noFill/>
                      <a:headEnd/>
                      <a:tailEnd/>
                    </a:ln>
                  </pic:spPr>
                </pic:pic>
              </a:graphicData>
            </a:graphic>
          </wp:inline>
        </w:drawing>
      </w:r>
    </w:p>
    <w:p w14:paraId="299EF85B" w14:textId="77777777" w:rsidR="004B3879" w:rsidRDefault="006D0CDC">
      <w:pPr>
        <w:pStyle w:val="Heading4"/>
      </w:pPr>
      <w:bookmarkStart w:id="26" w:name="k-l-divergence"/>
      <w:r>
        <w:t>K-L divergence</w:t>
      </w:r>
      <w:bookmarkEnd w:id="26"/>
    </w:p>
    <w:p w14:paraId="52AA8743" w14:textId="77777777" w:rsidR="004B3879" w:rsidRDefault="006D0CDC">
      <w:pPr>
        <w:pStyle w:val="FirstParagraph"/>
      </w:pPr>
      <w:r>
        <w:t>Lower divergence values indicate more similarity. It is bounded 0 to 1.</w:t>
      </w:r>
    </w:p>
    <w:p w14:paraId="7313E4C3" w14:textId="77777777" w:rsidR="004B3879" w:rsidRDefault="006D0CDC">
      <w:pPr>
        <w:pStyle w:val="BodyText"/>
      </w:pPr>
      <w:r>
        <w:rPr>
          <w:noProof/>
        </w:rPr>
        <w:lastRenderedPageBreak/>
        <w:drawing>
          <wp:inline distT="0" distB="0" distL="0" distR="0" wp14:anchorId="18ECCE55" wp14:editId="4FB44B86">
            <wp:extent cx="2772075" cy="2310063"/>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div%20heat%20maps-1.png"/>
                    <pic:cNvPicPr>
                      <a:picLocks noChangeAspect="1" noChangeArrowheads="1"/>
                    </pic:cNvPicPr>
                  </pic:nvPicPr>
                  <pic:blipFill>
                    <a:blip r:embed="rId24"/>
                    <a:stretch>
                      <a:fillRect/>
                    </a:stretch>
                  </pic:blipFill>
                  <pic:spPr bwMode="auto">
                    <a:xfrm>
                      <a:off x="0" y="0"/>
                      <a:ext cx="2772075" cy="2310063"/>
                    </a:xfrm>
                    <a:prstGeom prst="rect">
                      <a:avLst/>
                    </a:prstGeom>
                    <a:noFill/>
                    <a:ln w="9525">
                      <a:noFill/>
                      <a:headEnd/>
                      <a:tailEnd/>
                    </a:ln>
                  </pic:spPr>
                </pic:pic>
              </a:graphicData>
            </a:graphic>
          </wp:inline>
        </w:drawing>
      </w:r>
      <w:r>
        <w:rPr>
          <w:noProof/>
        </w:rPr>
        <w:drawing>
          <wp:inline distT="0" distB="0" distL="0" distR="0" wp14:anchorId="52C239CE" wp14:editId="003083C8">
            <wp:extent cx="2772075" cy="2310063"/>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div%20heat%20maps-2.png"/>
                    <pic:cNvPicPr>
                      <a:picLocks noChangeAspect="1" noChangeArrowheads="1"/>
                    </pic:cNvPicPr>
                  </pic:nvPicPr>
                  <pic:blipFill>
                    <a:blip r:embed="rId34"/>
                    <a:stretch>
                      <a:fillRect/>
                    </a:stretch>
                  </pic:blipFill>
                  <pic:spPr bwMode="auto">
                    <a:xfrm>
                      <a:off x="0" y="0"/>
                      <a:ext cx="2772075" cy="2310063"/>
                    </a:xfrm>
                    <a:prstGeom prst="rect">
                      <a:avLst/>
                    </a:prstGeom>
                    <a:noFill/>
                    <a:ln w="9525">
                      <a:noFill/>
                      <a:headEnd/>
                      <a:tailEnd/>
                    </a:ln>
                  </pic:spPr>
                </pic:pic>
              </a:graphicData>
            </a:graphic>
          </wp:inline>
        </w:drawing>
      </w:r>
    </w:p>
    <w:p w14:paraId="5D3BFB5C" w14:textId="77777777" w:rsidR="004B3879" w:rsidRDefault="006D0CDC">
      <w:pPr>
        <w:pStyle w:val="BodyText"/>
      </w:pPr>
      <w:r>
        <w:t>Here is K-L divergence for only “small” feasible sets (those with fewer than 4.85165210^{8} elements in the feasible set). This lets us zoom in on the distributions where they start to broaden out.</w:t>
      </w:r>
    </w:p>
    <w:p w14:paraId="6126CF43" w14:textId="77777777" w:rsidR="004B3879" w:rsidRDefault="006D0CDC">
      <w:pPr>
        <w:pStyle w:val="BodyText"/>
      </w:pPr>
      <w:r>
        <w:rPr>
          <w:noProof/>
        </w:rPr>
        <w:drawing>
          <wp:inline distT="0" distB="0" distL="0" distR="0" wp14:anchorId="603C515E" wp14:editId="050A6875">
            <wp:extent cx="2772075" cy="2310063"/>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div%20small-1.png"/>
                    <pic:cNvPicPr>
                      <a:picLocks noChangeAspect="1" noChangeArrowheads="1"/>
                    </pic:cNvPicPr>
                  </pic:nvPicPr>
                  <pic:blipFill>
                    <a:blip r:embed="rId26"/>
                    <a:stretch>
                      <a:fillRect/>
                    </a:stretch>
                  </pic:blipFill>
                  <pic:spPr bwMode="auto">
                    <a:xfrm>
                      <a:off x="0" y="0"/>
                      <a:ext cx="2772075" cy="2310063"/>
                    </a:xfrm>
                    <a:prstGeom prst="rect">
                      <a:avLst/>
                    </a:prstGeom>
                    <a:noFill/>
                    <a:ln w="9525">
                      <a:noFill/>
                      <a:headEnd/>
                      <a:tailEnd/>
                    </a:ln>
                  </pic:spPr>
                </pic:pic>
              </a:graphicData>
            </a:graphic>
          </wp:inline>
        </w:drawing>
      </w:r>
      <w:r>
        <w:rPr>
          <w:noProof/>
        </w:rPr>
        <w:drawing>
          <wp:inline distT="0" distB="0" distL="0" distR="0" wp14:anchorId="7B56022E" wp14:editId="2D9E88F6">
            <wp:extent cx="2772075" cy="2310063"/>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self_similarity_files/figure-docx/div%20small-2.png"/>
                    <pic:cNvPicPr>
                      <a:picLocks noChangeAspect="1" noChangeArrowheads="1"/>
                    </pic:cNvPicPr>
                  </pic:nvPicPr>
                  <pic:blipFill>
                    <a:blip r:embed="rId35"/>
                    <a:stretch>
                      <a:fillRect/>
                    </a:stretch>
                  </pic:blipFill>
                  <pic:spPr bwMode="auto">
                    <a:xfrm>
                      <a:off x="0" y="0"/>
                      <a:ext cx="2772075" cy="2310063"/>
                    </a:xfrm>
                    <a:prstGeom prst="rect">
                      <a:avLst/>
                    </a:prstGeom>
                    <a:noFill/>
                    <a:ln w="9525">
                      <a:noFill/>
                      <a:headEnd/>
                      <a:tailEnd/>
                    </a:ln>
                  </pic:spPr>
                </pic:pic>
              </a:graphicData>
            </a:graphic>
          </wp:inline>
        </w:drawing>
      </w:r>
    </w:p>
    <w:p w14:paraId="28EA2B30" w14:textId="77777777" w:rsidR="004B3879" w:rsidRDefault="006D0CDC">
      <w:pPr>
        <w:pStyle w:val="Heading3"/>
      </w:pPr>
      <w:bookmarkStart w:id="27" w:name="in-summary"/>
      <w:r>
        <w:t>In summary</w:t>
      </w:r>
      <w:bookmarkEnd w:id="27"/>
    </w:p>
    <w:p w14:paraId="3A878EDA" w14:textId="1648DB10" w:rsidR="004B3879" w:rsidRDefault="006D0CDC">
      <w:pPr>
        <w:pStyle w:val="FirstParagraph"/>
      </w:pPr>
      <w:r>
        <w:t>Large feasible sets are consistently more self-similar than small ones</w:t>
      </w:r>
      <w:ins w:id="28" w:author="Ernest, Morgan" w:date="2020-12-10T11:27:00Z">
        <w:r w:rsidR="005372C8">
          <w:t>, regardless of the metric of similarity used</w:t>
        </w:r>
      </w:ins>
      <w:r>
        <w:t>.</w:t>
      </w:r>
      <w:bookmarkStart w:id="29" w:name="_GoBack"/>
      <w:bookmarkEnd w:id="29"/>
    </w:p>
    <w:sectPr w:rsidR="004B387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Ernest, Morgan" w:date="2020-12-10T11:09:00Z" w:initials="EM">
    <w:p w14:paraId="31F17146" w14:textId="55EE518E" w:rsidR="005372C8" w:rsidRDefault="005372C8">
      <w:pPr>
        <w:pStyle w:val="CommentText"/>
      </w:pPr>
      <w:r>
        <w:rPr>
          <w:rStyle w:val="CommentReference"/>
        </w:rPr>
        <w:annotationRef/>
      </w:r>
      <w:r>
        <w:t>‘we’ make sure to change through the document.</w:t>
      </w:r>
    </w:p>
  </w:comment>
  <w:comment w:id="15" w:author="Ernest, Morgan" w:date="2020-12-10T11:14:00Z" w:initials="EM">
    <w:p w14:paraId="63A976DC" w14:textId="002F5FC1" w:rsidR="005372C8" w:rsidRDefault="005372C8">
      <w:pPr>
        <w:pStyle w:val="CommentText"/>
      </w:pPr>
      <w:r>
        <w:rPr>
          <w:rStyle w:val="CommentReference"/>
        </w:rPr>
        <w:annotationRef/>
      </w:r>
      <w:r>
        <w:t>It’s not clear what the labels mean: s_44_n_13360? I think you can just add a sentence before this figure explaining that blue an red represent.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1F17146" w15:done="0"/>
  <w15:commentEx w15:paraId="63A976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C807C" w16cex:dateUtc="2020-12-10T16:09:00Z"/>
  <w16cex:commentExtensible w16cex:durableId="237C8196" w16cex:dateUtc="2020-12-10T16: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1F17146" w16cid:durableId="237C807C"/>
  <w16cid:commentId w16cid:paraId="63A976DC" w16cid:durableId="237C81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F6C95B" w14:textId="77777777" w:rsidR="00956EDB" w:rsidRDefault="00956EDB">
      <w:pPr>
        <w:spacing w:after="0"/>
      </w:pPr>
      <w:r>
        <w:separator/>
      </w:r>
    </w:p>
  </w:endnote>
  <w:endnote w:type="continuationSeparator" w:id="0">
    <w:p w14:paraId="58373F0E" w14:textId="77777777" w:rsidR="00956EDB" w:rsidRDefault="00956E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5D168C" w14:textId="77777777" w:rsidR="00956EDB" w:rsidRDefault="00956EDB">
      <w:r>
        <w:separator/>
      </w:r>
    </w:p>
  </w:footnote>
  <w:footnote w:type="continuationSeparator" w:id="0">
    <w:p w14:paraId="2B0A880C" w14:textId="77777777" w:rsidR="00956EDB" w:rsidRDefault="00956E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D8A2B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7A8604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rnest, Morgan">
    <w15:presenceInfo w15:providerId="AD" w15:userId="S::skmorgane@ufl.edu::8bdbff9f-609a-4f8d-8d10-6c72c204f1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6F9C"/>
    <w:rsid w:val="004B3879"/>
    <w:rsid w:val="004E29B3"/>
    <w:rsid w:val="005372C8"/>
    <w:rsid w:val="00590D07"/>
    <w:rsid w:val="006D0CDC"/>
    <w:rsid w:val="00784D58"/>
    <w:rsid w:val="008D6863"/>
    <w:rsid w:val="00956EDB"/>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7E93A"/>
  <w15:docId w15:val="{E252F024-A83D-4AE4-B58B-1487F2E66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5372C8"/>
    <w:rPr>
      <w:sz w:val="16"/>
      <w:szCs w:val="16"/>
    </w:rPr>
  </w:style>
  <w:style w:type="paragraph" w:styleId="CommentText">
    <w:name w:val="annotation text"/>
    <w:basedOn w:val="Normal"/>
    <w:link w:val="CommentTextChar"/>
    <w:semiHidden/>
    <w:unhideWhenUsed/>
    <w:rsid w:val="005372C8"/>
    <w:rPr>
      <w:sz w:val="20"/>
      <w:szCs w:val="20"/>
    </w:rPr>
  </w:style>
  <w:style w:type="character" w:customStyle="1" w:styleId="CommentTextChar">
    <w:name w:val="Comment Text Char"/>
    <w:basedOn w:val="DefaultParagraphFont"/>
    <w:link w:val="CommentText"/>
    <w:semiHidden/>
    <w:rsid w:val="005372C8"/>
    <w:rPr>
      <w:sz w:val="20"/>
      <w:szCs w:val="20"/>
    </w:rPr>
  </w:style>
  <w:style w:type="paragraph" w:styleId="CommentSubject">
    <w:name w:val="annotation subject"/>
    <w:basedOn w:val="CommentText"/>
    <w:next w:val="CommentText"/>
    <w:link w:val="CommentSubjectChar"/>
    <w:semiHidden/>
    <w:unhideWhenUsed/>
    <w:rsid w:val="005372C8"/>
    <w:rPr>
      <w:b/>
      <w:bCs/>
    </w:rPr>
  </w:style>
  <w:style w:type="character" w:customStyle="1" w:styleId="CommentSubjectChar">
    <w:name w:val="Comment Subject Char"/>
    <w:basedOn w:val="CommentTextChar"/>
    <w:link w:val="CommentSubject"/>
    <w:semiHidden/>
    <w:rsid w:val="005372C8"/>
    <w:rPr>
      <w:b/>
      <w:bCs/>
      <w:sz w:val="20"/>
      <w:szCs w:val="20"/>
    </w:rPr>
  </w:style>
  <w:style w:type="paragraph" w:styleId="BalloonText">
    <w:name w:val="Balloon Text"/>
    <w:basedOn w:val="Normal"/>
    <w:link w:val="BalloonTextChar"/>
    <w:semiHidden/>
    <w:unhideWhenUsed/>
    <w:rsid w:val="005372C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5372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microsoft.com/office/2011/relationships/commentsExtended" Target="commentsExtended.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9</Pages>
  <Words>891</Words>
  <Characters>5079</Characters>
  <Application>Microsoft Office Word</Application>
  <DocSecurity>0</DocSecurity>
  <Lines>42</Lines>
  <Paragraphs>11</Paragraphs>
  <ScaleCrop>false</ScaleCrop>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Self-similarity of the elements of the feasible set</dc:title>
  <dc:creator>Renata Diaz</dc:creator>
  <cp:keywords/>
  <cp:lastModifiedBy>Ernest, Morgan</cp:lastModifiedBy>
  <cp:revision>3</cp:revision>
  <dcterms:created xsi:type="dcterms:W3CDTF">2020-11-30T20:59:00Z</dcterms:created>
  <dcterms:modified xsi:type="dcterms:W3CDTF">2020-12-10T16:27:00Z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2020-11-30</vt:lpwstr>
  </property>
  <property fmtid="{D5CDD505-2E9C-101B-9397-08002B2CF9AE}" pid="3" name="output">
    <vt:lpwstr/>
  </property>
</Properties>
</file>