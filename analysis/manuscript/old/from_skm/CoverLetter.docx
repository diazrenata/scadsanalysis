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37B7" w14:textId="77777777" w:rsidR="00141C1D" w:rsidRDefault="00141C1D" w:rsidP="00141C1D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Cover letter</w:t>
      </w:r>
    </w:p>
    <w:p w14:paraId="4E2E9417" w14:textId="770303DE" w:rsidR="00410A22" w:rsidRDefault="00410A22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Dr. Tim Coulson</w:t>
      </w:r>
    </w:p>
    <w:p w14:paraId="49B8430D" w14:textId="1B2B62C9" w:rsidR="00410A22" w:rsidRDefault="00410A22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Editor-in-Chief, Ecology Letters</w:t>
      </w:r>
    </w:p>
    <w:p w14:paraId="06964FF5" w14:textId="16259D1B" w:rsidR="00410A22" w:rsidRDefault="005A1BD0" w:rsidP="00141C1D">
      <w:pPr>
        <w:rPr>
          <w:ins w:id="0" w:author="Ernest, Morgan" w:date="2020-12-04T09:24:00Z"/>
          <w:rFonts w:asciiTheme="majorHAnsi" w:eastAsia="Times New Roman" w:hAnsiTheme="majorHAnsi" w:cstheme="majorHAnsi"/>
        </w:rPr>
      </w:pPr>
      <w:ins w:id="1" w:author="Ernest, Morgan" w:date="2020-12-04T09:24:00Z">
        <w:r>
          <w:rPr>
            <w:rFonts w:asciiTheme="majorHAnsi" w:eastAsia="Times New Roman" w:hAnsiTheme="majorHAnsi" w:cstheme="majorHAnsi"/>
          </w:rPr>
          <w:t>DATE</w:t>
        </w:r>
      </w:ins>
    </w:p>
    <w:p w14:paraId="3C08DA6B" w14:textId="77777777" w:rsidR="005A1BD0" w:rsidRDefault="005A1BD0" w:rsidP="00141C1D">
      <w:pPr>
        <w:rPr>
          <w:rFonts w:asciiTheme="majorHAnsi" w:eastAsia="Times New Roman" w:hAnsiTheme="majorHAnsi" w:cstheme="majorHAnsi"/>
        </w:rPr>
      </w:pPr>
    </w:p>
    <w:p w14:paraId="4FF082B0" w14:textId="6C013D37" w:rsidR="00410A22" w:rsidRDefault="00410A22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430CE1F5" w14:textId="5CF14C2C" w:rsidR="00141C1D" w:rsidRPr="00F8712E" w:rsidRDefault="00141C1D" w:rsidP="00141C1D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 w:rsidR="00410A22"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[</w:t>
      </w:r>
      <w:proofErr w:type="spellStart"/>
      <w:r w:rsidRPr="00F8712E">
        <w:rPr>
          <w:rFonts w:asciiTheme="majorHAnsi" w:eastAsia="Times New Roman" w:hAnsiTheme="majorHAnsi" w:cstheme="majorHAnsi"/>
        </w:rPr>
        <w:t>ms</w:t>
      </w:r>
      <w:proofErr w:type="spellEnd"/>
      <w:r w:rsidRPr="00F8712E">
        <w:rPr>
          <w:rFonts w:asciiTheme="majorHAnsi" w:eastAsia="Times New Roman" w:hAnsiTheme="majorHAnsi" w:cstheme="majorHAnsi"/>
        </w:rPr>
        <w:t xml:space="preserve"> title] </w:t>
      </w:r>
      <w:r w:rsidR="00410A22">
        <w:rPr>
          <w:rFonts w:asciiTheme="majorHAnsi" w:eastAsia="Times New Roman" w:hAnsiTheme="majorHAnsi" w:cstheme="majorHAnsi"/>
        </w:rPr>
        <w:t>by Renata Diaz</w:t>
      </w:r>
      <w:ins w:id="2" w:author="Ernest, Morgan" w:date="2020-12-04T10:27:00Z">
        <w:r w:rsidR="00DE590F">
          <w:rPr>
            <w:rFonts w:asciiTheme="majorHAnsi" w:eastAsia="Times New Roman" w:hAnsiTheme="majorHAnsi" w:cstheme="majorHAnsi"/>
          </w:rPr>
          <w:t xml:space="preserve">, Hao Ye, and </w:t>
        </w:r>
      </w:ins>
      <w:r w:rsidR="005A1BD0">
        <w:rPr>
          <w:rFonts w:asciiTheme="majorHAnsi" w:eastAsia="Times New Roman" w:hAnsiTheme="majorHAnsi" w:cstheme="majorHAnsi"/>
        </w:rPr>
        <w:t xml:space="preserve"> </w:t>
      </w:r>
      <w:del w:id="3" w:author="Ernest, Morgan" w:date="2020-12-04T10:26:00Z">
        <w:r w:rsidR="005A1BD0" w:rsidDel="00DE590F">
          <w:rPr>
            <w:rFonts w:asciiTheme="majorHAnsi" w:eastAsia="Times New Roman" w:hAnsiTheme="majorHAnsi" w:cstheme="majorHAnsi"/>
          </w:rPr>
          <w:delText xml:space="preserve">and </w:delText>
        </w:r>
      </w:del>
      <w:r w:rsidR="005A1BD0">
        <w:rPr>
          <w:rFonts w:asciiTheme="majorHAnsi" w:eastAsia="Times New Roman" w:hAnsiTheme="majorHAnsi" w:cstheme="majorHAnsi"/>
        </w:rPr>
        <w:t xml:space="preserve">S.K. Morgan Ernest </w:t>
      </w:r>
      <w:r w:rsidRPr="00F8712E">
        <w:rPr>
          <w:rFonts w:asciiTheme="majorHAnsi" w:eastAsia="Times New Roman" w:hAnsiTheme="majorHAnsi" w:cstheme="majorHAnsi"/>
        </w:rPr>
        <w:t>as a Letter</w:t>
      </w:r>
      <w:r w:rsidR="005A1BD0"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</w:p>
    <w:p w14:paraId="54E9433B" w14:textId="61067123" w:rsidR="00D96DB4" w:rsidRDefault="00141C1D" w:rsidP="00141C1D">
      <w:pPr>
        <w:rPr>
          <w:ins w:id="4" w:author="Ernest, Morgan" w:date="2020-12-04T10:44:00Z"/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The species abundance distribution (SAD) is one of the most well-known </w:t>
      </w:r>
      <w:del w:id="5" w:author="Ernest, Morgan" w:date="2020-12-04T09:32:00Z">
        <w:r w:rsidRPr="00F8712E" w:rsidDel="005A1BD0">
          <w:rPr>
            <w:rFonts w:asciiTheme="majorHAnsi" w:eastAsia="Times New Roman" w:hAnsiTheme="majorHAnsi" w:cstheme="majorHAnsi"/>
          </w:rPr>
          <w:delText xml:space="preserve">and highly-studied </w:delText>
        </w:r>
      </w:del>
      <w:r w:rsidRPr="00F8712E">
        <w:rPr>
          <w:rFonts w:asciiTheme="majorHAnsi" w:eastAsia="Times New Roman" w:hAnsiTheme="majorHAnsi" w:cstheme="majorHAnsi"/>
        </w:rPr>
        <w:t>patterns in ecology</w:t>
      </w:r>
      <w:ins w:id="6" w:author="Ernest, Morgan" w:date="2020-12-04T09:31:00Z">
        <w:r w:rsidR="005A1BD0">
          <w:rPr>
            <w:rFonts w:asciiTheme="majorHAnsi" w:eastAsia="Times New Roman" w:hAnsiTheme="majorHAnsi" w:cstheme="majorHAnsi"/>
          </w:rPr>
          <w:t xml:space="preserve">, </w:t>
        </w:r>
      </w:ins>
      <w:ins w:id="7" w:author="Ernest, Morgan" w:date="2020-12-04T09:42:00Z">
        <w:r w:rsidR="003F4AA8">
          <w:rPr>
            <w:rFonts w:asciiTheme="majorHAnsi" w:eastAsia="Times New Roman" w:hAnsiTheme="majorHAnsi" w:cstheme="majorHAnsi"/>
          </w:rPr>
          <w:t>exhibiting a nearly ubiquitous ‘hollow curve’ shape with</w:t>
        </w:r>
      </w:ins>
      <w:ins w:id="8" w:author="Ernest, Morgan" w:date="2020-12-04T09:33:00Z">
        <w:r w:rsidR="005A1BD0">
          <w:rPr>
            <w:rFonts w:asciiTheme="majorHAnsi" w:eastAsia="Times New Roman" w:hAnsiTheme="majorHAnsi" w:cstheme="majorHAnsi"/>
          </w:rPr>
          <w:t xml:space="preserve"> few abunda</w:t>
        </w:r>
      </w:ins>
      <w:ins w:id="9" w:author="Ernest, Morgan" w:date="2020-12-04T09:34:00Z">
        <w:r w:rsidR="005A1BD0">
          <w:rPr>
            <w:rFonts w:asciiTheme="majorHAnsi" w:eastAsia="Times New Roman" w:hAnsiTheme="majorHAnsi" w:cstheme="majorHAnsi"/>
          </w:rPr>
          <w:t>nt species and many rare species</w:t>
        </w:r>
      </w:ins>
      <w:ins w:id="10" w:author="Ernest, Morgan" w:date="2020-12-04T10:50:00Z">
        <w:r w:rsidR="003743E3">
          <w:rPr>
            <w:rFonts w:asciiTheme="majorHAnsi" w:eastAsia="Times New Roman" w:hAnsiTheme="majorHAnsi" w:cstheme="majorHAnsi"/>
          </w:rPr>
          <w:t xml:space="preserve"> (McGill et al. 2006, </w:t>
        </w:r>
      </w:ins>
      <w:ins w:id="11" w:author="Ernest, Morgan" w:date="2020-12-04T10:51:00Z">
        <w:r w:rsidR="003743E3">
          <w:rPr>
            <w:rFonts w:asciiTheme="majorHAnsi" w:eastAsia="Times New Roman" w:hAnsiTheme="majorHAnsi" w:cstheme="majorHAnsi"/>
            <w:i/>
            <w:iCs/>
          </w:rPr>
          <w:t>Ecology Letters</w:t>
        </w:r>
        <w:r w:rsidR="003743E3">
          <w:rPr>
            <w:rFonts w:asciiTheme="majorHAnsi" w:eastAsia="Times New Roman" w:hAnsiTheme="majorHAnsi" w:cstheme="majorHAnsi"/>
          </w:rPr>
          <w:t>)</w:t>
        </w:r>
      </w:ins>
      <w:ins w:id="12" w:author="Ernest, Morgan" w:date="2020-12-04T09:34:00Z">
        <w:r w:rsidR="005A1BD0">
          <w:rPr>
            <w:rFonts w:asciiTheme="majorHAnsi" w:eastAsia="Times New Roman" w:hAnsiTheme="majorHAnsi" w:cstheme="majorHAnsi"/>
          </w:rPr>
          <w:t xml:space="preserve">. </w:t>
        </w:r>
      </w:ins>
      <w:ins w:id="13" w:author="Ernest, Morgan" w:date="2020-12-04T10:06:00Z">
        <w:r w:rsidR="00221151">
          <w:rPr>
            <w:rFonts w:asciiTheme="majorHAnsi" w:eastAsia="Times New Roman" w:hAnsiTheme="majorHAnsi" w:cstheme="majorHAnsi"/>
          </w:rPr>
          <w:t>T</w:t>
        </w:r>
      </w:ins>
      <w:ins w:id="14" w:author="Ernest, Morgan" w:date="2020-12-04T09:34:00Z">
        <w:r w:rsidR="003F4AA8">
          <w:rPr>
            <w:rFonts w:asciiTheme="majorHAnsi" w:eastAsia="Times New Roman" w:hAnsiTheme="majorHAnsi" w:cstheme="majorHAnsi"/>
          </w:rPr>
          <w:t xml:space="preserve">his pattern </w:t>
        </w:r>
      </w:ins>
      <w:ins w:id="15" w:author="Ernest, Morgan" w:date="2020-12-04T10:50:00Z">
        <w:r w:rsidR="003743E3">
          <w:rPr>
            <w:rFonts w:asciiTheme="majorHAnsi" w:eastAsia="Times New Roman" w:hAnsiTheme="majorHAnsi" w:cstheme="majorHAnsi"/>
          </w:rPr>
          <w:t>has played a central role in the comparison of ecological</w:t>
        </w:r>
      </w:ins>
      <w:ins w:id="16" w:author="Ernest, Morgan" w:date="2020-12-04T09:34:00Z">
        <w:r w:rsidR="003F4AA8">
          <w:rPr>
            <w:rFonts w:asciiTheme="majorHAnsi" w:eastAsia="Times New Roman" w:hAnsiTheme="majorHAnsi" w:cstheme="majorHAnsi"/>
          </w:rPr>
          <w:t xml:space="preserve"> theories </w:t>
        </w:r>
      </w:ins>
      <w:ins w:id="17" w:author="Ernest, Morgan" w:date="2020-12-04T09:35:00Z">
        <w:r w:rsidR="003F4AA8">
          <w:rPr>
            <w:rFonts w:asciiTheme="majorHAnsi" w:eastAsia="Times New Roman" w:hAnsiTheme="majorHAnsi" w:cstheme="majorHAnsi"/>
          </w:rPr>
          <w:t xml:space="preserve">(e.g., </w:t>
        </w:r>
        <w:commentRangeStart w:id="18"/>
        <w:r w:rsidR="003F4AA8">
          <w:rPr>
            <w:rFonts w:asciiTheme="majorHAnsi" w:eastAsia="Times New Roman" w:hAnsiTheme="majorHAnsi" w:cstheme="majorHAnsi"/>
          </w:rPr>
          <w:t>refs</w:t>
        </w:r>
      </w:ins>
      <w:commentRangeEnd w:id="18"/>
      <w:ins w:id="19" w:author="Ernest, Morgan" w:date="2020-12-04T11:04:00Z">
        <w:r w:rsidR="006F261D">
          <w:rPr>
            <w:rStyle w:val="CommentReference"/>
          </w:rPr>
          <w:commentReference w:id="18"/>
        </w:r>
      </w:ins>
      <w:ins w:id="20" w:author="Ernest, Morgan" w:date="2020-12-04T09:35:00Z">
        <w:r w:rsidR="003F4AA8">
          <w:rPr>
            <w:rFonts w:asciiTheme="majorHAnsi" w:eastAsia="Times New Roman" w:hAnsiTheme="majorHAnsi" w:cstheme="majorHAnsi"/>
          </w:rPr>
          <w:t>)</w:t>
        </w:r>
      </w:ins>
      <w:ins w:id="21" w:author="Ernest, Morgan" w:date="2020-12-04T10:07:00Z">
        <w:r w:rsidR="00221151">
          <w:rPr>
            <w:rFonts w:asciiTheme="majorHAnsi" w:eastAsia="Times New Roman" w:hAnsiTheme="majorHAnsi" w:cstheme="majorHAnsi"/>
          </w:rPr>
          <w:t>, but its u</w:t>
        </w:r>
      </w:ins>
      <w:ins w:id="22" w:author="Ernest, Morgan" w:date="2020-12-04T10:28:00Z">
        <w:r w:rsidR="00DE590F">
          <w:rPr>
            <w:rFonts w:asciiTheme="majorHAnsi" w:eastAsia="Times New Roman" w:hAnsiTheme="majorHAnsi" w:cstheme="majorHAnsi"/>
          </w:rPr>
          <w:t>tility</w:t>
        </w:r>
      </w:ins>
      <w:ins w:id="23" w:author="Ernest, Morgan" w:date="2020-12-04T10:07:00Z">
        <w:r w:rsidR="00221151">
          <w:rPr>
            <w:rFonts w:asciiTheme="majorHAnsi" w:eastAsia="Times New Roman" w:hAnsiTheme="majorHAnsi" w:cstheme="majorHAnsi"/>
          </w:rPr>
          <w:t xml:space="preserve"> has be</w:t>
        </w:r>
      </w:ins>
      <w:ins w:id="24" w:author="Ernest, Morgan" w:date="2020-12-04T10:50:00Z">
        <w:r w:rsidR="003743E3">
          <w:rPr>
            <w:rFonts w:asciiTheme="majorHAnsi" w:eastAsia="Times New Roman" w:hAnsiTheme="majorHAnsi" w:cstheme="majorHAnsi"/>
          </w:rPr>
          <w:t>en questioned based on</w:t>
        </w:r>
      </w:ins>
      <w:del w:id="25" w:author="Ernest, Morgan" w:date="2020-12-04T09:34:00Z">
        <w:r w:rsidRPr="00F8712E" w:rsidDel="005A1BD0">
          <w:rPr>
            <w:rFonts w:asciiTheme="majorHAnsi" w:eastAsia="Times New Roman" w:hAnsiTheme="majorHAnsi" w:cstheme="majorHAnsi"/>
          </w:rPr>
          <w:delText>.</w:delText>
        </w:r>
      </w:del>
      <w:del w:id="26" w:author="Ernest, Morgan" w:date="2020-12-04T09:35:00Z">
        <w:r w:rsidRPr="00F8712E" w:rsidDel="003F4AA8">
          <w:rPr>
            <w:rFonts w:asciiTheme="majorHAnsi" w:eastAsia="Times New Roman" w:hAnsiTheme="majorHAnsi" w:cstheme="majorHAnsi"/>
          </w:rPr>
          <w:delText xml:space="preserve"> However, efforts to understand it in biological terms have struggled because almost all SADs</w:delText>
        </w:r>
        <w:r w:rsidDel="003F4AA8">
          <w:rPr>
            <w:rFonts w:asciiTheme="majorHAnsi" w:eastAsia="Times New Roman" w:hAnsiTheme="majorHAnsi" w:cstheme="majorHAnsi"/>
          </w:rPr>
          <w:delText xml:space="preserve"> – including those generated by various ecological theories -  c</w:delText>
        </w:r>
        <w:r w:rsidRPr="00F8712E" w:rsidDel="003F4AA8">
          <w:rPr>
            <w:rFonts w:asciiTheme="majorHAnsi" w:eastAsia="Times New Roman" w:hAnsiTheme="majorHAnsi" w:cstheme="majorHAnsi"/>
          </w:rPr>
          <w:delText>onform to the same general</w:delText>
        </w:r>
        <w:r w:rsidDel="003F4AA8">
          <w:rPr>
            <w:rFonts w:asciiTheme="majorHAnsi" w:eastAsia="Times New Roman" w:hAnsiTheme="majorHAnsi" w:cstheme="majorHAnsi"/>
          </w:rPr>
          <w:delText xml:space="preserve"> form, with a few common species and many rare species</w:delText>
        </w:r>
        <w:r w:rsidRPr="00F8712E" w:rsidDel="003F4AA8">
          <w:rPr>
            <w:rFonts w:asciiTheme="majorHAnsi" w:eastAsia="Times New Roman" w:hAnsiTheme="majorHAnsi" w:cstheme="majorHAnsi"/>
          </w:rPr>
          <w:delText xml:space="preserve">. </w:delText>
        </w:r>
      </w:del>
      <w:del w:id="27" w:author="Ernest, Morgan" w:date="2020-12-04T09:29:00Z">
        <w:r w:rsidDel="005A1BD0">
          <w:rPr>
            <w:rFonts w:asciiTheme="majorHAnsi" w:eastAsia="Times New Roman" w:hAnsiTheme="majorHAnsi" w:cstheme="majorHAnsi"/>
          </w:rPr>
          <w:delText>One explanation for the ubiquity of this pattern is that</w:delText>
        </w:r>
      </w:del>
      <w:ins w:id="28" w:author="Ernest, Morgan" w:date="2020-12-04T09:30:00Z">
        <w:r w:rsidR="005A1BD0">
          <w:rPr>
            <w:rFonts w:asciiTheme="majorHAnsi" w:eastAsia="Times New Roman" w:hAnsiTheme="majorHAnsi" w:cstheme="majorHAnsi"/>
          </w:rPr>
          <w:t xml:space="preserve"> </w:t>
        </w:r>
      </w:ins>
      <w:ins w:id="29" w:author="Ernest, Morgan" w:date="2020-12-04T10:05:00Z">
        <w:r w:rsidR="00221151">
          <w:rPr>
            <w:rFonts w:asciiTheme="majorHAnsi" w:eastAsia="Times New Roman" w:hAnsiTheme="majorHAnsi" w:cstheme="majorHAnsi"/>
          </w:rPr>
          <w:t>a</w:t>
        </w:r>
      </w:ins>
      <w:ins w:id="30" w:author="Ernest, Morgan" w:date="2020-12-04T09:44:00Z">
        <w:r w:rsidR="003F4AA8">
          <w:rPr>
            <w:rFonts w:asciiTheme="majorHAnsi" w:eastAsia="Times New Roman" w:hAnsiTheme="majorHAnsi" w:cstheme="majorHAnsi"/>
          </w:rPr>
          <w:t>ccumulating evidence that the ‘hollo</w:t>
        </w:r>
        <w:r w:rsidR="00CD01E8">
          <w:rPr>
            <w:rFonts w:asciiTheme="majorHAnsi" w:eastAsia="Times New Roman" w:hAnsiTheme="majorHAnsi" w:cstheme="majorHAnsi"/>
          </w:rPr>
          <w:t>w</w:t>
        </w:r>
        <w:r w:rsidR="003F4AA8">
          <w:rPr>
            <w:rFonts w:asciiTheme="majorHAnsi" w:eastAsia="Times New Roman" w:hAnsiTheme="majorHAnsi" w:cstheme="majorHAnsi"/>
          </w:rPr>
          <w:t xml:space="preserve"> curve’</w:t>
        </w:r>
      </w:ins>
      <w:ins w:id="31" w:author="Ernest, Morgan" w:date="2020-12-04T10:05:00Z">
        <w:r w:rsidR="00221151">
          <w:rPr>
            <w:rFonts w:asciiTheme="majorHAnsi" w:eastAsia="Times New Roman" w:hAnsiTheme="majorHAnsi" w:cstheme="majorHAnsi"/>
          </w:rPr>
          <w:t xml:space="preserve"> </w:t>
        </w:r>
      </w:ins>
      <w:ins w:id="32" w:author="Ernest, Morgan" w:date="2020-12-04T09:45:00Z">
        <w:r w:rsidR="00CD01E8">
          <w:rPr>
            <w:rFonts w:asciiTheme="majorHAnsi" w:eastAsia="Times New Roman" w:hAnsiTheme="majorHAnsi" w:cstheme="majorHAnsi"/>
          </w:rPr>
          <w:t xml:space="preserve">is </w:t>
        </w:r>
      </w:ins>
      <w:ins w:id="33" w:author="Ernest, Morgan" w:date="2020-12-04T10:04:00Z">
        <w:r w:rsidR="007A2E41">
          <w:rPr>
            <w:rFonts w:asciiTheme="majorHAnsi" w:eastAsia="Times New Roman" w:hAnsiTheme="majorHAnsi" w:cstheme="majorHAnsi"/>
          </w:rPr>
          <w:t>actually</w:t>
        </w:r>
      </w:ins>
      <w:ins w:id="34" w:author="Ernest, Morgan" w:date="2020-12-04T09:44:00Z">
        <w:r w:rsidR="00CD01E8">
          <w:rPr>
            <w:rFonts w:asciiTheme="majorHAnsi" w:eastAsia="Times New Roman" w:hAnsiTheme="majorHAnsi" w:cstheme="majorHAnsi"/>
          </w:rPr>
          <w:t xml:space="preserve"> </w:t>
        </w:r>
      </w:ins>
      <w:del w:id="35" w:author="Ernest, Morgan" w:date="2020-12-04T09:30:00Z">
        <w:r w:rsidDel="005A1BD0">
          <w:rPr>
            <w:rFonts w:asciiTheme="majorHAnsi" w:eastAsia="Times New Roman" w:hAnsiTheme="majorHAnsi" w:cstheme="majorHAnsi"/>
          </w:rPr>
          <w:delText xml:space="preserve"> it is a</w:delText>
        </w:r>
      </w:del>
      <w:del w:id="36" w:author="Ernest, Morgan" w:date="2020-12-04T10:07:00Z">
        <w:r w:rsidDel="00221151">
          <w:rPr>
            <w:rFonts w:asciiTheme="majorHAnsi" w:eastAsia="Times New Roman" w:hAnsiTheme="majorHAnsi" w:cstheme="majorHAnsi"/>
          </w:rPr>
          <w:delText xml:space="preserve"> </w:delText>
        </w:r>
      </w:del>
      <w:ins w:id="37" w:author="Ernest, Morgan" w:date="2020-12-04T09:45:00Z">
        <w:r w:rsidR="00CD01E8">
          <w:rPr>
            <w:rFonts w:asciiTheme="majorHAnsi" w:eastAsia="Times New Roman" w:hAnsiTheme="majorHAnsi" w:cstheme="majorHAnsi"/>
          </w:rPr>
          <w:t xml:space="preserve">a </w:t>
        </w:r>
      </w:ins>
      <w:r>
        <w:rPr>
          <w:rFonts w:asciiTheme="majorHAnsi" w:eastAsia="Times New Roman" w:hAnsiTheme="majorHAnsi" w:cstheme="majorHAnsi"/>
        </w:rPr>
        <w:t xml:space="preserve">statistical artefact </w:t>
      </w:r>
      <w:del w:id="38" w:author="Ernest, Morgan" w:date="2020-12-04T09:54:00Z">
        <w:r w:rsidDel="00CD01E8">
          <w:rPr>
            <w:rFonts w:asciiTheme="majorHAnsi" w:eastAsia="Times New Roman" w:hAnsiTheme="majorHAnsi" w:cstheme="majorHAnsi"/>
          </w:rPr>
          <w:delText>of the mathematical process</w:delText>
        </w:r>
      </w:del>
      <w:ins w:id="39" w:author="Ernest, Morgan" w:date="2020-12-04T10:04:00Z">
        <w:r w:rsidR="007A2E41">
          <w:rPr>
            <w:rFonts w:asciiTheme="majorHAnsi" w:eastAsia="Times New Roman" w:hAnsiTheme="majorHAnsi" w:cstheme="majorHAnsi"/>
          </w:rPr>
          <w:t>that emerges from</w:t>
        </w:r>
      </w:ins>
      <w:del w:id="40" w:author="Ernest, Morgan" w:date="2020-12-04T09:54:00Z">
        <w:r w:rsidDel="00CD01E8">
          <w:rPr>
            <w:rFonts w:asciiTheme="majorHAnsi" w:eastAsia="Times New Roman" w:hAnsiTheme="majorHAnsi" w:cstheme="majorHAnsi"/>
          </w:rPr>
          <w:delText xml:space="preserve"> of</w:delText>
        </w:r>
      </w:del>
      <w:r>
        <w:rPr>
          <w:rFonts w:asciiTheme="majorHAnsi" w:eastAsia="Times New Roman" w:hAnsiTheme="majorHAnsi" w:cstheme="majorHAnsi"/>
        </w:rPr>
        <w:t xml:space="preserve"> </w:t>
      </w:r>
      <w:ins w:id="41" w:author="Ernest, Morgan" w:date="2020-12-04T10:52:00Z">
        <w:r w:rsidR="003743E3">
          <w:rPr>
            <w:rFonts w:asciiTheme="majorHAnsi" w:eastAsia="Times New Roman" w:hAnsiTheme="majorHAnsi" w:cstheme="majorHAnsi"/>
          </w:rPr>
          <w:t>simpl</w:t>
        </w:r>
      </w:ins>
      <w:ins w:id="42" w:author="Ernest, Morgan" w:date="2020-12-04T11:00:00Z">
        <w:r w:rsidR="001C3A2A">
          <w:rPr>
            <w:rFonts w:asciiTheme="majorHAnsi" w:eastAsia="Times New Roman" w:hAnsiTheme="majorHAnsi" w:cstheme="majorHAnsi"/>
          </w:rPr>
          <w:t>y</w:t>
        </w:r>
      </w:ins>
      <w:ins w:id="43" w:author="Ernest, Morgan" w:date="2020-12-04T10:52:00Z">
        <w:r w:rsidR="003743E3">
          <w:rPr>
            <w:rFonts w:asciiTheme="majorHAnsi" w:eastAsia="Times New Roman" w:hAnsiTheme="majorHAnsi" w:cstheme="majorHAnsi"/>
          </w:rPr>
          <w:t xml:space="preserve"> </w:t>
        </w:r>
      </w:ins>
      <w:r>
        <w:rPr>
          <w:rFonts w:asciiTheme="majorHAnsi" w:eastAsia="Times New Roman" w:hAnsiTheme="majorHAnsi" w:cstheme="majorHAnsi"/>
        </w:rPr>
        <w:t xml:space="preserve">dividing </w:t>
      </w:r>
      <w:del w:id="44" w:author="Ernest, Morgan" w:date="2020-12-04T10:52:00Z">
        <w:r w:rsidDel="003743E3">
          <w:rPr>
            <w:rFonts w:asciiTheme="majorHAnsi" w:eastAsia="Times New Roman" w:hAnsiTheme="majorHAnsi" w:cstheme="majorHAnsi"/>
          </w:rPr>
          <w:delText xml:space="preserve">a given number of </w:delText>
        </w:r>
      </w:del>
      <w:r>
        <w:rPr>
          <w:rFonts w:asciiTheme="majorHAnsi" w:eastAsia="Times New Roman" w:hAnsiTheme="majorHAnsi" w:cstheme="majorHAnsi"/>
        </w:rPr>
        <w:t xml:space="preserve">individuals into </w:t>
      </w:r>
      <w:del w:id="45" w:author="Ernest, Morgan" w:date="2020-12-04T10:52:00Z">
        <w:r w:rsidDel="003743E3">
          <w:rPr>
            <w:rFonts w:asciiTheme="majorHAnsi" w:eastAsia="Times New Roman" w:hAnsiTheme="majorHAnsi" w:cstheme="majorHAnsi"/>
          </w:rPr>
          <w:delText xml:space="preserve">a given number of </w:delText>
        </w:r>
      </w:del>
      <w:r>
        <w:rPr>
          <w:rFonts w:asciiTheme="majorHAnsi" w:eastAsia="Times New Roman" w:hAnsiTheme="majorHAnsi" w:cstheme="majorHAnsi"/>
        </w:rPr>
        <w:t>species</w:t>
      </w:r>
      <w:ins w:id="46" w:author="Ernest, Morgan" w:date="2020-12-04T09:30:00Z">
        <w:r w:rsidR="005A1BD0">
          <w:rPr>
            <w:rFonts w:asciiTheme="majorHAnsi" w:eastAsia="Times New Roman" w:hAnsiTheme="majorHAnsi" w:cstheme="majorHAnsi"/>
          </w:rPr>
          <w:t xml:space="preserve"> (</w:t>
        </w:r>
      </w:ins>
      <w:proofErr w:type="spellStart"/>
      <w:ins w:id="47" w:author="Ernest, Morgan" w:date="2020-12-04T10:44:00Z">
        <w:r w:rsidR="00D96DB4">
          <w:rPr>
            <w:rFonts w:asciiTheme="majorHAnsi" w:eastAsia="Times New Roman" w:hAnsiTheme="majorHAnsi" w:cstheme="majorHAnsi"/>
          </w:rPr>
          <w:t>Locey</w:t>
        </w:r>
        <w:proofErr w:type="spellEnd"/>
        <w:r w:rsidR="00D96DB4">
          <w:rPr>
            <w:rFonts w:asciiTheme="majorHAnsi" w:eastAsia="Times New Roman" w:hAnsiTheme="majorHAnsi" w:cstheme="majorHAnsi"/>
          </w:rPr>
          <w:t xml:space="preserve"> &amp; White 2013, </w:t>
        </w:r>
        <w:r w:rsidR="00D96DB4">
          <w:rPr>
            <w:rFonts w:asciiTheme="majorHAnsi" w:eastAsia="Times New Roman" w:hAnsiTheme="majorHAnsi" w:cstheme="majorHAnsi"/>
            <w:i/>
            <w:iCs/>
          </w:rPr>
          <w:t>Ecology Letters</w:t>
        </w:r>
      </w:ins>
      <w:ins w:id="48" w:author="Ernest, Morgan" w:date="2020-12-04T09:30:00Z">
        <w:r w:rsidR="005A1BD0">
          <w:rPr>
            <w:rFonts w:asciiTheme="majorHAnsi" w:eastAsia="Times New Roman" w:hAnsiTheme="majorHAnsi" w:cstheme="majorHAnsi"/>
          </w:rPr>
          <w:t>)</w:t>
        </w:r>
      </w:ins>
      <w:r>
        <w:rPr>
          <w:rFonts w:asciiTheme="majorHAnsi" w:eastAsia="Times New Roman" w:hAnsiTheme="majorHAnsi" w:cstheme="majorHAnsi"/>
        </w:rPr>
        <w:t>.</w:t>
      </w:r>
      <w:ins w:id="49" w:author="Ernest, Morgan" w:date="2020-12-04T09:50:00Z">
        <w:r w:rsidR="00CD01E8">
          <w:rPr>
            <w:rFonts w:asciiTheme="majorHAnsi" w:eastAsia="Times New Roman" w:hAnsiTheme="majorHAnsi" w:cstheme="majorHAnsi"/>
          </w:rPr>
          <w:t xml:space="preserve"> </w:t>
        </w:r>
      </w:ins>
      <w:ins w:id="50" w:author="Ernest, Morgan" w:date="2020-12-04T09:37:00Z">
        <w:r w:rsidR="003F4AA8">
          <w:rPr>
            <w:rFonts w:asciiTheme="majorHAnsi" w:eastAsia="Times New Roman" w:hAnsiTheme="majorHAnsi" w:cstheme="majorHAnsi"/>
          </w:rPr>
          <w:t xml:space="preserve"> </w:t>
        </w:r>
      </w:ins>
      <w:ins w:id="51" w:author="Ernest, Morgan" w:date="2020-12-04T10:07:00Z">
        <w:r w:rsidR="00221151">
          <w:rPr>
            <w:rFonts w:asciiTheme="majorHAnsi" w:eastAsia="Times New Roman" w:hAnsiTheme="majorHAnsi" w:cstheme="majorHAnsi"/>
          </w:rPr>
          <w:t>While th</w:t>
        </w:r>
      </w:ins>
      <w:ins w:id="52" w:author="Ernest, Morgan" w:date="2020-12-04T10:08:00Z">
        <w:r w:rsidR="00221151">
          <w:rPr>
            <w:rFonts w:asciiTheme="majorHAnsi" w:eastAsia="Times New Roman" w:hAnsiTheme="majorHAnsi" w:cstheme="majorHAnsi"/>
          </w:rPr>
          <w:t>e</w:t>
        </w:r>
      </w:ins>
      <w:ins w:id="53" w:author="Ernest, Morgan" w:date="2020-12-04T10:52:00Z">
        <w:r w:rsidR="003743E3">
          <w:rPr>
            <w:rFonts w:asciiTheme="majorHAnsi" w:eastAsia="Times New Roman" w:hAnsiTheme="majorHAnsi" w:cstheme="majorHAnsi"/>
          </w:rPr>
          <w:t xml:space="preserve"> primary structure</w:t>
        </w:r>
      </w:ins>
      <w:ins w:id="54" w:author="Ernest, Morgan" w:date="2020-12-04T10:08:00Z">
        <w:r w:rsidR="00221151">
          <w:rPr>
            <w:rFonts w:asciiTheme="majorHAnsi" w:eastAsia="Times New Roman" w:hAnsiTheme="majorHAnsi" w:cstheme="majorHAnsi"/>
          </w:rPr>
          <w:t xml:space="preserve"> of the SAD may be a statistical artifact,</w:t>
        </w:r>
      </w:ins>
      <w:ins w:id="55" w:author="Ernest, Morgan" w:date="2020-12-04T10:10:00Z">
        <w:r w:rsidR="00221151">
          <w:rPr>
            <w:rFonts w:asciiTheme="majorHAnsi" w:eastAsia="Times New Roman" w:hAnsiTheme="majorHAnsi" w:cstheme="majorHAnsi"/>
          </w:rPr>
          <w:t xml:space="preserve"> ecological processes could still shape mo</w:t>
        </w:r>
      </w:ins>
      <w:ins w:id="56" w:author="Ernest, Morgan" w:date="2020-12-04T10:11:00Z">
        <w:r w:rsidR="00221151">
          <w:rPr>
            <w:rFonts w:asciiTheme="majorHAnsi" w:eastAsia="Times New Roman" w:hAnsiTheme="majorHAnsi" w:cstheme="majorHAnsi"/>
          </w:rPr>
          <w:t xml:space="preserve">re subtle aspects of the SAD, </w:t>
        </w:r>
      </w:ins>
      <w:ins w:id="57" w:author="Ernest, Morgan" w:date="2020-12-04T10:09:00Z">
        <w:r w:rsidR="00221151">
          <w:rPr>
            <w:rFonts w:asciiTheme="majorHAnsi" w:eastAsia="Times New Roman" w:hAnsiTheme="majorHAnsi" w:cstheme="majorHAnsi"/>
          </w:rPr>
          <w:t>providing an empirical signal of ecologica</w:t>
        </w:r>
      </w:ins>
      <w:ins w:id="58" w:author="Ernest, Morgan" w:date="2020-12-04T10:10:00Z">
        <w:r w:rsidR="00221151">
          <w:rPr>
            <w:rFonts w:asciiTheme="majorHAnsi" w:eastAsia="Times New Roman" w:hAnsiTheme="majorHAnsi" w:cstheme="majorHAnsi"/>
          </w:rPr>
          <w:t>l processes</w:t>
        </w:r>
      </w:ins>
      <w:ins w:id="59" w:author="Ernest, Morgan" w:date="2020-12-04T10:12:00Z">
        <w:r w:rsidR="00221151">
          <w:rPr>
            <w:rFonts w:asciiTheme="majorHAnsi" w:eastAsia="Times New Roman" w:hAnsiTheme="majorHAnsi" w:cstheme="majorHAnsi"/>
          </w:rPr>
          <w:t xml:space="preserve"> overlaid on the statistically generated hollow-shaped curve.</w:t>
        </w:r>
      </w:ins>
    </w:p>
    <w:p w14:paraId="6045593B" w14:textId="600DFB41" w:rsidR="00141C1D" w:rsidRDefault="00141C1D" w:rsidP="00141C1D">
      <w:pPr>
        <w:rPr>
          <w:rFonts w:asciiTheme="majorHAnsi" w:eastAsia="Times New Roman" w:hAnsiTheme="majorHAnsi" w:cstheme="majorHAnsi"/>
        </w:rPr>
      </w:pPr>
      <w:del w:id="60" w:author="Ernest, Morgan" w:date="2020-12-04T09:43:00Z">
        <w:r w:rsidDel="003F4AA8">
          <w:rPr>
            <w:rFonts w:asciiTheme="majorHAnsi" w:eastAsia="Times New Roman" w:hAnsiTheme="majorHAnsi" w:cstheme="majorHAnsi"/>
          </w:rPr>
          <w:delText xml:space="preserve"> </w:delText>
        </w:r>
      </w:del>
      <w:ins w:id="61" w:author="Ernest, Morgan" w:date="2020-12-04T10:11:00Z">
        <w:r w:rsidR="00221151">
          <w:rPr>
            <w:rFonts w:asciiTheme="majorHAnsi" w:eastAsia="Times New Roman" w:hAnsiTheme="majorHAnsi" w:cstheme="majorHAnsi"/>
          </w:rPr>
          <w:t xml:space="preserve">In this paper, </w:t>
        </w:r>
      </w:ins>
      <w:ins w:id="62" w:author="Ernest, Morgan" w:date="2020-12-04T09:36:00Z">
        <w:r w:rsidR="003F4AA8">
          <w:rPr>
            <w:rFonts w:asciiTheme="majorHAnsi" w:eastAsia="Times New Roman" w:hAnsiTheme="majorHAnsi" w:cstheme="majorHAnsi"/>
          </w:rPr>
          <w:t xml:space="preserve">we </w:t>
        </w:r>
      </w:ins>
      <w:ins w:id="63" w:author="Ernest, Morgan" w:date="2020-12-04T10:45:00Z">
        <w:r w:rsidR="003743E3">
          <w:rPr>
            <w:rFonts w:asciiTheme="majorHAnsi" w:eastAsia="Times New Roman" w:hAnsiTheme="majorHAnsi" w:cstheme="majorHAnsi"/>
          </w:rPr>
          <w:t xml:space="preserve">develop novel methods to </w:t>
        </w:r>
      </w:ins>
      <w:ins w:id="64" w:author="Ernest, Morgan" w:date="2020-12-04T09:51:00Z">
        <w:r w:rsidR="00CD01E8">
          <w:rPr>
            <w:rFonts w:asciiTheme="majorHAnsi" w:eastAsia="Times New Roman" w:hAnsiTheme="majorHAnsi" w:cstheme="majorHAnsi"/>
          </w:rPr>
          <w:t xml:space="preserve">explore whether ecological SADs exhibit </w:t>
        </w:r>
      </w:ins>
      <w:ins w:id="65" w:author="Ernest, Morgan" w:date="2020-12-04T09:54:00Z">
        <w:r w:rsidR="00CD01E8">
          <w:rPr>
            <w:rFonts w:asciiTheme="majorHAnsi" w:eastAsia="Times New Roman" w:hAnsiTheme="majorHAnsi" w:cstheme="majorHAnsi"/>
          </w:rPr>
          <w:t xml:space="preserve">consistent </w:t>
        </w:r>
      </w:ins>
      <w:ins w:id="66" w:author="Ernest, Morgan" w:date="2020-12-04T09:51:00Z">
        <w:r w:rsidR="00CD01E8">
          <w:rPr>
            <w:rFonts w:asciiTheme="majorHAnsi" w:eastAsia="Times New Roman" w:hAnsiTheme="majorHAnsi" w:cstheme="majorHAnsi"/>
          </w:rPr>
          <w:t>deviations</w:t>
        </w:r>
      </w:ins>
      <w:ins w:id="67" w:author="Ernest, Morgan" w:date="2020-12-04T09:56:00Z">
        <w:r w:rsidR="007A2E41">
          <w:rPr>
            <w:rFonts w:asciiTheme="majorHAnsi" w:eastAsia="Times New Roman" w:hAnsiTheme="majorHAnsi" w:cstheme="majorHAnsi"/>
          </w:rPr>
          <w:t xml:space="preserve"> from</w:t>
        </w:r>
      </w:ins>
      <w:ins w:id="68" w:author="Ernest, Morgan" w:date="2020-12-04T09:57:00Z">
        <w:r w:rsidR="007A2E41">
          <w:rPr>
            <w:rFonts w:asciiTheme="majorHAnsi" w:eastAsia="Times New Roman" w:hAnsiTheme="majorHAnsi" w:cstheme="majorHAnsi"/>
          </w:rPr>
          <w:t xml:space="preserve"> the</w:t>
        </w:r>
      </w:ins>
      <w:ins w:id="69" w:author="Ernest, Morgan" w:date="2020-12-04T10:13:00Z">
        <w:r w:rsidR="00221151">
          <w:rPr>
            <w:rFonts w:asciiTheme="majorHAnsi" w:eastAsia="Times New Roman" w:hAnsiTheme="majorHAnsi" w:cstheme="majorHAnsi"/>
          </w:rPr>
          <w:t>ir</w:t>
        </w:r>
      </w:ins>
      <w:ins w:id="70" w:author="Ernest, Morgan" w:date="2020-12-04T09:57:00Z">
        <w:r w:rsidR="007A2E41">
          <w:rPr>
            <w:rFonts w:asciiTheme="majorHAnsi" w:eastAsia="Times New Roman" w:hAnsiTheme="majorHAnsi" w:cstheme="majorHAnsi"/>
          </w:rPr>
          <w:t xml:space="preserve"> expected </w:t>
        </w:r>
        <w:proofErr w:type="gramStart"/>
        <w:r w:rsidR="007A2E41">
          <w:rPr>
            <w:rFonts w:asciiTheme="majorHAnsi" w:eastAsia="Times New Roman" w:hAnsiTheme="majorHAnsi" w:cstheme="majorHAnsi"/>
          </w:rPr>
          <w:t>statistically-generated</w:t>
        </w:r>
        <w:proofErr w:type="gramEnd"/>
        <w:r w:rsidR="007A2E41">
          <w:rPr>
            <w:rFonts w:asciiTheme="majorHAnsi" w:eastAsia="Times New Roman" w:hAnsiTheme="majorHAnsi" w:cstheme="majorHAnsi"/>
          </w:rPr>
          <w:t xml:space="preserve"> shapes </w:t>
        </w:r>
      </w:ins>
      <w:ins w:id="71" w:author="Ernest, Morgan" w:date="2020-12-04T09:55:00Z">
        <w:r w:rsidR="007A2E41">
          <w:rPr>
            <w:rFonts w:asciiTheme="majorHAnsi" w:eastAsia="Times New Roman" w:hAnsiTheme="majorHAnsi" w:cstheme="majorHAnsi"/>
          </w:rPr>
          <w:t>that reflect ecological processe</w:t>
        </w:r>
      </w:ins>
      <w:ins w:id="72" w:author="Ernest, Morgan" w:date="2020-12-04T09:58:00Z">
        <w:r w:rsidR="007A2E41">
          <w:rPr>
            <w:rFonts w:asciiTheme="majorHAnsi" w:eastAsia="Times New Roman" w:hAnsiTheme="majorHAnsi" w:cstheme="majorHAnsi"/>
          </w:rPr>
          <w:t>s</w:t>
        </w:r>
      </w:ins>
      <w:ins w:id="73" w:author="Ernest, Morgan" w:date="2020-12-04T09:55:00Z">
        <w:r w:rsidR="007A2E41">
          <w:rPr>
            <w:rFonts w:asciiTheme="majorHAnsi" w:eastAsia="Times New Roman" w:hAnsiTheme="majorHAnsi" w:cstheme="majorHAnsi"/>
          </w:rPr>
          <w:t xml:space="preserve">. </w:t>
        </w:r>
      </w:ins>
      <w:ins w:id="74" w:author="Ernest, Morgan" w:date="2020-12-04T10:45:00Z">
        <w:r w:rsidR="003743E3">
          <w:rPr>
            <w:rFonts w:asciiTheme="majorHAnsi" w:eastAsia="Times New Roman" w:hAnsiTheme="majorHAnsi" w:cstheme="majorHAnsi"/>
          </w:rPr>
          <w:t xml:space="preserve">We build </w:t>
        </w:r>
      </w:ins>
      <w:ins w:id="75" w:author="Ernest, Morgan" w:date="2020-12-04T10:54:00Z">
        <w:r w:rsidR="003743E3">
          <w:rPr>
            <w:rFonts w:asciiTheme="majorHAnsi" w:eastAsia="Times New Roman" w:hAnsiTheme="majorHAnsi" w:cstheme="majorHAnsi"/>
          </w:rPr>
          <w:t xml:space="preserve">on </w:t>
        </w:r>
      </w:ins>
      <w:ins w:id="76" w:author="Ernest, Morgan" w:date="2020-12-04T10:45:00Z">
        <w:r w:rsidR="003743E3" w:rsidRPr="00F8712E">
          <w:rPr>
            <w:rFonts w:asciiTheme="majorHAnsi" w:eastAsia="Times New Roman" w:hAnsiTheme="majorHAnsi" w:cstheme="majorHAnsi"/>
          </w:rPr>
          <w:t>pioneer</w:t>
        </w:r>
        <w:r w:rsidR="003743E3">
          <w:rPr>
            <w:rFonts w:asciiTheme="majorHAnsi" w:eastAsia="Times New Roman" w:hAnsiTheme="majorHAnsi" w:cstheme="majorHAnsi"/>
          </w:rPr>
          <w:t>ing work by</w:t>
        </w:r>
        <w:r w:rsidR="003743E3" w:rsidRPr="00F8712E">
          <w:rPr>
            <w:rFonts w:asciiTheme="majorHAnsi" w:eastAsia="Times New Roman" w:hAnsiTheme="majorHAnsi" w:cstheme="majorHAnsi"/>
          </w:rPr>
          <w:t xml:space="preserve"> </w:t>
        </w:r>
        <w:proofErr w:type="spellStart"/>
        <w:r w:rsidR="003743E3" w:rsidRPr="00F8712E">
          <w:rPr>
            <w:rFonts w:asciiTheme="majorHAnsi" w:eastAsia="Times New Roman" w:hAnsiTheme="majorHAnsi" w:cstheme="majorHAnsi"/>
          </w:rPr>
          <w:t>Locey</w:t>
        </w:r>
        <w:proofErr w:type="spellEnd"/>
        <w:r w:rsidR="003743E3" w:rsidRPr="00F8712E">
          <w:rPr>
            <w:rFonts w:asciiTheme="majorHAnsi" w:eastAsia="Times New Roman" w:hAnsiTheme="majorHAnsi" w:cstheme="majorHAnsi"/>
          </w:rPr>
          <w:t xml:space="preserve"> and White (</w:t>
        </w:r>
        <w:r w:rsidR="003743E3">
          <w:rPr>
            <w:rFonts w:asciiTheme="majorHAnsi" w:eastAsia="Times New Roman" w:hAnsiTheme="majorHAnsi" w:cstheme="majorHAnsi"/>
          </w:rPr>
          <w:t>2013</w:t>
        </w:r>
        <w:r w:rsidR="003743E3">
          <w:rPr>
            <w:rFonts w:asciiTheme="majorHAnsi" w:eastAsia="Times New Roman" w:hAnsiTheme="majorHAnsi" w:cstheme="majorHAnsi"/>
          </w:rPr>
          <w:t xml:space="preserve">, </w:t>
        </w:r>
        <w:r w:rsidR="003743E3">
          <w:rPr>
            <w:rFonts w:asciiTheme="majorHAnsi" w:eastAsia="Times New Roman" w:hAnsiTheme="majorHAnsi" w:cstheme="majorHAnsi"/>
            <w:i/>
            <w:iCs/>
          </w:rPr>
          <w:t>Ecology Let</w:t>
        </w:r>
      </w:ins>
      <w:ins w:id="77" w:author="Ernest, Morgan" w:date="2020-12-04T10:46:00Z">
        <w:r w:rsidR="003743E3">
          <w:rPr>
            <w:rFonts w:asciiTheme="majorHAnsi" w:eastAsia="Times New Roman" w:hAnsiTheme="majorHAnsi" w:cstheme="majorHAnsi"/>
            <w:i/>
            <w:iCs/>
          </w:rPr>
          <w:t>ters</w:t>
        </w:r>
      </w:ins>
      <w:ins w:id="78" w:author="Ernest, Morgan" w:date="2020-12-04T10:45:00Z">
        <w:r w:rsidR="003743E3" w:rsidRPr="00F8712E">
          <w:rPr>
            <w:rFonts w:asciiTheme="majorHAnsi" w:eastAsia="Times New Roman" w:hAnsiTheme="majorHAnsi" w:cstheme="majorHAnsi"/>
          </w:rPr>
          <w:t>)</w:t>
        </w:r>
      </w:ins>
      <w:ins w:id="79" w:author="Ernest, Morgan" w:date="2020-12-04T10:46:00Z">
        <w:r w:rsidR="003743E3">
          <w:rPr>
            <w:rFonts w:asciiTheme="majorHAnsi" w:eastAsia="Times New Roman" w:hAnsiTheme="majorHAnsi" w:cstheme="majorHAnsi"/>
          </w:rPr>
          <w:t xml:space="preserve"> by developing novel approaches </w:t>
        </w:r>
      </w:ins>
      <w:del w:id="80" w:author="Ernest, Morgan" w:date="2020-12-04T09:47:00Z">
        <w:r w:rsidRPr="00F8712E" w:rsidDel="00CD01E8">
          <w:rPr>
            <w:rFonts w:asciiTheme="majorHAnsi" w:eastAsia="Times New Roman" w:hAnsiTheme="majorHAnsi" w:cstheme="majorHAnsi"/>
          </w:rPr>
          <w:delText xml:space="preserve">However, we </w:delText>
        </w:r>
        <w:r w:rsidDel="00CD01E8">
          <w:rPr>
            <w:rFonts w:asciiTheme="majorHAnsi" w:eastAsia="Times New Roman" w:hAnsiTheme="majorHAnsi" w:cstheme="majorHAnsi"/>
          </w:rPr>
          <w:delText>may still be able to detect biological influences on this pattern</w:delText>
        </w:r>
        <w:r w:rsidRPr="00F8712E" w:rsidDel="00CD01E8">
          <w:rPr>
            <w:rFonts w:asciiTheme="majorHAnsi" w:eastAsia="Times New Roman" w:hAnsiTheme="majorHAnsi" w:cstheme="majorHAnsi"/>
          </w:rPr>
          <w:delText xml:space="preserve">, if </w:delText>
        </w:r>
        <w:r w:rsidDel="00CD01E8">
          <w:rPr>
            <w:rFonts w:asciiTheme="majorHAnsi" w:eastAsia="Times New Roman" w:hAnsiTheme="majorHAnsi" w:cstheme="majorHAnsi"/>
          </w:rPr>
          <w:delText xml:space="preserve">the SADs we observe in nature deviate from </w:delText>
        </w:r>
      </w:del>
      <w:del w:id="81" w:author="Ernest, Morgan" w:date="2020-12-04T09:55:00Z">
        <w:r w:rsidDel="007A2E41">
          <w:rPr>
            <w:rFonts w:asciiTheme="majorHAnsi" w:eastAsia="Times New Roman" w:hAnsiTheme="majorHAnsi" w:cstheme="majorHAnsi"/>
          </w:rPr>
          <w:delText xml:space="preserve">the shapes that </w:delText>
        </w:r>
      </w:del>
      <w:del w:id="82" w:author="Ernest, Morgan" w:date="2020-12-04T09:48:00Z">
        <w:r w:rsidDel="00CD01E8">
          <w:rPr>
            <w:rFonts w:asciiTheme="majorHAnsi" w:eastAsia="Times New Roman" w:hAnsiTheme="majorHAnsi" w:cstheme="majorHAnsi"/>
          </w:rPr>
          <w:delText xml:space="preserve">would </w:delText>
        </w:r>
      </w:del>
      <w:del w:id="83" w:author="Ernest, Morgan" w:date="2020-12-04T09:55:00Z">
        <w:r w:rsidDel="007A2E41">
          <w:rPr>
            <w:rFonts w:asciiTheme="majorHAnsi" w:eastAsia="Times New Roman" w:hAnsiTheme="majorHAnsi" w:cstheme="majorHAnsi"/>
          </w:rPr>
          <w:delText xml:space="preserve">emerge </w:delText>
        </w:r>
      </w:del>
      <w:del w:id="84" w:author="Ernest, Morgan" w:date="2020-12-04T09:48:00Z">
        <w:r w:rsidDel="00CD01E8">
          <w:rPr>
            <w:rFonts w:asciiTheme="majorHAnsi" w:eastAsia="Times New Roman" w:hAnsiTheme="majorHAnsi" w:cstheme="majorHAnsi"/>
          </w:rPr>
          <w:delText>statistically.</w:delText>
        </w:r>
      </w:del>
      <w:del w:id="85" w:author="Ernest, Morgan" w:date="2020-12-04T10:32:00Z">
        <w:r w:rsidDel="00DE590F">
          <w:rPr>
            <w:rFonts w:asciiTheme="majorHAnsi" w:eastAsia="Times New Roman" w:hAnsiTheme="majorHAnsi" w:cstheme="majorHAnsi"/>
          </w:rPr>
          <w:delText xml:space="preserve"> Crucially, this approach hinges on there being a sufficiently well-resolved statistical baseline for us to make statistical distinctions between an observation and </w:delText>
        </w:r>
      </w:del>
      <w:del w:id="86" w:author="Ernest, Morgan" w:date="2020-12-04T09:58:00Z">
        <w:r w:rsidDel="007A2E41">
          <w:rPr>
            <w:rFonts w:asciiTheme="majorHAnsi" w:eastAsia="Times New Roman" w:hAnsiTheme="majorHAnsi" w:cstheme="majorHAnsi"/>
          </w:rPr>
          <w:delText>the most-likely shapes given the baseline</w:delText>
        </w:r>
      </w:del>
      <w:del w:id="87" w:author="Ernest, Morgan" w:date="2020-12-04T10:32:00Z">
        <w:r w:rsidDel="00DE590F">
          <w:rPr>
            <w:rFonts w:asciiTheme="majorHAnsi" w:eastAsia="Times New Roman" w:hAnsiTheme="majorHAnsi" w:cstheme="majorHAnsi"/>
          </w:rPr>
          <w:delText xml:space="preserve"> – a phenomenon that may break down if the system is very small.</w:delText>
        </w:r>
      </w:del>
      <w:del w:id="88" w:author="Ernest, Morgan" w:date="2020-12-04T10:33:00Z">
        <w:r w:rsidDel="00DE590F">
          <w:rPr>
            <w:rFonts w:asciiTheme="majorHAnsi" w:eastAsia="Times New Roman" w:hAnsiTheme="majorHAnsi" w:cstheme="majorHAnsi"/>
          </w:rPr>
          <w:delText xml:space="preserve"> </w:delText>
        </w:r>
      </w:del>
      <w:del w:id="89" w:author="Ernest, Morgan" w:date="2020-12-04T10:49:00Z">
        <w:r w:rsidRPr="00F8712E" w:rsidDel="003743E3">
          <w:rPr>
            <w:rFonts w:asciiTheme="majorHAnsi" w:eastAsia="Times New Roman" w:hAnsiTheme="majorHAnsi" w:cstheme="majorHAnsi"/>
          </w:rPr>
          <w:delText xml:space="preserve">We use combinatorics </w:delText>
        </w:r>
      </w:del>
      <w:r w:rsidRPr="00F8712E">
        <w:rPr>
          <w:rFonts w:asciiTheme="majorHAnsi" w:eastAsia="Times New Roman" w:hAnsiTheme="majorHAnsi" w:cstheme="majorHAnsi"/>
        </w:rPr>
        <w:t xml:space="preserve">to </w:t>
      </w:r>
      <w:ins w:id="90" w:author="Ernest, Morgan" w:date="2020-12-04T10:49:00Z">
        <w:r w:rsidR="003743E3">
          <w:rPr>
            <w:rFonts w:asciiTheme="majorHAnsi" w:eastAsia="Times New Roman" w:hAnsiTheme="majorHAnsi" w:cstheme="majorHAnsi"/>
          </w:rPr>
          <w:t xml:space="preserve">efficiently </w:t>
        </w:r>
      </w:ins>
      <w:r>
        <w:rPr>
          <w:rFonts w:asciiTheme="majorHAnsi" w:eastAsia="Times New Roman" w:hAnsiTheme="majorHAnsi" w:cstheme="majorHAnsi"/>
        </w:rPr>
        <w:t xml:space="preserve">characterize the </w:t>
      </w:r>
      <w:ins w:id="91" w:author="Ernest, Morgan" w:date="2020-12-04T10:49:00Z">
        <w:r w:rsidR="003743E3">
          <w:rPr>
            <w:rFonts w:asciiTheme="majorHAnsi" w:eastAsia="Times New Roman" w:hAnsiTheme="majorHAnsi" w:cstheme="majorHAnsi"/>
          </w:rPr>
          <w:t xml:space="preserve">full </w:t>
        </w:r>
      </w:ins>
      <w:ins w:id="92" w:author="Ernest, Morgan" w:date="2020-12-04T10:33:00Z">
        <w:r w:rsidR="00DE590F">
          <w:rPr>
            <w:rFonts w:asciiTheme="majorHAnsi" w:eastAsia="Times New Roman" w:hAnsiTheme="majorHAnsi" w:cstheme="majorHAnsi"/>
          </w:rPr>
          <w:t xml:space="preserve">distribution of </w:t>
        </w:r>
      </w:ins>
      <w:r>
        <w:rPr>
          <w:rFonts w:asciiTheme="majorHAnsi" w:eastAsia="Times New Roman" w:hAnsiTheme="majorHAnsi" w:cstheme="majorHAnsi"/>
        </w:rPr>
        <w:t>shapes that would emerge from stat</w:t>
      </w:r>
      <w:bookmarkStart w:id="93" w:name="_GoBack"/>
      <w:bookmarkEnd w:id="93"/>
      <w:r>
        <w:rPr>
          <w:rFonts w:asciiTheme="majorHAnsi" w:eastAsia="Times New Roman" w:hAnsiTheme="majorHAnsi" w:cstheme="majorHAnsi"/>
        </w:rPr>
        <w:t xml:space="preserve">istical processes </w:t>
      </w:r>
      <w:r w:rsidRPr="00F8712E">
        <w:rPr>
          <w:rFonts w:asciiTheme="majorHAnsi" w:eastAsia="Times New Roman" w:hAnsiTheme="majorHAnsi" w:cstheme="majorHAnsi"/>
        </w:rPr>
        <w:t xml:space="preserve">for </w:t>
      </w:r>
      <w:del w:id="94" w:author="Ernest, Morgan" w:date="2020-12-04T10:14:00Z">
        <w:r w:rsidRPr="00F8712E" w:rsidDel="00221151">
          <w:rPr>
            <w:rFonts w:asciiTheme="majorHAnsi" w:eastAsia="Times New Roman" w:hAnsiTheme="majorHAnsi" w:cstheme="majorHAnsi"/>
          </w:rPr>
          <w:delText xml:space="preserve">the SAD for </w:delText>
        </w:r>
      </w:del>
      <w:r>
        <w:rPr>
          <w:rFonts w:asciiTheme="majorHAnsi" w:eastAsia="Times New Roman" w:hAnsiTheme="majorHAnsi" w:cstheme="majorHAnsi"/>
        </w:rPr>
        <w:t>24,500 empirically sampled</w:t>
      </w:r>
      <w:r w:rsidRPr="00F8712E">
        <w:rPr>
          <w:rFonts w:asciiTheme="majorHAnsi" w:eastAsia="Times New Roman" w:hAnsiTheme="majorHAnsi" w:cstheme="majorHAnsi"/>
        </w:rPr>
        <w:t xml:space="preserve"> communities, and evaluate (1) whether observed SADs consistently deviate from th</w:t>
      </w:r>
      <w:r>
        <w:rPr>
          <w:rFonts w:asciiTheme="majorHAnsi" w:eastAsia="Times New Roman" w:hAnsiTheme="majorHAnsi" w:cstheme="majorHAnsi"/>
        </w:rPr>
        <w:t>ese statistical baselines</w:t>
      </w:r>
      <w:r w:rsidRPr="00F8712E">
        <w:rPr>
          <w:rFonts w:asciiTheme="majorHAnsi" w:eastAsia="Times New Roman" w:hAnsiTheme="majorHAnsi" w:cstheme="majorHAnsi"/>
        </w:rPr>
        <w:t xml:space="preserve">, and (2) </w:t>
      </w:r>
      <w:r>
        <w:rPr>
          <w:rFonts w:asciiTheme="majorHAnsi" w:eastAsia="Times New Roman" w:hAnsiTheme="majorHAnsi" w:cstheme="majorHAnsi"/>
        </w:rPr>
        <w:t xml:space="preserve">how </w:t>
      </w:r>
      <w:del w:id="95" w:author="Ernest, Morgan" w:date="2020-12-04T10:14:00Z">
        <w:r w:rsidDel="00221151">
          <w:rPr>
            <w:rFonts w:asciiTheme="majorHAnsi" w:eastAsia="Times New Roman" w:hAnsiTheme="majorHAnsi" w:cstheme="majorHAnsi"/>
          </w:rPr>
          <w:delText xml:space="preserve">the specificity of the statistical baseline, and consequentially </w:delText>
        </w:r>
      </w:del>
      <w:r>
        <w:rPr>
          <w:rFonts w:asciiTheme="majorHAnsi" w:eastAsia="Times New Roman" w:hAnsiTheme="majorHAnsi" w:cstheme="majorHAnsi"/>
        </w:rPr>
        <w:t>our statistical power to detect deviations between observations and the baseline</w:t>
      </w:r>
      <w:del w:id="96" w:author="Ernest, Morgan" w:date="2020-12-04T10:14:00Z">
        <w:r w:rsidDel="004D5031">
          <w:rPr>
            <w:rFonts w:asciiTheme="majorHAnsi" w:eastAsia="Times New Roman" w:hAnsiTheme="majorHAnsi" w:cstheme="majorHAnsi"/>
          </w:rPr>
          <w:delText>,</w:delText>
        </w:r>
      </w:del>
      <w:r>
        <w:rPr>
          <w:rFonts w:asciiTheme="majorHAnsi" w:eastAsia="Times New Roman" w:hAnsiTheme="majorHAnsi" w:cstheme="majorHAnsi"/>
        </w:rPr>
        <w:t xml:space="preserve"> differs between </w:t>
      </w:r>
      <w:del w:id="97" w:author="Ernest, Morgan" w:date="2020-12-04T10:33:00Z">
        <w:r w:rsidDel="00DE590F">
          <w:rPr>
            <w:rFonts w:asciiTheme="majorHAnsi" w:eastAsia="Times New Roman" w:hAnsiTheme="majorHAnsi" w:cstheme="majorHAnsi"/>
          </w:rPr>
          <w:delText xml:space="preserve">very </w:delText>
        </w:r>
      </w:del>
      <w:r>
        <w:rPr>
          <w:rFonts w:asciiTheme="majorHAnsi" w:eastAsia="Times New Roman" w:hAnsiTheme="majorHAnsi" w:cstheme="majorHAnsi"/>
        </w:rPr>
        <w:t xml:space="preserve">small and </w:t>
      </w:r>
      <w:del w:id="98" w:author="Ernest, Morgan" w:date="2020-12-04T10:34:00Z">
        <w:r w:rsidDel="00DE590F">
          <w:rPr>
            <w:rFonts w:asciiTheme="majorHAnsi" w:eastAsia="Times New Roman" w:hAnsiTheme="majorHAnsi" w:cstheme="majorHAnsi"/>
          </w:rPr>
          <w:delText>ver</w:delText>
        </w:r>
      </w:del>
      <w:del w:id="99" w:author="Ernest, Morgan" w:date="2020-12-04T10:33:00Z">
        <w:r w:rsidDel="00DE590F">
          <w:rPr>
            <w:rFonts w:asciiTheme="majorHAnsi" w:eastAsia="Times New Roman" w:hAnsiTheme="majorHAnsi" w:cstheme="majorHAnsi"/>
          </w:rPr>
          <w:delText xml:space="preserve">y </w:delText>
        </w:r>
      </w:del>
      <w:r>
        <w:rPr>
          <w:rFonts w:asciiTheme="majorHAnsi" w:eastAsia="Times New Roman" w:hAnsiTheme="majorHAnsi" w:cstheme="majorHAnsi"/>
        </w:rPr>
        <w:t>large communities</w:t>
      </w:r>
      <w:r w:rsidRPr="00F8712E">
        <w:rPr>
          <w:rFonts w:asciiTheme="majorHAnsi" w:eastAsia="Times New Roman" w:hAnsiTheme="majorHAnsi" w:cstheme="majorHAnsi"/>
        </w:rPr>
        <w:t xml:space="preserve">. </w:t>
      </w:r>
      <w:r>
        <w:rPr>
          <w:rFonts w:asciiTheme="majorHAnsi" w:eastAsia="Times New Roman" w:hAnsiTheme="majorHAnsi" w:cstheme="majorHAnsi"/>
        </w:rPr>
        <w:t>We show</w:t>
      </w:r>
      <w:r w:rsidRPr="00F8712E">
        <w:rPr>
          <w:rFonts w:asciiTheme="majorHAnsi" w:eastAsia="Times New Roman" w:hAnsiTheme="majorHAnsi" w:cstheme="majorHAnsi"/>
        </w:rPr>
        <w:t xml:space="preserve"> that empirical SADs for large communities</w:t>
      </w:r>
      <w:r>
        <w:rPr>
          <w:rFonts w:asciiTheme="majorHAnsi" w:eastAsia="Times New Roman" w:hAnsiTheme="majorHAnsi" w:cstheme="majorHAnsi"/>
        </w:rPr>
        <w:t xml:space="preserve"> </w:t>
      </w:r>
      <w:del w:id="100" w:author="Ernest, Morgan" w:date="2020-12-04T10:55:00Z">
        <w:r w:rsidDel="001C3A2A">
          <w:rPr>
            <w:rFonts w:asciiTheme="majorHAnsi" w:eastAsia="Times New Roman" w:hAnsiTheme="majorHAnsi" w:cstheme="majorHAnsi"/>
          </w:rPr>
          <w:delText xml:space="preserve">are </w:delText>
        </w:r>
      </w:del>
      <w:ins w:id="101" w:author="Ernest, Morgan" w:date="2020-12-04T10:34:00Z">
        <w:r w:rsidR="00DE590F">
          <w:rPr>
            <w:rFonts w:asciiTheme="majorHAnsi" w:eastAsia="Times New Roman" w:hAnsiTheme="majorHAnsi" w:cstheme="majorHAnsi"/>
          </w:rPr>
          <w:t xml:space="preserve">deviate </w:t>
        </w:r>
      </w:ins>
      <w:r>
        <w:rPr>
          <w:rFonts w:asciiTheme="majorHAnsi" w:eastAsia="Times New Roman" w:hAnsiTheme="majorHAnsi" w:cstheme="majorHAnsi"/>
        </w:rPr>
        <w:t xml:space="preserve">consistently </w:t>
      </w:r>
      <w:del w:id="102" w:author="Ernest, Morgan" w:date="2020-12-04T10:34:00Z">
        <w:r w:rsidDel="00DE590F">
          <w:rPr>
            <w:rFonts w:asciiTheme="majorHAnsi" w:eastAsia="Times New Roman" w:hAnsiTheme="majorHAnsi" w:cstheme="majorHAnsi"/>
          </w:rPr>
          <w:delText>highly skewed and uneven relative to</w:delText>
        </w:r>
      </w:del>
      <w:ins w:id="103" w:author="Ernest, Morgan" w:date="2020-12-04T10:34:00Z">
        <w:r w:rsidR="00DE590F">
          <w:rPr>
            <w:rFonts w:asciiTheme="majorHAnsi" w:eastAsia="Times New Roman" w:hAnsiTheme="majorHAnsi" w:cstheme="majorHAnsi"/>
          </w:rPr>
          <w:t>from</w:t>
        </w:r>
      </w:ins>
      <w:r>
        <w:rPr>
          <w:rFonts w:asciiTheme="majorHAnsi" w:eastAsia="Times New Roman" w:hAnsiTheme="majorHAnsi" w:cstheme="majorHAnsi"/>
        </w:rPr>
        <w:t xml:space="preserve"> the SADs that emerge from strictly </w:t>
      </w:r>
      <w:ins w:id="104" w:author="Ernest, Morgan" w:date="2020-12-04T10:34:00Z">
        <w:r w:rsidR="00D96DB4">
          <w:rPr>
            <w:rFonts w:asciiTheme="majorHAnsi" w:eastAsia="Times New Roman" w:hAnsiTheme="majorHAnsi" w:cstheme="majorHAnsi"/>
          </w:rPr>
          <w:t>stati</w:t>
        </w:r>
      </w:ins>
      <w:ins w:id="105" w:author="Ernest, Morgan" w:date="2020-12-04T10:35:00Z">
        <w:r w:rsidR="00D96DB4">
          <w:rPr>
            <w:rFonts w:asciiTheme="majorHAnsi" w:eastAsia="Times New Roman" w:hAnsiTheme="majorHAnsi" w:cstheme="majorHAnsi"/>
          </w:rPr>
          <w:t>stical</w:t>
        </w:r>
      </w:ins>
      <w:del w:id="106" w:author="Ernest, Morgan" w:date="2020-12-04T10:34:00Z">
        <w:r w:rsidDel="00D96DB4">
          <w:rPr>
            <w:rFonts w:asciiTheme="majorHAnsi" w:eastAsia="Times New Roman" w:hAnsiTheme="majorHAnsi" w:cstheme="majorHAnsi"/>
          </w:rPr>
          <w:delText>mathematical</w:delText>
        </w:r>
      </w:del>
      <w:r>
        <w:rPr>
          <w:rFonts w:asciiTheme="majorHAnsi" w:eastAsia="Times New Roman" w:hAnsiTheme="majorHAnsi" w:cstheme="majorHAnsi"/>
        </w:rPr>
        <w:t xml:space="preserve"> processes</w:t>
      </w:r>
      <w:r w:rsidRPr="00F8712E">
        <w:rPr>
          <w:rFonts w:asciiTheme="majorHAnsi" w:eastAsia="Times New Roman" w:hAnsiTheme="majorHAnsi" w:cstheme="majorHAnsi"/>
        </w:rPr>
        <w:t xml:space="preserve">. However, we </w:t>
      </w:r>
      <w:r>
        <w:rPr>
          <w:rFonts w:asciiTheme="majorHAnsi" w:eastAsia="Times New Roman" w:hAnsiTheme="majorHAnsi" w:cstheme="majorHAnsi"/>
        </w:rPr>
        <w:t>find</w:t>
      </w:r>
      <w:r w:rsidRPr="00F8712E">
        <w:rPr>
          <w:rFonts w:asciiTheme="majorHAnsi" w:eastAsia="Times New Roman" w:hAnsiTheme="majorHAnsi" w:cstheme="majorHAnsi"/>
        </w:rPr>
        <w:t xml:space="preserve"> that</w:t>
      </w:r>
      <w:del w:id="107" w:author="Ernest, Morgan" w:date="2020-12-04T10:35:00Z">
        <w:r w:rsidRPr="00F8712E" w:rsidDel="00D96DB4">
          <w:rPr>
            <w:rFonts w:asciiTheme="majorHAnsi" w:eastAsia="Times New Roman" w:hAnsiTheme="majorHAnsi" w:cstheme="majorHAnsi"/>
          </w:rPr>
          <w:delText xml:space="preserve"> </w:delText>
        </w:r>
        <w:r w:rsidDel="00D96DB4">
          <w:rPr>
            <w:rFonts w:asciiTheme="majorHAnsi" w:eastAsia="Times New Roman" w:hAnsiTheme="majorHAnsi" w:cstheme="majorHAnsi"/>
          </w:rPr>
          <w:delText>very</w:delText>
        </w:r>
      </w:del>
      <w:r>
        <w:rPr>
          <w:rFonts w:asciiTheme="majorHAnsi" w:eastAsia="Times New Roman" w:hAnsiTheme="majorHAnsi" w:cstheme="majorHAnsi"/>
        </w:rPr>
        <w:t xml:space="preserve"> small communities</w:t>
      </w:r>
      <w:r w:rsidRPr="00F8712E">
        <w:rPr>
          <w:rFonts w:asciiTheme="majorHAnsi" w:eastAsia="Times New Roman" w:hAnsiTheme="majorHAnsi" w:cstheme="majorHAnsi"/>
        </w:rPr>
        <w:t xml:space="preserve"> </w:t>
      </w:r>
      <w:del w:id="108" w:author="Ernest, Morgan" w:date="2020-12-04T10:56:00Z">
        <w:r w:rsidRPr="00F8712E" w:rsidDel="001C3A2A">
          <w:rPr>
            <w:rFonts w:asciiTheme="majorHAnsi" w:eastAsia="Times New Roman" w:hAnsiTheme="majorHAnsi" w:cstheme="majorHAnsi"/>
          </w:rPr>
          <w:delText xml:space="preserve">have </w:delText>
        </w:r>
      </w:del>
      <w:ins w:id="109" w:author="Ernest, Morgan" w:date="2020-12-04T10:56:00Z">
        <w:r w:rsidR="001C3A2A">
          <w:rPr>
            <w:rFonts w:asciiTheme="majorHAnsi" w:eastAsia="Times New Roman" w:hAnsiTheme="majorHAnsi" w:cstheme="majorHAnsi"/>
          </w:rPr>
          <w:t>exhibit</w:t>
        </w:r>
        <w:r w:rsidR="001C3A2A" w:rsidRPr="00F8712E">
          <w:rPr>
            <w:rFonts w:asciiTheme="majorHAnsi" w:eastAsia="Times New Roman" w:hAnsiTheme="majorHAnsi" w:cstheme="majorHAnsi"/>
          </w:rPr>
          <w:t xml:space="preserve"> </w:t>
        </w:r>
      </w:ins>
      <w:ins w:id="110" w:author="Ernest, Morgan" w:date="2020-12-04T10:35:00Z">
        <w:r w:rsidR="00D96DB4">
          <w:rPr>
            <w:rFonts w:asciiTheme="majorHAnsi" w:eastAsia="Times New Roman" w:hAnsiTheme="majorHAnsi" w:cstheme="majorHAnsi"/>
          </w:rPr>
          <w:t>high variation in their</w:t>
        </w:r>
      </w:ins>
      <w:del w:id="111" w:author="Ernest, Morgan" w:date="2020-12-04T10:35:00Z">
        <w:r w:rsidRPr="00F8712E" w:rsidDel="00D96DB4">
          <w:rPr>
            <w:rFonts w:asciiTheme="majorHAnsi" w:eastAsia="Times New Roman" w:hAnsiTheme="majorHAnsi" w:cstheme="majorHAnsi"/>
          </w:rPr>
          <w:delText xml:space="preserve">considerably less </w:delText>
        </w:r>
        <w:r w:rsidDel="00D96DB4">
          <w:rPr>
            <w:rFonts w:asciiTheme="majorHAnsi" w:eastAsia="Times New Roman" w:hAnsiTheme="majorHAnsi" w:cstheme="majorHAnsi"/>
          </w:rPr>
          <w:delText>narrowly defined</w:delText>
        </w:r>
      </w:del>
      <w:r>
        <w:rPr>
          <w:rFonts w:asciiTheme="majorHAnsi" w:eastAsia="Times New Roman" w:hAnsiTheme="majorHAnsi" w:cstheme="majorHAnsi"/>
        </w:rPr>
        <w:t xml:space="preserve"> statistical baselines, which greatly reduces </w:t>
      </w:r>
      <w:ins w:id="112" w:author="Ernest, Morgan" w:date="2020-12-04T10:56:00Z">
        <w:r w:rsidR="001C3A2A">
          <w:rPr>
            <w:rFonts w:asciiTheme="majorHAnsi" w:eastAsia="Times New Roman" w:hAnsiTheme="majorHAnsi" w:cstheme="majorHAnsi"/>
          </w:rPr>
          <w:t>the</w:t>
        </w:r>
      </w:ins>
      <w:del w:id="113" w:author="Ernest, Morgan" w:date="2020-12-04T10:56:00Z">
        <w:r w:rsidDel="001C3A2A">
          <w:rPr>
            <w:rFonts w:asciiTheme="majorHAnsi" w:eastAsia="Times New Roman" w:hAnsiTheme="majorHAnsi" w:cstheme="majorHAnsi"/>
          </w:rPr>
          <w:delText>our</w:delText>
        </w:r>
      </w:del>
      <w:r>
        <w:rPr>
          <w:rFonts w:asciiTheme="majorHAnsi" w:eastAsia="Times New Roman" w:hAnsiTheme="majorHAnsi" w:cstheme="majorHAnsi"/>
        </w:rPr>
        <w:t xml:space="preserve"> power to detect </w:t>
      </w:r>
      <w:ins w:id="114" w:author="Ernest, Morgan" w:date="2020-12-04T10:56:00Z">
        <w:r w:rsidR="001C3A2A">
          <w:rPr>
            <w:rFonts w:asciiTheme="majorHAnsi" w:eastAsia="Times New Roman" w:hAnsiTheme="majorHAnsi" w:cstheme="majorHAnsi"/>
          </w:rPr>
          <w:t xml:space="preserve">deviations between </w:t>
        </w:r>
      </w:ins>
      <w:ins w:id="115" w:author="Ernest, Morgan" w:date="2020-12-04T10:15:00Z">
        <w:r w:rsidR="004D5031">
          <w:rPr>
            <w:rFonts w:asciiTheme="majorHAnsi" w:eastAsia="Times New Roman" w:hAnsiTheme="majorHAnsi" w:cstheme="majorHAnsi"/>
          </w:rPr>
          <w:t xml:space="preserve"> empirical SADs </w:t>
        </w:r>
      </w:ins>
      <w:ins w:id="116" w:author="Ernest, Morgan" w:date="2020-12-04T10:56:00Z">
        <w:r w:rsidR="001C3A2A">
          <w:rPr>
            <w:rFonts w:asciiTheme="majorHAnsi" w:eastAsia="Times New Roman" w:hAnsiTheme="majorHAnsi" w:cstheme="majorHAnsi"/>
          </w:rPr>
          <w:t>and the</w:t>
        </w:r>
      </w:ins>
      <w:ins w:id="117" w:author="Ernest, Morgan" w:date="2020-12-04T10:15:00Z">
        <w:r w:rsidR="004D5031">
          <w:rPr>
            <w:rFonts w:asciiTheme="majorHAnsi" w:eastAsia="Times New Roman" w:hAnsiTheme="majorHAnsi" w:cstheme="majorHAnsi"/>
          </w:rPr>
          <w:t xml:space="preserve"> statist</w:t>
        </w:r>
      </w:ins>
      <w:ins w:id="118" w:author="Ernest, Morgan" w:date="2020-12-04T10:16:00Z">
        <w:r w:rsidR="004D5031">
          <w:rPr>
            <w:rFonts w:asciiTheme="majorHAnsi" w:eastAsia="Times New Roman" w:hAnsiTheme="majorHAnsi" w:cstheme="majorHAnsi"/>
          </w:rPr>
          <w:t xml:space="preserve">ical expectation. </w:t>
        </w:r>
      </w:ins>
      <w:del w:id="119" w:author="Ernest, Morgan" w:date="2020-12-04T10:16:00Z">
        <w:r w:rsidDel="004D5031">
          <w:rPr>
            <w:rFonts w:asciiTheme="majorHAnsi" w:eastAsia="Times New Roman" w:hAnsiTheme="majorHAnsi" w:cstheme="majorHAnsi"/>
          </w:rPr>
          <w:delText xml:space="preserve">deviations between observed SADs and the baseline. </w:delText>
        </w:r>
      </w:del>
      <w:r w:rsidRPr="00F8712E">
        <w:rPr>
          <w:rFonts w:asciiTheme="majorHAnsi" w:eastAsia="Times New Roman" w:hAnsiTheme="majorHAnsi" w:cstheme="majorHAnsi"/>
        </w:rPr>
        <w:t xml:space="preserve">This work highlights two novel avenues for </w:t>
      </w:r>
      <w:del w:id="120" w:author="Ernest, Morgan" w:date="2020-12-04T10:19:00Z">
        <w:r w:rsidRPr="00F8712E" w:rsidDel="004D5031">
          <w:rPr>
            <w:rFonts w:asciiTheme="majorHAnsi" w:eastAsia="Times New Roman" w:hAnsiTheme="majorHAnsi" w:cstheme="majorHAnsi"/>
          </w:rPr>
          <w:delText xml:space="preserve">understanding </w:delText>
        </w:r>
      </w:del>
      <w:ins w:id="121" w:author="Ernest, Morgan" w:date="2020-12-04T10:19:00Z">
        <w:r w:rsidR="004D5031">
          <w:rPr>
            <w:rFonts w:asciiTheme="majorHAnsi" w:eastAsia="Times New Roman" w:hAnsiTheme="majorHAnsi" w:cstheme="majorHAnsi"/>
          </w:rPr>
          <w:t xml:space="preserve">studying </w:t>
        </w:r>
      </w:ins>
      <w:r w:rsidRPr="00F8712E">
        <w:rPr>
          <w:rFonts w:asciiTheme="majorHAnsi" w:eastAsia="Times New Roman" w:hAnsiTheme="majorHAnsi" w:cstheme="majorHAnsi"/>
        </w:rPr>
        <w:t xml:space="preserve">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ins w:id="122" w:author="Ernest, Morgan" w:date="2020-12-04T10:57:00Z">
        <w:r w:rsidR="001C3A2A">
          <w:rPr>
            <w:rFonts w:asciiTheme="majorHAnsi" w:eastAsia="Times New Roman" w:hAnsiTheme="majorHAnsi" w:cstheme="majorHAnsi"/>
          </w:rPr>
          <w:t>macro</w:t>
        </w:r>
      </w:ins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ins w:id="123" w:author="Ernest, Morgan" w:date="2020-12-04T10:57:00Z">
        <w:r w:rsidR="001C3A2A">
          <w:rPr>
            <w:rFonts w:asciiTheme="majorHAnsi" w:eastAsia="Times New Roman" w:hAnsiTheme="majorHAnsi" w:cstheme="majorHAnsi"/>
          </w:rPr>
          <w:t>more broadly</w:t>
        </w:r>
      </w:ins>
      <w:del w:id="124" w:author="Ernest, Morgan" w:date="2020-12-04T10:57:00Z">
        <w:r w:rsidRPr="00F8712E" w:rsidDel="001C3A2A">
          <w:rPr>
            <w:rFonts w:asciiTheme="majorHAnsi" w:eastAsia="Times New Roman" w:hAnsiTheme="majorHAnsi" w:cstheme="majorHAnsi"/>
          </w:rPr>
          <w:delText>in general</w:delText>
        </w:r>
      </w:del>
      <w:r w:rsidRPr="00F8712E">
        <w:rPr>
          <w:rFonts w:asciiTheme="majorHAnsi" w:eastAsia="Times New Roman" w:hAnsiTheme="majorHAnsi" w:cstheme="majorHAnsi"/>
        </w:rPr>
        <w:t xml:space="preserve">. First, </w:t>
      </w:r>
      <w:ins w:id="125" w:author="Ernest, Morgan" w:date="2020-12-04T10:36:00Z">
        <w:r w:rsidR="00D96DB4">
          <w:rPr>
            <w:rFonts w:asciiTheme="majorHAnsi" w:eastAsia="Times New Roman" w:hAnsiTheme="majorHAnsi" w:cstheme="majorHAnsi"/>
          </w:rPr>
          <w:t xml:space="preserve">our method </w:t>
        </w:r>
      </w:ins>
      <w:del w:id="126" w:author="Ernest, Morgan" w:date="2020-12-04T10:36:00Z">
        <w:r w:rsidRPr="00F8712E" w:rsidDel="00D96DB4">
          <w:rPr>
            <w:rFonts w:asciiTheme="majorHAnsi" w:eastAsia="Times New Roman" w:hAnsiTheme="majorHAnsi" w:cstheme="majorHAnsi"/>
          </w:rPr>
          <w:delText xml:space="preserve">we </w:delText>
        </w:r>
      </w:del>
      <w:del w:id="127" w:author="Ernest, Morgan" w:date="2020-12-04T10:19:00Z">
        <w:r w:rsidRPr="00F8712E" w:rsidDel="004D5031">
          <w:rPr>
            <w:rFonts w:asciiTheme="majorHAnsi" w:eastAsia="Times New Roman" w:hAnsiTheme="majorHAnsi" w:cstheme="majorHAnsi"/>
          </w:rPr>
          <w:delText xml:space="preserve">are able to </w:delText>
        </w:r>
      </w:del>
      <w:ins w:id="128" w:author="Ernest, Morgan" w:date="2020-12-04T10:19:00Z">
        <w:r w:rsidR="004D5031">
          <w:rPr>
            <w:rFonts w:asciiTheme="majorHAnsi" w:eastAsia="Times New Roman" w:hAnsiTheme="majorHAnsi" w:cstheme="majorHAnsi"/>
          </w:rPr>
          <w:t>isolate</w:t>
        </w:r>
      </w:ins>
      <w:ins w:id="129" w:author="Ernest, Morgan" w:date="2020-12-04T10:36:00Z">
        <w:r w:rsidR="00D96DB4">
          <w:rPr>
            <w:rFonts w:asciiTheme="majorHAnsi" w:eastAsia="Times New Roman" w:hAnsiTheme="majorHAnsi" w:cstheme="majorHAnsi"/>
          </w:rPr>
          <w:t>s</w:t>
        </w:r>
      </w:ins>
      <w:ins w:id="130" w:author="Ernest, Morgan" w:date="2020-12-04T10:19:00Z">
        <w:r w:rsidR="004D5031">
          <w:rPr>
            <w:rFonts w:asciiTheme="majorHAnsi" w:eastAsia="Times New Roman" w:hAnsiTheme="majorHAnsi" w:cstheme="majorHAnsi"/>
          </w:rPr>
          <w:t xml:space="preserve"> </w:t>
        </w:r>
      </w:ins>
      <w:ins w:id="131" w:author="Ernest, Morgan" w:date="2020-12-04T10:36:00Z">
        <w:r w:rsidR="00D96DB4">
          <w:rPr>
            <w:rFonts w:asciiTheme="majorHAnsi" w:eastAsia="Times New Roman" w:hAnsiTheme="majorHAnsi" w:cstheme="majorHAnsi"/>
          </w:rPr>
          <w:t>the</w:t>
        </w:r>
      </w:ins>
      <w:ins w:id="132" w:author="Ernest, Morgan" w:date="2020-12-04T10:20:00Z">
        <w:r w:rsidR="004D5031">
          <w:rPr>
            <w:rFonts w:asciiTheme="majorHAnsi" w:eastAsia="Times New Roman" w:hAnsiTheme="majorHAnsi" w:cstheme="majorHAnsi"/>
          </w:rPr>
          <w:t xml:space="preserve"> </w:t>
        </w:r>
      </w:ins>
      <w:ins w:id="133" w:author="Ernest, Morgan" w:date="2020-12-04T10:36:00Z">
        <w:r w:rsidR="00D96DB4">
          <w:rPr>
            <w:rFonts w:asciiTheme="majorHAnsi" w:eastAsia="Times New Roman" w:hAnsiTheme="majorHAnsi" w:cstheme="majorHAnsi"/>
          </w:rPr>
          <w:t xml:space="preserve">ecological </w:t>
        </w:r>
      </w:ins>
      <w:ins w:id="134" w:author="Ernest, Morgan" w:date="2020-12-04T10:20:00Z">
        <w:r w:rsidR="004D5031">
          <w:rPr>
            <w:rFonts w:asciiTheme="majorHAnsi" w:eastAsia="Times New Roman" w:hAnsiTheme="majorHAnsi" w:cstheme="majorHAnsi"/>
          </w:rPr>
          <w:t>signal in the SAD</w:t>
        </w:r>
      </w:ins>
      <w:del w:id="135" w:author="Ernest, Morgan" w:date="2020-12-04T10:20:00Z">
        <w:r w:rsidDel="004D5031">
          <w:rPr>
            <w:rFonts w:asciiTheme="majorHAnsi" w:eastAsia="Times New Roman" w:hAnsiTheme="majorHAnsi" w:cstheme="majorHAnsi"/>
          </w:rPr>
          <w:delText>disentangle</w:delText>
        </w:r>
        <w:r w:rsidRPr="00F8712E" w:rsidDel="004D5031">
          <w:rPr>
            <w:rFonts w:asciiTheme="majorHAnsi" w:eastAsia="Times New Roman" w:hAnsiTheme="majorHAnsi" w:cstheme="majorHAnsi"/>
          </w:rPr>
          <w:delText xml:space="preserve"> a biological signal</w:delText>
        </w:r>
        <w:r w:rsidDel="004D5031">
          <w:rPr>
            <w:rFonts w:asciiTheme="majorHAnsi" w:eastAsia="Times New Roman" w:hAnsiTheme="majorHAnsi" w:cstheme="majorHAnsi"/>
          </w:rPr>
          <w:delText xml:space="preserve"> from the apparent </w:delText>
        </w:r>
      </w:del>
      <w:del w:id="136" w:author="Ernest, Morgan" w:date="2020-12-04T10:37:00Z">
        <w:r w:rsidDel="00D96DB4">
          <w:rPr>
            <w:rFonts w:asciiTheme="majorHAnsi" w:eastAsia="Times New Roman" w:hAnsiTheme="majorHAnsi" w:cstheme="majorHAnsi"/>
          </w:rPr>
          <w:delText>statistical constraint</w:delText>
        </w:r>
      </w:del>
      <w:del w:id="137" w:author="Ernest, Morgan" w:date="2020-12-04T10:20:00Z">
        <w:r w:rsidDel="004D5031">
          <w:rPr>
            <w:rFonts w:asciiTheme="majorHAnsi" w:eastAsia="Times New Roman" w:hAnsiTheme="majorHAnsi" w:cstheme="majorHAnsi"/>
          </w:rPr>
          <w:delText xml:space="preserve"> on the SAD</w:delText>
        </w:r>
      </w:del>
      <w:ins w:id="138" w:author="Ernest, Morgan" w:date="2020-12-04T10:37:00Z">
        <w:r w:rsidR="00D96DB4">
          <w:rPr>
            <w:rFonts w:asciiTheme="majorHAnsi" w:eastAsia="Times New Roman" w:hAnsiTheme="majorHAnsi" w:cstheme="majorHAnsi"/>
          </w:rPr>
          <w:t xml:space="preserve">, which </w:t>
        </w:r>
      </w:ins>
      <w:ins w:id="139" w:author="Ernest, Morgan" w:date="2020-12-04T10:57:00Z">
        <w:r w:rsidR="001C3A2A">
          <w:rPr>
            <w:rFonts w:asciiTheme="majorHAnsi" w:eastAsia="Times New Roman" w:hAnsiTheme="majorHAnsi" w:cstheme="majorHAnsi"/>
          </w:rPr>
          <w:t>will allow the ongoing</w:t>
        </w:r>
      </w:ins>
      <w:ins w:id="140" w:author="Ernest, Morgan" w:date="2020-12-04T10:38:00Z">
        <w:r w:rsidR="00D96DB4">
          <w:rPr>
            <w:rFonts w:asciiTheme="majorHAnsi" w:eastAsia="Times New Roman" w:hAnsiTheme="majorHAnsi" w:cstheme="majorHAnsi"/>
          </w:rPr>
          <w:t xml:space="preserve"> use of</w:t>
        </w:r>
      </w:ins>
      <w:ins w:id="141" w:author="Ernest, Morgan" w:date="2020-12-04T10:21:00Z">
        <w:r w:rsidR="004D5031">
          <w:rPr>
            <w:rFonts w:asciiTheme="majorHAnsi" w:eastAsia="Times New Roman" w:hAnsiTheme="majorHAnsi" w:cstheme="majorHAnsi"/>
          </w:rPr>
          <w:t xml:space="preserve"> the SAD as a test </w:t>
        </w:r>
      </w:ins>
      <w:ins w:id="142" w:author="Ernest, Morgan" w:date="2020-12-04T10:38:00Z">
        <w:r w:rsidR="00D96DB4">
          <w:rPr>
            <w:rFonts w:asciiTheme="majorHAnsi" w:eastAsia="Times New Roman" w:hAnsiTheme="majorHAnsi" w:cstheme="majorHAnsi"/>
          </w:rPr>
          <w:t>of</w:t>
        </w:r>
      </w:ins>
      <w:ins w:id="143" w:author="Ernest, Morgan" w:date="2020-12-04T10:21:00Z">
        <w:r w:rsidR="004D5031">
          <w:rPr>
            <w:rFonts w:asciiTheme="majorHAnsi" w:eastAsia="Times New Roman" w:hAnsiTheme="majorHAnsi" w:cstheme="majorHAnsi"/>
          </w:rPr>
          <w:t xml:space="preserve"> ecological theories. </w:t>
        </w:r>
      </w:ins>
      <w:del w:id="144" w:author="Ernest, Morgan" w:date="2020-12-04T10:20:00Z">
        <w:r w:rsidRPr="00F8712E" w:rsidDel="004D5031">
          <w:rPr>
            <w:rFonts w:asciiTheme="majorHAnsi" w:eastAsia="Times New Roman" w:hAnsiTheme="majorHAnsi" w:cstheme="majorHAnsi"/>
          </w:rPr>
          <w:delText xml:space="preserve">, </w:delText>
        </w:r>
      </w:del>
      <w:del w:id="145" w:author="Ernest, Morgan" w:date="2020-12-04T10:21:00Z">
        <w:r w:rsidRPr="00F8712E" w:rsidDel="004D5031">
          <w:rPr>
            <w:rFonts w:asciiTheme="majorHAnsi" w:eastAsia="Times New Roman" w:hAnsiTheme="majorHAnsi" w:cstheme="majorHAnsi"/>
          </w:rPr>
          <w:delText>which</w:delText>
        </w:r>
        <w:r w:rsidDel="004D5031">
          <w:rPr>
            <w:rFonts w:asciiTheme="majorHAnsi" w:eastAsia="Times New Roman" w:hAnsiTheme="majorHAnsi" w:cstheme="majorHAnsi"/>
          </w:rPr>
          <w:delText xml:space="preserve"> will allow us evaluate theories in terms of how well they predict the </w:delText>
        </w:r>
        <w:r w:rsidDel="004D5031">
          <w:rPr>
            <w:rFonts w:asciiTheme="majorHAnsi" w:eastAsia="Times New Roman" w:hAnsiTheme="majorHAnsi" w:cstheme="majorHAnsi"/>
            <w:i/>
            <w:iCs/>
          </w:rPr>
          <w:delText xml:space="preserve">biological </w:delText>
        </w:r>
        <w:r w:rsidDel="004D5031">
          <w:rPr>
            <w:rFonts w:asciiTheme="majorHAnsi" w:eastAsia="Times New Roman" w:hAnsiTheme="majorHAnsi" w:cstheme="majorHAnsi"/>
          </w:rPr>
          <w:delText>signal in the SAD</w:delText>
        </w:r>
        <w:r w:rsidRPr="00F8712E" w:rsidDel="004D5031">
          <w:rPr>
            <w:rFonts w:asciiTheme="majorHAnsi" w:eastAsia="Times New Roman" w:hAnsiTheme="majorHAnsi" w:cstheme="majorHAnsi"/>
          </w:rPr>
          <w:delText xml:space="preserve">. </w:delText>
        </w:r>
      </w:del>
      <w:r w:rsidRPr="00F8712E">
        <w:rPr>
          <w:rFonts w:asciiTheme="majorHAnsi" w:eastAsia="Times New Roman" w:hAnsiTheme="majorHAnsi" w:cstheme="majorHAnsi"/>
        </w:rPr>
        <w:t xml:space="preserve">Second, </w:t>
      </w:r>
      <w:del w:id="146" w:author="Ernest, Morgan" w:date="2020-12-04T10:40:00Z">
        <w:r w:rsidRPr="00F8712E" w:rsidDel="00D96DB4">
          <w:rPr>
            <w:rFonts w:asciiTheme="majorHAnsi" w:eastAsia="Times New Roman" w:hAnsiTheme="majorHAnsi" w:cstheme="majorHAnsi"/>
          </w:rPr>
          <w:delText xml:space="preserve">and more generally, this </w:delText>
        </w:r>
      </w:del>
      <w:del w:id="147" w:author="Ernest, Morgan" w:date="2020-12-04T10:22:00Z">
        <w:r w:rsidRPr="00F8712E" w:rsidDel="004D5031">
          <w:rPr>
            <w:rFonts w:asciiTheme="majorHAnsi" w:eastAsia="Times New Roman" w:hAnsiTheme="majorHAnsi" w:cstheme="majorHAnsi"/>
          </w:rPr>
          <w:delText>work directly engages with the question of to what extent</w:delText>
        </w:r>
      </w:del>
      <w:ins w:id="148" w:author="Ernest, Morgan" w:date="2020-12-04T10:22:00Z">
        <w:r w:rsidR="004D5031">
          <w:rPr>
            <w:rFonts w:asciiTheme="majorHAnsi" w:eastAsia="Times New Roman" w:hAnsiTheme="majorHAnsi" w:cstheme="majorHAnsi"/>
          </w:rPr>
          <w:t xml:space="preserve">while we </w:t>
        </w:r>
      </w:ins>
      <w:del w:id="149" w:author="Ernest, Morgan" w:date="2020-12-04T10:23:00Z">
        <w:r w:rsidDel="004D5031">
          <w:rPr>
            <w:rFonts w:asciiTheme="majorHAnsi" w:eastAsia="Times New Roman" w:hAnsiTheme="majorHAnsi" w:cstheme="majorHAnsi"/>
          </w:rPr>
          <w:delText xml:space="preserve"> we </w:delText>
        </w:r>
      </w:del>
      <w:r>
        <w:rPr>
          <w:rFonts w:asciiTheme="majorHAnsi" w:eastAsia="Times New Roman" w:hAnsiTheme="majorHAnsi" w:cstheme="majorHAnsi"/>
        </w:rPr>
        <w:t>can leverage statistical baselines</w:t>
      </w:r>
      <w:ins w:id="150" w:author="Ernest, Morgan" w:date="2020-12-04T10:40:00Z">
        <w:r w:rsidR="00D96DB4">
          <w:rPr>
            <w:rFonts w:asciiTheme="majorHAnsi" w:eastAsia="Times New Roman" w:hAnsiTheme="majorHAnsi" w:cstheme="majorHAnsi"/>
          </w:rPr>
          <w:t xml:space="preserve"> in macro</w:t>
        </w:r>
      </w:ins>
      <w:ins w:id="151" w:author="Ernest, Morgan" w:date="2020-12-04T11:01:00Z">
        <w:r w:rsidR="001C3A2A">
          <w:rPr>
            <w:rFonts w:asciiTheme="majorHAnsi" w:eastAsia="Times New Roman" w:hAnsiTheme="majorHAnsi" w:cstheme="majorHAnsi"/>
          </w:rPr>
          <w:t>e</w:t>
        </w:r>
      </w:ins>
      <w:ins w:id="152" w:author="Ernest, Morgan" w:date="2020-12-04T10:40:00Z">
        <w:r w:rsidR="00D96DB4">
          <w:rPr>
            <w:rFonts w:asciiTheme="majorHAnsi" w:eastAsia="Times New Roman" w:hAnsiTheme="majorHAnsi" w:cstheme="majorHAnsi"/>
          </w:rPr>
          <w:t>cology</w:t>
        </w:r>
      </w:ins>
      <w:r>
        <w:rPr>
          <w:rFonts w:asciiTheme="majorHAnsi" w:eastAsia="Times New Roman" w:hAnsiTheme="majorHAnsi" w:cstheme="majorHAnsi"/>
        </w:rPr>
        <w:t xml:space="preserve"> to </w:t>
      </w:r>
      <w:del w:id="153" w:author="Ernest, Morgan" w:date="2020-12-04T10:23:00Z">
        <w:r w:rsidDel="004D5031">
          <w:rPr>
            <w:rFonts w:asciiTheme="majorHAnsi" w:eastAsia="Times New Roman" w:hAnsiTheme="majorHAnsi" w:cstheme="majorHAnsi"/>
          </w:rPr>
          <w:delText xml:space="preserve">interpret </w:delText>
        </w:r>
      </w:del>
      <w:ins w:id="154" w:author="Ernest, Morgan" w:date="2020-12-04T10:58:00Z">
        <w:r w:rsidR="001C3A2A">
          <w:rPr>
            <w:rFonts w:asciiTheme="majorHAnsi" w:eastAsia="Times New Roman" w:hAnsiTheme="majorHAnsi" w:cstheme="majorHAnsi"/>
          </w:rPr>
          <w:t xml:space="preserve">isolate ecological signals from </w:t>
        </w:r>
      </w:ins>
      <w:ins w:id="155" w:author="Ernest, Morgan" w:date="2020-12-04T10:23:00Z">
        <w:r w:rsidR="004D5031">
          <w:rPr>
            <w:rFonts w:asciiTheme="majorHAnsi" w:eastAsia="Times New Roman" w:hAnsiTheme="majorHAnsi" w:cstheme="majorHAnsi"/>
          </w:rPr>
          <w:t>statistically generated patterns</w:t>
        </w:r>
      </w:ins>
      <w:del w:id="156" w:author="Ernest, Morgan" w:date="2020-12-04T10:58:00Z">
        <w:r w:rsidDel="001C3A2A">
          <w:rPr>
            <w:rFonts w:asciiTheme="majorHAnsi" w:eastAsia="Times New Roman" w:hAnsiTheme="majorHAnsi" w:cstheme="majorHAnsi"/>
          </w:rPr>
          <w:delText xml:space="preserve">ecological </w:delText>
        </w:r>
      </w:del>
      <w:del w:id="157" w:author="Ernest, Morgan" w:date="2020-12-04T10:23:00Z">
        <w:r w:rsidDel="004D5031">
          <w:rPr>
            <w:rFonts w:asciiTheme="majorHAnsi" w:eastAsia="Times New Roman" w:hAnsiTheme="majorHAnsi" w:cstheme="majorHAnsi"/>
          </w:rPr>
          <w:delText>patterns</w:delText>
        </w:r>
      </w:del>
      <w:ins w:id="158" w:author="Ernest, Morgan" w:date="2020-12-04T10:23:00Z">
        <w:r w:rsidR="004D5031">
          <w:rPr>
            <w:rFonts w:asciiTheme="majorHAnsi" w:eastAsia="Times New Roman" w:hAnsiTheme="majorHAnsi" w:cstheme="majorHAnsi"/>
          </w:rPr>
          <w:t xml:space="preserve">, this </w:t>
        </w:r>
      </w:ins>
      <w:ins w:id="159" w:author="Ernest, Morgan" w:date="2020-12-04T10:58:00Z">
        <w:r w:rsidR="001C3A2A">
          <w:rPr>
            <w:rFonts w:asciiTheme="majorHAnsi" w:eastAsia="Times New Roman" w:hAnsiTheme="majorHAnsi" w:cstheme="majorHAnsi"/>
          </w:rPr>
          <w:t>approach</w:t>
        </w:r>
      </w:ins>
      <w:ins w:id="160" w:author="Ernest, Morgan" w:date="2020-12-04T10:23:00Z">
        <w:r w:rsidR="004D5031">
          <w:rPr>
            <w:rFonts w:asciiTheme="majorHAnsi" w:eastAsia="Times New Roman" w:hAnsiTheme="majorHAnsi" w:cstheme="majorHAnsi"/>
          </w:rPr>
          <w:t xml:space="preserve"> is sensitive to the size of the system being studied</w:t>
        </w:r>
      </w:ins>
      <w:ins w:id="161" w:author="Ernest, Morgan" w:date="2020-12-04T10:24:00Z">
        <w:r w:rsidR="004D5031">
          <w:rPr>
            <w:rFonts w:asciiTheme="majorHAnsi" w:eastAsia="Times New Roman" w:hAnsiTheme="majorHAnsi" w:cstheme="majorHAnsi"/>
          </w:rPr>
          <w:t xml:space="preserve"> and will </w:t>
        </w:r>
      </w:ins>
      <w:ins w:id="162" w:author="Ernest, Morgan" w:date="2020-12-04T10:41:00Z">
        <w:r w:rsidR="00D96DB4">
          <w:rPr>
            <w:rFonts w:asciiTheme="majorHAnsi" w:eastAsia="Times New Roman" w:hAnsiTheme="majorHAnsi" w:cstheme="majorHAnsi"/>
          </w:rPr>
          <w:t>therefore be more useful in large</w:t>
        </w:r>
      </w:ins>
      <w:ins w:id="163" w:author="Ernest, Morgan" w:date="2020-12-04T10:59:00Z">
        <w:r w:rsidR="001C3A2A">
          <w:rPr>
            <w:rFonts w:asciiTheme="majorHAnsi" w:eastAsia="Times New Roman" w:hAnsiTheme="majorHAnsi" w:cstheme="majorHAnsi"/>
          </w:rPr>
          <w:t>r</w:t>
        </w:r>
      </w:ins>
      <w:ins w:id="164" w:author="Ernest, Morgan" w:date="2020-12-04T10:41:00Z">
        <w:r w:rsidR="00D96DB4">
          <w:rPr>
            <w:rFonts w:asciiTheme="majorHAnsi" w:eastAsia="Times New Roman" w:hAnsiTheme="majorHAnsi" w:cstheme="majorHAnsi"/>
          </w:rPr>
          <w:t xml:space="preserve"> communities</w:t>
        </w:r>
      </w:ins>
      <w:ins w:id="165" w:author="Ernest, Morgan" w:date="2020-12-04T10:59:00Z">
        <w:r w:rsidR="001C3A2A">
          <w:rPr>
            <w:rFonts w:asciiTheme="majorHAnsi" w:eastAsia="Times New Roman" w:hAnsiTheme="majorHAnsi" w:cstheme="majorHAnsi"/>
          </w:rPr>
          <w:t xml:space="preserve"> with high abundances and large numbers of species.</w:t>
        </w:r>
      </w:ins>
      <w:del w:id="166" w:author="Ernest, Morgan" w:date="2020-12-04T10:24:00Z">
        <w:r w:rsidDel="004D5031">
          <w:rPr>
            <w:rFonts w:asciiTheme="majorHAnsi" w:eastAsia="Times New Roman" w:hAnsiTheme="majorHAnsi" w:cstheme="majorHAnsi"/>
          </w:rPr>
          <w:delText xml:space="preserve">, and under what conditions this strategy breaks down. </w:delText>
        </w:r>
      </w:del>
    </w:p>
    <w:p w14:paraId="41CDDFCB" w14:textId="18554621" w:rsidR="00DE590F" w:rsidRPr="00F8712E" w:rsidDel="00DE590F" w:rsidRDefault="00141C1D" w:rsidP="00141C1D">
      <w:pPr>
        <w:rPr>
          <w:del w:id="167" w:author="Ernest, Morgan" w:date="2020-12-04T10:25:00Z"/>
          <w:rFonts w:asciiTheme="majorHAnsi" w:eastAsia="Times New Roman" w:hAnsiTheme="majorHAnsi" w:cstheme="majorHAnsi"/>
        </w:rPr>
      </w:pPr>
      <w:commentRangeStart w:id="168"/>
      <w:del w:id="169" w:author="Ernest, Morgan" w:date="2020-12-04T10:01:00Z">
        <w:r w:rsidDel="007A2E41">
          <w:rPr>
            <w:rFonts w:asciiTheme="majorHAnsi" w:eastAsia="Times New Roman" w:hAnsiTheme="majorHAnsi" w:cstheme="majorHAnsi"/>
          </w:rPr>
          <w:delText>This</w:delText>
        </w:r>
        <w:commentRangeEnd w:id="168"/>
        <w:r w:rsidDel="007A2E41">
          <w:rPr>
            <w:rStyle w:val="CommentReference"/>
          </w:rPr>
          <w:commentReference w:id="168"/>
        </w:r>
        <w:r w:rsidDel="007A2E41">
          <w:rPr>
            <w:rFonts w:asciiTheme="majorHAnsi" w:eastAsia="Times New Roman" w:hAnsiTheme="majorHAnsi" w:cstheme="majorHAnsi"/>
          </w:rPr>
          <w:delText xml:space="preserve"> work goes </w:delText>
        </w:r>
        <w:r w:rsidRPr="00F8712E" w:rsidDel="007A2E41">
          <w:rPr>
            <w:rFonts w:asciiTheme="majorHAnsi" w:eastAsia="Times New Roman" w:hAnsiTheme="majorHAnsi" w:cstheme="majorHAnsi"/>
          </w:rPr>
          <w:delText xml:space="preserve">beyond </w:delText>
        </w:r>
      </w:del>
      <w:del w:id="170" w:author="Ernest, Morgan" w:date="2020-12-04T10:44:00Z">
        <w:r w:rsidRPr="00F8712E" w:rsidDel="00D96DB4">
          <w:rPr>
            <w:rFonts w:asciiTheme="majorHAnsi" w:eastAsia="Times New Roman" w:hAnsiTheme="majorHAnsi" w:cstheme="majorHAnsi"/>
          </w:rPr>
          <w:delText xml:space="preserve">the efforts </w:delText>
        </w:r>
      </w:del>
      <w:del w:id="171" w:author="Ernest, Morgan" w:date="2020-12-04T10:45:00Z">
        <w:r w:rsidRPr="00F8712E" w:rsidDel="003743E3">
          <w:rPr>
            <w:rFonts w:asciiTheme="majorHAnsi" w:eastAsia="Times New Roman" w:hAnsiTheme="majorHAnsi" w:cstheme="majorHAnsi"/>
          </w:rPr>
          <w:delText>pioneered in Locey and White (</w:delText>
        </w:r>
        <w:r w:rsidDel="003743E3">
          <w:rPr>
            <w:rFonts w:asciiTheme="majorHAnsi" w:eastAsia="Times New Roman" w:hAnsiTheme="majorHAnsi" w:cstheme="majorHAnsi"/>
          </w:rPr>
          <w:delText>2013</w:delText>
        </w:r>
        <w:r w:rsidRPr="00F8712E" w:rsidDel="003743E3">
          <w:rPr>
            <w:rFonts w:asciiTheme="majorHAnsi" w:eastAsia="Times New Roman" w:hAnsiTheme="majorHAnsi" w:cstheme="majorHAnsi"/>
          </w:rPr>
          <w:delText>)</w:delText>
        </w:r>
      </w:del>
      <w:del w:id="172" w:author="Ernest, Morgan" w:date="2020-12-04T10:01:00Z">
        <w:r w:rsidRPr="00F8712E" w:rsidDel="007A2E41">
          <w:rPr>
            <w:rFonts w:asciiTheme="majorHAnsi" w:eastAsia="Times New Roman" w:hAnsiTheme="majorHAnsi" w:cstheme="majorHAnsi"/>
          </w:rPr>
          <w:delText xml:space="preserve"> by </w:delText>
        </w:r>
      </w:del>
      <w:del w:id="173" w:author="Ernest, Morgan" w:date="2020-12-04T10:02:00Z">
        <w:r w:rsidRPr="00F8712E" w:rsidDel="007A2E41">
          <w:rPr>
            <w:rFonts w:asciiTheme="majorHAnsi" w:eastAsia="Times New Roman" w:hAnsiTheme="majorHAnsi" w:cstheme="majorHAnsi"/>
          </w:rPr>
          <w:delText>leverag</w:delText>
        </w:r>
      </w:del>
      <w:del w:id="174" w:author="Ernest, Morgan" w:date="2020-12-04T10:01:00Z">
        <w:r w:rsidRPr="00F8712E" w:rsidDel="007A2E41">
          <w:rPr>
            <w:rFonts w:asciiTheme="majorHAnsi" w:eastAsia="Times New Roman" w:hAnsiTheme="majorHAnsi" w:cstheme="majorHAnsi"/>
          </w:rPr>
          <w:delText>ing</w:delText>
        </w:r>
      </w:del>
      <w:del w:id="175" w:author="Ernest, Morgan" w:date="2020-12-04T10:02:00Z">
        <w:r w:rsidRPr="00F8712E" w:rsidDel="007A2E41">
          <w:rPr>
            <w:rFonts w:asciiTheme="majorHAnsi" w:eastAsia="Times New Roman" w:hAnsiTheme="majorHAnsi" w:cstheme="majorHAnsi"/>
          </w:rPr>
          <w:delText xml:space="preserve"> the existence of the </w:delText>
        </w:r>
      </w:del>
      <w:del w:id="176" w:author="Ernest, Morgan" w:date="2020-12-04T10:45:00Z">
        <w:r w:rsidRPr="00F8712E" w:rsidDel="003743E3">
          <w:rPr>
            <w:rFonts w:asciiTheme="majorHAnsi" w:eastAsia="Times New Roman" w:hAnsiTheme="majorHAnsi" w:cstheme="majorHAnsi"/>
          </w:rPr>
          <w:delText xml:space="preserve">statistical constraint they document </w:delText>
        </w:r>
      </w:del>
      <w:del w:id="177" w:author="Ernest, Morgan" w:date="2020-12-04T10:03:00Z">
        <w:r w:rsidRPr="00F8712E" w:rsidDel="007A2E41">
          <w:rPr>
            <w:rFonts w:asciiTheme="majorHAnsi" w:eastAsia="Times New Roman" w:hAnsiTheme="majorHAnsi" w:cstheme="majorHAnsi"/>
          </w:rPr>
          <w:delText xml:space="preserve">to </w:delText>
        </w:r>
      </w:del>
      <w:del w:id="178" w:author="Ernest, Morgan" w:date="2020-12-04T10:45:00Z">
        <w:r w:rsidRPr="00F8712E" w:rsidDel="003743E3">
          <w:rPr>
            <w:rFonts w:asciiTheme="majorHAnsi" w:eastAsia="Times New Roman" w:hAnsiTheme="majorHAnsi" w:cstheme="majorHAnsi"/>
          </w:rPr>
          <w:delText>specifically test for deviations</w:delText>
        </w:r>
      </w:del>
      <w:del w:id="179" w:author="Ernest, Morgan" w:date="2020-12-04T10:03:00Z">
        <w:r w:rsidDel="007A2E41">
          <w:rPr>
            <w:rFonts w:asciiTheme="majorHAnsi" w:eastAsia="Times New Roman" w:hAnsiTheme="majorHAnsi" w:cstheme="majorHAnsi"/>
          </w:rPr>
          <w:delText>,</w:delText>
        </w:r>
        <w:r w:rsidRPr="00F8712E" w:rsidDel="007A2E41">
          <w:rPr>
            <w:rFonts w:asciiTheme="majorHAnsi" w:eastAsia="Times New Roman" w:hAnsiTheme="majorHAnsi" w:cstheme="majorHAnsi"/>
          </w:rPr>
          <w:delText xml:space="preserve"> </w:delText>
        </w:r>
      </w:del>
      <w:del w:id="180" w:author="Ernest, Morgan" w:date="2020-12-04T10:02:00Z">
        <w:r w:rsidRPr="00F8712E" w:rsidDel="007A2E41">
          <w:rPr>
            <w:rFonts w:asciiTheme="majorHAnsi" w:eastAsia="Times New Roman" w:hAnsiTheme="majorHAnsi" w:cstheme="majorHAnsi"/>
          </w:rPr>
          <w:delText xml:space="preserve">by </w:delText>
        </w:r>
      </w:del>
      <w:del w:id="181" w:author="Ernest, Morgan" w:date="2020-12-04T10:45:00Z">
        <w:r w:rsidRPr="00F8712E" w:rsidDel="003743E3">
          <w:rPr>
            <w:rFonts w:asciiTheme="majorHAnsi" w:eastAsia="Times New Roman" w:hAnsiTheme="majorHAnsi" w:cstheme="majorHAnsi"/>
          </w:rPr>
          <w:delText>explicitly explor</w:delText>
        </w:r>
      </w:del>
      <w:del w:id="182" w:author="Ernest, Morgan" w:date="2020-12-04T10:02:00Z">
        <w:r w:rsidRPr="00F8712E" w:rsidDel="007A2E41">
          <w:rPr>
            <w:rFonts w:asciiTheme="majorHAnsi" w:eastAsia="Times New Roman" w:hAnsiTheme="majorHAnsi" w:cstheme="majorHAnsi"/>
          </w:rPr>
          <w:delText>ing</w:delText>
        </w:r>
      </w:del>
      <w:del w:id="183" w:author="Ernest, Morgan" w:date="2020-12-04T10:45:00Z">
        <w:r w:rsidRPr="00F8712E" w:rsidDel="003743E3">
          <w:rPr>
            <w:rFonts w:asciiTheme="majorHAnsi" w:eastAsia="Times New Roman" w:hAnsiTheme="majorHAnsi" w:cstheme="majorHAnsi"/>
          </w:rPr>
          <w:delText xml:space="preserve"> how the specificity of the</w:delText>
        </w:r>
        <w:r w:rsidDel="003743E3">
          <w:rPr>
            <w:rFonts w:asciiTheme="majorHAnsi" w:eastAsia="Times New Roman" w:hAnsiTheme="majorHAnsi" w:cstheme="majorHAnsi"/>
          </w:rPr>
          <w:delText xml:space="preserve"> statistical baseline</w:delText>
        </w:r>
        <w:r w:rsidRPr="00F8712E" w:rsidDel="003743E3">
          <w:rPr>
            <w:rFonts w:asciiTheme="majorHAnsi" w:eastAsia="Times New Roman" w:hAnsiTheme="majorHAnsi" w:cstheme="majorHAnsi"/>
          </w:rPr>
          <w:delText xml:space="preserve">, and </w:delText>
        </w:r>
        <w:r w:rsidDel="003743E3">
          <w:rPr>
            <w:rFonts w:asciiTheme="majorHAnsi" w:eastAsia="Times New Roman" w:hAnsiTheme="majorHAnsi" w:cstheme="majorHAnsi"/>
          </w:rPr>
          <w:delText xml:space="preserve">correspondingly </w:delText>
        </w:r>
        <w:r w:rsidRPr="00F8712E" w:rsidDel="003743E3">
          <w:rPr>
            <w:rFonts w:asciiTheme="majorHAnsi" w:eastAsia="Times New Roman" w:hAnsiTheme="majorHAnsi" w:cstheme="majorHAnsi"/>
          </w:rPr>
          <w:delText>our ability to detect deviations, varies over large ranges in community size.</w:delText>
        </w:r>
      </w:del>
      <w:del w:id="184" w:author="Ernest, Morgan" w:date="2020-12-04T10:49:00Z">
        <w:r w:rsidRPr="00F8712E" w:rsidDel="003743E3">
          <w:rPr>
            <w:rFonts w:asciiTheme="majorHAnsi" w:eastAsia="Times New Roman" w:hAnsiTheme="majorHAnsi" w:cstheme="majorHAnsi"/>
          </w:rPr>
          <w:delText xml:space="preserve"> </w:delText>
        </w:r>
        <w:r w:rsidDel="003743E3">
          <w:rPr>
            <w:rFonts w:asciiTheme="majorHAnsi" w:eastAsia="Times New Roman" w:hAnsiTheme="majorHAnsi" w:cstheme="majorHAnsi"/>
          </w:rPr>
          <w:delText xml:space="preserve">We also substantially expand the range of community sizes and the number of empirical communities </w:delText>
        </w:r>
      </w:del>
      <w:del w:id="185" w:author="Ernest, Morgan" w:date="2020-12-04T10:25:00Z">
        <w:r w:rsidDel="00DE590F">
          <w:rPr>
            <w:rFonts w:asciiTheme="majorHAnsi" w:eastAsia="Times New Roman" w:hAnsiTheme="majorHAnsi" w:cstheme="majorHAnsi"/>
          </w:rPr>
          <w:delText xml:space="preserve">we </w:delText>
        </w:r>
      </w:del>
      <w:del w:id="186" w:author="Ernest, Morgan" w:date="2020-12-04T10:49:00Z">
        <w:r w:rsidDel="003743E3">
          <w:rPr>
            <w:rFonts w:asciiTheme="majorHAnsi" w:eastAsia="Times New Roman" w:hAnsiTheme="majorHAnsi" w:cstheme="majorHAnsi"/>
          </w:rPr>
          <w:delText>analyze.</w:delText>
        </w:r>
      </w:del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71BAA420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</w:p>
    <w:p w14:paraId="2942C1EF" w14:textId="20375FC1" w:rsidR="0027333C" w:rsidRDefault="00141C1D" w:rsidP="00141C1D">
      <w:r>
        <w:rPr>
          <w:rFonts w:asciiTheme="majorHAnsi" w:eastAsia="Times New Roman" w:hAnsiTheme="majorHAnsi" w:cstheme="majorHAnsi"/>
        </w:rPr>
        <w:br w:type="page"/>
      </w:r>
    </w:p>
    <w:sectPr w:rsidR="0027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Ernest, Morgan" w:date="2020-12-04T11:04:00Z" w:initials="EM">
    <w:p w14:paraId="6D7F6F22" w14:textId="0A08A5A3" w:rsidR="006F261D" w:rsidRDefault="006F261D">
      <w:pPr>
        <w:pStyle w:val="CommentText"/>
      </w:pPr>
      <w:r>
        <w:rPr>
          <w:rStyle w:val="CommentReference"/>
        </w:rPr>
        <w:annotationRef/>
      </w:r>
      <w:r>
        <w:t xml:space="preserve">Pick </w:t>
      </w:r>
      <w:r w:rsidR="00667795">
        <w:t>two</w:t>
      </w:r>
      <w:r>
        <w:t xml:space="preserve"> high profile examples</w:t>
      </w:r>
    </w:p>
  </w:comment>
  <w:comment w:id="168" w:author="Diaz,Renata M" w:date="2020-11-29T16:40:00Z" w:initials="DM">
    <w:p w14:paraId="076139F8" w14:textId="77777777" w:rsidR="00141C1D" w:rsidRDefault="00141C1D" w:rsidP="00141C1D">
      <w:pPr>
        <w:pStyle w:val="CommentText"/>
      </w:pPr>
      <w:r>
        <w:rPr>
          <w:rStyle w:val="CommentReference"/>
        </w:rPr>
        <w:annotationRef/>
      </w:r>
      <w:r>
        <w:t>Ecol. Letters wants an explicit statement of novelty.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7F6F22" w15:done="0"/>
  <w15:commentEx w15:paraId="07613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49639" w16cex:dateUtc="2020-12-04T16:04:00Z"/>
  <w16cex:commentExtensible w16cex:durableId="236E4D8F" w16cex:dateUtc="2020-11-29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7F6F22" w16cid:durableId="23749639"/>
  <w16cid:commentId w16cid:paraId="076139F8" w16cid:durableId="236E4D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nest, Morgan">
    <w15:presenceInfo w15:providerId="AD" w15:userId="S::skmorgane@ufl.edu::8bdbff9f-609a-4f8d-8d10-6c72c204f1d3"/>
  </w15:person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141C1D"/>
    <w:rsid w:val="001C3A2A"/>
    <w:rsid w:val="00221151"/>
    <w:rsid w:val="0027333C"/>
    <w:rsid w:val="003743E3"/>
    <w:rsid w:val="003F4AA8"/>
    <w:rsid w:val="00410A22"/>
    <w:rsid w:val="004D5031"/>
    <w:rsid w:val="005A1BD0"/>
    <w:rsid w:val="00667795"/>
    <w:rsid w:val="006F261D"/>
    <w:rsid w:val="007A2E41"/>
    <w:rsid w:val="00CD01E8"/>
    <w:rsid w:val="00D96DB4"/>
    <w:rsid w:val="00DE590F"/>
    <w:rsid w:val="00F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Ernest, Morgan</cp:lastModifiedBy>
  <cp:revision>3</cp:revision>
  <dcterms:created xsi:type="dcterms:W3CDTF">2020-12-04T16:02:00Z</dcterms:created>
  <dcterms:modified xsi:type="dcterms:W3CDTF">2020-12-04T16:05:00Z</dcterms:modified>
</cp:coreProperties>
</file>