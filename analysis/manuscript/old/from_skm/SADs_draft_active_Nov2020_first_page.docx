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Default="00626153" w:rsidP="0264BE4F">
      <w:pPr>
        <w:rPr>
          <w:rFonts w:asciiTheme="majorHAnsi" w:eastAsia="Times New Roman" w:hAnsiTheme="majorHAnsi" w:cstheme="majorHAnsi"/>
          <w:b/>
          <w:bCs/>
        </w:rPr>
      </w:pPr>
      <w:r>
        <w:rPr>
          <w:rFonts w:asciiTheme="majorHAnsi" w:eastAsia="Times New Roman" w:hAnsiTheme="majorHAnsi" w:cstheme="majorHAnsi"/>
          <w:b/>
          <w:bCs/>
        </w:rPr>
        <w:t xml:space="preserve">Title: Empirical abundance distributions are more uneven than </w:t>
      </w:r>
      <w:r w:rsidR="004E27AF">
        <w:rPr>
          <w:rFonts w:asciiTheme="majorHAnsi" w:eastAsia="Times New Roman" w:hAnsiTheme="majorHAnsi" w:cstheme="majorHAnsi"/>
          <w:b/>
          <w:bCs/>
        </w:rPr>
        <w:t>expected given their</w:t>
      </w:r>
      <w:r>
        <w:rPr>
          <w:rFonts w:asciiTheme="majorHAnsi" w:eastAsia="Times New Roman" w:hAnsiTheme="majorHAnsi" w:cstheme="majorHAnsi"/>
          <w:b/>
          <w:bCs/>
        </w:rPr>
        <w:t xml:space="preserve"> statistical baseline</w:t>
      </w:r>
    </w:p>
    <w:p w14:paraId="228CCA4B" w14:textId="134A25AE" w:rsidR="00FB23D8" w:rsidRDefault="00FB23D8" w:rsidP="0264BE4F">
      <w:pPr>
        <w:rPr>
          <w:rFonts w:asciiTheme="majorHAnsi" w:eastAsia="Times New Roman" w:hAnsiTheme="majorHAnsi" w:cstheme="majorHAnsi"/>
          <w:b/>
          <w:bCs/>
        </w:rPr>
      </w:pPr>
      <w:r>
        <w:rPr>
          <w:rFonts w:asciiTheme="majorHAnsi" w:eastAsia="Times New Roman" w:hAnsiTheme="majorHAnsi" w:cstheme="majorHAnsi"/>
          <w:b/>
          <w:bCs/>
        </w:rPr>
        <w:t xml:space="preserve">Running title: </w:t>
      </w:r>
      <w:bookmarkStart w:id="0" w:name="_GoBack"/>
      <w:bookmarkEnd w:id="0"/>
      <w:del w:id="1" w:author="Ernest, Morgan" w:date="2020-12-09T09:25:00Z">
        <w:r w:rsidR="00B45D44" w:rsidDel="00F3783C">
          <w:rPr>
            <w:rFonts w:asciiTheme="majorHAnsi" w:eastAsia="Times New Roman" w:hAnsiTheme="majorHAnsi" w:cstheme="majorHAnsi"/>
            <w:b/>
            <w:bCs/>
          </w:rPr>
          <w:delText xml:space="preserve">Comparing </w:delText>
        </w:r>
      </w:del>
      <w:r w:rsidR="00B45D44">
        <w:rPr>
          <w:rFonts w:asciiTheme="majorHAnsi" w:eastAsia="Times New Roman" w:hAnsiTheme="majorHAnsi" w:cstheme="majorHAnsi"/>
          <w:b/>
          <w:bCs/>
        </w:rPr>
        <w:t xml:space="preserve">SADs </w:t>
      </w:r>
      <w:ins w:id="2" w:author="Ernest, Morgan" w:date="2020-12-09T09:25:00Z">
        <w:r w:rsidR="00F3783C">
          <w:rPr>
            <w:rFonts w:asciiTheme="majorHAnsi" w:eastAsia="Times New Roman" w:hAnsiTheme="majorHAnsi" w:cstheme="majorHAnsi"/>
            <w:b/>
            <w:bCs/>
          </w:rPr>
          <w:t xml:space="preserve">deviate from </w:t>
        </w:r>
      </w:ins>
      <w:del w:id="3" w:author="Ernest, Morgan" w:date="2020-12-09T09:25:00Z">
        <w:r w:rsidR="00B45D44" w:rsidDel="00F3783C">
          <w:rPr>
            <w:rFonts w:asciiTheme="majorHAnsi" w:eastAsia="Times New Roman" w:hAnsiTheme="majorHAnsi" w:cstheme="majorHAnsi"/>
            <w:b/>
            <w:bCs/>
          </w:rPr>
          <w:delText xml:space="preserve">to their </w:delText>
        </w:r>
      </w:del>
      <w:r w:rsidR="00B45D44">
        <w:rPr>
          <w:rFonts w:asciiTheme="majorHAnsi" w:eastAsia="Times New Roman" w:hAnsiTheme="majorHAnsi" w:cstheme="majorHAnsi"/>
          <w:b/>
          <w:bCs/>
        </w:rPr>
        <w:t>statistical baseline</w:t>
      </w:r>
      <w:r w:rsidR="001B36A5">
        <w:rPr>
          <w:rFonts w:asciiTheme="majorHAnsi" w:eastAsia="Times New Roman" w:hAnsiTheme="majorHAnsi" w:cstheme="majorHAnsi"/>
          <w:b/>
          <w:bCs/>
        </w:rPr>
        <w:t>s</w:t>
      </w:r>
    </w:p>
    <w:p w14:paraId="1A71CCAD" w14:textId="72F5D672" w:rsidR="00626153"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Authors: </w:t>
      </w:r>
      <w:commentRangeStart w:id="4"/>
      <w:r>
        <w:rPr>
          <w:rFonts w:asciiTheme="majorHAnsi" w:eastAsia="Times New Roman" w:hAnsiTheme="majorHAnsi" w:cstheme="majorHAnsi"/>
        </w:rPr>
        <w:t>Renata M. Diaz</w:t>
      </w:r>
      <w:commentRangeEnd w:id="4"/>
      <w:r w:rsidR="00FB6A45">
        <w:rPr>
          <w:rStyle w:val="CommentReference"/>
        </w:rPr>
        <w:commentReference w:id="4"/>
      </w:r>
      <w:r>
        <w:rPr>
          <w:rFonts w:asciiTheme="majorHAnsi" w:eastAsia="Times New Roman" w:hAnsiTheme="majorHAnsi" w:cstheme="majorHAnsi"/>
        </w:rPr>
        <w:t>, Hao Ye, S. K. Morgan Ernest</w:t>
      </w:r>
    </w:p>
    <w:p w14:paraId="5C30D8C9" w14:textId="40D0918C" w:rsidR="00985051" w:rsidRDefault="00985051" w:rsidP="0264BE4F">
      <w:pPr>
        <w:rPr>
          <w:rFonts w:asciiTheme="majorHAnsi" w:eastAsia="Times New Roman" w:hAnsiTheme="majorHAnsi" w:cstheme="majorHAnsi"/>
        </w:rPr>
      </w:pPr>
      <w:commentRangeStart w:id="5"/>
      <w:r>
        <w:rPr>
          <w:rFonts w:asciiTheme="majorHAnsi" w:eastAsia="Times New Roman" w:hAnsiTheme="majorHAnsi" w:cstheme="majorHAnsi"/>
        </w:rPr>
        <w:t>RMD: School of Natural Resources and Environment, University of Florida; corresponding author; renata.diaz@weecology.org</w:t>
      </w:r>
    </w:p>
    <w:p w14:paraId="501CF4A1" w14:textId="1C947DEF" w:rsidR="00985051" w:rsidRDefault="00985051" w:rsidP="0264BE4F">
      <w:pPr>
        <w:rPr>
          <w:rFonts w:asciiTheme="majorHAnsi" w:eastAsia="Times New Roman" w:hAnsiTheme="majorHAnsi" w:cstheme="majorHAnsi"/>
        </w:rPr>
      </w:pPr>
      <w:r>
        <w:rPr>
          <w:rFonts w:asciiTheme="majorHAnsi" w:eastAsia="Times New Roman" w:hAnsiTheme="majorHAnsi" w:cstheme="majorHAnsi"/>
        </w:rPr>
        <w:t xml:space="preserve">HY: University of Florida Health Science Center Libraries </w:t>
      </w:r>
    </w:p>
    <w:p w14:paraId="07AFF3E6" w14:textId="3896AE09" w:rsidR="00985051" w:rsidRDefault="00985051" w:rsidP="0264BE4F">
      <w:pPr>
        <w:rPr>
          <w:rFonts w:asciiTheme="majorHAnsi" w:eastAsia="Times New Roman" w:hAnsiTheme="majorHAnsi" w:cstheme="majorHAnsi"/>
        </w:rPr>
      </w:pPr>
      <w:r>
        <w:rPr>
          <w:rFonts w:asciiTheme="majorHAnsi" w:eastAsia="Times New Roman" w:hAnsiTheme="majorHAnsi" w:cstheme="majorHAnsi"/>
        </w:rPr>
        <w:t>SKME: Dept. of Wildlife Ecology and Conservation, University of Florida</w:t>
      </w:r>
      <w:commentRangeEnd w:id="5"/>
      <w:r w:rsidR="00FB6A45">
        <w:rPr>
          <w:rStyle w:val="CommentReference"/>
        </w:rPr>
        <w:commentReference w:id="5"/>
      </w:r>
    </w:p>
    <w:p w14:paraId="767CA3A5" w14:textId="4FB61012" w:rsidR="00626153" w:rsidRDefault="00626153" w:rsidP="0264BE4F">
      <w:pPr>
        <w:rPr>
          <w:rFonts w:asciiTheme="majorHAnsi" w:eastAsia="Times New Roman" w:hAnsiTheme="majorHAnsi" w:cstheme="majorHAnsi"/>
        </w:rPr>
      </w:pPr>
      <w:r>
        <w:rPr>
          <w:rFonts w:asciiTheme="majorHAnsi" w:eastAsia="Times New Roman" w:hAnsiTheme="majorHAnsi" w:cstheme="majorHAnsi"/>
          <w:b/>
          <w:bCs/>
        </w:rPr>
        <w:t>Authorship statement</w:t>
      </w:r>
    </w:p>
    <w:p w14:paraId="169358EF" w14:textId="2EBFFFA0" w:rsidR="00626153" w:rsidRPr="00626153" w:rsidRDefault="00626153" w:rsidP="0264BE4F">
      <w:pPr>
        <w:rPr>
          <w:rFonts w:asciiTheme="majorHAnsi" w:eastAsia="Times New Roman" w:hAnsiTheme="majorHAnsi" w:cstheme="majorHAnsi"/>
        </w:rPr>
      </w:pPr>
      <w:r>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Pr>
          <w:rFonts w:asciiTheme="majorHAnsi" w:eastAsia="Times New Roman" w:hAnsiTheme="majorHAnsi" w:cstheme="majorHAnsi"/>
        </w:rPr>
        <w:t>; RMD conducted the analyses and wrote the first draft of the manuscript; all authors contributed substantively to revisions.</w:t>
      </w:r>
    </w:p>
    <w:p w14:paraId="3BCD6E80" w14:textId="06B05770" w:rsidR="00626153" w:rsidRDefault="00626153" w:rsidP="0264BE4F">
      <w:pPr>
        <w:rPr>
          <w:rFonts w:asciiTheme="majorHAnsi" w:eastAsia="Times New Roman" w:hAnsiTheme="majorHAnsi" w:cstheme="majorHAnsi"/>
          <w:b/>
          <w:bCs/>
        </w:rPr>
      </w:pPr>
      <w:commentRangeStart w:id="6"/>
      <w:r>
        <w:rPr>
          <w:rFonts w:asciiTheme="majorHAnsi" w:eastAsia="Times New Roman" w:hAnsiTheme="majorHAnsi" w:cstheme="majorHAnsi"/>
          <w:b/>
          <w:bCs/>
        </w:rPr>
        <w:t>Abstract</w:t>
      </w:r>
      <w:commentRangeEnd w:id="6"/>
      <w:r w:rsidR="00FB6A45">
        <w:rPr>
          <w:rStyle w:val="CommentReference"/>
        </w:rPr>
        <w:commentReference w:id="6"/>
      </w:r>
    </w:p>
    <w:p w14:paraId="3617131E" w14:textId="73ADEE4E" w:rsidR="006B5F7D" w:rsidRDefault="00F84187" w:rsidP="0264BE4F">
      <w:pPr>
        <w:rPr>
          <w:rFonts w:asciiTheme="majorHAnsi" w:eastAsia="Times New Roman" w:hAnsiTheme="majorHAnsi" w:cstheme="majorHAnsi"/>
        </w:rPr>
      </w:pPr>
      <w:ins w:id="7" w:author="Ernest, Morgan" w:date="2020-12-07T10:15:00Z">
        <w:r>
          <w:rPr>
            <w:rFonts w:asciiTheme="majorHAnsi" w:eastAsia="Times New Roman" w:hAnsiTheme="majorHAnsi" w:cstheme="majorHAnsi"/>
          </w:rPr>
          <w:t>T</w:t>
        </w:r>
      </w:ins>
      <w:ins w:id="8" w:author="Ernest, Morgan" w:date="2020-12-07T10:13:00Z">
        <w:r w:rsidR="00A74405">
          <w:rPr>
            <w:rFonts w:asciiTheme="majorHAnsi" w:eastAsia="Times New Roman" w:hAnsiTheme="majorHAnsi" w:cstheme="majorHAnsi"/>
          </w:rPr>
          <w:t xml:space="preserve">he </w:t>
        </w:r>
      </w:ins>
      <w:ins w:id="9" w:author="Ernest, Morgan" w:date="2020-12-07T10:14:00Z">
        <w:r>
          <w:rPr>
            <w:rFonts w:asciiTheme="majorHAnsi" w:eastAsia="Times New Roman" w:hAnsiTheme="majorHAnsi" w:cstheme="majorHAnsi"/>
          </w:rPr>
          <w:t>prevalence</w:t>
        </w:r>
      </w:ins>
      <w:ins w:id="10" w:author="Ernest, Morgan" w:date="2020-12-07T10:13:00Z">
        <w:r w:rsidR="00A74405">
          <w:rPr>
            <w:rFonts w:asciiTheme="majorHAnsi" w:eastAsia="Times New Roman" w:hAnsiTheme="majorHAnsi" w:cstheme="majorHAnsi"/>
          </w:rPr>
          <w:t xml:space="preserve"> of</w:t>
        </w:r>
      </w:ins>
      <w:del w:id="11" w:author="Ernest, Morgan" w:date="2020-12-07T10:13:00Z">
        <w:r w:rsidR="00C96F87" w:rsidDel="00A74405">
          <w:rPr>
            <w:rFonts w:asciiTheme="majorHAnsi" w:eastAsia="Times New Roman" w:hAnsiTheme="majorHAnsi" w:cstheme="majorHAnsi"/>
          </w:rPr>
          <w:delText>The</w:delText>
        </w:r>
      </w:del>
      <w:ins w:id="12" w:author="Ernest, Morgan" w:date="2020-12-07T10:06:00Z">
        <w:r w:rsidR="00A74405">
          <w:rPr>
            <w:rFonts w:asciiTheme="majorHAnsi" w:eastAsia="Times New Roman" w:hAnsiTheme="majorHAnsi" w:cstheme="majorHAnsi"/>
          </w:rPr>
          <w:t xml:space="preserve"> the </w:t>
        </w:r>
      </w:ins>
      <w:del w:id="13" w:author="Ernest, Morgan" w:date="2020-12-07T10:06:00Z">
        <w:r w:rsidR="00C96F87" w:rsidDel="00A74405">
          <w:rPr>
            <w:rFonts w:asciiTheme="majorHAnsi" w:eastAsia="Times New Roman" w:hAnsiTheme="majorHAnsi" w:cstheme="majorHAnsi"/>
          </w:rPr>
          <w:delText xml:space="preserve"> </w:delText>
        </w:r>
      </w:del>
      <w:r w:rsidR="00C96F87">
        <w:rPr>
          <w:rFonts w:asciiTheme="majorHAnsi" w:eastAsia="Times New Roman" w:hAnsiTheme="majorHAnsi" w:cstheme="majorHAnsi"/>
        </w:rPr>
        <w:t>species abundance distribution</w:t>
      </w:r>
      <w:ins w:id="14" w:author="Ernest, Morgan" w:date="2020-12-07T10:11:00Z">
        <w:r w:rsidR="00A74405">
          <w:rPr>
            <w:rFonts w:asciiTheme="majorHAnsi" w:eastAsia="Times New Roman" w:hAnsiTheme="majorHAnsi" w:cstheme="majorHAnsi"/>
          </w:rPr>
          <w:t>’s hollow-curve shape</w:t>
        </w:r>
      </w:ins>
      <w:ins w:id="15" w:author="Ernest, Morgan" w:date="2020-12-07T10:16:00Z">
        <w:r w:rsidRPr="00F84187">
          <w:rPr>
            <w:rFonts w:asciiTheme="majorHAnsi" w:eastAsia="Times New Roman" w:hAnsiTheme="majorHAnsi" w:cstheme="majorHAnsi"/>
          </w:rPr>
          <w:t xml:space="preserve"> </w:t>
        </w:r>
        <w:r>
          <w:rPr>
            <w:rFonts w:asciiTheme="majorHAnsi" w:eastAsia="Times New Roman" w:hAnsiTheme="majorHAnsi" w:cstheme="majorHAnsi"/>
          </w:rPr>
          <w:t>across many communities</w:t>
        </w:r>
      </w:ins>
      <w:ins w:id="16" w:author="Ernest, Morgan" w:date="2020-12-07T10:06:00Z">
        <w:r w:rsidR="00A74405">
          <w:rPr>
            <w:rFonts w:asciiTheme="majorHAnsi" w:eastAsia="Times New Roman" w:hAnsiTheme="majorHAnsi" w:cstheme="majorHAnsi"/>
          </w:rPr>
          <w:t xml:space="preserve"> </w:t>
        </w:r>
      </w:ins>
      <w:ins w:id="17" w:author="Ernest, Morgan" w:date="2020-12-07T10:13:00Z">
        <w:r w:rsidR="00A74405">
          <w:rPr>
            <w:rFonts w:asciiTheme="majorHAnsi" w:eastAsia="Times New Roman" w:hAnsiTheme="majorHAnsi" w:cstheme="majorHAnsi"/>
          </w:rPr>
          <w:t xml:space="preserve">is frequently </w:t>
        </w:r>
      </w:ins>
      <w:ins w:id="18" w:author="Ernest, Morgan" w:date="2020-12-07T10:17:00Z">
        <w:r>
          <w:rPr>
            <w:rFonts w:asciiTheme="majorHAnsi" w:eastAsia="Times New Roman" w:hAnsiTheme="majorHAnsi" w:cstheme="majorHAnsi"/>
          </w:rPr>
          <w:t xml:space="preserve">assumed to reflect ecological processes </w:t>
        </w:r>
      </w:ins>
      <w:ins w:id="19" w:author="Ernest, Morgan" w:date="2020-12-07T10:13:00Z">
        <w:r w:rsidR="00A74405">
          <w:rPr>
            <w:rFonts w:asciiTheme="majorHAnsi" w:eastAsia="Times New Roman" w:hAnsiTheme="majorHAnsi" w:cstheme="majorHAnsi"/>
          </w:rPr>
          <w:t>structuring communitie</w:t>
        </w:r>
      </w:ins>
      <w:ins w:id="20" w:author="Ernest, Morgan" w:date="2020-12-07T10:17:00Z">
        <w:r>
          <w:rPr>
            <w:rFonts w:asciiTheme="majorHAnsi" w:eastAsia="Times New Roman" w:hAnsiTheme="majorHAnsi" w:cstheme="majorHAnsi"/>
          </w:rPr>
          <w:t>s. However,</w:t>
        </w:r>
      </w:ins>
      <w:ins w:id="21" w:author="Ernest, Morgan" w:date="2020-12-07T10:13:00Z">
        <w:r w:rsidR="00A74405">
          <w:rPr>
            <w:rFonts w:asciiTheme="majorHAnsi" w:eastAsia="Times New Roman" w:hAnsiTheme="majorHAnsi" w:cstheme="majorHAnsi"/>
          </w:rPr>
          <w:t xml:space="preserve"> </w:t>
        </w:r>
      </w:ins>
      <w:ins w:id="22" w:author="Ernest, Morgan" w:date="2020-12-07T10:17:00Z">
        <w:r>
          <w:rPr>
            <w:rFonts w:asciiTheme="majorHAnsi" w:eastAsia="Times New Roman" w:hAnsiTheme="majorHAnsi" w:cstheme="majorHAnsi"/>
          </w:rPr>
          <w:t>this well-studied hollow-curve emerge</w:t>
        </w:r>
      </w:ins>
      <w:ins w:id="23" w:author="Ernest, Morgan" w:date="2020-12-07T10:18:00Z">
        <w:r>
          <w:rPr>
            <w:rFonts w:asciiTheme="majorHAnsi" w:eastAsia="Times New Roman" w:hAnsiTheme="majorHAnsi" w:cstheme="majorHAnsi"/>
          </w:rPr>
          <w:t xml:space="preserve">s from </w:t>
        </w:r>
      </w:ins>
      <w:del w:id="24" w:author="Ernest, Morgan" w:date="2020-12-07T09:44:00Z">
        <w:r w:rsidR="00C96F87" w:rsidDel="00D55E22">
          <w:rPr>
            <w:rFonts w:asciiTheme="majorHAnsi" w:eastAsia="Times New Roman" w:hAnsiTheme="majorHAnsi" w:cstheme="majorHAnsi"/>
          </w:rPr>
          <w:delText xml:space="preserve">, or the distribution of the number of individuals present of each species in a community, is </w:delText>
        </w:r>
        <w:r w:rsidR="00E62018" w:rsidDel="00D55E22">
          <w:rPr>
            <w:rFonts w:asciiTheme="majorHAnsi" w:eastAsia="Times New Roman" w:hAnsiTheme="majorHAnsi" w:cstheme="majorHAnsi"/>
          </w:rPr>
          <w:delText xml:space="preserve">a long-standing and </w:delText>
        </w:r>
        <w:r w:rsidR="00C96F87" w:rsidDel="00D55E22">
          <w:rPr>
            <w:rFonts w:asciiTheme="majorHAnsi" w:eastAsia="Times New Roman" w:hAnsiTheme="majorHAnsi" w:cstheme="majorHAnsi"/>
          </w:rPr>
          <w:delText xml:space="preserve">widely-used descriptor of community structure in macroecology and community ecology. </w:delText>
        </w:r>
      </w:del>
      <w:del w:id="25" w:author="Ernest, Morgan" w:date="2020-12-07T09:54:00Z">
        <w:r w:rsidR="005D6960" w:rsidDel="0000440F">
          <w:rPr>
            <w:rFonts w:asciiTheme="majorHAnsi" w:eastAsia="Times New Roman" w:hAnsiTheme="majorHAnsi" w:cstheme="majorHAnsi"/>
          </w:rPr>
          <w:delText xml:space="preserve">However, efforts to use the species abundance distribution to </w:delText>
        </w:r>
      </w:del>
      <w:del w:id="26" w:author="Ernest, Morgan" w:date="2020-12-07T10:07:00Z">
        <w:r w:rsidR="005D6960" w:rsidDel="00A74405">
          <w:rPr>
            <w:rFonts w:asciiTheme="majorHAnsi" w:eastAsia="Times New Roman" w:hAnsiTheme="majorHAnsi" w:cstheme="majorHAnsi"/>
          </w:rPr>
          <w:delText>evaluate</w:delText>
        </w:r>
      </w:del>
      <w:del w:id="27" w:author="Ernest, Morgan" w:date="2020-12-07T10:14:00Z">
        <w:r w:rsidR="005D6960" w:rsidDel="00F84187">
          <w:rPr>
            <w:rFonts w:asciiTheme="majorHAnsi" w:eastAsia="Times New Roman" w:hAnsiTheme="majorHAnsi" w:cstheme="majorHAnsi"/>
          </w:rPr>
          <w:delText xml:space="preserve"> ecological theories or </w:delText>
        </w:r>
      </w:del>
      <w:del w:id="28" w:author="Ernest, Morgan" w:date="2020-12-07T10:08:00Z">
        <w:r w:rsidR="005D6960" w:rsidDel="00A74405">
          <w:rPr>
            <w:rFonts w:asciiTheme="majorHAnsi" w:eastAsia="Times New Roman" w:hAnsiTheme="majorHAnsi" w:cstheme="majorHAnsi"/>
          </w:rPr>
          <w:delText xml:space="preserve">detect </w:delText>
        </w:r>
      </w:del>
      <w:del w:id="29" w:author="Ernest, Morgan" w:date="2020-12-07T10:14:00Z">
        <w:r w:rsidR="005D6960" w:rsidDel="00F84187">
          <w:rPr>
            <w:rFonts w:asciiTheme="majorHAnsi" w:eastAsia="Times New Roman" w:hAnsiTheme="majorHAnsi" w:cstheme="majorHAnsi"/>
          </w:rPr>
          <w:delText>strong biological processes</w:delText>
        </w:r>
      </w:del>
      <w:del w:id="30" w:author="Ernest, Morgan" w:date="2020-12-07T09:55:00Z">
        <w:r w:rsidR="005D6960" w:rsidDel="0000440F">
          <w:rPr>
            <w:rFonts w:asciiTheme="majorHAnsi" w:eastAsia="Times New Roman" w:hAnsiTheme="majorHAnsi" w:cstheme="majorHAnsi"/>
          </w:rPr>
          <w:delText xml:space="preserve"> </w:delText>
        </w:r>
      </w:del>
      <w:ins w:id="31" w:author="Ernest, Morgan" w:date="2020-12-07T10:09:00Z">
        <w:r w:rsidR="00A74405">
          <w:rPr>
            <w:rFonts w:asciiTheme="majorHAnsi" w:eastAsia="Times New Roman" w:hAnsiTheme="majorHAnsi" w:cstheme="majorHAnsi"/>
          </w:rPr>
          <w:t>statistical</w:t>
        </w:r>
      </w:ins>
      <w:ins w:id="32" w:author="Ernest, Morgan" w:date="2020-12-07T10:08:00Z">
        <w:r w:rsidR="00A74405">
          <w:rPr>
            <w:rFonts w:asciiTheme="majorHAnsi" w:eastAsia="Times New Roman" w:hAnsiTheme="majorHAnsi" w:cstheme="majorHAnsi"/>
          </w:rPr>
          <w:t xml:space="preserve"> processes associated with</w:t>
        </w:r>
      </w:ins>
      <w:ins w:id="33" w:author="Ernest, Morgan" w:date="2020-12-07T10:09:00Z">
        <w:r w:rsidR="00A74405">
          <w:rPr>
            <w:rFonts w:asciiTheme="majorHAnsi" w:eastAsia="Times New Roman" w:hAnsiTheme="majorHAnsi" w:cstheme="majorHAnsi"/>
          </w:rPr>
          <w:t xml:space="preserve"> dividing a particular number of individuals into a given number of species</w:t>
        </w:r>
      </w:ins>
      <w:ins w:id="34" w:author="Ernest, Morgan" w:date="2020-12-07T10:18:00Z">
        <w:r>
          <w:rPr>
            <w:rFonts w:asciiTheme="majorHAnsi" w:eastAsia="Times New Roman" w:hAnsiTheme="majorHAnsi" w:cstheme="majorHAnsi"/>
          </w:rPr>
          <w:t>.</w:t>
        </w:r>
      </w:ins>
      <w:ins w:id="35" w:author="Ernest, Morgan" w:date="2020-12-07T10:09:00Z">
        <w:r w:rsidR="00A74405">
          <w:rPr>
            <w:rFonts w:asciiTheme="majorHAnsi" w:eastAsia="Times New Roman" w:hAnsiTheme="majorHAnsi" w:cstheme="majorHAnsi"/>
          </w:rPr>
          <w:t xml:space="preserve"> </w:t>
        </w:r>
      </w:ins>
      <w:del w:id="36" w:author="Ernest, Morgan" w:date="2020-12-07T09:55:00Z">
        <w:r w:rsidR="005D6960" w:rsidDel="0000440F">
          <w:rPr>
            <w:rFonts w:asciiTheme="majorHAnsi" w:eastAsia="Times New Roman" w:hAnsiTheme="majorHAnsi" w:cstheme="majorHAnsi"/>
          </w:rPr>
          <w:delText>have been stymied because s</w:delText>
        </w:r>
        <w:r w:rsidR="00B0367B" w:rsidDel="0000440F">
          <w:rPr>
            <w:rFonts w:asciiTheme="majorHAnsi" w:eastAsia="Times New Roman" w:hAnsiTheme="majorHAnsi" w:cstheme="majorHAnsi"/>
          </w:rPr>
          <w:delText>pecies abundance distributions consistently conform to a “hollow-curve” shape, with a large number of rare species and very few common species.</w:delText>
        </w:r>
        <w:r w:rsidR="00F56675" w:rsidDel="0000440F">
          <w:rPr>
            <w:rFonts w:asciiTheme="majorHAnsi" w:eastAsia="Times New Roman" w:hAnsiTheme="majorHAnsi" w:cstheme="majorHAnsi"/>
          </w:rPr>
          <w:delText xml:space="preserve"> This pattern varies so little, even across different theoretical frameworks or biological conditions, that it is difficult to</w:delText>
        </w:r>
        <w:r w:rsidR="003049E5" w:rsidDel="0000440F">
          <w:rPr>
            <w:rFonts w:asciiTheme="majorHAnsi" w:eastAsia="Times New Roman" w:hAnsiTheme="majorHAnsi" w:cstheme="majorHAnsi"/>
          </w:rPr>
          <w:delText xml:space="preserve"> use as a tool for inference</w:delText>
        </w:r>
        <w:r w:rsidR="00F56675" w:rsidDel="0000440F">
          <w:rPr>
            <w:rFonts w:asciiTheme="majorHAnsi" w:eastAsia="Times New Roman" w:hAnsiTheme="majorHAnsi" w:cstheme="majorHAnsi"/>
          </w:rPr>
          <w:delText>.</w:delText>
        </w:r>
        <w:r w:rsidR="00B0367B" w:rsidDel="0000440F">
          <w:rPr>
            <w:rFonts w:asciiTheme="majorHAnsi" w:eastAsia="Times New Roman" w:hAnsiTheme="majorHAnsi" w:cstheme="majorHAnsi"/>
          </w:rPr>
          <w:delText xml:space="preserve"> O</w:delText>
        </w:r>
      </w:del>
      <w:del w:id="37" w:author="Ernest, Morgan" w:date="2020-12-07T09:56:00Z">
        <w:r w:rsidR="00B0367B" w:rsidDel="0000440F">
          <w:rPr>
            <w:rFonts w:asciiTheme="majorHAnsi" w:eastAsia="Times New Roman" w:hAnsiTheme="majorHAnsi" w:cstheme="majorHAnsi"/>
          </w:rPr>
          <w:delText>ne explanation for this is that the hollow-curve is</w:delText>
        </w:r>
      </w:del>
      <w:del w:id="38" w:author="Ernest, Morgan" w:date="2020-12-07T09:57:00Z">
        <w:r w:rsidR="00B0367B" w:rsidDel="0000440F">
          <w:rPr>
            <w:rFonts w:asciiTheme="majorHAnsi" w:eastAsia="Times New Roman" w:hAnsiTheme="majorHAnsi" w:cstheme="majorHAnsi"/>
          </w:rPr>
          <w:delText xml:space="preserve"> an artefact of </w:delText>
        </w:r>
      </w:del>
      <w:del w:id="39" w:author="Ernest, Morgan" w:date="2020-12-07T10:09:00Z">
        <w:r w:rsidR="00B0367B" w:rsidDel="00A74405">
          <w:rPr>
            <w:rFonts w:asciiTheme="majorHAnsi" w:eastAsia="Times New Roman" w:hAnsiTheme="majorHAnsi" w:cstheme="majorHAnsi"/>
          </w:rPr>
          <w:delText xml:space="preserve">the </w:delText>
        </w:r>
        <w:r w:rsidR="00C3431E" w:rsidDel="00A74405">
          <w:rPr>
            <w:rFonts w:asciiTheme="majorHAnsi" w:eastAsia="Times New Roman" w:hAnsiTheme="majorHAnsi" w:cstheme="majorHAnsi"/>
          </w:rPr>
          <w:delText>statistical</w:delText>
        </w:r>
        <w:r w:rsidR="00B0367B" w:rsidDel="00A74405">
          <w:rPr>
            <w:rFonts w:asciiTheme="majorHAnsi" w:eastAsia="Times New Roman" w:hAnsiTheme="majorHAnsi" w:cstheme="majorHAnsi"/>
          </w:rPr>
          <w:delText xml:space="preserve"> process of dividing</w:delText>
        </w:r>
      </w:del>
      <w:del w:id="40" w:author="Ernest, Morgan" w:date="2020-12-07T10:08:00Z">
        <w:r w:rsidR="00B0367B" w:rsidDel="00A74405">
          <w:rPr>
            <w:rFonts w:asciiTheme="majorHAnsi" w:eastAsia="Times New Roman" w:hAnsiTheme="majorHAnsi" w:cstheme="majorHAnsi"/>
          </w:rPr>
          <w:delText xml:space="preserve"> a particular number of individuals into a given number of species</w:delText>
        </w:r>
      </w:del>
      <w:del w:id="41" w:author="Ernest, Morgan" w:date="2020-12-07T10:18:00Z">
        <w:r w:rsidR="00B0367B" w:rsidDel="00F84187">
          <w:rPr>
            <w:rFonts w:asciiTheme="majorHAnsi" w:eastAsia="Times New Roman" w:hAnsiTheme="majorHAnsi" w:cstheme="majorHAnsi"/>
          </w:rPr>
          <w:delText xml:space="preserve">. </w:delText>
        </w:r>
      </w:del>
      <w:ins w:id="42" w:author="Ernest, Morgan" w:date="2020-12-07T09:58:00Z">
        <w:r w:rsidR="0000440F">
          <w:rPr>
            <w:rFonts w:asciiTheme="majorHAnsi" w:eastAsia="Times New Roman" w:hAnsiTheme="majorHAnsi" w:cstheme="majorHAnsi"/>
          </w:rPr>
          <w:t xml:space="preserve">While the hollow curve may be a statistical artefact, </w:t>
        </w:r>
      </w:ins>
      <w:ins w:id="43" w:author="Ernest, Morgan" w:date="2020-12-07T10:21:00Z">
        <w:r>
          <w:rPr>
            <w:rFonts w:asciiTheme="majorHAnsi" w:eastAsia="Times New Roman" w:hAnsiTheme="majorHAnsi" w:cstheme="majorHAnsi"/>
          </w:rPr>
          <w:t xml:space="preserve">ecological processes may still </w:t>
        </w:r>
      </w:ins>
      <w:del w:id="44" w:author="Ernest, Morgan" w:date="2020-12-07T09:58:00Z">
        <w:r w:rsidR="00B0367B" w:rsidDel="0000440F">
          <w:rPr>
            <w:rFonts w:asciiTheme="majorHAnsi" w:eastAsia="Times New Roman" w:hAnsiTheme="majorHAnsi" w:cstheme="majorHAnsi"/>
          </w:rPr>
          <w:delText xml:space="preserve">Whatever influences </w:delText>
        </w:r>
      </w:del>
      <w:del w:id="45" w:author="Ernest, Morgan" w:date="2020-12-07T10:21:00Z">
        <w:r w:rsidR="00B0367B" w:rsidDel="00F84187">
          <w:rPr>
            <w:rFonts w:asciiTheme="majorHAnsi" w:eastAsia="Times New Roman" w:hAnsiTheme="majorHAnsi" w:cstheme="majorHAnsi"/>
          </w:rPr>
          <w:delText xml:space="preserve">biological processes </w:delText>
        </w:r>
      </w:del>
      <w:del w:id="46" w:author="Ernest, Morgan" w:date="2020-12-07T09:58:00Z">
        <w:r w:rsidR="00B0367B" w:rsidDel="0000440F">
          <w:rPr>
            <w:rFonts w:asciiTheme="majorHAnsi" w:eastAsia="Times New Roman" w:hAnsiTheme="majorHAnsi" w:cstheme="majorHAnsi"/>
          </w:rPr>
          <w:delText>have on the shape of the species abundance distribution – and whatever leverage may exist for using the species abundance distribution to detect or diagnose such processes – may</w:delText>
        </w:r>
      </w:del>
      <w:ins w:id="47" w:author="Ernest, Morgan" w:date="2020-12-07T09:58:00Z">
        <w:r w:rsidR="0000440F">
          <w:rPr>
            <w:rFonts w:asciiTheme="majorHAnsi" w:eastAsia="Times New Roman" w:hAnsiTheme="majorHAnsi" w:cstheme="majorHAnsi"/>
          </w:rPr>
          <w:t xml:space="preserve"> </w:t>
        </w:r>
      </w:ins>
      <w:ins w:id="48" w:author="Ernest, Morgan" w:date="2020-12-07T10:20:00Z">
        <w:r>
          <w:rPr>
            <w:rFonts w:asciiTheme="majorHAnsi" w:eastAsia="Times New Roman" w:hAnsiTheme="majorHAnsi" w:cstheme="majorHAnsi"/>
          </w:rPr>
          <w:t>impart</w:t>
        </w:r>
      </w:ins>
      <w:ins w:id="49" w:author="Ernest, Morgan" w:date="2020-12-07T09:59:00Z">
        <w:r w:rsidR="0000440F">
          <w:rPr>
            <w:rFonts w:asciiTheme="majorHAnsi" w:eastAsia="Times New Roman" w:hAnsiTheme="majorHAnsi" w:cstheme="majorHAnsi"/>
          </w:rPr>
          <w:t xml:space="preserve"> a detectable signal </w:t>
        </w:r>
      </w:ins>
      <w:ins w:id="50" w:author="Ernest, Morgan" w:date="2020-12-07T10:20:00Z">
        <w:r>
          <w:rPr>
            <w:rFonts w:asciiTheme="majorHAnsi" w:eastAsia="Times New Roman" w:hAnsiTheme="majorHAnsi" w:cstheme="majorHAnsi"/>
          </w:rPr>
          <w:t>on the</w:t>
        </w:r>
      </w:ins>
      <w:ins w:id="51" w:author="Ernest, Morgan" w:date="2020-12-07T09:59:00Z">
        <w:r w:rsidR="0000440F">
          <w:rPr>
            <w:rFonts w:asciiTheme="majorHAnsi" w:eastAsia="Times New Roman" w:hAnsiTheme="majorHAnsi" w:cstheme="majorHAnsi"/>
          </w:rPr>
          <w:t xml:space="preserve"> distributio</w:t>
        </w:r>
      </w:ins>
      <w:ins w:id="52" w:author="Ernest, Morgan" w:date="2020-12-07T10:21:00Z">
        <w:r>
          <w:rPr>
            <w:rFonts w:asciiTheme="majorHAnsi" w:eastAsia="Times New Roman" w:hAnsiTheme="majorHAnsi" w:cstheme="majorHAnsi"/>
          </w:rPr>
          <w:t>n</w:t>
        </w:r>
      </w:ins>
      <w:ins w:id="53" w:author="Ernest, Morgan" w:date="2020-12-07T09:59:00Z">
        <w:r w:rsidR="0000440F">
          <w:rPr>
            <w:rFonts w:asciiTheme="majorHAnsi" w:eastAsia="Times New Roman" w:hAnsiTheme="majorHAnsi" w:cstheme="majorHAnsi"/>
          </w:rPr>
          <w:t xml:space="preserve"> </w:t>
        </w:r>
      </w:ins>
      <w:ins w:id="54" w:author="Ernest, Morgan" w:date="2020-12-07T10:21:00Z">
        <w:r>
          <w:rPr>
            <w:rFonts w:asciiTheme="majorHAnsi" w:eastAsia="Times New Roman" w:hAnsiTheme="majorHAnsi" w:cstheme="majorHAnsi"/>
          </w:rPr>
          <w:t xml:space="preserve">by </w:t>
        </w:r>
      </w:ins>
      <w:ins w:id="55" w:author="Ernest, Morgan" w:date="2020-12-07T10:24:00Z">
        <w:r w:rsidR="00F763B6">
          <w:rPr>
            <w:rFonts w:asciiTheme="majorHAnsi" w:eastAsia="Times New Roman" w:hAnsiTheme="majorHAnsi" w:cstheme="majorHAnsi"/>
          </w:rPr>
          <w:t>subt</w:t>
        </w:r>
      </w:ins>
      <w:ins w:id="56" w:author="Ernest, Morgan" w:date="2020-12-07T10:25:00Z">
        <w:r w:rsidR="00F763B6">
          <w:rPr>
            <w:rFonts w:asciiTheme="majorHAnsi" w:eastAsia="Times New Roman" w:hAnsiTheme="majorHAnsi" w:cstheme="majorHAnsi"/>
          </w:rPr>
          <w:t xml:space="preserve">ly </w:t>
        </w:r>
      </w:ins>
      <w:ins w:id="57" w:author="Ernest, Morgan" w:date="2020-12-07T10:21:00Z">
        <w:r>
          <w:rPr>
            <w:rFonts w:asciiTheme="majorHAnsi" w:eastAsia="Times New Roman" w:hAnsiTheme="majorHAnsi" w:cstheme="majorHAnsi"/>
          </w:rPr>
          <w:t>altering</w:t>
        </w:r>
      </w:ins>
      <w:ins w:id="58" w:author="Ernest, Morgan" w:date="2020-12-07T10:20:00Z">
        <w:r>
          <w:rPr>
            <w:rFonts w:asciiTheme="majorHAnsi" w:eastAsia="Times New Roman" w:hAnsiTheme="majorHAnsi" w:cstheme="majorHAnsi"/>
          </w:rPr>
          <w:t xml:space="preserve"> </w:t>
        </w:r>
      </w:ins>
      <w:ins w:id="59" w:author="Ernest, Morgan" w:date="2020-12-07T10:25:00Z">
        <w:r w:rsidR="00F763B6">
          <w:rPr>
            <w:rFonts w:asciiTheme="majorHAnsi" w:eastAsia="Times New Roman" w:hAnsiTheme="majorHAnsi" w:cstheme="majorHAnsi"/>
          </w:rPr>
          <w:t>the</w:t>
        </w:r>
      </w:ins>
      <w:ins w:id="60" w:author="Ernest, Morgan" w:date="2020-12-07T10:22:00Z">
        <w:r>
          <w:rPr>
            <w:rFonts w:asciiTheme="majorHAnsi" w:eastAsia="Times New Roman" w:hAnsiTheme="majorHAnsi" w:cstheme="majorHAnsi"/>
          </w:rPr>
          <w:t xml:space="preserve"> shape </w:t>
        </w:r>
      </w:ins>
      <w:ins w:id="61" w:author="Ernest, Morgan" w:date="2020-12-07T09:59:00Z">
        <w:r w:rsidR="0000440F">
          <w:rPr>
            <w:rFonts w:asciiTheme="majorHAnsi" w:eastAsia="Times New Roman" w:hAnsiTheme="majorHAnsi" w:cstheme="majorHAnsi"/>
          </w:rPr>
          <w:t xml:space="preserve">away from </w:t>
        </w:r>
      </w:ins>
      <w:ins w:id="62" w:author="Ernest, Morgan" w:date="2020-12-07T10:22:00Z">
        <w:r>
          <w:rPr>
            <w:rFonts w:asciiTheme="majorHAnsi" w:eastAsia="Times New Roman" w:hAnsiTheme="majorHAnsi" w:cstheme="majorHAnsi"/>
          </w:rPr>
          <w:t>the species abundance distribution’s</w:t>
        </w:r>
      </w:ins>
      <w:ins w:id="63" w:author="Ernest, Morgan" w:date="2020-12-07T09:59:00Z">
        <w:r w:rsidR="0000440F">
          <w:rPr>
            <w:rFonts w:asciiTheme="majorHAnsi" w:eastAsia="Times New Roman" w:hAnsiTheme="majorHAnsi" w:cstheme="majorHAnsi"/>
          </w:rPr>
          <w:t xml:space="preserve"> most statistically probable form.</w:t>
        </w:r>
      </w:ins>
      <w:r w:rsidR="00B0367B">
        <w:rPr>
          <w:rFonts w:asciiTheme="majorHAnsi" w:eastAsia="Times New Roman" w:hAnsiTheme="majorHAnsi" w:cstheme="majorHAnsi"/>
        </w:rPr>
        <w:t xml:space="preserve"> </w:t>
      </w:r>
      <w:del w:id="64" w:author="Ernest, Morgan" w:date="2020-12-07T09:59:00Z">
        <w:r w:rsidR="00B0367B" w:rsidDel="0000440F">
          <w:rPr>
            <w:rFonts w:asciiTheme="majorHAnsi" w:eastAsia="Times New Roman" w:hAnsiTheme="majorHAnsi" w:cstheme="majorHAnsi"/>
          </w:rPr>
          <w:delText xml:space="preserve">therefore be most detectable in deviations between observed abundance distributions and the shapes we would expect to emerge </w:delText>
        </w:r>
        <w:r w:rsidR="00C3431E" w:rsidDel="0000440F">
          <w:rPr>
            <w:rFonts w:asciiTheme="majorHAnsi" w:eastAsia="Times New Roman" w:hAnsiTheme="majorHAnsi" w:cstheme="majorHAnsi"/>
          </w:rPr>
          <w:delText>statistically</w:delText>
        </w:r>
        <w:r w:rsidR="00B0367B" w:rsidDel="0000440F">
          <w:rPr>
            <w:rFonts w:asciiTheme="majorHAnsi" w:eastAsia="Times New Roman" w:hAnsiTheme="majorHAnsi" w:cstheme="majorHAnsi"/>
          </w:rPr>
          <w:delText xml:space="preserve">. </w:delText>
        </w:r>
      </w:del>
      <w:del w:id="65" w:author="Ernest, Morgan" w:date="2020-12-07T10:00:00Z">
        <w:r w:rsidR="00C3431E" w:rsidDel="0000440F">
          <w:rPr>
            <w:rFonts w:asciiTheme="majorHAnsi" w:eastAsia="Times New Roman" w:hAnsiTheme="majorHAnsi" w:cstheme="majorHAnsi"/>
          </w:rPr>
          <w:delText>We c</w:delText>
        </w:r>
      </w:del>
      <w:ins w:id="66" w:author="Ernest, Morgan" w:date="2020-12-07T10:00:00Z">
        <w:r w:rsidR="0000440F">
          <w:rPr>
            <w:rFonts w:asciiTheme="majorHAnsi" w:eastAsia="Times New Roman" w:hAnsiTheme="majorHAnsi" w:cstheme="majorHAnsi"/>
          </w:rPr>
          <w:t>By c</w:t>
        </w:r>
      </w:ins>
      <w:r w:rsidR="00C3431E">
        <w:rPr>
          <w:rFonts w:asciiTheme="majorHAnsi" w:eastAsia="Times New Roman" w:hAnsiTheme="majorHAnsi" w:cstheme="majorHAnsi"/>
        </w:rPr>
        <w:t>ompar</w:t>
      </w:r>
      <w:ins w:id="67" w:author="Ernest, Morgan" w:date="2020-12-07T10:00:00Z">
        <w:r w:rsidR="0000440F">
          <w:rPr>
            <w:rFonts w:asciiTheme="majorHAnsi" w:eastAsia="Times New Roman" w:hAnsiTheme="majorHAnsi" w:cstheme="majorHAnsi"/>
          </w:rPr>
          <w:t>ing 24,500 empirical</w:t>
        </w:r>
      </w:ins>
      <w:del w:id="68" w:author="Ernest, Morgan" w:date="2020-12-07T10:00:00Z">
        <w:r w:rsidR="00C3431E" w:rsidDel="0000440F">
          <w:rPr>
            <w:rFonts w:asciiTheme="majorHAnsi" w:eastAsia="Times New Roman" w:hAnsiTheme="majorHAnsi" w:cstheme="majorHAnsi"/>
          </w:rPr>
          <w:delText>ed the</w:delText>
        </w:r>
      </w:del>
      <w:r w:rsidR="00C3431E">
        <w:rPr>
          <w:rFonts w:asciiTheme="majorHAnsi" w:eastAsia="Times New Roman" w:hAnsiTheme="majorHAnsi" w:cstheme="majorHAnsi"/>
        </w:rPr>
        <w:t xml:space="preserve"> </w:t>
      </w:r>
      <w:del w:id="69" w:author="Ernest, Morgan" w:date="2020-12-07T10:22:00Z">
        <w:r w:rsidR="00C3431E" w:rsidDel="00F84187">
          <w:rPr>
            <w:rFonts w:asciiTheme="majorHAnsi" w:eastAsia="Times New Roman" w:hAnsiTheme="majorHAnsi" w:cstheme="majorHAnsi"/>
          </w:rPr>
          <w:delText>species abundance distributions</w:delText>
        </w:r>
      </w:del>
      <w:ins w:id="70" w:author="Ernest, Morgan" w:date="2020-12-07T10:22:00Z">
        <w:r>
          <w:rPr>
            <w:rFonts w:asciiTheme="majorHAnsi" w:eastAsia="Times New Roman" w:hAnsiTheme="majorHAnsi" w:cstheme="majorHAnsi"/>
          </w:rPr>
          <w:t>communities</w:t>
        </w:r>
      </w:ins>
      <w:r w:rsidR="00C3431E">
        <w:rPr>
          <w:rFonts w:asciiTheme="majorHAnsi" w:eastAsia="Times New Roman" w:hAnsiTheme="majorHAnsi" w:cstheme="majorHAnsi"/>
        </w:rPr>
        <w:t xml:space="preserve"> </w:t>
      </w:r>
      <w:del w:id="71" w:author="Ernest, Morgan" w:date="2020-12-07T10:00:00Z">
        <w:r w:rsidR="00C3431E" w:rsidDel="0000440F">
          <w:rPr>
            <w:rFonts w:asciiTheme="majorHAnsi" w:eastAsia="Times New Roman" w:hAnsiTheme="majorHAnsi" w:cstheme="majorHAnsi"/>
          </w:rPr>
          <w:delText xml:space="preserve">for 24,500 empirically sampled communities </w:delText>
        </w:r>
      </w:del>
      <w:r w:rsidR="00C3431E">
        <w:rPr>
          <w:rFonts w:asciiTheme="majorHAnsi" w:eastAsia="Times New Roman" w:hAnsiTheme="majorHAnsi" w:cstheme="majorHAnsi"/>
        </w:rPr>
        <w:t xml:space="preserve">to their corresponding statistical baselines, </w:t>
      </w:r>
      <w:del w:id="72" w:author="Ernest, Morgan" w:date="2020-12-07T10:00:00Z">
        <w:r w:rsidR="00C3431E" w:rsidDel="0000440F">
          <w:rPr>
            <w:rFonts w:asciiTheme="majorHAnsi" w:eastAsia="Times New Roman" w:hAnsiTheme="majorHAnsi" w:cstheme="majorHAnsi"/>
          </w:rPr>
          <w:delText xml:space="preserve">and </w:delText>
        </w:r>
      </w:del>
      <w:ins w:id="73" w:author="Ernest, Morgan" w:date="2020-12-07T10:00:00Z">
        <w:r w:rsidR="0000440F">
          <w:rPr>
            <w:rFonts w:asciiTheme="majorHAnsi" w:eastAsia="Times New Roman" w:hAnsiTheme="majorHAnsi" w:cstheme="majorHAnsi"/>
          </w:rPr>
          <w:t xml:space="preserve">we </w:t>
        </w:r>
      </w:ins>
      <w:r w:rsidR="00C3431E">
        <w:rPr>
          <w:rFonts w:asciiTheme="majorHAnsi" w:eastAsia="Times New Roman" w:hAnsiTheme="majorHAnsi" w:cstheme="majorHAnsi"/>
        </w:rPr>
        <w:t xml:space="preserve">found that </w:t>
      </w:r>
      <w:del w:id="74" w:author="Ernest, Morgan" w:date="2020-12-07T10:01:00Z">
        <w:r w:rsidR="00C3431E" w:rsidDel="0000440F">
          <w:rPr>
            <w:rFonts w:asciiTheme="majorHAnsi" w:eastAsia="Times New Roman" w:hAnsiTheme="majorHAnsi" w:cstheme="majorHAnsi"/>
          </w:rPr>
          <w:delText>empirical abundance distributions</w:delText>
        </w:r>
      </w:del>
      <w:ins w:id="75" w:author="Ernest, Morgan" w:date="2020-12-07T10:01:00Z">
        <w:r w:rsidR="0000440F">
          <w:rPr>
            <w:rFonts w:asciiTheme="majorHAnsi" w:eastAsia="Times New Roman" w:hAnsiTheme="majorHAnsi" w:cstheme="majorHAnsi"/>
          </w:rPr>
          <w:t>ecological communities</w:t>
        </w:r>
      </w:ins>
      <w:r w:rsidR="00C3431E">
        <w:rPr>
          <w:rFonts w:asciiTheme="majorHAnsi" w:eastAsia="Times New Roman" w:hAnsiTheme="majorHAnsi" w:cstheme="majorHAnsi"/>
        </w:rPr>
        <w:t xml:space="preserve"> are consistently highly skewed and </w:t>
      </w:r>
      <w:del w:id="76" w:author="Ernest, Morgan" w:date="2020-12-07T10:23:00Z">
        <w:r w:rsidR="00C3431E" w:rsidDel="00F84187">
          <w:rPr>
            <w:rFonts w:asciiTheme="majorHAnsi" w:eastAsia="Times New Roman" w:hAnsiTheme="majorHAnsi" w:cstheme="majorHAnsi"/>
          </w:rPr>
          <w:delText xml:space="preserve">highly </w:delText>
        </w:r>
      </w:del>
      <w:r w:rsidR="00C3431E">
        <w:rPr>
          <w:rFonts w:asciiTheme="majorHAnsi" w:eastAsia="Times New Roman" w:hAnsiTheme="majorHAnsi" w:cstheme="majorHAnsi"/>
        </w:rPr>
        <w:t xml:space="preserve">uneven relative to </w:t>
      </w:r>
      <w:r w:rsidR="00F149BF">
        <w:rPr>
          <w:rFonts w:asciiTheme="majorHAnsi" w:eastAsia="Times New Roman" w:hAnsiTheme="majorHAnsi" w:cstheme="majorHAnsi"/>
        </w:rPr>
        <w:t xml:space="preserve">their statistical baselines. </w:t>
      </w:r>
      <w:ins w:id="77" w:author="Ernest, Morgan" w:date="2020-12-07T10:01:00Z">
        <w:r w:rsidR="0000440F">
          <w:rPr>
            <w:rFonts w:asciiTheme="majorHAnsi" w:eastAsia="Times New Roman" w:hAnsiTheme="majorHAnsi" w:cstheme="majorHAnsi"/>
          </w:rPr>
          <w:t xml:space="preserve">However, </w:t>
        </w:r>
      </w:ins>
      <w:del w:id="78" w:author="Ernest, Morgan" w:date="2020-12-07T10:01:00Z">
        <w:r w:rsidR="00471E7A" w:rsidDel="0000440F">
          <w:rPr>
            <w:rFonts w:asciiTheme="majorHAnsi" w:eastAsia="Times New Roman" w:hAnsiTheme="majorHAnsi" w:cstheme="majorHAnsi"/>
          </w:rPr>
          <w:delText xml:space="preserve">Because </w:delText>
        </w:r>
        <w:r w:rsidR="005806BA" w:rsidDel="0000440F">
          <w:rPr>
            <w:rFonts w:asciiTheme="majorHAnsi" w:eastAsia="Times New Roman" w:hAnsiTheme="majorHAnsi" w:cstheme="majorHAnsi"/>
          </w:rPr>
          <w:delText>the statistical baseline approach</w:delText>
        </w:r>
        <w:r w:rsidR="00471E7A" w:rsidDel="0000440F">
          <w:rPr>
            <w:rFonts w:asciiTheme="majorHAnsi" w:eastAsia="Times New Roman" w:hAnsiTheme="majorHAnsi" w:cstheme="majorHAnsi"/>
          </w:rPr>
          <w:delText xml:space="preserve"> may break down in the limit of very small</w:delText>
        </w:r>
        <w:r w:rsidR="00E2239B" w:rsidDel="0000440F">
          <w:rPr>
            <w:rFonts w:asciiTheme="majorHAnsi" w:eastAsia="Times New Roman" w:hAnsiTheme="majorHAnsi" w:cstheme="majorHAnsi"/>
          </w:rPr>
          <w:delText xml:space="preserve"> communities (in terms of</w:delText>
        </w:r>
      </w:del>
      <w:ins w:id="79" w:author="Ernest, Morgan" w:date="2020-12-07T10:01:00Z">
        <w:r w:rsidR="0000440F">
          <w:rPr>
            <w:rFonts w:asciiTheme="majorHAnsi" w:eastAsia="Times New Roman" w:hAnsiTheme="majorHAnsi" w:cstheme="majorHAnsi"/>
          </w:rPr>
          <w:t>communities with small</w:t>
        </w:r>
      </w:ins>
      <w:r w:rsidR="00471E7A">
        <w:rPr>
          <w:rFonts w:asciiTheme="majorHAnsi" w:eastAsia="Times New Roman" w:hAnsiTheme="majorHAnsi" w:cstheme="majorHAnsi"/>
        </w:rPr>
        <w:t xml:space="preserve"> numbers of species and individuals</w:t>
      </w:r>
      <w:del w:id="80" w:author="Ernest, Morgan" w:date="2020-12-07T10:01:00Z">
        <w:r w:rsidR="00E2239B" w:rsidDel="0000440F">
          <w:rPr>
            <w:rFonts w:asciiTheme="majorHAnsi" w:eastAsia="Times New Roman" w:hAnsiTheme="majorHAnsi" w:cstheme="majorHAnsi"/>
          </w:rPr>
          <w:delText>)</w:delText>
        </w:r>
        <w:r w:rsidR="00471E7A" w:rsidDel="0000440F">
          <w:rPr>
            <w:rFonts w:asciiTheme="majorHAnsi" w:eastAsia="Times New Roman" w:hAnsiTheme="majorHAnsi" w:cstheme="majorHAnsi"/>
          </w:rPr>
          <w:delText>,</w:delText>
        </w:r>
      </w:del>
      <w:r w:rsidR="00471E7A">
        <w:rPr>
          <w:rFonts w:asciiTheme="majorHAnsi" w:eastAsia="Times New Roman" w:hAnsiTheme="majorHAnsi" w:cstheme="majorHAnsi"/>
        </w:rPr>
        <w:t xml:space="preserve"> </w:t>
      </w:r>
      <w:del w:id="81" w:author="Ernest, Morgan" w:date="2020-12-07T10:02:00Z">
        <w:r w:rsidR="00471E7A" w:rsidDel="0000440F">
          <w:rPr>
            <w:rFonts w:asciiTheme="majorHAnsi" w:eastAsia="Times New Roman" w:hAnsiTheme="majorHAnsi" w:cstheme="majorHAnsi"/>
          </w:rPr>
          <w:delText>w</w:delText>
        </w:r>
        <w:r w:rsidR="00F149BF" w:rsidDel="0000440F">
          <w:rPr>
            <w:rFonts w:asciiTheme="majorHAnsi" w:eastAsia="Times New Roman" w:hAnsiTheme="majorHAnsi" w:cstheme="majorHAnsi"/>
          </w:rPr>
          <w:delText>e also explored how the size of the</w:delText>
        </w:r>
        <w:r w:rsidR="00E2239B" w:rsidDel="0000440F">
          <w:rPr>
            <w:rFonts w:asciiTheme="majorHAnsi" w:eastAsia="Times New Roman" w:hAnsiTheme="majorHAnsi" w:cstheme="majorHAnsi"/>
          </w:rPr>
          <w:delText xml:space="preserve"> community</w:delText>
        </w:r>
        <w:r w:rsidR="00F149BF" w:rsidDel="0000440F">
          <w:rPr>
            <w:rFonts w:asciiTheme="majorHAnsi" w:eastAsia="Times New Roman" w:hAnsiTheme="majorHAnsi" w:cstheme="majorHAnsi"/>
          </w:rPr>
          <w:delText>, affects</w:delText>
        </w:r>
      </w:del>
      <w:ins w:id="82" w:author="Ernest, Morgan" w:date="2020-12-07T10:02:00Z">
        <w:r w:rsidR="0000440F">
          <w:rPr>
            <w:rFonts w:asciiTheme="majorHAnsi" w:eastAsia="Times New Roman" w:hAnsiTheme="majorHAnsi" w:cstheme="majorHAnsi"/>
          </w:rPr>
          <w:t xml:space="preserve">exhibit very broad statistical baselines, </w:t>
        </w:r>
      </w:ins>
      <w:del w:id="83" w:author="Ernest, Morgan" w:date="2020-12-07T10:02:00Z">
        <w:r w:rsidR="00F149BF" w:rsidDel="0000440F">
          <w:rPr>
            <w:rFonts w:asciiTheme="majorHAnsi" w:eastAsia="Times New Roman" w:hAnsiTheme="majorHAnsi" w:cstheme="majorHAnsi"/>
          </w:rPr>
          <w:delText xml:space="preserve"> the specificity of the statistical baseline and consequentially</w:delText>
        </w:r>
      </w:del>
      <w:ins w:id="84" w:author="Ernest, Morgan" w:date="2020-12-07T10:02:00Z">
        <w:r w:rsidR="0000440F">
          <w:rPr>
            <w:rFonts w:asciiTheme="majorHAnsi" w:eastAsia="Times New Roman" w:hAnsiTheme="majorHAnsi" w:cstheme="majorHAnsi"/>
          </w:rPr>
          <w:t>red</w:t>
        </w:r>
      </w:ins>
      <w:ins w:id="85" w:author="Ernest, Morgan" w:date="2020-12-07T10:03:00Z">
        <w:r w:rsidR="0000440F">
          <w:rPr>
            <w:rFonts w:asciiTheme="majorHAnsi" w:eastAsia="Times New Roman" w:hAnsiTheme="majorHAnsi" w:cstheme="majorHAnsi"/>
          </w:rPr>
          <w:t xml:space="preserve">ucing our ability to </w:t>
        </w:r>
      </w:ins>
      <w:del w:id="86" w:author="Ernest, Morgan" w:date="2020-12-07T10:03:00Z">
        <w:r w:rsidR="00F149BF" w:rsidDel="0000440F">
          <w:rPr>
            <w:rFonts w:asciiTheme="majorHAnsi" w:eastAsia="Times New Roman" w:hAnsiTheme="majorHAnsi" w:cstheme="majorHAnsi"/>
          </w:rPr>
          <w:delText xml:space="preserve"> our statistical power to </w:delText>
        </w:r>
      </w:del>
      <w:r w:rsidR="00F149BF">
        <w:rPr>
          <w:rFonts w:asciiTheme="majorHAnsi" w:eastAsia="Times New Roman" w:hAnsiTheme="majorHAnsi" w:cstheme="majorHAnsi"/>
        </w:rPr>
        <w:t>detect deviations</w:t>
      </w:r>
      <w:del w:id="87" w:author="Ernest, Morgan" w:date="2020-12-07T10:23:00Z">
        <w:r w:rsidR="00F149BF" w:rsidDel="00F84187">
          <w:rPr>
            <w:rFonts w:asciiTheme="majorHAnsi" w:eastAsia="Times New Roman" w:hAnsiTheme="majorHAnsi" w:cstheme="majorHAnsi"/>
          </w:rPr>
          <w:delText xml:space="preserve"> between observed distributions and the baseline</w:delText>
        </w:r>
      </w:del>
      <w:r w:rsidR="00F149BF">
        <w:rPr>
          <w:rFonts w:asciiTheme="majorHAnsi" w:eastAsia="Times New Roman" w:hAnsiTheme="majorHAnsi" w:cstheme="majorHAnsi"/>
        </w:rPr>
        <w:t xml:space="preserve">. </w:t>
      </w:r>
      <w:ins w:id="88" w:author="Ernest, Morgan" w:date="2020-12-07T10:25:00Z">
        <w:r w:rsidR="00F763B6">
          <w:rPr>
            <w:rFonts w:asciiTheme="majorHAnsi" w:eastAsia="Times New Roman" w:hAnsiTheme="majorHAnsi" w:cstheme="majorHAnsi"/>
          </w:rPr>
          <w:t xml:space="preserve">The skewed and uneven nature of empirical species abundance distributions provide </w:t>
        </w:r>
      </w:ins>
      <w:del w:id="89" w:author="Ernest, Morgan" w:date="2020-12-07T10:03:00Z">
        <w:r w:rsidR="00F149BF" w:rsidDel="0000440F">
          <w:rPr>
            <w:rFonts w:asciiTheme="majorHAnsi" w:eastAsia="Times New Roman" w:hAnsiTheme="majorHAnsi" w:cstheme="majorHAnsi"/>
          </w:rPr>
          <w:delText xml:space="preserve">We identified an approximate size range below which we have considerably reduced sensitivity for detecting such deviations. </w:delText>
        </w:r>
        <w:r w:rsidR="00F149BF" w:rsidDel="00A74405">
          <w:rPr>
            <w:rFonts w:asciiTheme="majorHAnsi" w:eastAsia="Times New Roman" w:hAnsiTheme="majorHAnsi" w:cstheme="majorHAnsi"/>
          </w:rPr>
          <w:delText>Taken together, t</w:delText>
        </w:r>
      </w:del>
      <w:del w:id="90" w:author="Ernest, Morgan" w:date="2020-12-07T10:25:00Z">
        <w:r w:rsidR="00F149BF" w:rsidDel="00F763B6">
          <w:rPr>
            <w:rFonts w:asciiTheme="majorHAnsi" w:eastAsia="Times New Roman" w:hAnsiTheme="majorHAnsi" w:cstheme="majorHAnsi"/>
          </w:rPr>
          <w:delText>hese results provide</w:delText>
        </w:r>
      </w:del>
      <w:r w:rsidR="00F149BF">
        <w:rPr>
          <w:rFonts w:asciiTheme="majorHAnsi" w:eastAsia="Times New Roman" w:hAnsiTheme="majorHAnsi" w:cstheme="majorHAnsi"/>
        </w:rPr>
        <w:t xml:space="preserve"> </w:t>
      </w:r>
      <w:del w:id="91" w:author="Ernest, Morgan" w:date="2020-12-07T10:23:00Z">
        <w:r w:rsidR="00F149BF" w:rsidDel="00F763B6">
          <w:rPr>
            <w:rFonts w:asciiTheme="majorHAnsi" w:eastAsia="Times New Roman" w:hAnsiTheme="majorHAnsi" w:cstheme="majorHAnsi"/>
          </w:rPr>
          <w:delText xml:space="preserve">a </w:delText>
        </w:r>
      </w:del>
      <w:r w:rsidR="00F149BF">
        <w:rPr>
          <w:rFonts w:asciiTheme="majorHAnsi" w:eastAsia="Times New Roman" w:hAnsiTheme="majorHAnsi" w:cstheme="majorHAnsi"/>
        </w:rPr>
        <w:t xml:space="preserve">new </w:t>
      </w:r>
      <w:del w:id="92" w:author="Ernest, Morgan" w:date="2020-12-07T10:04:00Z">
        <w:r w:rsidR="00F149BF" w:rsidDel="00A74405">
          <w:rPr>
            <w:rFonts w:asciiTheme="majorHAnsi" w:eastAsia="Times New Roman" w:hAnsiTheme="majorHAnsi" w:cstheme="majorHAnsi"/>
          </w:rPr>
          <w:delText>source of leverage</w:delText>
        </w:r>
      </w:del>
      <w:ins w:id="93" w:author="Ernest, Morgan" w:date="2020-12-07T10:04:00Z">
        <w:r w:rsidR="00A74405">
          <w:rPr>
            <w:rFonts w:asciiTheme="majorHAnsi" w:eastAsia="Times New Roman" w:hAnsiTheme="majorHAnsi" w:cstheme="majorHAnsi"/>
          </w:rPr>
          <w:t>avenues</w:t>
        </w:r>
      </w:ins>
      <w:r w:rsidR="00F149BF">
        <w:rPr>
          <w:rFonts w:asciiTheme="majorHAnsi" w:eastAsia="Times New Roman" w:hAnsiTheme="majorHAnsi" w:cstheme="majorHAnsi"/>
        </w:rPr>
        <w:t xml:space="preserve"> for </w:t>
      </w:r>
      <w:del w:id="94" w:author="Ernest, Morgan" w:date="2020-12-07T10:04:00Z">
        <w:r w:rsidR="00F149BF" w:rsidDel="00A74405">
          <w:rPr>
            <w:rFonts w:asciiTheme="majorHAnsi" w:eastAsia="Times New Roman" w:hAnsiTheme="majorHAnsi" w:cstheme="majorHAnsi"/>
          </w:rPr>
          <w:delText xml:space="preserve">interpreting </w:delText>
        </w:r>
      </w:del>
      <w:del w:id="95" w:author="Ernest, Morgan" w:date="2020-12-07T10:25:00Z">
        <w:r w:rsidR="00F149BF" w:rsidDel="00F763B6">
          <w:rPr>
            <w:rFonts w:asciiTheme="majorHAnsi" w:eastAsia="Times New Roman" w:hAnsiTheme="majorHAnsi" w:cstheme="majorHAnsi"/>
          </w:rPr>
          <w:delText>the species abundance distributio</w:delText>
        </w:r>
      </w:del>
      <w:del w:id="96" w:author="Ernest, Morgan" w:date="2020-12-07T10:04:00Z">
        <w:r w:rsidR="00F149BF" w:rsidDel="00A74405">
          <w:rPr>
            <w:rFonts w:asciiTheme="majorHAnsi" w:eastAsia="Times New Roman" w:hAnsiTheme="majorHAnsi" w:cstheme="majorHAnsi"/>
          </w:rPr>
          <w:delText>n in biological terms,</w:delText>
        </w:r>
      </w:del>
      <w:del w:id="97" w:author="Ernest, Morgan" w:date="2020-12-07T10:25:00Z">
        <w:r w:rsidR="00F149BF" w:rsidDel="00F763B6">
          <w:rPr>
            <w:rFonts w:asciiTheme="majorHAnsi" w:eastAsia="Times New Roman" w:hAnsiTheme="majorHAnsi" w:cstheme="majorHAnsi"/>
          </w:rPr>
          <w:delText xml:space="preserve"> </w:delText>
        </w:r>
      </w:del>
      <w:ins w:id="98" w:author="Ernest, Morgan" w:date="2020-12-07T10:24:00Z">
        <w:r w:rsidR="00F763B6">
          <w:rPr>
            <w:rFonts w:asciiTheme="majorHAnsi" w:eastAsia="Times New Roman" w:hAnsiTheme="majorHAnsi" w:cstheme="majorHAnsi"/>
          </w:rPr>
          <w:t>test</w:t>
        </w:r>
      </w:ins>
      <w:ins w:id="99" w:author="Ernest, Morgan" w:date="2020-12-07T10:26:00Z">
        <w:r w:rsidR="00F763B6">
          <w:rPr>
            <w:rFonts w:asciiTheme="majorHAnsi" w:eastAsia="Times New Roman" w:hAnsiTheme="majorHAnsi" w:cstheme="majorHAnsi"/>
          </w:rPr>
          <w:t>ing</w:t>
        </w:r>
      </w:ins>
      <w:ins w:id="100" w:author="Ernest, Morgan" w:date="2020-12-07T10:24:00Z">
        <w:r w:rsidR="00F763B6">
          <w:rPr>
            <w:rFonts w:asciiTheme="majorHAnsi" w:eastAsia="Times New Roman" w:hAnsiTheme="majorHAnsi" w:cstheme="majorHAnsi"/>
          </w:rPr>
          <w:t xml:space="preserve"> ecological theory </w:t>
        </w:r>
      </w:ins>
      <w:ins w:id="101" w:author="Ernest, Morgan" w:date="2020-12-07T10:26:00Z">
        <w:r w:rsidR="00F763B6">
          <w:rPr>
            <w:rFonts w:asciiTheme="majorHAnsi" w:eastAsia="Times New Roman" w:hAnsiTheme="majorHAnsi" w:cstheme="majorHAnsi"/>
          </w:rPr>
          <w:t xml:space="preserve">, while issues with small communities </w:t>
        </w:r>
      </w:ins>
      <w:del w:id="102" w:author="Ernest, Morgan" w:date="2020-12-07T10:26:00Z">
        <w:r w:rsidR="00F149BF" w:rsidDel="00F763B6">
          <w:rPr>
            <w:rFonts w:asciiTheme="majorHAnsi" w:eastAsia="Times New Roman" w:hAnsiTheme="majorHAnsi" w:cstheme="majorHAnsi"/>
          </w:rPr>
          <w:delText xml:space="preserve">and </w:delText>
        </w:r>
      </w:del>
      <w:del w:id="103" w:author="Ernest, Morgan" w:date="2020-12-07T10:04:00Z">
        <w:r w:rsidR="00F149BF" w:rsidDel="00A74405">
          <w:rPr>
            <w:rFonts w:asciiTheme="majorHAnsi" w:eastAsia="Times New Roman" w:hAnsiTheme="majorHAnsi" w:cstheme="majorHAnsi"/>
          </w:rPr>
          <w:delText xml:space="preserve">help </w:delText>
        </w:r>
      </w:del>
      <w:del w:id="104" w:author="Ernest, Morgan" w:date="2020-12-07T10:26:00Z">
        <w:r w:rsidR="00F149BF" w:rsidDel="00F763B6">
          <w:rPr>
            <w:rFonts w:asciiTheme="majorHAnsi" w:eastAsia="Times New Roman" w:hAnsiTheme="majorHAnsi" w:cstheme="majorHAnsi"/>
          </w:rPr>
          <w:delText>contextualize</w:delText>
        </w:r>
      </w:del>
      <w:ins w:id="105" w:author="Ernest, Morgan" w:date="2020-12-07T10:26:00Z">
        <w:r w:rsidR="00F763B6">
          <w:rPr>
            <w:rFonts w:asciiTheme="majorHAnsi" w:eastAsia="Times New Roman" w:hAnsiTheme="majorHAnsi" w:cstheme="majorHAnsi"/>
          </w:rPr>
          <w:t>suggest</w:t>
        </w:r>
      </w:ins>
      <w:del w:id="106" w:author="Ernest, Morgan" w:date="2020-12-07T10:26:00Z">
        <w:r w:rsidR="00F149BF" w:rsidDel="00F763B6">
          <w:rPr>
            <w:rFonts w:asciiTheme="majorHAnsi" w:eastAsia="Times New Roman" w:hAnsiTheme="majorHAnsi" w:cstheme="majorHAnsi"/>
          </w:rPr>
          <w:delText xml:space="preserve"> </w:delText>
        </w:r>
      </w:del>
      <w:del w:id="107" w:author="Ernest, Morgan" w:date="2020-12-07T10:04:00Z">
        <w:r w:rsidR="00F149BF" w:rsidDel="00A74405">
          <w:rPr>
            <w:rFonts w:asciiTheme="majorHAnsi" w:eastAsia="Times New Roman" w:hAnsiTheme="majorHAnsi" w:cstheme="majorHAnsi"/>
          </w:rPr>
          <w:delText>the promise and limits of</w:delText>
        </w:r>
      </w:del>
      <w:r w:rsidR="00F149BF">
        <w:rPr>
          <w:rFonts w:asciiTheme="majorHAnsi" w:eastAsia="Times New Roman" w:hAnsiTheme="majorHAnsi" w:cstheme="majorHAnsi"/>
        </w:rPr>
        <w:t xml:space="preserve"> </w:t>
      </w:r>
      <w:ins w:id="108" w:author="Ernest, Morgan" w:date="2020-12-07T10:24:00Z">
        <w:r w:rsidR="00F763B6">
          <w:rPr>
            <w:rFonts w:asciiTheme="majorHAnsi" w:eastAsia="Times New Roman" w:hAnsiTheme="majorHAnsi" w:cstheme="majorHAnsi"/>
          </w:rPr>
          <w:t xml:space="preserve">limits for </w:t>
        </w:r>
      </w:ins>
      <w:r w:rsidR="00F149BF">
        <w:rPr>
          <w:rFonts w:asciiTheme="majorHAnsi" w:eastAsia="Times New Roman" w:hAnsiTheme="majorHAnsi" w:cstheme="majorHAnsi"/>
        </w:rPr>
        <w:t>us</w:t>
      </w:r>
      <w:ins w:id="109" w:author="Ernest, Morgan" w:date="2020-12-07T10:24:00Z">
        <w:r w:rsidR="00F763B6">
          <w:rPr>
            <w:rFonts w:asciiTheme="majorHAnsi" w:eastAsia="Times New Roman" w:hAnsiTheme="majorHAnsi" w:cstheme="majorHAnsi"/>
          </w:rPr>
          <w:t>ing</w:t>
        </w:r>
      </w:ins>
      <w:del w:id="110" w:author="Ernest, Morgan" w:date="2020-12-07T10:04:00Z">
        <w:r w:rsidR="00F149BF" w:rsidDel="00A74405">
          <w:rPr>
            <w:rFonts w:asciiTheme="majorHAnsi" w:eastAsia="Times New Roman" w:hAnsiTheme="majorHAnsi" w:cstheme="majorHAnsi"/>
          </w:rPr>
          <w:delText>ing</w:delText>
        </w:r>
      </w:del>
      <w:r w:rsidR="00F149BF">
        <w:rPr>
          <w:rFonts w:asciiTheme="majorHAnsi" w:eastAsia="Times New Roman" w:hAnsiTheme="majorHAnsi" w:cstheme="majorHAnsi"/>
        </w:rPr>
        <w:t xml:space="preserve"> statistical baselines </w:t>
      </w:r>
      <w:r w:rsidR="000433BC">
        <w:rPr>
          <w:rFonts w:asciiTheme="majorHAnsi" w:eastAsia="Times New Roman" w:hAnsiTheme="majorHAnsi" w:cstheme="majorHAnsi"/>
        </w:rPr>
        <w:t>to study ecological pattern</w:t>
      </w:r>
      <w:r w:rsidR="00F149BF">
        <w:rPr>
          <w:rFonts w:asciiTheme="majorHAnsi" w:eastAsia="Times New Roman" w:hAnsiTheme="majorHAnsi" w:cstheme="majorHAnsi"/>
        </w:rPr>
        <w:t xml:space="preserve">.  </w:t>
      </w:r>
    </w:p>
    <w:p w14:paraId="42B6E1FB" w14:textId="1F209A58" w:rsidR="00983B9D" w:rsidRDefault="00983B9D" w:rsidP="0264BE4F">
      <w:pPr>
        <w:rPr>
          <w:rFonts w:asciiTheme="majorHAnsi" w:eastAsia="Times New Roman" w:hAnsiTheme="majorHAnsi" w:cstheme="majorHAnsi"/>
        </w:rPr>
      </w:pPr>
      <w:r>
        <w:rPr>
          <w:rFonts w:asciiTheme="majorHAnsi" w:eastAsia="Times New Roman" w:hAnsiTheme="majorHAnsi" w:cstheme="majorHAnsi"/>
          <w:b/>
          <w:bCs/>
        </w:rPr>
        <w:t xml:space="preserve">Keywords </w:t>
      </w:r>
    </w:p>
    <w:p w14:paraId="40CDDA17" w14:textId="09583CE9" w:rsidR="00983B9D" w:rsidRPr="00983B9D" w:rsidRDefault="00921D4D" w:rsidP="0264BE4F">
      <w:pPr>
        <w:rPr>
          <w:rFonts w:asciiTheme="majorHAnsi" w:eastAsia="Times New Roman" w:hAnsiTheme="majorHAnsi" w:cstheme="majorHAnsi"/>
        </w:rPr>
      </w:pPr>
      <w:r>
        <w:rPr>
          <w:rFonts w:asciiTheme="majorHAnsi" w:eastAsia="Times New Roman" w:hAnsiTheme="majorHAnsi" w:cstheme="majorHAnsi"/>
        </w:rPr>
        <w:t>Species abundance distribution</w:t>
      </w:r>
      <w:r w:rsidR="00044230">
        <w:rPr>
          <w:rFonts w:asciiTheme="majorHAnsi" w:eastAsia="Times New Roman" w:hAnsiTheme="majorHAnsi" w:cstheme="majorHAnsi"/>
        </w:rPr>
        <w:t>s</w:t>
      </w:r>
      <w:r>
        <w:rPr>
          <w:rFonts w:asciiTheme="majorHAnsi" w:eastAsia="Times New Roman" w:hAnsiTheme="majorHAnsi" w:cstheme="majorHAnsi"/>
        </w:rPr>
        <w:t>; feasible set; combinatoric</w:t>
      </w:r>
      <w:ins w:id="111" w:author="Ernest, Morgan" w:date="2020-12-07T09:22:00Z">
        <w:r w:rsidR="00DE0D9E">
          <w:rPr>
            <w:rFonts w:asciiTheme="majorHAnsi" w:eastAsia="Times New Roman" w:hAnsiTheme="majorHAnsi" w:cstheme="majorHAnsi"/>
          </w:rPr>
          <w:t>;</w:t>
        </w:r>
      </w:ins>
      <w:del w:id="112" w:author="Ernest, Morgan" w:date="2020-12-07T09:22:00Z">
        <w:r w:rsidDel="00DE0D9E">
          <w:rPr>
            <w:rFonts w:asciiTheme="majorHAnsi" w:eastAsia="Times New Roman" w:hAnsiTheme="majorHAnsi" w:cstheme="majorHAnsi"/>
          </w:rPr>
          <w:delText>s</w:delText>
        </w:r>
      </w:del>
      <w:r w:rsidR="00FB6A45">
        <w:rPr>
          <w:rFonts w:asciiTheme="majorHAnsi" w:eastAsia="Times New Roman" w:hAnsiTheme="majorHAnsi" w:cstheme="majorHAnsi"/>
        </w:rPr>
        <w:t xml:space="preserve">, </w:t>
      </w:r>
      <w:ins w:id="113" w:author="Ernest, Morgan" w:date="2020-12-07T09:22:00Z">
        <w:r w:rsidR="00FB6A45">
          <w:rPr>
            <w:rFonts w:asciiTheme="majorHAnsi" w:eastAsia="Times New Roman" w:hAnsiTheme="majorHAnsi" w:cstheme="majorHAnsi"/>
          </w:rPr>
          <w:t>macroecology</w:t>
        </w:r>
        <w:r w:rsidR="00DE0D9E">
          <w:rPr>
            <w:rFonts w:asciiTheme="majorHAnsi" w:eastAsia="Times New Roman" w:hAnsiTheme="majorHAnsi" w:cstheme="majorHAnsi"/>
          </w:rPr>
          <w:t>;</w:t>
        </w:r>
        <w:r w:rsidR="00FB6A45">
          <w:rPr>
            <w:rFonts w:asciiTheme="majorHAnsi" w:eastAsia="Times New Roman" w:hAnsiTheme="majorHAnsi" w:cstheme="majorHAnsi"/>
          </w:rPr>
          <w:t xml:space="preserve"> </w:t>
        </w:r>
        <w:r w:rsidR="00DE0D9E">
          <w:rPr>
            <w:rFonts w:asciiTheme="majorHAnsi" w:eastAsia="Times New Roman" w:hAnsiTheme="majorHAnsi" w:cstheme="majorHAnsi"/>
          </w:rPr>
          <w:t>constraints</w:t>
        </w:r>
      </w:ins>
    </w:p>
    <w:p w14:paraId="59F7FB6F" w14:textId="56EF77A2" w:rsidR="6AE27648" w:rsidRPr="002E2A57" w:rsidRDefault="6AE27648" w:rsidP="0264BE4F">
      <w:pPr>
        <w:rPr>
          <w:rFonts w:asciiTheme="majorHAnsi" w:eastAsia="Times New Roman" w:hAnsiTheme="majorHAnsi" w:cstheme="majorHAnsi"/>
        </w:rPr>
      </w:pPr>
      <w:r w:rsidRPr="002E2A57">
        <w:rPr>
          <w:rFonts w:asciiTheme="majorHAnsi" w:eastAsia="Times New Roman" w:hAnsiTheme="majorHAnsi" w:cstheme="majorHAnsi"/>
          <w:b/>
          <w:bCs/>
        </w:rPr>
        <w:t>Introduction</w:t>
      </w:r>
    </w:p>
    <w:p w14:paraId="2C078E63" w14:textId="56303387" w:rsidR="006A49A5" w:rsidRPr="002E2A57" w:rsidRDefault="0027739C" w:rsidP="0264BE4F">
      <w:pPr>
        <w:rPr>
          <w:rFonts w:asciiTheme="majorHAnsi" w:eastAsia="Times New Roman" w:hAnsiTheme="majorHAnsi" w:cstheme="majorHAnsi"/>
        </w:rPr>
      </w:pPr>
      <w:r>
        <w:rPr>
          <w:rFonts w:asciiTheme="majorHAnsi" w:eastAsia="Times New Roman" w:hAnsiTheme="majorHAnsi" w:cstheme="majorHAnsi"/>
        </w:rPr>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 xml:space="preserve">many theories predict similar shapes (McGill et al 2007), and even experimental manipulations generate little </w:t>
      </w:r>
      <w:r w:rsidR="002B34E2" w:rsidRPr="002E2A57">
        <w:rPr>
          <w:rFonts w:asciiTheme="majorHAnsi" w:eastAsia="Times New Roman" w:hAnsiTheme="majorHAnsi" w:cstheme="majorHAnsi"/>
        </w:rPr>
        <w:lastRenderedPageBreak/>
        <w:t>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129B65A1" w:rsidR="00C0473A" w:rsidRPr="002E2A57" w:rsidRDefault="005F1975" w:rsidP="0264BE4F">
      <w:pPr>
        <w:rPr>
          <w:rFonts w:asciiTheme="majorHAnsi" w:eastAsia="Times New Roman" w:hAnsiTheme="majorHAnsi" w:cstheme="majorHAnsi"/>
        </w:rPr>
      </w:pPr>
      <w:r w:rsidRPr="002E2A57">
        <w:rPr>
          <w:rFonts w:asciiTheme="majorHAnsi" w:eastAsia="Times New Roman" w:hAnsiTheme="majorHAnsi" w:cstheme="majorHAnsi"/>
        </w:rPr>
        <w:t xml:space="preserve">Accumulating evidence suggests that statistical constraints may </w:t>
      </w:r>
      <w:proofErr w:type="gramStart"/>
      <w:r w:rsidRPr="002E2A57">
        <w:rPr>
          <w:rFonts w:asciiTheme="majorHAnsi" w:eastAsia="Times New Roman" w:hAnsiTheme="majorHAnsi" w:cstheme="majorHAnsi"/>
        </w:rPr>
        <w:t>actually generate</w:t>
      </w:r>
      <w:proofErr w:type="gramEnd"/>
      <w:r w:rsidRPr="002E2A57">
        <w:rPr>
          <w:rFonts w:asciiTheme="majorHAnsi" w:eastAsia="Times New Roman" w:hAnsiTheme="majorHAnsi" w:cstheme="majorHAnsi"/>
        </w:rPr>
        <w:t xml:space="preserve"> the most striking feature of the species abundance distribution – the hollow curve</w:t>
      </w:r>
      <w:r w:rsidR="00A931B4" w:rsidRPr="002E2A57">
        <w:rPr>
          <w:rFonts w:asciiTheme="majorHAnsi" w:eastAsia="Times New Roman" w:hAnsiTheme="majorHAnsi" w:cstheme="majorHAnsi"/>
        </w:rPr>
        <w:t xml:space="preserve"> (</w:t>
      </w:r>
      <w:proofErr w:type="spellStart"/>
      <w:r w:rsidR="0003558D" w:rsidRPr="002E2A57">
        <w:rPr>
          <w:rFonts w:asciiTheme="majorHAnsi" w:eastAsia="Times New Roman" w:hAnsiTheme="majorHAnsi" w:cstheme="majorHAnsi"/>
        </w:rPr>
        <w:t>Locey</w:t>
      </w:r>
      <w:proofErr w:type="spellEnd"/>
      <w:r w:rsidR="0003558D" w:rsidRPr="002E2A57">
        <w:rPr>
          <w:rFonts w:asciiTheme="majorHAnsi" w:eastAsia="Times New Roman" w:hAnsiTheme="majorHAnsi" w:cstheme="majorHAnsi"/>
        </w:rPr>
        <w:t xml:space="preserve">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White et al 2012,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FA0F5D">
        <w:rPr>
          <w:rFonts w:asciiTheme="majorHAnsi" w:eastAsia="Times New Roman" w:hAnsiTheme="majorHAnsi" w:cstheme="majorHAnsi"/>
        </w:rPr>
        <w:t>Failing</w:t>
      </w:r>
      <w:r w:rsidR="00585EEC">
        <w:rPr>
          <w:rFonts w:asciiTheme="majorHAnsi" w:eastAsia="Times New Roman" w:hAnsiTheme="majorHAnsi" w:cstheme="majorHAnsi"/>
        </w:rPr>
        <w:t xml:space="preserve"> to </w:t>
      </w:r>
      <w:r w:rsidR="00FA0F5D">
        <w:rPr>
          <w:rFonts w:asciiTheme="majorHAnsi" w:eastAsia="Times New Roman" w:hAnsiTheme="majorHAnsi" w:cstheme="majorHAnsi"/>
        </w:rPr>
        <w:t>account for</w:t>
      </w:r>
      <w:r w:rsidR="00585EEC">
        <w:rPr>
          <w:rFonts w:asciiTheme="majorHAnsi" w:eastAsia="Times New Roman" w:hAnsiTheme="majorHAnsi" w:cstheme="majorHAnsi"/>
        </w:rPr>
        <w:t xml:space="preserve"> these statistical </w:t>
      </w:r>
      <w:r w:rsidR="00B664FC">
        <w:rPr>
          <w:rFonts w:asciiTheme="majorHAnsi" w:eastAsia="Times New Roman" w:hAnsiTheme="majorHAnsi" w:cstheme="majorHAnsi"/>
        </w:rPr>
        <w:t>considerations</w:t>
      </w:r>
      <w:r w:rsidR="00585EEC">
        <w:rPr>
          <w:rFonts w:asciiTheme="majorHAnsi" w:eastAsia="Times New Roman" w:hAnsiTheme="majorHAnsi" w:cstheme="majorHAnsi"/>
        </w:rPr>
        <w:t xml:space="preserve"> may have </w:t>
      </w:r>
      <w:r w:rsidR="00F62CC1">
        <w:rPr>
          <w:rFonts w:asciiTheme="majorHAnsi" w:eastAsia="Times New Roman" w:hAnsiTheme="majorHAnsi" w:cstheme="majorHAnsi"/>
        </w:rPr>
        <w:t>led us to focus on a</w:t>
      </w:r>
      <w:r w:rsidR="00481F9F">
        <w:rPr>
          <w:rFonts w:asciiTheme="majorHAnsi" w:eastAsia="Times New Roman" w:hAnsiTheme="majorHAnsi" w:cstheme="majorHAnsi"/>
        </w:rPr>
        <w:t>n obvious but</w:t>
      </w:r>
      <w:r w:rsidR="00F62CC1">
        <w:rPr>
          <w:rFonts w:asciiTheme="majorHAnsi" w:eastAsia="Times New Roman" w:hAnsiTheme="majorHAnsi" w:cstheme="majorHAnsi"/>
        </w:rPr>
        <w:t xml:space="preserve"> relatively uninformative aspect of the </w:t>
      </w:r>
      <w:r w:rsidR="00FA0F5D">
        <w:rPr>
          <w:rFonts w:asciiTheme="majorHAnsi" w:eastAsia="Times New Roman" w:hAnsiTheme="majorHAnsi" w:cstheme="majorHAnsi"/>
        </w:rPr>
        <w:t>SAD</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(Frank 2009, 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Harte et al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w:t>
      </w:r>
      <w:proofErr w:type="spellStart"/>
      <w:r w:rsidR="003C2FCE" w:rsidRPr="002E2A57">
        <w:rPr>
          <w:rFonts w:asciiTheme="majorHAnsi" w:eastAsia="Times New Roman" w:hAnsiTheme="majorHAnsi" w:cstheme="majorHAnsi"/>
        </w:rPr>
        <w:t>Locey</w:t>
      </w:r>
      <w:proofErr w:type="spellEnd"/>
      <w:r w:rsidR="003C2FCE" w:rsidRPr="002E2A57">
        <w:rPr>
          <w:rFonts w:asciiTheme="majorHAnsi" w:eastAsia="Times New Roman" w:hAnsiTheme="majorHAnsi" w:cstheme="majorHAnsi"/>
        </w:rPr>
        <w:t xml:space="preserve">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721DCD" w:rsidRPr="002E2A57">
        <w:rPr>
          <w:rFonts w:asciiTheme="majorHAnsi" w:eastAsia="Times New Roman" w:hAnsiTheme="majorHAnsi" w:cstheme="majorHAnsi"/>
        </w:rPr>
        <w:t xml:space="preserve"> </w:t>
      </w:r>
    </w:p>
    <w:p w14:paraId="4D0D4FF3" w14:textId="47C39C4D" w:rsidR="00AC1546" w:rsidRDefault="576F822A" w:rsidP="0264BE4F">
      <w:pPr>
        <w:rPr>
          <w:rFonts w:asciiTheme="majorHAnsi" w:eastAsia="Times New Roman" w:hAnsiTheme="majorHAnsi" w:cstheme="majorHAnsi"/>
        </w:rPr>
      </w:pPr>
      <w:r w:rsidRPr="002E2A57">
        <w:rPr>
          <w:rFonts w:asciiTheme="majorHAnsi" w:eastAsia="Times New Roman" w:hAnsiTheme="majorHAnsi" w:cstheme="majorHAnsi"/>
        </w:rPr>
        <w:t>If</w:t>
      </w:r>
      <w:r w:rsidR="009A4F7D"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SADs are statistically </w:t>
      </w:r>
      <w:r w:rsidR="004902B3" w:rsidRPr="002E2A57">
        <w:rPr>
          <w:rFonts w:asciiTheme="majorHAnsi" w:eastAsia="Times New Roman" w:hAnsiTheme="majorHAnsi" w:cstheme="majorHAnsi"/>
        </w:rPr>
        <w:t xml:space="preserve">inclined </w:t>
      </w:r>
      <w:r w:rsidRPr="002E2A57">
        <w:rPr>
          <w:rFonts w:asciiTheme="majorHAnsi" w:eastAsia="Times New Roman" w:hAnsiTheme="majorHAnsi" w:cstheme="majorHAnsi"/>
        </w:rPr>
        <w:t xml:space="preserve">to </w:t>
      </w:r>
      <w:r w:rsidR="00E51E72" w:rsidRPr="002E2A57">
        <w:rPr>
          <w:rFonts w:asciiTheme="majorHAnsi" w:eastAsia="Times New Roman" w:hAnsiTheme="majorHAnsi" w:cstheme="majorHAnsi"/>
        </w:rPr>
        <w:t xml:space="preserve">be </w:t>
      </w:r>
      <w:r w:rsidRPr="002E2A57">
        <w:rPr>
          <w:rFonts w:asciiTheme="majorHAnsi" w:eastAsia="Times New Roman" w:hAnsiTheme="majorHAnsi" w:cstheme="majorHAnsi"/>
        </w:rPr>
        <w:t xml:space="preserve">hollow curves </w:t>
      </w:r>
      <w:r w:rsidR="00866FF6" w:rsidRPr="002E2A57">
        <w:rPr>
          <w:rFonts w:asciiTheme="majorHAnsi" w:eastAsia="Times New Roman" w:hAnsiTheme="majorHAnsi" w:cstheme="majorHAnsi"/>
        </w:rPr>
        <w:t>withou</w:t>
      </w:r>
      <w:r w:rsidR="004A062F" w:rsidRPr="002E2A57">
        <w:rPr>
          <w:rFonts w:asciiTheme="majorHAnsi" w:eastAsia="Times New Roman" w:hAnsiTheme="majorHAnsi" w:cstheme="majorHAnsi"/>
        </w:rPr>
        <w:t>t</w:t>
      </w:r>
      <w:r w:rsidR="00866FF6" w:rsidRPr="002E2A57">
        <w:rPr>
          <w:rFonts w:asciiTheme="majorHAnsi" w:eastAsia="Times New Roman" w:hAnsiTheme="majorHAnsi" w:cstheme="majorHAnsi"/>
        </w:rPr>
        <w:t xml:space="preserve"> requiring biological influences</w:t>
      </w:r>
      <w:r w:rsidRPr="002E2A57">
        <w:rPr>
          <w:rFonts w:asciiTheme="majorHAnsi" w:eastAsia="Times New Roman" w:hAnsiTheme="majorHAnsi" w:cstheme="majorHAnsi"/>
        </w:rPr>
        <w:t>, it is no surprise that we have struggle</w:t>
      </w:r>
      <w:r w:rsidR="1FEE28C4" w:rsidRPr="002E2A57">
        <w:rPr>
          <w:rFonts w:asciiTheme="majorHAnsi" w:eastAsia="Times New Roman" w:hAnsiTheme="majorHAnsi" w:cstheme="majorHAnsi"/>
        </w:rPr>
        <w:t>d to interpret the hollow curve in biological terms.</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(Harte and Newman 2014, Xiao et al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We can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 xml:space="preserve">and not just the general, </w:t>
      </w:r>
      <w:proofErr w:type="gramStart"/>
      <w:r w:rsidR="008B3DF9">
        <w:rPr>
          <w:rFonts w:asciiTheme="majorHAnsi" w:eastAsia="Times New Roman" w:hAnsiTheme="majorHAnsi" w:cstheme="majorHAnsi"/>
        </w:rPr>
        <w:t>mathematically-forced</w:t>
      </w:r>
      <w:proofErr w:type="gramEnd"/>
      <w:r w:rsidR="008B3DF9">
        <w:rPr>
          <w:rFonts w:asciiTheme="majorHAnsi" w:eastAsia="Times New Roman" w:hAnsiTheme="majorHAnsi" w:cstheme="majorHAnsi"/>
        </w:rPr>
        <w:t xml:space="preserve"> shape for the distribution.</w:t>
      </w:r>
      <w:r w:rsidR="00DB03CD">
        <w:rPr>
          <w:rFonts w:asciiTheme="majorHAnsi" w:eastAsia="Times New Roman" w:hAnsiTheme="majorHAnsi" w:cstheme="majorHAnsi"/>
        </w:rPr>
        <w:t xml:space="preserve"> </w:t>
      </w:r>
    </w:p>
    <w:p w14:paraId="7610940D" w14:textId="0EC49A6F" w:rsidR="00523FDB" w:rsidRDefault="00F25E42" w:rsidP="003A7C89">
      <w:pPr>
        <w:rPr>
          <w:rFonts w:asciiTheme="majorHAnsi" w:eastAsia="Times New Roman" w:hAnsiTheme="majorHAnsi" w:cstheme="majorHAnsi"/>
        </w:rPr>
      </w:pPr>
      <w:r w:rsidRPr="00106141">
        <w:rPr>
          <w:rFonts w:asciiTheme="majorHAnsi" w:eastAsia="Times New Roman" w:hAnsiTheme="majorHAnsi" w:cstheme="majorHAnsi"/>
        </w:rPr>
        <w:t>Successfully applying</w:t>
      </w:r>
      <w:r w:rsidR="00725670" w:rsidRPr="00106141">
        <w:rPr>
          <w:rFonts w:asciiTheme="majorHAnsi" w:eastAsia="Times New Roman" w:hAnsiTheme="majorHAnsi" w:cstheme="majorHAnsi"/>
        </w:rPr>
        <w:t xml:space="preserve"> 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SADs given </w:t>
      </w:r>
      <w:r w:rsidR="009662F7">
        <w:rPr>
          <w:rFonts w:asciiTheme="majorHAnsi" w:eastAsia="Times New Roman" w:hAnsiTheme="majorHAnsi" w:cstheme="majorHAnsi"/>
          <w:i/>
          <w:iCs/>
        </w:rPr>
        <w:t xml:space="preserve">S </w:t>
      </w:r>
      <w:r w:rsidR="009662F7">
        <w:rPr>
          <w:rFonts w:asciiTheme="majorHAnsi" w:eastAsia="Times New Roman" w:hAnsiTheme="majorHAnsi" w:cstheme="majorHAnsi"/>
        </w:rPr>
        <w:t xml:space="preserve">and </w:t>
      </w:r>
      <w:r w:rsidR="009662F7">
        <w:rPr>
          <w:rFonts w:asciiTheme="majorHAnsi" w:eastAsia="Times New Roman" w:hAnsiTheme="majorHAnsi" w:cstheme="majorHAnsi"/>
          <w:i/>
          <w:iCs/>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Pr>
          <w:rFonts w:asciiTheme="majorHAnsi" w:eastAsia="Times New Roman" w:hAnsiTheme="majorHAnsi" w:cstheme="majorHAnsi"/>
          <w:i/>
          <w:iCs/>
        </w:rPr>
        <w:t xml:space="preserve">S </w:t>
      </w:r>
      <w:r w:rsidR="00523FDB">
        <w:rPr>
          <w:rFonts w:asciiTheme="majorHAnsi" w:eastAsia="Times New Roman" w:hAnsiTheme="majorHAnsi" w:cstheme="majorHAnsi"/>
        </w:rPr>
        <w:t xml:space="preserve">and </w:t>
      </w:r>
      <w:r w:rsidR="00523FDB">
        <w:rPr>
          <w:rFonts w:asciiTheme="majorHAnsi" w:eastAsia="Times New Roman" w:hAnsiTheme="majorHAnsi" w:cstheme="majorHAnsi"/>
          <w:i/>
          <w:iCs/>
        </w:rPr>
        <w:t>N</w:t>
      </w:r>
      <w:r w:rsidR="00523FDB">
        <w:rPr>
          <w:rFonts w:asciiTheme="majorHAnsi" w:eastAsia="Times New Roman" w:hAnsiTheme="majorHAnsi" w:cstheme="majorHAnsi"/>
        </w:rPr>
        <w:t xml:space="preserve">, there exists a finite (but potentially very large) set of </w:t>
      </w:r>
      <w:r w:rsidR="00523FDB" w:rsidRPr="00523FDB">
        <w:rPr>
          <w:rFonts w:asciiTheme="majorHAnsi" w:eastAsia="Times New Roman" w:hAnsiTheme="majorHAnsi" w:cstheme="majorHAnsi"/>
        </w:rPr>
        <w:t>possible</w:t>
      </w:r>
      <w:r w:rsidR="00523FDB">
        <w:rPr>
          <w:rFonts w:asciiTheme="majorHAnsi" w:eastAsia="Times New Roman" w:hAnsiTheme="majorHAnsi" w:cstheme="majorHAnsi"/>
          <w:i/>
          <w:iCs/>
        </w:rPr>
        <w:t xml:space="preserve"> </w:t>
      </w:r>
      <w:r w:rsidR="00523FDB">
        <w:rPr>
          <w:rFonts w:asciiTheme="majorHAnsi" w:eastAsia="Times New Roman" w:hAnsiTheme="majorHAnsi" w:cstheme="majorHAnsi"/>
        </w:rPr>
        <w:t xml:space="preserve">distributions of individuals into species – the </w:t>
      </w:r>
      <w:r w:rsidR="00523FDB">
        <w:rPr>
          <w:rFonts w:asciiTheme="majorHAnsi" w:eastAsia="Times New Roman" w:hAnsiTheme="majorHAnsi" w:cstheme="majorHAnsi"/>
          <w:i/>
          <w:iCs/>
        </w:rPr>
        <w:t>feasible set</w:t>
      </w:r>
      <w:r w:rsidR="00523FDB">
        <w:rPr>
          <w:rFonts w:asciiTheme="majorHAnsi" w:eastAsia="Times New Roman" w:hAnsiTheme="majorHAnsi" w:cstheme="majorHAnsi"/>
        </w:rPr>
        <w:t>. The distribution of shapes represented among the elements of the feasible set constitutes a statistical baseline for the SAD</w:t>
      </w:r>
      <w:r w:rsidR="00980002">
        <w:rPr>
          <w:rFonts w:asciiTheme="majorHAnsi" w:eastAsia="Times New Roman" w:hAnsiTheme="majorHAnsi" w:cstheme="majorHAnsi"/>
        </w:rPr>
        <w:t>. If</w:t>
      </w:r>
      <w:r w:rsidR="00523FDB">
        <w:rPr>
          <w:rFonts w:asciiTheme="majorHAnsi" w:eastAsia="Times New Roman" w:hAnsiTheme="majorHAnsi" w:cstheme="majorHAnsi"/>
        </w:rPr>
        <w:t xml:space="preserve"> an observed SAD is simply drawn at random from the set of mathematically possible SADs, it is likely to have a shape </w:t>
      </w:r>
      <w:proofErr w:type="gramStart"/>
      <w:r w:rsidR="00523FDB">
        <w:rPr>
          <w:rFonts w:asciiTheme="majorHAnsi" w:eastAsia="Times New Roman" w:hAnsiTheme="majorHAnsi" w:cstheme="majorHAnsi"/>
        </w:rPr>
        <w:t>similar to</w:t>
      </w:r>
      <w:proofErr w:type="gramEnd"/>
      <w:r w:rsidR="00523FDB">
        <w:rPr>
          <w:rFonts w:asciiTheme="majorHAnsi" w:eastAsia="Times New Roman" w:hAnsiTheme="majorHAnsi" w:cstheme="majorHAnsi"/>
        </w:rPr>
        <w:t xml:space="preserve"> the shapes most common in the feasible set. The feasible set can therefore be used to </w:t>
      </w:r>
      <w:r w:rsidR="00E5603F">
        <w:rPr>
          <w:rFonts w:asciiTheme="majorHAnsi" w:eastAsia="Times New Roman" w:hAnsiTheme="majorHAnsi" w:cstheme="majorHAnsi"/>
        </w:rPr>
        <w:t>compare observations to a statistical baseline</w:t>
      </w:r>
      <w:r w:rsidR="00523FDB">
        <w:rPr>
          <w:rFonts w:asciiTheme="majorHAnsi" w:eastAsia="Times New Roman" w:hAnsiTheme="majorHAnsi" w:cstheme="majorHAnsi"/>
        </w:rPr>
        <w:t>, and to explore how the statistical baseline varies over gradients of S and N (</w:t>
      </w:r>
      <w:proofErr w:type="spellStart"/>
      <w:r w:rsidR="00523FDB">
        <w:rPr>
          <w:rFonts w:asciiTheme="majorHAnsi" w:eastAsia="Times New Roman" w:hAnsiTheme="majorHAnsi" w:cstheme="majorHAnsi"/>
        </w:rPr>
        <w:t>Locey</w:t>
      </w:r>
      <w:proofErr w:type="spellEnd"/>
      <w:r w:rsidR="00523FDB">
        <w:rPr>
          <w:rFonts w:asciiTheme="majorHAnsi" w:eastAsia="Times New Roman" w:hAnsiTheme="majorHAnsi" w:cstheme="majorHAnsi"/>
        </w:rPr>
        <w:t xml:space="preserve"> and White 2013).  </w:t>
      </w:r>
    </w:p>
    <w:p w14:paraId="61E2C815" w14:textId="7BFDE0CC" w:rsidR="00D03647" w:rsidRPr="002E2A57" w:rsidRDefault="000D28F4" w:rsidP="003A7C89">
      <w:pPr>
        <w:rPr>
          <w:rFonts w:asciiTheme="majorHAnsi" w:eastAsia="Times New Roman" w:hAnsiTheme="majorHAnsi" w:cstheme="majorHAnsi"/>
        </w:rPr>
      </w:pPr>
      <w:r>
        <w:rPr>
          <w:rFonts w:asciiTheme="majorHAnsi" w:eastAsia="Times New Roman" w:hAnsiTheme="majorHAnsi" w:cstheme="majorHAnsi"/>
        </w:rPr>
        <w:lastRenderedPageBreak/>
        <w:t xml:space="preserve">It is especially important to understand how the statistical baseline varies with S and N, because </w:t>
      </w:r>
      <w:r w:rsidR="00DB2667">
        <w:rPr>
          <w:rFonts w:asciiTheme="majorHAnsi" w:eastAsia="Times New Roman" w:hAnsiTheme="majorHAnsi" w:cstheme="majorHAnsi"/>
        </w:rPr>
        <w:t xml:space="preserve">our capacity to </w:t>
      </w:r>
      <w:r w:rsidR="00AC1546">
        <w:rPr>
          <w:rFonts w:asciiTheme="majorHAnsi" w:eastAsia="Times New Roman" w:hAnsiTheme="majorHAnsi" w:cstheme="majorHAnsi"/>
        </w:rPr>
        <w:t xml:space="preserve">detect deviations </w:t>
      </w:r>
      <w:r w:rsidR="00FE102C">
        <w:rPr>
          <w:rFonts w:asciiTheme="majorHAnsi" w:eastAsia="Times New Roman" w:hAnsiTheme="majorHAnsi" w:cstheme="majorHAnsi"/>
        </w:rPr>
        <w:t xml:space="preserve">between an observation and its statistical baseline </w:t>
      </w:r>
      <w:r w:rsidR="00AC1546">
        <w:rPr>
          <w:rFonts w:asciiTheme="majorHAnsi" w:eastAsia="Times New Roman" w:hAnsiTheme="majorHAnsi" w:cstheme="majorHAnsi"/>
        </w:rPr>
        <w:t xml:space="preserve">is likely to depend on the size of the </w:t>
      </w:r>
      <w:r w:rsidR="003A7C89">
        <w:rPr>
          <w:rFonts w:asciiTheme="majorHAnsi" w:eastAsia="Times New Roman" w:hAnsiTheme="majorHAnsi" w:cstheme="majorHAnsi"/>
        </w:rPr>
        <w:t xml:space="preserve">community </w:t>
      </w:r>
      <w:r w:rsidR="00AC1546">
        <w:rPr>
          <w:rFonts w:asciiTheme="majorHAnsi" w:eastAsia="Times New Roman" w:hAnsiTheme="majorHAnsi" w:cstheme="majorHAnsi"/>
        </w:rPr>
        <w:t xml:space="preserve">in terms of </w:t>
      </w:r>
      <w:r w:rsidR="00AC1546">
        <w:rPr>
          <w:rFonts w:asciiTheme="majorHAnsi" w:eastAsia="Times New Roman" w:hAnsiTheme="majorHAnsi" w:cstheme="majorHAnsi"/>
          <w:i/>
          <w:iCs/>
        </w:rPr>
        <w:t xml:space="preserve">S </w:t>
      </w:r>
      <w:r w:rsidR="00AC1546">
        <w:rPr>
          <w:rFonts w:asciiTheme="majorHAnsi" w:eastAsia="Times New Roman" w:hAnsiTheme="majorHAnsi" w:cstheme="majorHAnsi"/>
        </w:rPr>
        <w:t xml:space="preserve">and </w:t>
      </w:r>
      <w:r w:rsidR="00AC1546" w:rsidRPr="00AC1546">
        <w:rPr>
          <w:rFonts w:asciiTheme="majorHAnsi" w:eastAsia="Times New Roman" w:hAnsiTheme="majorHAnsi" w:cstheme="majorHAnsi"/>
          <w:i/>
          <w:iCs/>
        </w:rPr>
        <w:t>N</w:t>
      </w:r>
      <w:r w:rsidR="00E72518">
        <w:rPr>
          <w:rFonts w:asciiTheme="majorHAnsi" w:eastAsia="Times New Roman" w:hAnsiTheme="majorHAnsi" w:cstheme="majorHAnsi"/>
          <w:i/>
          <w:iCs/>
        </w:rPr>
        <w:t xml:space="preserve">, </w:t>
      </w:r>
      <w:r w:rsidR="00E72518">
        <w:rPr>
          <w:rFonts w:asciiTheme="majorHAnsi" w:eastAsia="Times New Roman" w:hAnsiTheme="majorHAnsi" w:cstheme="majorHAnsi"/>
        </w:rPr>
        <w:t>with reduced sensitivity for very small communities</w:t>
      </w:r>
      <w:r>
        <w:rPr>
          <w:rFonts w:asciiTheme="majorHAnsi" w:eastAsia="Times New Roman" w:hAnsiTheme="majorHAnsi" w:cstheme="majorHAnsi"/>
        </w:rPr>
        <w:t xml:space="preserve">. </w:t>
      </w:r>
      <w:r w:rsidR="00DB1AC8">
        <w:rPr>
          <w:rFonts w:asciiTheme="majorHAnsi" w:eastAsia="Times New Roman" w:hAnsiTheme="majorHAnsi" w:cstheme="majorHAnsi"/>
        </w:rPr>
        <w:t>If</w:t>
      </w:r>
      <w:r w:rsidR="003A7C89">
        <w:rPr>
          <w:rFonts w:asciiTheme="majorHAnsi" w:eastAsia="Times New Roman" w:hAnsiTheme="majorHAnsi" w:cstheme="majorHAnsi"/>
        </w:rPr>
        <w:t xml:space="preserve"> S and N are small, there may be too few</w:t>
      </w:r>
      <w:r w:rsidR="003A7C89">
        <w:rPr>
          <w:rFonts w:asciiTheme="majorHAnsi" w:eastAsia="Times New Roman" w:hAnsiTheme="majorHAnsi" w:cstheme="majorHAnsi"/>
          <w:i/>
          <w:iCs/>
        </w:rPr>
        <w:t xml:space="preserve"> </w:t>
      </w:r>
      <w:r w:rsidR="003A7C89">
        <w:rPr>
          <w:rFonts w:asciiTheme="majorHAnsi" w:eastAsia="Times New Roman" w:hAnsiTheme="majorHAnsi" w:cstheme="majorHAnsi"/>
        </w:rPr>
        <w:t xml:space="preserve">possible SADs </w:t>
      </w:r>
      <w:r w:rsidR="003F4AD6">
        <w:rPr>
          <w:rFonts w:asciiTheme="majorHAnsi" w:eastAsia="Times New Roman" w:hAnsiTheme="majorHAnsi" w:cstheme="majorHAnsi"/>
        </w:rPr>
        <w:t xml:space="preserve">in the feasible set </w:t>
      </w:r>
      <w:r w:rsidR="003A7C89">
        <w:rPr>
          <w:rFonts w:asciiTheme="majorHAnsi" w:eastAsia="Times New Roman" w:hAnsiTheme="majorHAnsi" w:cstheme="majorHAnsi"/>
        </w:rPr>
        <w:t>to define a clear statistical baseline. When this occurs, we have reduced confidence that even an observation that deviates slightly 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 White et al 2012)</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6E442D13" w:rsidR="008D0389" w:rsidRPr="002E2A57" w:rsidRDefault="00245A3D" w:rsidP="0074444D">
      <w:pPr>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24,500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36435BDD" w:rsidR="00001B71" w:rsidRPr="002E2A57" w:rsidRDefault="003738F0" w:rsidP="007F16B9">
      <w:pPr>
        <w:rPr>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that has been used in recent macroecological explorations of the </w:t>
      </w:r>
      <w:r w:rsidR="00245A3D" w:rsidRPr="002E2A57">
        <w:rPr>
          <w:rFonts w:asciiTheme="majorHAnsi" w:eastAsia="Times New Roman" w:hAnsiTheme="majorHAnsi" w:cstheme="majorHAnsi"/>
        </w:rPr>
        <w:t xml:space="preserve">SAD </w:t>
      </w:r>
      <w:r w:rsidRPr="002E2A57">
        <w:rPr>
          <w:rFonts w:asciiTheme="majorHAnsi" w:eastAsia="Times New Roman" w:hAnsiTheme="majorHAnsi" w:cstheme="majorHAnsi"/>
        </w:rPr>
        <w:t>(</w:t>
      </w:r>
      <w:r w:rsidR="009D24B9" w:rsidRPr="002E2A57">
        <w:rPr>
          <w:rFonts w:asciiTheme="majorHAnsi" w:eastAsia="Times New Roman" w:hAnsiTheme="majorHAnsi" w:cstheme="majorHAnsi"/>
        </w:rPr>
        <w:t>White et al 2012, Baldridge</w:t>
      </w:r>
      <w:r w:rsidR="00D93DCA">
        <w:rPr>
          <w:rFonts w:asciiTheme="majorHAnsi" w:eastAsia="Times New Roman" w:hAnsiTheme="majorHAnsi" w:cstheme="majorHAnsi"/>
        </w:rPr>
        <w:t xml:space="preserve"> 2016, Baldridge 2015</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2020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Sauer et al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Thibault et al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large communities, and trivially uninformative for very small ones</w:t>
      </w:r>
      <w:r w:rsidR="00EE1A79">
        <w:rPr>
          <w:rFonts w:asciiTheme="majorHAnsi" w:eastAsia="Times New Roman" w:hAnsiTheme="majorHAnsi" w:cstheme="majorHAnsi"/>
        </w:rPr>
        <w:t>, 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xml:space="preserve">. We further filtered the FIA database, which contains roughly 100,000 communities of which approximately 90,000 have fewer than 10 species. Rather than analyze </w:t>
      </w:r>
      <w:proofErr w:type="gramStart"/>
      <w:r w:rsidR="00E83529" w:rsidRPr="002E2A57">
        <w:rPr>
          <w:rFonts w:asciiTheme="majorHAnsi" w:eastAsia="Times New Roman" w:hAnsiTheme="majorHAnsi" w:cstheme="majorHAnsi"/>
        </w:rPr>
        <w:t>all of</w:t>
      </w:r>
      <w:proofErr w:type="gramEnd"/>
      <w:r w:rsidR="00E83529" w:rsidRPr="002E2A57">
        <w:rPr>
          <w:rFonts w:asciiTheme="majorHAnsi" w:eastAsia="Times New Roman" w:hAnsiTheme="majorHAnsi" w:cstheme="majorHAnsi"/>
        </w:rPr>
        <w:t xml:space="preserve"> these small communities, we randomly selected 10,000 small communities to include in the analysis. All FIA communities with more than 10 species were included in the analysis</w:t>
      </w:r>
      <w:r w:rsidR="00DA565D">
        <w:rPr>
          <w:rFonts w:asciiTheme="majorHAnsi" w:eastAsia="Times New Roman" w:hAnsiTheme="majorHAnsi" w:cstheme="majorHAnsi"/>
        </w:rPr>
        <w:t xml:space="preserve">. </w:t>
      </w:r>
      <w:r w:rsidR="00E83529" w:rsidRPr="002E2A57">
        <w:rPr>
          <w:rFonts w:asciiTheme="majorHAnsi" w:eastAsia="Times New Roman" w:hAnsiTheme="majorHAnsi" w:cstheme="majorHAnsi"/>
        </w:rPr>
        <w:t>Finally, for sites that had repeated sampling over time, we followed White et al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 highly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DA565D">
        <w:rPr>
          <w:rFonts w:asciiTheme="majorHAnsi" w:eastAsia="Times New Roman" w:hAnsiTheme="majorHAnsi" w:cstheme="majorHAnsi"/>
        </w:rPr>
        <w:t xml:space="preserve"> Prior to aggregating results across communities and datasets, we removed </w:t>
      </w:r>
      <w:r w:rsidR="00DA565D">
        <w:rPr>
          <w:rFonts w:asciiTheme="majorHAnsi" w:eastAsia="Times New Roman" w:hAnsiTheme="majorHAnsi" w:cstheme="majorHAnsi"/>
        </w:rPr>
        <w:lastRenderedPageBreak/>
        <w:t xml:space="preserve">communities with only one species, or for which N = S, because these communities have only one possible SAD. </w:t>
      </w:r>
      <w:r w:rsidR="00E83529" w:rsidRPr="002E2A57">
        <w:rPr>
          <w:rFonts w:asciiTheme="majorHAnsi" w:eastAsia="Times New Roman" w:hAnsiTheme="majorHAnsi" w:cstheme="majorHAnsi"/>
        </w:rPr>
        <w:t xml:space="preserve">After filtering exceptionally large or small communities and multiple years of data collection, our final dataset consisted of </w:t>
      </w:r>
      <w:r w:rsidR="00712875" w:rsidRPr="002E2A57">
        <w:rPr>
          <w:rFonts w:asciiTheme="majorHAnsi" w:eastAsia="Times New Roman" w:hAnsiTheme="majorHAnsi" w:cstheme="majorHAnsi"/>
        </w:rPr>
        <w:t>24,519</w:t>
      </w:r>
      <w:r w:rsidR="00E83529" w:rsidRPr="002E2A57">
        <w:rPr>
          <w:rFonts w:asciiTheme="majorHAnsi" w:eastAsia="Times New Roman" w:hAnsiTheme="majorHAnsi" w:cstheme="majorHAnsi"/>
        </w:rPr>
        <w:t xml:space="preserve"> communities with S and N ranging from 2 </w:t>
      </w:r>
      <w:r w:rsidR="00712875" w:rsidRPr="002E2A57">
        <w:rPr>
          <w:rFonts w:asciiTheme="majorHAnsi" w:eastAsia="Times New Roman" w:hAnsiTheme="majorHAnsi" w:cstheme="majorHAnsi"/>
        </w:rPr>
        <w:t>to 250</w:t>
      </w:r>
      <w:r w:rsidR="00E83529" w:rsidRPr="002E2A57">
        <w:rPr>
          <w:rFonts w:asciiTheme="majorHAnsi" w:eastAsia="Times New Roman" w:hAnsiTheme="majorHAnsi" w:cstheme="majorHAnsi"/>
        </w:rPr>
        <w:t xml:space="preserve"> and </w:t>
      </w:r>
      <w:r w:rsidR="00712875" w:rsidRPr="002E2A57">
        <w:rPr>
          <w:rFonts w:asciiTheme="majorHAnsi" w:eastAsia="Times New Roman" w:hAnsiTheme="majorHAnsi" w:cstheme="majorHAnsi"/>
        </w:rPr>
        <w:t xml:space="preserve">3 </w:t>
      </w:r>
      <w:r w:rsidR="00E83529" w:rsidRPr="002E2A57">
        <w:rPr>
          <w:rFonts w:asciiTheme="majorHAnsi" w:eastAsia="Times New Roman" w:hAnsiTheme="majorHAnsi" w:cstheme="majorHAnsi"/>
        </w:rPr>
        <w:t xml:space="preserve">to </w:t>
      </w:r>
      <w:r w:rsidR="00712875" w:rsidRPr="002E2A57">
        <w:rPr>
          <w:rFonts w:asciiTheme="majorHAnsi" w:eastAsia="Times New Roman" w:hAnsiTheme="majorHAnsi" w:cstheme="majorHAnsi"/>
        </w:rPr>
        <w:t>40714</w:t>
      </w:r>
      <w:r w:rsidR="00E83529" w:rsidRPr="002E2A57">
        <w:rPr>
          <w:rFonts w:asciiTheme="majorHAnsi" w:eastAsia="Times New Roman" w:hAnsiTheme="majorHAnsi" w:cstheme="majorHAnsi"/>
        </w:rPr>
        <w:t>, respectively (</w:t>
      </w:r>
      <w:commentRangeStart w:id="114"/>
      <w:r w:rsidR="00583039" w:rsidRPr="002E2A57">
        <w:fldChar w:fldCharType="begin"/>
      </w:r>
      <w:r w:rsidR="00583039" w:rsidRPr="002E2A57">
        <w:rPr>
          <w:rFonts w:asciiTheme="majorHAnsi" w:hAnsiTheme="majorHAnsi" w:cstheme="majorHAnsi"/>
        </w:rPr>
        <w:instrText xml:space="preserve"> HYPERLINK \l "_Figure_1:_Communities" </w:instrText>
      </w:r>
      <w:r w:rsidR="00583039" w:rsidRPr="002E2A57">
        <w:fldChar w:fldCharType="separate"/>
      </w:r>
      <w:r w:rsidR="00E83529"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114"/>
      <w:r w:rsidR="00B73B80" w:rsidRPr="002E2A57">
        <w:rPr>
          <w:rStyle w:val="CommentReference"/>
          <w:rFonts w:asciiTheme="majorHAnsi" w:hAnsiTheme="majorHAnsi" w:cstheme="majorHAnsi"/>
        </w:rPr>
        <w:commentReference w:id="114"/>
      </w:r>
      <w:r w:rsidR="00E83529" w:rsidRPr="002E2A57">
        <w:rPr>
          <w:rFonts w:asciiTheme="majorHAnsi" w:eastAsia="Times New Roman" w:hAnsiTheme="majorHAnsi" w:cstheme="majorHAnsi"/>
        </w:rPr>
        <w:t>).</w:t>
      </w:r>
      <w:r w:rsidR="00156D98" w:rsidRPr="002E2A57">
        <w:rPr>
          <w:rFonts w:asciiTheme="majorHAnsi" w:eastAsia="Times New Roman" w:hAnsiTheme="majorHAnsi" w:cstheme="majorHAnsi"/>
        </w:rPr>
        <w:t xml:space="preserve"> </w:t>
      </w:r>
      <w:r w:rsidR="00044CD6">
        <w:rPr>
          <w:rFonts w:asciiTheme="majorHAnsi" w:eastAsia="Times New Roman" w:hAnsiTheme="majorHAnsi" w:cstheme="majorHAnsi"/>
        </w:rPr>
        <w:t xml:space="preserve">Details of the filtering process can be found </w:t>
      </w:r>
      <w:r w:rsidR="00860C3D">
        <w:rPr>
          <w:rFonts w:asciiTheme="majorHAnsi" w:eastAsia="Times New Roman" w:hAnsiTheme="majorHAnsi" w:cstheme="majorHAnsi"/>
        </w:rPr>
        <w:t>in the supplement (</w:t>
      </w:r>
      <w:commentRangeStart w:id="115"/>
      <w:r w:rsidR="00860C3D">
        <w:rPr>
          <w:rFonts w:asciiTheme="majorHAnsi" w:eastAsia="Times New Roman" w:hAnsiTheme="majorHAnsi" w:cstheme="majorHAnsi"/>
        </w:rPr>
        <w:t>Supplement 3</w:t>
      </w:r>
      <w:commentRangeEnd w:id="115"/>
      <w:r w:rsidR="00DA7C99">
        <w:rPr>
          <w:rStyle w:val="CommentReference"/>
        </w:rPr>
        <w:commentReference w:id="115"/>
      </w:r>
      <w:r w:rsidR="00860C3D">
        <w:rPr>
          <w:rFonts w:asciiTheme="majorHAnsi" w:eastAsia="Times New Roman" w:hAnsiTheme="majorHAnsi" w:cstheme="majorHAnsi"/>
        </w:rPr>
        <w:t>)</w:t>
      </w:r>
      <w:r w:rsidR="00490F26" w:rsidRPr="002E2A57">
        <w:rPr>
          <w:rFonts w:asciiTheme="majorHAnsi" w:eastAsia="Times New Roman" w:hAnsiTheme="majorHAnsi" w:cstheme="majorHAnsi"/>
        </w:rPr>
        <w:t>.</w:t>
      </w:r>
    </w:p>
    <w:p w14:paraId="1B9AD5B0" w14:textId="1801D63B" w:rsidR="007F16B9" w:rsidRPr="002E2A57" w:rsidRDefault="00CB762F" w:rsidP="007F16B9">
      <w:pPr>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34E99562" w:rsidR="0086773F" w:rsidRPr="002E2A57" w:rsidRDefault="009307AB" w:rsidP="0050741C">
      <w:pPr>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array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then the feasible set</w:t>
      </w:r>
      <w:r w:rsidR="009D0317">
        <w:rPr>
          <w:rFonts w:asciiTheme="majorHAnsi" w:eastAsia="Times New Roman" w:hAnsiTheme="majorHAnsi" w:cstheme="majorHAnsi"/>
        </w:rPr>
        <w:t>.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thus,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 xml:space="preserve">that have a </w:t>
      </w:r>
      <w:proofErr w:type="gramStart"/>
      <w:r w:rsidR="009D0317">
        <w:rPr>
          <w:rFonts w:asciiTheme="majorHAnsi" w:eastAsia="Times New Roman" w:hAnsiTheme="majorHAnsi" w:cstheme="majorHAnsi"/>
        </w:rPr>
        <w:t>particular</w:t>
      </w:r>
      <w:r w:rsidR="009D0317" w:rsidRPr="002E2A57">
        <w:rPr>
          <w:rFonts w:asciiTheme="majorHAnsi" w:eastAsia="Times New Roman" w:hAnsiTheme="majorHAnsi" w:cstheme="majorHAnsi"/>
        </w:rPr>
        <w:t xml:space="preserve"> abundance</w:t>
      </w:r>
      <w:proofErr w:type="gramEnd"/>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because they contain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r w:rsidR="000E15E2" w:rsidRPr="002E2A57">
        <w:rPr>
          <w:rFonts w:asciiTheme="majorHAnsi" w:eastAsia="Times New Roman" w:hAnsiTheme="majorHAnsi" w:cstheme="majorHAnsi"/>
        </w:rPr>
        <w:t xml:space="preserve">individuals would change the probabilities associated with various elements of the feasible set, because some partitions can be achieved via more permutations than others.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580353C8" w:rsidR="00D73A3B" w:rsidRPr="002E2A57" w:rsidRDefault="00425C14">
      <w:pPr>
        <w:rPr>
          <w:rFonts w:asciiTheme="majorHAnsi" w:eastAsia="Times New Roman" w:hAnsiTheme="majorHAnsi" w:cstheme="majorHAnsi"/>
        </w:rPr>
      </w:pPr>
      <w:r w:rsidRPr="002E2A57">
        <w:rPr>
          <w:rFonts w:asciiTheme="majorHAnsi" w:eastAsia="Times New Roman" w:hAnsiTheme="majorHAnsi" w:cstheme="majorHAnsi"/>
        </w:rPr>
        <w:t xml:space="preserve">Characterizing </w:t>
      </w:r>
      <w:r w:rsidR="00FB4627">
        <w:rPr>
          <w:rFonts w:asciiTheme="majorHAnsi" w:eastAsia="Times New Roman" w:hAnsiTheme="majorHAnsi" w:cstheme="majorHAnsi"/>
        </w:rPr>
        <w:t>the statistical properties</w:t>
      </w:r>
      <w:r w:rsidRPr="002E2A57">
        <w:rPr>
          <w:rFonts w:asciiTheme="majorHAnsi" w:eastAsia="Times New Roman" w:hAnsiTheme="majorHAnsi" w:cstheme="majorHAnsi"/>
        </w:rPr>
        <w:t xml:space="preserve"> feasible set can be computationally intensive, particularly for large combinations of S and N. While it is possible to list all possible </w:t>
      </w:r>
      <w:r w:rsidR="00095155">
        <w:rPr>
          <w:rFonts w:asciiTheme="majorHAnsi" w:eastAsia="Times New Roman" w:hAnsiTheme="majorHAnsi" w:cstheme="majorHAnsi"/>
        </w:rPr>
        <w:t xml:space="preserve">partitions for small </w:t>
      </w:r>
      <w:r w:rsidR="00095155">
        <w:rPr>
          <w:rFonts w:asciiTheme="majorHAnsi" w:eastAsia="Times New Roman" w:hAnsiTheme="majorHAnsi" w:cstheme="majorHAnsi"/>
          <w:i/>
          <w:iCs/>
        </w:rPr>
        <w:t xml:space="preserve">S </w:t>
      </w:r>
      <w:r w:rsidR="00095155">
        <w:rPr>
          <w:rFonts w:asciiTheme="majorHAnsi" w:eastAsia="Times New Roman" w:hAnsiTheme="majorHAnsi" w:cstheme="majorHAnsi"/>
        </w:rPr>
        <w:t xml:space="preserve">and </w:t>
      </w:r>
      <w:r w:rsidR="00095155">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sidR="00402AA1">
        <w:rPr>
          <w:rFonts w:asciiTheme="majorHAnsi" w:eastAsia="Times New Roman" w:hAnsiTheme="majorHAnsi" w:cstheme="majorHAnsi"/>
        </w:rPr>
        <w:t xml:space="preserve">. This </w:t>
      </w:r>
      <w:r w:rsidRPr="002E2A57">
        <w:rPr>
          <w:rFonts w:asciiTheme="majorHAnsi" w:eastAsia="Times New Roman" w:hAnsiTheme="majorHAnsi" w:cstheme="majorHAnsi"/>
        </w:rPr>
        <w:t xml:space="preserve">renders it necessary to draw samples from the feasible set, rather than enumerating </w:t>
      </w:r>
      <w:proofErr w:type="gramStart"/>
      <w:r w:rsidRPr="002E2A57">
        <w:rPr>
          <w:rFonts w:asciiTheme="majorHAnsi" w:eastAsia="Times New Roman" w:hAnsiTheme="majorHAnsi" w:cstheme="majorHAnsi"/>
        </w:rPr>
        <w:t>all of</w:t>
      </w:r>
      <w:proofErr w:type="gramEnd"/>
      <w:r w:rsidRPr="002E2A57">
        <w:rPr>
          <w:rFonts w:asciiTheme="majorHAnsi" w:eastAsia="Times New Roman" w:hAnsiTheme="majorHAnsi" w:cstheme="majorHAnsi"/>
        </w:rPr>
        <w:t xml:space="preserve"> its elements. Unbiased sampling of large feasible sets is a nontrivial computational problem</w:t>
      </w:r>
      <w:r w:rsidR="00431782">
        <w:rPr>
          <w:rFonts w:asciiTheme="majorHAnsi" w:eastAsia="Times New Roman" w:hAnsiTheme="majorHAnsi" w:cstheme="majorHAnsi"/>
        </w:rPr>
        <w:t xml:space="preserve"> that has</w:t>
      </w:r>
      <w:r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Pr="002E2A57">
        <w:rPr>
          <w:rFonts w:asciiTheme="majorHAnsi" w:eastAsia="Times New Roman" w:hAnsiTheme="majorHAnsi" w:cstheme="majorHAnsi"/>
        </w:rPr>
        <w:t xml:space="preserve"> previous efforts in this vein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 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3"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commentRangeStart w:id="116"/>
      <w:r w:rsidR="005E12FC">
        <w:fldChar w:fldCharType="begin"/>
      </w:r>
      <w:r w:rsidR="005E12FC">
        <w:instrText xml:space="preserve"> HYPERLINK "https://github.com/ha0ye/feasiblesads/blob/algo-vignette/vignettes/sampling_algorithm.Rmd" </w:instrText>
      </w:r>
      <w:r w:rsidR="005E12FC">
        <w:fldChar w:fldCharType="separate"/>
      </w:r>
      <w:r w:rsidR="00CD7BFB" w:rsidRPr="002E2A57">
        <w:rPr>
          <w:rStyle w:val="Hyperlink"/>
          <w:rFonts w:asciiTheme="majorHAnsi" w:eastAsia="Times New Roman" w:hAnsiTheme="majorHAnsi" w:cstheme="majorHAnsi"/>
        </w:rPr>
        <w:t>https://github.com/ha0ye/feasiblesads/blob/algo-vignette/vignettes/sampling_algorithm.Rmd</w:t>
      </w:r>
      <w:r w:rsidR="005E12FC">
        <w:rPr>
          <w:rStyle w:val="Hyperlink"/>
          <w:rFonts w:asciiTheme="majorHAnsi" w:eastAsia="Times New Roman" w:hAnsiTheme="majorHAnsi" w:cstheme="majorHAnsi"/>
        </w:rPr>
        <w:fldChar w:fldCharType="end"/>
      </w:r>
      <w:commentRangeEnd w:id="116"/>
      <w:r w:rsidR="00BF0DC4">
        <w:rPr>
          <w:rStyle w:val="CommentReference"/>
        </w:rPr>
        <w:commentReference w:id="116"/>
      </w:r>
      <w:r w:rsidR="00CD7BFB" w:rsidRPr="002E2A57">
        <w:rPr>
          <w:rFonts w:asciiTheme="majorHAnsi" w:eastAsia="Times New Roman" w:hAnsiTheme="majorHAnsi" w:cstheme="majorHAnsi"/>
        </w:rPr>
        <w:t>.</w:t>
      </w:r>
    </w:p>
    <w:p w14:paraId="5FCBF84D" w14:textId="056466E5" w:rsidR="00186589" w:rsidRPr="002E2A57" w:rsidRDefault="00D73A3B" w:rsidP="00D50874">
      <w:pPr>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D50874">
      <w:pPr>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6045C1F0" w:rsidR="00D7407E" w:rsidRPr="002E2A57" w:rsidRDefault="00D7407E" w:rsidP="00D50874">
      <w:pPr>
        <w:rPr>
          <w:rFonts w:asciiTheme="majorHAnsi" w:eastAsia="Times New Roman" w:hAnsiTheme="majorHAnsi" w:cstheme="majorHAnsi"/>
        </w:rPr>
      </w:pPr>
      <w:r w:rsidRPr="002E2A57">
        <w:rPr>
          <w:rFonts w:asciiTheme="majorHAnsi" w:eastAsia="Times New Roman" w:hAnsiTheme="majorHAnsi" w:cstheme="majorHAnsi"/>
        </w:rPr>
        <w:t xml:space="preserve">In the absence of any other process, </w:t>
      </w:r>
      <w:proofErr w:type="gramStart"/>
      <w:r w:rsidRPr="002E2A57">
        <w:rPr>
          <w:rFonts w:asciiTheme="majorHAnsi" w:eastAsia="Times New Roman" w:hAnsiTheme="majorHAnsi" w:cstheme="majorHAnsi"/>
        </w:rPr>
        <w:t>an</w:t>
      </w:r>
      <w:proofErr w:type="gramEnd"/>
      <w:r w:rsidRPr="002E2A57">
        <w:rPr>
          <w:rFonts w:asciiTheme="majorHAnsi" w:eastAsia="Times New Roman" w:hAnsiTheme="majorHAnsi" w:cstheme="majorHAnsi"/>
        </w:rPr>
        <w:t xml:space="preserve"> SAD with a particular S and </w:t>
      </w:r>
      <w:r w:rsidR="00007697">
        <w:rPr>
          <w:rFonts w:asciiTheme="majorHAnsi" w:eastAsia="Times New Roman" w:hAnsiTheme="majorHAnsi" w:cstheme="majorHAnsi"/>
        </w:rPr>
        <w:t>N will</w:t>
      </w:r>
      <w:r w:rsidRPr="002E2A57">
        <w:rPr>
          <w:rFonts w:asciiTheme="majorHAnsi" w:eastAsia="Times New Roman" w:hAnsiTheme="majorHAnsi" w:cstheme="majorHAnsi"/>
        </w:rPr>
        <w:t xml:space="preserve"> reflect </w:t>
      </w:r>
      <w:r w:rsidR="00007697">
        <w:rPr>
          <w:rFonts w:asciiTheme="majorHAnsi" w:eastAsia="Times New Roman" w:hAnsiTheme="majorHAnsi" w:cstheme="majorHAnsi"/>
        </w:rPr>
        <w:t>the statistical properties of the feasible set for the same S and N</w:t>
      </w:r>
      <w:r w:rsidR="00EC001E" w:rsidRPr="002E2A57">
        <w:rPr>
          <w:rFonts w:asciiTheme="majorHAnsi" w:eastAsia="Times New Roman" w:hAnsiTheme="majorHAnsi" w:cstheme="majorHAnsi"/>
        </w:rPr>
        <w:t>.</w:t>
      </w:r>
      <w:r w:rsidR="004D1737" w:rsidRPr="002E2A57">
        <w:rPr>
          <w:rFonts w:asciiTheme="majorHAnsi" w:eastAsia="Times New Roman" w:hAnsiTheme="majorHAnsi" w:cstheme="majorHAnsi"/>
        </w:rPr>
        <w:t xml:space="preserve"> We focu</w:t>
      </w:r>
      <w:r w:rsidR="007727A5" w:rsidRPr="002E2A57">
        <w:rPr>
          <w:rFonts w:asciiTheme="majorHAnsi" w:eastAsia="Times New Roman" w:hAnsiTheme="majorHAnsi" w:cstheme="majorHAnsi"/>
        </w:rPr>
        <w:t>s</w:t>
      </w:r>
      <w:r w:rsidRPr="002E2A57">
        <w:rPr>
          <w:rFonts w:asciiTheme="majorHAnsi" w:eastAsia="Times New Roman" w:hAnsiTheme="majorHAnsi" w:cstheme="majorHAnsi"/>
        </w:rPr>
        <w:t xml:space="preserve"> on the shape of the distribution</w:t>
      </w:r>
      <w:r w:rsidR="0047440E" w:rsidRPr="002E2A57">
        <w:rPr>
          <w:rFonts w:asciiTheme="majorHAnsi" w:eastAsia="Times New Roman" w:hAnsiTheme="majorHAnsi" w:cstheme="majorHAnsi"/>
        </w:rPr>
        <w:t xml:space="preserve"> of abundances across species</w:t>
      </w:r>
      <w:r w:rsidRPr="002E2A57">
        <w:rPr>
          <w:rFonts w:asciiTheme="majorHAnsi" w:eastAsia="Times New Roman" w:hAnsiTheme="majorHAnsi" w:cstheme="majorHAnsi"/>
        </w:rPr>
        <w:t xml:space="preserve"> as the characteristic of interest. Metrics related to </w:t>
      </w:r>
      <w:r w:rsidR="0047440E" w:rsidRPr="002E2A57">
        <w:rPr>
          <w:rFonts w:asciiTheme="majorHAnsi" w:eastAsia="Times New Roman" w:hAnsiTheme="majorHAnsi" w:cstheme="majorHAnsi"/>
        </w:rPr>
        <w:t xml:space="preserve">this </w:t>
      </w:r>
      <w:r w:rsidR="001C1B85">
        <w:rPr>
          <w:rFonts w:asciiTheme="majorHAnsi" w:eastAsia="Times New Roman" w:hAnsiTheme="majorHAnsi" w:cstheme="majorHAnsi"/>
        </w:rPr>
        <w:t xml:space="preserve">shape </w:t>
      </w:r>
      <w:r w:rsidRPr="002E2A57">
        <w:rPr>
          <w:rFonts w:asciiTheme="majorHAnsi" w:eastAsia="Times New Roman" w:hAnsiTheme="majorHAnsi" w:cstheme="majorHAnsi"/>
        </w:rPr>
        <w:t>have been used specifically in the context of distinguishing observed SADs from the feasible set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r w:rsidR="006A2C03" w:rsidRPr="002E2A57">
        <w:rPr>
          <w:rFonts w:asciiTheme="majorHAnsi" w:eastAsia="Times New Roman" w:hAnsiTheme="majorHAnsi" w:cstheme="majorHAnsi"/>
        </w:rPr>
        <w:t xml:space="preserve"> By calculating these metrics </w:t>
      </w:r>
      <w:r w:rsidR="006A2C03" w:rsidRPr="002E2A57">
        <w:rPr>
          <w:rFonts w:asciiTheme="majorHAnsi" w:eastAsia="Times New Roman" w:hAnsiTheme="majorHAnsi" w:cstheme="majorHAnsi"/>
        </w:rPr>
        <w:lastRenderedPageBreak/>
        <w:t xml:space="preserve">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general shape (i.e. evenness or skewness) that we expect from </w:t>
      </w:r>
      <w:r w:rsidR="002360DC">
        <w:rPr>
          <w:rFonts w:asciiTheme="majorHAnsi" w:eastAsia="Times New Roman" w:hAnsiTheme="majorHAnsi" w:cstheme="majorHAnsi"/>
        </w:rPr>
        <w:t xml:space="preserve">the </w:t>
      </w:r>
      <w:proofErr w:type="gramStart"/>
      <w:r w:rsidR="002360DC">
        <w:rPr>
          <w:rFonts w:asciiTheme="majorHAnsi" w:eastAsia="Times New Roman" w:hAnsiTheme="majorHAnsi" w:cstheme="majorHAnsi"/>
        </w:rPr>
        <w:t>statistically-</w:t>
      </w:r>
      <w:r w:rsidR="006A2C03" w:rsidRPr="002E2A57">
        <w:rPr>
          <w:rFonts w:asciiTheme="majorHAnsi" w:eastAsia="Times New Roman" w:hAnsiTheme="majorHAnsi" w:cstheme="majorHAnsi"/>
        </w:rPr>
        <w:t>generated</w:t>
      </w:r>
      <w:proofErr w:type="gramEnd"/>
      <w:r w:rsidR="006A2C03" w:rsidRPr="002E2A57">
        <w:rPr>
          <w:rFonts w:asciiTheme="majorHAnsi" w:eastAsia="Times New Roman" w:hAnsiTheme="majorHAnsi" w:cstheme="majorHAnsi"/>
        </w:rPr>
        <w:t xml:space="preserve">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et al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695348">
        <w:rPr>
          <w:rFonts w:asciiTheme="majorHAnsi" w:eastAsia="Times New Roman" w:hAnsiTheme="majorHAnsi" w:cstheme="majorHAnsi"/>
        </w:rPr>
        <w:t xml:space="preserve"> </w:t>
      </w:r>
      <w:r w:rsidR="008F2EF4">
        <w:rPr>
          <w:rFonts w:asciiTheme="majorHAnsi" w:eastAsia="Times New Roman" w:hAnsiTheme="majorHAnsi" w:cstheme="majorHAnsi"/>
        </w:rPr>
        <w:t>and cannot be computed</w:t>
      </w:r>
      <w:r w:rsidR="00F615AE" w:rsidRPr="002E2A57">
        <w:rPr>
          <w:rFonts w:asciiTheme="majorHAnsi" w:eastAsia="Times New Roman" w:hAnsiTheme="majorHAnsi" w:cstheme="majorHAnsi"/>
        </w:rPr>
        <w:t xml:space="preserve"> </w:t>
      </w:r>
      <w:r w:rsidR="008F2EF4">
        <w:rPr>
          <w:rFonts w:asciiTheme="majorHAnsi" w:eastAsia="Times New Roman" w:hAnsiTheme="majorHAnsi" w:cstheme="majorHAnsi"/>
        </w:rPr>
        <w:t>for distributions where</w:t>
      </w:r>
      <w:r w:rsidR="00F615AE" w:rsidRPr="002E2A57">
        <w:rPr>
          <w:rFonts w:asciiTheme="majorHAnsi" w:eastAsia="Times New Roman" w:hAnsiTheme="majorHAnsi" w:cstheme="majorHAnsi"/>
        </w:rPr>
        <w:t xml:space="preserve"> all values are equal</w:t>
      </w:r>
      <w:r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Pr="002E2A57">
        <w:rPr>
          <w:rFonts w:asciiTheme="majorHAnsi" w:eastAsia="Times New Roman" w:hAnsiTheme="majorHAnsi" w:cstheme="majorHAnsi"/>
        </w:rPr>
        <w:t xml:space="preserve"> those cases from analyses of skewness. </w:t>
      </w:r>
    </w:p>
    <w:p w14:paraId="57C8202C" w14:textId="345194B7" w:rsidR="00493851" w:rsidRPr="002E2A57" w:rsidRDefault="004D1737" w:rsidP="00D50874">
      <w:pPr>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Because an earlier survey in this space (</w:t>
      </w:r>
      <w:proofErr w:type="spellStart"/>
      <w:r w:rsidR="004D40A4">
        <w:rPr>
          <w:rFonts w:asciiTheme="majorHAnsi" w:eastAsia="Times New Roman" w:hAnsiTheme="majorHAnsi" w:cstheme="majorHAnsi"/>
        </w:rPr>
        <w:t>Locey</w:t>
      </w:r>
      <w:proofErr w:type="spellEnd"/>
      <w:r w:rsidR="004D40A4">
        <w:rPr>
          <w:rFonts w:asciiTheme="majorHAnsi" w:eastAsia="Times New Roman" w:hAnsiTheme="majorHAnsi" w:cstheme="majorHAnsi"/>
        </w:rPr>
        <w:t xml:space="preserve">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p>
    <w:p w14:paraId="3AA8414A" w14:textId="2049A6B3" w:rsidR="008026CD" w:rsidRPr="002E2A57" w:rsidRDefault="008026CD" w:rsidP="0264BE4F">
      <w:pPr>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56B41CC8" w:rsidR="003738F0" w:rsidRPr="002E2A57" w:rsidRDefault="00A018B4" w:rsidP="0264BE4F">
      <w:pPr>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commentRangeStart w:id="117"/>
      <w:r w:rsidR="00EC0422">
        <w:fldChar w:fldCharType="begin"/>
      </w:r>
      <w:r w:rsidR="00EC0422">
        <w:instrText xml:space="preserve"> HYPERLINK \l "_Figure_2:_95%" </w:instrText>
      </w:r>
      <w:r w:rsidR="00EC0422">
        <w:fldChar w:fldCharType="separate"/>
      </w:r>
      <w:r w:rsidR="00C84CBA" w:rsidRPr="002E2A57">
        <w:rPr>
          <w:rStyle w:val="Hyperlink"/>
          <w:rFonts w:asciiTheme="majorHAnsi" w:eastAsia="Times New Roman" w:hAnsiTheme="majorHAnsi" w:cstheme="majorHAnsi"/>
        </w:rPr>
        <w:t>Figure</w:t>
      </w:r>
      <w:r w:rsidR="00EC0422">
        <w:rPr>
          <w:rStyle w:val="Hyperlink"/>
          <w:rFonts w:asciiTheme="majorHAnsi" w:eastAsia="Times New Roman" w:hAnsiTheme="majorHAnsi" w:cstheme="majorHAnsi"/>
        </w:rPr>
        <w:fldChar w:fldCharType="end"/>
      </w:r>
      <w:commentRangeEnd w:id="117"/>
      <w:r w:rsidR="00231300">
        <w:rPr>
          <w:rStyle w:val="CommentReference"/>
        </w:rPr>
        <w:commentReference w:id="117"/>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0A6D8B" w:rsidRPr="002E2A57">
        <w:rPr>
          <w:rFonts w:asciiTheme="majorHAnsi" w:eastAsia="Times New Roman" w:hAnsiTheme="majorHAnsi" w:cstheme="majorHAnsi"/>
        </w:rPr>
        <w:t xml:space="preserve">This allowed us to isolate and compare 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w:t>
      </w:r>
      <w:proofErr w:type="gramStart"/>
      <w:r w:rsidR="00E66986" w:rsidRPr="002E2A57">
        <w:rPr>
          <w:rFonts w:asciiTheme="majorHAnsi" w:eastAsia="Times New Roman" w:hAnsiTheme="majorHAnsi" w:cstheme="majorHAnsi"/>
        </w:rPr>
        <w:t>computationally-intensive</w:t>
      </w:r>
      <w:proofErr w:type="gramEnd"/>
      <w:r w:rsidR="00E66986" w:rsidRPr="002E2A57">
        <w:rPr>
          <w:rFonts w:asciiTheme="majorHAnsi" w:eastAsia="Times New Roman" w:hAnsiTheme="majorHAnsi" w:cstheme="majorHAnsi"/>
        </w:rPr>
        <w:t xml:space="preser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see Supplement 2</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9977B6">
      <w:pPr>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4E98202F" w:rsidR="007E2092" w:rsidRPr="002E2A57" w:rsidRDefault="007E2092" w:rsidP="00F766E9">
      <w:r w:rsidRPr="002E2A57">
        <w:t xml:space="preserve">For four of the five datasets we analyzed – BBS, Gentry, Mammal Communities, and Misc. </w:t>
      </w:r>
      <w:proofErr w:type="spellStart"/>
      <w:r w:rsidRPr="002E2A57">
        <w:t>Abund</w:t>
      </w:r>
      <w:proofErr w:type="spellEnd"/>
      <w:r w:rsidRPr="002E2A57">
        <w:t xml:space="preserve"> – empirical SADs are highly skewed and highly uneven relative to their feasible sets</w:t>
      </w:r>
      <w:r w:rsidR="003725E8" w:rsidRPr="002E2A57">
        <w:t>,</w:t>
      </w:r>
      <w:r w:rsidRPr="002E2A57">
        <w:t xml:space="preserve"> much more frequently than would be expected by chance (</w:t>
      </w:r>
      <w:commentRangeStart w:id="118"/>
      <w:r w:rsidR="00FE2E61">
        <w:fldChar w:fldCharType="begin"/>
      </w:r>
      <w:r w:rsidR="00FE2E61">
        <w:instrText xml:space="preserve"> HYPERLINK \l "_Figure_3:_Overall" </w:instrText>
      </w:r>
      <w:r w:rsidR="00FE2E61">
        <w:fldChar w:fldCharType="separate"/>
      </w:r>
      <w:r w:rsidRPr="002E2A57">
        <w:rPr>
          <w:rStyle w:val="Hyperlink"/>
          <w:rFonts w:asciiTheme="majorHAnsi" w:eastAsia="Times New Roman" w:hAnsiTheme="majorHAnsi" w:cstheme="majorHAnsi"/>
        </w:rPr>
        <w:t>Figure</w:t>
      </w:r>
      <w:r w:rsidR="00FE2E61">
        <w:rPr>
          <w:rStyle w:val="Hyperlink"/>
          <w:rFonts w:asciiTheme="majorHAnsi" w:eastAsia="Times New Roman" w:hAnsiTheme="majorHAnsi" w:cstheme="majorHAnsi"/>
        </w:rPr>
        <w:fldChar w:fldCharType="end"/>
      </w:r>
      <w:commentRangeEnd w:id="118"/>
      <w:r w:rsidR="00D63717">
        <w:rPr>
          <w:rStyle w:val="CommentReference"/>
        </w:rPr>
        <w:commentReference w:id="118"/>
      </w:r>
      <w:r w:rsidR="00516685">
        <w:t xml:space="preserve">; </w:t>
      </w:r>
      <w:commentRangeStart w:id="119"/>
      <w:r w:rsidR="0090343F">
        <w:t>Table</w:t>
      </w:r>
      <w:r w:rsidR="00175DCD">
        <w:t xml:space="preserve"> </w:t>
      </w:r>
      <w:commentRangeEnd w:id="119"/>
      <w:r w:rsidR="00C37D6A">
        <w:rPr>
          <w:rStyle w:val="CommentReference"/>
        </w:rPr>
        <w:commentReference w:id="119"/>
      </w:r>
      <w:r w:rsidR="00175DCD">
        <w:t>1</w:t>
      </w:r>
      <w:r w:rsidR="0090343F">
        <w:t xml:space="preserve"> in supplement 1)</w:t>
      </w:r>
      <w:r w:rsidRPr="002E2A57">
        <w:t>. Combined across these four datasets, 16% of observed SADs are more skewed than 95% of their feasible sets, and 31% are less even than 95% of their feasible set</w:t>
      </w:r>
      <w:r w:rsidR="00F76F30" w:rsidRPr="002E2A57">
        <w:t>s.</w:t>
      </w:r>
      <w:r w:rsidR="00561BB0">
        <w:t xml:space="preserve"> </w:t>
      </w:r>
      <w:r w:rsidRPr="002E2A57">
        <w:t>By chance we would expect only 5% of observed distributions to fall in these extremes.</w:t>
      </w:r>
      <w:r w:rsidR="00C97CB6" w:rsidRPr="002E2A57">
        <w:t xml:space="preserve"> These outcomes contrast with the results from the FIA dataset, for which percentile </w:t>
      </w:r>
      <w:r w:rsidR="00C97CB6" w:rsidRPr="002E2A57">
        <w:lastRenderedPageBreak/>
        <w:t xml:space="preserve">scores were near-uniformly distributed for skewness (5% of observations are more skewed than 95% of the feasible set), and </w:t>
      </w:r>
      <w:r w:rsidR="00DB7F08">
        <w:t>less</w:t>
      </w:r>
      <w:r w:rsidR="00010A3F">
        <w:t xml:space="preserve"> </w:t>
      </w:r>
      <w:r w:rsidR="00C756BF">
        <w:t>concentrated at the extreme</w:t>
      </w:r>
      <w:r w:rsidR="00C97CB6" w:rsidRPr="002E2A57">
        <w:t xml:space="preserve"> than any of the other datasets for evenness (9% of observations are less even).</w:t>
      </w:r>
    </w:p>
    <w:p w14:paraId="226B9B4D" w14:textId="7EDBC066"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3033AA65" w:rsidR="000F50D3" w:rsidRPr="002E2A57" w:rsidRDefault="006E2061" w:rsidP="009977B6">
      <w:pPr>
        <w:rPr>
          <w:rFonts w:asciiTheme="majorHAnsi" w:eastAsia="Times New Roman" w:hAnsiTheme="majorHAnsi" w:cstheme="majorHAnsi"/>
        </w:rPr>
      </w:pPr>
      <w:r>
        <w:rPr>
          <w:rFonts w:asciiTheme="majorHAnsi" w:eastAsia="Times New Roman" w:hAnsiTheme="majorHAnsi" w:cstheme="majorHAnsi"/>
        </w:rPr>
        <w:t>Across the</w:t>
      </w:r>
      <w:r w:rsidR="00874AA5" w:rsidRPr="002E2A57">
        <w:rPr>
          <w:rFonts w:asciiTheme="majorHAnsi" w:eastAsia="Times New Roman" w:hAnsiTheme="majorHAnsi" w:cstheme="majorHAnsi"/>
        </w:rPr>
        <w:t xml:space="preserve"> communities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 (</w:t>
      </w:r>
      <w:hyperlink w:anchor="_Figure_2:_95%" w:history="1">
        <w:r w:rsidR="00874AA5" w:rsidRPr="002E2A57">
          <w:rPr>
            <w:rStyle w:val="Hyperlink"/>
            <w:rFonts w:asciiTheme="majorHAnsi" w:eastAsia="Times New Roman" w:hAnsiTheme="majorHAnsi" w:cstheme="majorHAnsi"/>
          </w:rPr>
          <w:t>Figure</w:t>
        </w:r>
      </w:hyperlink>
      <w:r w:rsidR="00874AA5" w:rsidRPr="002E2A57">
        <w:rPr>
          <w:rFonts w:asciiTheme="majorHAnsi" w:eastAsia="Times New Roman" w:hAnsiTheme="majorHAnsi" w:cstheme="majorHAnsi"/>
        </w:rPr>
        <w:t xml:space="preserve">, </w:t>
      </w:r>
      <w:commentRangeStart w:id="120"/>
      <w:r w:rsidR="00583039" w:rsidRPr="002E2A57">
        <w:fldChar w:fldCharType="begin"/>
      </w:r>
      <w:r w:rsidR="00583039" w:rsidRPr="002E2A57">
        <w:rPr>
          <w:rFonts w:asciiTheme="majorHAnsi" w:hAnsiTheme="majorHAnsi" w:cstheme="majorHAnsi"/>
        </w:rPr>
        <w:instrText xml:space="preserve"> HYPERLINK \l "_Figure_5:_95%" </w:instrText>
      </w:r>
      <w:r w:rsidR="00583039" w:rsidRPr="002E2A57">
        <w:fldChar w:fldCharType="separate"/>
      </w:r>
      <w:r w:rsidR="00874AA5"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120"/>
      <w:r w:rsidR="00561D4B" w:rsidRPr="002E2A57">
        <w:rPr>
          <w:rStyle w:val="CommentReference"/>
          <w:rFonts w:asciiTheme="majorHAnsi" w:hAnsiTheme="majorHAnsi" w:cstheme="majorHAnsi"/>
        </w:rPr>
        <w:commentReference w:id="120"/>
      </w:r>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range of the</w:t>
      </w:r>
      <w:r w:rsidR="006F1C6E" w:rsidRPr="002E2A57">
        <w:rPr>
          <w:rFonts w:asciiTheme="majorHAnsi" w:eastAsia="Times New Roman" w:hAnsiTheme="majorHAnsi" w:cstheme="majorHAnsi"/>
        </w:rPr>
        <w:t xml:space="preserve"> 95% interval of values in the distribution </w:t>
      </w:r>
      <w:r w:rsidR="004D4C39" w:rsidRPr="002E2A57">
        <w:rPr>
          <w:rFonts w:asciiTheme="majorHAnsi" w:eastAsia="Times New Roman" w:hAnsiTheme="majorHAnsi" w:cstheme="majorHAnsi"/>
        </w:rPr>
        <w:t>approaches the</w:t>
      </w:r>
      <w:r w:rsidR="006F1C6E" w:rsidRPr="002E2A57">
        <w:rPr>
          <w:rFonts w:asciiTheme="majorHAnsi" w:eastAsia="Times New Roman" w:hAnsiTheme="majorHAnsi" w:cstheme="majorHAnsi"/>
        </w:rPr>
        <w:t xml:space="preserve"> entire range of values. 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A42DB7" w:rsidRPr="002E2A57">
        <w:rPr>
          <w:rFonts w:asciiTheme="majorHAnsi" w:eastAsia="Times New Roman" w:hAnsiTheme="majorHAnsi" w:cstheme="majorHAnsi"/>
        </w:rPr>
        <w:t>95% interval spans nearly the entire range of values</w:t>
      </w:r>
      <w:r w:rsidR="00FA1E20">
        <w:rPr>
          <w:rFonts w:asciiTheme="majorHAnsi" w:eastAsia="Times New Roman" w:hAnsiTheme="majorHAnsi" w:cstheme="majorHAnsi"/>
        </w:rPr>
        <w:t xml:space="preserve"> (for skewness), or a large proportion of the range (for evenness)</w:t>
      </w:r>
      <w:r w:rsidR="00DB425F" w:rsidRPr="002E2A57">
        <w:rPr>
          <w:rFonts w:asciiTheme="majorHAnsi" w:eastAsia="Times New Roman" w:hAnsiTheme="majorHAnsi" w:cstheme="majorHAnsi"/>
        </w:rPr>
        <w:t xml:space="preserve">, 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r w:rsidR="006F1C6E" w:rsidRPr="002E2A57">
        <w:rPr>
          <w:rFonts w:asciiTheme="majorHAnsi" w:eastAsia="Times New Roman" w:hAnsiTheme="majorHAnsi" w:cstheme="majorHAnsi"/>
        </w:rPr>
        <w:t>(</w:t>
      </w:r>
      <w:commentRangeStart w:id="121"/>
      <w:r w:rsidR="00583039" w:rsidRPr="002E2A57">
        <w:fldChar w:fldCharType="begin"/>
      </w:r>
      <w:r w:rsidR="00583039" w:rsidRPr="002E2A57">
        <w:rPr>
          <w:rFonts w:asciiTheme="majorHAnsi" w:hAnsiTheme="majorHAnsi" w:cstheme="majorHAnsi"/>
        </w:rPr>
        <w:instrText xml:space="preserve"> HYPERLINK \l "_Figure_7:_Distribution" </w:instrText>
      </w:r>
      <w:r w:rsidR="00583039" w:rsidRPr="002E2A57">
        <w:fldChar w:fldCharType="separate"/>
      </w:r>
      <w:r w:rsidR="006F1C6E"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121"/>
      <w:r w:rsidR="00E27149" w:rsidRPr="002E2A57">
        <w:rPr>
          <w:rStyle w:val="CommentReference"/>
          <w:rFonts w:asciiTheme="majorHAnsi" w:hAnsiTheme="majorHAnsi" w:cstheme="majorHAnsi"/>
        </w:rPr>
        <w:commentReference w:id="121"/>
      </w:r>
      <w:r w:rsidR="006F1C6E" w:rsidRPr="002E2A57">
        <w:rPr>
          <w:rFonts w:asciiTheme="majorHAnsi" w:eastAsia="Times New Roman" w:hAnsiTheme="majorHAnsi" w:cstheme="majorHAnsi"/>
        </w:rPr>
        <w:t xml:space="preserve">).  </w:t>
      </w:r>
    </w:p>
    <w:p w14:paraId="1AF91540" w14:textId="589A6D47" w:rsidR="00810023" w:rsidRPr="002E2A57" w:rsidRDefault="009C503C" w:rsidP="009977B6">
      <w:pPr>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0C485A2E" w:rsidR="00404051" w:rsidRPr="002E2A57"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are more skewed and less even than we would expect given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 </w:t>
      </w:r>
      <w:commentRangeStart w:id="122"/>
      <w:commentRangeStart w:id="123"/>
      <w:r w:rsidR="0056363A" w:rsidRPr="002E2A57">
        <w:rPr>
          <w:rFonts w:asciiTheme="majorHAnsi" w:eastAsia="Times New Roman" w:hAnsiTheme="majorHAnsi" w:cstheme="majorHAnsi"/>
        </w:rPr>
        <w:t xml:space="preserve">These processes might be those that promote the persistence of rare species at extremely low abundances (e.g. </w:t>
      </w:r>
      <w:proofErr w:type="spellStart"/>
      <w:r w:rsidR="0056363A">
        <w:rPr>
          <w:rFonts w:asciiTheme="majorHAnsi" w:eastAsia="Times New Roman" w:hAnsiTheme="majorHAnsi" w:cstheme="majorHAnsi"/>
        </w:rPr>
        <w:t>Yenni</w:t>
      </w:r>
      <w:proofErr w:type="spellEnd"/>
      <w:r w:rsidR="0056363A">
        <w:rPr>
          <w:rFonts w:asciiTheme="majorHAnsi" w:eastAsia="Times New Roman" w:hAnsiTheme="majorHAnsi" w:cstheme="majorHAnsi"/>
        </w:rPr>
        <w:t xml:space="preserve"> et al 2012</w:t>
      </w:r>
      <w:r w:rsidR="0056363A" w:rsidRPr="002E2A57">
        <w:rPr>
          <w:rFonts w:asciiTheme="majorHAnsi" w:eastAsia="Times New Roman" w:hAnsiTheme="majorHAnsi" w:cstheme="majorHAnsi"/>
        </w:rPr>
        <w:t xml:space="preserve">) –thereby lengthening the rare tail of the SAD – or processes that encourage or allow dominant species to be hyper-dominant without driving other species entirely to extinction </w:t>
      </w:r>
      <w:commentRangeEnd w:id="122"/>
      <w:r w:rsidR="0056363A">
        <w:rPr>
          <w:rStyle w:val="CommentReference"/>
        </w:rPr>
        <w:commentReference w:id="122"/>
      </w:r>
      <w:commentRangeEnd w:id="123"/>
      <w:r w:rsidR="00A60DF5">
        <w:rPr>
          <w:rStyle w:val="CommentReference"/>
        </w:rPr>
        <w:commentReference w:id="123"/>
      </w:r>
      <w:r w:rsidR="00FE17D4" w:rsidRPr="002E2A57">
        <w:rPr>
          <w:rFonts w:asciiTheme="majorHAnsi" w:eastAsia="Times New Roman" w:hAnsiTheme="majorHAnsi" w:cstheme="majorHAnsi"/>
        </w:rPr>
        <w:t xml:space="preserve"> (</w:t>
      </w:r>
      <w:r w:rsidR="00623754">
        <w:rPr>
          <w:rFonts w:asciiTheme="majorHAnsi" w:eastAsia="Times New Roman" w:hAnsiTheme="majorHAnsi" w:cstheme="majorHAnsi"/>
        </w:rPr>
        <w:t>Chesson 2000</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2008;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testing whether ecological theories or common functional approximations 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xml:space="preserve">; </w:t>
      </w:r>
      <w:proofErr w:type="spellStart"/>
      <w:r w:rsidR="009E1833" w:rsidRPr="002E2A57">
        <w:rPr>
          <w:rFonts w:asciiTheme="majorHAnsi" w:eastAsia="Times New Roman" w:hAnsiTheme="majorHAnsi" w:cstheme="majorHAnsi"/>
        </w:rPr>
        <w:t>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w:t>
      </w:r>
      <w:proofErr w:type="spellEnd"/>
      <w:r w:rsidR="009E1833" w:rsidRPr="002E2A57">
        <w:rPr>
          <w:rFonts w:asciiTheme="majorHAnsi" w:eastAsia="Times New Roman" w:hAnsiTheme="majorHAnsi" w:cstheme="majorHAnsi"/>
        </w:rPr>
        <w:t xml:space="preserve">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35DCF050" w:rsidR="002C3560"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These results may be an artifact of statistical issues</w:t>
      </w:r>
      <w:r w:rsidR="00F66E10" w:rsidRPr="002E2A57">
        <w:rPr>
          <w:rFonts w:asciiTheme="majorHAnsi" w:eastAsia="Times New Roman" w:hAnsiTheme="majorHAnsi" w:cstheme="majorHAnsi"/>
        </w:rPr>
        <w:t xml:space="preserve">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for the SAD. When there are relatively few possible SADs, the distributions of evenness and skewness values 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When</w:t>
      </w:r>
      <w:r w:rsidR="000C7C06" w:rsidRPr="002E2A57">
        <w:rPr>
          <w:rFonts w:asciiTheme="majorHAnsi" w:eastAsia="Times New Roman" w:hAnsiTheme="majorHAnsi" w:cstheme="majorHAnsi"/>
        </w:rPr>
        <w:t xml:space="preserve"> we compared the distributions of shape metrics </w:t>
      </w:r>
      <w:r w:rsidR="000C7C06">
        <w:rPr>
          <w:rFonts w:asciiTheme="majorHAnsi" w:eastAsia="Times New Roman" w:hAnsiTheme="majorHAnsi" w:cstheme="majorHAnsi"/>
        </w:rPr>
        <w:t>for</w:t>
      </w:r>
      <w:r w:rsidR="000C7C06" w:rsidRPr="002E2A57">
        <w:rPr>
          <w:rFonts w:asciiTheme="majorHAnsi" w:eastAsia="Times New Roman" w:hAnsiTheme="majorHAnsi" w:cstheme="majorHAnsi"/>
        </w:rPr>
        <w:t xml:space="preserve"> small communities to those for large ones, we found that small </w:t>
      </w:r>
      <w:r w:rsidR="000C7C06">
        <w:rPr>
          <w:rFonts w:asciiTheme="majorHAnsi" w:eastAsia="Times New Roman" w:hAnsiTheme="majorHAnsi" w:cstheme="majorHAnsi"/>
        </w:rPr>
        <w:t>communities</w:t>
      </w:r>
      <w:r w:rsidR="000C7C06" w:rsidRPr="002E2A57">
        <w:rPr>
          <w:rFonts w:asciiTheme="majorHAnsi" w:eastAsia="Times New Roman" w:hAnsiTheme="majorHAnsi" w:cstheme="majorHAnsi"/>
        </w:rPr>
        <w:t xml:space="preserve"> generate broader distributions of evenness, and especially skewness, than those for large communities (</w:t>
      </w:r>
      <w:commentRangeStart w:id="124"/>
      <w:r w:rsidR="009126A4">
        <w:rPr>
          <w:rFonts w:asciiTheme="majorHAnsi" w:eastAsia="Times New Roman" w:hAnsiTheme="majorHAnsi" w:cstheme="majorHAnsi"/>
        </w:rPr>
        <w:t>Figure</w:t>
      </w:r>
      <w:r w:rsidR="00B16E2D">
        <w:rPr>
          <w:rFonts w:asciiTheme="majorHAnsi" w:eastAsia="Times New Roman" w:hAnsiTheme="majorHAnsi" w:cstheme="majorHAnsi"/>
        </w:rPr>
        <w:t xml:space="preserve"> </w:t>
      </w:r>
      <w:commentRangeEnd w:id="124"/>
      <w:r w:rsidR="00AC1E36">
        <w:rPr>
          <w:rStyle w:val="CommentReference"/>
        </w:rPr>
        <w:commentReference w:id="124"/>
      </w:r>
      <w:r w:rsidR="00B16E2D">
        <w:rPr>
          <w:rFonts w:asciiTheme="majorHAnsi" w:eastAsia="Times New Roman" w:hAnsiTheme="majorHAnsi" w:cstheme="majorHAnsi"/>
        </w:rPr>
        <w:t>5</w:t>
      </w:r>
      <w:r w:rsidR="009126A4">
        <w:rPr>
          <w:rFonts w:asciiTheme="majorHAnsi" w:eastAsia="Times New Roman" w:hAnsiTheme="majorHAnsi" w:cstheme="majorHAnsi"/>
        </w:rPr>
        <w:t xml:space="preserve"> in Supplement 1)</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 xml:space="preserve">e deviations – or lack thereof – that </w:t>
      </w:r>
      <w:r w:rsidR="00D71717">
        <w:rPr>
          <w:rFonts w:asciiTheme="majorHAnsi" w:eastAsia="Times New Roman" w:hAnsiTheme="majorHAnsi" w:cstheme="majorHAnsi"/>
        </w:rPr>
        <w:lastRenderedPageBreak/>
        <w:t>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2AAB2F8B" w:rsidR="00006741" w:rsidRPr="002E2A57" w:rsidRDefault="00AC3A37" w:rsidP="0056466D">
      <w:pPr>
        <w:rPr>
          <w:rFonts w:asciiTheme="majorHAnsi" w:eastAsia="Times New Roman" w:hAnsiTheme="majorHAnsi" w:cstheme="majorHAnsi"/>
        </w:rPr>
      </w:pPr>
      <w:r>
        <w:rPr>
          <w:rFonts w:asciiTheme="majorHAnsi" w:eastAsia="Times New Roman" w:hAnsiTheme="majorHAnsi" w:cstheme="majorHAnsi"/>
        </w:rPr>
        <w:t>Additionally</w:t>
      </w:r>
      <w:r w:rsidR="00641746">
        <w:rPr>
          <w:rFonts w:asciiTheme="majorHAnsi" w:eastAsia="Times New Roman" w:hAnsiTheme="majorHAnsi" w:cstheme="majorHAnsi"/>
        </w:rPr>
        <w:t xml:space="preserve">, </w:t>
      </w:r>
      <w:r w:rsidR="000C7C06">
        <w:rPr>
          <w:rFonts w:asciiTheme="majorHAnsi" w:eastAsia="Times New Roman" w:hAnsiTheme="majorHAnsi" w:cstheme="majorHAnsi"/>
        </w:rPr>
        <w:t>i</w:t>
      </w:r>
      <w:r w:rsidR="001B0F45" w:rsidRPr="002E2A57">
        <w:rPr>
          <w:rFonts w:asciiTheme="majorHAnsi" w:eastAsia="Times New Roman" w:hAnsiTheme="majorHAnsi" w:cstheme="majorHAnsi"/>
        </w:rPr>
        <w:t>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w:t>
      </w:r>
      <w:proofErr w:type="gramStart"/>
      <w:r w:rsidR="00D21D36" w:rsidRPr="002E2A57">
        <w:rPr>
          <w:rFonts w:asciiTheme="majorHAnsi" w:eastAsia="Times New Roman" w:hAnsiTheme="majorHAnsi" w:cstheme="majorHAnsi"/>
        </w:rPr>
        <w:t>similarly-sized</w:t>
      </w:r>
      <w:proofErr w:type="gramEnd"/>
      <w:r w:rsidR="00D21D36" w:rsidRPr="002E2A57">
        <w:rPr>
          <w:rFonts w:asciiTheme="majorHAnsi" w:eastAsia="Times New Roman" w:hAnsiTheme="majorHAnsi" w:cstheme="majorHAnsi"/>
        </w:rPr>
        <w:t xml:space="preserve">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hyperlink w:anchor="_Figure_8:_Direct" w:history="1">
        <w:r w:rsidR="00D21D36" w:rsidRPr="002E2A57">
          <w:rPr>
            <w:rStyle w:val="Hyperlink"/>
            <w:rFonts w:asciiTheme="majorHAnsi" w:eastAsia="Times New Roman" w:hAnsiTheme="majorHAnsi" w:cstheme="majorHAnsi"/>
          </w:rPr>
          <w:t>Figure</w:t>
        </w:r>
      </w:hyperlink>
      <w:r w:rsidR="007C2543">
        <w:rPr>
          <w:rFonts w:asciiTheme="majorHAnsi" w:eastAsia="Times New Roman" w:hAnsiTheme="majorHAnsi" w:cstheme="majorHAnsi"/>
        </w:rPr>
        <w:t xml:space="preserve">; </w:t>
      </w:r>
      <w:commentRangeStart w:id="125"/>
      <w:r w:rsidR="007C2543">
        <w:rPr>
          <w:rFonts w:asciiTheme="majorHAnsi" w:eastAsia="Times New Roman" w:hAnsiTheme="majorHAnsi" w:cstheme="majorHAnsi"/>
        </w:rPr>
        <w:t xml:space="preserve">table 2 in </w:t>
      </w:r>
      <w:commentRangeEnd w:id="125"/>
      <w:r w:rsidR="009B147A">
        <w:rPr>
          <w:rStyle w:val="CommentReference"/>
        </w:rPr>
        <w:commentReference w:id="125"/>
      </w:r>
      <w:r w:rsidR="007C2543">
        <w:rPr>
          <w:rFonts w:asciiTheme="majorHAnsi" w:eastAsia="Times New Roman" w:hAnsiTheme="majorHAnsi" w:cstheme="majorHAnsi"/>
        </w:rPr>
        <w:t>Supplement 1)</w:t>
      </w:r>
      <w:r w:rsidR="00D21D36" w:rsidRPr="002E2A57">
        <w:rPr>
          <w:rFonts w:asciiTheme="majorHAnsi" w:eastAsia="Times New Roman" w:hAnsiTheme="majorHAnsi" w:cstheme="majorHAnsi"/>
        </w:rPr>
        <w:t>. Although this is a highly restricted subset of</w:t>
      </w:r>
      <w:r w:rsidR="00A03482">
        <w:rPr>
          <w:rFonts w:asciiTheme="majorHAnsi" w:eastAsia="Times New Roman" w:hAnsiTheme="majorHAnsi" w:cstheme="majorHAnsi"/>
        </w:rPr>
        <w:t xml:space="preserve"> communities </w:t>
      </w:r>
      <w:r w:rsidR="0039186A">
        <w:rPr>
          <w:rFonts w:asciiTheme="majorHAnsi" w:eastAsia="Times New Roman" w:hAnsiTheme="majorHAnsi" w:cstheme="majorHAnsi"/>
        </w:rPr>
        <w:t>r</w:t>
      </w:r>
      <w:r w:rsidR="00D21D36" w:rsidRPr="002E2A57">
        <w:rPr>
          <w:rFonts w:asciiTheme="majorHAnsi" w:eastAsia="Times New Roman" w:hAnsiTheme="majorHAnsi" w:cstheme="majorHAnsi"/>
        </w:rPr>
        <w:t xml:space="preserve">elative to the 20,000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biological features specific to FIA, as a likely explanation for the weak evidence for deviations across the full FIA dataset. </w:t>
      </w:r>
    </w:p>
    <w:p w14:paraId="5C385BA5" w14:textId="461B478A" w:rsidR="009243BB" w:rsidRPr="002E2A57" w:rsidRDefault="0056466D" w:rsidP="0056466D">
      <w:pPr>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To meaningfully draw inferences from deviations in these small communities, we will likely need more sensitive metrics (than skewness and evenness), </w:t>
      </w:r>
      <w:commentRangeStart w:id="126"/>
      <w:r w:rsidR="00BB0580">
        <w:rPr>
          <w:rFonts w:asciiTheme="majorHAnsi" w:eastAsia="Times New Roman" w:hAnsiTheme="majorHAnsi" w:cstheme="majorHAnsi"/>
        </w:rPr>
        <w:t xml:space="preserve">and/or theories with stronger assumptions on the SAD to </w:t>
      </w:r>
      <w:r w:rsidR="000B03B7">
        <w:rPr>
          <w:rFonts w:asciiTheme="majorHAnsi" w:eastAsia="Times New Roman" w:hAnsiTheme="majorHAnsi" w:cstheme="majorHAnsi"/>
        </w:rPr>
        <w:t>make comparisons against</w:t>
      </w:r>
      <w:commentRangeEnd w:id="126"/>
      <w:r w:rsidR="000605D0">
        <w:rPr>
          <w:rStyle w:val="CommentReference"/>
        </w:rPr>
        <w:commentReference w:id="126"/>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418B31DB" w:rsidR="005978D5" w:rsidRPr="002E2A57" w:rsidRDefault="005978D5" w:rsidP="0056466D">
      <w:pPr>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t>
      </w:r>
      <w:proofErr w:type="spellStart"/>
      <w:r w:rsidRPr="002E2A57">
        <w:rPr>
          <w:rFonts w:asciiTheme="majorHAnsi" w:eastAsia="Times New Roman" w:hAnsiTheme="majorHAnsi" w:cstheme="majorHAnsi"/>
        </w:rPr>
        <w:t>Haegeman</w:t>
      </w:r>
      <w:proofErr w:type="spellEnd"/>
      <w:r w:rsidRPr="002E2A57">
        <w:rPr>
          <w:rFonts w:asciiTheme="majorHAnsi" w:eastAsia="Times New Roman" w:hAnsiTheme="majorHAnsi" w:cstheme="majorHAnsi"/>
        </w:rPr>
        <w:t xml:space="preserve"> and </w:t>
      </w:r>
      <w:proofErr w:type="spellStart"/>
      <w:r w:rsidRPr="002E2A57">
        <w:rPr>
          <w:rFonts w:asciiTheme="majorHAnsi" w:eastAsia="Times New Roman" w:hAnsiTheme="majorHAnsi" w:cstheme="majorHAnsi"/>
        </w:rPr>
        <w:t>Loreau</w:t>
      </w:r>
      <w:proofErr w:type="spellEnd"/>
      <w:r w:rsidRPr="002E2A57">
        <w:rPr>
          <w:rFonts w:asciiTheme="majorHAnsi" w:eastAsia="Times New Roman" w:hAnsiTheme="majorHAnsi" w:cstheme="majorHAnsi"/>
        </w:rPr>
        <w:t xml:space="preserve"> 2008).</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Biologically, differences in </w:t>
      </w:r>
      <w:r w:rsidR="00F0213E" w:rsidRPr="002E2A57">
        <w:rPr>
          <w:rFonts w:asciiTheme="majorHAnsi" w:eastAsia="Times New Roman" w:hAnsiTheme="majorHAnsi" w:cstheme="majorHAnsi"/>
          <w:i/>
          <w:iCs/>
        </w:rPr>
        <w:t>order</w:t>
      </w:r>
      <w:r w:rsidR="000F04A5" w:rsidRPr="002E2A57">
        <w:rPr>
          <w:rFonts w:asciiTheme="majorHAnsi" w:eastAsia="Times New Roman" w:hAnsiTheme="majorHAnsi" w:cstheme="majorHAnsi"/>
        </w:rPr>
        <w:t xml:space="preserve"> would</w:t>
      </w:r>
      <w:r w:rsidR="00F0213E" w:rsidRPr="002E2A57">
        <w:rPr>
          <w:rFonts w:asciiTheme="majorHAnsi" w:eastAsia="Times New Roman" w:hAnsiTheme="majorHAnsi" w:cstheme="majorHAnsi"/>
        </w:rPr>
        <w:t xml:space="preserve"> </w:t>
      </w:r>
      <w:r w:rsidR="00BA53E0" w:rsidRPr="002E2A57">
        <w:rPr>
          <w:rFonts w:asciiTheme="majorHAnsi" w:eastAsia="Times New Roman" w:hAnsiTheme="majorHAnsi" w:cstheme="majorHAnsi"/>
        </w:rPr>
        <w:t>correspond to</w:t>
      </w:r>
      <w:r w:rsidR="00F0213E" w:rsidRPr="002E2A57">
        <w:rPr>
          <w:rFonts w:asciiTheme="majorHAnsi" w:eastAsia="Times New Roman" w:hAnsiTheme="majorHAnsi" w:cstheme="majorHAnsi"/>
        </w:rPr>
        <w:t xml:space="preserve"> differences in </w:t>
      </w:r>
      <w:r w:rsidR="00F0213E" w:rsidRPr="002E2A57">
        <w:rPr>
          <w:rFonts w:asciiTheme="majorHAnsi" w:eastAsia="Times New Roman" w:hAnsiTheme="majorHAnsi" w:cstheme="majorHAnsi"/>
          <w:i/>
          <w:iCs/>
        </w:rPr>
        <w:t xml:space="preserve">which </w:t>
      </w:r>
      <w:r w:rsidR="00F0213E" w:rsidRPr="002E2A57">
        <w:rPr>
          <w:rFonts w:asciiTheme="majorHAnsi" w:eastAsia="Times New Roman" w:hAnsiTheme="majorHAnsi" w:cstheme="majorHAnsi"/>
        </w:rPr>
        <w:t>species contain the most or least individuals.</w:t>
      </w:r>
      <w:r w:rsidR="00E248BC">
        <w:rPr>
          <w:rFonts w:asciiTheme="majorHAnsi" w:eastAsia="Times New Roman" w:hAnsiTheme="majorHAnsi" w:cstheme="majorHAnsi"/>
        </w:rPr>
        <w:t xml:space="preserve"> This philosophy</w:t>
      </w:r>
      <w:r w:rsidR="000F04A5"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 xml:space="preserve">reflects a longstanding approach in </w:t>
      </w:r>
      <w:r w:rsidR="00F0213E" w:rsidRPr="002E2A57">
        <w:rPr>
          <w:rFonts w:asciiTheme="majorHAnsi" w:eastAsia="Times New Roman" w:hAnsiTheme="majorHAnsi" w:cstheme="majorHAnsi"/>
        </w:rPr>
        <w:t>the study of abundance distributions</w:t>
      </w:r>
      <w:r w:rsidR="00AE0A60">
        <w:rPr>
          <w:rFonts w:asciiTheme="majorHAnsi" w:eastAsia="Times New Roman" w:hAnsiTheme="majorHAnsi" w:cstheme="majorHAnsi"/>
        </w:rPr>
        <w:t>; that is, to focus on</w:t>
      </w:r>
      <w:r w:rsidR="00CF6E3C" w:rsidRPr="002E2A57">
        <w:rPr>
          <w:rFonts w:asciiTheme="majorHAnsi" w:eastAsia="Times New Roman" w:hAnsiTheme="majorHAnsi" w:cstheme="majorHAnsi"/>
        </w:rPr>
        <w:t xml:space="preserve"> the shape of the distribution without regard </w:t>
      </w:r>
      <w:r w:rsidR="002777B8">
        <w:rPr>
          <w:rFonts w:asciiTheme="majorHAnsi" w:eastAsia="Times New Roman" w:hAnsiTheme="majorHAnsi" w:cstheme="majorHAnsi"/>
        </w:rPr>
        <w:t>to</w:t>
      </w:r>
      <w:r w:rsidR="00CF6E3C" w:rsidRPr="002E2A57">
        <w:rPr>
          <w:rFonts w:asciiTheme="majorHAnsi" w:eastAsia="Times New Roman" w:hAnsiTheme="majorHAnsi" w:cstheme="majorHAnsi"/>
        </w:rPr>
        <w:t xml:space="preserve"> species</w:t>
      </w:r>
      <w:r w:rsidR="00AB5CE6">
        <w:rPr>
          <w:rFonts w:asciiTheme="majorHAnsi" w:eastAsia="Times New Roman" w:hAnsiTheme="majorHAnsi" w:cstheme="majorHAnsi"/>
        </w:rPr>
        <w:t>’</w:t>
      </w:r>
      <w:r w:rsidR="00CF6E3C" w:rsidRPr="002E2A57">
        <w:rPr>
          <w:rFonts w:asciiTheme="majorHAnsi" w:eastAsia="Times New Roman" w:hAnsiTheme="majorHAnsi" w:cstheme="majorHAnsi"/>
        </w:rPr>
        <w:t xml:space="preserve"> </w:t>
      </w:r>
      <w:r w:rsidR="002777B8">
        <w:rPr>
          <w:rFonts w:asciiTheme="majorHAnsi" w:eastAsia="Times New Roman" w:hAnsiTheme="majorHAnsi" w:cstheme="majorHAnsi"/>
        </w:rPr>
        <w:t>identities</w:t>
      </w:r>
      <w:r w:rsidR="00AB5CE6">
        <w:rPr>
          <w:rFonts w:asciiTheme="majorHAnsi" w:eastAsia="Times New Roman" w:hAnsiTheme="majorHAnsi" w:cstheme="majorHAnsi"/>
        </w:rPr>
        <w:t xml:space="preserve"> </w:t>
      </w:r>
      <w:r w:rsidR="00CF6E3C" w:rsidRPr="002E2A57">
        <w:rPr>
          <w:rFonts w:asciiTheme="majorHAnsi" w:eastAsia="Times New Roman" w:hAnsiTheme="majorHAnsi" w:cstheme="majorHAnsi"/>
        </w:rPr>
        <w:t xml:space="preserve">(McGill 2007). However, there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w:t>
      </w:r>
      <w:proofErr w:type="spellStart"/>
      <w:r w:rsidR="0081278D">
        <w:rPr>
          <w:rFonts w:asciiTheme="majorHAnsi" w:eastAsia="Times New Roman" w:hAnsiTheme="majorHAnsi" w:cstheme="majorHAnsi"/>
        </w:rPr>
        <w:t>Favretti</w:t>
      </w:r>
      <w:proofErr w:type="spellEnd"/>
      <w:r w:rsidR="0081278D">
        <w:rPr>
          <w:rFonts w:asciiTheme="majorHAnsi" w:eastAsia="Times New Roman" w:hAnsiTheme="majorHAnsi" w:cstheme="majorHAnsi"/>
        </w:rPr>
        <w:t xml:space="preserve"> 2018, Harte et al 2008)</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0D16118E" w:rsidR="000A7210" w:rsidRPr="000A7210" w:rsidRDefault="00B57EFB" w:rsidP="000A7210">
      <w:pPr>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 study 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(Harte</w:t>
      </w:r>
      <w:r w:rsidR="00B10DDB">
        <w:rPr>
          <w:rFonts w:asciiTheme="majorHAnsi" w:eastAsia="Times New Roman" w:hAnsiTheme="majorHAnsi" w:cstheme="majorHAnsi"/>
        </w:rPr>
        <w:t xml:space="preserve"> 2008, Harte and Newman 2014, </w:t>
      </w:r>
      <w:proofErr w:type="spellStart"/>
      <w:r w:rsidR="00B10DDB">
        <w:rPr>
          <w:rFonts w:asciiTheme="majorHAnsi" w:eastAsia="Times New Roman" w:hAnsiTheme="majorHAnsi" w:cstheme="majorHAnsi"/>
        </w:rPr>
        <w:t>Haegeman</w:t>
      </w:r>
      <w:proofErr w:type="spellEnd"/>
      <w:r w:rsidR="00B10DDB">
        <w:rPr>
          <w:rFonts w:asciiTheme="majorHAnsi" w:eastAsia="Times New Roman" w:hAnsiTheme="majorHAnsi" w:cstheme="majorHAnsi"/>
        </w:rPr>
        <w:t xml:space="preserve"> and </w:t>
      </w:r>
      <w:proofErr w:type="spellStart"/>
      <w:r w:rsidR="00B10DDB">
        <w:rPr>
          <w:rFonts w:asciiTheme="majorHAnsi" w:eastAsia="Times New Roman" w:hAnsiTheme="majorHAnsi" w:cstheme="majorHAnsi"/>
        </w:rPr>
        <w:t>Loreau</w:t>
      </w:r>
      <w:proofErr w:type="spellEnd"/>
      <w:r w:rsidR="00B10DDB">
        <w:rPr>
          <w:rFonts w:asciiTheme="majorHAnsi" w:eastAsia="Times New Roman" w:hAnsiTheme="majorHAnsi" w:cstheme="majorHAnsi"/>
        </w:rPr>
        <w:t xml:space="preserve"> 2008, White et al 2012</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 Jaynes 1957</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a substantial </w:t>
      </w:r>
      <w:r w:rsidR="005C7D0D">
        <w:rPr>
          <w:rFonts w:asciiTheme="majorHAnsi" w:eastAsia="Times New Roman" w:hAnsiTheme="majorHAnsi" w:cstheme="majorHAnsi"/>
        </w:rPr>
        <w:t>number</w:t>
      </w:r>
      <w:r w:rsidR="00120100" w:rsidRPr="002E2A57">
        <w:rPr>
          <w:rFonts w:asciiTheme="majorHAnsi" w:eastAsia="Times New Roman" w:hAnsiTheme="majorHAnsi" w:cstheme="majorHAnsi"/>
        </w:rPr>
        <w:t xml:space="preserve">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have strong effects on the general form of the SAD</w:t>
      </w:r>
      <w:r w:rsidR="002E2F17" w:rsidRPr="002E2A57">
        <w:rPr>
          <w:rFonts w:asciiTheme="majorHAnsi" w:eastAsia="Times New Roman" w:hAnsiTheme="majorHAnsi" w:cstheme="majorHAnsi"/>
        </w:rPr>
        <w:t xml:space="preserve">, these </w:t>
      </w:r>
      <w:r w:rsidR="002E2F17" w:rsidRPr="002E2A57">
        <w:rPr>
          <w:rFonts w:asciiTheme="majorHAnsi" w:eastAsia="Times New Roman" w:hAnsiTheme="majorHAnsi" w:cstheme="majorHAnsi"/>
        </w:rPr>
        <w:lastRenderedPageBreak/>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proofErr w:type="gramStart"/>
      <w:r w:rsidR="00F109BC">
        <w:rPr>
          <w:rFonts w:asciiTheme="majorHAnsi" w:eastAsia="Times New Roman" w:hAnsiTheme="majorHAnsi" w:cstheme="majorHAnsi"/>
        </w:rPr>
        <w:t xml:space="preserve">open </w:t>
      </w:r>
      <w:r w:rsidR="002E2F17" w:rsidRPr="002E2A57">
        <w:rPr>
          <w:rFonts w:asciiTheme="majorHAnsi" w:eastAsia="Times New Roman" w:hAnsiTheme="majorHAnsi" w:cstheme="majorHAnsi"/>
        </w:rPr>
        <w:t>up</w:t>
      </w:r>
      <w:proofErr w:type="gramEnd"/>
      <w:r w:rsidR="002E2F17" w:rsidRPr="002E2A57">
        <w:rPr>
          <w:rFonts w:asciiTheme="majorHAnsi" w:eastAsia="Times New Roman" w:hAnsiTheme="majorHAnsi" w:cstheme="majorHAnsi"/>
        </w:rPr>
        <w:t xml:space="preserve"> new avenues for understanding how and when biological drivers affect is shape.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40920EC8" w14:textId="5DC6C62A" w:rsidR="00882DAC" w:rsidRPr="002E2A57" w:rsidRDefault="00F34AF8" w:rsidP="008D3EB3">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Figures</w:t>
      </w:r>
    </w:p>
    <w:p w14:paraId="62F9ECDF" w14:textId="5DD1E30B" w:rsidR="008D3EB3" w:rsidRPr="002E2A57" w:rsidRDefault="0018014B" w:rsidP="00C30341">
      <w:pPr>
        <w:pStyle w:val="Heading5"/>
        <w:rPr>
          <w:rFonts w:eastAsia="Times New Roman" w:cstheme="majorHAnsi"/>
        </w:rPr>
      </w:pPr>
      <w:bookmarkStart w:id="127" w:name="_Figure_1:_Communities"/>
      <w:bookmarkEnd w:id="127"/>
      <w:commentRangeStart w:id="128"/>
      <w:r w:rsidRPr="002E2A57">
        <w:rPr>
          <w:rFonts w:eastAsia="Times New Roman" w:cstheme="majorHAnsi"/>
        </w:rPr>
        <w:t xml:space="preserve">Figure 1: </w:t>
      </w:r>
      <w:r w:rsidR="00B42787" w:rsidRPr="002E2A57">
        <w:rPr>
          <w:rFonts w:eastAsia="Times New Roman" w:cstheme="majorHAnsi"/>
        </w:rPr>
        <w:t>Communities</w:t>
      </w:r>
      <w:r w:rsidRPr="002E2A57">
        <w:rPr>
          <w:rFonts w:eastAsia="Times New Roman" w:cstheme="majorHAnsi"/>
        </w:rPr>
        <w:t xml:space="preserve"> by dataset, S, N</w:t>
      </w:r>
      <w:commentRangeEnd w:id="128"/>
      <w:r w:rsidR="00667D2A" w:rsidRPr="002E2A57">
        <w:rPr>
          <w:rStyle w:val="CommentReference"/>
          <w:rFonts w:eastAsiaTheme="minorHAnsi" w:cstheme="majorHAnsi"/>
          <w:color w:val="auto"/>
        </w:rPr>
        <w:commentReference w:id="128"/>
      </w:r>
    </w:p>
    <w:p w14:paraId="66DF234C" w14:textId="79244652" w:rsidR="00227AB3" w:rsidRPr="002E2A57" w:rsidRDefault="009A2F12" w:rsidP="003B65A3">
      <w:pPr>
        <w:pStyle w:val="Heading5"/>
        <w:rPr>
          <w:rFonts w:cstheme="majorHAnsi"/>
        </w:rPr>
      </w:pPr>
      <w:bookmarkStart w:id="129" w:name="_Figure_1:_S0,"/>
      <w:bookmarkStart w:id="130" w:name="_Figure_0:_Distribution"/>
      <w:bookmarkStart w:id="131" w:name="_Figure_1.5:_Datasets"/>
      <w:bookmarkStart w:id="132" w:name="_Figure_1.75:_Nparts"/>
      <w:bookmarkStart w:id="133" w:name="_Figure_1:_Number"/>
      <w:bookmarkStart w:id="134" w:name="_Figure_1.875:_Nparts"/>
      <w:bookmarkStart w:id="135" w:name="_Figure_2:_Self-similarity"/>
      <w:bookmarkStart w:id="136" w:name="_Figure_2:_Narrowness"/>
      <w:bookmarkStart w:id="137" w:name="_Figure_3:_Self-similarity"/>
      <w:bookmarkStart w:id="138" w:name="_Figure_3:_Skewness"/>
      <w:bookmarkStart w:id="139" w:name="_Figure_3.5_Self"/>
      <w:bookmarkStart w:id="140" w:name="_Figure_4:_Overall"/>
      <w:bookmarkStart w:id="141" w:name="_Figure_4:_Simpson"/>
      <w:bookmarkStart w:id="142" w:name="_Figure_6:_Skewness"/>
      <w:bookmarkStart w:id="143" w:name="_Figure_7:_Skewness"/>
      <w:bookmarkStart w:id="144" w:name="_Figure_8:_Simpson"/>
      <w:bookmarkStart w:id="145" w:name="_Figure_9:_Simpson"/>
      <w:bookmarkStart w:id="146" w:name="_Figure_10:_Skewness"/>
      <w:bookmarkStart w:id="147" w:name="_Figure_11:_Simpson"/>
      <w:bookmarkStart w:id="148" w:name="_Figure_12:_Simpson"/>
      <w:bookmarkStart w:id="149" w:name="_Figure_13:_Skewness"/>
      <w:bookmarkStart w:id="150" w:name="_Figure_14:_Skewness"/>
      <w:bookmarkStart w:id="151" w:name="_Figure_15:_Rarefied"/>
      <w:bookmarkStart w:id="152" w:name="_Figure_16:_Rarefied"/>
      <w:bookmarkStart w:id="153" w:name="_Table_1:_Proportion"/>
      <w:bookmarkStart w:id="154" w:name="_Table_2:_Proportion"/>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rsidRPr="002E2A57">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p>
    <w:p w14:paraId="2FF8361E" w14:textId="41A4934C" w:rsidR="002F5ED4" w:rsidRPr="002E2A57" w:rsidRDefault="009841F2" w:rsidP="00667D2A">
      <w:pPr>
        <w:rPr>
          <w:rFonts w:asciiTheme="majorHAnsi" w:hAnsiTheme="majorHAnsi" w:cstheme="majorHAnsi"/>
        </w:rPr>
      </w:pPr>
      <w:r w:rsidRPr="002E2A57">
        <w:rPr>
          <w:rFonts w:asciiTheme="majorHAnsi" w:hAnsiTheme="majorHAnsi" w:cstheme="majorHAnsi"/>
        </w:rPr>
        <w:t>Distribution of communities from each dataset in terms of their total abundance (N) and species richness (S).</w:t>
      </w:r>
      <w:r w:rsidR="002F5ED4" w:rsidRPr="002E2A57">
        <w:rPr>
          <w:rFonts w:asciiTheme="majorHAnsi" w:hAnsiTheme="majorHAnsi" w:cstheme="majorHAnsi"/>
        </w:rPr>
        <w:t xml:space="preserve"> </w:t>
      </w:r>
    </w:p>
    <w:p w14:paraId="36DC434B" w14:textId="77777777" w:rsidR="00B42787" w:rsidRPr="002E2A57" w:rsidRDefault="00B42787" w:rsidP="00B42787">
      <w:pPr>
        <w:rPr>
          <w:rFonts w:asciiTheme="majorHAnsi" w:hAnsiTheme="majorHAnsi" w:cstheme="majorHAnsi"/>
        </w:rPr>
      </w:pPr>
    </w:p>
    <w:p w14:paraId="3EC57D4E" w14:textId="251AF192" w:rsidR="00B42787" w:rsidRPr="002E2A57" w:rsidRDefault="00B42787" w:rsidP="00C30341">
      <w:pPr>
        <w:pStyle w:val="Heading5"/>
        <w:rPr>
          <w:rFonts w:cstheme="majorHAnsi"/>
        </w:rPr>
      </w:pPr>
      <w:bookmarkStart w:id="155" w:name="_Figure_2:_95%"/>
      <w:bookmarkEnd w:id="155"/>
      <w:r w:rsidRPr="002E2A57">
        <w:rPr>
          <w:rFonts w:cstheme="majorHAnsi"/>
        </w:rPr>
        <w:lastRenderedPageBreak/>
        <w:t xml:space="preserve">Figure 2: 95% ratio </w:t>
      </w:r>
      <w:commentRangeStart w:id="156"/>
      <w:r w:rsidR="00E40132" w:rsidRPr="002E2A57">
        <w:rPr>
          <w:rFonts w:cstheme="majorHAnsi"/>
        </w:rPr>
        <w:t>illustration</w:t>
      </w:r>
      <w:commentRangeEnd w:id="156"/>
      <w:r w:rsidR="00445DDB" w:rsidRPr="002E2A57">
        <w:rPr>
          <w:rStyle w:val="CommentReference"/>
          <w:rFonts w:eastAsiaTheme="minorHAnsi" w:cstheme="majorHAnsi"/>
          <w:color w:val="auto"/>
        </w:rPr>
        <w:commentReference w:id="156"/>
      </w:r>
    </w:p>
    <w:p w14:paraId="36EC80A8" w14:textId="146744C4" w:rsidR="000673C1" w:rsidRPr="002E2A57" w:rsidRDefault="008A70DA" w:rsidP="00B42787">
      <w:pPr>
        <w:rPr>
          <w:rFonts w:asciiTheme="majorHAnsi" w:hAnsiTheme="majorHAnsi" w:cstheme="majorHAnsi"/>
          <w:noProof/>
        </w:rPr>
      </w:pPr>
      <w:r w:rsidRPr="002E2A57">
        <w:rPr>
          <w:rFonts w:asciiTheme="majorHAnsi" w:hAnsiTheme="majorHAnsi" w:cstheme="majorHAnsi"/>
          <w:noProof/>
        </w:rPr>
        <w:drawing>
          <wp:inline distT="0" distB="0" distL="0" distR="0" wp14:anchorId="49F73C22" wp14:editId="7495D13B">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Pr>
          <w:rFonts w:asciiTheme="majorHAnsi" w:hAnsiTheme="majorHAnsi" w:cstheme="majorHAnsi"/>
          <w:noProof/>
        </w:rPr>
        <w:drawing>
          <wp:inline distT="0" distB="0" distL="0" distR="0" wp14:anchorId="58C5CB66" wp14:editId="34A85DF9">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1123BA44" w:rsidR="00F542F4" w:rsidRPr="002E2A57" w:rsidRDefault="000C61AE" w:rsidP="00B42787">
      <w:pPr>
        <w:rPr>
          <w:rFonts w:asciiTheme="majorHAnsi" w:hAnsiTheme="majorHAnsi" w:cstheme="majorHAnsi"/>
        </w:rPr>
      </w:pPr>
      <w:r w:rsidRPr="002E2A57">
        <w:rPr>
          <w:rFonts w:asciiTheme="majorHAnsi" w:hAnsiTheme="majorHAnsi" w:cstheme="majorHAnsi"/>
          <w:noProof/>
        </w:rPr>
        <w:t xml:space="preserve">Illustration of the relationship between the feasible set and the statsitical expectation for hypothetical example communities with S = 4, 7, or 44 and N = 34, 71, or 13360 (top to bottom). Samples of unique SADs are drawn from a community’s feasible set. Feasible sets can range substantially in size, depending on the community size (e.g., a feasible set of 297 unique distributions for S=4 and N=34 vs 6.5e+70 unique distributions for S=44, N=13360). </w:t>
      </w:r>
      <w:r w:rsidR="00F542F4" w:rsidRPr="002E2A57">
        <w:rPr>
          <w:rFonts w:asciiTheme="majorHAnsi" w:hAnsiTheme="majorHAnsi" w:cstheme="majorHAnsi"/>
          <w:noProof/>
        </w:rPr>
        <w:t xml:space="preserve">For every </w:t>
      </w:r>
      <w:r w:rsidRPr="002E2A57">
        <w:rPr>
          <w:rFonts w:asciiTheme="majorHAnsi" w:hAnsiTheme="majorHAnsi" w:cstheme="majorHAnsi"/>
          <w:noProof/>
        </w:rPr>
        <w:t>SAD</w:t>
      </w:r>
      <w:r w:rsidR="00F542F4" w:rsidRPr="002E2A57">
        <w:rPr>
          <w:rFonts w:asciiTheme="majorHAnsi" w:hAnsiTheme="majorHAnsi" w:cstheme="majorHAnsi"/>
          <w:noProof/>
        </w:rPr>
        <w:t xml:space="preserve"> drawn from the feasible set (left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we calculate the skewness</w:t>
      </w:r>
      <w:r w:rsidR="00B931F2" w:rsidRPr="002E2A57">
        <w:rPr>
          <w:rFonts w:asciiTheme="majorHAnsi" w:hAnsiTheme="majorHAnsi" w:cstheme="majorHAnsi"/>
          <w:noProof/>
        </w:rPr>
        <w:t xml:space="preserve"> (color scale)</w:t>
      </w:r>
      <w:r w:rsidR="00F542F4" w:rsidRPr="002E2A57">
        <w:rPr>
          <w:rFonts w:asciiTheme="majorHAnsi" w:hAnsiTheme="majorHAnsi" w:cstheme="majorHAnsi"/>
          <w:noProof/>
        </w:rPr>
        <w:t xml:space="preserve"> or evenness (not shown). These values generate the distribution of expected statistic values from the feasible set (right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xml:space="preserve">). The ratio of the range encompassed in the </w:t>
      </w:r>
      <w:r w:rsidR="001B36D0">
        <w:rPr>
          <w:rFonts w:asciiTheme="majorHAnsi" w:hAnsiTheme="majorHAnsi" w:cstheme="majorHAnsi"/>
          <w:noProof/>
        </w:rPr>
        <w:t xml:space="preserve">one-tailed </w:t>
      </w:r>
      <w:r w:rsidR="00F542F4" w:rsidRPr="002E2A57">
        <w:rPr>
          <w:rFonts w:asciiTheme="majorHAnsi" w:hAnsiTheme="majorHAnsi" w:cstheme="majorHAnsi"/>
          <w:noProof/>
        </w:rPr>
        <w:t>95% interval (space between red lines, right), compared to the full range of values for the statistic, describes how narrowly peaked or broad the distribution</w:t>
      </w:r>
      <w:r w:rsidR="00AC7108" w:rsidRPr="002E2A57">
        <w:rPr>
          <w:rFonts w:asciiTheme="majorHAnsi" w:hAnsiTheme="majorHAnsi" w:cstheme="majorHAnsi"/>
          <w:noProof/>
        </w:rPr>
        <w:t xml:space="preserve"> is</w:t>
      </w:r>
      <w:r w:rsidR="00A06F73" w:rsidRPr="002E2A57">
        <w:rPr>
          <w:rFonts w:asciiTheme="majorHAnsi" w:hAnsiTheme="majorHAnsi" w:cstheme="majorHAnsi"/>
          <w:noProof/>
        </w:rPr>
        <w:t xml:space="preserve">. </w:t>
      </w:r>
      <w:r w:rsidR="00AC7108" w:rsidRPr="002E2A57">
        <w:rPr>
          <w:rFonts w:asciiTheme="majorHAnsi" w:hAnsiTheme="majorHAnsi" w:cstheme="majorHAnsi"/>
          <w:noProof/>
        </w:rPr>
        <w:t xml:space="preserve">This ratio tends to </w:t>
      </w:r>
      <w:r w:rsidR="008A70DA" w:rsidRPr="002E2A57">
        <w:rPr>
          <w:rFonts w:asciiTheme="majorHAnsi" w:hAnsiTheme="majorHAnsi" w:cstheme="majorHAnsi"/>
          <w:noProof/>
        </w:rPr>
        <w:t>decrease</w:t>
      </w:r>
      <w:r w:rsidR="00AC7108" w:rsidRPr="002E2A57">
        <w:rPr>
          <w:rFonts w:asciiTheme="majorHAnsi" w:hAnsiTheme="majorHAnsi" w:cstheme="majorHAnsi"/>
          <w:noProof/>
        </w:rPr>
        <w:t xml:space="preserve"> as the size of the feasible set </w:t>
      </w:r>
      <w:r w:rsidR="008A70DA" w:rsidRPr="002E2A57">
        <w:rPr>
          <w:rFonts w:asciiTheme="majorHAnsi" w:hAnsiTheme="majorHAnsi" w:cstheme="majorHAnsi"/>
          <w:noProof/>
        </w:rPr>
        <w:t>increases</w:t>
      </w:r>
      <w:r w:rsidR="00AC7108" w:rsidRPr="002E2A57">
        <w:rPr>
          <w:rFonts w:asciiTheme="majorHAnsi" w:hAnsiTheme="majorHAnsi" w:cstheme="majorHAnsi"/>
          <w:noProof/>
        </w:rPr>
        <w:t xml:space="preserve"> and the </w:t>
      </w:r>
      <w:r w:rsidR="00F4491E" w:rsidRPr="002E2A57">
        <w:rPr>
          <w:rFonts w:asciiTheme="majorHAnsi" w:hAnsiTheme="majorHAnsi" w:cstheme="majorHAnsi"/>
          <w:noProof/>
        </w:rPr>
        <w:t xml:space="preserve">distribution becomes more </w:t>
      </w:r>
      <w:r w:rsidR="008A70DA" w:rsidRPr="002E2A57">
        <w:rPr>
          <w:rFonts w:asciiTheme="majorHAnsi" w:hAnsiTheme="majorHAnsi" w:cstheme="majorHAnsi"/>
          <w:noProof/>
        </w:rPr>
        <w:t>narrowly defined</w:t>
      </w:r>
      <w:r w:rsidR="00F4491E" w:rsidRPr="002E2A57">
        <w:rPr>
          <w:rFonts w:asciiTheme="majorHAnsi" w:hAnsiTheme="majorHAnsi" w:cstheme="majorHAnsi"/>
          <w:noProof/>
        </w:rPr>
        <w:t xml:space="preserve"> (top to bottom).</w:t>
      </w:r>
      <w:r w:rsidRPr="002E2A57">
        <w:rPr>
          <w:rFonts w:asciiTheme="majorHAnsi" w:hAnsiTheme="majorHAnsi" w:cstheme="majorHAnsi"/>
          <w:noProof/>
        </w:rPr>
        <w:t xml:space="preserve"> </w:t>
      </w:r>
    </w:p>
    <w:p w14:paraId="2F4A424A" w14:textId="55017B9E" w:rsidR="000A1AD4" w:rsidRPr="002E2A57" w:rsidRDefault="000A1AD4" w:rsidP="00C30341">
      <w:pPr>
        <w:pStyle w:val="Heading5"/>
        <w:rPr>
          <w:rFonts w:cstheme="majorHAnsi"/>
        </w:rPr>
      </w:pPr>
      <w:bookmarkStart w:id="157" w:name="_Figure_3:_Skewness_1"/>
      <w:bookmarkStart w:id="158" w:name="_Figure_3:_Overall"/>
      <w:bookmarkEnd w:id="157"/>
      <w:bookmarkEnd w:id="158"/>
      <w:r w:rsidRPr="002E2A57">
        <w:rPr>
          <w:rFonts w:cstheme="majorHAnsi"/>
        </w:rPr>
        <w:lastRenderedPageBreak/>
        <w:t>Figure 3</w:t>
      </w:r>
      <w:r w:rsidR="00590201" w:rsidRPr="002E2A57">
        <w:rPr>
          <w:rFonts w:cstheme="majorHAnsi"/>
        </w:rPr>
        <w:t xml:space="preserve">: Overall percentile </w:t>
      </w:r>
      <w:commentRangeStart w:id="159"/>
      <w:r w:rsidR="00590201" w:rsidRPr="002E2A57">
        <w:rPr>
          <w:rFonts w:cstheme="majorHAnsi"/>
        </w:rPr>
        <w:t>results</w:t>
      </w:r>
      <w:commentRangeEnd w:id="159"/>
      <w:r w:rsidR="00DA38FB" w:rsidRPr="002E2A57">
        <w:rPr>
          <w:rStyle w:val="CommentReference"/>
          <w:rFonts w:eastAsiaTheme="minorHAnsi" w:cstheme="majorHAnsi"/>
          <w:color w:val="auto"/>
        </w:rPr>
        <w:commentReference w:id="159"/>
      </w:r>
      <w:r w:rsidR="00DA38FB" w:rsidRPr="002E2A57">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p>
    <w:p w14:paraId="008B8521" w14:textId="366F244A" w:rsidR="002730AA" w:rsidRPr="002E2A57" w:rsidRDefault="000A1AD4" w:rsidP="00B42787">
      <w:pPr>
        <w:rPr>
          <w:rFonts w:asciiTheme="majorHAnsi" w:hAnsiTheme="majorHAnsi" w:cstheme="majorHAnsi"/>
        </w:rPr>
      </w:pPr>
      <w:r w:rsidRPr="002E2A57">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p>
    <w:p w14:paraId="7DF52529" w14:textId="741D1B47" w:rsidR="00103FDD" w:rsidRPr="002E2A57" w:rsidRDefault="00103FDD" w:rsidP="00103FDD">
      <w:pPr>
        <w:rPr>
          <w:rFonts w:asciiTheme="majorHAnsi" w:hAnsiTheme="majorHAnsi" w:cstheme="majorHAnsi"/>
        </w:rPr>
      </w:pPr>
      <w:bookmarkStart w:id="160" w:name="_Figure_4:_Evenness"/>
      <w:bookmarkEnd w:id="160"/>
    </w:p>
    <w:p w14:paraId="1300B5AD" w14:textId="7006FC19" w:rsidR="008E3F4C" w:rsidRPr="002E2A57" w:rsidRDefault="002C0ED0" w:rsidP="00643DAC">
      <w:pPr>
        <w:rPr>
          <w:rFonts w:asciiTheme="majorHAnsi" w:hAnsiTheme="majorHAnsi" w:cstheme="majorHAnsi"/>
        </w:rPr>
      </w:pPr>
      <w:r w:rsidRPr="002E2A57">
        <w:rPr>
          <w:rFonts w:asciiTheme="majorHAnsi" w:hAnsiTheme="majorHAnsi" w:cstheme="majorHAnsi"/>
        </w:rPr>
        <w:t>Histograms of percentile</w:t>
      </w:r>
      <w:r w:rsidR="008A7B99" w:rsidRPr="002E2A57">
        <w:rPr>
          <w:rFonts w:asciiTheme="majorHAnsi" w:hAnsiTheme="majorHAnsi" w:cstheme="majorHAnsi"/>
        </w:rPr>
        <w:t xml:space="preserve"> ranks for observed values of skewness (top) and evenness (bottom) relative to the distributions of values from the sampled feasible set for all communities</w:t>
      </w:r>
      <w:r w:rsidRPr="002E2A57">
        <w:rPr>
          <w:rFonts w:asciiTheme="majorHAnsi" w:hAnsiTheme="majorHAnsi" w:cstheme="majorHAnsi"/>
        </w:rPr>
        <w:t xml:space="preserve">. These plots exclude communities with fewer than 20 </w:t>
      </w:r>
      <w:r w:rsidR="00F87BF5" w:rsidRPr="002E2A57">
        <w:rPr>
          <w:rFonts w:asciiTheme="majorHAnsi" w:hAnsiTheme="majorHAnsi" w:cstheme="majorHAnsi"/>
        </w:rPr>
        <w:t>unique values for skewness or evenness in the sampled feasible set</w:t>
      </w:r>
      <w:r w:rsidRPr="002E2A57">
        <w:rPr>
          <w:rFonts w:asciiTheme="majorHAnsi" w:hAnsiTheme="majorHAnsi" w:cstheme="majorHAnsi"/>
        </w:rPr>
        <w:t>, and plots for skewness exclude communities with fewer than 3 species. 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w:t>
      </w:r>
      <w:r w:rsidRPr="002E2A57">
        <w:rPr>
          <w:rFonts w:asciiTheme="majorHAnsi" w:hAnsiTheme="majorHAnsi" w:cstheme="majorHAnsi"/>
        </w:rPr>
        <w:lastRenderedPageBreak/>
        <w:t>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w:t>
      </w:r>
      <w:r w:rsidR="00643DAC" w:rsidRPr="002E2A57">
        <w:rPr>
          <w:rFonts w:asciiTheme="majorHAnsi" w:hAnsiTheme="majorHAnsi" w:cstheme="majorHAnsi"/>
        </w:rPr>
        <w:t xml:space="preserve"> </w:t>
      </w:r>
    </w:p>
    <w:p w14:paraId="79740B41" w14:textId="3BBF93BE" w:rsidR="00E43750" w:rsidRPr="002E2A57" w:rsidRDefault="00E43750" w:rsidP="00E43750">
      <w:pPr>
        <w:pStyle w:val="Heading5"/>
        <w:rPr>
          <w:rFonts w:cstheme="majorHAnsi"/>
        </w:rPr>
      </w:pPr>
      <w:bookmarkStart w:id="161" w:name="_Figure_5:_95%"/>
      <w:bookmarkStart w:id="162" w:name="_Figure_7:_Distribution"/>
      <w:bookmarkEnd w:id="161"/>
      <w:bookmarkEnd w:id="162"/>
      <w:commentRangeStart w:id="163"/>
      <w:r w:rsidRPr="002E2A57">
        <w:rPr>
          <w:rFonts w:cstheme="majorHAnsi"/>
        </w:rPr>
        <w:t xml:space="preserve">Figure </w:t>
      </w:r>
      <w:r w:rsidR="00764A93">
        <w:rPr>
          <w:rFonts w:cstheme="majorHAnsi"/>
        </w:rPr>
        <w:t>4</w:t>
      </w:r>
      <w:r w:rsidRPr="002E2A57">
        <w:rPr>
          <w:rFonts w:cstheme="majorHAnsi"/>
        </w:rPr>
        <w:t>: Distribution of 95% intervals by dataset</w:t>
      </w:r>
      <w:commentRangeEnd w:id="163"/>
      <w:r w:rsidR="00B20261" w:rsidRPr="002E2A57">
        <w:rPr>
          <w:rStyle w:val="CommentReference"/>
          <w:rFonts w:eastAsiaTheme="minorHAnsi" w:cstheme="majorHAnsi"/>
          <w:color w:val="auto"/>
        </w:rPr>
        <w:commentReference w:id="163"/>
      </w:r>
    </w:p>
    <w:p w14:paraId="0D7078D6" w14:textId="72296E65" w:rsidR="00E43750"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p>
    <w:p w14:paraId="3A7D1E70" w14:textId="2B9B983D"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p>
    <w:p w14:paraId="5AAB8B61" w14:textId="269EBEA7" w:rsidR="00884657" w:rsidRPr="002E2A57" w:rsidRDefault="00884657" w:rsidP="00E43750">
      <w:pPr>
        <w:rPr>
          <w:rFonts w:asciiTheme="majorHAnsi" w:hAnsiTheme="majorHAnsi" w:cstheme="majorHAnsi"/>
        </w:rPr>
      </w:pPr>
      <w:r w:rsidRPr="002E2A57">
        <w:rPr>
          <w:rFonts w:asciiTheme="majorHAnsi" w:hAnsiTheme="majorHAnsi" w:cstheme="majorHAnsi"/>
        </w:rPr>
        <w:t>Histograms of the narrowness of the distribution of skewness (top) and evenness (bottom) values for the sampled feasible sets for communities from each dataset</w:t>
      </w:r>
      <w:r w:rsidR="00675130" w:rsidRPr="002E2A57">
        <w:rPr>
          <w:rFonts w:asciiTheme="majorHAnsi" w:hAnsiTheme="majorHAnsi" w:cstheme="majorHAnsi"/>
        </w:rPr>
        <w:t xml:space="preserve">, excluding communities with fewer than 20 unique values for skewness or evenness and, for skewness, fewer than 3 species. </w:t>
      </w:r>
      <w:r w:rsidR="00B939A8" w:rsidRPr="002E2A57">
        <w:rPr>
          <w:rFonts w:asciiTheme="majorHAnsi" w:hAnsiTheme="majorHAnsi" w:cstheme="majorHAnsi"/>
        </w:rPr>
        <w:t>The narrowness of the distribution is described as the ratio of the range of the one-tailed 95% interval to the full range of values. This value ranges from 0-1, with higher values indicating broader distributions.</w:t>
      </w:r>
    </w:p>
    <w:p w14:paraId="4FB8E299" w14:textId="1DEFCBC2" w:rsidR="00E43750" w:rsidRPr="002E2A57" w:rsidRDefault="00E43750" w:rsidP="00E43750">
      <w:pPr>
        <w:pStyle w:val="Heading5"/>
        <w:rPr>
          <w:rFonts w:cstheme="majorHAnsi"/>
        </w:rPr>
      </w:pPr>
      <w:bookmarkStart w:id="164" w:name="_Figure_8:_Direct"/>
      <w:bookmarkEnd w:id="164"/>
      <w:r w:rsidRPr="002E2A57">
        <w:rPr>
          <w:rFonts w:cstheme="majorHAnsi"/>
        </w:rPr>
        <w:lastRenderedPageBreak/>
        <w:t xml:space="preserve">Figure </w:t>
      </w:r>
      <w:r w:rsidR="00764A93">
        <w:rPr>
          <w:rFonts w:cstheme="majorHAnsi"/>
        </w:rPr>
        <w:t>5</w:t>
      </w:r>
      <w:r w:rsidRPr="002E2A57">
        <w:rPr>
          <w:rFonts w:cstheme="majorHAnsi"/>
        </w:rPr>
        <w:t xml:space="preserve">: Direct comparison of FIA and similarly sized </w:t>
      </w:r>
      <w:commentRangeStart w:id="165"/>
      <w:r w:rsidRPr="002E2A57">
        <w:rPr>
          <w:rFonts w:cstheme="majorHAnsi"/>
        </w:rPr>
        <w:t>sites</w:t>
      </w:r>
      <w:commentRangeEnd w:id="165"/>
      <w:r w:rsidR="00F74CD1" w:rsidRPr="002E2A57">
        <w:rPr>
          <w:rStyle w:val="CommentReference"/>
          <w:rFonts w:eastAsiaTheme="minorHAnsi" w:cstheme="majorHAnsi"/>
          <w:color w:val="auto"/>
        </w:rPr>
        <w:commentReference w:id="165"/>
      </w:r>
    </w:p>
    <w:p w14:paraId="3F76E841" w14:textId="0562A20F" w:rsidR="00E43750" w:rsidRPr="002E2A57" w:rsidRDefault="00F52A84" w:rsidP="00E43750">
      <w:pPr>
        <w:rPr>
          <w:rFonts w:asciiTheme="majorHAnsi" w:hAnsiTheme="majorHAnsi" w:cstheme="majorHAnsi"/>
        </w:rPr>
      </w:pPr>
      <w:r w:rsidRPr="002E2A57">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p>
    <w:p w14:paraId="3D5E3F28" w14:textId="341F3096" w:rsidR="00400C3F" w:rsidRDefault="00E358DF">
      <w:pPr>
        <w:rPr>
          <w:rFonts w:asciiTheme="majorHAnsi" w:hAnsiTheme="majorHAnsi" w:cstheme="majorHAnsi"/>
        </w:rPr>
      </w:pPr>
      <w:r w:rsidRPr="002E2A57">
        <w:rPr>
          <w:rFonts w:asciiTheme="majorHAnsi" w:hAnsiTheme="majorHAnsi" w:cstheme="majorHAnsi"/>
        </w:rPr>
        <w:t xml:space="preserve">Histograms of percentile ranks for observed values of skewness (left) and evenness (right) relative to the distributions of values from the sampled feasible set for 371 pairs </w:t>
      </w:r>
      <w:r w:rsidR="000C5706" w:rsidRPr="002E2A57">
        <w:rPr>
          <w:rFonts w:asciiTheme="majorHAnsi" w:hAnsiTheme="majorHAnsi" w:cstheme="majorHAnsi"/>
        </w:rPr>
        <w:t>comprising</w:t>
      </w:r>
      <w:r w:rsidRPr="002E2A57">
        <w:rPr>
          <w:rFonts w:asciiTheme="majorHAnsi" w:hAnsiTheme="majorHAnsi" w:cstheme="majorHAnsi"/>
        </w:rPr>
        <w:t xml:space="preserve"> a FIA community and a community from another dataset with the same S and N as the FIA community</w:t>
      </w:r>
      <w:r w:rsidR="000C5706" w:rsidRPr="002E2A57">
        <w:rPr>
          <w:rFonts w:asciiTheme="majorHAnsi" w:hAnsiTheme="majorHAnsi" w:cstheme="majorHAnsi"/>
        </w:rPr>
        <w:t>.</w:t>
      </w:r>
      <w:r w:rsidRPr="002E2A57">
        <w:rPr>
          <w:rFonts w:asciiTheme="majorHAnsi" w:hAnsiTheme="majorHAnsi" w:cstheme="majorHAnsi"/>
        </w:rPr>
        <w:t xml:space="preserve"> These plots exclude communities with fewer than 20 unique </w:t>
      </w:r>
      <w:r w:rsidR="00456949" w:rsidRPr="002E2A57">
        <w:rPr>
          <w:rFonts w:asciiTheme="majorHAnsi" w:hAnsiTheme="majorHAnsi" w:cstheme="majorHAnsi"/>
        </w:rPr>
        <w:t>values for skewness or evenness</w:t>
      </w:r>
      <w:r w:rsidRPr="002E2A57">
        <w:rPr>
          <w:rFonts w:asciiTheme="majorHAnsi" w:hAnsiTheme="majorHAnsi" w:cstheme="majorHAnsi"/>
        </w:rPr>
        <w:t xml:space="preserve"> in the </w:t>
      </w:r>
      <w:r w:rsidR="00FF44C2" w:rsidRPr="002E2A57">
        <w:rPr>
          <w:rFonts w:asciiTheme="majorHAnsi" w:hAnsiTheme="majorHAnsi" w:cstheme="majorHAnsi"/>
        </w:rPr>
        <w:t>sampled f</w:t>
      </w:r>
      <w:r w:rsidRPr="002E2A57">
        <w:rPr>
          <w:rFonts w:asciiTheme="majorHAnsi" w:hAnsiTheme="majorHAnsi" w:cstheme="majorHAnsi"/>
        </w:rPr>
        <w:t>easible se</w:t>
      </w:r>
      <w:r w:rsidR="00620BA9" w:rsidRPr="002E2A57">
        <w:rPr>
          <w:rFonts w:asciiTheme="majorHAnsi" w:hAnsiTheme="majorHAnsi" w:cstheme="majorHAnsi"/>
        </w:rPr>
        <w:t>t</w:t>
      </w:r>
      <w:r w:rsidRPr="002E2A57">
        <w:rPr>
          <w:rFonts w:asciiTheme="majorHAnsi" w:hAnsiTheme="majorHAnsi" w:cstheme="majorHAnsi"/>
        </w:rPr>
        <w:t>. At random, percentile ranks should be uniformly distributed from 0 to 100.</w:t>
      </w:r>
    </w:p>
    <w:p w14:paraId="2B97C143" w14:textId="77777777" w:rsidR="00400C3F" w:rsidRDefault="00400C3F">
      <w:pPr>
        <w:rPr>
          <w:rFonts w:asciiTheme="majorHAnsi" w:hAnsiTheme="majorHAnsi" w:cstheme="majorHAnsi"/>
        </w:rPr>
      </w:pPr>
      <w:r>
        <w:rPr>
          <w:rFonts w:asciiTheme="majorHAnsi" w:hAnsiTheme="majorHAnsi" w:cstheme="majorHAnsi"/>
        </w:rPr>
        <w:br w:type="page"/>
      </w:r>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lastRenderedPageBreak/>
        <w:t>References</w:t>
      </w:r>
    </w:p>
    <w:p w14:paraId="1B474566" w14:textId="77777777" w:rsidR="001E4A8D" w:rsidRDefault="001E4A8D" w:rsidP="001E4A8D">
      <w:pPr>
        <w:spacing w:line="480" w:lineRule="auto"/>
        <w:ind w:hanging="480"/>
      </w:pPr>
      <w:r>
        <w:t xml:space="preserve">Baldridge, E. (2015). </w:t>
      </w:r>
      <w:proofErr w:type="spellStart"/>
      <w:r>
        <w:rPr>
          <w:i/>
          <w:iCs/>
        </w:rPr>
        <w:t>MiscAbundanceDB_main</w:t>
      </w:r>
      <w:proofErr w:type="spellEnd"/>
      <w:r>
        <w:t xml:space="preserve">. </w:t>
      </w:r>
      <w:hyperlink r:id="rId23" w:history="1">
        <w:r>
          <w:rPr>
            <w:rStyle w:val="Hyperlink"/>
          </w:rPr>
          <w:t>https://doi.org/10.6084/m9.figshare.95843.v4</w:t>
        </w:r>
      </w:hyperlink>
    </w:p>
    <w:p w14:paraId="183E24FC" w14:textId="77777777" w:rsidR="001E4A8D" w:rsidRDefault="001E4A8D" w:rsidP="001E4A8D">
      <w:pPr>
        <w:spacing w:line="480" w:lineRule="auto"/>
        <w:ind w:hanging="480"/>
      </w:pPr>
      <w:r>
        <w:t xml:space="preserve">Baldridge, E., Harris, D. J., Xiao, X., &amp; White, E. P. (2016). An extensive comparison of species-abundance distribution models. </w:t>
      </w:r>
      <w:proofErr w:type="spellStart"/>
      <w:r>
        <w:rPr>
          <w:i/>
          <w:iCs/>
        </w:rPr>
        <w:t>PeerJ</w:t>
      </w:r>
      <w:proofErr w:type="spellEnd"/>
      <w:r>
        <w:t xml:space="preserve">, </w:t>
      </w:r>
      <w:r>
        <w:rPr>
          <w:i/>
          <w:iCs/>
        </w:rPr>
        <w:t>4</w:t>
      </w:r>
      <w:r>
        <w:t xml:space="preserve">, e2823. </w:t>
      </w:r>
      <w:hyperlink r:id="rId24" w:history="1">
        <w:r>
          <w:rPr>
            <w:rStyle w:val="Hyperlink"/>
          </w:rPr>
          <w:t>https://doi.org/10.7717/peerj.2823</w:t>
        </w:r>
      </w:hyperlink>
    </w:p>
    <w:p w14:paraId="231DA39A" w14:textId="77777777" w:rsidR="001E4A8D" w:rsidRDefault="001E4A8D" w:rsidP="001E4A8D">
      <w:pPr>
        <w:spacing w:line="480" w:lineRule="auto"/>
        <w:ind w:hanging="480"/>
      </w:pPr>
      <w:r>
        <w:t xml:space="preserve">Chesson, P. (2000). Mechanisms of Maintenance of Species Diversity. </w:t>
      </w:r>
      <w:r>
        <w:rPr>
          <w:i/>
          <w:iCs/>
        </w:rPr>
        <w:t>Annual Review of Ecology and Systematics</w:t>
      </w:r>
      <w:r>
        <w:t xml:space="preserve">, </w:t>
      </w:r>
      <w:r>
        <w:rPr>
          <w:i/>
          <w:iCs/>
        </w:rPr>
        <w:t>31</w:t>
      </w:r>
      <w:r>
        <w:t xml:space="preserve">(1), 343–366. </w:t>
      </w:r>
      <w:hyperlink r:id="rId25" w:history="1">
        <w:r>
          <w:rPr>
            <w:rStyle w:val="Hyperlink"/>
          </w:rPr>
          <w:t>https://doi.org/10.1146/annurev.ecolsys.31.1.343</w:t>
        </w:r>
      </w:hyperlink>
    </w:p>
    <w:p w14:paraId="431A0C6F" w14:textId="77777777" w:rsidR="001E4A8D" w:rsidRDefault="001E4A8D" w:rsidP="001E4A8D">
      <w:pPr>
        <w:spacing w:line="480" w:lineRule="auto"/>
        <w:ind w:hanging="480"/>
      </w:pPr>
      <w:proofErr w:type="spellStart"/>
      <w:r>
        <w:t>Favretti</w:t>
      </w:r>
      <w:proofErr w:type="spellEnd"/>
      <w:r>
        <w:t xml:space="preserve">, M. (2018). Remarks on the Maximum Entropy Principle with Application to the Maximum Entropy Theory of Ecology. </w:t>
      </w:r>
      <w:r>
        <w:rPr>
          <w:i/>
          <w:iCs/>
        </w:rPr>
        <w:t>Entropy</w:t>
      </w:r>
      <w:r>
        <w:t xml:space="preserve">, </w:t>
      </w:r>
      <w:r>
        <w:rPr>
          <w:i/>
          <w:iCs/>
        </w:rPr>
        <w:t>20</w:t>
      </w:r>
      <w:r>
        <w:t xml:space="preserve">(1), 11. </w:t>
      </w:r>
      <w:hyperlink r:id="rId26" w:history="1">
        <w:r>
          <w:rPr>
            <w:rStyle w:val="Hyperlink"/>
          </w:rPr>
          <w:t>https://doi.org/10.3390/e20010011</w:t>
        </w:r>
      </w:hyperlink>
    </w:p>
    <w:p w14:paraId="595BCEB9" w14:textId="77777777" w:rsidR="001E4A8D" w:rsidRDefault="001E4A8D" w:rsidP="001E4A8D">
      <w:pPr>
        <w:spacing w:line="480" w:lineRule="auto"/>
        <w:ind w:hanging="480"/>
      </w:pPr>
      <w:r>
        <w:t xml:space="preserve">Fisher, R. A., Corbet, A. S., &amp; Williams, C. B. (1943). The Relation Between the Number of Species and the Number of Individuals in a Random Sample of an Animal Population. </w:t>
      </w:r>
      <w:r>
        <w:rPr>
          <w:i/>
          <w:iCs/>
        </w:rPr>
        <w:t>Journal of Animal Ecology</w:t>
      </w:r>
      <w:r>
        <w:t xml:space="preserve">, </w:t>
      </w:r>
      <w:r>
        <w:rPr>
          <w:i/>
          <w:iCs/>
        </w:rPr>
        <w:t>12</w:t>
      </w:r>
      <w:r>
        <w:t xml:space="preserve">(1), 42–58. JSTOR. </w:t>
      </w:r>
      <w:hyperlink r:id="rId27" w:history="1">
        <w:r>
          <w:rPr>
            <w:rStyle w:val="Hyperlink"/>
          </w:rPr>
          <w:t>https://doi.org/10.2307/1411</w:t>
        </w:r>
      </w:hyperlink>
    </w:p>
    <w:p w14:paraId="3216653A" w14:textId="77777777" w:rsidR="001E4A8D" w:rsidRDefault="001E4A8D" w:rsidP="001E4A8D">
      <w:pPr>
        <w:spacing w:line="480" w:lineRule="auto"/>
        <w:ind w:hanging="480"/>
      </w:pPr>
      <w:r>
        <w:t xml:space="preserve">Frank, S. A. (2009). The common patterns of nature. </w:t>
      </w:r>
      <w:r>
        <w:rPr>
          <w:i/>
          <w:iCs/>
        </w:rPr>
        <w:t>Journal of Evolutionary Biology</w:t>
      </w:r>
      <w:r>
        <w:t xml:space="preserve">, </w:t>
      </w:r>
      <w:r>
        <w:rPr>
          <w:i/>
          <w:iCs/>
        </w:rPr>
        <w:t>22</w:t>
      </w:r>
      <w:r>
        <w:t xml:space="preserve">(8), 1563–1585. </w:t>
      </w:r>
      <w:hyperlink r:id="rId28" w:history="1">
        <w:r>
          <w:rPr>
            <w:rStyle w:val="Hyperlink"/>
          </w:rPr>
          <w:t>https://doi.org/10.1111/j.1420-9101.2009.01775.x</w:t>
        </w:r>
      </w:hyperlink>
    </w:p>
    <w:p w14:paraId="203629A1" w14:textId="77777777" w:rsidR="001E4A8D" w:rsidRDefault="001E4A8D" w:rsidP="001E4A8D">
      <w:pPr>
        <w:spacing w:line="480" w:lineRule="auto"/>
        <w:ind w:hanging="480"/>
      </w:pPr>
      <w:r>
        <w:t xml:space="preserve">Frank, Steven A. (2019). The common patterns of abundance: The log series and </w:t>
      </w:r>
      <w:proofErr w:type="spellStart"/>
      <w:r>
        <w:t>Zipf’s</w:t>
      </w:r>
      <w:proofErr w:type="spellEnd"/>
      <w:r>
        <w:t xml:space="preserve"> law. </w:t>
      </w:r>
      <w:r>
        <w:rPr>
          <w:i/>
          <w:iCs/>
        </w:rPr>
        <w:t>F1000Research</w:t>
      </w:r>
      <w:r>
        <w:t xml:space="preserve">, </w:t>
      </w:r>
      <w:r>
        <w:rPr>
          <w:i/>
          <w:iCs/>
        </w:rPr>
        <w:t>8</w:t>
      </w:r>
      <w:r>
        <w:t xml:space="preserve">, 334. </w:t>
      </w:r>
      <w:hyperlink r:id="rId29" w:history="1">
        <w:r>
          <w:rPr>
            <w:rStyle w:val="Hyperlink"/>
          </w:rPr>
          <w:t>https://doi.org/10.12688/f1000research.18681.1</w:t>
        </w:r>
      </w:hyperlink>
    </w:p>
    <w:p w14:paraId="58E7CADF" w14:textId="77777777" w:rsidR="001E4A8D" w:rsidRDefault="001E4A8D" w:rsidP="001E4A8D">
      <w:pPr>
        <w:spacing w:line="480" w:lineRule="auto"/>
        <w:ind w:hanging="480"/>
      </w:pPr>
      <w:proofErr w:type="spellStart"/>
      <w:r>
        <w:t>Haegeman</w:t>
      </w:r>
      <w:proofErr w:type="spellEnd"/>
      <w:r>
        <w:t xml:space="preserve">, B., &amp; </w:t>
      </w:r>
      <w:proofErr w:type="spellStart"/>
      <w:r>
        <w:t>Loreau</w:t>
      </w:r>
      <w:proofErr w:type="spellEnd"/>
      <w:r>
        <w:t xml:space="preserve">, M. (2008). Limitations of entropy maximization in ecology. </w:t>
      </w:r>
      <w:r>
        <w:rPr>
          <w:i/>
          <w:iCs/>
        </w:rPr>
        <w:t>Oikos</w:t>
      </w:r>
      <w:r>
        <w:t xml:space="preserve">, </w:t>
      </w:r>
      <w:r>
        <w:rPr>
          <w:i/>
          <w:iCs/>
        </w:rPr>
        <w:t>117</w:t>
      </w:r>
      <w:r>
        <w:t xml:space="preserve">(11), 1700–1710. </w:t>
      </w:r>
      <w:hyperlink r:id="rId30" w:history="1">
        <w:r>
          <w:rPr>
            <w:rStyle w:val="Hyperlink"/>
          </w:rPr>
          <w:t>https://doi.org/10.1111/j.1600-0706.2008.16539.x</w:t>
        </w:r>
      </w:hyperlink>
    </w:p>
    <w:p w14:paraId="4F5EAE7E" w14:textId="77777777" w:rsidR="001E4A8D" w:rsidRDefault="001E4A8D" w:rsidP="001E4A8D">
      <w:pPr>
        <w:spacing w:line="480" w:lineRule="auto"/>
        <w:ind w:hanging="480"/>
      </w:pPr>
      <w:r>
        <w:t xml:space="preserve">Harte, J., </w:t>
      </w:r>
      <w:proofErr w:type="spellStart"/>
      <w:r>
        <w:t>Zillio</w:t>
      </w:r>
      <w:proofErr w:type="spellEnd"/>
      <w:r>
        <w:t xml:space="preserve">, T., </w:t>
      </w:r>
      <w:proofErr w:type="spellStart"/>
      <w:r>
        <w:t>Conlisk</w:t>
      </w:r>
      <w:proofErr w:type="spellEnd"/>
      <w:r>
        <w:t xml:space="preserve">, E., &amp; Smith, A. B. (2008). Maximum Entropy and the State-Variable Approach to Macroecology. </w:t>
      </w:r>
      <w:r>
        <w:rPr>
          <w:i/>
          <w:iCs/>
        </w:rPr>
        <w:t>Ecology</w:t>
      </w:r>
      <w:r>
        <w:t xml:space="preserve">, </w:t>
      </w:r>
      <w:r>
        <w:rPr>
          <w:i/>
          <w:iCs/>
        </w:rPr>
        <w:t>89</w:t>
      </w:r>
      <w:r>
        <w:t xml:space="preserve">(10), 2700–2711. </w:t>
      </w:r>
      <w:hyperlink r:id="rId31" w:history="1">
        <w:r>
          <w:rPr>
            <w:rStyle w:val="Hyperlink"/>
          </w:rPr>
          <w:t>https://doi.org/10.1890/07-1369.1</w:t>
        </w:r>
      </w:hyperlink>
    </w:p>
    <w:p w14:paraId="7E58FDAC" w14:textId="77777777" w:rsidR="001E4A8D" w:rsidRDefault="001E4A8D" w:rsidP="001E4A8D">
      <w:pPr>
        <w:spacing w:line="480" w:lineRule="auto"/>
        <w:ind w:hanging="480"/>
      </w:pPr>
      <w:r>
        <w:t xml:space="preserve">Harte, John. (2011). </w:t>
      </w:r>
      <w:r>
        <w:rPr>
          <w:i/>
          <w:iCs/>
        </w:rPr>
        <w:t>Maximum Entropy and Ecology: A Theory of Abundance, Distribution, and Energetics</w:t>
      </w:r>
      <w:r>
        <w:t xml:space="preserve">. Oxford University Press. </w:t>
      </w:r>
      <w:hyperlink r:id="rId32" w:history="1">
        <w:r>
          <w:rPr>
            <w:rStyle w:val="Hyperlink"/>
          </w:rPr>
          <w:t>https://doi.org/10.1093/acprof:oso/9780199593415.001.0001</w:t>
        </w:r>
      </w:hyperlink>
    </w:p>
    <w:p w14:paraId="3708B0E3" w14:textId="77777777" w:rsidR="001E4A8D" w:rsidRDefault="001E4A8D" w:rsidP="001E4A8D">
      <w:pPr>
        <w:spacing w:line="480" w:lineRule="auto"/>
        <w:ind w:hanging="480"/>
      </w:pPr>
      <w:r>
        <w:lastRenderedPageBreak/>
        <w:t xml:space="preserve">Harte, John, &amp; Newman, E. A. (2014). Maximum information entropy: A foundation for ecological theory. </w:t>
      </w:r>
      <w:r>
        <w:rPr>
          <w:i/>
          <w:iCs/>
        </w:rPr>
        <w:t>Trends in Ecology &amp; Evolution</w:t>
      </w:r>
      <w:r>
        <w:t xml:space="preserve">, </w:t>
      </w:r>
      <w:r>
        <w:rPr>
          <w:i/>
          <w:iCs/>
        </w:rPr>
        <w:t>29</w:t>
      </w:r>
      <w:r>
        <w:t xml:space="preserve">(7), 384–389. </w:t>
      </w:r>
      <w:hyperlink r:id="rId33" w:history="1">
        <w:r>
          <w:rPr>
            <w:rStyle w:val="Hyperlink"/>
          </w:rPr>
          <w:t>https://doi.org/10.1016/j.tree.2014.04.009</w:t>
        </w:r>
      </w:hyperlink>
    </w:p>
    <w:p w14:paraId="6376C29D" w14:textId="77777777" w:rsidR="001E4A8D" w:rsidRDefault="001E4A8D" w:rsidP="001E4A8D">
      <w:pPr>
        <w:spacing w:line="480" w:lineRule="auto"/>
        <w:ind w:hanging="480"/>
      </w:pPr>
      <w:r>
        <w:t xml:space="preserve">Jaynes, E. T. (1957). Information Theory and Statistical Mechanics. </w:t>
      </w:r>
      <w:r>
        <w:rPr>
          <w:i/>
          <w:iCs/>
        </w:rPr>
        <w:t>Physical Review</w:t>
      </w:r>
      <w:r>
        <w:t xml:space="preserve">, </w:t>
      </w:r>
      <w:r>
        <w:rPr>
          <w:i/>
          <w:iCs/>
        </w:rPr>
        <w:t>106</w:t>
      </w:r>
      <w:r>
        <w:t xml:space="preserve">(4), 620–630. </w:t>
      </w:r>
      <w:hyperlink r:id="rId34" w:history="1">
        <w:r>
          <w:rPr>
            <w:rStyle w:val="Hyperlink"/>
          </w:rPr>
          <w:t>https://doi.org/10.1103/PhysRev.106.620</w:t>
        </w:r>
      </w:hyperlink>
    </w:p>
    <w:p w14:paraId="5E14EC2E" w14:textId="77777777" w:rsidR="001E4A8D" w:rsidRDefault="001E4A8D" w:rsidP="001E4A8D">
      <w:pPr>
        <w:spacing w:line="480" w:lineRule="auto"/>
        <w:ind w:hanging="480"/>
      </w:pPr>
      <w:r>
        <w:t xml:space="preserve">Lawton, J. H. (1999). Are There General Laws in Ecology? </w:t>
      </w:r>
      <w:r>
        <w:rPr>
          <w:i/>
          <w:iCs/>
        </w:rPr>
        <w:t>Oikos</w:t>
      </w:r>
      <w:r>
        <w:t xml:space="preserve">, </w:t>
      </w:r>
      <w:r>
        <w:rPr>
          <w:i/>
          <w:iCs/>
        </w:rPr>
        <w:t>84</w:t>
      </w:r>
      <w:r>
        <w:t xml:space="preserve">(2), 177. </w:t>
      </w:r>
      <w:hyperlink r:id="rId35" w:history="1">
        <w:r>
          <w:rPr>
            <w:rStyle w:val="Hyperlink"/>
          </w:rPr>
          <w:t>https://doi.org/10.2307/3546712</w:t>
        </w:r>
      </w:hyperlink>
    </w:p>
    <w:p w14:paraId="63B5972C" w14:textId="77777777" w:rsidR="001E4A8D" w:rsidRDefault="001E4A8D" w:rsidP="001E4A8D">
      <w:pPr>
        <w:spacing w:line="480" w:lineRule="auto"/>
        <w:ind w:hanging="480"/>
      </w:pPr>
      <w:proofErr w:type="spellStart"/>
      <w:r>
        <w:t>Locey</w:t>
      </w:r>
      <w:proofErr w:type="spellEnd"/>
      <w:r>
        <w:t xml:space="preserve">, K. J., &amp; White, E. P. (2013). How species richness and total abundance constrain the distribution of abundance. </w:t>
      </w:r>
      <w:r>
        <w:rPr>
          <w:i/>
          <w:iCs/>
        </w:rPr>
        <w:t>Ecology Letters</w:t>
      </w:r>
      <w:r>
        <w:t xml:space="preserve">, </w:t>
      </w:r>
      <w:r>
        <w:rPr>
          <w:i/>
          <w:iCs/>
        </w:rPr>
        <w:t>16</w:t>
      </w:r>
      <w:r>
        <w:t xml:space="preserve">(9), 1177–1185. </w:t>
      </w:r>
      <w:hyperlink r:id="rId36" w:history="1">
        <w:r>
          <w:rPr>
            <w:rStyle w:val="Hyperlink"/>
          </w:rPr>
          <w:t>https://doi.org/10.1111/ele.12154</w:t>
        </w:r>
      </w:hyperlink>
    </w:p>
    <w:p w14:paraId="4875537E" w14:textId="77777777" w:rsidR="001E4A8D" w:rsidRDefault="001E4A8D" w:rsidP="001E4A8D">
      <w:pPr>
        <w:spacing w:line="480" w:lineRule="auto"/>
        <w:ind w:hanging="480"/>
      </w:pPr>
      <w:r>
        <w:t xml:space="preserve">McGill, B. J., Etienne, R. S., Gray, J. S., Alonso, D., Anderson, M. J., </w:t>
      </w:r>
      <w:proofErr w:type="spellStart"/>
      <w:r>
        <w:t>Benecha</w:t>
      </w:r>
      <w:proofErr w:type="spellEnd"/>
      <w:r>
        <w:t xml:space="preserve">, H. K., </w:t>
      </w:r>
      <w:proofErr w:type="spellStart"/>
      <w:r>
        <w:t>Dornelas</w:t>
      </w:r>
      <w:proofErr w:type="spellEnd"/>
      <w:r>
        <w:t xml:space="preserve">, M., </w:t>
      </w:r>
      <w:proofErr w:type="spellStart"/>
      <w:r>
        <w:t>Enquist</w:t>
      </w:r>
      <w:proofErr w:type="spellEnd"/>
      <w:r>
        <w:t xml:space="preserve">, B. J., Green, J. L., He, F., </w:t>
      </w:r>
      <w:proofErr w:type="spellStart"/>
      <w:r>
        <w:t>Hurlbert</w:t>
      </w:r>
      <w:proofErr w:type="spellEnd"/>
      <w:r>
        <w:t xml:space="preserve">, A. H., </w:t>
      </w:r>
      <w:proofErr w:type="spellStart"/>
      <w:r>
        <w:t>Magurran</w:t>
      </w:r>
      <w:proofErr w:type="spellEnd"/>
      <w:r>
        <w:t xml:space="preserve">, A. E., </w:t>
      </w:r>
      <w:proofErr w:type="spellStart"/>
      <w:r>
        <w:t>Marquet</w:t>
      </w:r>
      <w:proofErr w:type="spellEnd"/>
      <w:r>
        <w:t xml:space="preserve">, P. A., Maurer, B. A., </w:t>
      </w:r>
      <w:proofErr w:type="spellStart"/>
      <w:r>
        <w:t>Ostling</w:t>
      </w:r>
      <w:proofErr w:type="spellEnd"/>
      <w:r>
        <w:t xml:space="preserve">, A., </w:t>
      </w:r>
      <w:proofErr w:type="spellStart"/>
      <w:r>
        <w:t>Soykan</w:t>
      </w:r>
      <w:proofErr w:type="spellEnd"/>
      <w:r>
        <w:t xml:space="preserve">, C. U., </w:t>
      </w:r>
      <w:proofErr w:type="spellStart"/>
      <w:r>
        <w:t>Ugland</w:t>
      </w:r>
      <w:proofErr w:type="spellEnd"/>
      <w:r>
        <w:t xml:space="preserve">, K. I., &amp; White, E. P. (2007). Species abundance distributions: Moving beyond single prediction theories to integration within an ecological framework. </w:t>
      </w:r>
      <w:r>
        <w:rPr>
          <w:i/>
          <w:iCs/>
        </w:rPr>
        <w:t>Ecology Letters</w:t>
      </w:r>
      <w:r>
        <w:t xml:space="preserve">, </w:t>
      </w:r>
      <w:r>
        <w:rPr>
          <w:i/>
          <w:iCs/>
        </w:rPr>
        <w:t>10</w:t>
      </w:r>
      <w:r>
        <w:t xml:space="preserve">(10), 995–1015. </w:t>
      </w:r>
      <w:hyperlink r:id="rId37" w:history="1">
        <w:r>
          <w:rPr>
            <w:rStyle w:val="Hyperlink"/>
          </w:rPr>
          <w:t>https://doi.org/10.1111/j.1461-0248.2007.01094.x</w:t>
        </w:r>
      </w:hyperlink>
    </w:p>
    <w:p w14:paraId="5810E0D0" w14:textId="77777777" w:rsidR="001E4A8D" w:rsidRDefault="001E4A8D" w:rsidP="001E4A8D">
      <w:pPr>
        <w:spacing w:line="480" w:lineRule="auto"/>
        <w:ind w:hanging="480"/>
      </w:pPr>
      <w:r>
        <w:t xml:space="preserve">Meyer, D., </w:t>
      </w:r>
      <w:proofErr w:type="spellStart"/>
      <w:r>
        <w:t>Dimitriadou</w:t>
      </w:r>
      <w:proofErr w:type="spellEnd"/>
      <w:r>
        <w:t xml:space="preserve">, E., </w:t>
      </w:r>
      <w:proofErr w:type="spellStart"/>
      <w:r>
        <w:t>Hornik</w:t>
      </w:r>
      <w:proofErr w:type="spellEnd"/>
      <w:r>
        <w:t xml:space="preserve">, K., </w:t>
      </w:r>
      <w:proofErr w:type="spellStart"/>
      <w:r>
        <w:t>Weingessel</w:t>
      </w:r>
      <w:proofErr w:type="spellEnd"/>
      <w:r>
        <w:t xml:space="preserve">, A., &amp; </w:t>
      </w:r>
      <w:proofErr w:type="spellStart"/>
      <w:r>
        <w:t>Leisch</w:t>
      </w:r>
      <w:proofErr w:type="spellEnd"/>
      <w:r>
        <w:t xml:space="preserve">, F. (2019). </w:t>
      </w:r>
      <w:r>
        <w:rPr>
          <w:i/>
          <w:iCs/>
        </w:rPr>
        <w:t xml:space="preserve">E1071: </w:t>
      </w:r>
      <w:proofErr w:type="spellStart"/>
      <w:r>
        <w:rPr>
          <w:i/>
          <w:iCs/>
        </w:rPr>
        <w:t>Misc</w:t>
      </w:r>
      <w:proofErr w:type="spellEnd"/>
      <w:r>
        <w:rPr>
          <w:i/>
          <w:iCs/>
        </w:rPr>
        <w:t xml:space="preserve"> Functions of the Department of Statistics, Probability Theory Group (Formerly: E1071), TU Wien</w:t>
      </w:r>
      <w:r>
        <w:t xml:space="preserve">. </w:t>
      </w:r>
      <w:hyperlink r:id="rId38" w:history="1">
        <w:r>
          <w:rPr>
            <w:rStyle w:val="Hyperlink"/>
          </w:rPr>
          <w:t>https://CRAN.R-project.org/package=e1071</w:t>
        </w:r>
      </w:hyperlink>
    </w:p>
    <w:p w14:paraId="1A8D75D0" w14:textId="77777777" w:rsidR="001E4A8D" w:rsidRDefault="001E4A8D" w:rsidP="001E4A8D">
      <w:pPr>
        <w:spacing w:line="480" w:lineRule="auto"/>
        <w:ind w:hanging="480"/>
      </w:pPr>
      <w:r>
        <w:t xml:space="preserve">Phillips, O., &amp; Miller, J. S. (2002). </w:t>
      </w:r>
      <w:r>
        <w:rPr>
          <w:i/>
          <w:iCs/>
        </w:rPr>
        <w:t>Global patterns of plant diversity: Alwyn H. Gentry’s forest transect data set</w:t>
      </w:r>
      <w:r>
        <w:t xml:space="preserve"> (Vol. 89). Missouri Botanical Press.</w:t>
      </w:r>
    </w:p>
    <w:p w14:paraId="3FED75C5" w14:textId="77777777" w:rsidR="001E4A8D" w:rsidRDefault="001E4A8D" w:rsidP="001E4A8D">
      <w:pPr>
        <w:spacing w:line="480" w:lineRule="auto"/>
        <w:ind w:hanging="480"/>
      </w:pPr>
      <w:r>
        <w:t xml:space="preserve">Sauer, J. R., Link, W. A., Fallon, J. E., </w:t>
      </w:r>
      <w:proofErr w:type="spellStart"/>
      <w:r>
        <w:t>Pardieck</w:t>
      </w:r>
      <w:proofErr w:type="spellEnd"/>
      <w:r>
        <w:t xml:space="preserve">, K. L., &amp; </w:t>
      </w:r>
      <w:proofErr w:type="spellStart"/>
      <w:r>
        <w:t>Ziolkowski</w:t>
      </w:r>
      <w:proofErr w:type="spellEnd"/>
      <w:r>
        <w:t xml:space="preserve">, D. J. (2013). The North American Breeding Bird Survey 1966–2011: Summary Analysis and Species Accounts. </w:t>
      </w:r>
      <w:r>
        <w:rPr>
          <w:i/>
          <w:iCs/>
        </w:rPr>
        <w:t>North American Fauna</w:t>
      </w:r>
      <w:r>
        <w:t xml:space="preserve">, </w:t>
      </w:r>
      <w:r>
        <w:rPr>
          <w:i/>
          <w:iCs/>
        </w:rPr>
        <w:t>79 (79)</w:t>
      </w:r>
      <w:r>
        <w:t xml:space="preserve">, 1–32. </w:t>
      </w:r>
      <w:hyperlink r:id="rId39" w:history="1">
        <w:r>
          <w:rPr>
            <w:rStyle w:val="Hyperlink"/>
          </w:rPr>
          <w:t>https://doi.org/10.3996/nafa.79.0001</w:t>
        </w:r>
      </w:hyperlink>
    </w:p>
    <w:p w14:paraId="13CBCBCE" w14:textId="77777777" w:rsidR="001E4A8D" w:rsidRDefault="001E4A8D" w:rsidP="001E4A8D">
      <w:pPr>
        <w:spacing w:line="480" w:lineRule="auto"/>
        <w:ind w:hanging="480"/>
      </w:pPr>
      <w:r>
        <w:t xml:space="preserve">Supp, S. R., &amp; Ernest, S. K. M. (2014). Species-level and community-level responses to disturbance: A cross-community analysis. </w:t>
      </w:r>
      <w:r>
        <w:rPr>
          <w:i/>
          <w:iCs/>
        </w:rPr>
        <w:t>Ecology</w:t>
      </w:r>
      <w:r>
        <w:t xml:space="preserve">, </w:t>
      </w:r>
      <w:r>
        <w:rPr>
          <w:i/>
          <w:iCs/>
        </w:rPr>
        <w:t>95</w:t>
      </w:r>
      <w:r>
        <w:t xml:space="preserve">(7), 1717–1723. </w:t>
      </w:r>
      <w:hyperlink r:id="rId40" w:history="1">
        <w:r>
          <w:rPr>
            <w:rStyle w:val="Hyperlink"/>
          </w:rPr>
          <w:t>https://doi.org/10.1890/13-2250.1</w:t>
        </w:r>
      </w:hyperlink>
    </w:p>
    <w:p w14:paraId="0C564B05" w14:textId="77777777" w:rsidR="001E4A8D" w:rsidRDefault="001E4A8D" w:rsidP="001E4A8D">
      <w:pPr>
        <w:spacing w:line="480" w:lineRule="auto"/>
        <w:ind w:hanging="480"/>
      </w:pPr>
      <w:r>
        <w:lastRenderedPageBreak/>
        <w:t xml:space="preserve">Thibault, K. M., Supp, S. R., </w:t>
      </w:r>
      <w:proofErr w:type="spellStart"/>
      <w:r>
        <w:t>Giffin</w:t>
      </w:r>
      <w:proofErr w:type="spellEnd"/>
      <w:r>
        <w:t xml:space="preserve">, M., White, E. P., &amp; Ernest, S. K. M. (2011). Species composition and abundance of mammalian communities. </w:t>
      </w:r>
      <w:r>
        <w:rPr>
          <w:i/>
          <w:iCs/>
        </w:rPr>
        <w:t>Ecology</w:t>
      </w:r>
      <w:r>
        <w:t xml:space="preserve">, </w:t>
      </w:r>
      <w:r>
        <w:rPr>
          <w:i/>
          <w:iCs/>
        </w:rPr>
        <w:t>92</w:t>
      </w:r>
      <w:r>
        <w:t xml:space="preserve">(12), 2316–2316. </w:t>
      </w:r>
      <w:hyperlink r:id="rId41" w:history="1">
        <w:r>
          <w:rPr>
            <w:rStyle w:val="Hyperlink"/>
          </w:rPr>
          <w:t>https://doi.org/10.1890/11-0262.1</w:t>
        </w:r>
      </w:hyperlink>
    </w:p>
    <w:p w14:paraId="6588C699" w14:textId="77777777" w:rsidR="001E4A8D" w:rsidRDefault="001E4A8D" w:rsidP="001E4A8D">
      <w:pPr>
        <w:spacing w:line="480" w:lineRule="auto"/>
        <w:ind w:hanging="480"/>
      </w:pPr>
      <w:r>
        <w:t xml:space="preserve">White, E. P., Thibault, K. M., &amp; Xiao, X. (2012). Characterizing species abundance distributions across taxa and ecosystems using a simple maximum entropy model. </w:t>
      </w:r>
      <w:r>
        <w:rPr>
          <w:i/>
          <w:iCs/>
        </w:rPr>
        <w:t>Ecology</w:t>
      </w:r>
      <w:r>
        <w:t xml:space="preserve">, </w:t>
      </w:r>
      <w:r>
        <w:rPr>
          <w:i/>
          <w:iCs/>
        </w:rPr>
        <w:t>93</w:t>
      </w:r>
      <w:r>
        <w:t xml:space="preserve">(8), 1772–1778. </w:t>
      </w:r>
      <w:hyperlink r:id="rId42" w:history="1">
        <w:r>
          <w:rPr>
            <w:rStyle w:val="Hyperlink"/>
          </w:rPr>
          <w:t>https://doi.org/10.1890/11-2177.1</w:t>
        </w:r>
      </w:hyperlink>
    </w:p>
    <w:p w14:paraId="4B37B5DF" w14:textId="77777777" w:rsidR="001E4A8D" w:rsidRDefault="001E4A8D" w:rsidP="001E4A8D">
      <w:pPr>
        <w:spacing w:line="480" w:lineRule="auto"/>
        <w:ind w:hanging="480"/>
      </w:pPr>
      <w:proofErr w:type="spellStart"/>
      <w:r>
        <w:t>Woudenberg</w:t>
      </w:r>
      <w:proofErr w:type="spellEnd"/>
      <w:r>
        <w:t xml:space="preserve">, S. W., Conkling, B. L., O’Connell, B. M., </w:t>
      </w:r>
      <w:proofErr w:type="spellStart"/>
      <w:r>
        <w:t>LaPoint</w:t>
      </w:r>
      <w:proofErr w:type="spellEnd"/>
      <w:r>
        <w:t xml:space="preserve">, E. B., Turner, J. A., &amp; Waddell, K. L. (2010). The Forest Inventory and Analysis Database: Database description and </w:t>
      </w:r>
      <w:proofErr w:type="spellStart"/>
      <w:proofErr w:type="gramStart"/>
      <w:r>
        <w:t>users</w:t>
      </w:r>
      <w:proofErr w:type="gramEnd"/>
      <w:r>
        <w:t xml:space="preserve"> manual</w:t>
      </w:r>
      <w:proofErr w:type="spellEnd"/>
      <w:r>
        <w:t xml:space="preserve"> version 4.0 for Phase 2. </w:t>
      </w:r>
      <w:r>
        <w:rPr>
          <w:i/>
          <w:iCs/>
        </w:rPr>
        <w:t>Gen. Tech. Rep. RMRS-GTR-245. Fort Collins, CO: U.S. Department of Agriculture, Forest Service, Rocky Mountain Research Station. 336 p.</w:t>
      </w:r>
      <w:r>
        <w:t xml:space="preserve">, </w:t>
      </w:r>
      <w:r>
        <w:rPr>
          <w:i/>
          <w:iCs/>
        </w:rPr>
        <w:t>245</w:t>
      </w:r>
      <w:r>
        <w:t xml:space="preserve">. </w:t>
      </w:r>
      <w:hyperlink r:id="rId43" w:history="1">
        <w:r>
          <w:rPr>
            <w:rStyle w:val="Hyperlink"/>
          </w:rPr>
          <w:t>https://doi.org/10.2737/RMRS-GTR-245</w:t>
        </w:r>
      </w:hyperlink>
    </w:p>
    <w:p w14:paraId="33490122" w14:textId="77777777" w:rsidR="001E4A8D" w:rsidRDefault="001E4A8D" w:rsidP="001E4A8D">
      <w:pPr>
        <w:spacing w:line="480" w:lineRule="auto"/>
        <w:ind w:hanging="480"/>
      </w:pPr>
      <w:r>
        <w:t xml:space="preserve">Xiao, X., </w:t>
      </w:r>
      <w:proofErr w:type="spellStart"/>
      <w:r>
        <w:t>O’Dwyer</w:t>
      </w:r>
      <w:proofErr w:type="spellEnd"/>
      <w:r>
        <w:t xml:space="preserve">, J. P., &amp; White, E. P. (2016). Comparing process-based and constraint-based approaches for modeling macroecological patterns. </w:t>
      </w:r>
      <w:r>
        <w:rPr>
          <w:i/>
          <w:iCs/>
        </w:rPr>
        <w:t>Ecology</w:t>
      </w:r>
      <w:r>
        <w:t xml:space="preserve">, </w:t>
      </w:r>
      <w:r>
        <w:rPr>
          <w:i/>
          <w:iCs/>
        </w:rPr>
        <w:t>97</w:t>
      </w:r>
      <w:r>
        <w:t xml:space="preserve">(5), 1228–1238. </w:t>
      </w:r>
      <w:hyperlink r:id="rId44" w:history="1">
        <w:r>
          <w:rPr>
            <w:rStyle w:val="Hyperlink"/>
          </w:rPr>
          <w:t>https://doi.org/10.1890/15-0962.1</w:t>
        </w:r>
      </w:hyperlink>
    </w:p>
    <w:p w14:paraId="12BD3605" w14:textId="77777777" w:rsidR="001E4A8D" w:rsidRDefault="001E4A8D" w:rsidP="001E4A8D">
      <w:pPr>
        <w:spacing w:line="480" w:lineRule="auto"/>
        <w:ind w:hanging="480"/>
      </w:pPr>
      <w:proofErr w:type="spellStart"/>
      <w:r>
        <w:t>Yenni</w:t>
      </w:r>
      <w:proofErr w:type="spellEnd"/>
      <w:r>
        <w:t xml:space="preserve">, G., Adler, P. B., &amp; Ernest, S. K. M. (2012). Strong self-limitation promotes the persistence of rare species. </w:t>
      </w:r>
      <w:r>
        <w:rPr>
          <w:i/>
          <w:iCs/>
        </w:rPr>
        <w:t>Ecology</w:t>
      </w:r>
      <w:r>
        <w:t xml:space="preserve">, </w:t>
      </w:r>
      <w:r>
        <w:rPr>
          <w:i/>
          <w:iCs/>
        </w:rPr>
        <w:t>93</w:t>
      </w:r>
      <w:r>
        <w:t xml:space="preserve">(3), 456–461. </w:t>
      </w:r>
      <w:hyperlink r:id="rId45" w:history="1">
        <w:r>
          <w:rPr>
            <w:rStyle w:val="Hyperlink"/>
          </w:rPr>
          <w:t>https://doi.org/10.1890/11-1087.1</w:t>
        </w:r>
      </w:hyperlink>
    </w:p>
    <w:p w14:paraId="57AEAB7D" w14:textId="77777777" w:rsidR="005A1B6E" w:rsidRPr="005A1B6E" w:rsidRDefault="005A1B6E" w:rsidP="00E43750">
      <w:pPr>
        <w:rPr>
          <w:rFonts w:asciiTheme="majorHAnsi" w:hAnsiTheme="majorHAnsi" w:cstheme="majorHAnsi"/>
        </w:rPr>
      </w:pPr>
    </w:p>
    <w:sectPr w:rsidR="005A1B6E" w:rsidRPr="005A1B6E"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Ernest, Morgan" w:date="2020-12-07T09:14:00Z" w:initials="EM">
    <w:p w14:paraId="60BE4875" w14:textId="441E18A6" w:rsidR="00FB6A45" w:rsidRDefault="00FB6A45">
      <w:pPr>
        <w:pStyle w:val="CommentText"/>
      </w:pPr>
      <w:r>
        <w:rPr>
          <w:rStyle w:val="CommentReference"/>
        </w:rPr>
        <w:annotationRef/>
      </w:r>
      <w:r>
        <w:t xml:space="preserve">Mark yourself as the corresponding author with an * </w:t>
      </w:r>
    </w:p>
  </w:comment>
  <w:comment w:id="5" w:author="Ernest, Morgan" w:date="2020-12-07T09:11:00Z" w:initials="EM">
    <w:p w14:paraId="59502DF8" w14:textId="51FA27FE" w:rsidR="00FB6A45" w:rsidRDefault="00FB6A45">
      <w:pPr>
        <w:pStyle w:val="CommentText"/>
        <w:rPr>
          <w:rFonts w:ascii="Arial" w:hAnsi="Arial" w:cs="Arial"/>
          <w:sz w:val="28"/>
          <w:szCs w:val="28"/>
        </w:rPr>
      </w:pPr>
      <w:r>
        <w:rPr>
          <w:rStyle w:val="CommentReference"/>
        </w:rPr>
        <w:annotationRef/>
      </w:r>
      <w:r>
        <w:rPr>
          <w:rFonts w:ascii="Arial" w:hAnsi="Arial" w:cs="Arial"/>
          <w:sz w:val="28"/>
          <w:szCs w:val="28"/>
        </w:rPr>
        <w:t>From Wiley Style Guide:</w:t>
      </w:r>
    </w:p>
    <w:p w14:paraId="75F1F1B9" w14:textId="69400D6E" w:rsidR="00FB6A45" w:rsidRDefault="00FB6A45">
      <w:pPr>
        <w:pStyle w:val="CommentText"/>
        <w:rPr>
          <w:rFonts w:ascii="Arial" w:hAnsi="Arial" w:cs="Arial"/>
          <w:sz w:val="28"/>
          <w:szCs w:val="28"/>
        </w:rPr>
      </w:pPr>
      <w:r>
        <w:rPr>
          <w:rFonts w:ascii="Arial" w:hAnsi="Arial" w:cs="Arial"/>
          <w:sz w:val="28"/>
          <w:szCs w:val="28"/>
        </w:rPr>
        <w:t>Placement: below author names</w:t>
      </w:r>
    </w:p>
    <w:p w14:paraId="0BB44DBE" w14:textId="77777777" w:rsidR="00FB6A45" w:rsidRDefault="00FB6A45">
      <w:pPr>
        <w:pStyle w:val="CommentText"/>
        <w:rPr>
          <w:rFonts w:ascii="Arial" w:hAnsi="Arial" w:cs="Arial"/>
          <w:sz w:val="28"/>
          <w:szCs w:val="28"/>
        </w:rPr>
      </w:pPr>
      <w:proofErr w:type="gramStart"/>
      <w:r>
        <w:rPr>
          <w:rFonts w:ascii="Arial" w:hAnsi="Arial" w:cs="Arial"/>
          <w:sz w:val="28"/>
          <w:szCs w:val="28"/>
        </w:rPr>
        <w:t>.•</w:t>
      </w:r>
      <w:proofErr w:type="gramEnd"/>
      <w:r>
        <w:rPr>
          <w:rFonts w:ascii="Arial" w:hAnsi="Arial" w:cs="Arial"/>
          <w:sz w:val="28"/>
          <w:szCs w:val="28"/>
        </w:rPr>
        <w:t>Affiliations should be linked to author names with superscripted Arabic numerals</w:t>
      </w:r>
    </w:p>
    <w:p w14:paraId="55FDD18F" w14:textId="77777777" w:rsidR="00FB6A45" w:rsidRDefault="00FB6A45">
      <w:pPr>
        <w:pStyle w:val="CommentText"/>
        <w:rPr>
          <w:rFonts w:ascii="Arial" w:hAnsi="Arial" w:cs="Arial"/>
          <w:sz w:val="28"/>
          <w:szCs w:val="28"/>
        </w:rPr>
      </w:pPr>
      <w:proofErr w:type="gramStart"/>
      <w:r>
        <w:rPr>
          <w:rFonts w:ascii="Arial" w:hAnsi="Arial" w:cs="Arial"/>
          <w:sz w:val="28"/>
          <w:szCs w:val="28"/>
        </w:rPr>
        <w:t>.•</w:t>
      </w:r>
      <w:proofErr w:type="gramEnd"/>
      <w:r>
        <w:rPr>
          <w:rFonts w:ascii="Arial" w:hAnsi="Arial" w:cs="Arial"/>
          <w:sz w:val="28"/>
          <w:szCs w:val="28"/>
        </w:rPr>
        <w:t>Roman, title case</w:t>
      </w:r>
    </w:p>
    <w:p w14:paraId="6588067D" w14:textId="77777777" w:rsidR="00FB6A45" w:rsidRDefault="00FB6A45">
      <w:pPr>
        <w:pStyle w:val="CommentText"/>
        <w:rPr>
          <w:rFonts w:ascii="Arial" w:hAnsi="Arial" w:cs="Arial"/>
          <w:sz w:val="28"/>
          <w:szCs w:val="28"/>
        </w:rPr>
      </w:pPr>
      <w:proofErr w:type="gramStart"/>
      <w:r>
        <w:rPr>
          <w:rFonts w:ascii="Arial" w:hAnsi="Arial" w:cs="Arial"/>
          <w:sz w:val="28"/>
          <w:szCs w:val="28"/>
        </w:rPr>
        <w:t>.•</w:t>
      </w:r>
      <w:proofErr w:type="gramEnd"/>
      <w:r>
        <w:rPr>
          <w:rFonts w:ascii="Arial" w:hAnsi="Arial" w:cs="Arial"/>
          <w:sz w:val="28"/>
          <w:szCs w:val="28"/>
        </w:rPr>
        <w:t xml:space="preserve">Short address with Arabic numerals as links. •Include country names for </w:t>
      </w:r>
      <w:proofErr w:type="spellStart"/>
      <w:r>
        <w:rPr>
          <w:rFonts w:ascii="Arial" w:hAnsi="Arial" w:cs="Arial"/>
          <w:sz w:val="28"/>
          <w:szCs w:val="28"/>
        </w:rPr>
        <w:t>allaffiliations</w:t>
      </w:r>
      <w:proofErr w:type="spellEnd"/>
    </w:p>
    <w:p w14:paraId="4920E3C9" w14:textId="77777777" w:rsidR="00FB6A45" w:rsidRDefault="00FB6A45">
      <w:pPr>
        <w:pStyle w:val="CommentText"/>
        <w:rPr>
          <w:rFonts w:ascii="Arial" w:hAnsi="Arial" w:cs="Arial"/>
          <w:sz w:val="28"/>
          <w:szCs w:val="28"/>
        </w:rPr>
      </w:pPr>
      <w:proofErr w:type="gramStart"/>
      <w:r>
        <w:rPr>
          <w:rFonts w:ascii="Arial" w:hAnsi="Arial" w:cs="Arial"/>
          <w:sz w:val="28"/>
          <w:szCs w:val="28"/>
        </w:rPr>
        <w:t>.•</w:t>
      </w:r>
      <w:proofErr w:type="gramEnd"/>
      <w:r>
        <w:rPr>
          <w:rFonts w:ascii="Arial" w:hAnsi="Arial" w:cs="Arial"/>
          <w:sz w:val="28"/>
          <w:szCs w:val="28"/>
        </w:rPr>
        <w:t xml:space="preserve">The name of the country is not </w:t>
      </w:r>
      <w:proofErr w:type="spellStart"/>
      <w:r>
        <w:rPr>
          <w:rFonts w:ascii="Arial" w:hAnsi="Arial" w:cs="Arial"/>
          <w:sz w:val="28"/>
          <w:szCs w:val="28"/>
        </w:rPr>
        <w:t>abbreviated,except</w:t>
      </w:r>
      <w:proofErr w:type="spellEnd"/>
      <w:r>
        <w:rPr>
          <w:rFonts w:ascii="Arial" w:hAnsi="Arial" w:cs="Arial"/>
          <w:sz w:val="28"/>
          <w:szCs w:val="28"/>
        </w:rPr>
        <w:t xml:space="preserve"> United States of America (USA) and United Kingdom (UK).Use Germany, not FRG</w:t>
      </w:r>
    </w:p>
    <w:p w14:paraId="43A6A888" w14:textId="77777777" w:rsidR="00FB6A45" w:rsidRDefault="00FB6A45">
      <w:pPr>
        <w:pStyle w:val="CommentText"/>
        <w:rPr>
          <w:rFonts w:ascii="Arial" w:hAnsi="Arial" w:cs="Arial"/>
          <w:sz w:val="28"/>
          <w:szCs w:val="28"/>
        </w:rPr>
      </w:pPr>
      <w:proofErr w:type="gramStart"/>
      <w:r>
        <w:rPr>
          <w:rFonts w:ascii="Arial" w:hAnsi="Arial" w:cs="Arial"/>
          <w:sz w:val="28"/>
          <w:szCs w:val="28"/>
        </w:rPr>
        <w:t>.•</w:t>
      </w:r>
      <w:proofErr w:type="gramEnd"/>
      <w:r>
        <w:rPr>
          <w:rFonts w:ascii="Arial" w:hAnsi="Arial" w:cs="Arial"/>
          <w:sz w:val="28"/>
          <w:szCs w:val="28"/>
        </w:rPr>
        <w:t xml:space="preserve">List department, institution, city, state, </w:t>
      </w:r>
      <w:proofErr w:type="spellStart"/>
      <w:r>
        <w:rPr>
          <w:rFonts w:ascii="Arial" w:hAnsi="Arial" w:cs="Arial"/>
          <w:sz w:val="28"/>
          <w:szCs w:val="28"/>
        </w:rPr>
        <w:t>andcountry</w:t>
      </w:r>
      <w:proofErr w:type="spellEnd"/>
    </w:p>
    <w:p w14:paraId="3FAB0B0D" w14:textId="77777777" w:rsidR="00FB6A45" w:rsidRDefault="00FB6A45">
      <w:pPr>
        <w:pStyle w:val="CommentText"/>
        <w:rPr>
          <w:rFonts w:ascii="Arial" w:hAnsi="Arial" w:cs="Arial"/>
          <w:sz w:val="28"/>
          <w:szCs w:val="28"/>
        </w:rPr>
      </w:pPr>
      <w:proofErr w:type="gramStart"/>
      <w:r>
        <w:rPr>
          <w:rFonts w:ascii="Arial" w:hAnsi="Arial" w:cs="Arial"/>
          <w:sz w:val="28"/>
          <w:szCs w:val="28"/>
        </w:rPr>
        <w:t>.•</w:t>
      </w:r>
      <w:proofErr w:type="gramEnd"/>
      <w:r>
        <w:rPr>
          <w:rFonts w:ascii="Arial" w:hAnsi="Arial" w:cs="Arial"/>
          <w:sz w:val="28"/>
          <w:szCs w:val="28"/>
        </w:rPr>
        <w:t>The department comes before the university. Department and university names, where possible, are given in English</w:t>
      </w:r>
    </w:p>
    <w:p w14:paraId="00DB6C5A" w14:textId="77777777" w:rsidR="00FB6A45" w:rsidRDefault="00FB6A45">
      <w:pPr>
        <w:pStyle w:val="CommentText"/>
        <w:rPr>
          <w:rFonts w:ascii="Arial" w:hAnsi="Arial" w:cs="Arial"/>
          <w:sz w:val="28"/>
          <w:szCs w:val="28"/>
        </w:rPr>
      </w:pPr>
      <w:r>
        <w:rPr>
          <w:rFonts w:ascii="Arial" w:hAnsi="Arial" w:cs="Arial"/>
          <w:sz w:val="28"/>
          <w:szCs w:val="28"/>
        </w:rPr>
        <w:t xml:space="preserve">•US state names should be spelled out in affiliations (e.g., </w:t>
      </w:r>
      <w:proofErr w:type="gramStart"/>
      <w:r>
        <w:rPr>
          <w:rFonts w:ascii="Arial" w:hAnsi="Arial" w:cs="Arial"/>
          <w:sz w:val="28"/>
          <w:szCs w:val="28"/>
        </w:rPr>
        <w:t>Michigan)and</w:t>
      </w:r>
      <w:proofErr w:type="gramEnd"/>
      <w:r>
        <w:rPr>
          <w:rFonts w:ascii="Arial" w:hAnsi="Arial" w:cs="Arial"/>
          <w:sz w:val="28"/>
          <w:szCs w:val="28"/>
        </w:rPr>
        <w:t xml:space="preserve"> abbreviated in the corresponding address with postal abbreviations (e.g., MI).UK: no full stops, same as in text.</w:t>
      </w:r>
    </w:p>
    <w:p w14:paraId="31714058" w14:textId="77777777" w:rsidR="00FB6A45" w:rsidRDefault="00FB6A45">
      <w:pPr>
        <w:pStyle w:val="CommentText"/>
        <w:rPr>
          <w:rFonts w:ascii="Arial" w:hAnsi="Arial" w:cs="Arial"/>
          <w:sz w:val="28"/>
          <w:szCs w:val="28"/>
        </w:rPr>
      </w:pPr>
    </w:p>
    <w:p w14:paraId="635F6F99" w14:textId="77777777" w:rsidR="00FB6A45" w:rsidRDefault="00FB6A45">
      <w:pPr>
        <w:pStyle w:val="CommentText"/>
        <w:rPr>
          <w:rFonts w:ascii="Arial" w:hAnsi="Arial" w:cs="Arial"/>
          <w:sz w:val="28"/>
          <w:szCs w:val="28"/>
        </w:rPr>
      </w:pPr>
      <w:r>
        <w:rPr>
          <w:rFonts w:ascii="Arial" w:hAnsi="Arial" w:cs="Arial"/>
          <w:sz w:val="28"/>
          <w:szCs w:val="28"/>
        </w:rPr>
        <w:t>For example:</w:t>
      </w:r>
    </w:p>
    <w:p w14:paraId="1422806A" w14:textId="2BFCA2A3" w:rsidR="00FB6A45" w:rsidRDefault="00FB6A45">
      <w:pPr>
        <w:pStyle w:val="CommentText"/>
        <w:rPr>
          <w:rFonts w:ascii="Arial" w:hAnsi="Arial" w:cs="Arial"/>
          <w:sz w:val="28"/>
          <w:szCs w:val="28"/>
        </w:rPr>
      </w:pPr>
      <w:r>
        <w:rPr>
          <w:rFonts w:ascii="Arial" w:hAnsi="Arial" w:cs="Arial"/>
          <w:sz w:val="17"/>
          <w:szCs w:val="17"/>
        </w:rPr>
        <w:t>1</w:t>
      </w:r>
      <w:r>
        <w:rPr>
          <w:rFonts w:ascii="Arial" w:hAnsi="Arial" w:cs="Arial"/>
          <w:sz w:val="28"/>
          <w:szCs w:val="28"/>
        </w:rPr>
        <w:t>Department of Genetics, Harvard Medical School, Boston, Massachusetts, USA. email1</w:t>
      </w:r>
    </w:p>
    <w:p w14:paraId="3B4DC774" w14:textId="4B9FE1E7" w:rsidR="00FB6A45" w:rsidRDefault="00FB6A45">
      <w:pPr>
        <w:pStyle w:val="CommentText"/>
      </w:pPr>
      <w:r>
        <w:rPr>
          <w:rFonts w:ascii="Arial" w:hAnsi="Arial" w:cs="Arial"/>
          <w:sz w:val="17"/>
          <w:szCs w:val="17"/>
        </w:rPr>
        <w:t>2</w:t>
      </w:r>
      <w:r>
        <w:rPr>
          <w:rFonts w:ascii="Arial" w:hAnsi="Arial" w:cs="Arial"/>
          <w:sz w:val="28"/>
          <w:szCs w:val="28"/>
        </w:rPr>
        <w:t xml:space="preserve">Max Delbrück Center for Molecular Medicine, Berlin, Germany. </w:t>
      </w:r>
      <w:r>
        <w:rPr>
          <w:rFonts w:ascii="Arial" w:hAnsi="Arial" w:cs="Arial"/>
          <w:sz w:val="17"/>
          <w:szCs w:val="17"/>
        </w:rPr>
        <w:t>email2</w:t>
      </w:r>
    </w:p>
  </w:comment>
  <w:comment w:id="6" w:author="Ernest, Morgan" w:date="2020-12-07T09:20:00Z" w:initials="EM">
    <w:p w14:paraId="0A96D86F" w14:textId="7906B57A" w:rsidR="00FB6A45" w:rsidRDefault="00FB6A45">
      <w:pPr>
        <w:pStyle w:val="CommentText"/>
      </w:pPr>
      <w:r>
        <w:rPr>
          <w:rStyle w:val="CommentReference"/>
        </w:rPr>
        <w:annotationRef/>
      </w:r>
      <w:r>
        <w:t>150 words for a letter</w:t>
      </w:r>
    </w:p>
  </w:comment>
  <w:comment w:id="114" w:author="Diaz,Renata M" w:date="2020-10-14T12:38:00Z" w:initials="DM">
    <w:p w14:paraId="59A5F2BC" w14:textId="5CF81ABA" w:rsidR="00B73B80" w:rsidRDefault="00B73B80">
      <w:pPr>
        <w:pStyle w:val="CommentText"/>
      </w:pPr>
      <w:r>
        <w:rPr>
          <w:rStyle w:val="CommentReference"/>
        </w:rPr>
        <w:annotationRef/>
      </w:r>
      <w:hyperlink r:id="rId1" w:anchor="final-dataset-in-s-and-n-space" w:history="1">
        <w:r w:rsidRPr="00AF0C42">
          <w:rPr>
            <w:rStyle w:val="Hyperlink"/>
          </w:rPr>
          <w:t>https://github.com/diazrenata/scadsanalysis/blob/clean-and-tests/analysis/reports/manuscript_main.md#final-dataset-in-s-and-n-space</w:t>
        </w:r>
      </w:hyperlink>
      <w:r>
        <w:t xml:space="preserve"> for live version</w:t>
      </w:r>
    </w:p>
  </w:comment>
  <w:comment w:id="115" w:author="Diaz,Renata M" w:date="2020-11-30T16:00:00Z" w:initials="DM">
    <w:p w14:paraId="5E8F2CAB" w14:textId="38B16D4F" w:rsidR="00DA7C99" w:rsidRDefault="00DA7C99">
      <w:pPr>
        <w:pStyle w:val="CommentText"/>
      </w:pPr>
      <w:r>
        <w:rPr>
          <w:rStyle w:val="CommentReference"/>
        </w:rPr>
        <w:annotationRef/>
      </w:r>
      <w:r w:rsidR="005E12FC">
        <w:rPr>
          <w:noProof/>
        </w:rPr>
        <w:t xml:space="preserve">This one is still in progress, live at </w:t>
      </w:r>
      <w:hyperlink r:id="rId2" w:history="1">
        <w:r w:rsidR="004B7670" w:rsidRPr="004C1CBC">
          <w:rPr>
            <w:rStyle w:val="Hyperlink"/>
            <w:noProof/>
          </w:rPr>
          <w:t>https://github.com/diazrenata/scadsanalysis/blob/clean-and-tests/analysis/reports/filtering.md</w:t>
        </w:r>
      </w:hyperlink>
      <w:r w:rsidR="004B7670">
        <w:rPr>
          <w:noProof/>
        </w:rPr>
        <w:t xml:space="preserve"> </w:t>
      </w:r>
      <w:r w:rsidR="005E12FC">
        <w:rPr>
          <w:noProof/>
        </w:rPr>
        <w:t xml:space="preserve">It's taking me a minute to track down some of the details because there are two major phases of filtering - before we run the pipeline, and after (but before we aggregate and make histograms, etc). The final # of communities may change, although not by much. </w:t>
      </w:r>
    </w:p>
  </w:comment>
  <w:comment w:id="116" w:author="Diaz,Renata M" w:date="2020-11-30T16:03:00Z" w:initials="DM">
    <w:p w14:paraId="3B08FB7E" w14:textId="2C3F31E1" w:rsidR="00BF0DC4" w:rsidRDefault="00BF0DC4">
      <w:pPr>
        <w:pStyle w:val="CommentText"/>
      </w:pPr>
      <w:r>
        <w:rPr>
          <w:rStyle w:val="CommentReference"/>
        </w:rPr>
        <w:annotationRef/>
      </w:r>
      <w:r>
        <w:t>This maybe should be a supplement?</w:t>
      </w:r>
    </w:p>
  </w:comment>
  <w:comment w:id="117" w:author="Diaz,Renata M" w:date="2020-10-14T14:12:00Z" w:initials="DM">
    <w:p w14:paraId="1271EDE6" w14:textId="6F3EEDF3" w:rsidR="00231300" w:rsidRDefault="00231300">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3"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118" w:author="Diaz,Renata M" w:date="2020-11-30T16:31:00Z" w:initials="DM">
    <w:p w14:paraId="2DCBE14C" w14:textId="03525957" w:rsidR="009674F5" w:rsidRDefault="00D63717" w:rsidP="009674F5">
      <w:pPr>
        <w:pStyle w:val="CommentText"/>
      </w:pPr>
      <w:r>
        <w:rPr>
          <w:rStyle w:val="CommentReference"/>
        </w:rPr>
        <w:annotationRef/>
      </w:r>
      <w:r>
        <w:t>Live figure:</w:t>
      </w:r>
      <w:r w:rsidR="009674F5" w:rsidRPr="009674F5">
        <w:t xml:space="preserve"> </w:t>
      </w:r>
      <w:hyperlink r:id="rId4" w:anchor="skewness-and-evenness-histograms-by-dataset" w:history="1">
        <w:r w:rsidR="00A84783" w:rsidRPr="00AF13C8">
          <w:rPr>
            <w:rStyle w:val="Hyperlink"/>
          </w:rPr>
          <w:t>https://github.com/diazrenata/scadsanalysis/blob/clean-and-tests/analysis/reports/manuscript_main.md#skewness-and-evenness-histograms-by-dataset</w:t>
        </w:r>
      </w:hyperlink>
      <w:r w:rsidR="00A84783">
        <w:t xml:space="preserve"> </w:t>
      </w:r>
    </w:p>
    <w:p w14:paraId="36A3CD80" w14:textId="018EDA62" w:rsidR="00D63717" w:rsidRDefault="00D63717">
      <w:pPr>
        <w:pStyle w:val="CommentText"/>
      </w:pPr>
    </w:p>
  </w:comment>
  <w:comment w:id="119" w:author="Diaz,Renata M" w:date="2020-11-30T16:31:00Z" w:initials="DM">
    <w:p w14:paraId="38C35F5B" w14:textId="6EF7CEBE" w:rsidR="00BE66DB" w:rsidRDefault="00C37D6A" w:rsidP="00BE66DB">
      <w:pPr>
        <w:pStyle w:val="CommentText"/>
      </w:pPr>
      <w:r>
        <w:rPr>
          <w:rStyle w:val="CommentReference"/>
        </w:rPr>
        <w:annotationRef/>
      </w:r>
      <w:r>
        <w:t>Live table:</w:t>
      </w:r>
      <w:r w:rsidR="00BE66DB" w:rsidRPr="00BE66DB">
        <w:t xml:space="preserve"> </w:t>
      </w:r>
      <w:hyperlink r:id="rId5" w:anchor="skewness-and-evenness-histograms-by-dataset" w:history="1">
        <w:r w:rsidR="00A84783" w:rsidRPr="00AF13C8">
          <w:rPr>
            <w:rStyle w:val="Hyperlink"/>
          </w:rPr>
          <w:t>https://github.com/diazrenata/scadsanalysis/blob/clean-and-tests/analysis/reports/manuscript_main.md#skewness-and-evenness-histograms-by-dataset</w:t>
        </w:r>
      </w:hyperlink>
      <w:r w:rsidR="00A84783">
        <w:t xml:space="preserve"> </w:t>
      </w:r>
    </w:p>
    <w:p w14:paraId="1960AE92" w14:textId="3A2DE898" w:rsidR="00C37D6A" w:rsidRDefault="00C37D6A">
      <w:pPr>
        <w:pStyle w:val="CommentText"/>
      </w:pPr>
    </w:p>
  </w:comment>
  <w:comment w:id="120" w:author="Diaz,Renata M" w:date="2020-10-14T12:42:00Z" w:initials="DM">
    <w:p w14:paraId="6EC6D368" w14:textId="22068697" w:rsidR="00561D4B" w:rsidRDefault="00561D4B">
      <w:pPr>
        <w:pStyle w:val="CommentText"/>
      </w:pPr>
      <w:r>
        <w:rPr>
          <w:rStyle w:val="CommentReference"/>
        </w:rPr>
        <w:annotationRef/>
      </w:r>
      <w:r>
        <w:t>Live figure:</w:t>
      </w:r>
      <w:r w:rsidR="00E27149">
        <w:t xml:space="preserve"> </w:t>
      </w:r>
      <w:hyperlink r:id="rId6" w:anchor="95-intervals-by-size-of-fs" w:history="1">
        <w:r w:rsidR="00E27149" w:rsidRPr="00AF0C42">
          <w:rPr>
            <w:rStyle w:val="Hyperlink"/>
          </w:rPr>
          <w:t>https://github.com/diazrenata/scadsanalysis/blob/clean-and-tests/analysis/reports/manuscript_main.md#95-intervals-by-size-of-fs</w:t>
        </w:r>
      </w:hyperlink>
      <w:r w:rsidR="00E27149">
        <w:t xml:space="preserve"> </w:t>
      </w:r>
      <w:r>
        <w:br/>
        <w:t xml:space="preserve"> </w:t>
      </w:r>
    </w:p>
  </w:comment>
  <w:comment w:id="121" w:author="Diaz,Renata M" w:date="2020-10-14T12:47:00Z" w:initials="DM">
    <w:p w14:paraId="2B3D2CA5" w14:textId="026861FE" w:rsidR="00E27149" w:rsidRDefault="00E27149">
      <w:pPr>
        <w:pStyle w:val="CommentText"/>
      </w:pPr>
      <w:r>
        <w:rPr>
          <w:rStyle w:val="CommentReference"/>
        </w:rPr>
        <w:annotationRef/>
      </w:r>
      <w:r>
        <w:t xml:space="preserve">Live figure: </w:t>
      </w:r>
      <w:hyperlink r:id="rId7" w:anchor="95-intervals-by-dataset" w:history="1">
        <w:r w:rsidRPr="00AF0C42">
          <w:rPr>
            <w:rStyle w:val="Hyperlink"/>
          </w:rPr>
          <w:t>https://github.com/diazrenata/scadsanalysis/blob/clean-and-tests/analysis/reports/manuscript_main.md#95-intervals-by-dataset</w:t>
        </w:r>
      </w:hyperlink>
      <w:r>
        <w:t xml:space="preserve"> </w:t>
      </w:r>
    </w:p>
  </w:comment>
  <w:comment w:id="122" w:author="Ye,Hao" w:date="2020-11-16T16:05:00Z" w:initials="Y">
    <w:p w14:paraId="47CF501E" w14:textId="77777777" w:rsidR="0056363A" w:rsidRDefault="0056363A"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123" w:author="Diaz,Renata M" w:date="2020-11-27T15:37:00Z" w:initials="DM">
    <w:p w14:paraId="681E5D48" w14:textId="77777777" w:rsidR="00A60DF5" w:rsidRDefault="00A60DF5">
      <w:pPr>
        <w:pStyle w:val="CommentText"/>
      </w:pPr>
      <w:r>
        <w:rPr>
          <w:rStyle w:val="CommentReference"/>
        </w:rPr>
        <w:annotationRef/>
      </w:r>
      <w:r>
        <w:t>Copying Hao’s comment here – I guess I don’t fully understand this?</w:t>
      </w:r>
    </w:p>
    <w:p w14:paraId="74B8DD7B" w14:textId="6E3E53B6" w:rsidR="00A60DF5" w:rsidRDefault="00A60DF5">
      <w:pPr>
        <w:pStyle w:val="CommentText"/>
      </w:pPr>
    </w:p>
  </w:comment>
  <w:comment w:id="124" w:author="Diaz,Renata M" w:date="2020-11-30T16:30:00Z" w:initials="DM">
    <w:p w14:paraId="423E5781" w14:textId="7E5A7F92" w:rsidR="00AC1E36" w:rsidRDefault="00AC1E36">
      <w:pPr>
        <w:pStyle w:val="CommentText"/>
      </w:pPr>
      <w:r>
        <w:rPr>
          <w:rStyle w:val="CommentReference"/>
        </w:rPr>
        <w:annotationRef/>
      </w:r>
      <w:r>
        <w:t xml:space="preserve">Live figure here: Live: </w:t>
      </w:r>
      <w:hyperlink r:id="rId8" w:anchor="95-intervals-by-size-of-fs" w:history="1">
        <w:r w:rsidRPr="00AF0C42">
          <w:rPr>
            <w:rStyle w:val="Hyperlink"/>
          </w:rPr>
          <w:t>https://github.com/diazrenata/scadsanalysis/blob/clean-and-tests/analysis/reports/manuscript_main.md#95-intervals-by-size-of-fs</w:t>
        </w:r>
      </w:hyperlink>
    </w:p>
  </w:comment>
  <w:comment w:id="125" w:author="Diaz,Renata M" w:date="2020-11-30T16:31:00Z" w:initials="DM">
    <w:p w14:paraId="4EC82CB8" w14:textId="133FF6A3" w:rsidR="009B147A" w:rsidRDefault="009B147A">
      <w:pPr>
        <w:pStyle w:val="CommentText"/>
      </w:pPr>
      <w:r>
        <w:rPr>
          <w:rStyle w:val="CommentReference"/>
        </w:rPr>
        <w:annotationRef/>
      </w:r>
      <w:r>
        <w:t xml:space="preserve">Live table: </w:t>
      </w:r>
      <w:hyperlink r:id="rId9" w:history="1">
        <w:r w:rsidRPr="00AF0C42">
          <w:rPr>
            <w:rStyle w:val="Hyperlink"/>
          </w:rPr>
          <w:t>https://github.com/diazrenata/scadsanalysis/blob/clean-and-tests/analysis/reports/direct_FIA_size_comparison.md</w:t>
        </w:r>
      </w:hyperlink>
    </w:p>
  </w:comment>
  <w:comment w:id="126" w:author="Diaz,Renata M" w:date="2020-11-27T15:58:00Z" w:initials="DM">
    <w:p w14:paraId="3D096508" w14:textId="15BF28C3" w:rsidR="000605D0" w:rsidRDefault="000605D0">
      <w:pPr>
        <w:pStyle w:val="CommentText"/>
      </w:pPr>
      <w:r>
        <w:rPr>
          <w:rStyle w:val="CommentReference"/>
        </w:rPr>
        <w:annotationRef/>
      </w:r>
      <w:r>
        <w:t>Hao suggested this clause and I’m not 100% sure what it means…?</w:t>
      </w:r>
      <w:r w:rsidR="008A495D">
        <w:t xml:space="preserve"> Is he referring to, more specific hypotheses than the feasible set?</w:t>
      </w:r>
    </w:p>
  </w:comment>
  <w:comment w:id="128" w:author="Diaz,Renata M" w:date="2020-10-14T12:48:00Z" w:initials="DM">
    <w:p w14:paraId="37761752" w14:textId="77777777" w:rsidR="00667D2A" w:rsidRDefault="00667D2A" w:rsidP="00667D2A">
      <w:pPr>
        <w:rPr>
          <w:rFonts w:asciiTheme="majorHAnsi" w:hAnsiTheme="majorHAnsi" w:cstheme="majorHAnsi"/>
        </w:rPr>
      </w:pPr>
      <w:r>
        <w:rPr>
          <w:rStyle w:val="CommentReference"/>
        </w:rPr>
        <w:annotationRef/>
      </w:r>
    </w:p>
    <w:p w14:paraId="48696F45" w14:textId="77777777" w:rsidR="00667D2A" w:rsidRDefault="00667D2A" w:rsidP="00667D2A">
      <w:pPr>
        <w:rPr>
          <w:rFonts w:asciiTheme="majorHAnsi" w:hAnsiTheme="majorHAnsi" w:cstheme="majorHAnsi"/>
        </w:rPr>
      </w:pPr>
      <w:r>
        <w:rPr>
          <w:rFonts w:asciiTheme="majorHAnsi" w:hAnsiTheme="majorHAnsi" w:cstheme="majorHAnsi"/>
        </w:rPr>
        <w:t xml:space="preserve">Live version </w:t>
      </w:r>
      <w:hyperlink r:id="rId10"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667D2A" w:rsidRDefault="00667D2A">
      <w:pPr>
        <w:pStyle w:val="CommentText"/>
      </w:pPr>
    </w:p>
  </w:comment>
  <w:comment w:id="156" w:author="Diaz,Renata M" w:date="2020-10-14T12:48:00Z" w:initials="DM">
    <w:p w14:paraId="0B9E1BBA" w14:textId="3EDDB794" w:rsidR="00445DDB" w:rsidRDefault="00445DDB">
      <w:pPr>
        <w:pStyle w:val="CommentText"/>
      </w:pPr>
      <w:r>
        <w:rPr>
          <w:rStyle w:val="CommentReference"/>
        </w:rPr>
        <w:annotationRef/>
      </w:r>
      <w:r>
        <w:rPr>
          <w:noProof/>
        </w:rPr>
        <w:t xml:space="preserve">Live version: </w:t>
      </w:r>
      <w:hyperlink r:id="rId11" w:anchor="measuring-the-shape-narrowness" w:history="1">
        <w:r w:rsidRPr="00AF0C42">
          <w:rPr>
            <w:rStyle w:val="Hyperlink"/>
            <w:noProof/>
          </w:rPr>
          <w:t>https://github.com/diazrenata/scadsanalysis/blob/clean-and-tests/analysis/reports/rov_metric.md#measuring-the-shape-narrowness</w:t>
        </w:r>
      </w:hyperlink>
    </w:p>
  </w:comment>
  <w:comment w:id="159" w:author="Diaz,Renata M" w:date="2020-10-14T12:48:00Z" w:initials="DM">
    <w:p w14:paraId="2F6236E6" w14:textId="77777777" w:rsidR="00DA38FB" w:rsidRDefault="00DA38FB">
      <w:pPr>
        <w:pStyle w:val="CommentText"/>
      </w:pPr>
      <w:r>
        <w:rPr>
          <w:rStyle w:val="CommentReference"/>
        </w:rPr>
        <w:annotationRef/>
      </w:r>
      <w:r>
        <w:t>Live:</w:t>
      </w:r>
    </w:p>
    <w:p w14:paraId="56CD2267" w14:textId="686B0F99" w:rsidR="00DA38FB" w:rsidRDefault="00DA38FB">
      <w:pPr>
        <w:pStyle w:val="CommentText"/>
      </w:pPr>
      <w:r w:rsidRPr="00DA38FB">
        <w:t>https://github.com/diazrenata/scadsanalysis/blob/clean-and-tests/analysis/reports/manuscript_main.md#skewness-and-evenness-histograms-by-dataset</w:t>
      </w:r>
    </w:p>
  </w:comment>
  <w:comment w:id="163" w:author="Diaz,Renata M" w:date="2020-10-14T12:49:00Z" w:initials="DM">
    <w:p w14:paraId="68BF135A" w14:textId="52B194C7" w:rsidR="00B20261" w:rsidRDefault="00B20261">
      <w:pPr>
        <w:pStyle w:val="CommentText"/>
      </w:pPr>
      <w:r>
        <w:rPr>
          <w:rStyle w:val="CommentReference"/>
        </w:rPr>
        <w:annotationRef/>
      </w:r>
      <w:r>
        <w:t xml:space="preserve">Live: </w:t>
      </w:r>
      <w:hyperlink r:id="rId12" w:anchor="95-intervals-by-dataset" w:history="1">
        <w:r w:rsidRPr="00AF0C42">
          <w:rPr>
            <w:rStyle w:val="Hyperlink"/>
          </w:rPr>
          <w:t>https://github.com/diazrenata/scadsanalysis/blob/clean-and-tests/analysis/reports/manuscript_main.md#95-intervals-by-dataset</w:t>
        </w:r>
      </w:hyperlink>
      <w:r>
        <w:t xml:space="preserve"> </w:t>
      </w:r>
    </w:p>
  </w:comment>
  <w:comment w:id="165" w:author="Diaz,Renata M" w:date="2020-10-14T12:45:00Z" w:initials="DM">
    <w:p w14:paraId="32A1B3C5" w14:textId="76A7D78E" w:rsidR="00F74CD1" w:rsidRDefault="00F74CD1">
      <w:pPr>
        <w:pStyle w:val="CommentText"/>
      </w:pPr>
      <w:r>
        <w:rPr>
          <w:rStyle w:val="CommentReference"/>
        </w:rPr>
        <w:annotationRef/>
      </w:r>
      <w:r>
        <w:t xml:space="preserve">Live: </w:t>
      </w:r>
      <w:hyperlink r:id="rId13" w:history="1">
        <w:r w:rsidR="003E4781" w:rsidRPr="00AF0C42">
          <w:rPr>
            <w:rStyle w:val="Hyperlink"/>
          </w:rPr>
          <w:t>https://github.com/diazrenata/scadsanalysis/blob/clean-and-tests/analysis/reports/direct_FIA_size_comparison.md</w:t>
        </w:r>
      </w:hyperlink>
      <w:r w:rsidR="003E4781">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BE4875" w15:done="0"/>
  <w15:commentEx w15:paraId="3B4DC774" w15:done="0"/>
  <w15:commentEx w15:paraId="0A96D86F" w15:done="0"/>
  <w15:commentEx w15:paraId="59A5F2BC" w15:done="0"/>
  <w15:commentEx w15:paraId="5E8F2CAB" w15:done="0"/>
  <w15:commentEx w15:paraId="3B08FB7E" w15:done="0"/>
  <w15:commentEx w15:paraId="1271EDE6" w15:done="0"/>
  <w15:commentEx w15:paraId="36A3CD80" w15:done="0"/>
  <w15:commentEx w15:paraId="1960AE92" w15:done="0"/>
  <w15:commentEx w15:paraId="6EC6D368" w15:done="0"/>
  <w15:commentEx w15:paraId="2B3D2CA5" w15:done="0"/>
  <w15:commentEx w15:paraId="47CF501E" w15:done="0"/>
  <w15:commentEx w15:paraId="74B8DD7B" w15:paraIdParent="47CF501E" w15:done="0"/>
  <w15:commentEx w15:paraId="423E5781" w15:done="0"/>
  <w15:commentEx w15:paraId="4EC82CB8" w15:done="0"/>
  <w15:commentEx w15:paraId="3D096508" w15:done="0"/>
  <w15:commentEx w15:paraId="61B39131" w15:done="0"/>
  <w15:commentEx w15:paraId="0B9E1BBA" w15:done="0"/>
  <w15:commentEx w15:paraId="56CD2267" w15:done="0"/>
  <w15:commentEx w15:paraId="68BF135A"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870FC" w16cex:dateUtc="2020-12-07T14:14:00Z"/>
  <w16cex:commentExtensible w16cex:durableId="2378704E" w16cex:dateUtc="2020-12-07T14:11:00Z"/>
  <w16cex:commentExtensible w16cex:durableId="23787270" w16cex:dateUtc="2020-12-07T14:20:00Z"/>
  <w16cex:commentExtensible w16cex:durableId="23316FB7" w16cex:dateUtc="2020-10-14T16:38:00Z"/>
  <w16cex:commentExtensible w16cex:durableId="236F95B1" w16cex:dateUtc="2020-11-30T21:00:00Z"/>
  <w16cex:commentExtensible w16cex:durableId="236F963F" w16cex:dateUtc="2020-11-30T21:03:00Z"/>
  <w16cex:commentExtensible w16cex:durableId="233185BB" w16cex:dateUtc="2020-10-14T18:12:00Z"/>
  <w16cex:commentExtensible w16cex:durableId="236F9CEB" w16cex:dateUtc="2020-11-30T21:31:00Z"/>
  <w16cex:commentExtensible w16cex:durableId="236F9CF3" w16cex:dateUtc="2020-11-30T21:31:00Z"/>
  <w16cex:commentExtensible w16cex:durableId="233170CB" w16cex:dateUtc="2020-10-14T16:42:00Z"/>
  <w16cex:commentExtensible w16cex:durableId="233171D9" w16cex:dateUtc="2020-10-14T16:47:00Z"/>
  <w16cex:commentExtensible w16cex:durableId="235D21B8" w16cex:dateUtc="2020-11-16T21:05:00Z"/>
  <w16cex:commentExtensible w16cex:durableId="236B9BAB" w16cex:dateUtc="2020-11-27T20:37:00Z"/>
  <w16cex:commentExtensible w16cex:durableId="236F9CBD" w16cex:dateUtc="2020-11-30T21:30:00Z"/>
  <w16cex:commentExtensible w16cex:durableId="236F9CC9" w16cex:dateUtc="2020-11-30T21:31:00Z"/>
  <w16cex:commentExtensible w16cex:durableId="236BA0AF" w16cex:dateUtc="2020-11-27T20:58: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BE4875" w16cid:durableId="237870FC"/>
  <w16cid:commentId w16cid:paraId="3B4DC774" w16cid:durableId="2378704E"/>
  <w16cid:commentId w16cid:paraId="0A96D86F" w16cid:durableId="23787270"/>
  <w16cid:commentId w16cid:paraId="59A5F2BC" w16cid:durableId="23316FB7"/>
  <w16cid:commentId w16cid:paraId="5E8F2CAB" w16cid:durableId="236F95B1"/>
  <w16cid:commentId w16cid:paraId="3B08FB7E" w16cid:durableId="236F963F"/>
  <w16cid:commentId w16cid:paraId="1271EDE6" w16cid:durableId="233185BB"/>
  <w16cid:commentId w16cid:paraId="36A3CD80" w16cid:durableId="236F9CEB"/>
  <w16cid:commentId w16cid:paraId="1960AE92" w16cid:durableId="236F9CF3"/>
  <w16cid:commentId w16cid:paraId="6EC6D368" w16cid:durableId="233170CB"/>
  <w16cid:commentId w16cid:paraId="2B3D2CA5" w16cid:durableId="233171D9"/>
  <w16cid:commentId w16cid:paraId="47CF501E" w16cid:durableId="235D21B8"/>
  <w16cid:commentId w16cid:paraId="74B8DD7B" w16cid:durableId="236B9BAB"/>
  <w16cid:commentId w16cid:paraId="423E5781" w16cid:durableId="236F9CBD"/>
  <w16cid:commentId w16cid:paraId="4EC82CB8" w16cid:durableId="236F9CC9"/>
  <w16cid:commentId w16cid:paraId="3D096508" w16cid:durableId="236BA0AF"/>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6FEEA" w14:textId="77777777" w:rsidR="00BF5829" w:rsidRDefault="00BF5829" w:rsidP="0091663F">
      <w:pPr>
        <w:spacing w:after="0" w:line="240" w:lineRule="auto"/>
      </w:pPr>
      <w:r>
        <w:separator/>
      </w:r>
    </w:p>
  </w:endnote>
  <w:endnote w:type="continuationSeparator" w:id="0">
    <w:p w14:paraId="070FB4CE" w14:textId="77777777" w:rsidR="00BF5829" w:rsidRDefault="00BF5829"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28297" w14:textId="77777777" w:rsidR="00BF5829" w:rsidRDefault="00BF5829" w:rsidP="0091663F">
      <w:pPr>
        <w:spacing w:after="0" w:line="240" w:lineRule="auto"/>
      </w:pPr>
      <w:r>
        <w:separator/>
      </w:r>
    </w:p>
  </w:footnote>
  <w:footnote w:type="continuationSeparator" w:id="0">
    <w:p w14:paraId="4CCBF1F8" w14:textId="77777777" w:rsidR="00BF5829" w:rsidRDefault="00BF5829" w:rsidP="0091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nest, Morgan">
    <w15:presenceInfo w15:providerId="AD" w15:userId="S::skmorgane@ufl.edu::8bdbff9f-609a-4f8d-8d10-6c72c204f1d3"/>
  </w15:person>
  <w15:person w15:author="Diaz,Renata M">
    <w15:presenceInfo w15:providerId="AD" w15:userId="S::diaz.renata@ufl.edu::887f1fd4-2761-4d05-a769-649c729a9df8"/>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440F"/>
    <w:rsid w:val="0000560A"/>
    <w:rsid w:val="00005B03"/>
    <w:rsid w:val="0000603B"/>
    <w:rsid w:val="00006741"/>
    <w:rsid w:val="00007697"/>
    <w:rsid w:val="00010A3F"/>
    <w:rsid w:val="000120D5"/>
    <w:rsid w:val="0001250D"/>
    <w:rsid w:val="00014EC1"/>
    <w:rsid w:val="00015878"/>
    <w:rsid w:val="00016C7F"/>
    <w:rsid w:val="0002001F"/>
    <w:rsid w:val="00020D0A"/>
    <w:rsid w:val="0002192F"/>
    <w:rsid w:val="00021C8D"/>
    <w:rsid w:val="0002208D"/>
    <w:rsid w:val="00027BE2"/>
    <w:rsid w:val="00030210"/>
    <w:rsid w:val="00032BBD"/>
    <w:rsid w:val="000335D6"/>
    <w:rsid w:val="0003407A"/>
    <w:rsid w:val="0003558D"/>
    <w:rsid w:val="000359F5"/>
    <w:rsid w:val="00036099"/>
    <w:rsid w:val="00036391"/>
    <w:rsid w:val="00036D95"/>
    <w:rsid w:val="00037800"/>
    <w:rsid w:val="00040946"/>
    <w:rsid w:val="00041329"/>
    <w:rsid w:val="000415EF"/>
    <w:rsid w:val="00042530"/>
    <w:rsid w:val="000433BC"/>
    <w:rsid w:val="00043490"/>
    <w:rsid w:val="00044230"/>
    <w:rsid w:val="00044711"/>
    <w:rsid w:val="00044CD6"/>
    <w:rsid w:val="00045776"/>
    <w:rsid w:val="00045E9A"/>
    <w:rsid w:val="00045E9D"/>
    <w:rsid w:val="0004770C"/>
    <w:rsid w:val="00050375"/>
    <w:rsid w:val="00050494"/>
    <w:rsid w:val="00050D29"/>
    <w:rsid w:val="00051004"/>
    <w:rsid w:val="0005421F"/>
    <w:rsid w:val="0005569A"/>
    <w:rsid w:val="00056C4C"/>
    <w:rsid w:val="000572F4"/>
    <w:rsid w:val="00057428"/>
    <w:rsid w:val="0006004F"/>
    <w:rsid w:val="000605D0"/>
    <w:rsid w:val="00061317"/>
    <w:rsid w:val="00062F7A"/>
    <w:rsid w:val="000630C7"/>
    <w:rsid w:val="000638E4"/>
    <w:rsid w:val="00063A12"/>
    <w:rsid w:val="0006449A"/>
    <w:rsid w:val="00066581"/>
    <w:rsid w:val="00066FB5"/>
    <w:rsid w:val="000673C1"/>
    <w:rsid w:val="000714AC"/>
    <w:rsid w:val="00071CC7"/>
    <w:rsid w:val="00073524"/>
    <w:rsid w:val="0007367E"/>
    <w:rsid w:val="000736DD"/>
    <w:rsid w:val="00074753"/>
    <w:rsid w:val="00074D31"/>
    <w:rsid w:val="00076125"/>
    <w:rsid w:val="00081024"/>
    <w:rsid w:val="000825C6"/>
    <w:rsid w:val="0008414A"/>
    <w:rsid w:val="00084675"/>
    <w:rsid w:val="0009063B"/>
    <w:rsid w:val="00092C03"/>
    <w:rsid w:val="00092D83"/>
    <w:rsid w:val="00093158"/>
    <w:rsid w:val="000931DE"/>
    <w:rsid w:val="000937F8"/>
    <w:rsid w:val="00095155"/>
    <w:rsid w:val="0009598D"/>
    <w:rsid w:val="00095FEB"/>
    <w:rsid w:val="00097A0E"/>
    <w:rsid w:val="000A19FF"/>
    <w:rsid w:val="000A1AD4"/>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ACA"/>
    <w:rsid w:val="000B5DF5"/>
    <w:rsid w:val="000B6BAF"/>
    <w:rsid w:val="000B71CF"/>
    <w:rsid w:val="000B7509"/>
    <w:rsid w:val="000B7A82"/>
    <w:rsid w:val="000C0BB0"/>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8F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725A"/>
    <w:rsid w:val="000F04A5"/>
    <w:rsid w:val="000F0E09"/>
    <w:rsid w:val="000F1809"/>
    <w:rsid w:val="000F2E2F"/>
    <w:rsid w:val="000F3D05"/>
    <w:rsid w:val="000F41D5"/>
    <w:rsid w:val="000F486B"/>
    <w:rsid w:val="000F4B2E"/>
    <w:rsid w:val="000F50D3"/>
    <w:rsid w:val="000F6281"/>
    <w:rsid w:val="000F6B98"/>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0C02"/>
    <w:rsid w:val="00133697"/>
    <w:rsid w:val="001338E4"/>
    <w:rsid w:val="001339F4"/>
    <w:rsid w:val="00135379"/>
    <w:rsid w:val="00136056"/>
    <w:rsid w:val="001368E3"/>
    <w:rsid w:val="00137BAC"/>
    <w:rsid w:val="00141748"/>
    <w:rsid w:val="001426CD"/>
    <w:rsid w:val="00143FA3"/>
    <w:rsid w:val="001441AE"/>
    <w:rsid w:val="00144729"/>
    <w:rsid w:val="001476F3"/>
    <w:rsid w:val="00150965"/>
    <w:rsid w:val="00153AF6"/>
    <w:rsid w:val="001545BE"/>
    <w:rsid w:val="00154C8D"/>
    <w:rsid w:val="00155645"/>
    <w:rsid w:val="001565B7"/>
    <w:rsid w:val="00156D98"/>
    <w:rsid w:val="00157B83"/>
    <w:rsid w:val="00157B9B"/>
    <w:rsid w:val="0016146E"/>
    <w:rsid w:val="00162167"/>
    <w:rsid w:val="0016440C"/>
    <w:rsid w:val="00164AF5"/>
    <w:rsid w:val="00164F5B"/>
    <w:rsid w:val="001654A0"/>
    <w:rsid w:val="00167232"/>
    <w:rsid w:val="00170F9A"/>
    <w:rsid w:val="00173E46"/>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A0014"/>
    <w:rsid w:val="001A142D"/>
    <w:rsid w:val="001A14BF"/>
    <w:rsid w:val="001A22AA"/>
    <w:rsid w:val="001A380A"/>
    <w:rsid w:val="001A44AD"/>
    <w:rsid w:val="001A4CAC"/>
    <w:rsid w:val="001A6312"/>
    <w:rsid w:val="001A6CC4"/>
    <w:rsid w:val="001B0F45"/>
    <w:rsid w:val="001B2DDE"/>
    <w:rsid w:val="001B36A5"/>
    <w:rsid w:val="001B36D0"/>
    <w:rsid w:val="001B64CA"/>
    <w:rsid w:val="001B740C"/>
    <w:rsid w:val="001C0312"/>
    <w:rsid w:val="001C1620"/>
    <w:rsid w:val="001C1B85"/>
    <w:rsid w:val="001C3CA6"/>
    <w:rsid w:val="001C45C8"/>
    <w:rsid w:val="001C6922"/>
    <w:rsid w:val="001D25F4"/>
    <w:rsid w:val="001D37D6"/>
    <w:rsid w:val="001D3A8D"/>
    <w:rsid w:val="001D4E98"/>
    <w:rsid w:val="001D52F8"/>
    <w:rsid w:val="001D5A94"/>
    <w:rsid w:val="001D5E33"/>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195"/>
    <w:rsid w:val="001F596D"/>
    <w:rsid w:val="001F63D3"/>
    <w:rsid w:val="001F75A8"/>
    <w:rsid w:val="00201A5E"/>
    <w:rsid w:val="00201FD7"/>
    <w:rsid w:val="0020447B"/>
    <w:rsid w:val="00205887"/>
    <w:rsid w:val="00206E91"/>
    <w:rsid w:val="002105E9"/>
    <w:rsid w:val="00210C09"/>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98A"/>
    <w:rsid w:val="00235FFB"/>
    <w:rsid w:val="002360DC"/>
    <w:rsid w:val="002361A1"/>
    <w:rsid w:val="002365D4"/>
    <w:rsid w:val="00236FA2"/>
    <w:rsid w:val="00237536"/>
    <w:rsid w:val="00237A07"/>
    <w:rsid w:val="002418F0"/>
    <w:rsid w:val="00242164"/>
    <w:rsid w:val="00242A8C"/>
    <w:rsid w:val="00243188"/>
    <w:rsid w:val="00243ABC"/>
    <w:rsid w:val="00245A3D"/>
    <w:rsid w:val="00246EB6"/>
    <w:rsid w:val="00247A10"/>
    <w:rsid w:val="00247E0E"/>
    <w:rsid w:val="002535DC"/>
    <w:rsid w:val="00253E07"/>
    <w:rsid w:val="00254A62"/>
    <w:rsid w:val="002558D8"/>
    <w:rsid w:val="00255E7A"/>
    <w:rsid w:val="0025646A"/>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9C"/>
    <w:rsid w:val="002773AB"/>
    <w:rsid w:val="002777B8"/>
    <w:rsid w:val="002818D5"/>
    <w:rsid w:val="00282594"/>
    <w:rsid w:val="00282CB6"/>
    <w:rsid w:val="00282FA3"/>
    <w:rsid w:val="002850A3"/>
    <w:rsid w:val="00285199"/>
    <w:rsid w:val="00285BA8"/>
    <w:rsid w:val="00285BD6"/>
    <w:rsid w:val="00285E16"/>
    <w:rsid w:val="0028727A"/>
    <w:rsid w:val="002873A8"/>
    <w:rsid w:val="00287472"/>
    <w:rsid w:val="00287808"/>
    <w:rsid w:val="00290E59"/>
    <w:rsid w:val="00292F49"/>
    <w:rsid w:val="00294E81"/>
    <w:rsid w:val="002964BD"/>
    <w:rsid w:val="0029679B"/>
    <w:rsid w:val="00296A32"/>
    <w:rsid w:val="00297AA8"/>
    <w:rsid w:val="002A00A6"/>
    <w:rsid w:val="002A340E"/>
    <w:rsid w:val="002A424B"/>
    <w:rsid w:val="002A63A5"/>
    <w:rsid w:val="002A793D"/>
    <w:rsid w:val="002B06A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4DB"/>
    <w:rsid w:val="002C5800"/>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F11A7"/>
    <w:rsid w:val="002F1F04"/>
    <w:rsid w:val="002F21FA"/>
    <w:rsid w:val="002F2FBC"/>
    <w:rsid w:val="002F4362"/>
    <w:rsid w:val="002F4AC8"/>
    <w:rsid w:val="002F5ED4"/>
    <w:rsid w:val="002F720D"/>
    <w:rsid w:val="002F7A9E"/>
    <w:rsid w:val="003000D7"/>
    <w:rsid w:val="00300658"/>
    <w:rsid w:val="00300958"/>
    <w:rsid w:val="003009CC"/>
    <w:rsid w:val="003022D3"/>
    <w:rsid w:val="00302C5C"/>
    <w:rsid w:val="003045BC"/>
    <w:rsid w:val="00304877"/>
    <w:rsid w:val="00304905"/>
    <w:rsid w:val="003049E5"/>
    <w:rsid w:val="003064AE"/>
    <w:rsid w:val="0030682E"/>
    <w:rsid w:val="00307DB9"/>
    <w:rsid w:val="00310CD2"/>
    <w:rsid w:val="00311FFF"/>
    <w:rsid w:val="003121B7"/>
    <w:rsid w:val="00312613"/>
    <w:rsid w:val="00313A36"/>
    <w:rsid w:val="0031663B"/>
    <w:rsid w:val="0031692C"/>
    <w:rsid w:val="00316C6A"/>
    <w:rsid w:val="00320D37"/>
    <w:rsid w:val="0032143D"/>
    <w:rsid w:val="00322A79"/>
    <w:rsid w:val="00322B6A"/>
    <w:rsid w:val="00325843"/>
    <w:rsid w:val="00325EF2"/>
    <w:rsid w:val="00326F11"/>
    <w:rsid w:val="0033065D"/>
    <w:rsid w:val="00331103"/>
    <w:rsid w:val="003313AA"/>
    <w:rsid w:val="00331DE6"/>
    <w:rsid w:val="003321D6"/>
    <w:rsid w:val="00332A50"/>
    <w:rsid w:val="00333146"/>
    <w:rsid w:val="003336DD"/>
    <w:rsid w:val="0033371B"/>
    <w:rsid w:val="00337CDF"/>
    <w:rsid w:val="003406B9"/>
    <w:rsid w:val="00340E38"/>
    <w:rsid w:val="00341BF5"/>
    <w:rsid w:val="00343D1D"/>
    <w:rsid w:val="00344CE7"/>
    <w:rsid w:val="00344D42"/>
    <w:rsid w:val="00345B8E"/>
    <w:rsid w:val="00350312"/>
    <w:rsid w:val="0035065B"/>
    <w:rsid w:val="003522BB"/>
    <w:rsid w:val="00355DD5"/>
    <w:rsid w:val="00355EE9"/>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6395"/>
    <w:rsid w:val="00376B56"/>
    <w:rsid w:val="003773DF"/>
    <w:rsid w:val="003779AF"/>
    <w:rsid w:val="00377BF9"/>
    <w:rsid w:val="003812C5"/>
    <w:rsid w:val="003823C0"/>
    <w:rsid w:val="0038297F"/>
    <w:rsid w:val="00382ABC"/>
    <w:rsid w:val="003838AB"/>
    <w:rsid w:val="0038546C"/>
    <w:rsid w:val="00385D8D"/>
    <w:rsid w:val="003863CC"/>
    <w:rsid w:val="00387C3B"/>
    <w:rsid w:val="00390723"/>
    <w:rsid w:val="00390943"/>
    <w:rsid w:val="0039123D"/>
    <w:rsid w:val="00391544"/>
    <w:rsid w:val="0039173B"/>
    <w:rsid w:val="0039186A"/>
    <w:rsid w:val="00391ED5"/>
    <w:rsid w:val="00392D3C"/>
    <w:rsid w:val="003A0680"/>
    <w:rsid w:val="003A1ED1"/>
    <w:rsid w:val="003A2681"/>
    <w:rsid w:val="003A2785"/>
    <w:rsid w:val="003A27DE"/>
    <w:rsid w:val="003A3802"/>
    <w:rsid w:val="003A4926"/>
    <w:rsid w:val="003A50B6"/>
    <w:rsid w:val="003A526D"/>
    <w:rsid w:val="003A7C89"/>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97B"/>
    <w:rsid w:val="003C3FDF"/>
    <w:rsid w:val="003C4C2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739D"/>
    <w:rsid w:val="003E7B1D"/>
    <w:rsid w:val="003E7DDB"/>
    <w:rsid w:val="003F0120"/>
    <w:rsid w:val="003F02E6"/>
    <w:rsid w:val="003F1090"/>
    <w:rsid w:val="003F14BA"/>
    <w:rsid w:val="003F19A3"/>
    <w:rsid w:val="003F33EC"/>
    <w:rsid w:val="003F3991"/>
    <w:rsid w:val="003F3FEE"/>
    <w:rsid w:val="003F4AD6"/>
    <w:rsid w:val="003F505F"/>
    <w:rsid w:val="003F6F2E"/>
    <w:rsid w:val="003F7538"/>
    <w:rsid w:val="00400C3F"/>
    <w:rsid w:val="0040114E"/>
    <w:rsid w:val="00402AA1"/>
    <w:rsid w:val="00403395"/>
    <w:rsid w:val="004037CB"/>
    <w:rsid w:val="00403834"/>
    <w:rsid w:val="00404051"/>
    <w:rsid w:val="0040444C"/>
    <w:rsid w:val="00406878"/>
    <w:rsid w:val="0040698A"/>
    <w:rsid w:val="004072B7"/>
    <w:rsid w:val="00407D5A"/>
    <w:rsid w:val="004109B9"/>
    <w:rsid w:val="00410A54"/>
    <w:rsid w:val="00411096"/>
    <w:rsid w:val="004132A0"/>
    <w:rsid w:val="00415192"/>
    <w:rsid w:val="00415750"/>
    <w:rsid w:val="00415AA3"/>
    <w:rsid w:val="00416525"/>
    <w:rsid w:val="004178E5"/>
    <w:rsid w:val="0042009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4A1"/>
    <w:rsid w:val="00456949"/>
    <w:rsid w:val="00457C95"/>
    <w:rsid w:val="0046042B"/>
    <w:rsid w:val="00460B36"/>
    <w:rsid w:val="00462CA0"/>
    <w:rsid w:val="00463418"/>
    <w:rsid w:val="00463D87"/>
    <w:rsid w:val="00465361"/>
    <w:rsid w:val="00466AF2"/>
    <w:rsid w:val="0047153C"/>
    <w:rsid w:val="004718BF"/>
    <w:rsid w:val="00471E7A"/>
    <w:rsid w:val="0047258C"/>
    <w:rsid w:val="00472820"/>
    <w:rsid w:val="0047325C"/>
    <w:rsid w:val="00474294"/>
    <w:rsid w:val="0047440E"/>
    <w:rsid w:val="004751DB"/>
    <w:rsid w:val="00475DC4"/>
    <w:rsid w:val="00481F9F"/>
    <w:rsid w:val="0048312B"/>
    <w:rsid w:val="004837B0"/>
    <w:rsid w:val="00484BD5"/>
    <w:rsid w:val="004851E6"/>
    <w:rsid w:val="00485B77"/>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4865"/>
    <w:rsid w:val="004A49A5"/>
    <w:rsid w:val="004A4CF3"/>
    <w:rsid w:val="004A55A6"/>
    <w:rsid w:val="004A5618"/>
    <w:rsid w:val="004A5B5C"/>
    <w:rsid w:val="004A7C97"/>
    <w:rsid w:val="004B02EA"/>
    <w:rsid w:val="004B18E5"/>
    <w:rsid w:val="004B1DA6"/>
    <w:rsid w:val="004B23E2"/>
    <w:rsid w:val="004B2E74"/>
    <w:rsid w:val="004B527E"/>
    <w:rsid w:val="004B531F"/>
    <w:rsid w:val="004B5719"/>
    <w:rsid w:val="004B6A01"/>
    <w:rsid w:val="004B7670"/>
    <w:rsid w:val="004C0B53"/>
    <w:rsid w:val="004C1477"/>
    <w:rsid w:val="004C250E"/>
    <w:rsid w:val="004C347F"/>
    <w:rsid w:val="004C412C"/>
    <w:rsid w:val="004C4FFB"/>
    <w:rsid w:val="004C5B6B"/>
    <w:rsid w:val="004C693E"/>
    <w:rsid w:val="004C6D99"/>
    <w:rsid w:val="004D0AA4"/>
    <w:rsid w:val="004D10BD"/>
    <w:rsid w:val="004D1737"/>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2922"/>
    <w:rsid w:val="00513161"/>
    <w:rsid w:val="005136AD"/>
    <w:rsid w:val="005136EA"/>
    <w:rsid w:val="0051603B"/>
    <w:rsid w:val="00516685"/>
    <w:rsid w:val="0051670C"/>
    <w:rsid w:val="005171D4"/>
    <w:rsid w:val="0052093B"/>
    <w:rsid w:val="00521A01"/>
    <w:rsid w:val="00521AF6"/>
    <w:rsid w:val="00521B8F"/>
    <w:rsid w:val="00522D32"/>
    <w:rsid w:val="005238FB"/>
    <w:rsid w:val="00523FDB"/>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674"/>
    <w:rsid w:val="00553809"/>
    <w:rsid w:val="005545B6"/>
    <w:rsid w:val="0055478E"/>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3039"/>
    <w:rsid w:val="005837DC"/>
    <w:rsid w:val="00585229"/>
    <w:rsid w:val="00585A19"/>
    <w:rsid w:val="00585D22"/>
    <w:rsid w:val="00585EEC"/>
    <w:rsid w:val="00590201"/>
    <w:rsid w:val="00590498"/>
    <w:rsid w:val="005918E5"/>
    <w:rsid w:val="00591A0D"/>
    <w:rsid w:val="00591F76"/>
    <w:rsid w:val="00592A5C"/>
    <w:rsid w:val="00592B90"/>
    <w:rsid w:val="00592E5F"/>
    <w:rsid w:val="005944FF"/>
    <w:rsid w:val="005946CC"/>
    <w:rsid w:val="005947AA"/>
    <w:rsid w:val="00594DBB"/>
    <w:rsid w:val="0059569A"/>
    <w:rsid w:val="005978D5"/>
    <w:rsid w:val="005A1B6E"/>
    <w:rsid w:val="005A1B7A"/>
    <w:rsid w:val="005A3073"/>
    <w:rsid w:val="005A4270"/>
    <w:rsid w:val="005A42E9"/>
    <w:rsid w:val="005A4CBA"/>
    <w:rsid w:val="005B06B9"/>
    <w:rsid w:val="005B2C68"/>
    <w:rsid w:val="005B3385"/>
    <w:rsid w:val="005B3721"/>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7C54"/>
    <w:rsid w:val="005C7D0D"/>
    <w:rsid w:val="005D0408"/>
    <w:rsid w:val="005D0506"/>
    <w:rsid w:val="005D1526"/>
    <w:rsid w:val="005D165E"/>
    <w:rsid w:val="005D235C"/>
    <w:rsid w:val="005D6119"/>
    <w:rsid w:val="005D6676"/>
    <w:rsid w:val="005D6960"/>
    <w:rsid w:val="005D730B"/>
    <w:rsid w:val="005E111C"/>
    <w:rsid w:val="005E12FC"/>
    <w:rsid w:val="005E1375"/>
    <w:rsid w:val="005E168B"/>
    <w:rsid w:val="005E2FF2"/>
    <w:rsid w:val="005E3637"/>
    <w:rsid w:val="005E4307"/>
    <w:rsid w:val="005E697D"/>
    <w:rsid w:val="005E6B2D"/>
    <w:rsid w:val="005E7180"/>
    <w:rsid w:val="005F1975"/>
    <w:rsid w:val="005F247D"/>
    <w:rsid w:val="005F2EF7"/>
    <w:rsid w:val="005F2F28"/>
    <w:rsid w:val="005F5010"/>
    <w:rsid w:val="005F6251"/>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C57"/>
    <w:rsid w:val="00622277"/>
    <w:rsid w:val="00622C1E"/>
    <w:rsid w:val="00623754"/>
    <w:rsid w:val="00624246"/>
    <w:rsid w:val="00625AF7"/>
    <w:rsid w:val="00626153"/>
    <w:rsid w:val="006269D3"/>
    <w:rsid w:val="00627185"/>
    <w:rsid w:val="00630B00"/>
    <w:rsid w:val="00631169"/>
    <w:rsid w:val="006319F3"/>
    <w:rsid w:val="00633066"/>
    <w:rsid w:val="00633CB5"/>
    <w:rsid w:val="00634092"/>
    <w:rsid w:val="00635DA3"/>
    <w:rsid w:val="00636FBC"/>
    <w:rsid w:val="00637A17"/>
    <w:rsid w:val="00637B24"/>
    <w:rsid w:val="006402AB"/>
    <w:rsid w:val="0064097A"/>
    <w:rsid w:val="00641273"/>
    <w:rsid w:val="00641746"/>
    <w:rsid w:val="0064213A"/>
    <w:rsid w:val="0064334E"/>
    <w:rsid w:val="00643A3A"/>
    <w:rsid w:val="00643DAC"/>
    <w:rsid w:val="006454B0"/>
    <w:rsid w:val="00646344"/>
    <w:rsid w:val="00646DA6"/>
    <w:rsid w:val="00647E6B"/>
    <w:rsid w:val="00652518"/>
    <w:rsid w:val="006538B0"/>
    <w:rsid w:val="00654DAA"/>
    <w:rsid w:val="00655456"/>
    <w:rsid w:val="00655DD2"/>
    <w:rsid w:val="00656EB3"/>
    <w:rsid w:val="006575BE"/>
    <w:rsid w:val="006612AF"/>
    <w:rsid w:val="00662171"/>
    <w:rsid w:val="00663195"/>
    <w:rsid w:val="0066325B"/>
    <w:rsid w:val="0066394D"/>
    <w:rsid w:val="00665454"/>
    <w:rsid w:val="00665862"/>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56CB"/>
    <w:rsid w:val="00687584"/>
    <w:rsid w:val="00687ED9"/>
    <w:rsid w:val="006911B8"/>
    <w:rsid w:val="00691E75"/>
    <w:rsid w:val="00691F26"/>
    <w:rsid w:val="0069222B"/>
    <w:rsid w:val="00692690"/>
    <w:rsid w:val="00692FC8"/>
    <w:rsid w:val="0069324F"/>
    <w:rsid w:val="00695348"/>
    <w:rsid w:val="00695485"/>
    <w:rsid w:val="006961C7"/>
    <w:rsid w:val="00697CB5"/>
    <w:rsid w:val="006A0177"/>
    <w:rsid w:val="006A0C0F"/>
    <w:rsid w:val="006A2C03"/>
    <w:rsid w:val="006A3020"/>
    <w:rsid w:val="006A49A5"/>
    <w:rsid w:val="006A5892"/>
    <w:rsid w:val="006A68C6"/>
    <w:rsid w:val="006A6D60"/>
    <w:rsid w:val="006A7DC2"/>
    <w:rsid w:val="006A7ED0"/>
    <w:rsid w:val="006B174C"/>
    <w:rsid w:val="006B1EAF"/>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D04"/>
    <w:rsid w:val="006C7578"/>
    <w:rsid w:val="006D1034"/>
    <w:rsid w:val="006D1250"/>
    <w:rsid w:val="006D3C66"/>
    <w:rsid w:val="006D41A0"/>
    <w:rsid w:val="006D41D4"/>
    <w:rsid w:val="006D5826"/>
    <w:rsid w:val="006D5A25"/>
    <w:rsid w:val="006E2061"/>
    <w:rsid w:val="006E2FB9"/>
    <w:rsid w:val="006E5503"/>
    <w:rsid w:val="006E58F5"/>
    <w:rsid w:val="006E6069"/>
    <w:rsid w:val="006E7DA4"/>
    <w:rsid w:val="006E7FD1"/>
    <w:rsid w:val="006F1C6E"/>
    <w:rsid w:val="006F1FBF"/>
    <w:rsid w:val="006F32EE"/>
    <w:rsid w:val="006F4469"/>
    <w:rsid w:val="006F6D7D"/>
    <w:rsid w:val="006F7396"/>
    <w:rsid w:val="007006B7"/>
    <w:rsid w:val="00701CF0"/>
    <w:rsid w:val="00702953"/>
    <w:rsid w:val="00702DFE"/>
    <w:rsid w:val="00702F04"/>
    <w:rsid w:val="00703279"/>
    <w:rsid w:val="007104E6"/>
    <w:rsid w:val="007110F1"/>
    <w:rsid w:val="00712875"/>
    <w:rsid w:val="0071475C"/>
    <w:rsid w:val="00714C35"/>
    <w:rsid w:val="007166A6"/>
    <w:rsid w:val="007166DD"/>
    <w:rsid w:val="00716E27"/>
    <w:rsid w:val="00716F89"/>
    <w:rsid w:val="00717B86"/>
    <w:rsid w:val="0072092C"/>
    <w:rsid w:val="00721DCD"/>
    <w:rsid w:val="00721E73"/>
    <w:rsid w:val="00721FC8"/>
    <w:rsid w:val="00723C77"/>
    <w:rsid w:val="0072461F"/>
    <w:rsid w:val="00725321"/>
    <w:rsid w:val="00725670"/>
    <w:rsid w:val="0072579F"/>
    <w:rsid w:val="007263C1"/>
    <w:rsid w:val="00727179"/>
    <w:rsid w:val="0072757B"/>
    <w:rsid w:val="00727A98"/>
    <w:rsid w:val="007300BF"/>
    <w:rsid w:val="007315F2"/>
    <w:rsid w:val="00732110"/>
    <w:rsid w:val="00732BB9"/>
    <w:rsid w:val="00732FF5"/>
    <w:rsid w:val="00733FF0"/>
    <w:rsid w:val="00734F1D"/>
    <w:rsid w:val="0074034D"/>
    <w:rsid w:val="00740B95"/>
    <w:rsid w:val="007418E7"/>
    <w:rsid w:val="00742D2E"/>
    <w:rsid w:val="0074444D"/>
    <w:rsid w:val="007506F6"/>
    <w:rsid w:val="0075126B"/>
    <w:rsid w:val="00751BD8"/>
    <w:rsid w:val="007522A5"/>
    <w:rsid w:val="007527EF"/>
    <w:rsid w:val="00752ABE"/>
    <w:rsid w:val="0075309A"/>
    <w:rsid w:val="007532C6"/>
    <w:rsid w:val="0075383E"/>
    <w:rsid w:val="00753938"/>
    <w:rsid w:val="00754408"/>
    <w:rsid w:val="0075454B"/>
    <w:rsid w:val="0075556C"/>
    <w:rsid w:val="0075669D"/>
    <w:rsid w:val="007570C0"/>
    <w:rsid w:val="007575E4"/>
    <w:rsid w:val="00757FEC"/>
    <w:rsid w:val="00760550"/>
    <w:rsid w:val="00760F74"/>
    <w:rsid w:val="00762108"/>
    <w:rsid w:val="00764A93"/>
    <w:rsid w:val="007659BB"/>
    <w:rsid w:val="00770024"/>
    <w:rsid w:val="007708B8"/>
    <w:rsid w:val="00771E3C"/>
    <w:rsid w:val="007727A5"/>
    <w:rsid w:val="007727D6"/>
    <w:rsid w:val="00772B2E"/>
    <w:rsid w:val="0077324E"/>
    <w:rsid w:val="007743B3"/>
    <w:rsid w:val="00774482"/>
    <w:rsid w:val="00775354"/>
    <w:rsid w:val="0077635A"/>
    <w:rsid w:val="00776390"/>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1A8B"/>
    <w:rsid w:val="008026CD"/>
    <w:rsid w:val="00802736"/>
    <w:rsid w:val="00802D8B"/>
    <w:rsid w:val="0080450E"/>
    <w:rsid w:val="0080503B"/>
    <w:rsid w:val="008051A0"/>
    <w:rsid w:val="00805E76"/>
    <w:rsid w:val="0080663B"/>
    <w:rsid w:val="008071D5"/>
    <w:rsid w:val="00807265"/>
    <w:rsid w:val="008079DA"/>
    <w:rsid w:val="00810023"/>
    <w:rsid w:val="00812080"/>
    <w:rsid w:val="0081219D"/>
    <w:rsid w:val="0081238F"/>
    <w:rsid w:val="008125C4"/>
    <w:rsid w:val="0081278D"/>
    <w:rsid w:val="008128EF"/>
    <w:rsid w:val="00812EAD"/>
    <w:rsid w:val="008155F1"/>
    <w:rsid w:val="0081662B"/>
    <w:rsid w:val="00817DB8"/>
    <w:rsid w:val="00820117"/>
    <w:rsid w:val="00822C72"/>
    <w:rsid w:val="008231CD"/>
    <w:rsid w:val="0082390B"/>
    <w:rsid w:val="00823F7E"/>
    <w:rsid w:val="00823FDC"/>
    <w:rsid w:val="00823FE0"/>
    <w:rsid w:val="008245DC"/>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0A5"/>
    <w:rsid w:val="0084611E"/>
    <w:rsid w:val="008506AB"/>
    <w:rsid w:val="00851C5D"/>
    <w:rsid w:val="00852995"/>
    <w:rsid w:val="00854140"/>
    <w:rsid w:val="00854ECC"/>
    <w:rsid w:val="0085500D"/>
    <w:rsid w:val="008566EC"/>
    <w:rsid w:val="00856E65"/>
    <w:rsid w:val="008604E7"/>
    <w:rsid w:val="008606E1"/>
    <w:rsid w:val="00860C3D"/>
    <w:rsid w:val="00860FCF"/>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32EF"/>
    <w:rsid w:val="00893552"/>
    <w:rsid w:val="00893734"/>
    <w:rsid w:val="008939B3"/>
    <w:rsid w:val="00895031"/>
    <w:rsid w:val="00895C57"/>
    <w:rsid w:val="008963FB"/>
    <w:rsid w:val="00896EA8"/>
    <w:rsid w:val="008A29B1"/>
    <w:rsid w:val="008A2C84"/>
    <w:rsid w:val="008A495D"/>
    <w:rsid w:val="008A5C7C"/>
    <w:rsid w:val="008A70DA"/>
    <w:rsid w:val="008A7B99"/>
    <w:rsid w:val="008B039D"/>
    <w:rsid w:val="008B06A8"/>
    <w:rsid w:val="008B12D4"/>
    <w:rsid w:val="008B233A"/>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774B"/>
    <w:rsid w:val="008D0389"/>
    <w:rsid w:val="008D0BE2"/>
    <w:rsid w:val="008D10E5"/>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F4C"/>
    <w:rsid w:val="008E493A"/>
    <w:rsid w:val="008F0EF8"/>
    <w:rsid w:val="008F2495"/>
    <w:rsid w:val="008F2B8A"/>
    <w:rsid w:val="008F2D50"/>
    <w:rsid w:val="008F2EF4"/>
    <w:rsid w:val="008F41B5"/>
    <w:rsid w:val="008F6ACC"/>
    <w:rsid w:val="00901000"/>
    <w:rsid w:val="009028EB"/>
    <w:rsid w:val="0090341B"/>
    <w:rsid w:val="0090343F"/>
    <w:rsid w:val="009035EC"/>
    <w:rsid w:val="00904827"/>
    <w:rsid w:val="009057B1"/>
    <w:rsid w:val="00907324"/>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B04"/>
    <w:rsid w:val="00923C89"/>
    <w:rsid w:val="009241AE"/>
    <w:rsid w:val="009243BB"/>
    <w:rsid w:val="0092493D"/>
    <w:rsid w:val="00927CF6"/>
    <w:rsid w:val="009307AB"/>
    <w:rsid w:val="00933EC3"/>
    <w:rsid w:val="00933EF1"/>
    <w:rsid w:val="0093446A"/>
    <w:rsid w:val="00935F67"/>
    <w:rsid w:val="009371CC"/>
    <w:rsid w:val="0094054E"/>
    <w:rsid w:val="00940721"/>
    <w:rsid w:val="00940E14"/>
    <w:rsid w:val="00940FEC"/>
    <w:rsid w:val="009469A9"/>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3CC4"/>
    <w:rsid w:val="00974771"/>
    <w:rsid w:val="00974AB3"/>
    <w:rsid w:val="00974B96"/>
    <w:rsid w:val="00974E7D"/>
    <w:rsid w:val="0097549E"/>
    <w:rsid w:val="00976125"/>
    <w:rsid w:val="00976538"/>
    <w:rsid w:val="0097699D"/>
    <w:rsid w:val="0097711A"/>
    <w:rsid w:val="00977165"/>
    <w:rsid w:val="00980002"/>
    <w:rsid w:val="00980B65"/>
    <w:rsid w:val="009828E4"/>
    <w:rsid w:val="009832B4"/>
    <w:rsid w:val="00983B9D"/>
    <w:rsid w:val="009841F2"/>
    <w:rsid w:val="00984870"/>
    <w:rsid w:val="00985051"/>
    <w:rsid w:val="00985396"/>
    <w:rsid w:val="009853C1"/>
    <w:rsid w:val="00990C17"/>
    <w:rsid w:val="00991CD7"/>
    <w:rsid w:val="00992099"/>
    <w:rsid w:val="009931AF"/>
    <w:rsid w:val="009938E4"/>
    <w:rsid w:val="00994261"/>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0DE2"/>
    <w:rsid w:val="009B147A"/>
    <w:rsid w:val="009B26D1"/>
    <w:rsid w:val="009B449F"/>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331B"/>
    <w:rsid w:val="009D4222"/>
    <w:rsid w:val="009E01B5"/>
    <w:rsid w:val="009E1833"/>
    <w:rsid w:val="009E6364"/>
    <w:rsid w:val="009F050B"/>
    <w:rsid w:val="009F0CC0"/>
    <w:rsid w:val="009F17A9"/>
    <w:rsid w:val="009F1F35"/>
    <w:rsid w:val="009F36B8"/>
    <w:rsid w:val="009F3B20"/>
    <w:rsid w:val="009F3B8E"/>
    <w:rsid w:val="009F45DD"/>
    <w:rsid w:val="009F5D84"/>
    <w:rsid w:val="009F71DD"/>
    <w:rsid w:val="00A006C8"/>
    <w:rsid w:val="00A010A5"/>
    <w:rsid w:val="00A01709"/>
    <w:rsid w:val="00A018B4"/>
    <w:rsid w:val="00A02802"/>
    <w:rsid w:val="00A02DA3"/>
    <w:rsid w:val="00A03482"/>
    <w:rsid w:val="00A03AE8"/>
    <w:rsid w:val="00A04798"/>
    <w:rsid w:val="00A05094"/>
    <w:rsid w:val="00A054F7"/>
    <w:rsid w:val="00A05E62"/>
    <w:rsid w:val="00A06758"/>
    <w:rsid w:val="00A0684A"/>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C24"/>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EA4"/>
    <w:rsid w:val="00A55464"/>
    <w:rsid w:val="00A56164"/>
    <w:rsid w:val="00A5637F"/>
    <w:rsid w:val="00A57180"/>
    <w:rsid w:val="00A60877"/>
    <w:rsid w:val="00A60DF5"/>
    <w:rsid w:val="00A611E2"/>
    <w:rsid w:val="00A616A1"/>
    <w:rsid w:val="00A62B7F"/>
    <w:rsid w:val="00A65113"/>
    <w:rsid w:val="00A655B9"/>
    <w:rsid w:val="00A673A4"/>
    <w:rsid w:val="00A678DD"/>
    <w:rsid w:val="00A679B6"/>
    <w:rsid w:val="00A67C07"/>
    <w:rsid w:val="00A73B1C"/>
    <w:rsid w:val="00A73D17"/>
    <w:rsid w:val="00A74405"/>
    <w:rsid w:val="00A74CDB"/>
    <w:rsid w:val="00A7602E"/>
    <w:rsid w:val="00A7625B"/>
    <w:rsid w:val="00A7642F"/>
    <w:rsid w:val="00A77E2C"/>
    <w:rsid w:val="00A8142D"/>
    <w:rsid w:val="00A84783"/>
    <w:rsid w:val="00A86655"/>
    <w:rsid w:val="00A870B0"/>
    <w:rsid w:val="00A87D8C"/>
    <w:rsid w:val="00A9282E"/>
    <w:rsid w:val="00A92F5C"/>
    <w:rsid w:val="00A931B4"/>
    <w:rsid w:val="00A94D04"/>
    <w:rsid w:val="00A97506"/>
    <w:rsid w:val="00A97EF4"/>
    <w:rsid w:val="00AA203C"/>
    <w:rsid w:val="00AA25BC"/>
    <w:rsid w:val="00AA42F8"/>
    <w:rsid w:val="00AA66D0"/>
    <w:rsid w:val="00AA7154"/>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C5A"/>
    <w:rsid w:val="00AF0D53"/>
    <w:rsid w:val="00AF18AD"/>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856"/>
    <w:rsid w:val="00B20261"/>
    <w:rsid w:val="00B20CD1"/>
    <w:rsid w:val="00B21009"/>
    <w:rsid w:val="00B224A2"/>
    <w:rsid w:val="00B22EBA"/>
    <w:rsid w:val="00B245A6"/>
    <w:rsid w:val="00B257A8"/>
    <w:rsid w:val="00B262ED"/>
    <w:rsid w:val="00B26A70"/>
    <w:rsid w:val="00B2750B"/>
    <w:rsid w:val="00B30599"/>
    <w:rsid w:val="00B309A8"/>
    <w:rsid w:val="00B3237B"/>
    <w:rsid w:val="00B323B4"/>
    <w:rsid w:val="00B326E6"/>
    <w:rsid w:val="00B36343"/>
    <w:rsid w:val="00B367D7"/>
    <w:rsid w:val="00B37535"/>
    <w:rsid w:val="00B40985"/>
    <w:rsid w:val="00B40B9F"/>
    <w:rsid w:val="00B419B9"/>
    <w:rsid w:val="00B42347"/>
    <w:rsid w:val="00B42787"/>
    <w:rsid w:val="00B42882"/>
    <w:rsid w:val="00B43B00"/>
    <w:rsid w:val="00B43D17"/>
    <w:rsid w:val="00B44CBB"/>
    <w:rsid w:val="00B4500B"/>
    <w:rsid w:val="00B45D44"/>
    <w:rsid w:val="00B46719"/>
    <w:rsid w:val="00B4729A"/>
    <w:rsid w:val="00B474CD"/>
    <w:rsid w:val="00B50027"/>
    <w:rsid w:val="00B527E2"/>
    <w:rsid w:val="00B52E40"/>
    <w:rsid w:val="00B52FDE"/>
    <w:rsid w:val="00B53165"/>
    <w:rsid w:val="00B53B8F"/>
    <w:rsid w:val="00B54215"/>
    <w:rsid w:val="00B563E1"/>
    <w:rsid w:val="00B574BF"/>
    <w:rsid w:val="00B57991"/>
    <w:rsid w:val="00B57E82"/>
    <w:rsid w:val="00B57EFB"/>
    <w:rsid w:val="00B60381"/>
    <w:rsid w:val="00B60E3D"/>
    <w:rsid w:val="00B618C3"/>
    <w:rsid w:val="00B61943"/>
    <w:rsid w:val="00B61A18"/>
    <w:rsid w:val="00B62FC2"/>
    <w:rsid w:val="00B648E1"/>
    <w:rsid w:val="00B664FC"/>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E31"/>
    <w:rsid w:val="00B8625B"/>
    <w:rsid w:val="00B8718C"/>
    <w:rsid w:val="00B87639"/>
    <w:rsid w:val="00B930D0"/>
    <w:rsid w:val="00B931F2"/>
    <w:rsid w:val="00B93961"/>
    <w:rsid w:val="00B939A8"/>
    <w:rsid w:val="00B95696"/>
    <w:rsid w:val="00B95825"/>
    <w:rsid w:val="00B965F8"/>
    <w:rsid w:val="00B977A7"/>
    <w:rsid w:val="00BA1FFC"/>
    <w:rsid w:val="00BA2018"/>
    <w:rsid w:val="00BA2BCD"/>
    <w:rsid w:val="00BA4903"/>
    <w:rsid w:val="00BA511B"/>
    <w:rsid w:val="00BA53E0"/>
    <w:rsid w:val="00BB0580"/>
    <w:rsid w:val="00BB14CC"/>
    <w:rsid w:val="00BB3714"/>
    <w:rsid w:val="00BB4C18"/>
    <w:rsid w:val="00BB5526"/>
    <w:rsid w:val="00BB61C7"/>
    <w:rsid w:val="00BB6262"/>
    <w:rsid w:val="00BC0013"/>
    <w:rsid w:val="00BC1307"/>
    <w:rsid w:val="00BC1399"/>
    <w:rsid w:val="00BC2244"/>
    <w:rsid w:val="00BC25AA"/>
    <w:rsid w:val="00BC2B66"/>
    <w:rsid w:val="00BC33A5"/>
    <w:rsid w:val="00BC3982"/>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66DB"/>
    <w:rsid w:val="00BE72BB"/>
    <w:rsid w:val="00BF0DC4"/>
    <w:rsid w:val="00BF0FD3"/>
    <w:rsid w:val="00BF2198"/>
    <w:rsid w:val="00BF24C6"/>
    <w:rsid w:val="00BF340B"/>
    <w:rsid w:val="00BF381C"/>
    <w:rsid w:val="00BF4688"/>
    <w:rsid w:val="00BF49D4"/>
    <w:rsid w:val="00BF54E3"/>
    <w:rsid w:val="00BF5829"/>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1730"/>
    <w:rsid w:val="00C228E0"/>
    <w:rsid w:val="00C232ED"/>
    <w:rsid w:val="00C23CF6"/>
    <w:rsid w:val="00C274CD"/>
    <w:rsid w:val="00C30341"/>
    <w:rsid w:val="00C3044C"/>
    <w:rsid w:val="00C3078A"/>
    <w:rsid w:val="00C3082C"/>
    <w:rsid w:val="00C31932"/>
    <w:rsid w:val="00C32025"/>
    <w:rsid w:val="00C3431E"/>
    <w:rsid w:val="00C36F00"/>
    <w:rsid w:val="00C3767B"/>
    <w:rsid w:val="00C37D6A"/>
    <w:rsid w:val="00C41552"/>
    <w:rsid w:val="00C4196D"/>
    <w:rsid w:val="00C4296C"/>
    <w:rsid w:val="00C42E68"/>
    <w:rsid w:val="00C42F10"/>
    <w:rsid w:val="00C44F70"/>
    <w:rsid w:val="00C45113"/>
    <w:rsid w:val="00C45205"/>
    <w:rsid w:val="00C45CCB"/>
    <w:rsid w:val="00C46B71"/>
    <w:rsid w:val="00C47624"/>
    <w:rsid w:val="00C50CD6"/>
    <w:rsid w:val="00C523D3"/>
    <w:rsid w:val="00C5272E"/>
    <w:rsid w:val="00C52817"/>
    <w:rsid w:val="00C5358C"/>
    <w:rsid w:val="00C53D8B"/>
    <w:rsid w:val="00C54B07"/>
    <w:rsid w:val="00C54D57"/>
    <w:rsid w:val="00C55B58"/>
    <w:rsid w:val="00C56282"/>
    <w:rsid w:val="00C5671F"/>
    <w:rsid w:val="00C60372"/>
    <w:rsid w:val="00C61384"/>
    <w:rsid w:val="00C6339B"/>
    <w:rsid w:val="00C63E66"/>
    <w:rsid w:val="00C65291"/>
    <w:rsid w:val="00C65B04"/>
    <w:rsid w:val="00C661C1"/>
    <w:rsid w:val="00C67D4E"/>
    <w:rsid w:val="00C70DCF"/>
    <w:rsid w:val="00C71263"/>
    <w:rsid w:val="00C73FC2"/>
    <w:rsid w:val="00C756BF"/>
    <w:rsid w:val="00C764C3"/>
    <w:rsid w:val="00C76945"/>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87"/>
    <w:rsid w:val="00C96F9A"/>
    <w:rsid w:val="00C97458"/>
    <w:rsid w:val="00C97CB6"/>
    <w:rsid w:val="00C97FF4"/>
    <w:rsid w:val="00CA29B5"/>
    <w:rsid w:val="00CA317C"/>
    <w:rsid w:val="00CA38C2"/>
    <w:rsid w:val="00CA38D6"/>
    <w:rsid w:val="00CA3F2F"/>
    <w:rsid w:val="00CA4307"/>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371C"/>
    <w:rsid w:val="00CD38C4"/>
    <w:rsid w:val="00CD4A7E"/>
    <w:rsid w:val="00CD6716"/>
    <w:rsid w:val="00CD7BFB"/>
    <w:rsid w:val="00CE10D7"/>
    <w:rsid w:val="00CE1AA1"/>
    <w:rsid w:val="00CE2DE6"/>
    <w:rsid w:val="00CE32C2"/>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972"/>
    <w:rsid w:val="00D24054"/>
    <w:rsid w:val="00D24471"/>
    <w:rsid w:val="00D2449D"/>
    <w:rsid w:val="00D27412"/>
    <w:rsid w:val="00D301CC"/>
    <w:rsid w:val="00D30F52"/>
    <w:rsid w:val="00D322EC"/>
    <w:rsid w:val="00D333E8"/>
    <w:rsid w:val="00D34091"/>
    <w:rsid w:val="00D36076"/>
    <w:rsid w:val="00D369CC"/>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55E22"/>
    <w:rsid w:val="00D55E60"/>
    <w:rsid w:val="00D60FE7"/>
    <w:rsid w:val="00D611AF"/>
    <w:rsid w:val="00D62175"/>
    <w:rsid w:val="00D6248D"/>
    <w:rsid w:val="00D625CC"/>
    <w:rsid w:val="00D62C4C"/>
    <w:rsid w:val="00D63452"/>
    <w:rsid w:val="00D63717"/>
    <w:rsid w:val="00D63920"/>
    <w:rsid w:val="00D6505C"/>
    <w:rsid w:val="00D6678E"/>
    <w:rsid w:val="00D67799"/>
    <w:rsid w:val="00D67891"/>
    <w:rsid w:val="00D71717"/>
    <w:rsid w:val="00D731A1"/>
    <w:rsid w:val="00D73A3B"/>
    <w:rsid w:val="00D73E34"/>
    <w:rsid w:val="00D73E4D"/>
    <w:rsid w:val="00D7407E"/>
    <w:rsid w:val="00D74A2C"/>
    <w:rsid w:val="00D75F11"/>
    <w:rsid w:val="00D76774"/>
    <w:rsid w:val="00D815F0"/>
    <w:rsid w:val="00D83C6C"/>
    <w:rsid w:val="00D84DA2"/>
    <w:rsid w:val="00D86940"/>
    <w:rsid w:val="00D87ED9"/>
    <w:rsid w:val="00D90156"/>
    <w:rsid w:val="00D90929"/>
    <w:rsid w:val="00D90B69"/>
    <w:rsid w:val="00D91BDC"/>
    <w:rsid w:val="00D923C7"/>
    <w:rsid w:val="00D93200"/>
    <w:rsid w:val="00D9394A"/>
    <w:rsid w:val="00D93CB3"/>
    <w:rsid w:val="00D93DCA"/>
    <w:rsid w:val="00D94517"/>
    <w:rsid w:val="00D94F7B"/>
    <w:rsid w:val="00D95FB6"/>
    <w:rsid w:val="00D96496"/>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F8D"/>
    <w:rsid w:val="00DB507F"/>
    <w:rsid w:val="00DB55D4"/>
    <w:rsid w:val="00DB5D93"/>
    <w:rsid w:val="00DB5FE7"/>
    <w:rsid w:val="00DB659A"/>
    <w:rsid w:val="00DB7958"/>
    <w:rsid w:val="00DB7F08"/>
    <w:rsid w:val="00DB7F38"/>
    <w:rsid w:val="00DC1A8B"/>
    <w:rsid w:val="00DC5494"/>
    <w:rsid w:val="00DC60C9"/>
    <w:rsid w:val="00DC709B"/>
    <w:rsid w:val="00DC7713"/>
    <w:rsid w:val="00DC77D3"/>
    <w:rsid w:val="00DD0338"/>
    <w:rsid w:val="00DD09E7"/>
    <w:rsid w:val="00DD17AB"/>
    <w:rsid w:val="00DD1D4F"/>
    <w:rsid w:val="00DD3CB6"/>
    <w:rsid w:val="00DD6DC1"/>
    <w:rsid w:val="00DD7682"/>
    <w:rsid w:val="00DE046F"/>
    <w:rsid w:val="00DE0D9E"/>
    <w:rsid w:val="00DE1A60"/>
    <w:rsid w:val="00DE219A"/>
    <w:rsid w:val="00DE3129"/>
    <w:rsid w:val="00DE4149"/>
    <w:rsid w:val="00DE4783"/>
    <w:rsid w:val="00DE583F"/>
    <w:rsid w:val="00DE6385"/>
    <w:rsid w:val="00DE679C"/>
    <w:rsid w:val="00DE6C8B"/>
    <w:rsid w:val="00DE71EE"/>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A1"/>
    <w:rsid w:val="00E06D4B"/>
    <w:rsid w:val="00E07DD6"/>
    <w:rsid w:val="00E07E34"/>
    <w:rsid w:val="00E10623"/>
    <w:rsid w:val="00E118EF"/>
    <w:rsid w:val="00E12E11"/>
    <w:rsid w:val="00E16315"/>
    <w:rsid w:val="00E16ACE"/>
    <w:rsid w:val="00E16D01"/>
    <w:rsid w:val="00E1764B"/>
    <w:rsid w:val="00E20437"/>
    <w:rsid w:val="00E20D31"/>
    <w:rsid w:val="00E21BC1"/>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750"/>
    <w:rsid w:val="00E43980"/>
    <w:rsid w:val="00E44D1A"/>
    <w:rsid w:val="00E452D8"/>
    <w:rsid w:val="00E45FBC"/>
    <w:rsid w:val="00E464D6"/>
    <w:rsid w:val="00E50022"/>
    <w:rsid w:val="00E51E72"/>
    <w:rsid w:val="00E5272F"/>
    <w:rsid w:val="00E53FEC"/>
    <w:rsid w:val="00E5532B"/>
    <w:rsid w:val="00E558B9"/>
    <w:rsid w:val="00E5603F"/>
    <w:rsid w:val="00E57402"/>
    <w:rsid w:val="00E5786F"/>
    <w:rsid w:val="00E60DB6"/>
    <w:rsid w:val="00E61201"/>
    <w:rsid w:val="00E62018"/>
    <w:rsid w:val="00E626FB"/>
    <w:rsid w:val="00E62703"/>
    <w:rsid w:val="00E638AE"/>
    <w:rsid w:val="00E6407D"/>
    <w:rsid w:val="00E64419"/>
    <w:rsid w:val="00E64F97"/>
    <w:rsid w:val="00E6641D"/>
    <w:rsid w:val="00E66986"/>
    <w:rsid w:val="00E66D29"/>
    <w:rsid w:val="00E6769F"/>
    <w:rsid w:val="00E67E28"/>
    <w:rsid w:val="00E702D7"/>
    <w:rsid w:val="00E721C0"/>
    <w:rsid w:val="00E72518"/>
    <w:rsid w:val="00E72AA7"/>
    <w:rsid w:val="00E750EF"/>
    <w:rsid w:val="00E75E2B"/>
    <w:rsid w:val="00E76363"/>
    <w:rsid w:val="00E76896"/>
    <w:rsid w:val="00E804A7"/>
    <w:rsid w:val="00E8097F"/>
    <w:rsid w:val="00E80EEB"/>
    <w:rsid w:val="00E83529"/>
    <w:rsid w:val="00E8445A"/>
    <w:rsid w:val="00E8765D"/>
    <w:rsid w:val="00E90511"/>
    <w:rsid w:val="00E90693"/>
    <w:rsid w:val="00E91191"/>
    <w:rsid w:val="00E92149"/>
    <w:rsid w:val="00E92234"/>
    <w:rsid w:val="00E9399D"/>
    <w:rsid w:val="00E94422"/>
    <w:rsid w:val="00EA07F5"/>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10FD"/>
    <w:rsid w:val="00EC2D89"/>
    <w:rsid w:val="00EC3006"/>
    <w:rsid w:val="00EC561F"/>
    <w:rsid w:val="00EC5989"/>
    <w:rsid w:val="00EC5F3F"/>
    <w:rsid w:val="00EC6447"/>
    <w:rsid w:val="00EC71A5"/>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B8"/>
    <w:rsid w:val="00EE248A"/>
    <w:rsid w:val="00EE38C3"/>
    <w:rsid w:val="00EE3BEC"/>
    <w:rsid w:val="00EE40BF"/>
    <w:rsid w:val="00EE47E7"/>
    <w:rsid w:val="00EE4DC6"/>
    <w:rsid w:val="00EE5BDD"/>
    <w:rsid w:val="00EE6AC7"/>
    <w:rsid w:val="00EE6D41"/>
    <w:rsid w:val="00EE6EF8"/>
    <w:rsid w:val="00EE71CB"/>
    <w:rsid w:val="00EE73B1"/>
    <w:rsid w:val="00EE792F"/>
    <w:rsid w:val="00EF036E"/>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972"/>
    <w:rsid w:val="00F10365"/>
    <w:rsid w:val="00F109BC"/>
    <w:rsid w:val="00F10DFD"/>
    <w:rsid w:val="00F131A7"/>
    <w:rsid w:val="00F149BF"/>
    <w:rsid w:val="00F16DA8"/>
    <w:rsid w:val="00F20B7A"/>
    <w:rsid w:val="00F2106C"/>
    <w:rsid w:val="00F2135D"/>
    <w:rsid w:val="00F22256"/>
    <w:rsid w:val="00F2339C"/>
    <w:rsid w:val="00F242B5"/>
    <w:rsid w:val="00F24DB3"/>
    <w:rsid w:val="00F25C39"/>
    <w:rsid w:val="00F25E42"/>
    <w:rsid w:val="00F30CF8"/>
    <w:rsid w:val="00F31000"/>
    <w:rsid w:val="00F3109F"/>
    <w:rsid w:val="00F3233A"/>
    <w:rsid w:val="00F33C36"/>
    <w:rsid w:val="00F34AF8"/>
    <w:rsid w:val="00F35EEB"/>
    <w:rsid w:val="00F36516"/>
    <w:rsid w:val="00F374AC"/>
    <w:rsid w:val="00F3783C"/>
    <w:rsid w:val="00F37C61"/>
    <w:rsid w:val="00F40376"/>
    <w:rsid w:val="00F41455"/>
    <w:rsid w:val="00F41EEE"/>
    <w:rsid w:val="00F4442D"/>
    <w:rsid w:val="00F448CC"/>
    <w:rsid w:val="00F4491E"/>
    <w:rsid w:val="00F45019"/>
    <w:rsid w:val="00F462C5"/>
    <w:rsid w:val="00F46A3D"/>
    <w:rsid w:val="00F5143E"/>
    <w:rsid w:val="00F516A4"/>
    <w:rsid w:val="00F51C18"/>
    <w:rsid w:val="00F52541"/>
    <w:rsid w:val="00F52A84"/>
    <w:rsid w:val="00F531E5"/>
    <w:rsid w:val="00F53668"/>
    <w:rsid w:val="00F542F4"/>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5681"/>
    <w:rsid w:val="00F760DE"/>
    <w:rsid w:val="00F763B6"/>
    <w:rsid w:val="00F766E9"/>
    <w:rsid w:val="00F76E71"/>
    <w:rsid w:val="00F76F30"/>
    <w:rsid w:val="00F77874"/>
    <w:rsid w:val="00F77E5C"/>
    <w:rsid w:val="00F807FF"/>
    <w:rsid w:val="00F82E80"/>
    <w:rsid w:val="00F83342"/>
    <w:rsid w:val="00F84187"/>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F5D"/>
    <w:rsid w:val="00FA1B62"/>
    <w:rsid w:val="00FA1E20"/>
    <w:rsid w:val="00FA2269"/>
    <w:rsid w:val="00FA28A2"/>
    <w:rsid w:val="00FA63B4"/>
    <w:rsid w:val="00FA7DE4"/>
    <w:rsid w:val="00FB0F95"/>
    <w:rsid w:val="00FB12DA"/>
    <w:rsid w:val="00FB134F"/>
    <w:rsid w:val="00FB1650"/>
    <w:rsid w:val="00FB1E48"/>
    <w:rsid w:val="00FB23D8"/>
    <w:rsid w:val="00FB38F2"/>
    <w:rsid w:val="00FB3CAC"/>
    <w:rsid w:val="00FB4584"/>
    <w:rsid w:val="00FB4627"/>
    <w:rsid w:val="00FB5B80"/>
    <w:rsid w:val="00FB6A45"/>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F4D"/>
    <w:rsid w:val="00FE0325"/>
    <w:rsid w:val="00FE102C"/>
    <w:rsid w:val="00FE1681"/>
    <w:rsid w:val="00FE17D4"/>
    <w:rsid w:val="00FE20D5"/>
    <w:rsid w:val="00FE2E61"/>
    <w:rsid w:val="00FE429A"/>
    <w:rsid w:val="00FE56EB"/>
    <w:rsid w:val="00FE5915"/>
    <w:rsid w:val="00FE5B8E"/>
    <w:rsid w:val="00FE5E68"/>
    <w:rsid w:val="00FE6B66"/>
    <w:rsid w:val="00FE6F6E"/>
    <w:rsid w:val="00FF106C"/>
    <w:rsid w:val="00FF1CC7"/>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13" Type="http://schemas.openxmlformats.org/officeDocument/2006/relationships/hyperlink" Target="https://github.com/diazrenata/scadsanalysis/blob/clean-and-tests/analysis/reports/direct_FIA_size_comparison.md" TargetMode="External"/><Relationship Id="rId3" Type="http://schemas.openxmlformats.org/officeDocument/2006/relationships/hyperlink" Target="https://github.com/diazrenata/scadsanalysis/blob/clean-and-tests/analysis/reports/rov_metric.md" TargetMode="External"/><Relationship Id="rId7" Type="http://schemas.openxmlformats.org/officeDocument/2006/relationships/hyperlink" Target="https://github.com/diazrenata/scadsanalysis/blob/clean-and-tests/analysis/reports/manuscript_main.md" TargetMode="External"/><Relationship Id="rId12" Type="http://schemas.openxmlformats.org/officeDocument/2006/relationships/hyperlink" Target="https://github.com/diazrenata/scadsanalysis/blob/clean-and-tests/analysis/reports/manuscript_main.md" TargetMode="External"/><Relationship Id="rId2" Type="http://schemas.openxmlformats.org/officeDocument/2006/relationships/hyperlink" Target="https://github.com/diazrenata/scadsanalysis/blob/clean-and-tests/analysis/reports/filtering.md" TargetMode="External"/><Relationship Id="rId1" Type="http://schemas.openxmlformats.org/officeDocument/2006/relationships/hyperlink" Target="https://github.com/diazrenata/scadsanalysis/blob/clean-and-tests/analysis/reports/manuscript_main.md" TargetMode="External"/><Relationship Id="rId6" Type="http://schemas.openxmlformats.org/officeDocument/2006/relationships/hyperlink" Target="https://github.com/diazrenata/scadsanalysis/blob/clean-and-tests/analysis/reports/manuscript_main.md" TargetMode="External"/><Relationship Id="rId11" Type="http://schemas.openxmlformats.org/officeDocument/2006/relationships/hyperlink" Target="https://github.com/diazrenata/scadsanalysis/blob/clean-and-tests/analysis/reports/rov_metric.md" TargetMode="External"/><Relationship Id="rId5" Type="http://schemas.openxmlformats.org/officeDocument/2006/relationships/hyperlink" Target="https://github.com/diazrenata/scadsanalysis/blob/clean-and-tests/analysis/reports/manuscript_main.md" TargetMode="External"/><Relationship Id="rId10" Type="http://schemas.openxmlformats.org/officeDocument/2006/relationships/hyperlink" Target="https://github.com/diazrenata/scadsanalysis/blob/clean-and-tests/analysis/reports/manuscript_main.md" TargetMode="External"/><Relationship Id="rId4" Type="http://schemas.openxmlformats.org/officeDocument/2006/relationships/hyperlink" Target="https://github.com/diazrenata/scadsanalysis/blob/clean-and-tests/analysis/reports/manuscript_main.md" TargetMode="External"/><Relationship Id="rId9" Type="http://schemas.openxmlformats.org/officeDocument/2006/relationships/hyperlink" Target="https://github.com/diazrenata/scadsanalysis/blob/clean-and-tests/analysis/reports/direct_FIA_size_comparison.m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github.com/diazrenata/feasiblesads" TargetMode="External"/><Relationship Id="rId18" Type="http://schemas.openxmlformats.org/officeDocument/2006/relationships/image" Target="media/image5.png"/><Relationship Id="rId26" Type="http://schemas.openxmlformats.org/officeDocument/2006/relationships/hyperlink" Target="https://doi.org/10.3390/e20010011" TargetMode="External"/><Relationship Id="rId39" Type="http://schemas.openxmlformats.org/officeDocument/2006/relationships/hyperlink" Target="https://doi.org/10.3996/nafa.79.0001" TargetMode="External"/><Relationship Id="rId21" Type="http://schemas.openxmlformats.org/officeDocument/2006/relationships/image" Target="media/image8.png"/><Relationship Id="rId34" Type="http://schemas.openxmlformats.org/officeDocument/2006/relationships/hyperlink" Target="https://doi.org/10.1103/PhysRev.106.620" TargetMode="External"/><Relationship Id="rId42" Type="http://schemas.openxmlformats.org/officeDocument/2006/relationships/hyperlink" Target="https://doi.org/10.1890/11-2177.1" TargetMode="External"/><Relationship Id="rId47"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3.png"/><Relationship Id="rId29" Type="http://schemas.openxmlformats.org/officeDocument/2006/relationships/hyperlink" Target="https://doi.org/10.12688/f1000research.18681.1"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doi.org/10.7717/peerj.2823" TargetMode="External"/><Relationship Id="rId32" Type="http://schemas.openxmlformats.org/officeDocument/2006/relationships/hyperlink" Target="https://doi.org/10.1093/acprof:oso/9780199593415.001.0001" TargetMode="External"/><Relationship Id="rId37" Type="http://schemas.openxmlformats.org/officeDocument/2006/relationships/hyperlink" Target="https://doi.org/10.1111/j.1461-0248.2007.01094.x" TargetMode="External"/><Relationship Id="rId40" Type="http://schemas.openxmlformats.org/officeDocument/2006/relationships/hyperlink" Target="https://doi.org/10.1890/13-2250.1" TargetMode="External"/><Relationship Id="rId45" Type="http://schemas.openxmlformats.org/officeDocument/2006/relationships/hyperlink" Target="https://doi.org/10.1890/11-1087.1"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doi.org/10.6084/m9.figshare.95843.v4" TargetMode="External"/><Relationship Id="rId28" Type="http://schemas.openxmlformats.org/officeDocument/2006/relationships/hyperlink" Target="https://doi.org/10.1111/j.1420-9101.2009.01775.x" TargetMode="External"/><Relationship Id="rId36" Type="http://schemas.openxmlformats.org/officeDocument/2006/relationships/hyperlink" Target="https://doi.org/10.1111/ele.12154" TargetMode="Externa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hyperlink" Target="https://doi.org/10.1890/07-1369.1" TargetMode="External"/><Relationship Id="rId44" Type="http://schemas.openxmlformats.org/officeDocument/2006/relationships/hyperlink" Target="https://doi.org/10.1890/15-0962.1"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doi.org/10.2307/1411" TargetMode="External"/><Relationship Id="rId30" Type="http://schemas.openxmlformats.org/officeDocument/2006/relationships/hyperlink" Target="https://doi.org/10.1111/j.1600-0706.2008.16539.x" TargetMode="External"/><Relationship Id="rId35" Type="http://schemas.openxmlformats.org/officeDocument/2006/relationships/hyperlink" Target="https://doi.org/10.2307/3546712" TargetMode="External"/><Relationship Id="rId43" Type="http://schemas.openxmlformats.org/officeDocument/2006/relationships/hyperlink" Target="https://doi.org/10.2737/RMRS-GTR-245"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hyperlink" Target="https://doi.org/10.1146/annurev.ecolsys.31.1.343" TargetMode="External"/><Relationship Id="rId33" Type="http://schemas.openxmlformats.org/officeDocument/2006/relationships/hyperlink" Target="https://doi.org/10.1016/j.tree.2014.04.009" TargetMode="External"/><Relationship Id="rId38" Type="http://schemas.openxmlformats.org/officeDocument/2006/relationships/hyperlink" Target="https://CRAN.R-project.org/package=e1071" TargetMode="External"/><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doi.org/10.1890/11-02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87D94-9DD4-4A81-B226-DD9C51F2A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16</Pages>
  <Words>5882</Words>
  <Characters>33530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Ernest, Morgan</cp:lastModifiedBy>
  <cp:revision>4</cp:revision>
  <dcterms:created xsi:type="dcterms:W3CDTF">2020-12-07T14:08:00Z</dcterms:created>
  <dcterms:modified xsi:type="dcterms:W3CDTF">2020-12-09T14:29:00Z</dcterms:modified>
</cp:coreProperties>
</file>