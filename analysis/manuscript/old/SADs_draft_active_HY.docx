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1D44C204" w:rsidR="006A49A5" w:rsidRPr="002E2A57" w:rsidRDefault="4D404375" w:rsidP="0264BE4F">
      <w:pPr>
        <w:rPr>
          <w:rFonts w:asciiTheme="majorHAnsi" w:eastAsia="Times New Roman" w:hAnsiTheme="majorHAnsi" w:cstheme="majorHAnsi"/>
        </w:rPr>
      </w:pPr>
      <w:r w:rsidRPr="002E2A57">
        <w:rPr>
          <w:rFonts w:asciiTheme="majorHAnsi" w:eastAsia="Times New Roman" w:hAnsiTheme="majorHAnsi" w:cstheme="majorHAnsi"/>
        </w:rPr>
        <w:t xml:space="preserve">The species abundance distribution </w:t>
      </w:r>
      <w:r w:rsidR="5E487539"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commentRangeStart w:id="0"/>
      <w:r w:rsidR="00CC57F8" w:rsidRPr="002E2A57">
        <w:rPr>
          <w:rFonts w:asciiTheme="majorHAnsi" w:eastAsia="Times New Roman" w:hAnsiTheme="majorHAnsi" w:cstheme="majorHAnsi"/>
        </w:rPr>
        <w:t xml:space="preserve">nearly always </w:t>
      </w:r>
      <w:commentRangeEnd w:id="0"/>
      <w:r w:rsidR="001B4F0F">
        <w:rPr>
          <w:rStyle w:val="CommentReference"/>
        </w:rPr>
        <w:commentReference w:id="0"/>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commentRangeStart w:id="1"/>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5C53AA9A" w:rsidRPr="002E2A57">
        <w:rPr>
          <w:rFonts w:asciiTheme="majorHAnsi" w:eastAsia="Times New Roman" w:hAnsiTheme="majorHAnsi" w:cstheme="majorHAnsi"/>
        </w:rPr>
        <w:t>have</w:t>
      </w:r>
      <w:r w:rsidR="091EA95C"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used the species abundance distribution to test numerous theories </w:t>
      </w:r>
      <w:del w:id="2" w:author="Ye,Hao" w:date="2020-11-02T15:09:00Z">
        <w:r w:rsidR="002B34E2" w:rsidRPr="002E2A57" w:rsidDel="001B4F0F">
          <w:rPr>
            <w:rFonts w:asciiTheme="majorHAnsi" w:eastAsia="Times New Roman" w:hAnsiTheme="majorHAnsi" w:cstheme="majorHAnsi"/>
          </w:rPr>
          <w:delText xml:space="preserve">intended </w:delText>
        </w:r>
        <w:r w:rsidR="00B262ED" w:rsidRPr="002E2A57" w:rsidDel="001B4F0F">
          <w:rPr>
            <w:rFonts w:asciiTheme="majorHAnsi" w:eastAsia="Times New Roman" w:hAnsiTheme="majorHAnsi" w:cstheme="majorHAnsi"/>
          </w:rPr>
          <w:delText>to determine</w:delText>
        </w:r>
      </w:del>
      <w:ins w:id="3" w:author="Ye,Hao" w:date="2020-11-02T15:09:00Z">
        <w:r w:rsidR="001B4F0F">
          <w:rPr>
            <w:rFonts w:asciiTheme="majorHAnsi" w:eastAsia="Times New Roman" w:hAnsiTheme="majorHAnsi" w:cstheme="majorHAnsi"/>
          </w:rPr>
          <w:t>on</w:t>
        </w:r>
      </w:ins>
      <w:r w:rsidR="00B262ED" w:rsidRPr="002E2A57">
        <w:rPr>
          <w:rFonts w:asciiTheme="majorHAnsi" w:eastAsia="Times New Roman" w:hAnsiTheme="majorHAnsi" w:cstheme="majorHAnsi"/>
        </w:rPr>
        <w:t xml:space="preserve"> which biological processes are most important for </w:t>
      </w:r>
      <w:r w:rsidR="00DA7422" w:rsidRPr="002E2A57">
        <w:rPr>
          <w:rFonts w:asciiTheme="majorHAnsi" w:eastAsia="Times New Roman" w:hAnsiTheme="majorHAnsi" w:cstheme="majorHAnsi"/>
        </w:rPr>
        <w:t>structuring assemblages of species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commentRangeEnd w:id="1"/>
      <w:r w:rsidR="001B4F0F">
        <w:rPr>
          <w:rStyle w:val="CommentReference"/>
        </w:rPr>
        <w:commentReference w:id="1"/>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w:t>
      </w:r>
      <w:commentRangeStart w:id="4"/>
      <w:r w:rsidR="00C71263" w:rsidRPr="002E2A57">
        <w:rPr>
          <w:rFonts w:asciiTheme="majorHAnsi" w:eastAsia="Times New Roman" w:hAnsiTheme="majorHAnsi" w:cstheme="majorHAnsi"/>
        </w:rPr>
        <w:t xml:space="preserve">After decades of use as a theoretical benchmark,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commentRangeEnd w:id="4"/>
      <w:r w:rsidR="00ED3484">
        <w:rPr>
          <w:rStyle w:val="CommentReference"/>
        </w:rPr>
        <w:commentReference w:id="4"/>
      </w:r>
    </w:p>
    <w:p w14:paraId="60556270" w14:textId="6A35FD7A" w:rsidR="00C0473A" w:rsidRPr="002E2A57" w:rsidRDefault="00A931B4" w:rsidP="0264BE4F">
      <w:pPr>
        <w:rPr>
          <w:rFonts w:asciiTheme="majorHAnsi" w:eastAsia="Times New Roman" w:hAnsiTheme="majorHAnsi" w:cstheme="majorHAnsi"/>
        </w:rPr>
      </w:pPr>
      <w:commentRangeStart w:id="5"/>
      <w:r w:rsidRPr="002E2A57">
        <w:rPr>
          <w:rFonts w:asciiTheme="majorHAnsi" w:eastAsia="Times New Roman" w:hAnsiTheme="majorHAnsi" w:cstheme="majorHAnsi"/>
        </w:rPr>
        <w:t>Increasing evidence for statistical constraints operating on the shape of the SAD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Pr="002E2A57">
        <w:rPr>
          <w:rFonts w:asciiTheme="majorHAnsi" w:eastAsia="Times New Roman" w:hAnsiTheme="majorHAnsi" w:cstheme="majorHAnsi"/>
        </w:rPr>
        <w:t xml:space="preserve">) has complicated our understanding of the SAD as a </w:t>
      </w:r>
      <w:r w:rsidRPr="002E2A57">
        <w:rPr>
          <w:rFonts w:asciiTheme="majorHAnsi" w:eastAsia="Times New Roman" w:hAnsiTheme="majorHAnsi" w:cstheme="majorHAnsi"/>
          <w:i/>
          <w:iCs/>
        </w:rPr>
        <w:t xml:space="preserve">biological </w:t>
      </w:r>
      <w:r w:rsidRPr="002E2A57">
        <w:rPr>
          <w:rFonts w:asciiTheme="majorHAnsi" w:eastAsia="Times New Roman" w:hAnsiTheme="majorHAnsi" w:cstheme="majorHAnsi"/>
        </w:rPr>
        <w:t>pattern.</w:t>
      </w:r>
      <w:r w:rsidR="00772B2E" w:rsidRPr="002E2A57">
        <w:rPr>
          <w:rFonts w:asciiTheme="majorHAnsi" w:eastAsia="Times New Roman" w:hAnsiTheme="majorHAnsi" w:cstheme="majorHAnsi"/>
        </w:rPr>
        <w:t xml:space="preserve"> </w:t>
      </w:r>
      <w:commentRangeEnd w:id="5"/>
      <w:r w:rsidR="000E0D04">
        <w:rPr>
          <w:rStyle w:val="CommentReference"/>
        </w:rPr>
        <w:commentReference w:id="5"/>
      </w:r>
      <w:commentRangeStart w:id="6"/>
      <w:r w:rsidR="00173E46" w:rsidRPr="002E2A57">
        <w:rPr>
          <w:rFonts w:asciiTheme="majorHAnsi" w:eastAsia="Times New Roman" w:hAnsiTheme="majorHAnsi" w:cstheme="majorHAnsi"/>
        </w:rPr>
        <w:t>A</w:t>
      </w:r>
      <w:r w:rsidR="00772B2E" w:rsidRPr="002E2A57">
        <w:rPr>
          <w:rFonts w:asciiTheme="majorHAnsi" w:eastAsia="Times New Roman" w:hAnsiTheme="majorHAnsi" w:cstheme="majorHAnsi"/>
        </w:rPr>
        <w:t>ccumulating evidence suggests that st</w:t>
      </w:r>
      <w:r w:rsidR="004A1DE7" w:rsidRPr="002E2A57">
        <w:rPr>
          <w:rFonts w:asciiTheme="majorHAnsi" w:eastAsia="Times New Roman" w:hAnsiTheme="majorHAnsi" w:cstheme="majorHAnsi"/>
        </w:rPr>
        <w:t>atistical constraints may actually generate</w:t>
      </w:r>
      <w:r w:rsidR="00CA317C" w:rsidRPr="002E2A57">
        <w:rPr>
          <w:rFonts w:asciiTheme="majorHAnsi" w:eastAsia="Times New Roman" w:hAnsiTheme="majorHAnsi" w:cstheme="majorHAnsi"/>
        </w:rPr>
        <w:t xml:space="preserve"> the most striking feature of the species abundance distribution – the hollow curve</w:t>
      </w:r>
      <w:commentRangeEnd w:id="6"/>
      <w:r w:rsidR="00EF036D">
        <w:rPr>
          <w:rStyle w:val="CommentReference"/>
        </w:rPr>
        <w:commentReference w:id="6"/>
      </w:r>
      <w:r w:rsidR="00CA317C" w:rsidRPr="002E2A57">
        <w:rPr>
          <w:rFonts w:asciiTheme="majorHAnsi" w:eastAsia="Times New Roman" w:hAnsiTheme="majorHAnsi" w:cstheme="majorHAnsi"/>
        </w:rPr>
        <w:t xml:space="preserve">. </w:t>
      </w:r>
      <w:commentRangeStart w:id="7"/>
      <w:r w:rsidR="001E5856" w:rsidRPr="002E2A57">
        <w:rPr>
          <w:rFonts w:asciiTheme="majorHAnsi" w:eastAsia="Times New Roman" w:hAnsiTheme="majorHAnsi" w:cstheme="majorHAnsi"/>
        </w:rPr>
        <w:t xml:space="preserve">At its core, the SAD is </w:t>
      </w:r>
      <w:r w:rsidR="00355DD5" w:rsidRPr="002E2A57">
        <w:rPr>
          <w:rFonts w:asciiTheme="majorHAnsi" w:eastAsia="Times New Roman" w:hAnsiTheme="majorHAnsi" w:cstheme="majorHAnsi"/>
        </w:rPr>
        <w:t>a representation of how</w:t>
      </w:r>
      <w:r w:rsidR="001E5856" w:rsidRPr="002E2A57">
        <w:rPr>
          <w:rFonts w:asciiTheme="majorHAnsi" w:eastAsia="Times New Roman" w:hAnsiTheme="majorHAnsi" w:cstheme="majorHAnsi"/>
        </w:rPr>
        <w:t xml:space="preserve"> </w:t>
      </w:r>
      <w:r w:rsidR="0069324F" w:rsidRPr="002E2A57">
        <w:rPr>
          <w:rFonts w:asciiTheme="majorHAnsi" w:eastAsia="Times New Roman" w:hAnsiTheme="majorHAnsi" w:cstheme="majorHAnsi"/>
        </w:rPr>
        <w:t>the</w:t>
      </w:r>
      <w:r w:rsidR="001E5856" w:rsidRPr="002E2A57">
        <w:rPr>
          <w:rFonts w:asciiTheme="majorHAnsi" w:eastAsia="Times New Roman" w:hAnsiTheme="majorHAnsi" w:cstheme="majorHAnsi"/>
        </w:rPr>
        <w:t xml:space="preserve"> total number of individuals in a community (N) are partitioned among the number of species (S) in that community. </w:t>
      </w:r>
      <w:commentRangeEnd w:id="7"/>
      <w:r w:rsidR="00EF036D">
        <w:rPr>
          <w:rStyle w:val="CommentReference"/>
        </w:rPr>
        <w:commentReference w:id="7"/>
      </w:r>
      <w:r w:rsidR="00721DCD" w:rsidRPr="002E2A57">
        <w:rPr>
          <w:rFonts w:asciiTheme="majorHAnsi" w:eastAsia="Times New Roman" w:hAnsiTheme="majorHAnsi" w:cstheme="majorHAnsi"/>
        </w:rPr>
        <w:t xml:space="preserve">If </w:t>
      </w:r>
      <w:del w:id="8" w:author="Ye,Hao" w:date="2020-11-02T15:56:00Z">
        <w:r w:rsidR="00721DCD" w:rsidRPr="002E2A57" w:rsidDel="00EF036D">
          <w:rPr>
            <w:rFonts w:asciiTheme="majorHAnsi" w:eastAsia="Times New Roman" w:hAnsiTheme="majorHAnsi" w:cstheme="majorHAnsi"/>
          </w:rPr>
          <w:delText xml:space="preserve">our </w:delText>
        </w:r>
        <w:r w:rsidR="00922B04" w:rsidRPr="002E2A57" w:rsidDel="00EF036D">
          <w:rPr>
            <w:rFonts w:asciiTheme="majorHAnsi" w:eastAsia="Times New Roman" w:hAnsiTheme="majorHAnsi" w:cstheme="majorHAnsi"/>
          </w:rPr>
          <w:delText>implicit</w:delText>
        </w:r>
        <w:r w:rsidR="00721DCD" w:rsidRPr="002E2A57" w:rsidDel="00EF036D">
          <w:rPr>
            <w:rFonts w:asciiTheme="majorHAnsi" w:eastAsia="Times New Roman" w:hAnsiTheme="majorHAnsi" w:cstheme="majorHAnsi"/>
          </w:rPr>
          <w:delText xml:space="preserve"> </w:delText>
        </w:r>
      </w:del>
      <w:ins w:id="9" w:author="Ye,Hao" w:date="2020-11-02T15:56:00Z">
        <w:r w:rsidR="00EF036D">
          <w:rPr>
            <w:rFonts w:asciiTheme="majorHAnsi" w:eastAsia="Times New Roman" w:hAnsiTheme="majorHAnsi" w:cstheme="majorHAnsi"/>
          </w:rPr>
          <w:t xml:space="preserve">the </w:t>
        </w:r>
      </w:ins>
      <w:r w:rsidR="00721DCD" w:rsidRPr="002E2A57">
        <w:rPr>
          <w:rFonts w:asciiTheme="majorHAnsi" w:eastAsia="Times New Roman" w:hAnsiTheme="majorHAnsi" w:cstheme="majorHAnsi"/>
        </w:rPr>
        <w:t xml:space="preserve">null expectation for such a distribution is </w:t>
      </w:r>
      <w:r w:rsidR="00BE72BB" w:rsidRPr="002E2A57">
        <w:rPr>
          <w:rFonts w:asciiTheme="majorHAnsi" w:eastAsia="Times New Roman" w:hAnsiTheme="majorHAnsi" w:cstheme="majorHAnsi"/>
        </w:rPr>
        <w:t xml:space="preserve">that </w:t>
      </w:r>
      <w:ins w:id="10" w:author="Ye,Hao" w:date="2020-11-02T15:56:00Z">
        <w:r w:rsidR="00EF036D">
          <w:rPr>
            <w:rFonts w:asciiTheme="majorHAnsi" w:eastAsia="Times New Roman" w:hAnsiTheme="majorHAnsi" w:cstheme="majorHAnsi"/>
          </w:rPr>
          <w:t xml:space="preserve">the N </w:t>
        </w:r>
      </w:ins>
      <w:r w:rsidR="00BE72BB" w:rsidRPr="002E2A57">
        <w:rPr>
          <w:rFonts w:asciiTheme="majorHAnsi" w:eastAsia="Times New Roman" w:hAnsiTheme="majorHAnsi" w:cstheme="majorHAnsi"/>
        </w:rPr>
        <w:t>individuals are</w:t>
      </w:r>
      <w:r w:rsidR="00721DCD" w:rsidRPr="002E2A57">
        <w:rPr>
          <w:rFonts w:asciiTheme="majorHAnsi" w:eastAsia="Times New Roman" w:hAnsiTheme="majorHAnsi" w:cstheme="majorHAnsi"/>
        </w:rPr>
        <w:t xml:space="preserve"> uniformly </w:t>
      </w:r>
      <w:r w:rsidR="00157B9B" w:rsidRPr="002E2A57">
        <w:rPr>
          <w:rFonts w:asciiTheme="majorHAnsi" w:eastAsia="Times New Roman" w:hAnsiTheme="majorHAnsi" w:cstheme="majorHAnsi"/>
        </w:rPr>
        <w:t>distribute</w:t>
      </w:r>
      <w:r w:rsidR="001E5856" w:rsidRPr="002E2A57">
        <w:rPr>
          <w:rFonts w:asciiTheme="majorHAnsi" w:eastAsia="Times New Roman" w:hAnsiTheme="majorHAnsi" w:cstheme="majorHAnsi"/>
        </w:rPr>
        <w:t xml:space="preserve">d </w:t>
      </w:r>
      <w:r w:rsidR="00BE72BB" w:rsidRPr="002E2A57">
        <w:rPr>
          <w:rFonts w:asciiTheme="majorHAnsi" w:eastAsia="Times New Roman" w:hAnsiTheme="majorHAnsi" w:cstheme="majorHAnsi"/>
        </w:rPr>
        <w:t xml:space="preserve">across </w:t>
      </w:r>
      <w:ins w:id="11" w:author="Ye,Hao" w:date="2020-11-02T15:56:00Z">
        <w:r w:rsidR="00EF036D">
          <w:rPr>
            <w:rFonts w:asciiTheme="majorHAnsi" w:eastAsia="Times New Roman" w:hAnsiTheme="majorHAnsi" w:cstheme="majorHAnsi"/>
          </w:rPr>
          <w:t xml:space="preserve">S </w:t>
        </w:r>
      </w:ins>
      <w:r w:rsidR="00BE72BB" w:rsidRPr="002E2A57">
        <w:rPr>
          <w:rFonts w:asciiTheme="majorHAnsi" w:eastAsia="Times New Roman" w:hAnsiTheme="majorHAnsi" w:cstheme="majorHAnsi"/>
        </w:rPr>
        <w:t xml:space="preserve">species </w:t>
      </w:r>
      <w:r w:rsidR="001E5856" w:rsidRPr="002E2A57">
        <w:rPr>
          <w:rFonts w:asciiTheme="majorHAnsi" w:eastAsia="Times New Roman" w:hAnsiTheme="majorHAnsi" w:cstheme="majorHAnsi"/>
        </w:rPr>
        <w:t>(i.e. equal numbers of individuals per species)</w:t>
      </w:r>
      <w:r w:rsidR="00157B9B" w:rsidRPr="002E2A57">
        <w:rPr>
          <w:rFonts w:asciiTheme="majorHAnsi" w:eastAsia="Times New Roman" w:hAnsiTheme="majorHAnsi" w:cstheme="majorHAnsi"/>
        </w:rPr>
        <w:t>, t</w:t>
      </w:r>
      <w:r w:rsidR="00721DCD" w:rsidRPr="002E2A57">
        <w:rPr>
          <w:rFonts w:asciiTheme="majorHAnsi" w:eastAsia="Times New Roman" w:hAnsiTheme="majorHAnsi" w:cstheme="majorHAnsi"/>
        </w:rPr>
        <w:t xml:space="preserve">he hollow curve we </w:t>
      </w:r>
      <w:del w:id="12" w:author="Ye,Hao" w:date="2020-11-02T15:56:00Z">
        <w:r w:rsidR="00721DCD" w:rsidRPr="002E2A57" w:rsidDel="00EF036D">
          <w:rPr>
            <w:rFonts w:asciiTheme="majorHAnsi" w:eastAsia="Times New Roman" w:hAnsiTheme="majorHAnsi" w:cstheme="majorHAnsi"/>
          </w:rPr>
          <w:delText xml:space="preserve">see </w:delText>
        </w:r>
      </w:del>
      <w:ins w:id="13" w:author="Ye,Hao" w:date="2020-11-02T15:56:00Z">
        <w:r w:rsidR="00EF036D">
          <w:rPr>
            <w:rFonts w:asciiTheme="majorHAnsi" w:eastAsia="Times New Roman" w:hAnsiTheme="majorHAnsi" w:cstheme="majorHAnsi"/>
          </w:rPr>
          <w:t>commonly observe</w:t>
        </w:r>
        <w:r w:rsidR="00EF036D" w:rsidRPr="002E2A57">
          <w:rPr>
            <w:rFonts w:asciiTheme="majorHAnsi" w:eastAsia="Times New Roman" w:hAnsiTheme="majorHAnsi" w:cstheme="majorHAnsi"/>
          </w:rPr>
          <w:t xml:space="preserve"> </w:t>
        </w:r>
      </w:ins>
      <w:r w:rsidR="00721DCD" w:rsidRPr="002E2A57">
        <w:rPr>
          <w:rFonts w:asciiTheme="majorHAnsi" w:eastAsia="Times New Roman" w:hAnsiTheme="majorHAnsi" w:cstheme="majorHAnsi"/>
        </w:rPr>
        <w:t>in nature is indeed surprising.</w:t>
      </w:r>
      <w:r w:rsidR="00EE73B1" w:rsidRPr="002E2A57">
        <w:rPr>
          <w:rFonts w:asciiTheme="majorHAnsi" w:eastAsia="Times New Roman" w:hAnsiTheme="majorHAnsi" w:cstheme="majorHAnsi"/>
        </w:rPr>
        <w:t xml:space="preserve"> However, a uniform distribution is not necessarily the appropriate baseline.</w:t>
      </w:r>
      <w:r w:rsidR="00721DCD" w:rsidRPr="002E2A57">
        <w:rPr>
          <w:rFonts w:asciiTheme="majorHAnsi" w:eastAsia="Times New Roman" w:hAnsiTheme="majorHAnsi" w:cstheme="majorHAnsi"/>
        </w:rPr>
        <w:t xml:space="preserve"> </w:t>
      </w:r>
      <w:commentRangeStart w:id="14"/>
      <w:r w:rsidR="003D6C96" w:rsidRPr="002E2A57">
        <w:rPr>
          <w:rFonts w:asciiTheme="majorHAnsi" w:eastAsia="Times New Roman" w:hAnsiTheme="majorHAnsi" w:cstheme="majorHAnsi"/>
        </w:rPr>
        <w:t>Just as a</w:t>
      </w:r>
      <w:r w:rsidR="00BA2BCD" w:rsidRPr="002E2A57">
        <w:rPr>
          <w:rFonts w:asciiTheme="majorHAnsi" w:eastAsia="Times New Roman" w:hAnsiTheme="majorHAnsi" w:cstheme="majorHAnsi"/>
        </w:rPr>
        <w:t xml:space="preserve"> Gaussian distribution emerges in the limit of many samples around a </w:t>
      </w:r>
      <w:r w:rsidR="00F82E80" w:rsidRPr="002E2A57">
        <w:rPr>
          <w:rFonts w:asciiTheme="majorHAnsi" w:eastAsia="Times New Roman" w:hAnsiTheme="majorHAnsi" w:cstheme="majorHAnsi"/>
        </w:rPr>
        <w:t xml:space="preserve">population </w:t>
      </w:r>
      <w:r w:rsidR="00BA2BCD" w:rsidRPr="002E2A57">
        <w:rPr>
          <w:rFonts w:asciiTheme="majorHAnsi" w:eastAsia="Times New Roman" w:hAnsiTheme="majorHAnsi" w:cstheme="majorHAnsi"/>
        </w:rPr>
        <w:t>mean, power-law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(Frank 2009, 2019)</w:t>
      </w:r>
      <w:commentRangeEnd w:id="14"/>
      <w:r w:rsidR="00427761">
        <w:rPr>
          <w:rStyle w:val="CommentReference"/>
        </w:rPr>
        <w:commentReference w:id="14"/>
      </w:r>
      <w:r w:rsidR="00F22256" w:rsidRPr="002E2A57">
        <w:rPr>
          <w:rFonts w:asciiTheme="majorHAnsi" w:eastAsia="Times New Roman" w:hAnsiTheme="majorHAnsi" w:cstheme="majorHAnsi"/>
        </w:rPr>
        <w:t xml:space="preserve">. </w:t>
      </w:r>
      <w:r w:rsidR="003D6C96" w:rsidRPr="002E2A57">
        <w:rPr>
          <w:rFonts w:asciiTheme="majorHAnsi" w:eastAsia="Times New Roman" w:hAnsiTheme="majorHAnsi" w:cstheme="majorHAnsi"/>
        </w:rPr>
        <w:t xml:space="preserve">Whether using </w:t>
      </w:r>
      <w:r w:rsidR="008A2C84" w:rsidRPr="002E2A57">
        <w:rPr>
          <w:rFonts w:asciiTheme="majorHAnsi" w:eastAsia="Times New Roman" w:hAnsiTheme="majorHAnsi" w:cstheme="majorHAnsi"/>
        </w:rPr>
        <w:t>statistical 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971B30" w:rsidRPr="002E2A57">
        <w:rPr>
          <w:rFonts w:asciiTheme="majorHAnsi" w:eastAsia="Times New Roman" w:hAnsiTheme="majorHAnsi" w:cstheme="majorHAnsi"/>
        </w:rPr>
        <w:t>, the random division of individuals into species can, on its own, generate realistic hollow curves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w:t>
      </w:r>
      <w:del w:id="15" w:author="Ye,Hao" w:date="2020-11-02T16:14:00Z">
        <w:r w:rsidR="003C2FCE" w:rsidRPr="002E2A57" w:rsidDel="00E347AA">
          <w:rPr>
            <w:rFonts w:asciiTheme="majorHAnsi" w:eastAsia="Times New Roman" w:hAnsiTheme="majorHAnsi" w:cstheme="majorHAnsi"/>
          </w:rPr>
          <w:delText xml:space="preserve"> it is reasonable to expect that</w:delText>
        </w:r>
      </w:del>
      <w:r w:rsidR="003C2FCE" w:rsidRPr="002E2A57">
        <w:rPr>
          <w:rFonts w:asciiTheme="majorHAnsi" w:eastAsia="Times New Roman" w:hAnsiTheme="majorHAnsi" w:cstheme="majorHAnsi"/>
        </w:rPr>
        <w:t xml:space="preserve"> statistical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3EC5A431" w14:textId="5539BFF5" w:rsidR="005E6B2D" w:rsidRPr="002E2A57"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del w:id="16" w:author="Ye,Hao" w:date="2020-11-02T17:00:00Z">
        <w:r w:rsidR="008E06CF" w:rsidRPr="002E2A57" w:rsidDel="00D9010C">
          <w:rPr>
            <w:rFonts w:asciiTheme="majorHAnsi" w:eastAsia="Times New Roman" w:hAnsiTheme="majorHAnsi" w:cstheme="majorHAnsi"/>
          </w:rPr>
          <w:delText xml:space="preserve"> just because the main feature of the SAD may be statistically determined,</w:delText>
        </w:r>
      </w:del>
      <w:r w:rsidR="008E06CF" w:rsidRPr="002E2A57">
        <w:rPr>
          <w:rFonts w:asciiTheme="majorHAnsi" w:eastAsia="Times New Roman" w:hAnsiTheme="majorHAnsi" w:cstheme="majorHAnsi"/>
        </w:rPr>
        <w:t xml:space="preserve"> it does not necessarily follow that 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processes </w:t>
      </w:r>
      <w:r w:rsidR="00782BE8" w:rsidRPr="002E2A57">
        <w:rPr>
          <w:rFonts w:asciiTheme="majorHAnsi" w:eastAsia="Times New Roman" w:hAnsiTheme="majorHAnsi" w:cstheme="majorHAnsi"/>
        </w:rPr>
        <w:t xml:space="preserve">may </w:t>
      </w:r>
      <w:r w:rsidR="00056C4C" w:rsidRPr="002E2A57">
        <w:rPr>
          <w:rFonts w:asciiTheme="majorHAnsi" w:eastAsia="Times New Roman" w:hAnsiTheme="majorHAnsi" w:cstheme="majorHAnsi"/>
        </w:rPr>
        <w:t xml:space="preserve">cause </w:t>
      </w:r>
      <w:r w:rsidR="00B76926" w:rsidRPr="002E2A57">
        <w:rPr>
          <w:rFonts w:asciiTheme="majorHAnsi" w:eastAsia="Times New Roman" w:hAnsiTheme="majorHAnsi" w:cstheme="majorHAnsi"/>
        </w:rPr>
        <w:t>relatively subtle, but meaningful, deviations between observed SADs and their statistical expectations</w:t>
      </w:r>
      <w:r w:rsidR="007300BF"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7300BF" w:rsidRPr="002E2A57">
        <w:rPr>
          <w:rFonts w:asciiTheme="majorHAnsi" w:eastAsia="Times New Roman" w:hAnsiTheme="majorHAnsi" w:cstheme="majorHAnsi"/>
        </w:rPr>
        <w:t>)</w:t>
      </w:r>
      <w:r w:rsidR="007F2084" w:rsidRPr="002E2A57">
        <w:rPr>
          <w:rFonts w:asciiTheme="majorHAnsi" w:eastAsia="Times New Roman" w:hAnsiTheme="majorHAnsi" w:cstheme="majorHAnsi"/>
        </w:rPr>
        <w:t xml:space="preserve">. </w:t>
      </w:r>
      <w:ins w:id="17" w:author="Ye,Hao" w:date="2020-11-02T17:00:00Z">
        <w:r w:rsidR="00D9010C">
          <w:rPr>
            <w:rFonts w:asciiTheme="majorHAnsi" w:eastAsia="Times New Roman" w:hAnsiTheme="majorHAnsi" w:cstheme="majorHAnsi"/>
          </w:rPr>
          <w:t>In other words, w</w:t>
        </w:r>
      </w:ins>
      <w:del w:id="18" w:author="Ye,Hao" w:date="2020-11-02T17:00:00Z">
        <w:r w:rsidR="007F2084" w:rsidRPr="002E2A57" w:rsidDel="00D9010C">
          <w:rPr>
            <w:rFonts w:asciiTheme="majorHAnsi" w:eastAsia="Times New Roman" w:hAnsiTheme="majorHAnsi" w:cstheme="majorHAnsi"/>
          </w:rPr>
          <w:delText>W</w:delText>
        </w:r>
      </w:del>
      <w:r w:rsidR="00056C4C" w:rsidRPr="002E2A57">
        <w:rPr>
          <w:rFonts w:asciiTheme="majorHAnsi" w:eastAsia="Times New Roman" w:hAnsiTheme="majorHAnsi" w:cstheme="majorHAnsi"/>
        </w:rPr>
        <w:t xml:space="preserve">e may be able to use those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evaluate theories </w:t>
      </w:r>
      <w:r w:rsidR="0072757B" w:rsidRPr="002E2A57">
        <w:rPr>
          <w:rFonts w:asciiTheme="majorHAnsi" w:eastAsia="Times New Roman" w:hAnsiTheme="majorHAnsi" w:cstheme="majorHAnsi"/>
        </w:rPr>
        <w:t>(</w:t>
      </w:r>
      <w:r w:rsidR="00D94F7B" w:rsidRPr="002E2A57">
        <w:rPr>
          <w:rFonts w:asciiTheme="majorHAnsi" w:eastAsia="Times New Roman" w:hAnsiTheme="majorHAnsi" w:cstheme="majorHAnsi"/>
        </w:rPr>
        <w:t>Harte and Newman 2014, Xiao et al 201</w:t>
      </w:r>
      <w:r w:rsidR="00507267" w:rsidRPr="002E2A57">
        <w:rPr>
          <w:rFonts w:asciiTheme="majorHAnsi" w:eastAsia="Times New Roman" w:hAnsiTheme="majorHAnsi" w:cstheme="majorHAnsi"/>
        </w:rPr>
        <w:t>6</w:t>
      </w:r>
      <w:r w:rsidR="00D94F7B" w:rsidRPr="002E2A57">
        <w:rPr>
          <w:rFonts w:asciiTheme="majorHAnsi" w:eastAsia="Times New Roman" w:hAnsiTheme="majorHAnsi" w:cstheme="majorHAnsi"/>
        </w:rPr>
        <w:t>)</w:t>
      </w:r>
      <w:r w:rsidR="007F2084" w:rsidRPr="002E2A57">
        <w:rPr>
          <w:rFonts w:asciiTheme="majorHAnsi" w:eastAsia="Times New Roman" w:hAnsiTheme="majorHAnsi" w:cstheme="majorHAnsi"/>
        </w:rPr>
        <w:t xml:space="preserve"> by interpreting SADs not in terms of their absolute shape, but in terms of their shape </w:t>
      </w:r>
      <w:r w:rsidR="007F2084" w:rsidRPr="002E2A57">
        <w:rPr>
          <w:rFonts w:asciiTheme="majorHAnsi" w:eastAsia="Times New Roman" w:hAnsiTheme="majorHAnsi" w:cstheme="majorHAnsi"/>
          <w:iCs/>
        </w:rPr>
        <w:t xml:space="preserve">relative to what we would expect </w:t>
      </w:r>
      <w:r w:rsidR="00C131F4" w:rsidRPr="002E2A57">
        <w:rPr>
          <w:rFonts w:asciiTheme="majorHAnsi" w:eastAsia="Times New Roman" w:hAnsiTheme="majorHAnsi" w:cstheme="majorHAnsi"/>
          <w:iCs/>
        </w:rPr>
        <w:t>simply due to statistical processes operating within the constraints of S and N</w:t>
      </w:r>
      <w:r w:rsidR="007F2084" w:rsidRPr="002E2A57">
        <w:rPr>
          <w:rFonts w:asciiTheme="majorHAnsi" w:eastAsia="Times New Roman" w:hAnsiTheme="majorHAnsi" w:cstheme="majorHAnsi"/>
          <w:i/>
          <w:iCs/>
        </w:rPr>
        <w:t xml:space="preserve"> </w:t>
      </w:r>
      <w:r w:rsidR="007F2084" w:rsidRPr="002E2A57">
        <w:rPr>
          <w:rFonts w:asciiTheme="majorHAnsi" w:eastAsia="Times New Roman" w:hAnsiTheme="majorHAnsi" w:cstheme="majorHAnsi"/>
        </w:rPr>
        <w:t xml:space="preserve">(Frank 2009, </w:t>
      </w:r>
      <w:proofErr w:type="spellStart"/>
      <w:r w:rsidR="007F2084" w:rsidRPr="002E2A57">
        <w:rPr>
          <w:rFonts w:asciiTheme="majorHAnsi" w:eastAsia="Times New Roman" w:hAnsiTheme="majorHAnsi" w:cstheme="majorHAnsi"/>
        </w:rPr>
        <w:t>Locey</w:t>
      </w:r>
      <w:proofErr w:type="spellEnd"/>
      <w:r w:rsidR="007F2084" w:rsidRPr="002E2A57">
        <w:rPr>
          <w:rFonts w:asciiTheme="majorHAnsi" w:eastAsia="Times New Roman" w:hAnsiTheme="majorHAnsi" w:cstheme="majorHAnsi"/>
        </w:rPr>
        <w:t xml:space="preserve"> and White 2013)</w:t>
      </w:r>
      <w:r w:rsidR="00D94F7B" w:rsidRPr="002E2A57">
        <w:rPr>
          <w:rFonts w:asciiTheme="majorHAnsi" w:eastAsia="Times New Roman" w:hAnsiTheme="majorHAnsi" w:cstheme="majorHAnsi"/>
        </w:rPr>
        <w:t xml:space="preserve">. </w:t>
      </w:r>
      <w:ins w:id="19" w:author="Ye,Hao" w:date="2020-11-02T17:01:00Z">
        <w:r w:rsidR="00D9010C">
          <w:rPr>
            <w:rFonts w:asciiTheme="majorHAnsi" w:eastAsia="Times New Roman" w:hAnsiTheme="majorHAnsi" w:cstheme="majorHAnsi"/>
          </w:rPr>
          <w:t>Successful application of</w:t>
        </w:r>
      </w:ins>
      <w:del w:id="20" w:author="Ye,Hao" w:date="2020-11-02T17:01:00Z">
        <w:r w:rsidR="00C91A23" w:rsidRPr="002E2A57" w:rsidDel="00D9010C">
          <w:rPr>
            <w:rFonts w:asciiTheme="majorHAnsi" w:eastAsia="Times New Roman" w:hAnsiTheme="majorHAnsi" w:cstheme="majorHAnsi"/>
          </w:rPr>
          <w:delText>Using</w:delText>
        </w:r>
      </w:del>
      <w:r w:rsidR="00725670" w:rsidRPr="002E2A57">
        <w:rPr>
          <w:rFonts w:asciiTheme="majorHAnsi" w:eastAsia="Times New Roman" w:hAnsiTheme="majorHAnsi" w:cstheme="majorHAnsi"/>
        </w:rPr>
        <w:t xml:space="preserve"> SADs in this fashion</w:t>
      </w:r>
      <w:r w:rsidR="00365D1E" w:rsidRPr="002E2A57">
        <w:rPr>
          <w:rFonts w:asciiTheme="majorHAnsi" w:eastAsia="Times New Roman" w:hAnsiTheme="majorHAnsi" w:cstheme="majorHAnsi"/>
        </w:rPr>
        <w:t xml:space="preserve"> </w:t>
      </w:r>
      <w:r w:rsidR="00C91A23" w:rsidRPr="002E2A57">
        <w:rPr>
          <w:rFonts w:asciiTheme="majorHAnsi" w:eastAsia="Times New Roman" w:hAnsiTheme="majorHAnsi" w:cstheme="majorHAnsi"/>
        </w:rPr>
        <w:t xml:space="preserve">depends on our capacity to detect and quantify deviations between empirical observations and randomness, </w:t>
      </w:r>
      <w:ins w:id="21" w:author="Ye,Hao" w:date="2020-11-02T17:02:00Z">
        <w:r w:rsidR="00D9010C">
          <w:rPr>
            <w:rFonts w:asciiTheme="majorHAnsi" w:eastAsia="Times New Roman" w:hAnsiTheme="majorHAnsi" w:cstheme="majorHAnsi"/>
          </w:rPr>
          <w:t xml:space="preserve">thus </w:t>
        </w:r>
      </w:ins>
      <w:del w:id="22" w:author="Ye,Hao" w:date="2020-11-02T17:01:00Z">
        <w:r w:rsidR="00C91A23" w:rsidRPr="002E2A57" w:rsidDel="00D9010C">
          <w:rPr>
            <w:rFonts w:asciiTheme="majorHAnsi" w:eastAsia="Times New Roman" w:hAnsiTheme="majorHAnsi" w:cstheme="majorHAnsi"/>
          </w:rPr>
          <w:delText xml:space="preserve">which </w:delText>
        </w:r>
      </w:del>
      <w:r w:rsidR="00C91A23" w:rsidRPr="002E2A57">
        <w:rPr>
          <w:rFonts w:asciiTheme="majorHAnsi" w:eastAsia="Times New Roman" w:hAnsiTheme="majorHAnsi" w:cstheme="majorHAnsi"/>
        </w:rPr>
        <w:t>requir</w:t>
      </w:r>
      <w:ins w:id="23" w:author="Ye,Hao" w:date="2020-11-02T17:01:00Z">
        <w:r w:rsidR="00D9010C">
          <w:rPr>
            <w:rFonts w:asciiTheme="majorHAnsi" w:eastAsia="Times New Roman" w:hAnsiTheme="majorHAnsi" w:cstheme="majorHAnsi"/>
          </w:rPr>
          <w:t>ing</w:t>
        </w:r>
      </w:ins>
      <w:del w:id="24" w:author="Ye,Hao" w:date="2020-11-02T17:01:00Z">
        <w:r w:rsidR="00C91A23" w:rsidRPr="002E2A57" w:rsidDel="00D9010C">
          <w:rPr>
            <w:rFonts w:asciiTheme="majorHAnsi" w:eastAsia="Times New Roman" w:hAnsiTheme="majorHAnsi" w:cstheme="majorHAnsi"/>
          </w:rPr>
          <w:delText>es</w:delText>
        </w:r>
      </w:del>
      <w:r w:rsidR="00B245A6" w:rsidRPr="002E2A57">
        <w:rPr>
          <w:rFonts w:asciiTheme="majorHAnsi" w:eastAsia="Times New Roman" w:hAnsiTheme="majorHAnsi" w:cstheme="majorHAnsi"/>
        </w:rPr>
        <w:t xml:space="preserve"> metrics and computational approaches that allow us to quantify and interpret whatever deviations may exist</w:t>
      </w:r>
      <w:del w:id="25" w:author="Ye,Hao" w:date="2020-11-02T17:02:00Z">
        <w:r w:rsidR="00B245A6" w:rsidRPr="002E2A57" w:rsidDel="00D9010C">
          <w:rPr>
            <w:rFonts w:asciiTheme="majorHAnsi" w:eastAsia="Times New Roman" w:hAnsiTheme="majorHAnsi" w:cstheme="majorHAnsi"/>
          </w:rPr>
          <w:delText>, across many different types of ecological communities</w:delText>
        </w:r>
      </w:del>
      <w:r w:rsidR="00B245A6" w:rsidRPr="002E2A57">
        <w:rPr>
          <w:rFonts w:asciiTheme="majorHAnsi" w:eastAsia="Times New Roman" w:hAnsiTheme="majorHAnsi" w:cstheme="majorHAnsi"/>
        </w:rPr>
        <w:t xml:space="preserve">. </w:t>
      </w:r>
    </w:p>
    <w:p w14:paraId="61E2C815" w14:textId="1D33BA45" w:rsidR="00D03647" w:rsidRPr="002E2A57" w:rsidRDefault="00CE4D3A" w:rsidP="0264BE4F">
      <w:pPr>
        <w:rPr>
          <w:rFonts w:asciiTheme="majorHAnsi" w:eastAsia="Times New Roman" w:hAnsiTheme="majorHAnsi" w:cstheme="majorHAnsi"/>
        </w:rPr>
      </w:pPr>
      <w:commentRangeStart w:id="26"/>
      <w:r w:rsidRPr="002E2A57">
        <w:rPr>
          <w:rFonts w:asciiTheme="majorHAnsi" w:eastAsia="Times New Roman" w:hAnsiTheme="majorHAnsi" w:cstheme="majorHAnsi"/>
        </w:rPr>
        <w:t>Based on logic developed in statistical mechanics and related fields, one challenge for detecting deviations may derive from the relatively small size of sampled communities in ecology, in terms of the observed values of S and N.</w:t>
      </w:r>
      <w:commentRangeEnd w:id="26"/>
      <w:r w:rsidR="00D9010C">
        <w:rPr>
          <w:rStyle w:val="CommentReference"/>
        </w:rPr>
        <w:commentReference w:id="26"/>
      </w:r>
      <w:r w:rsidRPr="002E2A57">
        <w:rPr>
          <w:rFonts w:asciiTheme="majorHAnsi" w:eastAsia="Times New Roman" w:hAnsiTheme="majorHAnsi" w:cstheme="majorHAnsi"/>
        </w:rPr>
        <w:t xml:space="preserve"> In general, </w:t>
      </w:r>
      <w:del w:id="27" w:author="Ye,Hao" w:date="2020-11-02T17:06:00Z">
        <w:r w:rsidR="00511119" w:rsidRPr="002E2A57" w:rsidDel="00D9010C">
          <w:rPr>
            <w:rFonts w:asciiTheme="majorHAnsi" w:eastAsia="Times New Roman" w:hAnsiTheme="majorHAnsi" w:cstheme="majorHAnsi"/>
          </w:rPr>
          <w:delText xml:space="preserve">often </w:delText>
        </w:r>
      </w:del>
      <w:r w:rsidRPr="002E2A57">
        <w:rPr>
          <w:rFonts w:asciiTheme="majorHAnsi" w:eastAsia="Times New Roman" w:hAnsiTheme="majorHAnsi" w:cstheme="majorHAnsi"/>
        </w:rPr>
        <w:t xml:space="preserve">when a system involves </w:t>
      </w:r>
      <w:commentRangeStart w:id="28"/>
      <w:r w:rsidRPr="002E2A57">
        <w:rPr>
          <w:rFonts w:asciiTheme="majorHAnsi" w:eastAsia="Times New Roman" w:hAnsiTheme="majorHAnsi" w:cstheme="majorHAnsi"/>
        </w:rPr>
        <w:t xml:space="preserve">very large numbers </w:t>
      </w:r>
      <w:r w:rsidR="00511119" w:rsidRPr="002E2A57">
        <w:rPr>
          <w:rFonts w:asciiTheme="majorHAnsi" w:eastAsia="Times New Roman" w:hAnsiTheme="majorHAnsi" w:cstheme="majorHAnsi"/>
        </w:rPr>
        <w:t xml:space="preserve">of subcomponents </w:t>
      </w:r>
      <w:commentRangeEnd w:id="28"/>
      <w:r w:rsidR="00D9010C">
        <w:rPr>
          <w:rStyle w:val="CommentReference"/>
        </w:rPr>
        <w:commentReference w:id="28"/>
      </w:r>
      <w:r w:rsidR="00511119" w:rsidRPr="002E2A57">
        <w:rPr>
          <w:rFonts w:asciiTheme="majorHAnsi" w:eastAsia="Times New Roman" w:hAnsiTheme="majorHAnsi" w:cstheme="majorHAnsi"/>
        </w:rPr>
        <w:t>(individuals and species, in the case of the SAD) that can be arranged in many possible ways, nearly all of the possible arrangements share similar large-scale characteristics</w:t>
      </w:r>
      <w:r w:rsidR="00656EB3" w:rsidRPr="002E2A57">
        <w:rPr>
          <w:rFonts w:asciiTheme="majorHAnsi" w:eastAsia="Times New Roman" w:hAnsiTheme="majorHAnsi" w:cstheme="majorHAnsi"/>
        </w:rPr>
        <w:t xml:space="preserve"> (Jaynes </w:t>
      </w:r>
      <w:r w:rsidR="00104D20">
        <w:rPr>
          <w:rFonts w:asciiTheme="majorHAnsi" w:eastAsia="Times New Roman" w:hAnsiTheme="majorHAnsi" w:cstheme="majorHAnsi"/>
        </w:rPr>
        <w:t>1957</w:t>
      </w:r>
      <w:r w:rsidR="00656EB3" w:rsidRPr="002E2A57">
        <w:rPr>
          <w:rFonts w:asciiTheme="majorHAnsi" w:eastAsia="Times New Roman" w:hAnsiTheme="majorHAnsi" w:cstheme="majorHAnsi"/>
        </w:rPr>
        <w:t xml:space="preserve">, </w:t>
      </w:r>
      <w:proofErr w:type="spellStart"/>
      <w:r w:rsidR="00656EB3" w:rsidRPr="002E2A57">
        <w:rPr>
          <w:rFonts w:asciiTheme="majorHAnsi" w:eastAsia="Times New Roman" w:hAnsiTheme="majorHAnsi" w:cstheme="majorHAnsi"/>
        </w:rPr>
        <w:t>Haegeman</w:t>
      </w:r>
      <w:proofErr w:type="spellEnd"/>
      <w:r w:rsidR="00656EB3" w:rsidRPr="002E2A57">
        <w:rPr>
          <w:rFonts w:asciiTheme="majorHAnsi" w:eastAsia="Times New Roman" w:hAnsiTheme="majorHAnsi" w:cstheme="majorHAnsi"/>
        </w:rPr>
        <w:t xml:space="preserve"> and </w:t>
      </w:r>
      <w:proofErr w:type="spellStart"/>
      <w:r w:rsidR="00656EB3" w:rsidRPr="002E2A57">
        <w:rPr>
          <w:rFonts w:asciiTheme="majorHAnsi" w:eastAsia="Times New Roman" w:hAnsiTheme="majorHAnsi" w:cstheme="majorHAnsi"/>
        </w:rPr>
        <w:t>Loreau</w:t>
      </w:r>
      <w:proofErr w:type="spellEnd"/>
      <w:r w:rsidR="00656EB3" w:rsidRPr="002E2A57">
        <w:rPr>
          <w:rFonts w:asciiTheme="majorHAnsi" w:eastAsia="Times New Roman" w:hAnsiTheme="majorHAnsi" w:cstheme="majorHAnsi"/>
        </w:rPr>
        <w:t xml:space="preserve"> 2008</w:t>
      </w:r>
      <w:r w:rsidR="006C7578" w:rsidRPr="002E2A57">
        <w:rPr>
          <w:rFonts w:asciiTheme="majorHAnsi" w:eastAsia="Times New Roman" w:hAnsiTheme="majorHAnsi" w:cstheme="majorHAnsi"/>
        </w:rPr>
        <w:t>)</w:t>
      </w:r>
      <w:r w:rsidR="00656EB3" w:rsidRPr="002E2A57">
        <w:rPr>
          <w:rFonts w:asciiTheme="majorHAnsi" w:eastAsia="Times New Roman" w:hAnsiTheme="majorHAnsi" w:cstheme="majorHAnsi"/>
        </w:rPr>
        <w:t>.</w:t>
      </w:r>
      <w:r w:rsidR="00175AB7" w:rsidRPr="002E2A57">
        <w:rPr>
          <w:rFonts w:asciiTheme="majorHAnsi" w:eastAsia="Times New Roman" w:hAnsiTheme="majorHAnsi" w:cstheme="majorHAnsi"/>
        </w:rPr>
        <w:t xml:space="preserve"> For </w:t>
      </w:r>
      <w:r w:rsidR="008B12D4" w:rsidRPr="002E2A57">
        <w:rPr>
          <w:rFonts w:asciiTheme="majorHAnsi" w:eastAsia="Times New Roman" w:hAnsiTheme="majorHAnsi" w:cstheme="majorHAnsi"/>
        </w:rPr>
        <w:t>such</w:t>
      </w:r>
      <w:r w:rsidR="00175AB7" w:rsidRPr="002E2A57">
        <w:rPr>
          <w:rFonts w:asciiTheme="majorHAnsi" w:eastAsia="Times New Roman" w:hAnsiTheme="majorHAnsi" w:cstheme="majorHAnsi"/>
        </w:rPr>
        <w:t xml:space="preserve"> systems, </w:t>
      </w:r>
      <w:del w:id="29" w:author="Ye,Hao" w:date="2020-11-02T17:09:00Z">
        <w:r w:rsidR="00175AB7" w:rsidRPr="002E2A57" w:rsidDel="00C341BC">
          <w:rPr>
            <w:rFonts w:asciiTheme="majorHAnsi" w:eastAsia="Times New Roman" w:hAnsiTheme="majorHAnsi" w:cstheme="majorHAnsi"/>
          </w:rPr>
          <w:delText>an</w:delText>
        </w:r>
        <w:r w:rsidR="00656EB3" w:rsidRPr="002E2A57" w:rsidDel="00C341BC">
          <w:rPr>
            <w:rFonts w:asciiTheme="majorHAnsi" w:eastAsia="Times New Roman" w:hAnsiTheme="majorHAnsi" w:cstheme="majorHAnsi"/>
          </w:rPr>
          <w:delText xml:space="preserve"> </w:delText>
        </w:r>
      </w:del>
      <w:ins w:id="30" w:author="Ye,Hao" w:date="2020-11-02T17:09:00Z">
        <w:r w:rsidR="00C341BC">
          <w:rPr>
            <w:rFonts w:asciiTheme="majorHAnsi" w:eastAsia="Times New Roman" w:hAnsiTheme="majorHAnsi" w:cstheme="majorHAnsi"/>
          </w:rPr>
          <w:t xml:space="preserve">even a small deviation from the modal expectation </w:t>
        </w:r>
      </w:ins>
      <w:del w:id="31" w:author="Ye,Hao" w:date="2020-11-02T17:10:00Z">
        <w:r w:rsidR="00656EB3" w:rsidRPr="002E2A57" w:rsidDel="00C341BC">
          <w:rPr>
            <w:rFonts w:asciiTheme="majorHAnsi" w:eastAsia="Times New Roman" w:hAnsiTheme="majorHAnsi" w:cstheme="majorHAnsi"/>
          </w:rPr>
          <w:delText xml:space="preserve">observation whose large-scale characteristics deviate even slightly from those shared by the majority </w:delText>
        </w:r>
      </w:del>
      <w:r w:rsidR="00656EB3" w:rsidRPr="002E2A57">
        <w:rPr>
          <w:rFonts w:asciiTheme="majorHAnsi" w:eastAsia="Times New Roman" w:hAnsiTheme="majorHAnsi" w:cstheme="majorHAnsi"/>
        </w:rPr>
        <w:t>of possible arrangements is</w:t>
      </w:r>
      <w:r w:rsidR="00175AB7" w:rsidRPr="002E2A57">
        <w:rPr>
          <w:rFonts w:asciiTheme="majorHAnsi" w:eastAsia="Times New Roman" w:hAnsiTheme="majorHAnsi" w:cstheme="majorHAnsi"/>
        </w:rPr>
        <w:t xml:space="preserve"> unlikely to have emerged at random</w:t>
      </w:r>
      <w:del w:id="32" w:author="Ye,Hao" w:date="2020-11-02T17:10:00Z">
        <w:r w:rsidR="00175AB7" w:rsidRPr="002E2A57" w:rsidDel="00C341BC">
          <w:rPr>
            <w:rFonts w:asciiTheme="majorHAnsi" w:eastAsia="Times New Roman" w:hAnsiTheme="majorHAnsi" w:cstheme="majorHAnsi"/>
          </w:rPr>
          <w:delText xml:space="preserve"> from the pool of possible arrangements</w:delText>
        </w:r>
      </w:del>
      <w:r w:rsidR="00175AB7" w:rsidRPr="002E2A57">
        <w:rPr>
          <w:rFonts w:asciiTheme="majorHAnsi" w:eastAsia="Times New Roman" w:hAnsiTheme="majorHAnsi" w:cstheme="majorHAnsi"/>
        </w:rPr>
        <w:t xml:space="preserve">. Such </w:t>
      </w:r>
      <w:r w:rsidR="00656EB3" w:rsidRPr="002E2A57">
        <w:rPr>
          <w:rFonts w:asciiTheme="majorHAnsi" w:eastAsia="Times New Roman" w:hAnsiTheme="majorHAnsi" w:cstheme="majorHAnsi"/>
        </w:rPr>
        <w:t>a</w:t>
      </w:r>
      <w:r w:rsidR="00175AB7" w:rsidRPr="002E2A57">
        <w:rPr>
          <w:rFonts w:asciiTheme="majorHAnsi" w:eastAsia="Times New Roman" w:hAnsiTheme="majorHAnsi" w:cstheme="majorHAnsi"/>
        </w:rPr>
        <w:t xml:space="preserve"> deviation </w:t>
      </w:r>
      <w:ins w:id="33" w:author="Ye,Hao" w:date="2020-11-02T17:10:00Z">
        <w:r w:rsidR="00C341BC">
          <w:rPr>
            <w:rFonts w:asciiTheme="majorHAnsi" w:eastAsia="Times New Roman" w:hAnsiTheme="majorHAnsi" w:cstheme="majorHAnsi"/>
          </w:rPr>
          <w:t>would therefore be</w:t>
        </w:r>
      </w:ins>
      <w:del w:id="34" w:author="Ye,Hao" w:date="2020-11-02T17:10:00Z">
        <w:r w:rsidR="00175AB7" w:rsidRPr="002E2A57" w:rsidDel="00C341BC">
          <w:rPr>
            <w:rFonts w:asciiTheme="majorHAnsi" w:eastAsia="Times New Roman" w:hAnsiTheme="majorHAnsi" w:cstheme="majorHAnsi"/>
          </w:rPr>
          <w:delText>is</w:delText>
        </w:r>
      </w:del>
      <w:r w:rsidR="00A07163" w:rsidRPr="002E2A57">
        <w:rPr>
          <w:rFonts w:asciiTheme="majorHAnsi" w:eastAsia="Times New Roman" w:hAnsiTheme="majorHAnsi" w:cstheme="majorHAnsi"/>
        </w:rPr>
        <w:t xml:space="preserve"> an</w:t>
      </w:r>
      <w:r w:rsidR="00656EB3" w:rsidRPr="002E2A57">
        <w:rPr>
          <w:rFonts w:asciiTheme="majorHAnsi" w:eastAsia="Times New Roman" w:hAnsiTheme="majorHAnsi" w:cstheme="majorHAnsi"/>
        </w:rPr>
        <w:t xml:space="preserve"> indication that the information and assumptions that generated the expectation</w:t>
      </w:r>
      <w:r w:rsidR="00175AB7" w:rsidRPr="002E2A57">
        <w:rPr>
          <w:rFonts w:asciiTheme="majorHAnsi" w:eastAsia="Times New Roman" w:hAnsiTheme="majorHAnsi" w:cstheme="majorHAnsi"/>
        </w:rPr>
        <w:t xml:space="preserve"> do not fully account for the</w:t>
      </w:r>
      <w:r w:rsidR="00A07163" w:rsidRPr="002E2A57">
        <w:rPr>
          <w:rFonts w:asciiTheme="majorHAnsi" w:eastAsia="Times New Roman" w:hAnsiTheme="majorHAnsi" w:cstheme="majorHAnsi"/>
        </w:rPr>
        <w:t xml:space="preserve"> processes at</w:t>
      </w:r>
      <w:r w:rsidR="00656EB3" w:rsidRPr="002E2A57">
        <w:rPr>
          <w:rFonts w:asciiTheme="majorHAnsi" w:eastAsia="Times New Roman" w:hAnsiTheme="majorHAnsi" w:cstheme="majorHAnsi"/>
        </w:rPr>
        <w:t xml:space="preserve"> play in the system (Jaynes </w:t>
      </w:r>
      <w:r w:rsidR="00104D20">
        <w:rPr>
          <w:rFonts w:asciiTheme="majorHAnsi" w:eastAsia="Times New Roman" w:hAnsiTheme="majorHAnsi" w:cstheme="majorHAnsi"/>
        </w:rPr>
        <w:t>1957</w:t>
      </w:r>
      <w:r w:rsidR="00656EB3" w:rsidRPr="002E2A57">
        <w:rPr>
          <w:rFonts w:asciiTheme="majorHAnsi" w:eastAsia="Times New Roman" w:hAnsiTheme="majorHAnsi" w:cstheme="majorHAnsi"/>
        </w:rPr>
        <w:t>)</w:t>
      </w:r>
      <w:r w:rsidR="00A07163" w:rsidRPr="002E2A57">
        <w:rPr>
          <w:rFonts w:asciiTheme="majorHAnsi" w:eastAsia="Times New Roman" w:hAnsiTheme="majorHAnsi" w:cstheme="majorHAnsi"/>
        </w:rPr>
        <w:t xml:space="preserve">. </w:t>
      </w:r>
      <w:commentRangeStart w:id="35"/>
      <w:r w:rsidR="00A07163" w:rsidRPr="002E2A57">
        <w:rPr>
          <w:rFonts w:asciiTheme="majorHAnsi" w:eastAsia="Times New Roman" w:hAnsiTheme="majorHAnsi" w:cstheme="majorHAnsi"/>
        </w:rPr>
        <w:t xml:space="preserve">For the SAD, the large-scale characteristics are the shape of the distribution as captured by </w:t>
      </w:r>
      <w:del w:id="36" w:author="Ye,Hao" w:date="2020-11-02T17:11:00Z">
        <w:r w:rsidR="00A07163" w:rsidRPr="002E2A57" w:rsidDel="00C341BC">
          <w:rPr>
            <w:rFonts w:asciiTheme="majorHAnsi" w:eastAsia="Times New Roman" w:hAnsiTheme="majorHAnsi" w:cstheme="majorHAnsi"/>
          </w:rPr>
          <w:delText xml:space="preserve">how </w:delText>
        </w:r>
      </w:del>
      <w:r w:rsidR="00A07163" w:rsidRPr="002E2A57">
        <w:rPr>
          <w:rFonts w:asciiTheme="majorHAnsi" w:eastAsia="Times New Roman" w:hAnsiTheme="majorHAnsi" w:cstheme="majorHAnsi"/>
        </w:rPr>
        <w:t>even</w:t>
      </w:r>
      <w:ins w:id="37" w:author="Ye,Hao" w:date="2020-11-02T17:11:00Z">
        <w:r w:rsidR="00C341BC">
          <w:rPr>
            <w:rFonts w:asciiTheme="majorHAnsi" w:eastAsia="Times New Roman" w:hAnsiTheme="majorHAnsi" w:cstheme="majorHAnsi"/>
          </w:rPr>
          <w:t>ness</w:t>
        </w:r>
      </w:ins>
      <w:r w:rsidR="00A07163" w:rsidRPr="002E2A57">
        <w:rPr>
          <w:rFonts w:asciiTheme="majorHAnsi" w:eastAsia="Times New Roman" w:hAnsiTheme="majorHAnsi" w:cstheme="majorHAnsi"/>
        </w:rPr>
        <w:t xml:space="preserve"> or skew</w:t>
      </w:r>
      <w:del w:id="38" w:author="Ye,Hao" w:date="2020-11-02T17:11:00Z">
        <w:r w:rsidR="00A07163" w:rsidRPr="002E2A57" w:rsidDel="00C341BC">
          <w:rPr>
            <w:rFonts w:asciiTheme="majorHAnsi" w:eastAsia="Times New Roman" w:hAnsiTheme="majorHAnsi" w:cstheme="majorHAnsi"/>
          </w:rPr>
          <w:delText>ed the distribution of abundances is among species</w:delText>
        </w:r>
      </w:del>
      <w:r w:rsidR="00A07163" w:rsidRPr="002E2A57">
        <w:rPr>
          <w:rFonts w:asciiTheme="majorHAnsi" w:eastAsia="Times New Roman" w:hAnsiTheme="majorHAnsi" w:cstheme="majorHAnsi"/>
        </w:rPr>
        <w:t>. Even small deviations between the shape of an observed SAD and the expected random outcome would suggest there are non-statistical processes at work causing the observed SAD to be more or less even or skewed than would occur at random.</w:t>
      </w:r>
      <w:commentRangeEnd w:id="35"/>
      <w:r w:rsidR="00460674">
        <w:rPr>
          <w:rStyle w:val="CommentReference"/>
        </w:rPr>
        <w:commentReference w:id="35"/>
      </w:r>
      <w:r w:rsidR="00A07163" w:rsidRPr="002E2A57">
        <w:rPr>
          <w:rFonts w:asciiTheme="majorHAnsi" w:eastAsia="Times New Roman" w:hAnsiTheme="majorHAnsi" w:cstheme="majorHAnsi"/>
        </w:rPr>
        <w:t xml:space="preserve"> </w:t>
      </w:r>
      <w:r w:rsidR="008F41B5" w:rsidRPr="002E2A57">
        <w:rPr>
          <w:rFonts w:asciiTheme="majorHAnsi" w:eastAsia="Times New Roman" w:hAnsiTheme="majorHAnsi" w:cstheme="majorHAnsi"/>
        </w:rPr>
        <w:t xml:space="preserve">Crucially, expectations obtained in this way are most informative when </w:t>
      </w:r>
      <w:commentRangeStart w:id="39"/>
      <w:r w:rsidR="008F41B5" w:rsidRPr="002E2A57">
        <w:rPr>
          <w:rFonts w:asciiTheme="majorHAnsi" w:eastAsia="Times New Roman" w:hAnsiTheme="majorHAnsi" w:cstheme="majorHAnsi"/>
        </w:rPr>
        <w:t>most of the possible small-scale arrangements</w:t>
      </w:r>
      <w:r w:rsidR="0002001F" w:rsidRPr="002E2A57">
        <w:rPr>
          <w:rFonts w:asciiTheme="majorHAnsi" w:eastAsia="Times New Roman" w:hAnsiTheme="majorHAnsi" w:cstheme="majorHAnsi"/>
        </w:rPr>
        <w:t xml:space="preserve"> </w:t>
      </w:r>
      <w:r w:rsidR="008F41B5" w:rsidRPr="002E2A57">
        <w:rPr>
          <w:rFonts w:asciiTheme="majorHAnsi" w:eastAsia="Times New Roman" w:hAnsiTheme="majorHAnsi" w:cstheme="majorHAnsi"/>
        </w:rPr>
        <w:t>appear similar at large scale</w:t>
      </w:r>
      <w:commentRangeEnd w:id="39"/>
      <w:r w:rsidR="00460674">
        <w:rPr>
          <w:rStyle w:val="CommentReference"/>
        </w:rPr>
        <w:commentReference w:id="39"/>
      </w:r>
      <w:r w:rsidR="007A2F8D" w:rsidRPr="002E2A57">
        <w:rPr>
          <w:rFonts w:asciiTheme="majorHAnsi" w:eastAsia="Times New Roman" w:hAnsiTheme="majorHAnsi" w:cstheme="majorHAnsi"/>
        </w:rPr>
        <w:t xml:space="preserve"> – i.e., when the </w:t>
      </w:r>
      <w:r w:rsidR="006575BE" w:rsidRPr="002E2A57">
        <w:rPr>
          <w:rFonts w:asciiTheme="majorHAnsi" w:eastAsia="Times New Roman" w:hAnsiTheme="majorHAnsi" w:cstheme="majorHAnsi"/>
        </w:rPr>
        <w:t>distribution</w:t>
      </w:r>
      <w:r w:rsidR="007A2F8D" w:rsidRPr="002E2A57">
        <w:rPr>
          <w:rFonts w:asciiTheme="majorHAnsi" w:eastAsia="Times New Roman" w:hAnsiTheme="majorHAnsi" w:cstheme="majorHAnsi"/>
        </w:rPr>
        <w:t xml:space="preserve"> of expected outcomes is very narrowly peaked</w:t>
      </w:r>
      <w:r w:rsidR="00A07163" w:rsidRPr="002E2A57">
        <w:rPr>
          <w:rFonts w:asciiTheme="majorHAnsi" w:eastAsia="Times New Roman" w:hAnsiTheme="majorHAnsi" w:cstheme="majorHAnsi"/>
        </w:rPr>
        <w:t xml:space="preserve"> or clustered around a particular </w:t>
      </w:r>
      <w:r w:rsidR="003725E8" w:rsidRPr="002E2A57">
        <w:rPr>
          <w:rFonts w:asciiTheme="majorHAnsi" w:eastAsia="Times New Roman" w:hAnsiTheme="majorHAnsi" w:cstheme="majorHAnsi"/>
        </w:rPr>
        <w:t>outcome, or s</w:t>
      </w:r>
      <w:r w:rsidR="00A07163" w:rsidRPr="002E2A57">
        <w:rPr>
          <w:rFonts w:asciiTheme="majorHAnsi" w:eastAsia="Times New Roman" w:hAnsiTheme="majorHAnsi" w:cstheme="majorHAnsi"/>
        </w:rPr>
        <w:t xml:space="preserve">hape for the </w:t>
      </w:r>
      <w:r w:rsidR="006575BE" w:rsidRPr="002E2A57">
        <w:rPr>
          <w:rFonts w:asciiTheme="majorHAnsi" w:eastAsia="Times New Roman" w:hAnsiTheme="majorHAnsi" w:cstheme="majorHAnsi"/>
        </w:rPr>
        <w:t>SAD</w:t>
      </w:r>
      <w:r w:rsidR="008F41B5" w:rsidRPr="002E2A57">
        <w:rPr>
          <w:rFonts w:asciiTheme="majorHAnsi" w:eastAsia="Times New Roman" w:hAnsiTheme="majorHAnsi" w:cstheme="majorHAnsi"/>
        </w:rPr>
        <w:t xml:space="preserve"> (Jaynes </w:t>
      </w:r>
      <w:r w:rsidR="004B23E2">
        <w:rPr>
          <w:rFonts w:asciiTheme="majorHAnsi" w:eastAsia="Times New Roman" w:hAnsiTheme="majorHAnsi" w:cstheme="majorHAnsi"/>
        </w:rPr>
        <w:t>1957</w:t>
      </w:r>
      <w:r w:rsidR="008F41B5" w:rsidRPr="002E2A57">
        <w:rPr>
          <w:rFonts w:asciiTheme="majorHAnsi" w:eastAsia="Times New Roman" w:hAnsiTheme="majorHAnsi" w:cstheme="majorHAnsi"/>
        </w:rPr>
        <w:t xml:space="preserve">, </w:t>
      </w:r>
      <w:proofErr w:type="spellStart"/>
      <w:r w:rsidR="008F41B5" w:rsidRPr="002E2A57">
        <w:rPr>
          <w:rFonts w:asciiTheme="majorHAnsi" w:eastAsia="Times New Roman" w:hAnsiTheme="majorHAnsi" w:cstheme="majorHAnsi"/>
        </w:rPr>
        <w:t>Haegeman</w:t>
      </w:r>
      <w:proofErr w:type="spellEnd"/>
      <w:r w:rsidR="008F41B5" w:rsidRPr="002E2A57">
        <w:rPr>
          <w:rFonts w:asciiTheme="majorHAnsi" w:eastAsia="Times New Roman" w:hAnsiTheme="majorHAnsi" w:cstheme="majorHAnsi"/>
        </w:rPr>
        <w:t xml:space="preserve"> and </w:t>
      </w:r>
      <w:proofErr w:type="spellStart"/>
      <w:r w:rsidR="008F41B5" w:rsidRPr="002E2A57">
        <w:rPr>
          <w:rFonts w:asciiTheme="majorHAnsi" w:eastAsia="Times New Roman" w:hAnsiTheme="majorHAnsi" w:cstheme="majorHAnsi"/>
        </w:rPr>
        <w:t>Loreau</w:t>
      </w:r>
      <w:proofErr w:type="spellEnd"/>
      <w:r w:rsidR="008F41B5" w:rsidRPr="002E2A57">
        <w:rPr>
          <w:rFonts w:asciiTheme="majorHAnsi" w:eastAsia="Times New Roman" w:hAnsiTheme="majorHAnsi" w:cstheme="majorHAnsi"/>
        </w:rPr>
        <w:t xml:space="preserve"> 2008). </w:t>
      </w:r>
      <w:r w:rsidR="002C0424" w:rsidRPr="002E2A57">
        <w:rPr>
          <w:rFonts w:asciiTheme="majorHAnsi" w:eastAsia="Times New Roman" w:hAnsiTheme="majorHAnsi" w:cstheme="majorHAnsi"/>
        </w:rPr>
        <w:t>I</w:t>
      </w:r>
      <w:r w:rsidR="001F183B" w:rsidRPr="002E2A57">
        <w:rPr>
          <w:rFonts w:asciiTheme="majorHAnsi" w:eastAsia="Times New Roman" w:hAnsiTheme="majorHAnsi" w:cstheme="majorHAnsi"/>
        </w:rPr>
        <w:t xml:space="preserve">f the array of possible arrangements </w:t>
      </w:r>
      <w:r w:rsidR="007F29D6" w:rsidRPr="002E2A57">
        <w:rPr>
          <w:rFonts w:asciiTheme="majorHAnsi" w:eastAsia="Times New Roman" w:hAnsiTheme="majorHAnsi" w:cstheme="majorHAnsi"/>
        </w:rPr>
        <w:t xml:space="preserve">encompasses </w:t>
      </w:r>
      <w:r w:rsidR="004A49A5" w:rsidRPr="002E2A57">
        <w:rPr>
          <w:rFonts w:asciiTheme="majorHAnsi" w:eastAsia="Times New Roman" w:hAnsiTheme="majorHAnsi" w:cstheme="majorHAnsi"/>
        </w:rPr>
        <w:t xml:space="preserve">broader and more even </w:t>
      </w:r>
      <w:r w:rsidR="007F29D6" w:rsidRPr="002E2A57">
        <w:rPr>
          <w:rFonts w:asciiTheme="majorHAnsi" w:eastAsia="Times New Roman" w:hAnsiTheme="majorHAnsi" w:cstheme="majorHAnsi"/>
        </w:rPr>
        <w:t>variation in</w:t>
      </w:r>
      <w:r w:rsidR="001F183B" w:rsidRPr="002E2A57">
        <w:rPr>
          <w:rFonts w:asciiTheme="majorHAnsi" w:eastAsia="Times New Roman" w:hAnsiTheme="majorHAnsi" w:cstheme="majorHAnsi"/>
        </w:rPr>
        <w:t xml:space="preserve"> large-scale characteristics, the expectation is less well-resolved and less informative (Jaynes</w:t>
      </w:r>
      <w:r w:rsidR="003F6F2E" w:rsidRPr="002E2A57">
        <w:rPr>
          <w:rFonts w:asciiTheme="majorHAnsi" w:eastAsia="Times New Roman" w:hAnsiTheme="majorHAnsi" w:cstheme="majorHAnsi"/>
        </w:rPr>
        <w:t xml:space="preserve"> </w:t>
      </w:r>
      <w:r w:rsidR="00D93DCA">
        <w:rPr>
          <w:rFonts w:asciiTheme="majorHAnsi" w:eastAsia="Times New Roman" w:hAnsiTheme="majorHAnsi" w:cstheme="majorHAnsi"/>
        </w:rPr>
        <w:t>1957</w:t>
      </w:r>
      <w:r w:rsidR="001F183B" w:rsidRPr="002E2A57">
        <w:rPr>
          <w:rFonts w:asciiTheme="majorHAnsi" w:eastAsia="Times New Roman" w:hAnsiTheme="majorHAnsi" w:cstheme="majorHAnsi"/>
        </w:rPr>
        <w:t xml:space="preserve">). When this occurs, we have less confidence that an observation that differs from the </w:t>
      </w:r>
      <w:r w:rsidR="001F183B" w:rsidRPr="002E2A57">
        <w:rPr>
          <w:rFonts w:asciiTheme="majorHAnsi" w:eastAsia="Times New Roman" w:hAnsiTheme="majorHAnsi" w:cstheme="majorHAnsi"/>
          <w:i/>
          <w:iCs/>
        </w:rPr>
        <w:t>most</w:t>
      </w:r>
      <w:r w:rsidR="001F183B" w:rsidRPr="002E2A57">
        <w:rPr>
          <w:rFonts w:asciiTheme="majorHAnsi" w:eastAsia="Times New Roman" w:hAnsiTheme="majorHAnsi" w:cstheme="majorHAnsi"/>
        </w:rPr>
        <w:t xml:space="preserve"> likely characteristics is inconsistent with the expectation</w:t>
      </w:r>
      <w:r w:rsidR="00285199" w:rsidRPr="002E2A57">
        <w:rPr>
          <w:rFonts w:asciiTheme="majorHAnsi" w:eastAsia="Times New Roman" w:hAnsiTheme="majorHAnsi" w:cstheme="majorHAnsi"/>
        </w:rPr>
        <w:t xml:space="preserve">, </w:t>
      </w:r>
      <w:r w:rsidR="001F183B" w:rsidRPr="002E2A57">
        <w:rPr>
          <w:rFonts w:asciiTheme="majorHAnsi" w:eastAsia="Times New Roman" w:hAnsiTheme="majorHAnsi" w:cstheme="majorHAnsi"/>
        </w:rPr>
        <w:t>because the expectation itself is nonspecific</w:t>
      </w:r>
      <w:r w:rsidR="00285199" w:rsidRPr="002E2A57">
        <w:rPr>
          <w:rFonts w:asciiTheme="majorHAnsi" w:eastAsia="Times New Roman" w:hAnsiTheme="majorHAnsi" w:cstheme="majorHAnsi"/>
        </w:rPr>
        <w:t xml:space="preserve"> (Jaynes</w:t>
      </w:r>
      <w:r w:rsidR="003F6F2E" w:rsidRPr="002E2A57">
        <w:rPr>
          <w:rFonts w:asciiTheme="majorHAnsi" w:eastAsia="Times New Roman" w:hAnsiTheme="majorHAnsi" w:cstheme="majorHAnsi"/>
        </w:rPr>
        <w:t xml:space="preserve"> </w:t>
      </w:r>
      <w:r w:rsidR="00D93DCA">
        <w:rPr>
          <w:rFonts w:asciiTheme="majorHAnsi" w:eastAsia="Times New Roman" w:hAnsiTheme="majorHAnsi" w:cstheme="majorHAnsi"/>
        </w:rPr>
        <w:t>1957</w:t>
      </w:r>
      <w:r w:rsidR="003F6F2E" w:rsidRPr="002E2A57">
        <w:rPr>
          <w:rFonts w:asciiTheme="majorHAnsi" w:eastAsia="Times New Roman" w:hAnsiTheme="majorHAnsi" w:cstheme="majorHAnsi"/>
        </w:rPr>
        <w:t xml:space="preserve">,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285199" w:rsidRPr="002E2A57">
        <w:rPr>
          <w:rFonts w:asciiTheme="majorHAnsi" w:eastAsia="Times New Roman" w:hAnsiTheme="majorHAnsi" w:cstheme="majorHAnsi"/>
        </w:rPr>
        <w:t>)</w:t>
      </w:r>
      <w:r w:rsidR="001F183B" w:rsidRPr="002E2A57">
        <w:rPr>
          <w:rFonts w:asciiTheme="majorHAnsi" w:eastAsia="Times New Roman" w:hAnsiTheme="majorHAnsi" w:cstheme="majorHAnsi"/>
        </w:rPr>
        <w:t>. Small systems may be more likely to generate relatively</w:t>
      </w:r>
      <w:r w:rsidR="007F3D41" w:rsidRPr="002E2A57">
        <w:rPr>
          <w:rFonts w:asciiTheme="majorHAnsi" w:eastAsia="Times New Roman" w:hAnsiTheme="majorHAnsi" w:cstheme="majorHAnsi"/>
        </w:rPr>
        <w:t xml:space="preserve"> broad</w:t>
      </w:r>
      <w:r w:rsidR="001F183B" w:rsidRPr="002E2A57">
        <w:rPr>
          <w:rFonts w:asciiTheme="majorHAnsi" w:eastAsia="Times New Roman" w:hAnsiTheme="majorHAnsi" w:cstheme="majorHAnsi"/>
        </w:rPr>
        <w:t xml:space="preserve"> expectations, because they have fewer subcomponents and fewer possible arrangements </w:t>
      </w:r>
      <w:r w:rsidR="003F6F2E" w:rsidRPr="002E2A57">
        <w:rPr>
          <w:rFonts w:asciiTheme="majorHAnsi" w:eastAsia="Times New Roman" w:hAnsiTheme="majorHAnsi" w:cstheme="majorHAnsi"/>
        </w:rPr>
        <w:t>(</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1F183B" w:rsidRPr="002E2A57">
        <w:rPr>
          <w:rFonts w:asciiTheme="majorHAnsi" w:eastAsia="Times New Roman" w:hAnsiTheme="majorHAnsi" w:cstheme="majorHAnsi"/>
        </w:rPr>
        <w:t xml:space="preserve">). </w:t>
      </w:r>
      <w:r w:rsidR="00A5637F" w:rsidRPr="002E2A57">
        <w:rPr>
          <w:rFonts w:asciiTheme="majorHAnsi" w:eastAsia="Times New Roman" w:hAnsiTheme="majorHAnsi" w:cstheme="majorHAnsi"/>
        </w:rPr>
        <w:t xml:space="preserve">This may be particularly relevant to ecology, because ecological systems can have considerably fewer subcomponents than </w:t>
      </w:r>
      <w:del w:id="40" w:author="Ye,Hao" w:date="2020-11-02T17:31:00Z">
        <w:r w:rsidR="00A5637F" w:rsidRPr="002E2A57" w:rsidDel="00A463F1">
          <w:rPr>
            <w:rFonts w:asciiTheme="majorHAnsi" w:eastAsia="Times New Roman" w:hAnsiTheme="majorHAnsi" w:cstheme="majorHAnsi"/>
          </w:rPr>
          <w:delText xml:space="preserve">is usual for </w:delText>
        </w:r>
      </w:del>
      <w:r w:rsidR="003F6F2E" w:rsidRPr="002E2A57">
        <w:rPr>
          <w:rFonts w:asciiTheme="majorHAnsi" w:eastAsia="Times New Roman" w:hAnsiTheme="majorHAnsi" w:cstheme="majorHAnsi"/>
        </w:rPr>
        <w:t xml:space="preserve">the systems usually studied via </w:t>
      </w:r>
      <w:r w:rsidR="00A5637F" w:rsidRPr="002E2A57">
        <w:rPr>
          <w:rFonts w:asciiTheme="majorHAnsi" w:eastAsia="Times New Roman" w:hAnsiTheme="majorHAnsi" w:cstheme="majorHAnsi"/>
        </w:rPr>
        <w:t>statistical mechanics</w:t>
      </w:r>
      <w:r w:rsidR="003F6F2E" w:rsidRPr="002E2A57">
        <w:rPr>
          <w:rFonts w:asciiTheme="majorHAnsi" w:eastAsia="Times New Roman" w:hAnsiTheme="majorHAnsi" w:cstheme="majorHAnsi"/>
        </w:rPr>
        <w:t xml:space="preserve">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A5637F" w:rsidRPr="002E2A57">
        <w:rPr>
          <w:rFonts w:asciiTheme="majorHAnsi" w:eastAsia="Times New Roman" w:hAnsiTheme="majorHAnsi" w:cstheme="majorHAnsi"/>
        </w:rPr>
        <w:t xml:space="preserve">. However, it is not clear </w:t>
      </w:r>
      <w:del w:id="41" w:author="Ye,Hao" w:date="2020-11-02T17:31:00Z">
        <w:r w:rsidR="00A5637F" w:rsidRPr="002E2A57" w:rsidDel="00A463F1">
          <w:rPr>
            <w:rFonts w:asciiTheme="majorHAnsi" w:eastAsia="Times New Roman" w:hAnsiTheme="majorHAnsi" w:cstheme="majorHAnsi"/>
          </w:rPr>
          <w:delText xml:space="preserve">whether </w:delText>
        </w:r>
      </w:del>
      <w:ins w:id="42" w:author="Ye,Hao" w:date="2020-11-02T17:31:00Z">
        <w:r w:rsidR="00A463F1">
          <w:rPr>
            <w:rFonts w:asciiTheme="majorHAnsi" w:eastAsia="Times New Roman" w:hAnsiTheme="majorHAnsi" w:cstheme="majorHAnsi"/>
          </w:rPr>
          <w:t>to what extent</w:t>
        </w:r>
        <w:r w:rsidR="00A463F1" w:rsidRPr="002E2A57">
          <w:rPr>
            <w:rFonts w:asciiTheme="majorHAnsi" w:eastAsia="Times New Roman" w:hAnsiTheme="majorHAnsi" w:cstheme="majorHAnsi"/>
          </w:rPr>
          <w:t xml:space="preserve"> </w:t>
        </w:r>
      </w:ins>
      <w:r w:rsidR="00A5637F" w:rsidRPr="002E2A57">
        <w:rPr>
          <w:rFonts w:asciiTheme="majorHAnsi" w:eastAsia="Times New Roman" w:hAnsiTheme="majorHAnsi" w:cstheme="majorHAnsi"/>
        </w:rPr>
        <w:t xml:space="preserve">ecological communities are affected by these </w:t>
      </w:r>
      <w:commentRangeStart w:id="43"/>
      <w:r w:rsidR="00A5637F" w:rsidRPr="002E2A57">
        <w:rPr>
          <w:rFonts w:asciiTheme="majorHAnsi" w:eastAsia="Times New Roman" w:hAnsiTheme="majorHAnsi" w:cstheme="majorHAnsi"/>
        </w:rPr>
        <w:t>small-size phenomena</w:t>
      </w:r>
      <w:commentRangeEnd w:id="43"/>
      <w:r w:rsidR="00A463F1">
        <w:rPr>
          <w:rStyle w:val="CommentReference"/>
        </w:rPr>
        <w:commentReference w:id="43"/>
      </w:r>
      <w:r w:rsidR="00A5637F" w:rsidRPr="002E2A57">
        <w:rPr>
          <w:rFonts w:asciiTheme="majorHAnsi" w:eastAsia="Times New Roman" w:hAnsiTheme="majorHAnsi" w:cstheme="majorHAnsi"/>
        </w:rPr>
        <w:t>, and if so, which community sizes (in terms of S and N) are</w:t>
      </w:r>
      <w:r w:rsidR="00EF3800" w:rsidRPr="002E2A57">
        <w:rPr>
          <w:rFonts w:asciiTheme="majorHAnsi" w:eastAsia="Times New Roman" w:hAnsiTheme="majorHAnsi" w:cstheme="majorHAnsi"/>
        </w:rPr>
        <w:t xml:space="preserve"> affected the most</w:t>
      </w:r>
      <w:r w:rsidR="00A5637F" w:rsidRPr="002E2A57">
        <w:rPr>
          <w:rFonts w:asciiTheme="majorHAnsi" w:eastAsia="Times New Roman" w:hAnsiTheme="majorHAnsi" w:cstheme="majorHAnsi"/>
        </w:rPr>
        <w:t xml:space="preserve">.  </w:t>
      </w:r>
    </w:p>
    <w:p w14:paraId="30415019" w14:textId="20273768" w:rsidR="008D0389" w:rsidRPr="002E2A57" w:rsidRDefault="00245A3D" w:rsidP="0074444D">
      <w:pPr>
        <w:rPr>
          <w:rFonts w:asciiTheme="majorHAnsi" w:eastAsia="Times New Roman" w:hAnsiTheme="majorHAnsi" w:cstheme="majorHAnsi"/>
        </w:rPr>
      </w:pPr>
      <w:commentRangeStart w:id="44"/>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BE72BB" w:rsidRPr="002E2A57">
        <w:rPr>
          <w:rFonts w:asciiTheme="majorHAnsi" w:eastAsia="Times New Roman" w:hAnsiTheme="majorHAnsi" w:cstheme="majorHAnsi"/>
        </w:rPr>
        <w:t xml:space="preserve">build upon the combinatoric approach developed by </w:t>
      </w:r>
      <w:proofErr w:type="spellStart"/>
      <w:r w:rsidR="00BE72BB" w:rsidRPr="002E2A57">
        <w:rPr>
          <w:rFonts w:asciiTheme="majorHAnsi" w:eastAsia="Times New Roman" w:hAnsiTheme="majorHAnsi" w:cstheme="majorHAnsi"/>
        </w:rPr>
        <w:t>Locey</w:t>
      </w:r>
      <w:proofErr w:type="spellEnd"/>
      <w:r w:rsidR="00BE72BB" w:rsidRPr="002E2A57">
        <w:rPr>
          <w:rFonts w:asciiTheme="majorHAnsi" w:eastAsia="Times New Roman" w:hAnsiTheme="majorHAnsi" w:cstheme="majorHAnsi"/>
        </w:rPr>
        <w:t xml:space="preserve"> and White (2013) to </w:t>
      </w:r>
      <w:r w:rsidR="00D03647" w:rsidRPr="002E2A57">
        <w:rPr>
          <w:rFonts w:asciiTheme="majorHAnsi" w:eastAsia="Times New Roman" w:hAnsiTheme="majorHAnsi" w:cstheme="majorHAnsi"/>
        </w:rPr>
        <w:t>establish if</w:t>
      </w:r>
      <w:r w:rsidR="00B21009" w:rsidRPr="002E2A57">
        <w:rPr>
          <w:rFonts w:asciiTheme="majorHAnsi" w:eastAsia="Times New Roman" w:hAnsiTheme="majorHAnsi" w:cstheme="majorHAnsi"/>
        </w:rPr>
        <w:t xml:space="preserve">, and in </w:t>
      </w:r>
      <w:r w:rsidR="009641D9" w:rsidRPr="002E2A57">
        <w:rPr>
          <w:rFonts w:asciiTheme="majorHAnsi" w:eastAsia="Times New Roman" w:hAnsiTheme="majorHAnsi" w:cstheme="majorHAnsi"/>
        </w:rPr>
        <w:t xml:space="preserve">what ways, empirical SADs deviate from </w:t>
      </w:r>
      <w:r w:rsidR="00302C5C" w:rsidRPr="002E2A57">
        <w:rPr>
          <w:rFonts w:asciiTheme="majorHAnsi" w:eastAsia="Times New Roman" w:hAnsiTheme="majorHAnsi" w:cstheme="majorHAnsi"/>
        </w:rPr>
        <w:t>a statistical expectation based on S and N</w:t>
      </w:r>
      <w:r w:rsidR="008A29B1"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We also examine whether </w:t>
      </w:r>
      <w:r w:rsidR="00D52A85" w:rsidRPr="002E2A57">
        <w:rPr>
          <w:rFonts w:asciiTheme="majorHAnsi" w:eastAsia="Times New Roman" w:hAnsiTheme="majorHAnsi" w:cstheme="majorHAnsi"/>
        </w:rPr>
        <w:t xml:space="preserve">smaller communities indeed have </w:t>
      </w:r>
      <w:commentRangeStart w:id="45"/>
      <w:r w:rsidR="00D52A85" w:rsidRPr="002E2A57">
        <w:rPr>
          <w:rFonts w:asciiTheme="majorHAnsi" w:eastAsia="Times New Roman" w:hAnsiTheme="majorHAnsi" w:cstheme="majorHAnsi"/>
        </w:rPr>
        <w:t>less narrowly-defined statistical baselines</w:t>
      </w:r>
      <w:commentRangeEnd w:id="45"/>
      <w:r w:rsidR="00BD1E2D">
        <w:rPr>
          <w:rStyle w:val="CommentReference"/>
        </w:rPr>
        <w:commentReference w:id="45"/>
      </w:r>
      <w:r w:rsidR="00D52A85" w:rsidRPr="002E2A57">
        <w:rPr>
          <w:rFonts w:asciiTheme="majorHAnsi" w:eastAsia="Times New Roman" w:hAnsiTheme="majorHAnsi" w:cstheme="majorHAnsi"/>
        </w:rPr>
        <w:t xml:space="preserve"> than large ones, and whether this appears to </w:t>
      </w:r>
      <w:r w:rsidR="0074034D" w:rsidRPr="002E2A57">
        <w:rPr>
          <w:rFonts w:asciiTheme="majorHAnsi" w:eastAsia="Times New Roman" w:hAnsiTheme="majorHAnsi" w:cstheme="majorHAnsi"/>
        </w:rPr>
        <w:t>modulate</w:t>
      </w:r>
      <w:r w:rsidR="00D52A85" w:rsidRPr="002E2A57">
        <w:rPr>
          <w:rFonts w:asciiTheme="majorHAnsi" w:eastAsia="Times New Roman" w:hAnsiTheme="majorHAnsi" w:cstheme="majorHAnsi"/>
        </w:rPr>
        <w:t xml:space="preserve"> our capacity to identify deviations</w:t>
      </w:r>
      <w:r w:rsidR="007E6AF5" w:rsidRPr="002E2A57">
        <w:rPr>
          <w:rFonts w:asciiTheme="majorHAnsi" w:eastAsia="Times New Roman" w:hAnsiTheme="majorHAnsi" w:cstheme="majorHAnsi"/>
        </w:rPr>
        <w:t>.</w:t>
      </w:r>
      <w:r w:rsidR="008D0389" w:rsidRPr="002E2A57">
        <w:rPr>
          <w:rFonts w:asciiTheme="majorHAnsi" w:eastAsia="Times New Roman" w:hAnsiTheme="majorHAnsi" w:cstheme="majorHAnsi"/>
        </w:rPr>
        <w:t xml:space="preserve"> </w:t>
      </w:r>
      <w:r w:rsidR="00227C28" w:rsidRPr="002E2A57">
        <w:rPr>
          <w:rFonts w:asciiTheme="majorHAnsi" w:eastAsia="Times New Roman" w:hAnsiTheme="majorHAnsi" w:cstheme="majorHAnsi"/>
        </w:rPr>
        <w:t>For</w:t>
      </w:r>
      <w:r w:rsidR="00D43669" w:rsidRPr="002E2A57">
        <w:rPr>
          <w:rFonts w:asciiTheme="majorHAnsi" w:eastAsia="Times New Roman" w:hAnsiTheme="majorHAnsi" w:cstheme="majorHAnsi"/>
        </w:rPr>
        <w:t xml:space="preserve"> </w:t>
      </w:r>
      <w:r w:rsidR="00451EB8" w:rsidRPr="002E2A57">
        <w:rPr>
          <w:rFonts w:asciiTheme="majorHAnsi" w:eastAsia="Times New Roman" w:hAnsiTheme="majorHAnsi" w:cstheme="majorHAnsi"/>
        </w:rPr>
        <w:t>24,500 communities</w:t>
      </w:r>
      <w:r w:rsidR="00227C28" w:rsidRPr="002E2A57">
        <w:rPr>
          <w:rFonts w:asciiTheme="majorHAnsi" w:eastAsia="Times New Roman" w:hAnsiTheme="majorHAnsi" w:cstheme="majorHAnsi"/>
        </w:rPr>
        <w:t xml:space="preserve"> </w:t>
      </w:r>
      <w:r w:rsidR="007527EF" w:rsidRPr="002E2A57">
        <w:rPr>
          <w:rFonts w:asciiTheme="majorHAnsi" w:eastAsia="Times New Roman" w:hAnsiTheme="majorHAnsi" w:cstheme="majorHAnsi"/>
        </w:rPr>
        <w:t xml:space="preserve">of </w:t>
      </w:r>
      <w:r w:rsidR="00451EB8" w:rsidRPr="002E2A57">
        <w:rPr>
          <w:rFonts w:asciiTheme="majorHAnsi" w:eastAsia="Times New Roman" w:hAnsiTheme="majorHAnsi" w:cstheme="majorHAnsi"/>
        </w:rPr>
        <w:t xml:space="preserve">birds, mammals, trees, and miscellaneous other taxa, </w:t>
      </w:r>
      <w:r w:rsidR="00D43669" w:rsidRPr="002E2A57">
        <w:rPr>
          <w:rFonts w:asciiTheme="majorHAnsi" w:eastAsia="Times New Roman" w:hAnsiTheme="majorHAnsi" w:cstheme="majorHAnsi"/>
        </w:rPr>
        <w:t>we</w:t>
      </w:r>
      <w:r w:rsidR="00407D5A" w:rsidRPr="002E2A57">
        <w:rPr>
          <w:rFonts w:asciiTheme="majorHAnsi" w:eastAsia="Times New Roman" w:hAnsiTheme="majorHAnsi" w:cstheme="majorHAnsi"/>
        </w:rPr>
        <w:t xml:space="preserve"> </w:t>
      </w:r>
      <w:del w:id="46" w:author="Ye,Hao" w:date="2020-11-02T20:52:00Z">
        <w:r w:rsidR="00407D5A" w:rsidRPr="002E2A57" w:rsidDel="00BD1E2D">
          <w:rPr>
            <w:rFonts w:asciiTheme="majorHAnsi" w:eastAsia="Times New Roman" w:hAnsiTheme="majorHAnsi" w:cstheme="majorHAnsi"/>
          </w:rPr>
          <w:delText xml:space="preserve">use combinatorics </w:delText>
        </w:r>
        <w:r w:rsidR="008A29B1" w:rsidRPr="002E2A57" w:rsidDel="00BD1E2D">
          <w:rPr>
            <w:rFonts w:asciiTheme="majorHAnsi" w:eastAsia="Times New Roman" w:hAnsiTheme="majorHAnsi" w:cstheme="majorHAnsi"/>
          </w:rPr>
          <w:delText xml:space="preserve">to </w:delText>
        </w:r>
      </w:del>
      <w:r w:rsidR="008A29B1" w:rsidRPr="002E2A57">
        <w:rPr>
          <w:rFonts w:asciiTheme="majorHAnsi" w:eastAsia="Times New Roman" w:hAnsiTheme="majorHAnsi" w:cstheme="majorHAnsi"/>
        </w:rPr>
        <w:t xml:space="preserve">generate </w:t>
      </w:r>
      <w:ins w:id="47" w:author="Ye,Hao" w:date="2020-11-02T20:52:00Z">
        <w:r w:rsidR="00BD1E2D">
          <w:rPr>
            <w:rFonts w:asciiTheme="majorHAnsi" w:eastAsia="Times New Roman" w:hAnsiTheme="majorHAnsi" w:cstheme="majorHAnsi"/>
          </w:rPr>
          <w:t xml:space="preserve">a statistical baseline by randomly sampling </w:t>
        </w:r>
      </w:ins>
      <w:r w:rsidR="008A29B1" w:rsidRPr="002E2A57">
        <w:rPr>
          <w:rFonts w:asciiTheme="majorHAnsi" w:eastAsia="Times New Roman" w:hAnsiTheme="majorHAnsi" w:cstheme="majorHAnsi"/>
        </w:rPr>
        <w:t>the</w:t>
      </w:r>
      <w:r w:rsidR="00D43669" w:rsidRPr="002E2A57">
        <w:rPr>
          <w:rFonts w:asciiTheme="majorHAnsi" w:eastAsia="Times New Roman" w:hAnsiTheme="majorHAnsi" w:cstheme="majorHAnsi"/>
        </w:rPr>
        <w:t xml:space="preserve"> </w:t>
      </w:r>
      <w:r w:rsidR="00A655B9" w:rsidRPr="002E2A57">
        <w:rPr>
          <w:rFonts w:asciiTheme="majorHAnsi" w:eastAsia="Times New Roman" w:hAnsiTheme="majorHAnsi" w:cstheme="majorHAnsi"/>
        </w:rPr>
        <w:t xml:space="preserve">distribution of </w:t>
      </w:r>
      <w:r w:rsidR="00F551D5" w:rsidRPr="002E2A57">
        <w:rPr>
          <w:rFonts w:asciiTheme="majorHAnsi" w:eastAsia="Times New Roman" w:hAnsiTheme="majorHAnsi" w:cstheme="majorHAnsi"/>
        </w:rPr>
        <w:t>possible states</w:t>
      </w:r>
      <w:r w:rsidR="00D43669" w:rsidRPr="002E2A57">
        <w:rPr>
          <w:rFonts w:asciiTheme="majorHAnsi" w:eastAsia="Times New Roman" w:hAnsiTheme="majorHAnsi" w:cstheme="majorHAnsi"/>
        </w:rPr>
        <w:t xml:space="preserve"> for the SAD </w:t>
      </w:r>
      <w:del w:id="48" w:author="Ye,Hao" w:date="2020-11-02T20:52:00Z">
        <w:r w:rsidR="004917D4" w:rsidRPr="002E2A57" w:rsidDel="00BD1E2D">
          <w:rPr>
            <w:rFonts w:asciiTheme="majorHAnsi" w:eastAsia="Times New Roman" w:hAnsiTheme="majorHAnsi" w:cstheme="majorHAnsi"/>
          </w:rPr>
          <w:delText xml:space="preserve">– i.e., a statistical baseline </w:delText>
        </w:r>
        <w:r w:rsidR="00AD14A8" w:rsidRPr="002E2A57" w:rsidDel="00BD1E2D">
          <w:rPr>
            <w:rFonts w:asciiTheme="majorHAnsi" w:eastAsia="Times New Roman" w:hAnsiTheme="majorHAnsi" w:cstheme="majorHAnsi"/>
          </w:rPr>
          <w:delText>– for</w:delText>
        </w:r>
      </w:del>
      <w:ins w:id="49" w:author="Ye,Hao" w:date="2020-11-02T20:52:00Z">
        <w:r w:rsidR="00BD1E2D">
          <w:rPr>
            <w:rFonts w:asciiTheme="majorHAnsi" w:eastAsia="Times New Roman" w:hAnsiTheme="majorHAnsi" w:cstheme="majorHAnsi"/>
          </w:rPr>
          <w:t>of</w:t>
        </w:r>
      </w:ins>
      <w:r w:rsidR="00AD14A8" w:rsidRPr="002E2A57">
        <w:rPr>
          <w:rFonts w:asciiTheme="majorHAnsi" w:eastAsia="Times New Roman" w:hAnsiTheme="majorHAnsi" w:cstheme="majorHAnsi"/>
        </w:rPr>
        <w:t xml:space="preserve"> each community</w:t>
      </w:r>
      <w:r w:rsidR="004917D4" w:rsidRPr="002E2A57">
        <w:rPr>
          <w:rFonts w:asciiTheme="majorHAnsi" w:eastAsia="Times New Roman" w:hAnsiTheme="majorHAnsi" w:cstheme="majorHAnsi"/>
        </w:rPr>
        <w:t xml:space="preserve"> </w:t>
      </w:r>
      <w:r w:rsidR="00D43669" w:rsidRPr="002E2A57">
        <w:rPr>
          <w:rFonts w:asciiTheme="majorHAnsi" w:eastAsia="Times New Roman" w:hAnsiTheme="majorHAnsi" w:cstheme="majorHAnsi"/>
        </w:rPr>
        <w:t xml:space="preserve">based on </w:t>
      </w:r>
      <w:r w:rsidR="00AD14A8" w:rsidRPr="002E2A57">
        <w:rPr>
          <w:rFonts w:asciiTheme="majorHAnsi" w:eastAsia="Times New Roman" w:hAnsiTheme="majorHAnsi" w:cstheme="majorHAnsi"/>
        </w:rPr>
        <w:t>its</w:t>
      </w:r>
      <w:r w:rsidR="00D43669" w:rsidRPr="002E2A57">
        <w:rPr>
          <w:rFonts w:asciiTheme="majorHAnsi" w:eastAsia="Times New Roman" w:hAnsiTheme="majorHAnsi" w:cstheme="majorHAnsi"/>
        </w:rPr>
        <w:t xml:space="preserve"> number of species and number of individuals.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del w:id="50" w:author="Ye,Hao" w:date="2020-11-02T20:53:00Z">
        <w:r w:rsidR="00F374AC" w:rsidRPr="002E2A57" w:rsidDel="008B2D25">
          <w:rPr>
            <w:rFonts w:asciiTheme="majorHAnsi" w:eastAsia="Times New Roman" w:hAnsiTheme="majorHAnsi" w:cstheme="majorHAnsi"/>
          </w:rPr>
          <w:delText xml:space="preserve">are </w:delText>
        </w:r>
      </w:del>
      <w:ins w:id="51" w:author="Ye,Hao" w:date="2020-11-02T20:53:00Z">
        <w:r w:rsidR="008B2D25">
          <w:rPr>
            <w:rFonts w:asciiTheme="majorHAnsi" w:eastAsia="Times New Roman" w:hAnsiTheme="majorHAnsi" w:cstheme="majorHAnsi"/>
          </w:rPr>
          <w:t>show</w:t>
        </w:r>
        <w:r w:rsidR="008B2D25" w:rsidRPr="002E2A57">
          <w:rPr>
            <w:rFonts w:asciiTheme="majorHAnsi" w:eastAsia="Times New Roman" w:hAnsiTheme="majorHAnsi" w:cstheme="majorHAnsi"/>
          </w:rPr>
          <w:t xml:space="preserve"> </w:t>
        </w:r>
      </w:ins>
      <w:r w:rsidR="00F374AC" w:rsidRPr="002E2A57">
        <w:rPr>
          <w:rFonts w:asciiTheme="majorHAnsi" w:eastAsia="Times New Roman" w:hAnsiTheme="majorHAnsi" w:cstheme="majorHAnsi"/>
        </w:rPr>
        <w:t>consistent</w:t>
      </w:r>
      <w:del w:id="52" w:author="Ye,Hao" w:date="2020-11-02T20:53:00Z">
        <w:r w:rsidR="00F374AC" w:rsidRPr="002E2A57" w:rsidDel="008B2D25">
          <w:rPr>
            <w:rFonts w:asciiTheme="majorHAnsi" w:eastAsia="Times New Roman" w:hAnsiTheme="majorHAnsi" w:cstheme="majorHAnsi"/>
          </w:rPr>
          <w:delText>ly</w:delText>
        </w:r>
      </w:del>
      <w:r w:rsidR="00F374AC" w:rsidRPr="002E2A57">
        <w:rPr>
          <w:rFonts w:asciiTheme="majorHAnsi" w:eastAsia="Times New Roman" w:hAnsiTheme="majorHAnsi" w:cstheme="majorHAnsi"/>
        </w:rPr>
        <w:t xml:space="preserve"> </w:t>
      </w:r>
      <w:del w:id="53" w:author="Ye,Hao" w:date="2020-11-02T20:53:00Z">
        <w:r w:rsidR="00F374AC" w:rsidRPr="002E2A57" w:rsidDel="008B2D25">
          <w:rPr>
            <w:rFonts w:asciiTheme="majorHAnsi" w:eastAsia="Times New Roman" w:hAnsiTheme="majorHAnsi" w:cstheme="majorHAnsi"/>
          </w:rPr>
          <w:delText xml:space="preserve">unusual </w:delText>
        </w:r>
      </w:del>
      <w:ins w:id="54" w:author="Ye,Hao" w:date="2020-11-02T20:53:00Z">
        <w:r w:rsidR="008B2D25">
          <w:rPr>
            <w:rFonts w:asciiTheme="majorHAnsi" w:eastAsia="Times New Roman" w:hAnsiTheme="majorHAnsi" w:cstheme="majorHAnsi"/>
          </w:rPr>
          <w:t>deviations from</w:t>
        </w:r>
      </w:ins>
      <w:del w:id="55" w:author="Ye,Hao" w:date="2020-11-02T20:53:00Z">
        <w:r w:rsidR="00F374AC" w:rsidRPr="002E2A57" w:rsidDel="008B2D25">
          <w:rPr>
            <w:rFonts w:asciiTheme="majorHAnsi" w:eastAsia="Times New Roman" w:hAnsiTheme="majorHAnsi" w:cstheme="majorHAnsi"/>
          </w:rPr>
          <w:delText>given</w:delText>
        </w:r>
      </w:del>
      <w:r w:rsidR="00F374AC" w:rsidRPr="002E2A57">
        <w:rPr>
          <w:rFonts w:asciiTheme="majorHAnsi" w:eastAsia="Times New Roman" w:hAnsiTheme="majorHAnsi" w:cstheme="majorHAnsi"/>
        </w:rPr>
        <w:t xml:space="preserve"> their statistical expectations</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narrowness of the statistical </w:t>
      </w:r>
      <w:r w:rsidR="000D5FC0" w:rsidRPr="002E2A57">
        <w:rPr>
          <w:rFonts w:asciiTheme="majorHAnsi" w:eastAsia="Times New Roman" w:hAnsiTheme="majorHAnsi" w:cstheme="majorHAnsi"/>
        </w:rPr>
        <w:t xml:space="preserve">expectation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commentRangeStart w:id="56"/>
      <w:r w:rsidR="004178E5" w:rsidRPr="002E2A57">
        <w:rPr>
          <w:rFonts w:asciiTheme="majorHAnsi" w:eastAsia="Times New Roman" w:hAnsiTheme="majorHAnsi" w:cstheme="majorHAnsi"/>
        </w:rPr>
        <w:t xml:space="preserve">whether this variation is associated with variation in whether observations </w:t>
      </w:r>
      <w:r w:rsidR="00275805" w:rsidRPr="002E2A57">
        <w:rPr>
          <w:rFonts w:asciiTheme="majorHAnsi" w:eastAsia="Times New Roman" w:hAnsiTheme="majorHAnsi" w:cstheme="majorHAnsi"/>
        </w:rPr>
        <w:t xml:space="preserve">can be distinguished </w:t>
      </w:r>
      <w:r w:rsidR="004178E5" w:rsidRPr="002E2A57">
        <w:rPr>
          <w:rFonts w:asciiTheme="majorHAnsi" w:eastAsia="Times New Roman" w:hAnsiTheme="majorHAnsi" w:cstheme="majorHAnsi"/>
        </w:rPr>
        <w:t>from</w:t>
      </w:r>
      <w:r w:rsidR="00620189" w:rsidRPr="002E2A57">
        <w:rPr>
          <w:rFonts w:asciiTheme="majorHAnsi" w:eastAsia="Times New Roman" w:hAnsiTheme="majorHAnsi" w:cstheme="majorHAnsi"/>
        </w:rPr>
        <w:t xml:space="preserve"> the expectation</w:t>
      </w:r>
      <w:commentRangeEnd w:id="56"/>
      <w:r w:rsidR="008B2D25">
        <w:rPr>
          <w:rStyle w:val="CommentReference"/>
        </w:rPr>
        <w:commentReference w:id="56"/>
      </w:r>
      <w:r w:rsidR="004178E5" w:rsidRPr="002E2A57">
        <w:rPr>
          <w:rFonts w:asciiTheme="majorHAnsi" w:eastAsia="Times New Roman" w:hAnsiTheme="majorHAnsi" w:cstheme="majorHAnsi"/>
        </w:rPr>
        <w:t>.</w:t>
      </w:r>
      <w:r w:rsidR="00AD67E1" w:rsidRPr="002E2A57">
        <w:rPr>
          <w:rFonts w:asciiTheme="majorHAnsi" w:eastAsia="Times New Roman" w:hAnsiTheme="majorHAnsi" w:cstheme="majorHAnsi"/>
        </w:rPr>
        <w:t xml:space="preserve"> </w:t>
      </w:r>
      <w:commentRangeEnd w:id="44"/>
      <w:r w:rsidR="00C95153">
        <w:rPr>
          <w:rStyle w:val="CommentReference"/>
        </w:rPr>
        <w:commentReference w:id="44"/>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D0510F9"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 xml:space="preserve">We use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del w:id="57" w:author="Ye,Hao" w:date="2020-11-02T21:04:00Z">
        <w:r w:rsidR="00E83529" w:rsidRPr="002E2A57" w:rsidDel="00B473F2">
          <w:rPr>
            <w:rFonts w:asciiTheme="majorHAnsi" w:eastAsia="Times New Roman" w:hAnsiTheme="majorHAnsi" w:cstheme="majorHAnsi"/>
          </w:rPr>
          <w:delText>We filtered these data to remove exceptionally large or small communities, b</w:delText>
        </w:r>
      </w:del>
      <w:ins w:id="58" w:author="Ye,Hao" w:date="2020-11-02T21:04:00Z">
        <w:r w:rsidR="00B473F2">
          <w:rPr>
            <w:rFonts w:asciiTheme="majorHAnsi" w:eastAsia="Times New Roman" w:hAnsiTheme="majorHAnsi" w:cstheme="majorHAnsi"/>
          </w:rPr>
          <w:t>B</w:t>
        </w:r>
      </w:ins>
      <w:r w:rsidR="00E83529" w:rsidRPr="002E2A57">
        <w:rPr>
          <w:rFonts w:asciiTheme="majorHAnsi" w:eastAsia="Times New Roman" w:hAnsiTheme="majorHAnsi" w:cstheme="majorHAnsi"/>
        </w:rPr>
        <w:t xml:space="preserve">ecause characterizing the random expectation for the SAD becomes computationally intractable for very large communities, and </w:t>
      </w:r>
      <w:del w:id="59" w:author="Ye,Hao" w:date="2020-11-02T21:04:00Z">
        <w:r w:rsidR="00E83529" w:rsidRPr="002E2A57" w:rsidDel="00B473F2">
          <w:rPr>
            <w:rFonts w:asciiTheme="majorHAnsi" w:eastAsia="Times New Roman" w:hAnsiTheme="majorHAnsi" w:cstheme="majorHAnsi"/>
          </w:rPr>
          <w:delText xml:space="preserve">becomes </w:delText>
        </w:r>
      </w:del>
      <w:r w:rsidR="00E83529" w:rsidRPr="002E2A57">
        <w:rPr>
          <w:rFonts w:asciiTheme="majorHAnsi" w:eastAsia="Times New Roman" w:hAnsiTheme="majorHAnsi" w:cstheme="majorHAnsi"/>
        </w:rPr>
        <w:t>trivially uninformative for very small ones</w:t>
      </w:r>
      <w:ins w:id="60" w:author="Ye,Hao" w:date="2020-11-02T21:04:00Z">
        <w:r w:rsidR="00B473F2">
          <w:rPr>
            <w:rFonts w:asciiTheme="majorHAnsi" w:eastAsia="Times New Roman" w:hAnsiTheme="majorHAnsi" w:cstheme="majorHAnsi"/>
          </w:rPr>
          <w:t xml:space="preserve">, </w:t>
        </w:r>
      </w:ins>
      <w:commentRangeStart w:id="61"/>
      <w:del w:id="62" w:author="Ye,Hao" w:date="2020-11-02T21:04:00Z">
        <w:r w:rsidR="00E83529" w:rsidRPr="002E2A57" w:rsidDel="00B473F2">
          <w:rPr>
            <w:rFonts w:asciiTheme="majorHAnsi" w:eastAsia="Times New Roman" w:hAnsiTheme="majorHAnsi" w:cstheme="majorHAnsi"/>
          </w:rPr>
          <w:delText xml:space="preserve">. </w:delText>
        </w:r>
      </w:del>
      <w:ins w:id="63" w:author="Ye,Hao" w:date="2020-11-02T21:04:00Z">
        <w:r w:rsidR="00B473F2">
          <w:rPr>
            <w:rFonts w:asciiTheme="majorHAnsi" w:eastAsia="Times New Roman" w:hAnsiTheme="majorHAnsi" w:cstheme="majorHAnsi"/>
          </w:rPr>
          <w:t>w</w:t>
        </w:r>
      </w:ins>
      <w:del w:id="64" w:author="Ye,Hao" w:date="2020-11-02T21:04:00Z">
        <w:r w:rsidR="00E83529" w:rsidRPr="002E2A57" w:rsidDel="00B473F2">
          <w:rPr>
            <w:rFonts w:asciiTheme="majorHAnsi" w:eastAsia="Times New Roman" w:hAnsiTheme="majorHAnsi" w:cstheme="majorHAnsi"/>
          </w:rPr>
          <w:delText>W</w:delText>
        </w:r>
      </w:del>
      <w:r w:rsidR="00E83529" w:rsidRPr="002E2A57">
        <w:rPr>
          <w:rFonts w:asciiTheme="majorHAnsi" w:eastAsia="Times New Roman" w:hAnsiTheme="majorHAnsi" w:cstheme="majorHAnsi"/>
        </w:rPr>
        <w:t xml:space="preserve">e </w:t>
      </w:r>
      <w:del w:id="65" w:author="Ye,Hao" w:date="2020-11-02T21:04:00Z">
        <w:r w:rsidR="00E83529" w:rsidRPr="002E2A57" w:rsidDel="00B473F2">
          <w:rPr>
            <w:rFonts w:asciiTheme="majorHAnsi" w:eastAsia="Times New Roman" w:hAnsiTheme="majorHAnsi" w:cstheme="majorHAnsi"/>
          </w:rPr>
          <w:delText xml:space="preserve">therefore </w:delText>
        </w:r>
      </w:del>
      <w:r w:rsidR="00E83529" w:rsidRPr="002E2A57">
        <w:rPr>
          <w:rFonts w:asciiTheme="majorHAnsi" w:eastAsia="Times New Roman" w:hAnsiTheme="majorHAnsi" w:cstheme="majorHAnsi"/>
        </w:rPr>
        <w:t xml:space="preserve">filtered our datasets to remove communities with more than X species or X individuals, or fewer than 2 species or X individuals. We also removed communities for which N = S, because these communities have only one possible SAD. </w:t>
      </w:r>
      <w:commentRangeEnd w:id="61"/>
      <w:r w:rsidR="00C82B46" w:rsidRPr="002E2A57">
        <w:rPr>
          <w:rStyle w:val="CommentReference"/>
          <w:rFonts w:asciiTheme="majorHAnsi" w:hAnsiTheme="majorHAnsi" w:cstheme="majorHAnsi"/>
        </w:rPr>
        <w:commentReference w:id="61"/>
      </w:r>
      <w:r w:rsidR="00E83529" w:rsidRPr="002E2A57">
        <w:rPr>
          <w:rFonts w:asciiTheme="majorHAnsi" w:eastAsia="Times New Roman" w:hAnsiTheme="majorHAnsi" w:cstheme="majorHAnsi"/>
        </w:rPr>
        <w:t xml:space="preserve">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w:t>
      </w:r>
      <w:commentRangeStart w:id="66"/>
      <w:r w:rsidR="00E83529" w:rsidRPr="002E2A57">
        <w:rPr>
          <w:rFonts w:asciiTheme="majorHAnsi" w:eastAsia="Times New Roman" w:hAnsiTheme="majorHAnsi" w:cstheme="majorHAnsi"/>
        </w:rPr>
        <w:t>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commentRangeEnd w:id="66"/>
      <w:r w:rsidR="00E575F8">
        <w:rPr>
          <w:rStyle w:val="CommentReference"/>
        </w:rPr>
        <w:commentReference w:id="66"/>
      </w:r>
      <w:r w:rsidR="00E83529" w:rsidRPr="002E2A57">
        <w:rPr>
          <w:rFonts w:asciiTheme="majorHAnsi" w:eastAsia="Times New Roman" w:hAnsiTheme="majorHAnsi" w:cstheme="majorHAnsi"/>
        </w:rPr>
        <w:t xml:space="preserve">. 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67"/>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7"/>
      <w:r w:rsidR="00B73B80" w:rsidRPr="002E2A57">
        <w:rPr>
          <w:rStyle w:val="CommentReference"/>
          <w:rFonts w:asciiTheme="majorHAnsi" w:hAnsiTheme="majorHAnsi" w:cstheme="majorHAnsi"/>
        </w:rPr>
        <w:commentReference w:id="67"/>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68"/>
      <w:r w:rsidR="00156D98" w:rsidRPr="002E2A57">
        <w:rPr>
          <w:rFonts w:asciiTheme="majorHAnsi" w:eastAsia="Times New Roman" w:hAnsiTheme="majorHAnsi" w:cstheme="majorHAnsi"/>
        </w:rPr>
        <w:t>X</w:t>
      </w:r>
      <w:commentRangeEnd w:id="68"/>
      <w:r w:rsidR="00C82B46" w:rsidRPr="002E2A57">
        <w:rPr>
          <w:rStyle w:val="CommentReference"/>
          <w:rFonts w:asciiTheme="majorHAnsi" w:hAnsiTheme="majorHAnsi" w:cstheme="majorHAnsi"/>
        </w:rPr>
        <w:commentReference w:id="68"/>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7A1E208"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The </w:t>
      </w:r>
      <w:del w:id="69" w:author="Ye,Hao" w:date="2020-11-05T16:48:00Z">
        <w:r w:rsidRPr="002E2A57" w:rsidDel="00FE4E3D">
          <w:rPr>
            <w:rFonts w:asciiTheme="majorHAnsi" w:eastAsia="Times New Roman" w:hAnsiTheme="majorHAnsi" w:cstheme="majorHAnsi"/>
          </w:rPr>
          <w:delText xml:space="preserve">feasible set is the </w:delText>
        </w:r>
      </w:del>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ins w:id="70" w:author="Ye,Hao" w:date="2020-11-05T16:48:00Z">
        <w:r w:rsidR="00FE4E3D">
          <w:rPr>
            <w:rFonts w:asciiTheme="majorHAnsi" w:eastAsia="Times New Roman" w:hAnsiTheme="majorHAnsi" w:cstheme="majorHAnsi"/>
          </w:rPr>
          <w:t xml:space="preserve"> is then the </w:t>
        </w:r>
        <w:r w:rsidR="00FE4E3D" w:rsidRPr="002E2A57">
          <w:rPr>
            <w:rFonts w:asciiTheme="majorHAnsi" w:eastAsia="Times New Roman" w:hAnsiTheme="majorHAnsi" w:cstheme="majorHAnsi"/>
          </w:rPr>
          <w:t>feasible set</w:t>
        </w:r>
      </w:ins>
      <w:del w:id="71" w:author="Ye,Hao" w:date="2020-11-05T16:48:00Z">
        <w:r w:rsidR="0086773F" w:rsidRPr="002E2A57" w:rsidDel="00FE4E3D">
          <w:rPr>
            <w:rFonts w:asciiTheme="majorHAnsi" w:eastAsia="Times New Roman" w:hAnsiTheme="majorHAnsi" w:cstheme="majorHAnsi"/>
          </w:rPr>
          <w:delText>, or elements</w:delText>
        </w:r>
      </w:del>
      <w:r w:rsidR="0086773F" w:rsidRPr="002E2A57">
        <w:rPr>
          <w:rFonts w:asciiTheme="majorHAnsi" w:eastAsia="Times New Roman" w:hAnsiTheme="majorHAnsi" w:cstheme="majorHAnsi"/>
        </w:rPr>
        <w:t xml:space="preserve">. </w:t>
      </w:r>
      <w:ins w:id="72" w:author="Ye,Hao" w:date="2020-11-05T16:51:00Z">
        <w:r w:rsidR="00FE4E3D">
          <w:rPr>
            <w:rFonts w:asciiTheme="majorHAnsi" w:eastAsia="Times New Roman" w:hAnsiTheme="majorHAnsi" w:cstheme="majorHAnsi"/>
          </w:rPr>
          <w:t>N</w:t>
        </w:r>
        <w:r w:rsidR="00FE4E3D" w:rsidRPr="002E2A57">
          <w:rPr>
            <w:rFonts w:asciiTheme="majorHAnsi" w:eastAsia="Times New Roman" w:hAnsiTheme="majorHAnsi" w:cstheme="majorHAnsi"/>
          </w:rPr>
          <w:t>either species nor individuals are distinguishable from each other</w:t>
        </w:r>
        <w:r w:rsidR="00FE4E3D">
          <w:rPr>
            <w:rFonts w:asciiTheme="majorHAnsi" w:eastAsia="Times New Roman" w:hAnsiTheme="majorHAnsi" w:cstheme="majorHAnsi"/>
          </w:rPr>
          <w:t>; thus, p</w:t>
        </w:r>
      </w:ins>
      <w:del w:id="73" w:author="Ye,Hao" w:date="2020-11-05T16:51:00Z">
        <w:r w:rsidR="003725E8" w:rsidRPr="002E2A57" w:rsidDel="00FE4E3D">
          <w:rPr>
            <w:rFonts w:asciiTheme="majorHAnsi" w:eastAsia="Times New Roman" w:hAnsiTheme="majorHAnsi" w:cstheme="majorHAnsi"/>
          </w:rPr>
          <w:delText>P</w:delText>
        </w:r>
      </w:del>
      <w:r w:rsidR="003725E8" w:rsidRPr="002E2A57">
        <w:rPr>
          <w:rFonts w:asciiTheme="majorHAnsi" w:eastAsia="Times New Roman" w:hAnsiTheme="majorHAnsi" w:cstheme="majorHAnsi"/>
        </w:rPr>
        <w:t>artitions</w:t>
      </w:r>
      <w:r w:rsidR="0086773F" w:rsidRPr="002E2A57">
        <w:rPr>
          <w:rFonts w:asciiTheme="majorHAnsi" w:eastAsia="Times New Roman" w:hAnsiTheme="majorHAnsi" w:cstheme="majorHAnsi"/>
        </w:rPr>
        <w:t xml:space="preserve"> are unique if and only if they differ in the number of species </w:t>
      </w:r>
      <w:del w:id="74" w:author="Ye,Hao" w:date="2020-11-05T16:52:00Z">
        <w:r w:rsidR="0086773F" w:rsidRPr="002E2A57" w:rsidDel="00FE4E3D">
          <w:rPr>
            <w:rFonts w:asciiTheme="majorHAnsi" w:eastAsia="Times New Roman" w:hAnsiTheme="majorHAnsi" w:cstheme="majorHAnsi"/>
          </w:rPr>
          <w:delText xml:space="preserve">present </w:delText>
        </w:r>
      </w:del>
      <w:ins w:id="75" w:author="Ye,Hao" w:date="2020-11-05T16:52:00Z">
        <w:r w:rsidR="00FE4E3D">
          <w:rPr>
            <w:rFonts w:asciiTheme="majorHAnsi" w:eastAsia="Times New Roman" w:hAnsiTheme="majorHAnsi" w:cstheme="majorHAnsi"/>
          </w:rPr>
          <w:t>that have a particular</w:t>
        </w:r>
      </w:ins>
      <w:del w:id="76" w:author="Ye,Hao" w:date="2020-11-05T16:52:00Z">
        <w:r w:rsidR="0086773F" w:rsidRPr="002E2A57" w:rsidDel="00FE4E3D">
          <w:rPr>
            <w:rFonts w:asciiTheme="majorHAnsi" w:eastAsia="Times New Roman" w:hAnsiTheme="majorHAnsi" w:cstheme="majorHAnsi"/>
          </w:rPr>
          <w:delText>with each</w:delText>
        </w:r>
      </w:del>
      <w:r w:rsidR="0086773F" w:rsidRPr="002E2A57">
        <w:rPr>
          <w:rFonts w:asciiTheme="majorHAnsi" w:eastAsia="Times New Roman" w:hAnsiTheme="majorHAnsi" w:cstheme="majorHAnsi"/>
        </w:rPr>
        <w:t xml:space="preserve"> abundance; </w:t>
      </w:r>
      <w:del w:id="77" w:author="Ye,Hao" w:date="2020-11-05T16:51:00Z">
        <w:r w:rsidR="0086773F" w:rsidRPr="002E2A57" w:rsidDel="00FE4E3D">
          <w:rPr>
            <w:rFonts w:asciiTheme="majorHAnsi" w:eastAsia="Times New Roman" w:hAnsiTheme="majorHAnsi" w:cstheme="majorHAnsi"/>
          </w:rPr>
          <w:delText>neither species nor individuals are distinguishable from each other</w:delText>
        </w:r>
        <w:r w:rsidR="003725E8" w:rsidRPr="002E2A57" w:rsidDel="00FE4E3D">
          <w:rPr>
            <w:rFonts w:asciiTheme="majorHAnsi" w:eastAsia="Times New Roman" w:hAnsiTheme="majorHAnsi" w:cstheme="majorHAnsi"/>
          </w:rPr>
          <w:delText xml:space="preserve"> </w:delText>
        </w:r>
      </w:del>
      <w:r w:rsidR="003725E8" w:rsidRPr="002E2A57">
        <w:rPr>
          <w:rFonts w:asciiTheme="majorHAnsi" w:eastAsia="Times New Roman" w:hAnsiTheme="majorHAnsi" w:cstheme="majorHAnsi"/>
        </w:rPr>
        <w:t>(</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w:t>
      </w:r>
      <w:ins w:id="78" w:author="Ye,Hao" w:date="2020-11-05T16:52:00Z">
        <w:r w:rsidR="00FE4E3D">
          <w:rPr>
            <w:rFonts w:asciiTheme="majorHAnsi" w:eastAsia="Times New Roman" w:hAnsiTheme="majorHAnsi" w:cstheme="majorHAnsi"/>
          </w:rPr>
          <w:t>each contain one species</w:t>
        </w:r>
      </w:ins>
      <w:ins w:id="79" w:author="Ye,Hao" w:date="2020-11-05T16:53:00Z">
        <w:r w:rsidR="00845522">
          <w:rPr>
            <w:rFonts w:asciiTheme="majorHAnsi" w:eastAsia="Times New Roman" w:hAnsiTheme="majorHAnsi" w:cstheme="majorHAnsi"/>
          </w:rPr>
          <w:t xml:space="preserve"> with an abundance of 1, 3, and 5 respectively and the vectors </w:t>
        </w:r>
      </w:ins>
      <w:del w:id="80" w:author="Ye,Hao" w:date="2020-11-05T16:53:00Z">
        <w:r w:rsidR="00D7407E" w:rsidRPr="002E2A57" w:rsidDel="00845522">
          <w:rPr>
            <w:rFonts w:asciiTheme="majorHAnsi" w:eastAsia="Times New Roman" w:hAnsiTheme="majorHAnsi" w:cstheme="majorHAnsi"/>
          </w:rPr>
          <w:delText xml:space="preserve">contain the same numbers and </w:delText>
        </w:r>
      </w:del>
      <w:r w:rsidR="003725E8" w:rsidRPr="002E2A57">
        <w:rPr>
          <w:rFonts w:asciiTheme="majorHAnsi" w:eastAsia="Times New Roman" w:hAnsiTheme="majorHAnsi" w:cstheme="majorHAnsi"/>
        </w:rPr>
        <w:t xml:space="preserve">differ only in the </w:t>
      </w:r>
      <w:r w:rsidR="003725E8" w:rsidRPr="002E2A57">
        <w:rPr>
          <w:rFonts w:asciiTheme="majorHAnsi" w:eastAsia="Times New Roman" w:hAnsiTheme="majorHAnsi" w:cstheme="majorHAnsi"/>
          <w:i/>
          <w:iCs/>
        </w:rPr>
        <w:t xml:space="preserve">order </w:t>
      </w:r>
      <w:r w:rsidR="003725E8" w:rsidRPr="002E2A57">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ins w:id="81" w:author="Ye,Hao" w:date="2020-11-05T16:54:00Z">
        <w:r w:rsidR="008F243B">
          <w:rPr>
            <w:rFonts w:asciiTheme="majorHAnsi" w:eastAsia="Times New Roman" w:hAnsiTheme="majorHAnsi" w:cstheme="majorHAnsi"/>
          </w:rPr>
          <w:t xml:space="preserve">formulations of the SAD with different </w:t>
        </w:r>
      </w:ins>
      <w:r w:rsidR="0086773F" w:rsidRPr="002E2A57">
        <w:rPr>
          <w:rFonts w:asciiTheme="majorHAnsi" w:eastAsia="Times New Roman" w:hAnsiTheme="majorHAnsi" w:cstheme="majorHAnsi"/>
        </w:rPr>
        <w:t xml:space="preserve">assumptions regarding the distinguishability of species and/or </w:t>
      </w:r>
      <w:commentRangeStart w:id="82"/>
      <w:r w:rsidR="0086773F" w:rsidRPr="002E2A57">
        <w:rPr>
          <w:rFonts w:asciiTheme="majorHAnsi" w:eastAsia="Times New Roman" w:hAnsiTheme="majorHAnsi" w:cstheme="majorHAnsi"/>
        </w:rPr>
        <w:t xml:space="preserve">individuals would </w:t>
      </w:r>
      <w:del w:id="83" w:author="Ye,Hao" w:date="2020-11-05T16:54:00Z">
        <w:r w:rsidR="0086773F" w:rsidRPr="002E2A57" w:rsidDel="008F243B">
          <w:rPr>
            <w:rFonts w:asciiTheme="majorHAnsi" w:eastAsia="Times New Roman" w:hAnsiTheme="majorHAnsi" w:cstheme="majorHAnsi"/>
          </w:rPr>
          <w:delText xml:space="preserve">effectively </w:delText>
        </w:r>
      </w:del>
      <w:r w:rsidR="0086773F" w:rsidRPr="002E2A57">
        <w:rPr>
          <w:rFonts w:asciiTheme="majorHAnsi" w:eastAsia="Times New Roman" w:hAnsiTheme="majorHAnsi" w:cstheme="majorHAnsi"/>
        </w:rPr>
        <w:t>change the probabilities associated with various elements of the feasible set, because some partitions can be achieved via more permutations than others</w:t>
      </w:r>
      <w:commentRangeEnd w:id="82"/>
      <w:r w:rsidR="008F243B">
        <w:rPr>
          <w:rStyle w:val="CommentReference"/>
        </w:rPr>
        <w:commentReference w:id="82"/>
      </w:r>
      <w:r w:rsidR="0086773F" w:rsidRPr="002E2A57">
        <w:rPr>
          <w:rFonts w:asciiTheme="majorHAnsi" w:eastAsia="Times New Roman" w:hAnsiTheme="majorHAnsi" w:cstheme="majorHAnsi"/>
        </w:rPr>
        <w:t>. However,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ins w:id="84" w:author="Ye,Hao" w:date="2020-11-05T16:57:00Z">
        <w:r w:rsidR="005A20E8">
          <w:rPr>
            <w:rFonts w:asciiTheme="majorHAnsi" w:eastAsia="Times New Roman" w:hAnsiTheme="majorHAnsi" w:cstheme="majorHAnsi"/>
          </w:rPr>
          <w:t xml:space="preserve">this </w:t>
        </w:r>
      </w:ins>
      <w:del w:id="85" w:author="Ye,Hao" w:date="2020-11-05T16:57:00Z">
        <w:r w:rsidR="0086773F" w:rsidRPr="002E2A57" w:rsidDel="005A20E8">
          <w:rPr>
            <w:rFonts w:asciiTheme="majorHAnsi" w:eastAsia="Times New Roman" w:hAnsiTheme="majorHAnsi" w:cstheme="majorHAnsi"/>
          </w:rPr>
          <w:delText xml:space="preserve">a </w:delText>
        </w:r>
      </w:del>
      <w:r w:rsidR="0086773F" w:rsidRPr="002E2A57">
        <w:rPr>
          <w:rFonts w:asciiTheme="majorHAnsi" w:eastAsia="Times New Roman" w:hAnsiTheme="majorHAnsi" w:cstheme="majorHAnsi"/>
        </w:rPr>
        <w:t>simple set of assumptions that ha</w:t>
      </w:r>
      <w:ins w:id="86" w:author="Ye,Hao" w:date="2020-11-05T16:57:00Z">
        <w:r w:rsidR="005A20E8">
          <w:rPr>
            <w:rFonts w:asciiTheme="majorHAnsi" w:eastAsia="Times New Roman" w:hAnsiTheme="majorHAnsi" w:cstheme="majorHAnsi"/>
          </w:rPr>
          <w:t>s</w:t>
        </w:r>
      </w:ins>
      <w:del w:id="87" w:author="Ye,Hao" w:date="2020-11-05T16:57:00Z">
        <w:r w:rsidR="0086773F" w:rsidRPr="002E2A57" w:rsidDel="005A20E8">
          <w:rPr>
            <w:rFonts w:asciiTheme="majorHAnsi" w:eastAsia="Times New Roman" w:hAnsiTheme="majorHAnsi" w:cstheme="majorHAnsi"/>
          </w:rPr>
          <w:delText>ve</w:delText>
        </w:r>
      </w:del>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4F023A8D"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 xml:space="preserve">Characterizing </w:t>
      </w:r>
      <w:ins w:id="88" w:author="Ye,Hao" w:date="2020-11-16T09:31:00Z">
        <w:r w:rsidR="009E50FA">
          <w:rPr>
            <w:rFonts w:asciiTheme="majorHAnsi" w:eastAsia="Times New Roman" w:hAnsiTheme="majorHAnsi" w:cstheme="majorHAnsi"/>
          </w:rPr>
          <w:t xml:space="preserve">statistical properties of </w:t>
        </w:r>
      </w:ins>
      <w:r w:rsidRPr="002E2A57">
        <w:rPr>
          <w:rFonts w:asciiTheme="majorHAnsi" w:eastAsia="Times New Roman" w:hAnsiTheme="majorHAnsi" w:cstheme="majorHAnsi"/>
        </w:rPr>
        <w:t xml:space="preserve">the feasible set can be computationally intensive, particularly for large combinations of S and N. While it is possible to list all possible partitions </w:t>
      </w:r>
      <w:ins w:id="89" w:author="Ye,Hao" w:date="2020-11-05T16:58:00Z">
        <w:r w:rsidR="00A43769">
          <w:rPr>
            <w:rFonts w:asciiTheme="majorHAnsi" w:eastAsia="Times New Roman" w:hAnsiTheme="majorHAnsi" w:cstheme="majorHAnsi"/>
          </w:rPr>
          <w:t xml:space="preserve">for small </w:t>
        </w:r>
        <w:r w:rsidR="00A43769" w:rsidRPr="00A43769">
          <w:rPr>
            <w:rFonts w:asciiTheme="majorHAnsi" w:eastAsia="Times New Roman" w:hAnsiTheme="majorHAnsi" w:cstheme="majorHAnsi"/>
            <w:i/>
            <w:iCs/>
            <w:rPrChange w:id="90" w:author="Ye,Hao" w:date="2020-11-05T16:58:00Z">
              <w:rPr>
                <w:rFonts w:asciiTheme="majorHAnsi" w:eastAsia="Times New Roman" w:hAnsiTheme="majorHAnsi" w:cstheme="majorHAnsi"/>
              </w:rPr>
            </w:rPrChange>
          </w:rPr>
          <w:t>S</w:t>
        </w:r>
        <w:r w:rsidR="00A43769">
          <w:rPr>
            <w:rFonts w:asciiTheme="majorHAnsi" w:eastAsia="Times New Roman" w:hAnsiTheme="majorHAnsi" w:cstheme="majorHAnsi"/>
          </w:rPr>
          <w:t xml:space="preserve"> and </w:t>
        </w:r>
        <w:r w:rsidR="00A43769" w:rsidRPr="00A43769">
          <w:rPr>
            <w:rFonts w:asciiTheme="majorHAnsi" w:eastAsia="Times New Roman" w:hAnsiTheme="majorHAnsi" w:cstheme="majorHAnsi"/>
            <w:i/>
            <w:iCs/>
            <w:rPrChange w:id="91" w:author="Ye,Hao" w:date="2020-11-05T16:58:00Z">
              <w:rPr>
                <w:rFonts w:asciiTheme="majorHAnsi" w:eastAsia="Times New Roman" w:hAnsiTheme="majorHAnsi" w:cstheme="majorHAnsi"/>
              </w:rPr>
            </w:rPrChange>
          </w:rPr>
          <w:t>N</w:t>
        </w:r>
      </w:ins>
      <w:del w:id="92" w:author="Ye,Hao" w:date="2020-11-05T16:58:00Z">
        <w:r w:rsidRPr="002E2A57" w:rsidDel="00A43769">
          <w:rPr>
            <w:rFonts w:asciiTheme="majorHAnsi" w:eastAsia="Times New Roman" w:hAnsiTheme="majorHAnsi" w:cstheme="majorHAnsi"/>
          </w:rPr>
          <w:delText>of a small number of individuals into a small number of species</w:delText>
        </w:r>
      </w:del>
      <w:r w:rsidRPr="002E2A57">
        <w:rPr>
          <w:rFonts w:asciiTheme="majorHAnsi" w:eastAsia="Times New Roman" w:hAnsiTheme="majorHAnsi" w:cstheme="majorHAnsi"/>
        </w:rPr>
        <w:t>, the number of elements in the feasible set increases rapidly with S and N</w:t>
      </w:r>
      <w:ins w:id="93" w:author="Ye,Hao" w:date="2020-11-05T16:58:00Z">
        <w:r w:rsidR="00A43769">
          <w:rPr>
            <w:rFonts w:asciiTheme="majorHAnsi" w:eastAsia="Times New Roman" w:hAnsiTheme="majorHAnsi" w:cstheme="majorHAnsi"/>
          </w:rPr>
          <w:t xml:space="preserve">. This </w:t>
        </w:r>
      </w:ins>
      <w:del w:id="94" w:author="Ye,Hao" w:date="2020-11-05T16:58:00Z">
        <w:r w:rsidRPr="002E2A57" w:rsidDel="00A43769">
          <w:rPr>
            <w:rFonts w:asciiTheme="majorHAnsi" w:eastAsia="Times New Roman" w:hAnsiTheme="majorHAnsi" w:cstheme="majorHAnsi"/>
          </w:rPr>
          <w:delText xml:space="preserve"> and </w:delText>
        </w:r>
      </w:del>
      <w:r w:rsidRPr="002E2A57">
        <w:rPr>
          <w:rFonts w:asciiTheme="majorHAnsi" w:eastAsia="Times New Roman" w:hAnsiTheme="majorHAnsi" w:cstheme="majorHAnsi"/>
        </w:rPr>
        <w:t xml:space="preserve">renders it necessary to draw samples from the feasible set, rather than enumerating all of its elements. Unbiased sampling of large feasible sets is </w:t>
      </w:r>
      <w:del w:id="95" w:author="Ye,Hao" w:date="2020-11-05T16:59:00Z">
        <w:r w:rsidRPr="002E2A57" w:rsidDel="00A42C1E">
          <w:rPr>
            <w:rFonts w:asciiTheme="majorHAnsi" w:eastAsia="Times New Roman" w:hAnsiTheme="majorHAnsi" w:cstheme="majorHAnsi"/>
          </w:rPr>
          <w:delText xml:space="preserve">itself </w:delText>
        </w:r>
      </w:del>
      <w:r w:rsidRPr="002E2A57">
        <w:rPr>
          <w:rFonts w:asciiTheme="majorHAnsi" w:eastAsia="Times New Roman" w:hAnsiTheme="majorHAnsi" w:cstheme="majorHAnsi"/>
        </w:rPr>
        <w:t>a nontrivial computational problem</w:t>
      </w:r>
      <w:ins w:id="96" w:author="Ye,Hao" w:date="2020-11-05T16:59:00Z">
        <w:r w:rsidR="00A42C1E">
          <w:rPr>
            <w:rFonts w:asciiTheme="majorHAnsi" w:eastAsia="Times New Roman" w:hAnsiTheme="majorHAnsi" w:cstheme="majorHAnsi"/>
          </w:rPr>
          <w:t xml:space="preserve"> that </w:t>
        </w:r>
      </w:ins>
      <w:del w:id="97" w:author="Ye,Hao" w:date="2020-11-05T16:59:00Z">
        <w:r w:rsidRPr="002E2A57" w:rsidDel="00A42C1E">
          <w:rPr>
            <w:rFonts w:asciiTheme="majorHAnsi" w:eastAsia="Times New Roman" w:hAnsiTheme="majorHAnsi" w:cstheme="majorHAnsi"/>
          </w:rPr>
          <w:delText xml:space="preserve">, and the computational resources required </w:delText>
        </w:r>
      </w:del>
      <w:r w:rsidRPr="002E2A57">
        <w:rPr>
          <w:rFonts w:asciiTheme="majorHAnsi" w:eastAsia="Times New Roman" w:hAnsiTheme="majorHAnsi" w:cstheme="majorHAnsi"/>
        </w:rPr>
        <w:t>has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3A638625"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w:t>
      </w:r>
      <w:del w:id="98" w:author="Ye,Hao" w:date="2020-11-16T10:51:00Z">
        <w:r w:rsidRPr="002E2A57" w:rsidDel="00E02FCB">
          <w:rPr>
            <w:rFonts w:asciiTheme="majorHAnsi" w:eastAsia="Times New Roman" w:hAnsiTheme="majorHAnsi" w:cstheme="majorHAnsi"/>
          </w:rPr>
          <w:delText xml:space="preserve">uniformly </w:delText>
        </w:r>
      </w:del>
      <w:r w:rsidRPr="002E2A57">
        <w:rPr>
          <w:rFonts w:asciiTheme="majorHAnsi" w:eastAsia="Times New Roman" w:hAnsiTheme="majorHAnsi" w:cstheme="majorHAnsi"/>
        </w:rPr>
        <w:t xml:space="preserve">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to </w:t>
      </w:r>
      <w:del w:id="99" w:author="Ye,Hao" w:date="2020-11-16T10:53:00Z">
        <w:r w:rsidRPr="002E2A57" w:rsidDel="00E02FCB">
          <w:rPr>
            <w:rFonts w:asciiTheme="majorHAnsi" w:eastAsia="Times New Roman" w:hAnsiTheme="majorHAnsi" w:cstheme="majorHAnsi"/>
          </w:rPr>
          <w:delText xml:space="preserve">randomly </w:delText>
        </w:r>
      </w:del>
      <w:ins w:id="100" w:author="Ye,Hao" w:date="2020-11-16T10:53:00Z">
        <w:r w:rsidR="00E02FCB">
          <w:rPr>
            <w:rFonts w:asciiTheme="majorHAnsi" w:eastAsia="Times New Roman" w:hAnsiTheme="majorHAnsi" w:cstheme="majorHAnsi"/>
          </w:rPr>
          <w:t>for the 4000 samples of the feasible set to be unique</w:t>
        </w:r>
      </w:ins>
      <w:del w:id="101" w:author="Ye,Hao" w:date="2020-11-16T10:53:00Z">
        <w:r w:rsidRPr="002E2A57" w:rsidDel="00E02FCB">
          <w:rPr>
            <w:rFonts w:asciiTheme="majorHAnsi" w:eastAsia="Times New Roman" w:hAnsiTheme="majorHAnsi" w:cstheme="majorHAnsi"/>
          </w:rPr>
          <w:delText xml:space="preserve">draw </w:delText>
        </w:r>
        <w:r w:rsidR="004751DB" w:rsidRPr="002E2A57" w:rsidDel="00E02FCB">
          <w:rPr>
            <w:rFonts w:asciiTheme="majorHAnsi" w:eastAsia="Times New Roman" w:hAnsiTheme="majorHAnsi" w:cstheme="majorHAnsi"/>
          </w:rPr>
          <w:delText>4000</w:delText>
        </w:r>
        <w:r w:rsidRPr="002E2A57" w:rsidDel="00E02FCB">
          <w:rPr>
            <w:rFonts w:asciiTheme="majorHAnsi" w:eastAsia="Times New Roman" w:hAnsiTheme="majorHAnsi" w:cstheme="majorHAnsi"/>
          </w:rPr>
          <w:delText xml:space="preserve"> unique samples from the feasible set</w:delText>
        </w:r>
      </w:del>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364D8961"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 xml:space="preserve">In the absence of any other process, an SAD with a particular S and N </w:t>
      </w:r>
      <w:ins w:id="102" w:author="Ye,Hao" w:date="2020-11-16T10:54:00Z">
        <w:r w:rsidR="00E02FCB">
          <w:rPr>
            <w:rFonts w:asciiTheme="majorHAnsi" w:eastAsia="Times New Roman" w:hAnsiTheme="majorHAnsi" w:cstheme="majorHAnsi"/>
          </w:rPr>
          <w:t>will</w:t>
        </w:r>
      </w:ins>
      <w:del w:id="103" w:author="Ye,Hao" w:date="2020-11-16T10:54:00Z">
        <w:r w:rsidRPr="002E2A57" w:rsidDel="00E02FCB">
          <w:rPr>
            <w:rFonts w:asciiTheme="majorHAnsi" w:eastAsia="Times New Roman" w:hAnsiTheme="majorHAnsi" w:cstheme="majorHAnsi"/>
          </w:rPr>
          <w:delText>is likely to</w:delText>
        </w:r>
      </w:del>
      <w:r w:rsidRPr="002E2A57">
        <w:rPr>
          <w:rFonts w:asciiTheme="majorHAnsi" w:eastAsia="Times New Roman" w:hAnsiTheme="majorHAnsi" w:cstheme="majorHAnsi"/>
        </w:rPr>
        <w:t xml:space="preserve"> reflect </w:t>
      </w:r>
      <w:ins w:id="104" w:author="Ye,Hao" w:date="2020-11-16T10:55:00Z">
        <w:r w:rsidR="00E02FCB">
          <w:rPr>
            <w:rFonts w:asciiTheme="majorHAnsi" w:eastAsia="Times New Roman" w:hAnsiTheme="majorHAnsi" w:cstheme="majorHAnsi"/>
          </w:rPr>
          <w:t xml:space="preserve">the statistical properties of </w:t>
        </w:r>
      </w:ins>
      <w:del w:id="105" w:author="Ye,Hao" w:date="2020-11-16T10:55:00Z">
        <w:r w:rsidRPr="002E2A57" w:rsidDel="00E02FCB">
          <w:rPr>
            <w:rFonts w:asciiTheme="majorHAnsi" w:eastAsia="Times New Roman" w:hAnsiTheme="majorHAnsi" w:cstheme="majorHAnsi"/>
          </w:rPr>
          <w:delText xml:space="preserve">whatever characteristics are common among the elements of </w:delText>
        </w:r>
      </w:del>
      <w:ins w:id="106" w:author="Ye,Hao" w:date="2020-11-16T10:56:00Z">
        <w:r w:rsidR="000E644A">
          <w:rPr>
            <w:rFonts w:asciiTheme="majorHAnsi" w:eastAsia="Times New Roman" w:hAnsiTheme="majorHAnsi" w:cstheme="majorHAnsi"/>
          </w:rPr>
          <w:t>the</w:t>
        </w:r>
      </w:ins>
      <w:del w:id="107" w:author="Ye,Hao" w:date="2020-11-16T10:56:00Z">
        <w:r w:rsidRPr="002E2A57" w:rsidDel="000E644A">
          <w:rPr>
            <w:rFonts w:asciiTheme="majorHAnsi" w:eastAsia="Times New Roman" w:hAnsiTheme="majorHAnsi" w:cstheme="majorHAnsi"/>
          </w:rPr>
          <w:delText>its</w:delText>
        </w:r>
      </w:del>
      <w:r w:rsidRPr="002E2A57">
        <w:rPr>
          <w:rFonts w:asciiTheme="majorHAnsi" w:eastAsia="Times New Roman" w:hAnsiTheme="majorHAnsi" w:cstheme="majorHAnsi"/>
        </w:rPr>
        <w:t xml:space="preserve"> feasible set</w:t>
      </w:r>
      <w:ins w:id="108" w:author="Ye,Hao" w:date="2020-11-16T10:55:00Z">
        <w:r w:rsidR="00E02FCB">
          <w:rPr>
            <w:rFonts w:asciiTheme="majorHAnsi" w:eastAsia="Times New Roman" w:hAnsiTheme="majorHAnsi" w:cstheme="majorHAnsi"/>
          </w:rPr>
          <w:t xml:space="preserve"> </w:t>
        </w:r>
      </w:ins>
      <w:ins w:id="109" w:author="Ye,Hao" w:date="2020-11-16T10:56:00Z">
        <w:r w:rsidR="000E644A">
          <w:rPr>
            <w:rFonts w:asciiTheme="majorHAnsi" w:eastAsia="Times New Roman" w:hAnsiTheme="majorHAnsi" w:cstheme="majorHAnsi"/>
          </w:rPr>
          <w:t>of</w:t>
        </w:r>
      </w:ins>
      <w:ins w:id="110" w:author="Ye,Hao" w:date="2020-11-16T10:55:00Z">
        <w:r w:rsidR="00E02FCB">
          <w:rPr>
            <w:rFonts w:asciiTheme="majorHAnsi" w:eastAsia="Times New Roman" w:hAnsiTheme="majorHAnsi" w:cstheme="majorHAnsi"/>
          </w:rPr>
          <w:t xml:space="preserve"> the same S and N</w:t>
        </w:r>
      </w:ins>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this shape</w:t>
      </w:r>
      <w:r w:rsidRPr="002E2A57">
        <w:rPr>
          <w:rFonts w:asciiTheme="majorHAnsi" w:eastAsia="Times New Roman" w:hAnsiTheme="majorHAnsi" w:cstheme="majorHAnsi"/>
        </w:rPr>
        <w:t xml:space="preserve"> </w:t>
      </w:r>
      <w:del w:id="111" w:author="Ye,Hao" w:date="2020-11-16T10:58:00Z">
        <w:r w:rsidRPr="002E2A57" w:rsidDel="000E644A">
          <w:rPr>
            <w:rFonts w:asciiTheme="majorHAnsi" w:eastAsia="Times New Roman" w:hAnsiTheme="majorHAnsi" w:cstheme="majorHAnsi"/>
          </w:rPr>
          <w:delText xml:space="preserve">are frequently used in the study of community structure and </w:delText>
        </w:r>
      </w:del>
      <w:r w:rsidRPr="002E2A57">
        <w:rPr>
          <w:rFonts w:asciiTheme="majorHAnsi" w:eastAsia="Times New Roman" w:hAnsiTheme="majorHAnsi" w:cstheme="majorHAnsi"/>
        </w:rPr>
        <w:t>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w:t>
      </w:r>
      <w:del w:id="112" w:author="Ye,Hao" w:date="2020-11-16T10:59:00Z">
        <w:r w:rsidR="006A2C03" w:rsidRPr="002E2A57" w:rsidDel="000E644A">
          <w:rPr>
            <w:rFonts w:asciiTheme="majorHAnsi" w:eastAsia="Times New Roman" w:hAnsiTheme="majorHAnsi" w:cstheme="majorHAnsi"/>
          </w:rPr>
          <w:delText xml:space="preserve">unique </w:delText>
        </w:r>
      </w:del>
      <w:r w:rsidR="006A2C03" w:rsidRPr="002E2A57">
        <w:rPr>
          <w:rFonts w:asciiTheme="majorHAnsi" w:eastAsia="Times New Roman" w:hAnsiTheme="majorHAnsi" w:cstheme="majorHAnsi"/>
        </w:rPr>
        <w:t xml:space="preserve">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commentRangeStart w:id="113"/>
      <w:r w:rsidR="006A2C03" w:rsidRPr="002E2A57">
        <w:rPr>
          <w:rFonts w:asciiTheme="majorHAnsi" w:eastAsia="Times New Roman" w:hAnsiTheme="majorHAnsi" w:cstheme="majorHAnsi"/>
        </w:rPr>
        <w:t>randomly generated SADs</w:t>
      </w:r>
      <w:commentRangeEnd w:id="113"/>
      <w:r w:rsidR="000E644A">
        <w:rPr>
          <w:rStyle w:val="CommentReference"/>
        </w:rPr>
        <w:commentReference w:id="113"/>
      </w:r>
      <w:r w:rsidR="006A2C03" w:rsidRPr="002E2A57">
        <w:rPr>
          <w:rFonts w:asciiTheme="majorHAnsi" w:eastAsia="Times New Roman" w:hAnsiTheme="majorHAnsi" w:cstheme="majorHAnsi"/>
        </w:rPr>
        <w:t>.</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ins w:id="114" w:author="Ye,Hao" w:date="2020-11-16T11:02:00Z">
        <w:r w:rsidR="000E644A">
          <w:rPr>
            <w:rFonts w:asciiTheme="majorHAnsi" w:eastAsia="Times New Roman" w:hAnsiTheme="majorHAnsi" w:cstheme="majorHAnsi"/>
          </w:rPr>
          <w:t xml:space="preserve">in </w:t>
        </w:r>
      </w:ins>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0F3DABA0"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w:t>
      </w:r>
      <w:del w:id="115" w:author="Ye,Hao" w:date="2020-11-16T11:16:00Z">
        <w:r w:rsidRPr="002E2A57" w:rsidDel="00EE6C07">
          <w:rPr>
            <w:rFonts w:asciiTheme="majorHAnsi" w:eastAsia="Times New Roman" w:hAnsiTheme="majorHAnsi" w:cstheme="majorHAnsi"/>
          </w:rPr>
          <w:delText>assessing what</w:delText>
        </w:r>
      </w:del>
      <w:ins w:id="116" w:author="Ye,Hao" w:date="2020-11-16T11:16:00Z">
        <w:r w:rsidR="00EE6C07">
          <w:rPr>
            <w:rFonts w:asciiTheme="majorHAnsi" w:eastAsia="Times New Roman" w:hAnsiTheme="majorHAnsi" w:cstheme="majorHAnsi"/>
          </w:rPr>
          <w:t xml:space="preserve">computing the </w:t>
        </w:r>
      </w:ins>
      <w:ins w:id="117" w:author="Ye,Hao" w:date="2020-11-16T11:17:00Z">
        <w:r w:rsidR="00EE6C07">
          <w:rPr>
            <w:rFonts w:asciiTheme="majorHAnsi" w:eastAsia="Times New Roman" w:hAnsiTheme="majorHAnsi" w:cstheme="majorHAnsi"/>
          </w:rPr>
          <w:t xml:space="preserve">percentile rank of its skewness and evenness relative to the </w:t>
        </w:r>
      </w:ins>
      <w:del w:id="118" w:author="Ye,Hao" w:date="2020-11-16T11:16:00Z">
        <w:r w:rsidRPr="002E2A57" w:rsidDel="00EE6C07">
          <w:rPr>
            <w:rFonts w:asciiTheme="majorHAnsi" w:eastAsia="Times New Roman" w:hAnsiTheme="majorHAnsi" w:cstheme="majorHAnsi"/>
          </w:rPr>
          <w:delText xml:space="preserve"> percent </w:delText>
        </w:r>
      </w:del>
      <w:del w:id="119" w:author="Ye,Hao" w:date="2020-11-16T11:17:00Z">
        <w:r w:rsidRPr="002E2A57" w:rsidDel="00EE6C07">
          <w:rPr>
            <w:rFonts w:asciiTheme="majorHAnsi" w:eastAsia="Times New Roman" w:hAnsiTheme="majorHAnsi" w:cstheme="majorHAnsi"/>
          </w:rPr>
          <w:delText xml:space="preserve">of values in its </w:delText>
        </w:r>
      </w:del>
      <w:r w:rsidRPr="002E2A57">
        <w:rPr>
          <w:rFonts w:asciiTheme="majorHAnsi" w:eastAsia="Times New Roman" w:hAnsiTheme="majorHAnsi" w:cstheme="majorHAnsi"/>
        </w:rPr>
        <w:t>sampled distribution</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4420DB" w:rsidRPr="002E2A57">
        <w:rPr>
          <w:rFonts w:asciiTheme="majorHAnsi" w:eastAsia="Times New Roman" w:hAnsiTheme="majorHAnsi" w:cstheme="majorHAnsi"/>
        </w:rPr>
        <w:t>for skewness and evenness</w:t>
      </w:r>
      <w:ins w:id="120" w:author="Ye,Hao" w:date="2020-11-16T11:17:00Z">
        <w:r w:rsidR="00EE6C07">
          <w:rPr>
            <w:rFonts w:asciiTheme="majorHAnsi" w:eastAsia="Times New Roman" w:hAnsiTheme="majorHAnsi" w:cstheme="majorHAnsi"/>
          </w:rPr>
          <w:t>, respectively</w:t>
        </w:r>
      </w:ins>
      <w:del w:id="121" w:author="Ye,Hao" w:date="2020-11-16T11:17:00Z">
        <w:r w:rsidR="004420DB" w:rsidRPr="002E2A57" w:rsidDel="00EE6C07">
          <w:rPr>
            <w:rFonts w:asciiTheme="majorHAnsi" w:eastAsia="Times New Roman" w:hAnsiTheme="majorHAnsi" w:cstheme="majorHAnsi"/>
          </w:rPr>
          <w:delText xml:space="preserve"> </w:delText>
        </w:r>
        <w:r w:rsidRPr="002E2A57" w:rsidDel="00EE6C07">
          <w:rPr>
            <w:rFonts w:asciiTheme="majorHAnsi" w:eastAsia="Times New Roman" w:hAnsiTheme="majorHAnsi" w:cstheme="majorHAnsi"/>
          </w:rPr>
          <w:delText>were below the observed value</w:delText>
        </w:r>
        <w:r w:rsidR="004420DB" w:rsidRPr="002E2A57" w:rsidDel="00EE6C07">
          <w:rPr>
            <w:rFonts w:asciiTheme="majorHAnsi" w:eastAsia="Times New Roman" w:hAnsiTheme="majorHAnsi" w:cstheme="majorHAnsi"/>
          </w:rPr>
          <w:delText>s</w:delText>
        </w:r>
      </w:del>
      <w:r w:rsidRPr="002E2A57">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ins w:id="122" w:author="Ye,Hao" w:date="2020-11-16T11:17:00Z">
        <w:r w:rsidR="00EE6C07">
          <w:rPr>
            <w:rFonts w:asciiTheme="majorHAnsi" w:eastAsia="Times New Roman" w:hAnsiTheme="majorHAnsi" w:cstheme="majorHAnsi"/>
          </w:rPr>
          <w:t>e</w:t>
        </w:r>
      </w:ins>
      <w:del w:id="123" w:author="Ye,Hao" w:date="2020-11-16T11:17:00Z">
        <w:r w:rsidR="00AD6291" w:rsidRPr="002E2A57" w:rsidDel="00EE6C07">
          <w:rPr>
            <w:rFonts w:asciiTheme="majorHAnsi" w:eastAsia="Times New Roman" w:hAnsiTheme="majorHAnsi" w:cstheme="majorHAnsi"/>
          </w:rPr>
          <w:delText>i</w:delText>
        </w:r>
      </w:del>
      <w:r w:rsidR="00AD6291" w:rsidRPr="002E2A57">
        <w:rPr>
          <w:rFonts w:asciiTheme="majorHAnsi" w:eastAsia="Times New Roman" w:hAnsiTheme="majorHAnsi" w:cstheme="majorHAnsi"/>
        </w:rPr>
        <w:t>s</w:t>
      </w:r>
      <w:ins w:id="124" w:author="Ye,Hao" w:date="2020-11-16T11:17:00Z">
        <w:r w:rsidR="00EE6C07">
          <w:rPr>
            <w:rFonts w:asciiTheme="majorHAnsi" w:eastAsia="Times New Roman" w:hAnsiTheme="majorHAnsi" w:cstheme="majorHAnsi"/>
          </w:rPr>
          <w:t>e</w:t>
        </w:r>
      </w:ins>
      <w:r w:rsidR="00AD6291" w:rsidRPr="002E2A57">
        <w:rPr>
          <w:rFonts w:asciiTheme="majorHAnsi" w:eastAsia="Times New Roman" w:hAnsiTheme="majorHAnsi" w:cstheme="majorHAnsi"/>
        </w:rPr>
        <w:t xml:space="preserve"> percentile rank</w:t>
      </w:r>
      <w:ins w:id="125" w:author="Ye,Hao" w:date="2020-11-16T11:17:00Z">
        <w:r w:rsidR="00EE6C07">
          <w:rPr>
            <w:rFonts w:asciiTheme="majorHAnsi" w:eastAsia="Times New Roman" w:hAnsiTheme="majorHAnsi" w:cstheme="majorHAnsi"/>
          </w:rPr>
          <w:t>s</w:t>
        </w:r>
      </w:ins>
      <w:r w:rsidR="00AD6291" w:rsidRPr="002E2A57">
        <w:rPr>
          <w:rFonts w:asciiTheme="majorHAnsi" w:eastAsia="Times New Roman" w:hAnsiTheme="majorHAnsi" w:cstheme="majorHAnsi"/>
        </w:rPr>
        <w:t xml:space="preserve"> </w:t>
      </w:r>
      <w:ins w:id="126" w:author="Ye,Hao" w:date="2020-11-16T11:17:00Z">
        <w:r w:rsidR="00EE6C07">
          <w:rPr>
            <w:rFonts w:asciiTheme="majorHAnsi" w:eastAsia="Times New Roman" w:hAnsiTheme="majorHAnsi" w:cstheme="majorHAnsi"/>
          </w:rPr>
          <w:t>are</w:t>
        </w:r>
      </w:ins>
      <w:del w:id="127" w:author="Ye,Hao" w:date="2020-11-16T11:17:00Z">
        <w:r w:rsidR="00AD6291" w:rsidRPr="002E2A57" w:rsidDel="00EE6C07">
          <w:rPr>
            <w:rFonts w:asciiTheme="majorHAnsi" w:eastAsia="Times New Roman" w:hAnsiTheme="majorHAnsi" w:cstheme="majorHAnsi"/>
          </w:rPr>
          <w:delText>is</w:delText>
        </w:r>
      </w:del>
      <w:r w:rsidR="00AD6291" w:rsidRPr="002E2A57">
        <w:rPr>
          <w:rFonts w:asciiTheme="majorHAnsi" w:eastAsia="Times New Roman" w:hAnsiTheme="majorHAnsi" w:cstheme="majorHAnsi"/>
        </w:rPr>
        <w:t xml:space="preserve"> comparable across different community sizes, allowing broad-scale assessment across wide ranges of S and N. </w:t>
      </w:r>
      <w:del w:id="128" w:author="Ye,Hao" w:date="2020-11-16T11:17:00Z">
        <w:r w:rsidR="004420DB" w:rsidRPr="002E2A57" w:rsidDel="00EE6C07">
          <w:rPr>
            <w:rFonts w:asciiTheme="majorHAnsi" w:eastAsia="Times New Roman" w:hAnsiTheme="majorHAnsi" w:cstheme="majorHAnsi"/>
          </w:rPr>
          <w:delText xml:space="preserve">When </w:delText>
        </w:r>
      </w:del>
      <w:ins w:id="129" w:author="Ye,Hao" w:date="2020-11-16T11:17:00Z">
        <w:r w:rsidR="00EE6C07">
          <w:rPr>
            <w:rFonts w:asciiTheme="majorHAnsi" w:eastAsia="Times New Roman" w:hAnsiTheme="majorHAnsi" w:cstheme="majorHAnsi"/>
          </w:rPr>
          <w:t>After</w:t>
        </w:r>
        <w:r w:rsidR="00EE6C07" w:rsidRPr="002E2A57">
          <w:rPr>
            <w:rFonts w:asciiTheme="majorHAnsi" w:eastAsia="Times New Roman" w:hAnsiTheme="majorHAnsi" w:cstheme="majorHAnsi"/>
          </w:rPr>
          <w:t xml:space="preserve"> </w:t>
        </w:r>
      </w:ins>
      <w:del w:id="130" w:author="Ye,Hao" w:date="2020-11-16T11:17:00Z">
        <w:r w:rsidR="004420DB" w:rsidRPr="002E2A57" w:rsidDel="00EE6C07">
          <w:rPr>
            <w:rFonts w:asciiTheme="majorHAnsi" w:eastAsia="Times New Roman" w:hAnsiTheme="majorHAnsi" w:cstheme="majorHAnsi"/>
          </w:rPr>
          <w:delText>we compare</w:delText>
        </w:r>
      </w:del>
      <w:ins w:id="131" w:author="Ye,Hao" w:date="2020-11-16T11:17:00Z">
        <w:r w:rsidR="00EE6C07">
          <w:rPr>
            <w:rFonts w:asciiTheme="majorHAnsi" w:eastAsia="Times New Roman" w:hAnsiTheme="majorHAnsi" w:cstheme="majorHAnsi"/>
          </w:rPr>
          <w:t>aggregat</w:t>
        </w:r>
      </w:ins>
      <w:ins w:id="132" w:author="Ye,Hao" w:date="2020-11-16T11:18:00Z">
        <w:r w:rsidR="00EE6C07">
          <w:rPr>
            <w:rFonts w:asciiTheme="majorHAnsi" w:eastAsia="Times New Roman" w:hAnsiTheme="majorHAnsi" w:cstheme="majorHAnsi"/>
          </w:rPr>
          <w:t xml:space="preserve">ing </w:t>
        </w:r>
      </w:ins>
      <w:del w:id="133" w:author="Ye,Hao" w:date="2020-11-16T11:18:00Z">
        <w:r w:rsidR="004420DB" w:rsidRPr="002E2A57" w:rsidDel="00EE6C07">
          <w:rPr>
            <w:rFonts w:asciiTheme="majorHAnsi" w:eastAsia="Times New Roman" w:hAnsiTheme="majorHAnsi" w:cstheme="majorHAnsi"/>
          </w:rPr>
          <w:delText xml:space="preserve"> </w:delText>
        </w:r>
      </w:del>
      <w:r w:rsidR="004420DB" w:rsidRPr="002E2A57">
        <w:rPr>
          <w:rFonts w:asciiTheme="majorHAnsi" w:eastAsia="Times New Roman" w:hAnsiTheme="majorHAnsi" w:cstheme="majorHAnsi"/>
        </w:rPr>
        <w:t xml:space="preserve">across communities, if communities </w:t>
      </w:r>
      <w:del w:id="134" w:author="Ye,Hao" w:date="2020-11-16T11:18:00Z">
        <w:r w:rsidR="004420DB" w:rsidRPr="002E2A57" w:rsidDel="00EE6C07">
          <w:rPr>
            <w:rFonts w:asciiTheme="majorHAnsi" w:eastAsia="Times New Roman" w:hAnsiTheme="majorHAnsi" w:cstheme="majorHAnsi"/>
          </w:rPr>
          <w:delText xml:space="preserve">tend to reflect </w:delText>
        </w:r>
      </w:del>
      <w:ins w:id="135" w:author="Ye,Hao" w:date="2020-11-16T11:18:00Z">
        <w:r w:rsidR="00EE6C07">
          <w:rPr>
            <w:rFonts w:asciiTheme="majorHAnsi" w:eastAsia="Times New Roman" w:hAnsiTheme="majorHAnsi" w:cstheme="majorHAnsi"/>
          </w:rPr>
          <w:t xml:space="preserve">represent </w:t>
        </w:r>
      </w:ins>
      <w:r w:rsidR="004420DB" w:rsidRPr="002E2A57">
        <w:rPr>
          <w:rFonts w:asciiTheme="majorHAnsi" w:eastAsia="Times New Roman" w:hAnsiTheme="majorHAnsi" w:cstheme="majorHAnsi"/>
        </w:rPr>
        <w:t>random draws from their feasible set</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del w:id="136" w:author="Ye,Hao" w:date="2020-11-16T11:18:00Z">
        <w:r w:rsidR="006269D3" w:rsidRPr="002E2A57" w:rsidDel="00EE6C07">
          <w:rPr>
            <w:rFonts w:asciiTheme="majorHAnsi" w:eastAsia="Times New Roman" w:hAnsiTheme="majorHAnsi" w:cstheme="majorHAnsi"/>
          </w:rPr>
          <w:delText xml:space="preserve">logic </w:delText>
        </w:r>
      </w:del>
      <w:ins w:id="137" w:author="Ye,Hao" w:date="2020-11-16T11:18:00Z">
        <w:r w:rsidR="00EE6C07">
          <w:rPr>
            <w:rFonts w:asciiTheme="majorHAnsi" w:eastAsia="Times New Roman" w:hAnsiTheme="majorHAnsi" w:cstheme="majorHAnsi"/>
          </w:rPr>
          <w:t>comparison</w:t>
        </w:r>
        <w:r w:rsidR="00EE6C07" w:rsidRPr="002E2A57">
          <w:rPr>
            <w:rFonts w:asciiTheme="majorHAnsi" w:eastAsia="Times New Roman" w:hAnsiTheme="majorHAnsi" w:cstheme="majorHAnsi"/>
          </w:rPr>
          <w:t xml:space="preserve"> </w:t>
        </w:r>
      </w:ins>
      <w:r w:rsidR="006269D3" w:rsidRPr="002E2A57">
        <w:rPr>
          <w:rFonts w:asciiTheme="majorHAnsi" w:eastAsia="Times New Roman" w:hAnsiTheme="majorHAnsi" w:cstheme="majorHAnsi"/>
        </w:rPr>
        <w:t>breaks down if there are very few unique values in the distribution</w:t>
      </w:r>
      <w:ins w:id="138" w:author="Ye,Hao" w:date="2020-11-16T11:18:00Z">
        <w:r w:rsidR="00EE6C07">
          <w:rPr>
            <w:rFonts w:asciiTheme="majorHAnsi" w:eastAsia="Times New Roman" w:hAnsiTheme="majorHAnsi" w:cstheme="majorHAnsi"/>
          </w:rPr>
          <w:t>s of skewn</w:t>
        </w:r>
      </w:ins>
      <w:ins w:id="139" w:author="Ye,Hao" w:date="2020-11-16T11:19:00Z">
        <w:r w:rsidR="00EE6C07">
          <w:rPr>
            <w:rFonts w:asciiTheme="majorHAnsi" w:eastAsia="Times New Roman" w:hAnsiTheme="majorHAnsi" w:cstheme="majorHAnsi"/>
          </w:rPr>
          <w:t>ess and evenness</w:t>
        </w:r>
      </w:ins>
      <w:del w:id="140" w:author="Ye,Hao" w:date="2020-11-16T11:18:00Z">
        <w:r w:rsidR="006269D3" w:rsidRPr="002E2A57" w:rsidDel="00EE6C07">
          <w:rPr>
            <w:rFonts w:asciiTheme="majorHAnsi" w:eastAsia="Times New Roman" w:hAnsiTheme="majorHAnsi" w:cstheme="majorHAnsi"/>
          </w:rPr>
          <w:delText xml:space="preserve"> of </w:delText>
        </w:r>
      </w:del>
      <w:del w:id="141" w:author="Ye,Hao" w:date="2020-11-16T11:19:00Z">
        <w:r w:rsidR="006269D3" w:rsidRPr="002E2A57" w:rsidDel="00EE6C07">
          <w:rPr>
            <w:rFonts w:asciiTheme="majorHAnsi" w:eastAsia="Times New Roman" w:hAnsiTheme="majorHAnsi" w:cstheme="majorHAnsi"/>
          </w:rPr>
          <w:delText>possible values</w:delText>
        </w:r>
      </w:del>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 xml:space="preserve">We </w:t>
      </w:r>
      <w:ins w:id="142" w:author="Ye,Hao" w:date="2020-11-16T11:19:00Z">
        <w:r w:rsidR="00EE6C07">
          <w:rPr>
            <w:rFonts w:asciiTheme="majorHAnsi" w:eastAsia="Times New Roman" w:hAnsiTheme="majorHAnsi" w:cstheme="majorHAnsi"/>
          </w:rPr>
          <w:t xml:space="preserve">therefore </w:t>
        </w:r>
      </w:ins>
      <w:r w:rsidR="00B309A8" w:rsidRPr="002E2A57">
        <w:rPr>
          <w:rFonts w:asciiTheme="majorHAnsi" w:eastAsia="Times New Roman" w:hAnsiTheme="majorHAnsi" w:cstheme="majorHAnsi"/>
        </w:rPr>
        <w:t xml:space="preserve">excluded </w:t>
      </w:r>
      <w:del w:id="143" w:author="Ye,Hao" w:date="2020-11-16T11:19:00Z">
        <w:r w:rsidR="00B309A8" w:rsidRPr="002E2A57" w:rsidDel="00EE6C07">
          <w:rPr>
            <w:rFonts w:asciiTheme="majorHAnsi" w:eastAsia="Times New Roman" w:hAnsiTheme="majorHAnsi" w:cstheme="majorHAnsi"/>
          </w:rPr>
          <w:delText xml:space="preserve">instances </w:delText>
        </w:r>
      </w:del>
      <w:ins w:id="144" w:author="Ye,Hao" w:date="2020-11-16T11:19:00Z">
        <w:r w:rsidR="00EE6C07">
          <w:rPr>
            <w:rFonts w:asciiTheme="majorHAnsi" w:eastAsia="Times New Roman" w:hAnsiTheme="majorHAnsi" w:cstheme="majorHAnsi"/>
          </w:rPr>
          <w:t xml:space="preserve">communities when </w:t>
        </w:r>
      </w:ins>
      <w:del w:id="145" w:author="Ye,Hao" w:date="2020-11-16T11:19:00Z">
        <w:r w:rsidR="00B309A8" w:rsidRPr="002E2A57" w:rsidDel="00EE6C07">
          <w:rPr>
            <w:rFonts w:asciiTheme="majorHAnsi" w:eastAsia="Times New Roman" w:hAnsiTheme="majorHAnsi" w:cstheme="majorHAnsi"/>
          </w:rPr>
          <w:delText xml:space="preserve">for which </w:delText>
        </w:r>
      </w:del>
      <w:r w:rsidR="00B309A8" w:rsidRPr="002E2A57">
        <w:rPr>
          <w:rFonts w:asciiTheme="majorHAnsi" w:eastAsia="Times New Roman" w:hAnsiTheme="majorHAnsi" w:cstheme="majorHAnsi"/>
        </w:rPr>
        <w:t xml:space="preserve">the distribution of possible values </w:t>
      </w:r>
      <w:ins w:id="146" w:author="Ye,Hao" w:date="2020-11-16T11:19:00Z">
        <w:r w:rsidR="00EE6C07">
          <w:rPr>
            <w:rFonts w:asciiTheme="majorHAnsi" w:eastAsia="Times New Roman" w:hAnsiTheme="majorHAnsi" w:cstheme="majorHAnsi"/>
          </w:rPr>
          <w:t xml:space="preserve">for the </w:t>
        </w:r>
      </w:ins>
      <w:ins w:id="147" w:author="Ye,Hao" w:date="2020-11-16T11:20:00Z">
        <w:r w:rsidR="00EE6C07">
          <w:rPr>
            <w:rFonts w:asciiTheme="majorHAnsi" w:eastAsia="Times New Roman" w:hAnsiTheme="majorHAnsi" w:cstheme="majorHAnsi"/>
          </w:rPr>
          <w:t xml:space="preserve">sampled feasible set </w:t>
        </w:r>
      </w:ins>
      <w:r w:rsidR="00B309A8" w:rsidRPr="002E2A57">
        <w:rPr>
          <w:rFonts w:asciiTheme="majorHAnsi" w:eastAsia="Times New Roman" w:hAnsiTheme="majorHAnsi" w:cstheme="majorHAnsi"/>
        </w:rPr>
        <w:t>had fewer than 20 unique values</w:t>
      </w:r>
      <w:ins w:id="148" w:author="Ye,Hao" w:date="2020-11-16T11:20:00Z">
        <w:r w:rsidR="00A407D2">
          <w:rPr>
            <w:rFonts w:asciiTheme="majorHAnsi" w:eastAsia="Times New Roman" w:hAnsiTheme="majorHAnsi" w:cstheme="majorHAnsi"/>
          </w:rPr>
          <w:t xml:space="preserve"> (</w:t>
        </w:r>
      </w:ins>
      <w:del w:id="149" w:author="Ye,Hao" w:date="2020-11-16T11:20:00Z">
        <w:r w:rsidR="00B309A8" w:rsidRPr="002E2A57" w:rsidDel="00A407D2">
          <w:rPr>
            <w:rFonts w:asciiTheme="majorHAnsi" w:eastAsia="Times New Roman" w:hAnsiTheme="majorHAnsi" w:cstheme="majorHAnsi"/>
          </w:rPr>
          <w:delText xml:space="preserve">, because </w:delText>
        </w:r>
      </w:del>
      <w:r w:rsidR="00B309A8" w:rsidRPr="002E2A57">
        <w:rPr>
          <w:rFonts w:asciiTheme="majorHAnsi" w:eastAsia="Times New Roman" w:hAnsiTheme="majorHAnsi" w:cstheme="majorHAnsi"/>
        </w:rPr>
        <w:t>in these cases, it is impossible for an observation to fall above or below the 95th or 5th percentile</w:t>
      </w:r>
      <w:ins w:id="150" w:author="Ye,Hao" w:date="2020-11-16T11:20:00Z">
        <w:r w:rsidR="008D4A8A">
          <w:rPr>
            <w:rFonts w:asciiTheme="majorHAnsi" w:eastAsia="Times New Roman" w:hAnsiTheme="majorHAnsi" w:cstheme="majorHAnsi"/>
          </w:rPr>
          <w:t>, respectively</w:t>
        </w:r>
        <w:r w:rsidR="00A407D2">
          <w:rPr>
            <w:rFonts w:asciiTheme="majorHAnsi" w:eastAsia="Times New Roman" w:hAnsiTheme="majorHAnsi" w:cstheme="majorHAnsi"/>
          </w:rPr>
          <w:t>)</w:t>
        </w:r>
      </w:ins>
      <w:r w:rsidR="00B309A8" w:rsidRPr="002E2A57">
        <w:rPr>
          <w:rFonts w:asciiTheme="majorHAnsi" w:eastAsia="Times New Roman" w:hAnsiTheme="majorHAnsi" w:cstheme="majorHAnsi"/>
        </w:rPr>
        <w:t xml:space="preserv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36DEE95C"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w:t>
      </w:r>
      <w:del w:id="151" w:author="Ye,Hao" w:date="2020-11-16T11:22:00Z">
        <w:r w:rsidRPr="002E2A57" w:rsidDel="004B619A">
          <w:rPr>
            <w:rFonts w:asciiTheme="majorHAnsi" w:eastAsia="Times New Roman" w:hAnsiTheme="majorHAnsi" w:cstheme="majorHAnsi"/>
          </w:rPr>
          <w:delText>se</w:delText>
        </w:r>
      </w:del>
      <w:r w:rsidRPr="002E2A57">
        <w:rPr>
          <w:rFonts w:asciiTheme="majorHAnsi" w:eastAsia="Times New Roman" w:hAnsiTheme="majorHAnsi" w:cstheme="majorHAnsi"/>
        </w:rPr>
        <w:t xml:space="preserv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narrowness or breadth of the statistical </w:t>
      </w:r>
      <w:r w:rsidR="003121B7" w:rsidRPr="002E2A57">
        <w:rPr>
          <w:rFonts w:asciiTheme="majorHAnsi" w:eastAsia="Times New Roman" w:hAnsiTheme="majorHAnsi" w:cstheme="majorHAnsi"/>
        </w:rPr>
        <w:t>expectation</w:t>
      </w:r>
      <w:del w:id="152" w:author="Ye,Hao" w:date="2020-11-16T11:23:00Z">
        <w:r w:rsidR="00D94517" w:rsidRPr="002E2A57" w:rsidDel="004B619A">
          <w:rPr>
            <w:rFonts w:asciiTheme="majorHAnsi" w:eastAsia="Times New Roman" w:hAnsiTheme="majorHAnsi" w:cstheme="majorHAnsi"/>
          </w:rPr>
          <w:delText xml:space="preserve"> over gradients of S and N</w:delText>
        </w:r>
      </w:del>
      <w:r w:rsidRPr="002E2A57">
        <w:rPr>
          <w:rFonts w:asciiTheme="majorHAnsi" w:eastAsia="Times New Roman" w:hAnsiTheme="majorHAnsi" w:cstheme="majorHAnsi"/>
        </w:rPr>
        <w:t xml:space="preserve">, in order to assess whether there could be challenges in determining whether </w:t>
      </w:r>
      <w:del w:id="153" w:author="Ye,Hao" w:date="2020-11-16T11:24:00Z">
        <w:r w:rsidRPr="002E2A57" w:rsidDel="004B619A">
          <w:rPr>
            <w:rFonts w:asciiTheme="majorHAnsi" w:eastAsia="Times New Roman" w:hAnsiTheme="majorHAnsi" w:cstheme="majorHAnsi"/>
          </w:rPr>
          <w:delText xml:space="preserve">small </w:delText>
        </w:r>
      </w:del>
      <w:r w:rsidRPr="002E2A57">
        <w:rPr>
          <w:rFonts w:asciiTheme="majorHAnsi" w:eastAsia="Times New Roman" w:hAnsiTheme="majorHAnsi" w:cstheme="majorHAnsi"/>
        </w:rPr>
        <w:t>communities differ from their randomly-generated expectations.</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distribution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 </w:t>
      </w:r>
      <w:ins w:id="154" w:author="Ye,Hao" w:date="2020-11-16T11:25:00Z">
        <w:r w:rsidR="004B619A">
          <w:rPr>
            <w:rFonts w:asciiTheme="majorHAnsi" w:eastAsia="Times New Roman" w:hAnsiTheme="majorHAnsi" w:cstheme="majorHAnsi"/>
          </w:rPr>
          <w:t xml:space="preserve">density </w:t>
        </w:r>
      </w:ins>
      <w:r w:rsidR="003D2C22" w:rsidRPr="002E2A57">
        <w:rPr>
          <w:rFonts w:asciiTheme="majorHAnsi" w:eastAsia="Times New Roman" w:hAnsiTheme="majorHAnsi" w:cstheme="majorHAnsi"/>
        </w:rPr>
        <w:t xml:space="preserve">interval </w:t>
      </w:r>
      <w:ins w:id="155" w:author="Ye,Hao" w:date="2020-11-16T11:24:00Z">
        <w:r w:rsidR="004B619A">
          <w:rPr>
            <w:rFonts w:asciiTheme="majorHAnsi" w:eastAsia="Times New Roman" w:hAnsiTheme="majorHAnsi" w:cstheme="majorHAnsi"/>
          </w:rPr>
          <w:t xml:space="preserve">relative </w:t>
        </w:r>
      </w:ins>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56"/>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156"/>
      <w:r w:rsidR="00231300">
        <w:rPr>
          <w:rStyle w:val="CommentReference"/>
        </w:rPr>
        <w:commentReference w:id="156"/>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157"/>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157"/>
      <w:r w:rsidR="00020D0A" w:rsidRPr="002E2A57">
        <w:rPr>
          <w:rStyle w:val="CommentReference"/>
          <w:rFonts w:asciiTheme="majorHAnsi" w:hAnsiTheme="majorHAnsi" w:cstheme="majorHAnsi"/>
        </w:rPr>
        <w:commentReference w:id="157"/>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5E94EF1"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 xml:space="preserve">For four of the five datasets we analyzed – BBS, Gentry, Mammal Communities, and Misc. </w:t>
      </w:r>
      <w:proofErr w:type="spellStart"/>
      <w:r w:rsidRPr="002E2A57">
        <w:rPr>
          <w:rFonts w:asciiTheme="majorHAnsi" w:eastAsia="Times New Roman" w:hAnsiTheme="majorHAnsi" w:cstheme="majorHAnsi"/>
        </w:rPr>
        <w:t>Abund</w:t>
      </w:r>
      <w:proofErr w:type="spellEnd"/>
      <w:r w:rsidRPr="002E2A57">
        <w:rPr>
          <w:rFonts w:asciiTheme="majorHAnsi" w:eastAsia="Times New Roman" w:hAnsiTheme="majorHAnsi" w:cstheme="majorHAnsi"/>
        </w:rPr>
        <w:t xml:space="preserve">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158"/>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158"/>
      <w:r w:rsidR="00B367D7" w:rsidRPr="002E2A57">
        <w:rPr>
          <w:rStyle w:val="CommentReference"/>
          <w:rFonts w:asciiTheme="majorHAnsi" w:hAnsiTheme="majorHAnsi" w:cstheme="majorHAnsi"/>
        </w:rPr>
        <w:commentReference w:id="158"/>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 xml:space="preserve">s. </w:t>
      </w:r>
      <w:commentRangeStart w:id="159"/>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w:t>
      </w:r>
      <w:commentRangeEnd w:id="159"/>
      <w:r w:rsidR="00FB3B40">
        <w:rPr>
          <w:rStyle w:val="CommentReference"/>
        </w:rPr>
        <w:commentReference w:id="159"/>
      </w:r>
      <w:r w:rsidR="00C97CB6" w:rsidRPr="002E2A57">
        <w:rPr>
          <w:rFonts w:asciiTheme="majorHAnsi" w:eastAsia="Times New Roman" w:hAnsiTheme="majorHAnsi" w:cstheme="majorHAnsi"/>
        </w:rPr>
        <w:t xml:space="preserve">These outcomes contrast with the results from the FIA dataset, for which percentile scores were near-uniformly distributed for skewness (5% of observations are more skewed than 95% of the feasible set), and </w:t>
      </w:r>
      <w:commentRangeStart w:id="160"/>
      <w:r w:rsidR="00C97CB6" w:rsidRPr="002E2A57">
        <w:rPr>
          <w:rFonts w:asciiTheme="majorHAnsi" w:eastAsia="Times New Roman" w:hAnsiTheme="majorHAnsi" w:cstheme="majorHAnsi"/>
        </w:rPr>
        <w:t xml:space="preserve">much noisier </w:t>
      </w:r>
      <w:commentRangeEnd w:id="160"/>
      <w:r w:rsidR="00283E1F">
        <w:rPr>
          <w:rStyle w:val="CommentReference"/>
        </w:rPr>
        <w:commentReference w:id="160"/>
      </w:r>
      <w:r w:rsidR="00C97CB6" w:rsidRPr="002E2A57">
        <w:rPr>
          <w:rFonts w:asciiTheme="majorHAnsi" w:eastAsia="Times New Roman" w:hAnsiTheme="majorHAnsi" w:cstheme="majorHAnsi"/>
        </w:rPr>
        <w:t>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DE30ABA" w:rsidR="000F50D3" w:rsidRPr="002E2A57" w:rsidRDefault="00874AA5" w:rsidP="009977B6">
      <w:pPr>
        <w:rPr>
          <w:rFonts w:asciiTheme="majorHAnsi" w:eastAsia="Times New Roman" w:hAnsiTheme="majorHAnsi" w:cstheme="majorHAnsi"/>
        </w:rPr>
      </w:pPr>
      <w:del w:id="161" w:author="Ye,Hao" w:date="2020-11-16T11:42:00Z">
        <w:r w:rsidRPr="002E2A57" w:rsidDel="0072549F">
          <w:rPr>
            <w:rFonts w:asciiTheme="majorHAnsi" w:eastAsia="Times New Roman" w:hAnsiTheme="majorHAnsi" w:cstheme="majorHAnsi"/>
          </w:rPr>
          <w:delText>Ov</w:delText>
        </w:r>
      </w:del>
      <w:ins w:id="162" w:author="Ye,Hao" w:date="2020-11-16T11:42:00Z">
        <w:r w:rsidR="0072549F">
          <w:rPr>
            <w:rFonts w:asciiTheme="majorHAnsi" w:eastAsia="Times New Roman" w:hAnsiTheme="majorHAnsi" w:cstheme="majorHAnsi"/>
          </w:rPr>
          <w:t>Across</w:t>
        </w:r>
      </w:ins>
      <w:del w:id="163" w:author="Ye,Hao" w:date="2020-11-16T11:42:00Z">
        <w:r w:rsidRPr="002E2A57" w:rsidDel="0072549F">
          <w:rPr>
            <w:rFonts w:asciiTheme="majorHAnsi" w:eastAsia="Times New Roman" w:hAnsiTheme="majorHAnsi" w:cstheme="majorHAnsi"/>
          </w:rPr>
          <w:delText>er</w:delText>
        </w:r>
      </w:del>
      <w:r w:rsidRPr="002E2A57">
        <w:rPr>
          <w:rFonts w:asciiTheme="majorHAnsi" w:eastAsia="Times New Roman" w:hAnsiTheme="majorHAnsi" w:cstheme="majorHAnsi"/>
        </w:rPr>
        <w:t xml:space="preserve"> the </w:t>
      </w:r>
      <w:del w:id="164" w:author="Ye,Hao" w:date="2020-11-16T11:42:00Z">
        <w:r w:rsidRPr="002E2A57" w:rsidDel="0072549F">
          <w:rPr>
            <w:rFonts w:asciiTheme="majorHAnsi" w:eastAsia="Times New Roman" w:hAnsiTheme="majorHAnsi" w:cstheme="majorHAnsi"/>
          </w:rPr>
          <w:delText xml:space="preserve">range of </w:delText>
        </w:r>
      </w:del>
      <w:r w:rsidRPr="002E2A57">
        <w:rPr>
          <w:rFonts w:asciiTheme="majorHAnsi" w:eastAsia="Times New Roman" w:hAnsiTheme="majorHAnsi" w:cstheme="majorHAnsi"/>
        </w:rPr>
        <w:t xml:space="preserve">communities we analyzed, the </w:t>
      </w:r>
      <w:commentRangeStart w:id="165"/>
      <w:r w:rsidRPr="002E2A57">
        <w:rPr>
          <w:rFonts w:asciiTheme="majorHAnsi" w:eastAsia="Times New Roman" w:hAnsiTheme="majorHAnsi" w:cstheme="majorHAnsi"/>
        </w:rPr>
        <w:t xml:space="preserve">statistical expectation </w:t>
      </w:r>
      <w:commentRangeEnd w:id="165"/>
      <w:r w:rsidR="0072549F">
        <w:rPr>
          <w:rStyle w:val="CommentReference"/>
        </w:rPr>
        <w:commentReference w:id="165"/>
      </w:r>
      <w:r w:rsidRPr="002E2A57">
        <w:rPr>
          <w:rFonts w:asciiTheme="majorHAnsi" w:eastAsia="Times New Roman" w:hAnsiTheme="majorHAnsi" w:cstheme="majorHAnsi"/>
        </w:rPr>
        <w:t>for both skewness and evenness narrows considerably as the size of the feasible set increases (</w:t>
      </w:r>
      <w:hyperlink w:anchor="_Figure_2:_95%" w:history="1">
        <w:r w:rsidRPr="002E2A57">
          <w:rPr>
            <w:rStyle w:val="Hyperlink"/>
            <w:rFonts w:asciiTheme="majorHAnsi" w:eastAsia="Times New Roman" w:hAnsiTheme="majorHAnsi" w:cstheme="majorHAnsi"/>
          </w:rPr>
          <w:t>Figure</w:t>
        </w:r>
      </w:hyperlink>
      <w:r w:rsidRPr="002E2A57">
        <w:rPr>
          <w:rFonts w:asciiTheme="majorHAnsi" w:eastAsia="Times New Roman" w:hAnsiTheme="majorHAnsi" w:cstheme="majorHAnsi"/>
        </w:rPr>
        <w:t xml:space="preserve">, </w:t>
      </w:r>
      <w:commentRangeStart w:id="166"/>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66"/>
      <w:r w:rsidR="00561D4B" w:rsidRPr="002E2A57">
        <w:rPr>
          <w:rStyle w:val="CommentReference"/>
          <w:rFonts w:asciiTheme="majorHAnsi" w:hAnsiTheme="majorHAnsi" w:cstheme="majorHAnsi"/>
        </w:rPr>
        <w:commentReference w:id="166"/>
      </w:r>
      <w:r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ins w:id="167" w:author="Ye,Hao" w:date="2020-11-16T11:45:00Z">
        <w:r w:rsidR="0072549F">
          <w:rPr>
            <w:rFonts w:asciiTheme="majorHAnsi" w:eastAsia="Times New Roman" w:hAnsiTheme="majorHAnsi" w:cstheme="majorHAnsi"/>
          </w:rPr>
          <w:t xml:space="preserve"> (</w:t>
        </w:r>
      </w:ins>
      <w:del w:id="168" w:author="Ye,Hao" w:date="2020-11-16T11:45:00Z">
        <w:r w:rsidR="008D2C37" w:rsidRPr="002E2A57" w:rsidDel="0072549F">
          <w:rPr>
            <w:rFonts w:asciiTheme="majorHAnsi" w:eastAsia="Times New Roman" w:hAnsiTheme="majorHAnsi" w:cstheme="majorHAnsi"/>
          </w:rPr>
          <w:delText xml:space="preserve">, or </w:delText>
        </w:r>
      </w:del>
      <w:r w:rsidR="008D2C37" w:rsidRPr="002E2A57">
        <w:rPr>
          <w:rFonts w:asciiTheme="majorHAnsi" w:eastAsia="Times New Roman" w:hAnsiTheme="majorHAnsi" w:cstheme="majorHAnsi"/>
        </w:rPr>
        <w:t>number of elements</w:t>
      </w:r>
      <w:ins w:id="169" w:author="Ye,Hao" w:date="2020-11-16T11:45:00Z">
        <w:r w:rsidR="0072549F">
          <w:rPr>
            <w:rFonts w:asciiTheme="majorHAnsi" w:eastAsia="Times New Roman" w:hAnsiTheme="majorHAnsi" w:cstheme="majorHAnsi"/>
          </w:rPr>
          <w:t>)</w:t>
        </w:r>
      </w:ins>
      <w:del w:id="170" w:author="Ye,Hao" w:date="2020-11-16T11:45:00Z">
        <w:r w:rsidR="008D2C37" w:rsidRPr="002E2A57" w:rsidDel="0072549F">
          <w:rPr>
            <w:rFonts w:asciiTheme="majorHAnsi" w:eastAsia="Times New Roman" w:hAnsiTheme="majorHAnsi" w:cstheme="majorHAnsi"/>
          </w:rPr>
          <w:delText>,</w:delText>
        </w:r>
      </w:del>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commentRangeStart w:id="171"/>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 xml:space="preserve">95% interval </w:t>
      </w:r>
      <w:commentRangeEnd w:id="171"/>
      <w:r w:rsidR="0072549F">
        <w:rPr>
          <w:rStyle w:val="CommentReference"/>
        </w:rPr>
        <w:commentReference w:id="171"/>
      </w:r>
      <w:r w:rsidR="00A42DB7" w:rsidRPr="002E2A57">
        <w:rPr>
          <w:rFonts w:asciiTheme="majorHAnsi" w:eastAsia="Times New Roman" w:hAnsiTheme="majorHAnsi" w:cstheme="majorHAnsi"/>
        </w:rPr>
        <w:t>spans nearly the entire range of values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172"/>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72"/>
      <w:r w:rsidR="00E27149" w:rsidRPr="002E2A57">
        <w:rPr>
          <w:rStyle w:val="CommentReference"/>
          <w:rFonts w:asciiTheme="majorHAnsi" w:hAnsiTheme="majorHAnsi" w:cstheme="majorHAnsi"/>
        </w:rPr>
        <w:commentReference w:id="172"/>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3A2E90DD"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We found widespread evidence that the shapes of the SAD</w:t>
      </w:r>
      <w:del w:id="173" w:author="Ye,Hao" w:date="2020-11-16T15:57:00Z">
        <w:r w:rsidRPr="002E2A57" w:rsidDel="00C95153">
          <w:rPr>
            <w:rFonts w:asciiTheme="majorHAnsi" w:eastAsia="Times New Roman" w:hAnsiTheme="majorHAnsi" w:cstheme="majorHAnsi"/>
          </w:rPr>
          <w:delText>s</w:delText>
        </w:r>
      </w:del>
      <w:r w:rsidRPr="002E2A57">
        <w:rPr>
          <w:rFonts w:asciiTheme="majorHAnsi" w:eastAsia="Times New Roman" w:hAnsiTheme="majorHAnsi" w:cstheme="majorHAnsi"/>
        </w:rPr>
        <w:t xml:space="preserve"> for a range of real ecological communities </w:t>
      </w:r>
      <w:r w:rsidR="009D4222" w:rsidRPr="002E2A57">
        <w:rPr>
          <w:rFonts w:asciiTheme="majorHAnsi" w:eastAsia="Times New Roman" w:hAnsiTheme="majorHAnsi" w:cstheme="majorHAnsi"/>
        </w:rPr>
        <w:t xml:space="preserve">are </w:t>
      </w:r>
      <w:del w:id="174" w:author="Ye,Hao" w:date="2020-11-16T15:58:00Z">
        <w:r w:rsidR="009D4222" w:rsidRPr="002E2A57" w:rsidDel="00C95153">
          <w:rPr>
            <w:rFonts w:asciiTheme="majorHAnsi" w:eastAsia="Times New Roman" w:hAnsiTheme="majorHAnsi" w:cstheme="majorHAnsi"/>
          </w:rPr>
          <w:delText xml:space="preserve">far </w:delText>
        </w:r>
      </w:del>
      <w:r w:rsidR="009D4222" w:rsidRPr="002E2A57">
        <w:rPr>
          <w:rFonts w:asciiTheme="majorHAnsi" w:eastAsia="Times New Roman" w:hAnsiTheme="majorHAnsi" w:cstheme="majorHAnsi"/>
        </w:rPr>
        <w:t>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del w:id="175" w:author="Ye,Hao" w:date="2020-11-16T16:03:00Z">
        <w:r w:rsidR="003725E8" w:rsidRPr="002E2A57" w:rsidDel="005D4AA0">
          <w:rPr>
            <w:rFonts w:asciiTheme="majorHAnsi" w:eastAsia="Times New Roman" w:hAnsiTheme="majorHAnsi" w:cstheme="majorHAnsi"/>
          </w:rPr>
          <w:delText xml:space="preserve">may </w:delText>
        </w:r>
      </w:del>
      <w:ins w:id="176" w:author="Ye,Hao" w:date="2020-11-16T16:03:00Z">
        <w:r w:rsidR="00A06AE4">
          <w:rPr>
            <w:rFonts w:asciiTheme="majorHAnsi" w:eastAsia="Times New Roman" w:hAnsiTheme="majorHAnsi" w:cstheme="majorHAnsi"/>
          </w:rPr>
          <w:t xml:space="preserve">most likely signal that </w:t>
        </w:r>
      </w:ins>
      <w:del w:id="177" w:author="Ye,Hao" w:date="2020-11-16T16:03:00Z">
        <w:r w:rsidR="003725E8" w:rsidRPr="002E2A57" w:rsidDel="00A06AE4">
          <w:rPr>
            <w:rFonts w:asciiTheme="majorHAnsi" w:eastAsia="Times New Roman" w:hAnsiTheme="majorHAnsi" w:cstheme="majorHAnsi"/>
          </w:rPr>
          <w:delText xml:space="preserve">be the signature of </w:delText>
        </w:r>
      </w:del>
      <w:r w:rsidR="003725E8" w:rsidRPr="002E2A57">
        <w:rPr>
          <w:rFonts w:asciiTheme="majorHAnsi" w:eastAsia="Times New Roman" w:hAnsiTheme="majorHAnsi" w:cstheme="majorHAnsi"/>
        </w:rPr>
        <w:t>e</w:t>
      </w:r>
      <w:r w:rsidR="00B17856" w:rsidRPr="002E2A57">
        <w:rPr>
          <w:rFonts w:asciiTheme="majorHAnsi" w:eastAsia="Times New Roman" w:hAnsiTheme="majorHAnsi" w:cstheme="majorHAnsi"/>
        </w:rPr>
        <w:t>cological processes operat</w:t>
      </w:r>
      <w:ins w:id="178" w:author="Ye,Hao" w:date="2020-11-16T16:03:00Z">
        <w:r w:rsidR="00A06AE4">
          <w:rPr>
            <w:rFonts w:asciiTheme="majorHAnsi" w:eastAsia="Times New Roman" w:hAnsiTheme="majorHAnsi" w:cstheme="majorHAnsi"/>
          </w:rPr>
          <w:t>e</w:t>
        </w:r>
      </w:ins>
      <w:del w:id="179" w:author="Ye,Hao" w:date="2020-11-16T16:03:00Z">
        <w:r w:rsidR="00B17856" w:rsidRPr="002E2A57" w:rsidDel="00A06AE4">
          <w:rPr>
            <w:rFonts w:asciiTheme="majorHAnsi" w:eastAsia="Times New Roman" w:hAnsiTheme="majorHAnsi" w:cstheme="majorHAnsi"/>
          </w:rPr>
          <w:delText>ing</w:delText>
        </w:r>
      </w:del>
      <w:r w:rsidR="00B17856" w:rsidRPr="002E2A57">
        <w:rPr>
          <w:rFonts w:asciiTheme="majorHAnsi" w:eastAsia="Times New Roman" w:hAnsiTheme="majorHAnsi" w:cstheme="majorHAnsi"/>
        </w:rPr>
        <w:t xml:space="preserve"> on top of statistical constraints</w:t>
      </w:r>
      <w:r w:rsidR="003725E8" w:rsidRPr="002E2A57">
        <w:rPr>
          <w:rFonts w:asciiTheme="majorHAnsi" w:eastAsia="Times New Roman" w:hAnsiTheme="majorHAnsi" w:cstheme="majorHAnsi"/>
        </w:rPr>
        <w:t xml:space="preserve"> and driv</w:t>
      </w:r>
      <w:ins w:id="180" w:author="Ye,Hao" w:date="2020-11-16T16:03:00Z">
        <w:r w:rsidR="00A06AE4">
          <w:rPr>
            <w:rFonts w:asciiTheme="majorHAnsi" w:eastAsia="Times New Roman" w:hAnsiTheme="majorHAnsi" w:cstheme="majorHAnsi"/>
          </w:rPr>
          <w:t>e</w:t>
        </w:r>
      </w:ins>
      <w:del w:id="181" w:author="Ye,Hao" w:date="2020-11-16T16:03:00Z">
        <w:r w:rsidR="003725E8" w:rsidRPr="002E2A57" w:rsidDel="00A06AE4">
          <w:rPr>
            <w:rFonts w:asciiTheme="majorHAnsi" w:eastAsia="Times New Roman" w:hAnsiTheme="majorHAnsi" w:cstheme="majorHAnsi"/>
          </w:rPr>
          <w:delText>ing</w:delText>
        </w:r>
      </w:del>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communities</w:t>
      </w:r>
      <w:del w:id="182" w:author="Ye,Hao" w:date="2020-11-16T16:04:00Z">
        <w:r w:rsidR="00B17856" w:rsidRPr="002E2A57" w:rsidDel="00A06AE4">
          <w:rPr>
            <w:rFonts w:asciiTheme="majorHAnsi" w:eastAsia="Times New Roman" w:hAnsiTheme="majorHAnsi" w:cstheme="majorHAnsi"/>
          </w:rPr>
          <w:delText xml:space="preserve"> tend to be ones that</w:delText>
        </w:r>
      </w:del>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183"/>
      <w:r w:rsidR="00B17856" w:rsidRPr="002E2A57">
        <w:rPr>
          <w:rFonts w:asciiTheme="majorHAnsi" w:eastAsia="Times New Roman" w:hAnsiTheme="majorHAnsi" w:cstheme="majorHAnsi"/>
        </w:rPr>
        <w:t xml:space="preserve">These processes might be those that promote the persistence of rare species at extremely low abundances (e.g. </w:t>
      </w:r>
      <w:proofErr w:type="spellStart"/>
      <w:r w:rsidR="00C03294">
        <w:rPr>
          <w:rFonts w:asciiTheme="majorHAnsi" w:eastAsia="Times New Roman" w:hAnsiTheme="majorHAnsi" w:cstheme="majorHAnsi"/>
        </w:rPr>
        <w:t>Yenni</w:t>
      </w:r>
      <w:proofErr w:type="spellEnd"/>
      <w:r w:rsidR="00C03294">
        <w:rPr>
          <w:rFonts w:asciiTheme="majorHAnsi" w:eastAsia="Times New Roman" w:hAnsiTheme="majorHAnsi" w:cstheme="majorHAnsi"/>
        </w:rPr>
        <w:t xml:space="preserve"> et al 2012</w:t>
      </w:r>
      <w:r w:rsidR="00B17856"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w:t>
      </w:r>
      <w:r w:rsidR="00FE17D4" w:rsidRPr="002E2A57">
        <w:rPr>
          <w:rFonts w:asciiTheme="majorHAnsi" w:eastAsia="Times New Roman" w:hAnsiTheme="majorHAnsi" w:cstheme="majorHAnsi"/>
        </w:rPr>
        <w:t xml:space="preserve">extinction </w:t>
      </w:r>
      <w:commentRangeEnd w:id="183"/>
      <w:r w:rsidR="00A06AE4">
        <w:rPr>
          <w:rStyle w:val="CommentReference"/>
        </w:rPr>
        <w:commentReference w:id="183"/>
      </w:r>
      <w:r w:rsidR="00FE17D4" w:rsidRPr="002E2A57">
        <w:rPr>
          <w:rFonts w:asciiTheme="majorHAnsi" w:eastAsia="Times New Roman" w:hAnsiTheme="majorHAnsi" w:cstheme="majorHAnsi"/>
        </w:rPr>
        <w:t>(</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from</w:t>
      </w:r>
      <w:del w:id="184" w:author="Ye,Hao" w:date="2020-11-16T16:08:00Z">
        <w:r w:rsidR="00404051" w:rsidRPr="002E2A57" w:rsidDel="00682007">
          <w:rPr>
            <w:rFonts w:asciiTheme="majorHAnsi" w:eastAsia="Times New Roman" w:hAnsiTheme="majorHAnsi" w:cstheme="majorHAnsi"/>
          </w:rPr>
          <w:delText xml:space="preserve"> the expected forms from</w:delText>
        </w:r>
      </w:del>
      <w:r w:rsidR="00404051" w:rsidRPr="002E2A57">
        <w:rPr>
          <w:rFonts w:asciiTheme="majorHAnsi" w:eastAsia="Times New Roman" w:hAnsiTheme="majorHAnsi" w:cstheme="majorHAnsi"/>
        </w:rPr>
        <w:t xml:space="preserve"> their feasible set, there were </w:t>
      </w:r>
      <w:ins w:id="185" w:author="Ye,Hao" w:date="2020-11-16T16:08:00Z">
        <w:r w:rsidR="00682007">
          <w:rPr>
            <w:rFonts w:asciiTheme="majorHAnsi" w:eastAsia="Times New Roman" w:hAnsiTheme="majorHAnsi" w:cstheme="majorHAnsi"/>
          </w:rPr>
          <w:t xml:space="preserve">also </w:t>
        </w:r>
      </w:ins>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del w:id="186" w:author="Ye,Hao" w:date="2020-11-16T16:09:00Z">
        <w:r w:rsidR="00404051" w:rsidRPr="002E2A57" w:rsidDel="00682007">
          <w:rPr>
            <w:rFonts w:asciiTheme="majorHAnsi" w:eastAsia="Times New Roman" w:hAnsiTheme="majorHAnsi" w:cstheme="majorHAnsi"/>
          </w:rPr>
          <w:delText xml:space="preserve">This </w:delText>
        </w:r>
      </w:del>
      <w:ins w:id="187" w:author="Ye,Hao" w:date="2020-11-16T16:09:00Z">
        <w:r w:rsidR="00682007">
          <w:rPr>
            <w:rFonts w:asciiTheme="majorHAnsi" w:eastAsia="Times New Roman" w:hAnsiTheme="majorHAnsi" w:cstheme="majorHAnsi"/>
          </w:rPr>
          <w:t>In such cases</w:t>
        </w:r>
      </w:ins>
      <w:del w:id="188" w:author="Ye,Hao" w:date="2020-11-16T16:09:00Z">
        <w:r w:rsidR="002F4AC8" w:rsidRPr="002E2A57" w:rsidDel="00682007">
          <w:rPr>
            <w:rFonts w:asciiTheme="majorHAnsi" w:eastAsia="Times New Roman" w:hAnsiTheme="majorHAnsi" w:cstheme="majorHAnsi"/>
          </w:rPr>
          <w:delText>appears</w:delText>
        </w:r>
        <w:r w:rsidR="00404051" w:rsidRPr="002E2A57" w:rsidDel="00682007">
          <w:rPr>
            <w:rFonts w:asciiTheme="majorHAnsi" w:eastAsia="Times New Roman" w:hAnsiTheme="majorHAnsi" w:cstheme="majorHAnsi"/>
          </w:rPr>
          <w:delText xml:space="preserve"> consistent</w:delText>
        </w:r>
        <w:r w:rsidR="003725E8" w:rsidRPr="002E2A57" w:rsidDel="00682007">
          <w:rPr>
            <w:rFonts w:asciiTheme="majorHAnsi" w:eastAsia="Times New Roman" w:hAnsiTheme="majorHAnsi" w:cstheme="majorHAnsi"/>
          </w:rPr>
          <w:delText xml:space="preserve"> with the suggestion that in some cases</w:delText>
        </w:r>
      </w:del>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560C3865" w14:textId="77777777" w:rsidR="003D2EFD" w:rsidRDefault="00C97CB6" w:rsidP="0056466D">
      <w:pPr>
        <w:rPr>
          <w:ins w:id="189" w:author="Ye,Hao" w:date="2020-11-16T18:49:00Z"/>
          <w:rFonts w:asciiTheme="majorHAnsi" w:eastAsia="Times New Roman" w:hAnsiTheme="majorHAnsi" w:cstheme="majorHAnsi"/>
        </w:rPr>
      </w:pPr>
      <w:r w:rsidRPr="002E2A57">
        <w:rPr>
          <w:rFonts w:asciiTheme="majorHAnsi" w:eastAsia="Times New Roman" w:hAnsiTheme="majorHAnsi" w:cstheme="majorHAnsi"/>
        </w:rPr>
        <w:t xml:space="preserve">Unlike the other four datasets, communities in the FIA dataset showed </w:t>
      </w:r>
      <w:del w:id="190" w:author="Ye,Hao" w:date="2020-11-16T16:10:00Z">
        <w:r w:rsidRPr="002E2A57" w:rsidDel="00682007">
          <w:rPr>
            <w:rFonts w:asciiTheme="majorHAnsi" w:eastAsia="Times New Roman" w:hAnsiTheme="majorHAnsi" w:cstheme="majorHAnsi"/>
          </w:rPr>
          <w:delText xml:space="preserve">at most </w:delText>
        </w:r>
      </w:del>
      <w:r w:rsidRPr="002E2A57">
        <w:rPr>
          <w:rFonts w:asciiTheme="majorHAnsi" w:eastAsia="Times New Roman" w:hAnsiTheme="majorHAnsi" w:cstheme="majorHAnsi"/>
        </w:rPr>
        <w:t>weak</w:t>
      </w:r>
      <w:ins w:id="191" w:author="Ye,Hao" w:date="2020-11-16T16:10:00Z">
        <w:r w:rsidR="00682007">
          <w:rPr>
            <w:rFonts w:asciiTheme="majorHAnsi" w:eastAsia="Times New Roman" w:hAnsiTheme="majorHAnsi" w:cstheme="majorHAnsi"/>
          </w:rPr>
          <w:t xml:space="preserve"> or no</w:t>
        </w:r>
      </w:ins>
      <w:r w:rsidRPr="002E2A57">
        <w:rPr>
          <w:rFonts w:asciiTheme="majorHAnsi" w:eastAsia="Times New Roman" w:hAnsiTheme="majorHAnsi" w:cstheme="majorHAnsi"/>
        </w:rPr>
        <w:t xml:space="preserve"> evidence of deviations from their feasible sets. </w:t>
      </w:r>
      <w:ins w:id="192" w:author="Ye,Hao" w:date="2020-11-16T16:10:00Z">
        <w:r w:rsidR="006B4231">
          <w:rPr>
            <w:rFonts w:asciiTheme="majorHAnsi" w:eastAsia="Times New Roman" w:hAnsiTheme="majorHAnsi" w:cstheme="majorHAnsi"/>
          </w:rPr>
          <w:t>However, these re</w:t>
        </w:r>
      </w:ins>
      <w:ins w:id="193" w:author="Ye,Hao" w:date="2020-11-16T16:11:00Z">
        <w:r w:rsidR="006B4231">
          <w:rPr>
            <w:rFonts w:asciiTheme="majorHAnsi" w:eastAsia="Times New Roman" w:hAnsiTheme="majorHAnsi" w:cstheme="majorHAnsi"/>
          </w:rPr>
          <w:t>sults may be an artifact of statistical</w:t>
        </w:r>
      </w:ins>
      <w:del w:id="194" w:author="Ye,Hao" w:date="2020-11-16T16:11:00Z">
        <w:r w:rsidR="00F66E10" w:rsidRPr="002E2A57" w:rsidDel="006B4231">
          <w:rPr>
            <w:rFonts w:asciiTheme="majorHAnsi" w:eastAsia="Times New Roman" w:hAnsiTheme="majorHAnsi" w:cstheme="majorHAnsi"/>
          </w:rPr>
          <w:delText>We suggest that these datasets are experiencing additional</w:delText>
        </w:r>
      </w:del>
      <w:r w:rsidR="00F66E10" w:rsidRPr="002E2A57">
        <w:rPr>
          <w:rFonts w:asciiTheme="majorHAnsi" w:eastAsia="Times New Roman" w:hAnsiTheme="majorHAnsi" w:cstheme="majorHAnsi"/>
        </w:rPr>
        <w:t xml:space="preserve"> issues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ins w:id="195" w:author="Ye,Hao" w:date="2020-11-16T18:47:00Z">
        <w:r w:rsidR="003D2EFD">
          <w:rPr>
            <w:rFonts w:asciiTheme="majorHAnsi" w:eastAsia="Times New Roman" w:hAnsiTheme="majorHAnsi" w:cstheme="majorHAnsi"/>
          </w:rPr>
          <w:t>—</w:t>
        </w:r>
      </w:ins>
      <w:del w:id="196" w:author="Ye,Hao" w:date="2020-11-16T16:11:00Z">
        <w:r w:rsidR="00994261" w:rsidDel="006B4231">
          <w:rPr>
            <w:rFonts w:asciiTheme="majorHAnsi" w:eastAsia="Times New Roman" w:hAnsiTheme="majorHAnsi" w:cstheme="majorHAnsi"/>
          </w:rPr>
          <w:delText>.</w:delText>
        </w:r>
        <w:r w:rsidR="007C05A3" w:rsidRPr="002E2A57" w:rsidDel="006B4231">
          <w:rPr>
            <w:rFonts w:asciiTheme="majorHAnsi" w:eastAsia="Times New Roman" w:hAnsiTheme="majorHAnsi" w:cstheme="majorHAnsi"/>
          </w:rPr>
          <w:delText xml:space="preserve"> Community size may</w:delText>
        </w:r>
      </w:del>
      <w:del w:id="197" w:author="Ye,Hao" w:date="2020-11-16T18:47:00Z">
        <w:r w:rsidR="007C05A3" w:rsidRPr="002E2A57" w:rsidDel="003D2EFD">
          <w:rPr>
            <w:rFonts w:asciiTheme="majorHAnsi" w:eastAsia="Times New Roman" w:hAnsiTheme="majorHAnsi" w:cstheme="majorHAnsi"/>
          </w:rPr>
          <w:delText xml:space="preserve"> affect our ability to detect deviations because </w:delText>
        </w:r>
      </w:del>
      <w:r w:rsidR="007C05A3" w:rsidRPr="002E2A57">
        <w:rPr>
          <w:rFonts w:asciiTheme="majorHAnsi" w:eastAsia="Times New Roman" w:hAnsiTheme="majorHAnsi" w:cstheme="majorHAnsi"/>
        </w:rPr>
        <w:t xml:space="preserve">small communities </w:t>
      </w:r>
      <w:ins w:id="198" w:author="Ye,Hao" w:date="2020-11-16T16:11:00Z">
        <w:r w:rsidR="006B4231">
          <w:rPr>
            <w:rFonts w:asciiTheme="majorHAnsi" w:eastAsia="Times New Roman" w:hAnsiTheme="majorHAnsi" w:cstheme="majorHAnsi"/>
          </w:rPr>
          <w:t>have smaller feasible sets</w:t>
        </w:r>
      </w:ins>
      <w:ins w:id="199" w:author="Ye,Hao" w:date="2020-11-16T18:47:00Z">
        <w:r w:rsidR="003D2EFD">
          <w:rPr>
            <w:rFonts w:asciiTheme="majorHAnsi" w:eastAsia="Times New Roman" w:hAnsiTheme="majorHAnsi" w:cstheme="majorHAnsi"/>
          </w:rPr>
          <w:t xml:space="preserve">, affecting our ability to detect deviations from </w:t>
        </w:r>
      </w:ins>
      <w:del w:id="200" w:author="Ye,Hao" w:date="2020-11-16T16:12:00Z">
        <w:r w:rsidR="007C05A3" w:rsidRPr="002E2A57" w:rsidDel="006B4231">
          <w:rPr>
            <w:rFonts w:asciiTheme="majorHAnsi" w:eastAsia="Times New Roman" w:hAnsiTheme="majorHAnsi" w:cstheme="majorHAnsi"/>
          </w:rPr>
          <w:delText xml:space="preserve">may not have enough </w:delText>
        </w:r>
      </w:del>
      <w:del w:id="201" w:author="Ye,Hao" w:date="2020-11-16T18:46:00Z">
        <w:r w:rsidR="007C05A3" w:rsidRPr="002E2A57" w:rsidDel="003D2EFD">
          <w:rPr>
            <w:rFonts w:asciiTheme="majorHAnsi" w:eastAsia="Times New Roman" w:hAnsiTheme="majorHAnsi" w:cstheme="majorHAnsi"/>
          </w:rPr>
          <w:delText>possible arrangements of their subcomponents</w:delText>
        </w:r>
      </w:del>
      <w:del w:id="202" w:author="Ye,Hao" w:date="2020-11-16T16:12:00Z">
        <w:r w:rsidR="007C05A3" w:rsidRPr="002E2A57" w:rsidDel="006B4231">
          <w:rPr>
            <w:rFonts w:asciiTheme="majorHAnsi" w:eastAsia="Times New Roman" w:hAnsiTheme="majorHAnsi" w:cstheme="majorHAnsi"/>
          </w:rPr>
          <w:delText>, or elements in their feasible sets,</w:delText>
        </w:r>
      </w:del>
      <w:del w:id="203" w:author="Ye,Hao" w:date="2020-11-16T18:47:00Z">
        <w:r w:rsidR="007C05A3" w:rsidRPr="002E2A57" w:rsidDel="003D2EFD">
          <w:rPr>
            <w:rFonts w:asciiTheme="majorHAnsi" w:eastAsia="Times New Roman" w:hAnsiTheme="majorHAnsi" w:cstheme="majorHAnsi"/>
          </w:rPr>
          <w:delText xml:space="preserve"> to generate highly resolved distributions for </w:delText>
        </w:r>
      </w:del>
      <w:r w:rsidR="007C05A3" w:rsidRPr="002E2A57">
        <w:rPr>
          <w:rFonts w:asciiTheme="majorHAnsi" w:eastAsia="Times New Roman" w:hAnsiTheme="majorHAnsi" w:cstheme="majorHAnsi"/>
        </w:rPr>
        <w:t>the most probabl</w:t>
      </w:r>
      <w:r w:rsidR="00B3237B" w:rsidRPr="002E2A57">
        <w:rPr>
          <w:rFonts w:asciiTheme="majorHAnsi" w:eastAsia="Times New Roman" w:hAnsiTheme="majorHAnsi" w:cstheme="majorHAnsi"/>
        </w:rPr>
        <w:t>e</w:t>
      </w:r>
      <w:r w:rsidR="007C05A3" w:rsidRPr="002E2A57">
        <w:rPr>
          <w:rFonts w:asciiTheme="majorHAnsi" w:eastAsia="Times New Roman" w:hAnsiTheme="majorHAnsi" w:cstheme="majorHAnsi"/>
        </w:rPr>
        <w:t xml:space="preserve"> </w:t>
      </w:r>
      <w:ins w:id="204" w:author="Ye,Hao" w:date="2020-11-16T18:47:00Z">
        <w:r w:rsidR="003D2EFD">
          <w:rPr>
            <w:rFonts w:asciiTheme="majorHAnsi" w:eastAsia="Times New Roman" w:hAnsiTheme="majorHAnsi" w:cstheme="majorHAnsi"/>
          </w:rPr>
          <w:t xml:space="preserve">SAD </w:t>
        </w:r>
      </w:ins>
      <w:r w:rsidR="007C05A3" w:rsidRPr="002E2A57">
        <w:rPr>
          <w:rFonts w:asciiTheme="majorHAnsi" w:eastAsia="Times New Roman" w:hAnsiTheme="majorHAnsi" w:cstheme="majorHAnsi"/>
        </w:rPr>
        <w:t xml:space="preserve">shapes. </w:t>
      </w:r>
      <w:ins w:id="205" w:author="Ye,Hao" w:date="2020-11-16T18:48:00Z">
        <w:r w:rsidR="003D2EFD">
          <w:rPr>
            <w:rFonts w:asciiTheme="majorHAnsi" w:eastAsia="Times New Roman" w:hAnsiTheme="majorHAnsi" w:cstheme="majorHAnsi"/>
          </w:rPr>
          <w:t xml:space="preserve">In other words, with fewer </w:t>
        </w:r>
        <w:r w:rsidR="003D2EFD" w:rsidRPr="002E2A57">
          <w:rPr>
            <w:rFonts w:asciiTheme="majorHAnsi" w:eastAsia="Times New Roman" w:hAnsiTheme="majorHAnsi" w:cstheme="majorHAnsi"/>
          </w:rPr>
          <w:t>possible arrangements of their subcomponents</w:t>
        </w:r>
        <w:r w:rsidR="003D2EFD">
          <w:rPr>
            <w:rFonts w:asciiTheme="majorHAnsi" w:eastAsia="Times New Roman" w:hAnsiTheme="majorHAnsi" w:cstheme="majorHAnsi"/>
          </w:rPr>
          <w:t xml:space="preserve">, there is less distinction between "common" and </w:t>
        </w:r>
      </w:ins>
      <w:ins w:id="206" w:author="Ye,Hao" w:date="2020-11-16T18:49:00Z">
        <w:r w:rsidR="003D2EFD">
          <w:rPr>
            <w:rFonts w:asciiTheme="majorHAnsi" w:eastAsia="Times New Roman" w:hAnsiTheme="majorHAnsi" w:cstheme="majorHAnsi"/>
          </w:rPr>
          <w:t>"extreme" SADs</w:t>
        </w:r>
      </w:ins>
      <w:del w:id="207" w:author="Ye,Hao" w:date="2020-11-16T18:49:00Z">
        <w:r w:rsidR="001B0F45" w:rsidRPr="002E2A57" w:rsidDel="003D2EFD">
          <w:rPr>
            <w:rFonts w:asciiTheme="majorHAnsi" w:eastAsia="Times New Roman" w:hAnsiTheme="majorHAnsi" w:cstheme="majorHAnsi"/>
          </w:rPr>
          <w:delText>Such broad distributions may not be specific enough to constitute strong statistical expectation</w:delText>
        </w:r>
        <w:r w:rsidR="00E40FAC" w:rsidRPr="002E2A57" w:rsidDel="003D2EFD">
          <w:rPr>
            <w:rFonts w:asciiTheme="majorHAnsi" w:eastAsia="Times New Roman" w:hAnsiTheme="majorHAnsi" w:cstheme="majorHAnsi"/>
          </w:rPr>
          <w:delText>s</w:delText>
        </w:r>
      </w:del>
      <w:r w:rsidR="001B0F45" w:rsidRPr="002E2A57">
        <w:rPr>
          <w:rFonts w:asciiTheme="majorHAnsi" w:eastAsia="Times New Roman" w:hAnsiTheme="majorHAnsi" w:cstheme="majorHAnsi"/>
        </w:rPr>
        <w:t>, and the deviations – or lack thereof – that we perceive are correspondingly less informative</w:t>
      </w:r>
      <w:r w:rsidR="00E40FAC" w:rsidRPr="002E2A57">
        <w:rPr>
          <w:rFonts w:asciiTheme="majorHAnsi" w:eastAsia="Times New Roman" w:hAnsiTheme="majorHAnsi" w:cstheme="majorHAnsi"/>
        </w:rPr>
        <w:t xml:space="preserve"> (Jaynes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p>
    <w:p w14:paraId="34CCD4A3" w14:textId="368F5E20" w:rsidR="00006741" w:rsidRPr="002E2A57" w:rsidRDefault="003D2EFD" w:rsidP="0056466D">
      <w:pPr>
        <w:rPr>
          <w:rFonts w:asciiTheme="majorHAnsi" w:eastAsia="Times New Roman" w:hAnsiTheme="majorHAnsi" w:cstheme="majorHAnsi"/>
        </w:rPr>
      </w:pPr>
      <w:ins w:id="208" w:author="Ye,Hao" w:date="2020-11-16T18:49:00Z">
        <w:r>
          <w:rPr>
            <w:rFonts w:asciiTheme="majorHAnsi" w:eastAsia="Times New Roman" w:hAnsiTheme="majorHAnsi" w:cstheme="majorHAnsi"/>
          </w:rPr>
          <w:t xml:space="preserve">Indeed, </w:t>
        </w:r>
      </w:ins>
      <w:del w:id="209" w:author="Ye,Hao" w:date="2020-11-16T18:49:00Z">
        <w:r w:rsidR="001B0F45" w:rsidRPr="002E2A57" w:rsidDel="003D2EFD">
          <w:rPr>
            <w:rFonts w:asciiTheme="majorHAnsi" w:eastAsia="Times New Roman" w:hAnsiTheme="majorHAnsi" w:cstheme="majorHAnsi"/>
          </w:rPr>
          <w:delText xml:space="preserve"> </w:delText>
        </w:r>
      </w:del>
      <w:ins w:id="210" w:author="Ye,Hao" w:date="2020-11-16T18:49:00Z">
        <w:r>
          <w:rPr>
            <w:rFonts w:asciiTheme="majorHAnsi" w:eastAsia="Times New Roman" w:hAnsiTheme="majorHAnsi" w:cstheme="majorHAnsi"/>
          </w:rPr>
          <w:t>w</w:t>
        </w:r>
      </w:ins>
      <w:del w:id="211" w:author="Ye,Hao" w:date="2020-11-16T18:49:00Z">
        <w:r w:rsidR="001B0F45" w:rsidRPr="002E2A57" w:rsidDel="003D2EFD">
          <w:rPr>
            <w:rFonts w:asciiTheme="majorHAnsi" w:eastAsia="Times New Roman" w:hAnsiTheme="majorHAnsi" w:cstheme="majorHAnsi"/>
          </w:rPr>
          <w:delText>W</w:delText>
        </w:r>
      </w:del>
      <w:r w:rsidR="001B0F45" w:rsidRPr="002E2A57">
        <w:rPr>
          <w:rFonts w:asciiTheme="majorHAnsi" w:eastAsia="Times New Roman" w:hAnsiTheme="majorHAnsi" w:cstheme="majorHAnsi"/>
        </w:rPr>
        <w:t xml:space="preserve">hen we compared the distributions of shape metrics </w:t>
      </w:r>
      <w:del w:id="212" w:author="Ye,Hao" w:date="2020-11-16T18:49:00Z">
        <w:r w:rsidR="001B0F45" w:rsidRPr="002E2A57" w:rsidDel="003D2EFD">
          <w:rPr>
            <w:rFonts w:asciiTheme="majorHAnsi" w:eastAsia="Times New Roman" w:hAnsiTheme="majorHAnsi" w:cstheme="majorHAnsi"/>
          </w:rPr>
          <w:delText xml:space="preserve">from </w:delText>
        </w:r>
      </w:del>
      <w:ins w:id="213" w:author="Ye,Hao" w:date="2020-11-16T18:49:00Z">
        <w:r>
          <w:rPr>
            <w:rFonts w:asciiTheme="majorHAnsi" w:eastAsia="Times New Roman" w:hAnsiTheme="majorHAnsi" w:cstheme="majorHAnsi"/>
          </w:rPr>
          <w:t>for</w:t>
        </w:r>
        <w:r w:rsidRPr="002E2A57">
          <w:rPr>
            <w:rFonts w:asciiTheme="majorHAnsi" w:eastAsia="Times New Roman" w:hAnsiTheme="majorHAnsi" w:cstheme="majorHAnsi"/>
          </w:rPr>
          <w:t xml:space="preserve"> </w:t>
        </w:r>
      </w:ins>
      <w:r w:rsidR="001B0F45" w:rsidRPr="002E2A57">
        <w:rPr>
          <w:rFonts w:asciiTheme="majorHAnsi" w:eastAsia="Times New Roman" w:hAnsiTheme="majorHAnsi" w:cstheme="majorHAnsi"/>
        </w:rPr>
        <w:t xml:space="preserve">small communities to those for large ones, we found that </w:t>
      </w:r>
      <w:del w:id="214" w:author="Ye,Hao" w:date="2020-11-16T18:50:00Z">
        <w:r w:rsidR="001B0F45" w:rsidRPr="002E2A57" w:rsidDel="003D2EFD">
          <w:rPr>
            <w:rFonts w:asciiTheme="majorHAnsi" w:eastAsia="Times New Roman" w:hAnsiTheme="majorHAnsi" w:cstheme="majorHAnsi"/>
          </w:rPr>
          <w:delText xml:space="preserve">samples from the feasible sets for </w:delText>
        </w:r>
      </w:del>
      <w:r w:rsidR="001B0F45" w:rsidRPr="002E2A57">
        <w:rPr>
          <w:rFonts w:asciiTheme="majorHAnsi" w:eastAsia="Times New Roman" w:hAnsiTheme="majorHAnsi" w:cstheme="majorHAnsi"/>
        </w:rPr>
        <w:t xml:space="preserve">small communities </w:t>
      </w:r>
      <w:del w:id="215" w:author="Ye,Hao" w:date="2020-11-16T18:50:00Z">
        <w:r w:rsidR="001B0F45" w:rsidRPr="002E2A57" w:rsidDel="003D2EFD">
          <w:rPr>
            <w:rFonts w:asciiTheme="majorHAnsi" w:eastAsia="Times New Roman" w:hAnsiTheme="majorHAnsi" w:cstheme="majorHAnsi"/>
          </w:rPr>
          <w:delText xml:space="preserve">do indeed </w:delText>
        </w:r>
      </w:del>
      <w:r w:rsidR="001B0F45" w:rsidRPr="002E2A57">
        <w:rPr>
          <w:rFonts w:asciiTheme="majorHAnsi" w:eastAsia="Times New Roman" w:hAnsiTheme="majorHAnsi" w:cstheme="majorHAnsi"/>
        </w:rPr>
        <w:t>generate broader distributions of evenness</w:t>
      </w:r>
      <w:del w:id="216" w:author="Ye,Hao" w:date="2020-11-16T16:14:00Z">
        <w:r w:rsidR="001B0F45" w:rsidRPr="002E2A57" w:rsidDel="00EC0F04">
          <w:rPr>
            <w:rFonts w:asciiTheme="majorHAnsi" w:eastAsia="Times New Roman" w:hAnsiTheme="majorHAnsi" w:cstheme="majorHAnsi"/>
          </w:rPr>
          <w:delText>,</w:delText>
        </w:r>
      </w:del>
      <w:r w:rsidR="001B0F45" w:rsidRPr="002E2A57">
        <w:rPr>
          <w:rFonts w:asciiTheme="majorHAnsi" w:eastAsia="Times New Roman" w:hAnsiTheme="majorHAnsi" w:cstheme="majorHAnsi"/>
        </w:rPr>
        <w:t xml:space="preserve"> and </w:t>
      </w:r>
      <w:del w:id="217" w:author="Ye,Hao" w:date="2020-11-16T16:14:00Z">
        <w:r w:rsidR="001B0F45" w:rsidRPr="002E2A57" w:rsidDel="00EC0F04">
          <w:rPr>
            <w:rFonts w:asciiTheme="majorHAnsi" w:eastAsia="Times New Roman" w:hAnsiTheme="majorHAnsi" w:cstheme="majorHAnsi"/>
          </w:rPr>
          <w:delText xml:space="preserve">especially </w:delText>
        </w:r>
      </w:del>
      <w:r w:rsidR="001B0F45" w:rsidRPr="002E2A57">
        <w:rPr>
          <w:rFonts w:asciiTheme="majorHAnsi" w:eastAsia="Times New Roman" w:hAnsiTheme="majorHAnsi" w:cstheme="majorHAnsi"/>
        </w:rPr>
        <w:t>skewness</w:t>
      </w:r>
      <w:del w:id="218" w:author="Ye,Hao" w:date="2020-11-16T18:50:00Z">
        <w:r w:rsidR="001B0F45" w:rsidRPr="002E2A57" w:rsidDel="003D2EFD">
          <w:rPr>
            <w:rFonts w:asciiTheme="majorHAnsi" w:eastAsia="Times New Roman" w:hAnsiTheme="majorHAnsi" w:cstheme="majorHAnsi"/>
          </w:rPr>
          <w:delText>, than those for large communities</w:delText>
        </w:r>
      </w:del>
      <w:r w:rsidR="001B0F45" w:rsidRPr="002E2A57">
        <w:rPr>
          <w:rFonts w:asciiTheme="majorHAnsi" w:eastAsia="Times New Roman" w:hAnsiTheme="majorHAnsi" w:cstheme="majorHAnsi"/>
        </w:rPr>
        <w:t xml:space="preserve"> (</w:t>
      </w:r>
      <w:commentRangeStart w:id="219"/>
      <w:r w:rsidR="001B0F45" w:rsidRPr="002E2A57">
        <w:rPr>
          <w:rFonts w:asciiTheme="majorHAnsi" w:eastAsia="Times New Roman" w:hAnsiTheme="majorHAnsi" w:cstheme="majorHAnsi"/>
        </w:rPr>
        <w:t>Figure</w:t>
      </w:r>
      <w:commentRangeEnd w:id="219"/>
      <w:r w:rsidR="00CE6F48" w:rsidRPr="002E2A57">
        <w:rPr>
          <w:rStyle w:val="CommentReference"/>
          <w:rFonts w:asciiTheme="majorHAnsi" w:hAnsiTheme="majorHAnsi" w:cstheme="majorHAnsi"/>
        </w:rPr>
        <w:commentReference w:id="219"/>
      </w:r>
      <w:r w:rsidR="001B0F45" w:rsidRPr="002E2A57">
        <w:rPr>
          <w:rFonts w:asciiTheme="majorHAnsi" w:eastAsia="Times New Roman" w:hAnsiTheme="majorHAnsi" w:cstheme="majorHAnsi"/>
        </w:rPr>
        <w:t xml:space="preserve">). </w:t>
      </w:r>
      <w:r w:rsidR="00AF0D53" w:rsidRPr="002E2A57">
        <w:rPr>
          <w:rFonts w:asciiTheme="majorHAnsi" w:eastAsia="Times New Roman" w:hAnsiTheme="majorHAnsi" w:cstheme="majorHAnsi"/>
        </w:rPr>
        <w:t>Moreover</w:t>
      </w:r>
      <w:r w:rsidR="001B0F45" w:rsidRPr="002E2A57">
        <w:rPr>
          <w:rFonts w:asciiTheme="majorHAnsi" w:eastAsia="Times New Roman" w:hAnsiTheme="majorHAnsi" w:cstheme="majorHAnsi"/>
        </w:rPr>
        <w:t>, if</w:t>
      </w:r>
      <w:r w:rsidR="00D21D36" w:rsidRPr="002E2A57">
        <w:rPr>
          <w:rFonts w:asciiTheme="majorHAnsi" w:eastAsia="Times New Roman" w:hAnsiTheme="majorHAnsi" w:cstheme="majorHAnsi"/>
        </w:rPr>
        <w:t xml:space="preserve"> the lack of discernable deviations from the feasible set is 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FIA’s generally small community size, then we would expect similarly-sized</w:t>
      </w:r>
      <w:del w:id="220" w:author="Ye,Hao" w:date="2020-11-16T18:50:00Z">
        <w:r w:rsidR="00D21D36" w:rsidRPr="002E2A57" w:rsidDel="003D2EFD">
          <w:rPr>
            <w:rFonts w:asciiTheme="majorHAnsi" w:eastAsia="Times New Roman" w:hAnsiTheme="majorHAnsi" w:cstheme="majorHAnsi"/>
          </w:rPr>
          <w:delText>, small,</w:delText>
        </w:r>
      </w:del>
      <w:r w:rsidR="00D21D36" w:rsidRPr="002E2A57">
        <w:rPr>
          <w:rFonts w:asciiTheme="majorHAnsi" w:eastAsia="Times New Roman" w:hAnsiTheme="majorHAnsi" w:cstheme="majorHAnsi"/>
        </w:rPr>
        <w:t xml:space="preserve"> communities from other datasets to behave similarly.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221"/>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221"/>
      <w:r w:rsidR="00630B00" w:rsidRPr="002E2A57">
        <w:rPr>
          <w:rStyle w:val="CommentReference"/>
          <w:rFonts w:asciiTheme="majorHAnsi" w:hAnsiTheme="majorHAnsi" w:cstheme="majorHAnsi"/>
        </w:rPr>
        <w:commentReference w:id="221"/>
      </w:r>
      <w:r w:rsidR="00D21D36" w:rsidRPr="002E2A57">
        <w:rPr>
          <w:rFonts w:asciiTheme="majorHAnsi" w:eastAsia="Times New Roman" w:hAnsiTheme="majorHAnsi" w:cstheme="majorHAnsi"/>
        </w:rPr>
        <w:t xml:space="preserve">). Although this is a highly restricted subset of </w:t>
      </w:r>
      <w:del w:id="222" w:author="Ye,Hao" w:date="2020-11-16T19:08:00Z">
        <w:r w:rsidR="00B01BDC" w:rsidRPr="002E2A57" w:rsidDel="00C707F2">
          <w:rPr>
            <w:rFonts w:asciiTheme="majorHAnsi" w:eastAsia="Times New Roman" w:hAnsiTheme="majorHAnsi" w:cstheme="majorHAnsi"/>
          </w:rPr>
          <w:delText>sites</w:delText>
        </w:r>
      </w:del>
      <w:del w:id="223" w:author="Ye,Hao" w:date="2020-11-16T18:51:00Z">
        <w:r w:rsidR="00B01BDC" w:rsidRPr="002E2A57" w:rsidDel="003D2EFD">
          <w:rPr>
            <w:rFonts w:asciiTheme="majorHAnsi" w:eastAsia="Times New Roman" w:hAnsiTheme="majorHAnsi" w:cstheme="majorHAnsi"/>
          </w:rPr>
          <w:delText>,</w:delText>
        </w:r>
      </w:del>
      <w:ins w:id="224" w:author="Ye,Hao" w:date="2020-11-16T19:08:00Z">
        <w:r w:rsidR="00C707F2">
          <w:rPr>
            <w:rFonts w:asciiTheme="majorHAnsi" w:eastAsia="Times New Roman" w:hAnsiTheme="majorHAnsi" w:cstheme="majorHAnsi"/>
          </w:rPr>
          <w:t>communities</w:t>
        </w:r>
      </w:ins>
      <w:r w:rsidR="00B01BDC" w:rsidRPr="002E2A57">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relative to the 20,000 FIA </w:t>
      </w:r>
      <w:del w:id="225" w:author="Ye,Hao" w:date="2020-11-16T19:08:00Z">
        <w:r w:rsidR="00D21D36" w:rsidRPr="002E2A57" w:rsidDel="00C707F2">
          <w:rPr>
            <w:rFonts w:asciiTheme="majorHAnsi" w:eastAsia="Times New Roman" w:hAnsiTheme="majorHAnsi" w:cstheme="majorHAnsi"/>
          </w:rPr>
          <w:delText xml:space="preserve">sites </w:delText>
        </w:r>
      </w:del>
      <w:ins w:id="226" w:author="Ye,Hao" w:date="2020-11-16T19:08:00Z">
        <w:r w:rsidR="00C707F2">
          <w:rPr>
            <w:rFonts w:asciiTheme="majorHAnsi" w:eastAsia="Times New Roman" w:hAnsiTheme="majorHAnsi" w:cstheme="majorHAnsi"/>
          </w:rPr>
          <w:t>communities</w:t>
        </w:r>
        <w:r w:rsidR="00C707F2" w:rsidRPr="002E2A57">
          <w:rPr>
            <w:rFonts w:asciiTheme="majorHAnsi" w:eastAsia="Times New Roman" w:hAnsiTheme="majorHAnsi" w:cstheme="majorHAnsi"/>
          </w:rPr>
          <w:t xml:space="preserve"> </w:t>
        </w:r>
      </w:ins>
      <w:r w:rsidR="00D21D36" w:rsidRPr="002E2A57">
        <w:rPr>
          <w:rFonts w:asciiTheme="majorHAnsi" w:eastAsia="Times New Roman" w:hAnsiTheme="majorHAnsi" w:cstheme="majorHAnsi"/>
        </w:rPr>
        <w:t>we analyzed</w:t>
      </w:r>
      <w:r w:rsidR="00B01BDC" w:rsidRPr="002E2A57">
        <w:rPr>
          <w:rFonts w:asciiTheme="majorHAnsi" w:eastAsia="Times New Roman" w:hAnsiTheme="majorHAnsi" w:cstheme="majorHAnsi"/>
        </w:rPr>
        <w:t>, t</w:t>
      </w:r>
      <w:r w:rsidR="00D21D36" w:rsidRPr="002E2A57">
        <w:rPr>
          <w:rFonts w:asciiTheme="majorHAnsi" w:eastAsia="Times New Roman" w:hAnsiTheme="majorHAnsi" w:cstheme="majorHAnsi"/>
        </w:rPr>
        <w:t>h</w:t>
      </w:r>
      <w:ins w:id="227" w:author="Ye,Hao" w:date="2020-11-16T18:51:00Z">
        <w:r>
          <w:rPr>
            <w:rFonts w:asciiTheme="majorHAnsi" w:eastAsia="Times New Roman" w:hAnsiTheme="majorHAnsi" w:cstheme="majorHAnsi"/>
          </w:rPr>
          <w:t xml:space="preserve">ese results </w:t>
        </w:r>
      </w:ins>
      <w:del w:id="228" w:author="Ye,Hao" w:date="2020-11-16T18:51:00Z">
        <w:r w:rsidR="00D21D36" w:rsidRPr="002E2A57" w:rsidDel="003D2EFD">
          <w:rPr>
            <w:rFonts w:asciiTheme="majorHAnsi" w:eastAsia="Times New Roman" w:hAnsiTheme="majorHAnsi" w:cstheme="majorHAnsi"/>
          </w:rPr>
          <w:delText>e lack of a difference between FIA and other comparabl</w:delText>
        </w:r>
        <w:r w:rsidR="001A4CAC" w:rsidRPr="002E2A57" w:rsidDel="003D2EFD">
          <w:rPr>
            <w:rFonts w:asciiTheme="majorHAnsi" w:eastAsia="Times New Roman" w:hAnsiTheme="majorHAnsi" w:cstheme="majorHAnsi"/>
          </w:rPr>
          <w:delText>y-sized communities</w:delText>
        </w:r>
        <w:r w:rsidR="00D21D36" w:rsidRPr="002E2A57" w:rsidDel="003D2EFD">
          <w:rPr>
            <w:rFonts w:asciiTheme="majorHAnsi" w:eastAsia="Times New Roman" w:hAnsiTheme="majorHAnsi" w:cstheme="majorHAnsi"/>
          </w:rPr>
          <w:delText xml:space="preserve"> sites </w:delText>
        </w:r>
      </w:del>
      <w:r w:rsidR="00D21D36" w:rsidRPr="002E2A57">
        <w:rPr>
          <w:rFonts w:asciiTheme="majorHAnsi" w:eastAsia="Times New Roman" w:hAnsiTheme="majorHAnsi" w:cstheme="majorHAnsi"/>
        </w:rPr>
        <w:t>point</w:t>
      </w:r>
      <w:del w:id="229" w:author="Ye,Hao" w:date="2020-11-16T18:51:00Z">
        <w:r w:rsidR="00D21D36" w:rsidRPr="002E2A57" w:rsidDel="003D2EFD">
          <w:rPr>
            <w:rFonts w:asciiTheme="majorHAnsi" w:eastAsia="Times New Roman" w:hAnsiTheme="majorHAnsi" w:cstheme="majorHAnsi"/>
          </w:rPr>
          <w:delText>s</w:delText>
        </w:r>
      </w:del>
      <w:r w:rsidR="00D21D36" w:rsidRPr="002E2A57">
        <w:rPr>
          <w:rFonts w:asciiTheme="majorHAnsi" w:eastAsia="Times New Roman" w:hAnsiTheme="majorHAnsi" w:cstheme="majorHAnsi"/>
        </w:rPr>
        <w:t xml:space="preserve"> to community size, and not biological features specific to FIA, as a likely explanation for the </w:t>
      </w:r>
      <w:del w:id="230" w:author="Ye,Hao" w:date="2020-11-16T18:51:00Z">
        <w:r w:rsidR="00D21D36" w:rsidRPr="002E2A57" w:rsidDel="003D2EFD">
          <w:rPr>
            <w:rFonts w:asciiTheme="majorHAnsi" w:eastAsia="Times New Roman" w:hAnsiTheme="majorHAnsi" w:cstheme="majorHAnsi"/>
          </w:rPr>
          <w:delText xml:space="preserve">relatively </w:delText>
        </w:r>
      </w:del>
      <w:r w:rsidR="00D21D36" w:rsidRPr="002E2A57">
        <w:rPr>
          <w:rFonts w:asciiTheme="majorHAnsi" w:eastAsia="Times New Roman" w:hAnsiTheme="majorHAnsi" w:cstheme="majorHAnsi"/>
        </w:rPr>
        <w:t xml:space="preserve">weak evidence for deviations across the full FIA dataset. </w:t>
      </w:r>
    </w:p>
    <w:p w14:paraId="5C385BA5" w14:textId="790501EA"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 xml:space="preserve">If this is indeed the case, it means that small-community considerations may affect our capacity to meaningfully distinguish </w:t>
      </w:r>
      <w:commentRangeStart w:id="231"/>
      <w:r w:rsidRPr="002E2A57">
        <w:rPr>
          <w:rFonts w:asciiTheme="majorHAnsi" w:eastAsia="Times New Roman" w:hAnsiTheme="majorHAnsi" w:cstheme="majorHAnsi"/>
        </w:rPr>
        <w:t>signal from randomness</w:t>
      </w:r>
      <w:commentRangeEnd w:id="231"/>
      <w:r w:rsidR="00C707F2">
        <w:rPr>
          <w:rStyle w:val="CommentReference"/>
        </w:rPr>
        <w:commentReference w:id="231"/>
      </w:r>
      <w:del w:id="232" w:author="Ye,Hao" w:date="2020-11-16T19:10:00Z">
        <w:r w:rsidRPr="002E2A57" w:rsidDel="00C707F2">
          <w:rPr>
            <w:rFonts w:asciiTheme="majorHAnsi" w:eastAsia="Times New Roman" w:hAnsiTheme="majorHAnsi" w:cstheme="majorHAnsi"/>
          </w:rPr>
          <w:delText xml:space="preserve"> for communities with ranges of S and N that are quite common in </w:delText>
        </w:r>
        <w:r w:rsidR="001426CD" w:rsidRPr="002E2A57" w:rsidDel="00C707F2">
          <w:rPr>
            <w:rFonts w:asciiTheme="majorHAnsi" w:eastAsia="Times New Roman" w:hAnsiTheme="majorHAnsi" w:cstheme="majorHAnsi"/>
          </w:rPr>
          <w:delText>ecological data</w:delText>
        </w:r>
      </w:del>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distinguish deviation</w:t>
      </w:r>
      <w:ins w:id="233" w:author="Ye,Hao" w:date="2020-11-16T19:11:00Z">
        <w:r w:rsidR="00C707F2">
          <w:rPr>
            <w:rFonts w:asciiTheme="majorHAnsi" w:eastAsia="Times New Roman" w:hAnsiTheme="majorHAnsi" w:cstheme="majorHAnsi"/>
          </w:rPr>
          <w:t>s</w:t>
        </w:r>
      </w:ins>
      <w:r w:rsidRPr="002E2A57">
        <w:rPr>
          <w:rFonts w:asciiTheme="majorHAnsi" w:eastAsia="Times New Roman" w:hAnsiTheme="majorHAnsi" w:cstheme="majorHAnsi"/>
        </w:rPr>
        <w:t xml:space="preserve"> from </w:t>
      </w:r>
      <w:del w:id="234" w:author="Ye,Hao" w:date="2020-11-16T19:11:00Z">
        <w:r w:rsidRPr="002E2A57" w:rsidDel="00C707F2">
          <w:rPr>
            <w:rFonts w:asciiTheme="majorHAnsi" w:eastAsia="Times New Roman" w:hAnsiTheme="majorHAnsi" w:cstheme="majorHAnsi"/>
          </w:rPr>
          <w:delText>randomness</w:delText>
        </w:r>
      </w:del>
      <w:ins w:id="235" w:author="Ye,Hao" w:date="2020-11-16T19:11:00Z">
        <w:r w:rsidR="00C707F2">
          <w:rPr>
            <w:rFonts w:asciiTheme="majorHAnsi" w:eastAsia="Times New Roman" w:hAnsiTheme="majorHAnsi" w:cstheme="majorHAnsi"/>
          </w:rPr>
          <w:t>the null hypothesis of the feasible set</w:t>
        </w:r>
      </w:ins>
      <w:r w:rsidRPr="002E2A57">
        <w:rPr>
          <w:rFonts w:asciiTheme="majorHAnsi" w:eastAsia="Times New Roman" w:hAnsiTheme="majorHAnsi" w:cstheme="majorHAnsi"/>
        </w:rPr>
        <w:t xml:space="preserve">. </w:t>
      </w:r>
      <w:ins w:id="236" w:author="Ye,Hao" w:date="2020-11-16T19:13:00Z">
        <w:r w:rsidR="00C707F2">
          <w:rPr>
            <w:rFonts w:asciiTheme="majorHAnsi" w:eastAsia="Times New Roman" w:hAnsiTheme="majorHAnsi" w:cstheme="majorHAnsi"/>
          </w:rPr>
          <w:t xml:space="preserve">To meaningfully draw inferences from deviations in these small communities, we will likely need more sensitive metrics (than skewness and evenness used here) </w:t>
        </w:r>
      </w:ins>
      <w:ins w:id="237" w:author="Ye,Hao" w:date="2020-11-16T19:14:00Z">
        <w:r w:rsidR="00C707F2">
          <w:rPr>
            <w:rFonts w:asciiTheme="majorHAnsi" w:eastAsia="Times New Roman" w:hAnsiTheme="majorHAnsi" w:cstheme="majorHAnsi"/>
          </w:rPr>
          <w:t>and/</w:t>
        </w:r>
      </w:ins>
      <w:ins w:id="238" w:author="Ye,Hao" w:date="2020-11-16T19:13:00Z">
        <w:r w:rsidR="00C707F2">
          <w:rPr>
            <w:rFonts w:asciiTheme="majorHAnsi" w:eastAsia="Times New Roman" w:hAnsiTheme="majorHAnsi" w:cstheme="majorHAnsi"/>
          </w:rPr>
          <w:t xml:space="preserve">or </w:t>
        </w:r>
      </w:ins>
      <w:ins w:id="239" w:author="Ye,Hao" w:date="2020-11-16T19:14:00Z">
        <w:r w:rsidR="00C707F2">
          <w:rPr>
            <w:rFonts w:asciiTheme="majorHAnsi" w:eastAsia="Times New Roman" w:hAnsiTheme="majorHAnsi" w:cstheme="majorHAnsi"/>
          </w:rPr>
          <w:t xml:space="preserve">theories with stronger assumptions on the SAD for comparison against. </w:t>
        </w:r>
      </w:ins>
      <w:ins w:id="240" w:author="Ye,Hao" w:date="2020-11-16T19:15:00Z">
        <w:r w:rsidR="00C707F2">
          <w:rPr>
            <w:rFonts w:asciiTheme="majorHAnsi" w:eastAsia="Times New Roman" w:hAnsiTheme="majorHAnsi" w:cstheme="majorHAnsi"/>
          </w:rPr>
          <w:t>In the absence of such</w:t>
        </w:r>
      </w:ins>
      <w:del w:id="241" w:author="Ye,Hao" w:date="2020-11-16T19:15:00Z">
        <w:r w:rsidRPr="002E2A57" w:rsidDel="00C707F2">
          <w:rPr>
            <w:rFonts w:asciiTheme="majorHAnsi" w:eastAsia="Times New Roman" w:hAnsiTheme="majorHAnsi" w:cstheme="majorHAnsi"/>
          </w:rPr>
          <w:delText>Unless we can develop more sensitive methods for identifying deviations even for these small communities</w:delText>
        </w:r>
      </w:del>
      <w:r w:rsidRPr="002E2A57">
        <w:rPr>
          <w:rFonts w:asciiTheme="majorHAnsi" w:eastAsia="Times New Roman" w:hAnsiTheme="majorHAnsi" w:cstheme="majorHAnsi"/>
        </w:rPr>
        <w:t>, we may stand to learn the most by focusing on SADs from relatively large communities.</w:t>
      </w:r>
      <w:del w:id="242" w:author="Ye,Hao" w:date="2020-11-16T19:15:00Z">
        <w:r w:rsidRPr="002E2A57" w:rsidDel="00C707F2">
          <w:rPr>
            <w:rFonts w:asciiTheme="majorHAnsi" w:eastAsia="Times New Roman" w:hAnsiTheme="majorHAnsi" w:cstheme="majorHAnsi"/>
          </w:rPr>
          <w:delText xml:space="preserve"> In the meantime, sampling the range of forms represented in the feasible set helps us identify when the distribution of shapes present is relatively broad</w:delText>
        </w:r>
        <w:r w:rsidR="008128EF" w:rsidRPr="002E2A57" w:rsidDel="00C707F2">
          <w:rPr>
            <w:rFonts w:asciiTheme="majorHAnsi" w:eastAsia="Times New Roman" w:hAnsiTheme="majorHAnsi" w:cstheme="majorHAnsi"/>
          </w:rPr>
          <w:delText xml:space="preserve"> and therefore less informative</w:delText>
        </w:r>
        <w:r w:rsidRPr="002E2A57" w:rsidDel="00C707F2">
          <w:rPr>
            <w:rFonts w:asciiTheme="majorHAnsi" w:eastAsia="Times New Roman" w:hAnsiTheme="majorHAnsi" w:cstheme="majorHAnsi"/>
          </w:rPr>
          <w:delText>.</w:delText>
        </w:r>
      </w:del>
      <w:r w:rsidR="00120100" w:rsidRPr="002E2A57">
        <w:rPr>
          <w:rFonts w:asciiTheme="majorHAnsi" w:eastAsia="Times New Roman" w:hAnsiTheme="majorHAnsi" w:cstheme="majorHAnsi"/>
        </w:rPr>
        <w:t xml:space="preserve"> </w:t>
      </w:r>
    </w:p>
    <w:p w14:paraId="0069AF40" w14:textId="6775B801"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 xml:space="preserve">It is also important to recognize that there are multiple plausible approaches to </w:t>
      </w:r>
      <w:del w:id="243" w:author="Ye,Hao" w:date="2020-11-16T19:15:00Z">
        <w:r w:rsidRPr="002E2A57" w:rsidDel="00C707F2">
          <w:rPr>
            <w:rFonts w:asciiTheme="majorHAnsi" w:eastAsia="Times New Roman" w:hAnsiTheme="majorHAnsi" w:cstheme="majorHAnsi"/>
          </w:rPr>
          <w:delText xml:space="preserve">the </w:delText>
        </w:r>
      </w:del>
      <w:r w:rsidRPr="002E2A57">
        <w:rPr>
          <w:rFonts w:asciiTheme="majorHAnsi" w:eastAsia="Times New Roman" w:hAnsiTheme="majorHAnsi" w:cstheme="majorHAnsi"/>
        </w:rPr>
        <w:t>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w:t>
      </w:r>
      <w:del w:id="244" w:author="Ye,Hao" w:date="2020-11-16T19:15:00Z">
        <w:r w:rsidR="00F0213E" w:rsidRPr="002E2A57" w:rsidDel="00C707F2">
          <w:rPr>
            <w:rFonts w:asciiTheme="majorHAnsi" w:eastAsia="Times New Roman" w:hAnsiTheme="majorHAnsi" w:cstheme="majorHAnsi"/>
          </w:rPr>
          <w:delText>The approach we used,</w:delText>
        </w:r>
      </w:del>
      <w:ins w:id="245" w:author="Ye,Hao" w:date="2020-11-16T19:15:00Z">
        <w:r w:rsidR="00C707F2">
          <w:rPr>
            <w:rFonts w:asciiTheme="majorHAnsi" w:eastAsia="Times New Roman" w:hAnsiTheme="majorHAnsi" w:cstheme="majorHAnsi"/>
          </w:rPr>
          <w:t>Our approach</w:t>
        </w:r>
      </w:ins>
      <w:r w:rsidR="00F0213E" w:rsidRPr="002E2A57">
        <w:rPr>
          <w:rFonts w:asciiTheme="majorHAnsi" w:eastAsia="Times New Roman" w:hAnsiTheme="majorHAnsi" w:cstheme="majorHAnsi"/>
        </w:rPr>
        <w:t xml:space="preserve"> follow</w:t>
      </w:r>
      <w:ins w:id="246" w:author="Ye,Hao" w:date="2020-11-16T19:15:00Z">
        <w:r w:rsidR="00C707F2">
          <w:rPr>
            <w:rFonts w:asciiTheme="majorHAnsi" w:eastAsia="Times New Roman" w:hAnsiTheme="majorHAnsi" w:cstheme="majorHAnsi"/>
          </w:rPr>
          <w:t>s</w:t>
        </w:r>
      </w:ins>
      <w:del w:id="247" w:author="Ye,Hao" w:date="2020-11-16T19:15:00Z">
        <w:r w:rsidR="00F0213E" w:rsidRPr="002E2A57" w:rsidDel="00C707F2">
          <w:rPr>
            <w:rFonts w:asciiTheme="majorHAnsi" w:eastAsia="Times New Roman" w:hAnsiTheme="majorHAnsi" w:cstheme="majorHAnsi"/>
          </w:rPr>
          <w:delText>ing</w:delText>
        </w:r>
      </w:del>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ins w:id="248" w:author="Ye,Hao" w:date="2020-11-16T19:15:00Z">
        <w:r w:rsidR="00C707F2">
          <w:rPr>
            <w:rFonts w:asciiTheme="majorHAnsi" w:eastAsia="Times New Roman" w:hAnsiTheme="majorHAnsi" w:cstheme="majorHAnsi"/>
          </w:rPr>
          <w:t xml:space="preserve"> an</w:t>
        </w:r>
      </w:ins>
      <w:ins w:id="249" w:author="Ye,Hao" w:date="2020-11-16T19:16:00Z">
        <w:r w:rsidR="00C707F2">
          <w:rPr>
            <w:rFonts w:asciiTheme="majorHAnsi" w:eastAsia="Times New Roman" w:hAnsiTheme="majorHAnsi" w:cstheme="majorHAnsi"/>
          </w:rPr>
          <w:t>d</w:t>
        </w:r>
      </w:ins>
      <w:del w:id="250" w:author="Ye,Hao" w:date="2020-11-16T19:15:00Z">
        <w:r w:rsidR="00F0213E" w:rsidRPr="002E2A57" w:rsidDel="00C707F2">
          <w:rPr>
            <w:rFonts w:asciiTheme="majorHAnsi" w:eastAsia="Times New Roman" w:hAnsiTheme="majorHAnsi" w:cstheme="majorHAnsi"/>
          </w:rPr>
          <w:delText>,</w:delText>
        </w:r>
      </w:del>
      <w:r w:rsidR="00F0213E" w:rsidRPr="002E2A57">
        <w:rPr>
          <w:rFonts w:asciiTheme="majorHAnsi" w:eastAsia="Times New Roman" w:hAnsiTheme="majorHAnsi" w:cstheme="majorHAnsi"/>
        </w:rPr>
        <w:t xml:space="preserve"> reflects the random partitioning of individuals into species, </w:t>
      </w:r>
      <w:del w:id="251" w:author="Ye,Hao" w:date="2020-11-16T19:16:00Z">
        <w:r w:rsidR="00F0213E" w:rsidRPr="002E2A57" w:rsidDel="00C707F2">
          <w:rPr>
            <w:rFonts w:asciiTheme="majorHAnsi" w:eastAsia="Times New Roman" w:hAnsiTheme="majorHAnsi" w:cstheme="majorHAnsi"/>
          </w:rPr>
          <w:delText xml:space="preserve">and </w:delText>
        </w:r>
      </w:del>
      <w:ins w:id="252" w:author="Ye,Hao" w:date="2020-11-16T19:16:00Z">
        <w:r w:rsidR="00C707F2">
          <w:rPr>
            <w:rFonts w:asciiTheme="majorHAnsi" w:eastAsia="Times New Roman" w:hAnsiTheme="majorHAnsi" w:cstheme="majorHAnsi"/>
          </w:rPr>
          <w:t>with</w:t>
        </w:r>
        <w:r w:rsidR="00C707F2" w:rsidRPr="002E2A57">
          <w:rPr>
            <w:rFonts w:asciiTheme="majorHAnsi" w:eastAsia="Times New Roman" w:hAnsiTheme="majorHAnsi" w:cstheme="majorHAnsi"/>
          </w:rPr>
          <w:t xml:space="preserve"> </w:t>
        </w:r>
      </w:ins>
      <w:r w:rsidR="00F0213E" w:rsidRPr="002E2A57">
        <w:rPr>
          <w:rFonts w:asciiTheme="majorHAnsi" w:eastAsia="Times New Roman" w:hAnsiTheme="majorHAnsi" w:cstheme="majorHAnsi"/>
        </w:rPr>
        <w:t xml:space="preserve">the resulting distributions </w:t>
      </w:r>
      <w:del w:id="253" w:author="Ye,Hao" w:date="2020-11-16T19:16:00Z">
        <w:r w:rsidR="00F0213E" w:rsidRPr="002E2A57" w:rsidDel="00C707F2">
          <w:rPr>
            <w:rFonts w:asciiTheme="majorHAnsi" w:eastAsia="Times New Roman" w:hAnsiTheme="majorHAnsi" w:cstheme="majorHAnsi"/>
          </w:rPr>
          <w:delText xml:space="preserve">are </w:delText>
        </w:r>
      </w:del>
      <w:r w:rsidR="00F0213E" w:rsidRPr="002E2A57">
        <w:rPr>
          <w:rFonts w:asciiTheme="majorHAnsi" w:eastAsia="Times New Roman" w:hAnsiTheme="majorHAnsi" w:cstheme="majorHAnsi"/>
        </w:rPr>
        <w:t xml:space="preserve">considered unique if the </w:t>
      </w:r>
      <w:del w:id="254" w:author="Ye,Hao" w:date="2020-11-16T19:16:00Z">
        <w:r w:rsidR="00F0213E" w:rsidRPr="002E2A57" w:rsidDel="00C707F2">
          <w:rPr>
            <w:rFonts w:asciiTheme="majorHAnsi" w:eastAsia="Times New Roman" w:hAnsiTheme="majorHAnsi" w:cstheme="majorHAnsi"/>
          </w:rPr>
          <w:delText xml:space="preserve">set of </w:delText>
        </w:r>
      </w:del>
      <w:r w:rsidR="00F0213E" w:rsidRPr="002E2A57">
        <w:rPr>
          <w:rFonts w:asciiTheme="majorHAnsi" w:eastAsia="Times New Roman" w:hAnsiTheme="majorHAnsi" w:cstheme="majorHAnsi"/>
        </w:rPr>
        <w:t>abundance values are unique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 xml:space="preserve">species contain the most or least individuals. </w:t>
      </w:r>
      <w:r w:rsidR="000F04A5" w:rsidRPr="002E2A57">
        <w:rPr>
          <w:rFonts w:asciiTheme="majorHAnsi" w:eastAsia="Times New Roman" w:hAnsiTheme="majorHAnsi" w:cstheme="majorHAnsi"/>
        </w:rPr>
        <w:t>Th</w:t>
      </w:r>
      <w:ins w:id="255" w:author="Ye,Hao" w:date="2020-11-16T19:27:00Z">
        <w:r w:rsidR="00F308A7">
          <w:rPr>
            <w:rFonts w:asciiTheme="majorHAnsi" w:eastAsia="Times New Roman" w:hAnsiTheme="majorHAnsi" w:cstheme="majorHAnsi"/>
          </w:rPr>
          <w:t>is</w:t>
        </w:r>
      </w:ins>
      <w:del w:id="256" w:author="Ye,Hao" w:date="2020-11-16T19:27:00Z">
        <w:r w:rsidR="000F04A5" w:rsidRPr="002E2A57" w:rsidDel="00F308A7">
          <w:rPr>
            <w:rFonts w:asciiTheme="majorHAnsi" w:eastAsia="Times New Roman" w:hAnsiTheme="majorHAnsi" w:cstheme="majorHAnsi"/>
          </w:rPr>
          <w:delText>e</w:delText>
        </w:r>
      </w:del>
      <w:r w:rsidR="00CF6E3C" w:rsidRPr="002E2A57">
        <w:rPr>
          <w:rFonts w:asciiTheme="majorHAnsi" w:eastAsia="Times New Roman" w:hAnsiTheme="majorHAnsi" w:cstheme="majorHAnsi"/>
        </w:rPr>
        <w:t xml:space="preserve"> philosophy </w:t>
      </w:r>
      <w:del w:id="257" w:author="Ye,Hao" w:date="2020-11-16T19:27:00Z">
        <w:r w:rsidR="000F04A5" w:rsidRPr="002E2A57" w:rsidDel="00F308A7">
          <w:rPr>
            <w:rFonts w:asciiTheme="majorHAnsi" w:eastAsia="Times New Roman" w:hAnsiTheme="majorHAnsi" w:cstheme="majorHAnsi"/>
          </w:rPr>
          <w:delText xml:space="preserve">we take here </w:delText>
        </w:r>
      </w:del>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ins w:id="258" w:author="Ye,Hao" w:date="2020-11-16T19:24:00Z">
        <w:r w:rsidR="00F308A7">
          <w:rPr>
            <w:rFonts w:asciiTheme="majorHAnsi" w:eastAsia="Times New Roman" w:hAnsiTheme="majorHAnsi" w:cstheme="majorHAnsi"/>
          </w:rPr>
          <w:t xml:space="preserve"> that</w:t>
        </w:r>
      </w:ins>
      <w:del w:id="259" w:author="Ye,Hao" w:date="2020-11-16T19:24:00Z">
        <w:r w:rsidR="00CF6E3C" w:rsidRPr="002E2A57" w:rsidDel="00F308A7">
          <w:rPr>
            <w:rFonts w:asciiTheme="majorHAnsi" w:eastAsia="Times New Roman" w:hAnsiTheme="majorHAnsi" w:cstheme="majorHAnsi"/>
          </w:rPr>
          <w:delText>:</w:delText>
        </w:r>
      </w:del>
      <w:r w:rsidR="00CF6E3C" w:rsidRPr="002E2A57">
        <w:rPr>
          <w:rFonts w:asciiTheme="majorHAnsi" w:eastAsia="Times New Roman" w:hAnsiTheme="majorHAnsi" w:cstheme="majorHAnsi"/>
        </w:rPr>
        <w:t xml:space="preserve"> focus</w:t>
      </w:r>
      <w:ins w:id="260" w:author="Ye,Hao" w:date="2020-11-16T19:24:00Z">
        <w:r w:rsidR="00F308A7">
          <w:rPr>
            <w:rFonts w:asciiTheme="majorHAnsi" w:eastAsia="Times New Roman" w:hAnsiTheme="majorHAnsi" w:cstheme="majorHAnsi"/>
          </w:rPr>
          <w:t>es on</w:t>
        </w:r>
      </w:ins>
      <w:del w:id="261" w:author="Ye,Hao" w:date="2020-11-16T19:24:00Z">
        <w:r w:rsidR="00CF6E3C" w:rsidRPr="002E2A57" w:rsidDel="00F308A7">
          <w:rPr>
            <w:rFonts w:asciiTheme="majorHAnsi" w:eastAsia="Times New Roman" w:hAnsiTheme="majorHAnsi" w:cstheme="majorHAnsi"/>
          </w:rPr>
          <w:delText>ing</w:delText>
        </w:r>
      </w:del>
      <w:r w:rsidR="00CF6E3C" w:rsidRPr="002E2A57">
        <w:rPr>
          <w:rFonts w:asciiTheme="majorHAnsi" w:eastAsia="Times New Roman" w:hAnsiTheme="majorHAnsi" w:cstheme="majorHAnsi"/>
        </w:rPr>
        <w:t xml:space="preserve"> the shape of the distribution, without regard </w:t>
      </w:r>
      <w:ins w:id="262" w:author="Ye,Hao" w:date="2020-11-16T19:24:00Z">
        <w:r w:rsidR="00F308A7">
          <w:rPr>
            <w:rFonts w:asciiTheme="majorHAnsi" w:eastAsia="Times New Roman" w:hAnsiTheme="majorHAnsi" w:cstheme="majorHAnsi"/>
          </w:rPr>
          <w:t>t</w:t>
        </w:r>
      </w:ins>
      <w:ins w:id="263" w:author="Ye,Hao" w:date="2020-11-16T19:25:00Z">
        <w:r w:rsidR="00F308A7">
          <w:rPr>
            <w:rFonts w:asciiTheme="majorHAnsi" w:eastAsia="Times New Roman" w:hAnsiTheme="majorHAnsi" w:cstheme="majorHAnsi"/>
          </w:rPr>
          <w:t>o</w:t>
        </w:r>
      </w:ins>
      <w:del w:id="264" w:author="Ye,Hao" w:date="2020-11-16T19:24:00Z">
        <w:r w:rsidR="00CF6E3C" w:rsidRPr="002E2A57" w:rsidDel="00F308A7">
          <w:rPr>
            <w:rFonts w:asciiTheme="majorHAnsi" w:eastAsia="Times New Roman" w:hAnsiTheme="majorHAnsi" w:cstheme="majorHAnsi"/>
          </w:rPr>
          <w:delText>or</w:delText>
        </w:r>
      </w:del>
      <w:r w:rsidR="00CF6E3C" w:rsidRPr="002E2A57">
        <w:rPr>
          <w:rFonts w:asciiTheme="majorHAnsi" w:eastAsia="Times New Roman" w:hAnsiTheme="majorHAnsi" w:cstheme="majorHAnsi"/>
        </w:rPr>
        <w:t xml:space="preserve"> </w:t>
      </w:r>
      <w:del w:id="265" w:author="Ye,Hao" w:date="2020-11-16T19:25:00Z">
        <w:r w:rsidR="00CF6E3C" w:rsidRPr="002E2A57" w:rsidDel="00F308A7">
          <w:rPr>
            <w:rFonts w:asciiTheme="majorHAnsi" w:eastAsia="Times New Roman" w:hAnsiTheme="majorHAnsi" w:cstheme="majorHAnsi"/>
          </w:rPr>
          <w:delText xml:space="preserve">the </w:delText>
        </w:r>
      </w:del>
      <w:r w:rsidR="00CF6E3C" w:rsidRPr="002E2A57">
        <w:rPr>
          <w:rFonts w:asciiTheme="majorHAnsi" w:eastAsia="Times New Roman" w:hAnsiTheme="majorHAnsi" w:cstheme="majorHAnsi"/>
        </w:rPr>
        <w:t>species</w:t>
      </w:r>
      <w:ins w:id="266" w:author="Ye,Hao" w:date="2020-11-16T19:25:00Z">
        <w:r w:rsidR="00F308A7">
          <w:rPr>
            <w:rFonts w:asciiTheme="majorHAnsi" w:eastAsia="Times New Roman" w:hAnsiTheme="majorHAnsi" w:cstheme="majorHAnsi"/>
          </w:rPr>
          <w:t>'</w:t>
        </w:r>
      </w:ins>
      <w:r w:rsidR="00CF6E3C" w:rsidRPr="002E2A57">
        <w:rPr>
          <w:rFonts w:asciiTheme="majorHAnsi" w:eastAsia="Times New Roman" w:hAnsiTheme="majorHAnsi" w:cstheme="majorHAnsi"/>
        </w:rPr>
        <w:t xml:space="preserve"> identities</w:t>
      </w:r>
      <w:del w:id="267" w:author="Ye,Hao" w:date="2020-11-16T19:25:00Z">
        <w:r w:rsidR="00CF6E3C" w:rsidRPr="002E2A57" w:rsidDel="00F308A7">
          <w:rPr>
            <w:rFonts w:asciiTheme="majorHAnsi" w:eastAsia="Times New Roman" w:hAnsiTheme="majorHAnsi" w:cstheme="majorHAnsi"/>
          </w:rPr>
          <w:delText xml:space="preserve"> of the most or least abundant species</w:delText>
        </w:r>
      </w:del>
      <w:r w:rsidR="00CF6E3C" w:rsidRPr="002E2A57">
        <w:rPr>
          <w:rFonts w:asciiTheme="majorHAnsi" w:eastAsia="Times New Roman" w:hAnsiTheme="majorHAnsi" w:cstheme="majorHAnsi"/>
        </w:rPr>
        <w:t xml:space="preserve"> (McGill 2007). </w:t>
      </w:r>
      <w:ins w:id="268" w:author="Ye,Hao" w:date="2020-11-16T19:27:00Z">
        <w:r w:rsidR="00F308A7">
          <w:rPr>
            <w:rFonts w:asciiTheme="majorHAnsi" w:eastAsia="Times New Roman" w:hAnsiTheme="majorHAnsi" w:cstheme="majorHAnsi"/>
          </w:rPr>
          <w:t>Here, we</w:t>
        </w:r>
      </w:ins>
      <w:ins w:id="269" w:author="Ye,Hao" w:date="2020-11-16T19:28:00Z">
        <w:r w:rsidR="00F308A7">
          <w:rPr>
            <w:rFonts w:asciiTheme="majorHAnsi" w:eastAsia="Times New Roman" w:hAnsiTheme="majorHAnsi" w:cstheme="majorHAnsi"/>
          </w:rPr>
          <w:t xml:space="preserve"> use the feasible set as the baseline for the SAD, which assumes that each unique partitioning is equally likely; h</w:t>
        </w:r>
      </w:ins>
      <w:del w:id="270" w:author="Ye,Hao" w:date="2020-11-16T19:28:00Z">
        <w:r w:rsidR="00CF6E3C" w:rsidRPr="002E2A57" w:rsidDel="00F308A7">
          <w:rPr>
            <w:rFonts w:asciiTheme="majorHAnsi" w:eastAsia="Times New Roman" w:hAnsiTheme="majorHAnsi" w:cstheme="majorHAnsi"/>
          </w:rPr>
          <w:delText>H</w:delText>
        </w:r>
      </w:del>
      <w:r w:rsidR="00CF6E3C" w:rsidRPr="002E2A57">
        <w:rPr>
          <w:rFonts w:asciiTheme="majorHAnsi" w:eastAsia="Times New Roman" w:hAnsiTheme="majorHAnsi" w:cstheme="majorHAnsi"/>
        </w:rPr>
        <w:t xml:space="preserve">owever, there has </w:t>
      </w:r>
      <w:del w:id="271" w:author="Ye,Hao" w:date="2020-11-16T19:28:00Z">
        <w:r w:rsidR="00CF6E3C" w:rsidRPr="002E2A57" w:rsidDel="00F308A7">
          <w:rPr>
            <w:rFonts w:asciiTheme="majorHAnsi" w:eastAsia="Times New Roman" w:hAnsiTheme="majorHAnsi" w:cstheme="majorHAnsi"/>
          </w:rPr>
          <w:delText xml:space="preserve">never </w:delText>
        </w:r>
      </w:del>
      <w:ins w:id="272" w:author="Ye,Hao" w:date="2020-11-16T19:28:00Z">
        <w:r w:rsidR="00F308A7">
          <w:rPr>
            <w:rFonts w:asciiTheme="majorHAnsi" w:eastAsia="Times New Roman" w:hAnsiTheme="majorHAnsi" w:cstheme="majorHAnsi"/>
          </w:rPr>
          <w:t>yet to</w:t>
        </w:r>
        <w:r w:rsidR="00F308A7" w:rsidRPr="002E2A57">
          <w:rPr>
            <w:rFonts w:asciiTheme="majorHAnsi" w:eastAsia="Times New Roman" w:hAnsiTheme="majorHAnsi" w:cstheme="majorHAnsi"/>
          </w:rPr>
          <w:t xml:space="preserve"> </w:t>
        </w:r>
      </w:ins>
      <w:r w:rsidR="00CF6E3C" w:rsidRPr="002E2A57">
        <w:rPr>
          <w:rFonts w:asciiTheme="majorHAnsi" w:eastAsia="Times New Roman" w:hAnsiTheme="majorHAnsi" w:cstheme="majorHAnsi"/>
        </w:rPr>
        <w:t>be</w:t>
      </w:r>
      <w:del w:id="273" w:author="Ye,Hao" w:date="2020-11-16T19:28:00Z">
        <w:r w:rsidR="00CF6E3C" w:rsidRPr="002E2A57" w:rsidDel="00F308A7">
          <w:rPr>
            <w:rFonts w:asciiTheme="majorHAnsi" w:eastAsia="Times New Roman" w:hAnsiTheme="majorHAnsi" w:cstheme="majorHAnsi"/>
          </w:rPr>
          <w:delText>en</w:delText>
        </w:r>
      </w:del>
      <w:r w:rsidR="00CF6E3C" w:rsidRPr="002E2A57">
        <w:rPr>
          <w:rFonts w:asciiTheme="majorHAnsi" w:eastAsia="Times New Roman" w:hAnsiTheme="majorHAnsi" w:cstheme="majorHAnsi"/>
        </w:rPr>
        <w:t xml:space="preserve"> a direct examination of either the validity or outcomes of alternative methods for generating </w:t>
      </w:r>
      <w:del w:id="274" w:author="Ye,Hao" w:date="2020-11-16T19:28:00Z">
        <w:r w:rsidR="00CF6E3C" w:rsidRPr="002E2A57" w:rsidDel="00F308A7">
          <w:rPr>
            <w:rFonts w:asciiTheme="majorHAnsi" w:eastAsia="Times New Roman" w:hAnsiTheme="majorHAnsi" w:cstheme="majorHAnsi"/>
          </w:rPr>
          <w:delText xml:space="preserve">a </w:delText>
        </w:r>
      </w:del>
      <w:r w:rsidR="00CF6E3C" w:rsidRPr="002E2A57">
        <w:rPr>
          <w:rFonts w:asciiTheme="majorHAnsi" w:eastAsia="Times New Roman" w:hAnsiTheme="majorHAnsi" w:cstheme="majorHAnsi"/>
        </w:rPr>
        <w:t>statistical baseline</w:t>
      </w:r>
      <w:ins w:id="275" w:author="Ye,Hao" w:date="2020-11-16T19:28:00Z">
        <w:r w:rsidR="00F308A7">
          <w:rPr>
            <w:rFonts w:asciiTheme="majorHAnsi" w:eastAsia="Times New Roman" w:hAnsiTheme="majorHAnsi" w:cstheme="majorHAnsi"/>
          </w:rPr>
          <w:t>s</w:t>
        </w:r>
      </w:ins>
      <w:r w:rsidR="00CF6E3C" w:rsidRPr="002E2A57">
        <w:rPr>
          <w:rFonts w:asciiTheme="majorHAnsi" w:eastAsia="Times New Roman" w:hAnsiTheme="majorHAnsi" w:cstheme="majorHAnsi"/>
        </w:rPr>
        <w:t xml:space="preserve"> for the SAD</w:t>
      </w:r>
      <w:ins w:id="276" w:author="Ye,Hao" w:date="2020-11-16T19:29:00Z">
        <w:r w:rsidR="00F308A7">
          <w:rPr>
            <w:rFonts w:asciiTheme="majorHAnsi" w:eastAsia="Times New Roman" w:hAnsiTheme="majorHAnsi" w:cstheme="majorHAnsi"/>
          </w:rPr>
          <w:t xml:space="preserve">. </w:t>
        </w:r>
      </w:ins>
      <w:del w:id="277" w:author="Ye,Hao" w:date="2020-11-16T19:29:00Z">
        <w:r w:rsidR="00CF6E3C" w:rsidRPr="002E2A57" w:rsidDel="00F308A7">
          <w:rPr>
            <w:rFonts w:asciiTheme="majorHAnsi" w:eastAsia="Times New Roman" w:hAnsiTheme="majorHAnsi" w:cstheme="majorHAnsi"/>
          </w:rPr>
          <w:delText xml:space="preserve">, and there is therefore no unambiguous logical argument for one baseline over another. </w:delText>
        </w:r>
      </w:del>
      <w:ins w:id="278" w:author="Ye,Hao" w:date="2020-11-16T19:29:00Z">
        <w:r w:rsidR="00F308A7">
          <w:rPr>
            <w:rFonts w:asciiTheme="majorHAnsi" w:eastAsia="Times New Roman" w:hAnsiTheme="majorHAnsi" w:cstheme="majorHAnsi"/>
          </w:rPr>
          <w:t>Thus, o</w:t>
        </w:r>
      </w:ins>
      <w:del w:id="279" w:author="Ye,Hao" w:date="2020-11-16T19:29:00Z">
        <w:r w:rsidRPr="002E2A57" w:rsidDel="00F308A7">
          <w:rPr>
            <w:rFonts w:asciiTheme="majorHAnsi" w:eastAsia="Times New Roman" w:hAnsiTheme="majorHAnsi" w:cstheme="majorHAnsi"/>
          </w:rPr>
          <w:delText>O</w:delText>
        </w:r>
      </w:del>
      <w:r w:rsidRPr="002E2A57">
        <w:rPr>
          <w:rFonts w:asciiTheme="majorHAnsi" w:eastAsia="Times New Roman" w:hAnsiTheme="majorHAnsi" w:cstheme="majorHAnsi"/>
        </w:rPr>
        <w:t>ther 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w:t>
      </w:r>
      <w:del w:id="280" w:author="Ye,Hao" w:date="2020-11-16T19:30:00Z">
        <w:r w:rsidRPr="002E2A57" w:rsidDel="00F308A7">
          <w:rPr>
            <w:rFonts w:asciiTheme="majorHAnsi" w:eastAsia="Times New Roman" w:hAnsiTheme="majorHAnsi" w:cstheme="majorHAnsi"/>
          </w:rPr>
          <w:delText xml:space="preserve">in this process </w:delText>
        </w:r>
      </w:del>
      <w:r w:rsidRPr="002E2A57">
        <w:rPr>
          <w:rFonts w:asciiTheme="majorHAnsi" w:eastAsia="Times New Roman" w:hAnsiTheme="majorHAnsi" w:cstheme="majorHAnsi"/>
        </w:rPr>
        <w:t xml:space="preserve">towards reinvigorating the use of the SAD as a diagnostic tool. </w:t>
      </w:r>
    </w:p>
    <w:p w14:paraId="245C7D66" w14:textId="3911AA45" w:rsidR="0056466D" w:rsidRPr="002E2A57" w:rsidRDefault="00B57EFB" w:rsidP="00D75F11">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 </w:t>
      </w:r>
      <w:del w:id="281" w:author="Ye,Hao" w:date="2020-11-16T19:38:00Z">
        <w:r w:rsidR="009243BB" w:rsidRPr="002E2A57" w:rsidDel="00950445">
          <w:rPr>
            <w:rFonts w:asciiTheme="majorHAnsi" w:eastAsia="Times New Roman" w:hAnsiTheme="majorHAnsi" w:cstheme="majorHAnsi"/>
          </w:rPr>
          <w:delText xml:space="preserve">large </w:delText>
        </w:r>
      </w:del>
      <w:ins w:id="282" w:author="Ye,Hao" w:date="2020-11-16T19:38:00Z">
        <w:r w:rsidR="00950445">
          <w:rPr>
            <w:rFonts w:asciiTheme="majorHAnsi" w:eastAsia="Times New Roman" w:hAnsiTheme="majorHAnsi" w:cstheme="majorHAnsi"/>
          </w:rPr>
          <w:t>domains</w:t>
        </w:r>
      </w:ins>
      <w:del w:id="283" w:author="Ye,Hao" w:date="2020-11-16T19:38:00Z">
        <w:r w:rsidR="009243BB" w:rsidRPr="002E2A57" w:rsidDel="00950445">
          <w:rPr>
            <w:rFonts w:asciiTheme="majorHAnsi" w:eastAsia="Times New Roman" w:hAnsiTheme="majorHAnsi" w:cstheme="majorHAnsi"/>
          </w:rPr>
          <w:delText>systems</w:delText>
        </w:r>
      </w:del>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D144AA" w:rsidRPr="002E2A57">
        <w:rPr>
          <w:rFonts w:asciiTheme="majorHAnsi" w:eastAsia="Times New Roman" w:hAnsiTheme="majorHAnsi" w:cstheme="majorHAnsi"/>
        </w:rPr>
        <w:t xml:space="preserve">systems </w:t>
      </w:r>
      <w:proofErr w:type="gramStart"/>
      <w:r w:rsidR="00D144AA" w:rsidRPr="002E2A57">
        <w:rPr>
          <w:rFonts w:asciiTheme="majorHAnsi" w:eastAsia="Times New Roman" w:hAnsiTheme="majorHAnsi" w:cstheme="majorHAnsi"/>
        </w:rPr>
        <w:t>have</w:t>
      </w:r>
      <w:proofErr w:type="gramEnd"/>
      <w:r w:rsidR="00D144AA" w:rsidRPr="002E2A57">
        <w:rPr>
          <w:rFonts w:asciiTheme="majorHAnsi" w:eastAsia="Times New Roman" w:hAnsiTheme="majorHAnsi" w:cstheme="majorHAnsi"/>
        </w:rPr>
        <w:t xml:space="preserve"> </w:t>
      </w:r>
      <w:commentRangeStart w:id="284"/>
      <w:r w:rsidR="00D144AA" w:rsidRPr="002E2A57">
        <w:rPr>
          <w:rFonts w:asciiTheme="majorHAnsi" w:eastAsia="Times New Roman" w:hAnsiTheme="majorHAnsi" w:cstheme="majorHAnsi"/>
        </w:rPr>
        <w:t>broad</w:t>
      </w:r>
      <w:r w:rsidR="00120100" w:rsidRPr="002E2A57">
        <w:rPr>
          <w:rFonts w:asciiTheme="majorHAnsi" w:eastAsia="Times New Roman" w:hAnsiTheme="majorHAnsi" w:cstheme="majorHAnsi"/>
        </w:rPr>
        <w:t>, nonspecific distributions of probable outcomes</w:t>
      </w:r>
      <w:commentRangeEnd w:id="284"/>
      <w:r w:rsidR="00950445">
        <w:rPr>
          <w:rStyle w:val="CommentReference"/>
        </w:rPr>
        <w:commentReference w:id="284"/>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w:t>
      </w:r>
      <w:del w:id="285" w:author="Ye,Hao" w:date="2020-11-16T19:39:00Z">
        <w:r w:rsidR="002E2F17" w:rsidRPr="002E2A57" w:rsidDel="00950445">
          <w:rPr>
            <w:rFonts w:asciiTheme="majorHAnsi" w:eastAsia="Times New Roman" w:hAnsiTheme="majorHAnsi" w:cstheme="majorHAnsi"/>
          </w:rPr>
          <w:delText>est</w:delText>
        </w:r>
      </w:del>
      <w:r w:rsidR="002E2F17" w:rsidRPr="002E2A57">
        <w:rPr>
          <w:rFonts w:asciiTheme="majorHAnsi" w:eastAsia="Times New Roman" w:hAnsiTheme="majorHAnsi" w:cstheme="majorHAnsi"/>
        </w:rPr>
        <w:t xml:space="preserve">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 </w:t>
      </w:r>
      <w:commentRangeStart w:id="286"/>
      <w:r w:rsidR="002E2F17" w:rsidRPr="002E2A57">
        <w:rPr>
          <w:rFonts w:asciiTheme="majorHAnsi" w:eastAsia="Times New Roman" w:hAnsiTheme="majorHAnsi" w:cstheme="majorHAnsi"/>
        </w:rPr>
        <w:t>while statistical constraints have strong effects on the shape of the SAD</w:t>
      </w:r>
      <w:commentRangeEnd w:id="286"/>
      <w:r w:rsidR="00950445">
        <w:rPr>
          <w:rStyle w:val="CommentReference"/>
        </w:rPr>
        <w:commentReference w:id="286"/>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ins w:id="287" w:author="Ye,Hao" w:date="2020-11-16T19:42:00Z">
        <w:r w:rsidR="007D4ED8">
          <w:rPr>
            <w:rFonts w:asciiTheme="majorHAnsi" w:eastAsia="Times New Roman" w:hAnsiTheme="majorHAnsi" w:cstheme="majorHAnsi"/>
          </w:rPr>
          <w:t>(es)</w:t>
        </w:r>
      </w:ins>
      <w:r w:rsidR="002E2F17" w:rsidRPr="002E2A57">
        <w:rPr>
          <w:rFonts w:asciiTheme="majorHAnsi" w:eastAsia="Times New Roman" w:hAnsiTheme="majorHAnsi" w:cstheme="majorHAnsi"/>
        </w:rPr>
        <w:t xml:space="preserve">. This ability to detect and diagnose the specific ways in which empirical SADs deviate from randomness can </w:t>
      </w:r>
      <w:del w:id="288" w:author="Ye,Hao" w:date="2020-11-16T19:42:00Z">
        <w:r w:rsidR="002E2F17" w:rsidRPr="002E2A57" w:rsidDel="007D4ED8">
          <w:rPr>
            <w:rFonts w:asciiTheme="majorHAnsi" w:eastAsia="Times New Roman" w:hAnsiTheme="majorHAnsi" w:cstheme="majorHAnsi"/>
          </w:rPr>
          <w:delText xml:space="preserve">refresh our perspective on this distribution and </w:delText>
        </w:r>
      </w:del>
      <w:r w:rsidR="002E2F17" w:rsidRPr="002E2A57">
        <w:rPr>
          <w:rFonts w:asciiTheme="majorHAnsi" w:eastAsia="Times New Roman" w:hAnsiTheme="majorHAnsi" w:cstheme="majorHAnsi"/>
        </w:rPr>
        <w:t>open up new avenues for understanding how and when biological drivers affect i</w:t>
      </w:r>
      <w:ins w:id="289" w:author="Ye,Hao" w:date="2020-11-16T19:42:00Z">
        <w:r w:rsidR="007D4ED8">
          <w:rPr>
            <w:rFonts w:asciiTheme="majorHAnsi" w:eastAsia="Times New Roman" w:hAnsiTheme="majorHAnsi" w:cstheme="majorHAnsi"/>
          </w:rPr>
          <w:t>t</w:t>
        </w:r>
      </w:ins>
      <w:r w:rsidR="002E2F17" w:rsidRPr="002E2A57">
        <w:rPr>
          <w:rFonts w:asciiTheme="majorHAnsi" w:eastAsia="Times New Roman" w:hAnsiTheme="majorHAnsi" w:cstheme="majorHAnsi"/>
        </w:rPr>
        <w:t xml:space="preserve">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 </w:t>
      </w:r>
      <w:del w:id="290" w:author="Ye,Hao" w:date="2020-11-16T19:44:00Z">
        <w:r w:rsidR="00D75F11" w:rsidRPr="002E2A57" w:rsidDel="007D4ED8">
          <w:rPr>
            <w:rFonts w:asciiTheme="majorHAnsi" w:eastAsia="Times New Roman" w:hAnsiTheme="majorHAnsi" w:cstheme="majorHAnsi"/>
          </w:rPr>
          <w:delText xml:space="preserve">much </w:delText>
        </w:r>
      </w:del>
      <w:ins w:id="291" w:author="Ye,Hao" w:date="2020-11-16T19:44:00Z">
        <w:r w:rsidR="007D4ED8">
          <w:rPr>
            <w:rFonts w:asciiTheme="majorHAnsi" w:eastAsia="Times New Roman" w:hAnsiTheme="majorHAnsi" w:cstheme="majorHAnsi"/>
          </w:rPr>
          <w:t xml:space="preserve">many facets </w:t>
        </w:r>
      </w:ins>
      <w:ins w:id="292" w:author="Ye,Hao" w:date="2020-11-16T19:45:00Z">
        <w:r w:rsidR="007D4ED8">
          <w:rPr>
            <w:rFonts w:asciiTheme="majorHAnsi" w:eastAsia="Times New Roman" w:hAnsiTheme="majorHAnsi" w:cstheme="majorHAnsi"/>
          </w:rPr>
          <w:t xml:space="preserve">to be improved in </w:t>
        </w:r>
      </w:ins>
      <w:del w:id="293" w:author="Ye,Hao" w:date="2020-11-16T19:45:00Z">
        <w:r w:rsidR="00D75F11" w:rsidRPr="002E2A57" w:rsidDel="007D4ED8">
          <w:rPr>
            <w:rFonts w:asciiTheme="majorHAnsi" w:eastAsia="Times New Roman" w:hAnsiTheme="majorHAnsi" w:cstheme="majorHAnsi"/>
          </w:rPr>
          <w:delText>work to do to asses</w:delText>
        </w:r>
        <w:r w:rsidR="009D331B" w:rsidRPr="002E2A57" w:rsidDel="007D4ED8">
          <w:rPr>
            <w:rFonts w:asciiTheme="majorHAnsi" w:eastAsia="Times New Roman" w:hAnsiTheme="majorHAnsi" w:cstheme="majorHAnsi"/>
          </w:rPr>
          <w:delText>s</w:delText>
        </w:r>
        <w:r w:rsidR="00D75F11" w:rsidRPr="002E2A57" w:rsidDel="007D4ED8">
          <w:rPr>
            <w:rFonts w:asciiTheme="majorHAnsi" w:eastAsia="Times New Roman" w:hAnsiTheme="majorHAnsi" w:cstheme="majorHAnsi"/>
          </w:rPr>
          <w:delText xml:space="preserve"> </w:delText>
        </w:r>
      </w:del>
      <w:r w:rsidR="00D75F11" w:rsidRPr="002E2A57">
        <w:rPr>
          <w:rFonts w:asciiTheme="majorHAnsi" w:eastAsia="Times New Roman" w:hAnsiTheme="majorHAnsi" w:cstheme="majorHAnsi"/>
        </w:rPr>
        <w:t>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ins w:id="294" w:author="Ye,Hao" w:date="2020-11-16T19:45:00Z">
        <w:r w:rsidR="007D4ED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ins>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295"/>
      <w:r w:rsidRPr="002E2A57">
        <w:rPr>
          <w:rFonts w:asciiTheme="majorHAnsi" w:eastAsia="Times New Roman" w:hAnsiTheme="majorHAnsi" w:cstheme="majorHAnsi"/>
          <w:b/>
          <w:bCs/>
        </w:rPr>
        <w:t>Figures</w:t>
      </w:r>
      <w:commentRangeEnd w:id="295"/>
      <w:r w:rsidR="001F5195" w:rsidRPr="002E2A57">
        <w:rPr>
          <w:rStyle w:val="CommentReference"/>
          <w:rFonts w:asciiTheme="majorHAnsi" w:hAnsiTheme="majorHAnsi" w:cstheme="majorHAnsi"/>
        </w:rPr>
        <w:commentReference w:id="295"/>
      </w:r>
    </w:p>
    <w:p w14:paraId="62F9ECDF" w14:textId="5DD1E30B" w:rsidR="008D3EB3" w:rsidRPr="002E2A57" w:rsidRDefault="0018014B" w:rsidP="00C30341">
      <w:pPr>
        <w:pStyle w:val="Heading5"/>
        <w:rPr>
          <w:rFonts w:eastAsia="Times New Roman" w:cstheme="majorHAnsi"/>
        </w:rPr>
      </w:pPr>
      <w:bookmarkStart w:id="296" w:name="_Figure_1:_Communities"/>
      <w:bookmarkEnd w:id="296"/>
      <w:commentRangeStart w:id="297"/>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297"/>
      <w:r w:rsidR="00667D2A" w:rsidRPr="002E2A57">
        <w:rPr>
          <w:rStyle w:val="CommentReference"/>
          <w:rFonts w:eastAsiaTheme="minorHAnsi" w:cstheme="majorHAnsi"/>
          <w:color w:val="auto"/>
        </w:rPr>
        <w:commentReference w:id="297"/>
      </w:r>
    </w:p>
    <w:p w14:paraId="66DF234C" w14:textId="79244652" w:rsidR="00227AB3" w:rsidRPr="002E2A57" w:rsidRDefault="009A2F12" w:rsidP="003B65A3">
      <w:pPr>
        <w:pStyle w:val="Heading5"/>
        <w:rPr>
          <w:rFonts w:cstheme="majorHAnsi"/>
        </w:rPr>
      </w:pPr>
      <w:bookmarkStart w:id="298" w:name="_Figure_1:_S0,"/>
      <w:bookmarkStart w:id="299" w:name="_Figure_0:_Distribution"/>
      <w:bookmarkStart w:id="300" w:name="_Figure_1.5:_Datasets"/>
      <w:bookmarkStart w:id="301" w:name="_Figure_1.75:_Nparts"/>
      <w:bookmarkStart w:id="302" w:name="_Figure_1:_Number"/>
      <w:bookmarkStart w:id="303" w:name="_Figure_1.875:_Nparts"/>
      <w:bookmarkStart w:id="304" w:name="_Figure_2:_Self-similarity"/>
      <w:bookmarkStart w:id="305" w:name="_Figure_2:_Narrowness"/>
      <w:bookmarkStart w:id="306" w:name="_Figure_3:_Self-similarity"/>
      <w:bookmarkStart w:id="307" w:name="_Figure_3:_Skewness"/>
      <w:bookmarkStart w:id="308" w:name="_Figure_3.5_Self"/>
      <w:bookmarkStart w:id="309" w:name="_Figure_4:_Overall"/>
      <w:bookmarkStart w:id="310" w:name="_Figure_4:_Simpson"/>
      <w:bookmarkStart w:id="311" w:name="_Figure_6:_Skewness"/>
      <w:bookmarkStart w:id="312" w:name="_Figure_7:_Skewness"/>
      <w:bookmarkStart w:id="313" w:name="_Figure_8:_Simpson"/>
      <w:bookmarkStart w:id="314" w:name="_Figure_9:_Simpson"/>
      <w:bookmarkStart w:id="315" w:name="_Figure_10:_Skewness"/>
      <w:bookmarkStart w:id="316" w:name="_Figure_11:_Simpson"/>
      <w:bookmarkStart w:id="317" w:name="_Figure_12:_Simpson"/>
      <w:bookmarkStart w:id="318" w:name="_Figure_13:_Skewness"/>
      <w:bookmarkStart w:id="319" w:name="_Figure_14:_Skewness"/>
      <w:bookmarkStart w:id="320" w:name="_Figure_15:_Rarefied"/>
      <w:bookmarkStart w:id="321" w:name="_Figure_16:_Rarefied"/>
      <w:bookmarkStart w:id="322" w:name="_Table_1:_Proportion"/>
      <w:bookmarkStart w:id="323" w:name="_Table_2:_Proportion"/>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324" w:name="_Figure_2:_95%"/>
      <w:bookmarkEnd w:id="324"/>
      <w:r w:rsidRPr="002E2A57">
        <w:rPr>
          <w:rFonts w:cstheme="majorHAnsi"/>
        </w:rPr>
        <w:t xml:space="preserve">Figure 2: 95% ratio </w:t>
      </w:r>
      <w:commentRangeStart w:id="325"/>
      <w:r w:rsidR="00E40132" w:rsidRPr="002E2A57">
        <w:rPr>
          <w:rFonts w:cstheme="majorHAnsi"/>
        </w:rPr>
        <w:t>illustration</w:t>
      </w:r>
      <w:commentRangeEnd w:id="325"/>
      <w:r w:rsidR="00445DDB" w:rsidRPr="002E2A57">
        <w:rPr>
          <w:rStyle w:val="CommentReference"/>
          <w:rFonts w:eastAsiaTheme="minorHAnsi" w:cstheme="majorHAnsi"/>
          <w:color w:val="auto"/>
        </w:rPr>
        <w:commentReference w:id="325"/>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326" w:name="_Figure_3:_Skewness_1"/>
      <w:bookmarkStart w:id="327" w:name="_Figure_3:_Overall"/>
      <w:bookmarkEnd w:id="326"/>
      <w:bookmarkEnd w:id="327"/>
      <w:r w:rsidRPr="002E2A57">
        <w:rPr>
          <w:rFonts w:cstheme="majorHAnsi"/>
        </w:rPr>
        <w:t>Figure 3</w:t>
      </w:r>
      <w:r w:rsidR="00590201" w:rsidRPr="002E2A57">
        <w:rPr>
          <w:rFonts w:cstheme="majorHAnsi"/>
        </w:rPr>
        <w:t xml:space="preserve">: Overall percentile </w:t>
      </w:r>
      <w:commentRangeStart w:id="328"/>
      <w:r w:rsidR="00590201" w:rsidRPr="002E2A57">
        <w:rPr>
          <w:rFonts w:cstheme="majorHAnsi"/>
        </w:rPr>
        <w:t>results</w:t>
      </w:r>
      <w:commentRangeEnd w:id="328"/>
      <w:r w:rsidR="00DA38FB" w:rsidRPr="002E2A57">
        <w:rPr>
          <w:rStyle w:val="CommentReference"/>
          <w:rFonts w:eastAsiaTheme="minorHAnsi" w:cstheme="majorHAnsi"/>
          <w:color w:val="auto"/>
        </w:rPr>
        <w:commentReference w:id="328"/>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329" w:name="_Figure_4:_Evenness"/>
      <w:bookmarkEnd w:id="329"/>
    </w:p>
    <w:p w14:paraId="286499DB" w14:textId="7345FEB4" w:rsidR="00F531E5" w:rsidRPr="002E2A57" w:rsidRDefault="002C0ED0" w:rsidP="00103FDD">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p>
    <w:p w14:paraId="7DB67CB3" w14:textId="0E75959A" w:rsidR="008E3F4C" w:rsidRPr="002E2A57" w:rsidRDefault="00EE4DC6" w:rsidP="00EE4DC6">
      <w:pPr>
        <w:pStyle w:val="Heading5"/>
        <w:rPr>
          <w:rFonts w:cstheme="majorHAnsi"/>
        </w:rPr>
      </w:pPr>
      <w:bookmarkStart w:id="330" w:name="_Table_1:_Percentile"/>
      <w:bookmarkEnd w:id="330"/>
      <w:commentRangeStart w:id="331"/>
      <w:r w:rsidRPr="002E2A57">
        <w:rPr>
          <w:rFonts w:cstheme="majorHAnsi"/>
        </w:rPr>
        <w:t>Table 1: Percentile results</w:t>
      </w:r>
      <w:r w:rsidR="00066581" w:rsidRPr="002E2A57">
        <w:rPr>
          <w:rFonts w:cstheme="majorHAnsi"/>
        </w:rPr>
        <w:t xml:space="preserve"> (</w:t>
      </w:r>
      <w:r w:rsidR="00066581" w:rsidRPr="002E2A57">
        <w:rPr>
          <w:rFonts w:cstheme="majorHAnsi"/>
          <w:b/>
          <w:bCs/>
        </w:rPr>
        <w:t>move to supplement)</w:t>
      </w:r>
      <w:commentRangeEnd w:id="331"/>
      <w:r w:rsidR="00DA38FB" w:rsidRPr="002E2A57">
        <w:rPr>
          <w:rStyle w:val="CommentReference"/>
          <w:rFonts w:eastAsiaTheme="minorHAnsi" w:cstheme="majorHAnsi"/>
          <w:color w:val="auto"/>
        </w:rPr>
        <w:commentReference w:id="331"/>
      </w:r>
    </w:p>
    <w:p w14:paraId="1B3FF13E" w14:textId="77777777" w:rsidR="00EE4DC6" w:rsidRPr="002E2A57" w:rsidRDefault="00EE4DC6" w:rsidP="00EE4DC6">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rsidRPr="002E2A57" w14:paraId="07458DF6" w14:textId="77777777" w:rsidTr="00FE6B66">
        <w:trPr>
          <w:trHeight w:val="1322"/>
        </w:trPr>
        <w:tc>
          <w:tcPr>
            <w:tcW w:w="1493" w:type="dxa"/>
            <w:shd w:val="clear" w:color="auto" w:fill="auto"/>
            <w:vAlign w:val="center"/>
            <w:hideMark/>
          </w:tcPr>
          <w:p w14:paraId="7E455216" w14:textId="77777777" w:rsidR="00FE6B66" w:rsidRPr="002E2A57" w:rsidRDefault="00FE6B66">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446B1E83"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5C7E5FA1"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77278DBC"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437554DD"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FE6B66" w:rsidRPr="002E2A57" w14:paraId="4060CC22" w14:textId="77777777" w:rsidTr="00FE6B66">
        <w:trPr>
          <w:trHeight w:val="900"/>
        </w:trPr>
        <w:tc>
          <w:tcPr>
            <w:tcW w:w="1493" w:type="dxa"/>
            <w:shd w:val="clear" w:color="auto" w:fill="auto"/>
            <w:vAlign w:val="center"/>
            <w:hideMark/>
          </w:tcPr>
          <w:p w14:paraId="1263CA85"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195D13F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22D4387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4287BEA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6CA9925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r>
      <w:tr w:rsidR="00FE6B66" w:rsidRPr="002E2A57" w14:paraId="47A4E655" w14:textId="77777777" w:rsidTr="00FE6B66">
        <w:trPr>
          <w:trHeight w:val="1200"/>
        </w:trPr>
        <w:tc>
          <w:tcPr>
            <w:tcW w:w="1493" w:type="dxa"/>
            <w:shd w:val="clear" w:color="auto" w:fill="auto"/>
            <w:vAlign w:val="center"/>
            <w:hideMark/>
          </w:tcPr>
          <w:p w14:paraId="5C83FFCE"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4EF9584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EBD735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54FEA3A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47D814D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18113</w:t>
            </w:r>
          </w:p>
        </w:tc>
      </w:tr>
      <w:tr w:rsidR="00FE6B66" w:rsidRPr="002E2A57" w14:paraId="28A07685" w14:textId="77777777" w:rsidTr="00FE6B66">
        <w:trPr>
          <w:trHeight w:val="300"/>
        </w:trPr>
        <w:tc>
          <w:tcPr>
            <w:tcW w:w="1493" w:type="dxa"/>
            <w:shd w:val="clear" w:color="auto" w:fill="auto"/>
            <w:vAlign w:val="center"/>
            <w:hideMark/>
          </w:tcPr>
          <w:p w14:paraId="1C251D61"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56E4C53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216DB00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807FF54"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35DADEC2"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224</w:t>
            </w:r>
          </w:p>
        </w:tc>
      </w:tr>
      <w:tr w:rsidR="00FE6B66" w:rsidRPr="002E2A57" w14:paraId="4B65A8DA" w14:textId="77777777" w:rsidTr="00FE6B66">
        <w:trPr>
          <w:trHeight w:val="900"/>
        </w:trPr>
        <w:tc>
          <w:tcPr>
            <w:tcW w:w="1493" w:type="dxa"/>
            <w:shd w:val="clear" w:color="auto" w:fill="auto"/>
            <w:vAlign w:val="center"/>
            <w:hideMark/>
          </w:tcPr>
          <w:p w14:paraId="2EEF8F14"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3750C609"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30CA23F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55D23BEE"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7D51EFB3"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542</w:t>
            </w:r>
          </w:p>
        </w:tc>
      </w:tr>
      <w:tr w:rsidR="00FE6B66" w:rsidRPr="002E2A57" w14:paraId="6519FF4D" w14:textId="77777777" w:rsidTr="00FE6B66">
        <w:trPr>
          <w:trHeight w:val="1200"/>
        </w:trPr>
        <w:tc>
          <w:tcPr>
            <w:tcW w:w="1493" w:type="dxa"/>
            <w:shd w:val="clear" w:color="auto" w:fill="auto"/>
            <w:vAlign w:val="center"/>
            <w:hideMark/>
          </w:tcPr>
          <w:p w14:paraId="160B92BB"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5508DA1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4FA45DA1"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6FA8D42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3AE1021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537C0E90" w14:textId="095E8420" w:rsidR="008E3F4C" w:rsidRPr="002E2A57"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2E2A57" w14:paraId="49F9BD59" w14:textId="77777777" w:rsidTr="00FE6B66">
        <w:trPr>
          <w:trHeight w:val="1430"/>
        </w:trPr>
        <w:tc>
          <w:tcPr>
            <w:tcW w:w="1525" w:type="dxa"/>
            <w:shd w:val="clear" w:color="auto" w:fill="auto"/>
            <w:vAlign w:val="center"/>
            <w:hideMark/>
          </w:tcPr>
          <w:p w14:paraId="5F662DB5" w14:textId="77777777" w:rsidR="00FE6B66" w:rsidRPr="002E2A57" w:rsidRDefault="00FE6B66" w:rsidP="00FE6B66">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DF464CC"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53CBE37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4FE221B9"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313499B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FE6B66" w:rsidRPr="002E2A57" w14:paraId="609CB56A" w14:textId="77777777" w:rsidTr="00FE6B66">
        <w:trPr>
          <w:trHeight w:val="1200"/>
        </w:trPr>
        <w:tc>
          <w:tcPr>
            <w:tcW w:w="1525" w:type="dxa"/>
            <w:shd w:val="clear" w:color="auto" w:fill="auto"/>
            <w:vAlign w:val="center"/>
            <w:hideMark/>
          </w:tcPr>
          <w:p w14:paraId="0CE1DE32"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5015D5FE"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70BF4318"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747DD70B"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1AAFAD6C"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FE6B66" w:rsidRPr="002E2A57" w14:paraId="21B08040" w14:textId="77777777" w:rsidTr="00FE6B66">
        <w:trPr>
          <w:trHeight w:val="600"/>
        </w:trPr>
        <w:tc>
          <w:tcPr>
            <w:tcW w:w="1525" w:type="dxa"/>
            <w:shd w:val="clear" w:color="auto" w:fill="auto"/>
            <w:vAlign w:val="center"/>
            <w:hideMark/>
          </w:tcPr>
          <w:p w14:paraId="76E891A6"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53288DF5"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DAC532"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44CBFD29"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0BBDA3F"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1300B5AD" w14:textId="77777777" w:rsidR="008E3F4C" w:rsidRPr="002E2A57" w:rsidRDefault="008E3F4C" w:rsidP="00103FDD">
      <w:pPr>
        <w:rPr>
          <w:rFonts w:asciiTheme="majorHAnsi" w:hAnsiTheme="majorHAnsi" w:cstheme="majorHAnsi"/>
        </w:rPr>
      </w:pPr>
    </w:p>
    <w:p w14:paraId="29E718C6" w14:textId="7C7ADEC6" w:rsidR="00E43750" w:rsidRPr="002E2A57" w:rsidRDefault="00E43750" w:rsidP="00E43750">
      <w:pPr>
        <w:pStyle w:val="Heading5"/>
        <w:rPr>
          <w:rFonts w:cstheme="majorHAnsi"/>
        </w:rPr>
      </w:pPr>
      <w:bookmarkStart w:id="332" w:name="_Figure_5:_95%"/>
      <w:bookmarkEnd w:id="332"/>
      <w:commentRangeStart w:id="333"/>
      <w:r w:rsidRPr="002E2A57">
        <w:rPr>
          <w:rFonts w:cstheme="majorHAnsi"/>
        </w:rPr>
        <w:t xml:space="preserve">Figure 5: 95% </w:t>
      </w:r>
      <w:r w:rsidR="00FC6BCB" w:rsidRPr="002E2A57">
        <w:rPr>
          <w:rFonts w:cstheme="majorHAnsi"/>
        </w:rPr>
        <w:t>intervals</w:t>
      </w:r>
      <w:r w:rsidR="00C61384" w:rsidRPr="002E2A57">
        <w:rPr>
          <w:rFonts w:cstheme="majorHAnsi"/>
        </w:rPr>
        <w:t xml:space="preserve"> vs. size of feasible set</w:t>
      </w:r>
      <w:r w:rsidR="00066581" w:rsidRPr="002E2A57">
        <w:rPr>
          <w:rFonts w:cstheme="majorHAnsi"/>
        </w:rPr>
        <w:t xml:space="preserve"> </w:t>
      </w:r>
      <w:r w:rsidR="00066581" w:rsidRPr="002E2A57">
        <w:rPr>
          <w:rFonts w:cstheme="majorHAnsi"/>
          <w:b/>
          <w:bCs/>
        </w:rPr>
        <w:t>(move to supplement)</w:t>
      </w:r>
      <w:commentRangeEnd w:id="333"/>
      <w:r w:rsidR="00E27149" w:rsidRPr="002E2A57">
        <w:rPr>
          <w:rStyle w:val="CommentReference"/>
          <w:rFonts w:eastAsiaTheme="minorHAnsi" w:cstheme="majorHAnsi"/>
          <w:color w:val="auto"/>
        </w:rPr>
        <w:commentReference w:id="333"/>
      </w:r>
    </w:p>
    <w:p w14:paraId="57819947" w14:textId="2725FECC"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Pr="002E2A57" w:rsidRDefault="00027BE2" w:rsidP="00E43750">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w:t>
      </w:r>
      <w:r w:rsidR="00AD63A0" w:rsidRPr="002E2A57">
        <w:rPr>
          <w:rFonts w:asciiTheme="majorHAnsi" w:hAnsiTheme="majorHAnsi" w:cstheme="majorHAnsi"/>
        </w:rPr>
        <w:t>The number of elements in the feasible set increases with increasing S, N, and average abundance (N/S).</w:t>
      </w:r>
      <w:r w:rsidRPr="002E2A57">
        <w:rPr>
          <w:rFonts w:asciiTheme="majorHAnsi" w:hAnsiTheme="majorHAnsi" w:cstheme="majorHAnsi"/>
        </w:rPr>
        <w:t xml:space="preserve"> </w:t>
      </w:r>
      <w:r w:rsidR="00884657" w:rsidRPr="002E2A57">
        <w:rPr>
          <w:rFonts w:asciiTheme="majorHAnsi" w:hAnsiTheme="majorHAnsi" w:cstheme="majorHAnsi"/>
        </w:rPr>
        <w:t xml:space="preserve">Both plots exclude feasible sets with fewer than 20 unique values for skewness or evenness, and skewness also excludes communities with S &lt; 3. </w:t>
      </w:r>
    </w:p>
    <w:p w14:paraId="79740B41" w14:textId="7033C744" w:rsidR="00E43750" w:rsidRPr="002E2A57" w:rsidRDefault="00E43750" w:rsidP="00E43750">
      <w:pPr>
        <w:pStyle w:val="Heading5"/>
        <w:rPr>
          <w:rFonts w:cstheme="majorHAnsi"/>
        </w:rPr>
      </w:pPr>
      <w:bookmarkStart w:id="334" w:name="_Figure_7:_Distribution"/>
      <w:bookmarkEnd w:id="334"/>
      <w:commentRangeStart w:id="335"/>
      <w:r w:rsidRPr="002E2A57">
        <w:rPr>
          <w:rFonts w:cstheme="majorHAnsi"/>
        </w:rPr>
        <w:t>Figure 7: Distribution of 95% intervals by dataset</w:t>
      </w:r>
      <w:commentRangeEnd w:id="335"/>
      <w:r w:rsidR="00B20261" w:rsidRPr="002E2A57">
        <w:rPr>
          <w:rStyle w:val="CommentReference"/>
          <w:rFonts w:eastAsiaTheme="minorHAnsi" w:cstheme="majorHAnsi"/>
          <w:color w:val="auto"/>
        </w:rPr>
        <w:commentReference w:id="335"/>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2E2A57" w:rsidRDefault="00E43750" w:rsidP="00E43750">
      <w:pPr>
        <w:pStyle w:val="Heading5"/>
        <w:rPr>
          <w:rFonts w:cstheme="majorHAnsi"/>
        </w:rPr>
      </w:pPr>
      <w:bookmarkStart w:id="336" w:name="_Figure_8:_Direct"/>
      <w:bookmarkEnd w:id="336"/>
      <w:r w:rsidRPr="002E2A57">
        <w:rPr>
          <w:rFonts w:cstheme="majorHAnsi"/>
        </w:rPr>
        <w:t xml:space="preserve">Figure 8: Direct comparison of FIA and similarly sized </w:t>
      </w:r>
      <w:commentRangeStart w:id="337"/>
      <w:r w:rsidRPr="002E2A57">
        <w:rPr>
          <w:rFonts w:cstheme="majorHAnsi"/>
        </w:rPr>
        <w:t>sites</w:t>
      </w:r>
      <w:commentRangeEnd w:id="337"/>
      <w:r w:rsidR="00F74CD1" w:rsidRPr="002E2A57">
        <w:rPr>
          <w:rStyle w:val="CommentReference"/>
          <w:rFonts w:eastAsiaTheme="minorHAnsi" w:cstheme="majorHAnsi"/>
          <w:color w:val="auto"/>
        </w:rPr>
        <w:commentReference w:id="337"/>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33EFCDD3" w14:textId="77777777" w:rsidR="00E358DF" w:rsidRPr="002E2A57" w:rsidRDefault="00E358DF" w:rsidP="00E43750">
      <w:pPr>
        <w:rPr>
          <w:rFonts w:asciiTheme="majorHAnsi" w:hAnsiTheme="majorHAnsi" w:cstheme="majorHAnsi"/>
        </w:rPr>
      </w:pPr>
    </w:p>
    <w:p w14:paraId="50B9110B" w14:textId="339AFBFD" w:rsidR="00170F9A" w:rsidRPr="002E2A57" w:rsidRDefault="00170F9A" w:rsidP="00170F9A">
      <w:pPr>
        <w:pStyle w:val="Heading5"/>
        <w:rPr>
          <w:rFonts w:cstheme="majorHAnsi"/>
        </w:rPr>
      </w:pPr>
      <w:bookmarkStart w:id="338" w:name="_Table_2:_Percentile"/>
      <w:bookmarkEnd w:id="338"/>
      <w:r w:rsidRPr="002E2A57">
        <w:rPr>
          <w:rFonts w:cstheme="majorHAnsi"/>
        </w:rPr>
        <w:t>Table 2: Percentile results comparing FIA to direct counterparts</w:t>
      </w:r>
      <w:r w:rsidR="006755CE" w:rsidRPr="002E2A57">
        <w:rPr>
          <w:rFonts w:cstheme="majorHAnsi"/>
        </w:rPr>
        <w:t xml:space="preserve"> </w:t>
      </w:r>
      <w:r w:rsidR="006755CE" w:rsidRPr="002E2A57">
        <w:rPr>
          <w:rFonts w:cstheme="majorHAnsi"/>
          <w:b/>
          <w:bCs/>
        </w:rPr>
        <w:t xml:space="preserve">(move to </w:t>
      </w:r>
      <w:commentRangeStart w:id="339"/>
      <w:r w:rsidR="006755CE" w:rsidRPr="002E2A57">
        <w:rPr>
          <w:rFonts w:cstheme="majorHAnsi"/>
          <w:b/>
          <w:bCs/>
        </w:rPr>
        <w:t>supplement</w:t>
      </w:r>
      <w:commentRangeEnd w:id="339"/>
      <w:r w:rsidR="003E4781">
        <w:rPr>
          <w:rStyle w:val="CommentReference"/>
          <w:rFonts w:asciiTheme="minorHAnsi" w:eastAsiaTheme="minorHAnsi" w:hAnsiTheme="minorHAnsi" w:cstheme="minorBidi"/>
          <w:color w:val="auto"/>
        </w:rPr>
        <w:commentReference w:id="339"/>
      </w:r>
      <w:r w:rsidR="006755CE" w:rsidRPr="002E2A57">
        <w:rPr>
          <w:rFonts w:cstheme="majorHAnsi"/>
          <w:b/>
          <w:bCs/>
        </w:rPr>
        <w:t>)</w:t>
      </w:r>
    </w:p>
    <w:p w14:paraId="7BC04230" w14:textId="349D20D0" w:rsidR="00E43750" w:rsidRPr="002E2A57" w:rsidRDefault="00E43750" w:rsidP="00E43750">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2E2A57" w14:paraId="6ED15205" w14:textId="77777777" w:rsidTr="00922448">
        <w:trPr>
          <w:trHeight w:val="1430"/>
        </w:trPr>
        <w:tc>
          <w:tcPr>
            <w:tcW w:w="1525" w:type="dxa"/>
            <w:shd w:val="clear" w:color="auto" w:fill="auto"/>
            <w:vAlign w:val="center"/>
            <w:hideMark/>
          </w:tcPr>
          <w:p w14:paraId="31DEFD37" w14:textId="77777777" w:rsidR="00557B6E" w:rsidRPr="002E2A57" w:rsidRDefault="00557B6E" w:rsidP="00922448">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52A4E326"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1AAAFD2D"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2CBF6F0E"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47143F68"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557B6E" w:rsidRPr="002E2A57" w14:paraId="69EE0738" w14:textId="77777777" w:rsidTr="00557B6E">
        <w:trPr>
          <w:trHeight w:val="1200"/>
        </w:trPr>
        <w:tc>
          <w:tcPr>
            <w:tcW w:w="1525" w:type="dxa"/>
            <w:shd w:val="clear" w:color="auto" w:fill="auto"/>
            <w:vAlign w:val="center"/>
            <w:hideMark/>
          </w:tcPr>
          <w:p w14:paraId="6F447077"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2F9B7FBD" w14:textId="79D82265"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7B804EE5" w14:textId="2D531D01"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45FB436" w14:textId="1315D4FE"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66912965" w14:textId="66164073"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557B6E" w:rsidRPr="002E2A57" w14:paraId="2CBFDBF6" w14:textId="77777777" w:rsidTr="00557B6E">
        <w:trPr>
          <w:trHeight w:val="600"/>
        </w:trPr>
        <w:tc>
          <w:tcPr>
            <w:tcW w:w="1525" w:type="dxa"/>
            <w:shd w:val="clear" w:color="auto" w:fill="auto"/>
            <w:vAlign w:val="center"/>
            <w:hideMark/>
          </w:tcPr>
          <w:p w14:paraId="6B97CF06"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39EE17A9" w14:textId="3854D090"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7E0E793F" w14:textId="6E59710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C4E5156" w14:textId="4A1FEED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33931600" w14:textId="4138F374"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B009EF6" w14:textId="049433C7" w:rsidR="00557B6E" w:rsidRDefault="00557B6E" w:rsidP="00E43750">
      <w:pPr>
        <w:rPr>
          <w:rFonts w:asciiTheme="majorHAnsi" w:hAnsiTheme="majorHAnsi" w:cstheme="majorHAnsi"/>
        </w:rPr>
      </w:pPr>
    </w:p>
    <w:p w14:paraId="449319BB" w14:textId="5A4EFCDD" w:rsidR="005A1B6E" w:rsidRDefault="005A1B6E">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proofErr w:type="gramStart"/>
      <w:r>
        <w:t>users</w:t>
      </w:r>
      <w:proofErr w:type="gramEnd"/>
      <w:r>
        <w:t xml:space="preserve">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e,Hao" w:date="2020-11-02T15:08:00Z" w:initials="Y">
    <w:p w14:paraId="1D6B769B" w14:textId="70ACB9C6" w:rsidR="001B4F0F" w:rsidRDefault="001B4F0F">
      <w:pPr>
        <w:pStyle w:val="CommentText"/>
      </w:pPr>
      <w:r>
        <w:rPr>
          <w:rStyle w:val="CommentReference"/>
        </w:rPr>
        <w:annotationRef/>
      </w:r>
      <w:r>
        <w:t>this qualifier is unnecessary, since you already write "across varied"</w:t>
      </w:r>
    </w:p>
  </w:comment>
  <w:comment w:id="1" w:author="Ye,Hao" w:date="2020-11-02T15:13:00Z" w:initials="Y">
    <w:p w14:paraId="57CC1B14" w14:textId="77777777" w:rsidR="008D52EF" w:rsidRDefault="001B4F0F">
      <w:pPr>
        <w:pStyle w:val="CommentText"/>
      </w:pPr>
      <w:r>
        <w:rPr>
          <w:rStyle w:val="CommentReference"/>
        </w:rPr>
        <w:annotationRef/>
      </w:r>
      <w:r>
        <w:t>I'm left a little confused by this -- why is the SAD used to test theories, if it fails to distinguish between theories</w:t>
      </w:r>
      <w:r w:rsidR="008D52EF">
        <w:t xml:space="preserve">? </w:t>
      </w:r>
    </w:p>
    <w:p w14:paraId="0D0B1310" w14:textId="4C543D44" w:rsidR="008D52EF" w:rsidRDefault="008D52EF">
      <w:pPr>
        <w:pStyle w:val="CommentText"/>
      </w:pPr>
    </w:p>
    <w:p w14:paraId="51907FCD" w14:textId="1BBFC8C8" w:rsidR="008D52EF" w:rsidRDefault="008D52EF">
      <w:pPr>
        <w:pStyle w:val="CommentText"/>
      </w:pPr>
      <w:r>
        <w:t xml:space="preserve">Maybe the first sentence needs to </w:t>
      </w:r>
      <w:r w:rsidR="00C014F7">
        <w:t xml:space="preserve">specify that ecological theories are </w:t>
      </w:r>
      <w:r w:rsidR="00ED3484">
        <w:t>validated</w:t>
      </w:r>
      <w:r w:rsidR="00C014F7">
        <w:t xml:space="preserve"> based on whether they produce the canonical shape of an SAD</w:t>
      </w:r>
      <w:r w:rsidR="00ED3484">
        <w:t>, but that the SAD shape is insufficient for distinguishing between theories</w:t>
      </w:r>
      <w:r w:rsidR="00C014F7">
        <w:t>?</w:t>
      </w:r>
    </w:p>
  </w:comment>
  <w:comment w:id="4" w:author="Ye,Hao" w:date="2020-11-02T15:46:00Z" w:initials="Y">
    <w:p w14:paraId="40003858" w14:textId="304EB139" w:rsidR="00ED3484" w:rsidRDefault="00ED3484">
      <w:pPr>
        <w:pStyle w:val="CommentText"/>
      </w:pPr>
      <w:r>
        <w:rPr>
          <w:rStyle w:val="CommentReference"/>
        </w:rPr>
        <w:annotationRef/>
      </w:r>
      <w:r>
        <w:t>This reads as a bit vague without having a clearer idea of the theory-SAD linkage above: use as a theoretical benchmark, how? assessing the processes - in what way?</w:t>
      </w:r>
    </w:p>
  </w:comment>
  <w:comment w:id="5" w:author="Ye,Hao" w:date="2020-11-02T15:51:00Z" w:initials="Y">
    <w:p w14:paraId="0C0A18DD" w14:textId="3A74007D" w:rsidR="000E0D04" w:rsidRDefault="000E0D04">
      <w:pPr>
        <w:pStyle w:val="CommentText"/>
      </w:pPr>
      <w:r>
        <w:rPr>
          <w:rStyle w:val="CommentReference"/>
        </w:rPr>
        <w:annotationRef/>
      </w:r>
      <w:r>
        <w:rPr>
          <w:rStyle w:val="CommentReference"/>
        </w:rPr>
        <w:t xml:space="preserve">I'd prefer reordering the clauses here, so that the narrative flow continues with SAD as a biological pattern from the previous paragraph and into the statistical nature in this paragraph. </w:t>
      </w:r>
      <w:r w:rsidR="002F65F3">
        <w:rPr>
          <w:rStyle w:val="CommentReference"/>
        </w:rPr>
        <w:t>This currently feels like it belongs in a discussion of SAD statistics, with this paragraph wandering into biology.</w:t>
      </w:r>
    </w:p>
  </w:comment>
  <w:comment w:id="6" w:author="Ye,Hao" w:date="2020-11-02T15:53:00Z" w:initials="Y">
    <w:p w14:paraId="22BB5036" w14:textId="1C494AB0" w:rsidR="00EF036D" w:rsidRDefault="00EF036D">
      <w:pPr>
        <w:pStyle w:val="CommentText"/>
      </w:pPr>
      <w:r>
        <w:rPr>
          <w:rStyle w:val="CommentReference"/>
        </w:rPr>
        <w:annotationRef/>
      </w:r>
      <w:r>
        <w:t>Awkward to not have a citation for this. Maybe the references in the previous sentence could be shifted here, since the last sentence is a more general statement anyway?</w:t>
      </w:r>
    </w:p>
  </w:comment>
  <w:comment w:id="7" w:author="Ye,Hao" w:date="2020-11-02T15:55:00Z" w:initials="Y">
    <w:p w14:paraId="42C2F421" w14:textId="5DEB8A73" w:rsidR="00EF036D" w:rsidRDefault="00EF036D">
      <w:pPr>
        <w:pStyle w:val="CommentText"/>
      </w:pPr>
      <w:r>
        <w:rPr>
          <w:rStyle w:val="CommentReference"/>
        </w:rPr>
        <w:annotationRef/>
      </w:r>
      <w:r>
        <w:rPr>
          <w:rStyle w:val="CommentReference"/>
        </w:rPr>
        <w:t>Maybe some of this needs to be in the prior paragraph - it feels a bit late to define the SAD here.</w:t>
      </w:r>
    </w:p>
  </w:comment>
  <w:comment w:id="14" w:author="Ye,Hao" w:date="2020-11-02T16:10:00Z" w:initials="Y">
    <w:p w14:paraId="106141A7" w14:textId="11E2C7E5" w:rsidR="00427761" w:rsidRDefault="00427761">
      <w:pPr>
        <w:pStyle w:val="CommentText"/>
      </w:pPr>
      <w:r>
        <w:rPr>
          <w:rStyle w:val="CommentReference"/>
        </w:rPr>
        <w:annotationRef/>
      </w:r>
      <w:r>
        <w:t>I sort of understand the meaning of this sentence as "power-law distributions emerge as most likely for abundance distributions", but the comparison with a Gaussian makes me think the mathematical logic is the same, and I don't think it is?</w:t>
      </w:r>
      <w:r w:rsidR="008A00FE">
        <w:t xml:space="preserve"> I think an alternative bridge sentence is possible, or maybe even unnecessary</w:t>
      </w:r>
      <w:r w:rsidR="00E347AA">
        <w:t xml:space="preserve"> in this instance.</w:t>
      </w:r>
    </w:p>
  </w:comment>
  <w:comment w:id="26" w:author="Ye,Hao" w:date="2020-11-02T17:04:00Z" w:initials="Y">
    <w:p w14:paraId="1D087728" w14:textId="77777777" w:rsidR="00D9010C" w:rsidRDefault="00D9010C">
      <w:pPr>
        <w:pStyle w:val="CommentText"/>
      </w:pPr>
      <w:r>
        <w:rPr>
          <w:rStyle w:val="CommentReference"/>
        </w:rPr>
        <w:annotationRef/>
      </w:r>
      <w:r>
        <w:t>This begins with an issue of small S and N, but then the next few sentences discuss large S and N cases.</w:t>
      </w:r>
    </w:p>
    <w:p w14:paraId="5619B7AE" w14:textId="77777777" w:rsidR="00D9010C" w:rsidRDefault="00D9010C">
      <w:pPr>
        <w:pStyle w:val="CommentText"/>
      </w:pPr>
    </w:p>
    <w:p w14:paraId="58D844E4" w14:textId="57A553EA" w:rsidR="00D9010C" w:rsidRDefault="00D9010C">
      <w:pPr>
        <w:pStyle w:val="CommentText"/>
      </w:pPr>
      <w:r>
        <w:t>An alternative opener for this paragraph is to introduce the idea that sensitivity to detecting deviations in SAD can depend on S and N. (and then the details of large and small S &amp; N dovetail as examples -- an illustrative figure might be useful as well.)</w:t>
      </w:r>
    </w:p>
  </w:comment>
  <w:comment w:id="28" w:author="Ye,Hao" w:date="2020-11-02T17:06:00Z" w:initials="Y">
    <w:p w14:paraId="6857761C" w14:textId="390B3C69" w:rsidR="00D9010C" w:rsidRDefault="00D9010C">
      <w:pPr>
        <w:pStyle w:val="CommentText"/>
      </w:pPr>
      <w:r>
        <w:rPr>
          <w:rStyle w:val="CommentReference"/>
        </w:rPr>
        <w:annotationRef/>
      </w:r>
      <w:r>
        <w:t>why not just describe this using S and N?</w:t>
      </w:r>
    </w:p>
  </w:comment>
  <w:comment w:id="35" w:author="Ye,Hao" w:date="2020-11-02T17:15:00Z" w:initials="Y">
    <w:p w14:paraId="3963A000" w14:textId="77777777" w:rsidR="00460674" w:rsidRDefault="00460674" w:rsidP="00460674">
      <w:pPr>
        <w:pStyle w:val="CommentText"/>
      </w:pPr>
      <w:r>
        <w:rPr>
          <w:rStyle w:val="CommentReference"/>
        </w:rPr>
        <w:annotationRef/>
      </w:r>
      <w:r>
        <w:rPr>
          <w:rStyle w:val="CommentReference"/>
        </w:rPr>
        <w:annotationRef/>
      </w:r>
      <w:r>
        <w:t>This feels almost as an afterthought on the discussion -- again I think integrating the SAD into the text will make it flow better than discussing the logic as a generality and then giving specifics for the SAD.</w:t>
      </w:r>
    </w:p>
    <w:p w14:paraId="33019EA8" w14:textId="3DFDEC34" w:rsidR="00460674" w:rsidRDefault="00460674">
      <w:pPr>
        <w:pStyle w:val="CommentText"/>
      </w:pPr>
    </w:p>
  </w:comment>
  <w:comment w:id="39" w:author="Ye,Hao" w:date="2020-11-02T17:16:00Z" w:initials="Y">
    <w:p w14:paraId="515B5650" w14:textId="7FCB8DA9" w:rsidR="00460674" w:rsidRDefault="00460674">
      <w:pPr>
        <w:pStyle w:val="CommentText"/>
      </w:pPr>
      <w:r>
        <w:rPr>
          <w:rStyle w:val="CommentReference"/>
        </w:rPr>
        <w:annotationRef/>
      </w:r>
      <w:r>
        <w:t xml:space="preserve">I don't quite understand this </w:t>
      </w:r>
      <w:proofErr w:type="gramStart"/>
      <w:r>
        <w:t>argument?</w:t>
      </w:r>
      <w:proofErr w:type="gramEnd"/>
    </w:p>
  </w:comment>
  <w:comment w:id="43" w:author="Ye,Hao" w:date="2020-11-02T17:32:00Z" w:initials="Y">
    <w:p w14:paraId="162F7A5C" w14:textId="0CCA30C4" w:rsidR="00A463F1" w:rsidRDefault="00A463F1">
      <w:pPr>
        <w:pStyle w:val="CommentText"/>
      </w:pPr>
      <w:r>
        <w:rPr>
          <w:rStyle w:val="CommentReference"/>
        </w:rPr>
        <w:annotationRef/>
      </w:r>
      <w:r>
        <w:t>I'm a bit unclear on what "small-size phenomena" refers to - is it not just that sensitivity to detect deviations in SAD depend on S and N, with higher sensitivity at higher N?</w:t>
      </w:r>
    </w:p>
  </w:comment>
  <w:comment w:id="45" w:author="Ye,Hao" w:date="2020-11-02T20:51:00Z" w:initials="Y">
    <w:p w14:paraId="1043E97C" w14:textId="24E1ED00" w:rsidR="00BD1E2D" w:rsidRDefault="00BD1E2D">
      <w:pPr>
        <w:pStyle w:val="CommentText"/>
      </w:pPr>
      <w:r>
        <w:rPr>
          <w:rStyle w:val="CommentReference"/>
        </w:rPr>
        <w:annotationRef/>
      </w:r>
      <w:r>
        <w:t>could use some rewording, but I have no ideas at the moment.</w:t>
      </w:r>
    </w:p>
  </w:comment>
  <w:comment w:id="56" w:author="Ye,Hao" w:date="2020-11-02T20:53:00Z" w:initials="Y">
    <w:p w14:paraId="1B8553D8" w14:textId="7F3589D8" w:rsidR="008B2D25" w:rsidRDefault="008B2D25">
      <w:pPr>
        <w:pStyle w:val="CommentText"/>
      </w:pPr>
      <w:r>
        <w:rPr>
          <w:rStyle w:val="CommentReference"/>
        </w:rPr>
        <w:annotationRef/>
      </w:r>
      <w:r>
        <w:t>naively, aren't these the same thing?</w:t>
      </w:r>
    </w:p>
  </w:comment>
  <w:comment w:id="44" w:author="Ye,Hao" w:date="2020-11-16T15:59:00Z" w:initials="Y">
    <w:p w14:paraId="74DDF87F" w14:textId="251A3C42" w:rsidR="00C95153" w:rsidRDefault="00C95153">
      <w:pPr>
        <w:pStyle w:val="CommentText"/>
      </w:pPr>
      <w:r>
        <w:rPr>
          <w:rStyle w:val="CommentReference"/>
        </w:rPr>
        <w:annotationRef/>
      </w:r>
      <w:r>
        <w:t>This would be a good spot to introduce the "feasible set" as the statistical baseline that you compare against in the remainder of the paper.</w:t>
      </w:r>
    </w:p>
  </w:comment>
  <w:comment w:id="61"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66" w:author="Ye,Hao" w:date="2020-11-02T21:05:00Z" w:initials="Y">
    <w:p w14:paraId="7D70765E" w14:textId="72BBB76A" w:rsidR="00E575F8" w:rsidRDefault="00E575F8">
      <w:pPr>
        <w:pStyle w:val="CommentText"/>
      </w:pPr>
      <w:r>
        <w:rPr>
          <w:rStyle w:val="CommentReference"/>
        </w:rPr>
        <w:annotationRef/>
      </w:r>
      <w:r>
        <w:t>needs an explanation that including all time points would give the impression of multiple samples, when they are likely to covary highly.</w:t>
      </w:r>
    </w:p>
  </w:comment>
  <w:comment w:id="67"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68"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5367EA">
      <w:pPr>
        <w:pStyle w:val="CommentText"/>
      </w:pPr>
      <w:hyperlink r:id="rId2" w:history="1">
        <w:r w:rsidR="0072461F" w:rsidRPr="00AF0C42">
          <w:rPr>
            <w:rStyle w:val="Hyperlink"/>
          </w:rPr>
          <w:t>https://github.com/diazrenata/scadsanalysis/issues/43</w:t>
        </w:r>
      </w:hyperlink>
      <w:r w:rsidR="0072461F">
        <w:t xml:space="preserve"> </w:t>
      </w:r>
    </w:p>
  </w:comment>
  <w:comment w:id="82" w:author="Ye,Hao" w:date="2020-11-05T16:55:00Z" w:initials="Y">
    <w:p w14:paraId="0C2396C7" w14:textId="53C2F339" w:rsidR="008F243B" w:rsidRDefault="008F243B">
      <w:pPr>
        <w:pStyle w:val="CommentText"/>
      </w:pPr>
      <w:r>
        <w:rPr>
          <w:rStyle w:val="CommentReference"/>
        </w:rPr>
        <w:annotationRef/>
      </w:r>
      <w:r>
        <w:t xml:space="preserve">Not sure if you want to add that letting 1,3,5 be a different SAD than 3,1,5 would impose an additional assumption about the individual species having specific abundances. </w:t>
      </w:r>
      <w:proofErr w:type="gramStart"/>
      <w:r>
        <w:t>So</w:t>
      </w:r>
      <w:proofErr w:type="gramEnd"/>
      <w:r>
        <w:t xml:space="preserve"> the definition as written is more of a minimal null hypothesis.</w:t>
      </w:r>
    </w:p>
  </w:comment>
  <w:comment w:id="113" w:author="Ye,Hao" w:date="2020-11-16T11:01:00Z" w:initials="Y">
    <w:p w14:paraId="67D40F0F" w14:textId="7C7AEB62" w:rsidR="000E644A" w:rsidRDefault="000E644A">
      <w:pPr>
        <w:pStyle w:val="CommentText"/>
      </w:pPr>
      <w:r>
        <w:rPr>
          <w:rStyle w:val="CommentReference"/>
        </w:rPr>
        <w:annotationRef/>
      </w:r>
      <w:r>
        <w:t xml:space="preserve">I'd prefer a descriptor that more clearly indicates that these are SADs generated without any process that biases the SAD, </w:t>
      </w:r>
      <w:r w:rsidR="004848B6">
        <w:t>since "random" can include processes that bias towards different kinds of random distributions.</w:t>
      </w:r>
      <w:r w:rsidR="003A16F6">
        <w:t xml:space="preserve"> (i.e. avoid the use of "random" to mean absence of mechanism)</w:t>
      </w:r>
    </w:p>
  </w:comment>
  <w:comment w:id="156"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57"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158"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159" w:author="Ye,Hao" w:date="2020-11-16T11:37:00Z" w:initials="Y">
    <w:p w14:paraId="5832F577" w14:textId="39612916" w:rsidR="00FB3B40" w:rsidRDefault="00FB3B40">
      <w:pPr>
        <w:pStyle w:val="CommentText"/>
      </w:pPr>
      <w:r>
        <w:rPr>
          <w:rStyle w:val="CommentReference"/>
        </w:rPr>
        <w:annotationRef/>
      </w:r>
      <w:r>
        <w:t>Are the comparisons two-tailed, or are we always looking for more skewness, less evenness?</w:t>
      </w:r>
    </w:p>
  </w:comment>
  <w:comment w:id="160" w:author="Ye,Hao" w:date="2020-11-16T11:41:00Z" w:initials="Y">
    <w:p w14:paraId="5AA8CD3C" w14:textId="284DC7C9" w:rsidR="00283E1F" w:rsidRDefault="00283E1F">
      <w:pPr>
        <w:pStyle w:val="CommentText"/>
      </w:pPr>
      <w:r>
        <w:rPr>
          <w:rStyle w:val="CommentReference"/>
        </w:rPr>
        <w:annotationRef/>
      </w:r>
      <w:r>
        <w:t>this phrasing confuses me -- do you mean the values for evenness were more distributed across the percentile ranks of the sampled feasible set?</w:t>
      </w:r>
    </w:p>
  </w:comment>
  <w:comment w:id="165" w:author="Ye,Hao" w:date="2020-11-16T11:43:00Z" w:initials="Y">
    <w:p w14:paraId="0C73D05E" w14:textId="3663BCD5" w:rsidR="0072549F" w:rsidRDefault="0072549F">
      <w:pPr>
        <w:pStyle w:val="CommentText"/>
      </w:pPr>
      <w:r>
        <w:rPr>
          <w:rStyle w:val="CommentReference"/>
        </w:rPr>
        <w:annotationRef/>
      </w:r>
      <w:r>
        <w:t xml:space="preserve">Is there a better term for this, since "expectation" = "mean"? Kurtosis or similar? </w:t>
      </w:r>
    </w:p>
  </w:comment>
  <w:comment w:id="166"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171" w:author="Ye,Hao" w:date="2020-11-16T11:45:00Z" w:initials="Y">
    <w:p w14:paraId="0A1F8466" w14:textId="1E5D5271" w:rsidR="0072549F" w:rsidRDefault="0072549F">
      <w:pPr>
        <w:pStyle w:val="CommentText"/>
      </w:pPr>
      <w:r>
        <w:rPr>
          <w:rStyle w:val="CommentReference"/>
        </w:rPr>
        <w:annotationRef/>
      </w:r>
      <w:r>
        <w:t>for both skewness and evenness?</w:t>
      </w:r>
    </w:p>
  </w:comment>
  <w:comment w:id="172"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183" w:author="Ye,Hao" w:date="2020-11-16T16:05:00Z" w:initials="Y">
    <w:p w14:paraId="72A6D9CF" w14:textId="0BFFA183" w:rsidR="00A06AE4" w:rsidRDefault="00A06AE4">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w:t>
      </w:r>
      <w:r w:rsidR="009D2AEF">
        <w:t>, right?</w:t>
      </w:r>
    </w:p>
  </w:comment>
  <w:comment w:id="219"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221"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231" w:author="Ye,Hao" w:date="2020-11-16T19:09:00Z" w:initials="Y">
    <w:p w14:paraId="35D343AD" w14:textId="0EB93A2D" w:rsidR="00C707F2" w:rsidRDefault="00C707F2">
      <w:pPr>
        <w:pStyle w:val="CommentText"/>
      </w:pPr>
      <w:r>
        <w:rPr>
          <w:rStyle w:val="CommentReference"/>
        </w:rPr>
        <w:annotationRef/>
      </w:r>
      <w:r>
        <w:t>intentionally avoiding "signal from noise"?</w:t>
      </w:r>
    </w:p>
  </w:comment>
  <w:comment w:id="284" w:author="Ye,Hao" w:date="2020-11-16T19:38:00Z" w:initials="Y">
    <w:p w14:paraId="63253ACD" w14:textId="2F93619A" w:rsidR="00950445" w:rsidRDefault="00950445">
      <w:pPr>
        <w:pStyle w:val="CommentText"/>
      </w:pPr>
      <w:r>
        <w:rPr>
          <w:rStyle w:val="CommentReference"/>
        </w:rPr>
        <w:annotationRef/>
      </w:r>
      <w:r>
        <w:t>I still think this needs a bit of rephrasing to be less jargon-y.</w:t>
      </w:r>
    </w:p>
  </w:comment>
  <w:comment w:id="286" w:author="Ye,Hao" w:date="2020-11-16T19:40:00Z" w:initials="Y">
    <w:p w14:paraId="4414168E" w14:textId="27005756" w:rsidR="00950445" w:rsidRDefault="00950445">
      <w:pPr>
        <w:pStyle w:val="CommentText"/>
      </w:pPr>
      <w:r>
        <w:rPr>
          <w:rStyle w:val="CommentReference"/>
        </w:rPr>
        <w:annotationRef/>
      </w:r>
      <w:r>
        <w:t xml:space="preserve">It's a bit awkward to me to frame in this way; the previous paragraph just mentioned that the statistical constraints of the feasible set are not more logically justified than other methods for coming up with SAD. Some careful rewording should still make it possible to emphasize that the empirical SADs are much more uneven than the SADs </w:t>
      </w:r>
      <w:r w:rsidR="007D4ED8">
        <w:t xml:space="preserve">expected </w:t>
      </w:r>
      <w:r>
        <w:t>from the feasible set.</w:t>
      </w:r>
    </w:p>
  </w:comment>
  <w:comment w:id="295"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297"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325"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328"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331" w:author="Diaz,Renata M" w:date="2020-10-14T12:49:00Z" w:initials="DM">
    <w:p w14:paraId="6E424EF3" w14:textId="54C13026" w:rsidR="00DA38FB" w:rsidRDefault="00DA38FB">
      <w:pPr>
        <w:pStyle w:val="CommentText"/>
      </w:pPr>
      <w:r>
        <w:rPr>
          <w:rStyle w:val="CommentReference"/>
        </w:rPr>
        <w:annotationRef/>
      </w:r>
      <w:r>
        <w:t xml:space="preserve">Live: </w:t>
      </w:r>
      <w:hyperlink r:id="rId13" w:anchor="proportion-of-sites-with-highly-skewed-or-uneven-sads"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333" w:author="Diaz,Renata M" w:date="2020-10-14T12:46:00Z" w:initials="DM">
    <w:p w14:paraId="3AD87AFA" w14:textId="5623AE8C" w:rsidR="00E27149" w:rsidRDefault="00E27149">
      <w:pPr>
        <w:pStyle w:val="CommentText"/>
      </w:pPr>
      <w:r>
        <w:rPr>
          <w:rStyle w:val="CommentReference"/>
        </w:rPr>
        <w:annotationRef/>
      </w:r>
      <w:r>
        <w:t xml:space="preserve">Live: </w:t>
      </w:r>
      <w:hyperlink r:id="rId14" w:anchor="95-intervals-by-size-of-fs" w:history="1">
        <w:r w:rsidRPr="00AF0C42">
          <w:rPr>
            <w:rStyle w:val="Hyperlink"/>
          </w:rPr>
          <w:t>https://github.com/diazrenata/scadsanalysis/blob/clean-and-tests/analysis/reports/manuscript_main.md#95-intervals-by-size-of-fs</w:t>
        </w:r>
      </w:hyperlink>
      <w:r>
        <w:t xml:space="preserve"> </w:t>
      </w:r>
    </w:p>
  </w:comment>
  <w:comment w:id="335" w:author="Diaz,Renata M" w:date="2020-10-14T12:49:00Z" w:initials="DM">
    <w:p w14:paraId="68BF135A" w14:textId="52B194C7" w:rsidR="00B20261" w:rsidRDefault="00B20261">
      <w:pPr>
        <w:pStyle w:val="CommentText"/>
      </w:pPr>
      <w:r>
        <w:rPr>
          <w:rStyle w:val="CommentReference"/>
        </w:rPr>
        <w:annotationRef/>
      </w:r>
      <w:r>
        <w:t xml:space="preserve">Live: </w:t>
      </w:r>
      <w:hyperlink r:id="rId15" w:anchor="95-intervals-by-dataset" w:history="1">
        <w:r w:rsidRPr="00AF0C42">
          <w:rPr>
            <w:rStyle w:val="Hyperlink"/>
          </w:rPr>
          <w:t>https://github.com/diazrenata/scadsanalysis/blob/clean-and-tests/analysis/reports/manuscript_main.md#95-intervals-by-dataset</w:t>
        </w:r>
      </w:hyperlink>
      <w:r>
        <w:t xml:space="preserve"> </w:t>
      </w:r>
    </w:p>
  </w:comment>
  <w:comment w:id="337" w:author="Diaz,Renata M" w:date="2020-10-14T12:45:00Z" w:initials="DM">
    <w:p w14:paraId="32A1B3C5" w14:textId="76A7D78E" w:rsidR="00F74CD1" w:rsidRDefault="00F74CD1">
      <w:pPr>
        <w:pStyle w:val="CommentText"/>
      </w:pPr>
      <w:r>
        <w:rPr>
          <w:rStyle w:val="CommentReference"/>
        </w:rPr>
        <w:annotationRef/>
      </w:r>
      <w:r>
        <w:t xml:space="preserve">Live: </w:t>
      </w:r>
      <w:hyperlink r:id="rId16" w:history="1">
        <w:r w:rsidR="003E4781" w:rsidRPr="00AF0C42">
          <w:rPr>
            <w:rStyle w:val="Hyperlink"/>
          </w:rPr>
          <w:t>https://github.com/diazrenata/scadsanalysis/blob/clean-and-tests/analysis/reports/direct_FIA_size_comparison.md</w:t>
        </w:r>
      </w:hyperlink>
      <w:r w:rsidR="003E4781">
        <w:t xml:space="preserve"> </w:t>
      </w:r>
    </w:p>
  </w:comment>
  <w:comment w:id="339" w:author="Diaz,Renata M" w:date="2020-10-14T13:24:00Z" w:initials="DM">
    <w:p w14:paraId="0C1A4D88" w14:textId="77777777" w:rsidR="003E4781" w:rsidRDefault="003E4781">
      <w:pPr>
        <w:pStyle w:val="CommentText"/>
      </w:pPr>
      <w:r>
        <w:rPr>
          <w:rStyle w:val="CommentReference"/>
        </w:rPr>
        <w:annotationRef/>
      </w:r>
      <w:r>
        <w:t>Live:</w:t>
      </w:r>
    </w:p>
    <w:p w14:paraId="19720ED5" w14:textId="0CD670CA" w:rsidR="003E4781" w:rsidRDefault="003E4781" w:rsidP="003E4781">
      <w:pPr>
        <w:pStyle w:val="CommentText"/>
      </w:pPr>
      <w:r>
        <w:t xml:space="preserve"> </w:t>
      </w:r>
      <w:r>
        <w:rPr>
          <w:rStyle w:val="CommentReference"/>
        </w:rPr>
        <w:annotationRef/>
      </w:r>
      <w:hyperlink r:id="rId17" w:history="1">
        <w:r w:rsidR="006D5826" w:rsidRPr="00AF0C42">
          <w:rPr>
            <w:rStyle w:val="Hyperlink"/>
          </w:rPr>
          <w:t>https://github.com/diazrenata/scadsanalysis/blob/clean-and-tests/analysis/reports/direct_FIA_size_comparison.md</w:t>
        </w:r>
      </w:hyperlink>
      <w:r>
        <w:t xml:space="preserve"> </w:t>
      </w:r>
    </w:p>
    <w:p w14:paraId="764413C8" w14:textId="47AFC796" w:rsidR="003E4781" w:rsidRDefault="003E47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6B769B" w15:done="0"/>
  <w15:commentEx w15:paraId="51907FCD" w15:done="0"/>
  <w15:commentEx w15:paraId="40003858" w15:done="0"/>
  <w15:commentEx w15:paraId="0C0A18DD" w15:done="0"/>
  <w15:commentEx w15:paraId="22BB5036" w15:done="0"/>
  <w15:commentEx w15:paraId="42C2F421" w15:done="0"/>
  <w15:commentEx w15:paraId="106141A7" w15:done="0"/>
  <w15:commentEx w15:paraId="58D844E4" w15:done="0"/>
  <w15:commentEx w15:paraId="6857761C" w15:done="0"/>
  <w15:commentEx w15:paraId="33019EA8" w15:done="0"/>
  <w15:commentEx w15:paraId="515B5650" w15:done="0"/>
  <w15:commentEx w15:paraId="162F7A5C" w15:done="0"/>
  <w15:commentEx w15:paraId="1043E97C" w15:done="0"/>
  <w15:commentEx w15:paraId="1B8553D8" w15:done="0"/>
  <w15:commentEx w15:paraId="74DDF87F" w15:done="0"/>
  <w15:commentEx w15:paraId="4859ACE4" w15:done="0"/>
  <w15:commentEx w15:paraId="7D70765E" w15:done="0"/>
  <w15:commentEx w15:paraId="59A5F2BC" w15:done="0"/>
  <w15:commentEx w15:paraId="205DE368" w15:done="0"/>
  <w15:commentEx w15:paraId="0C2396C7" w15:done="0"/>
  <w15:commentEx w15:paraId="67D40F0F" w15:done="0"/>
  <w15:commentEx w15:paraId="1271EDE6" w15:done="0"/>
  <w15:commentEx w15:paraId="7C8A63D7" w15:done="0"/>
  <w15:commentEx w15:paraId="6AA78D7C" w15:done="0"/>
  <w15:commentEx w15:paraId="5832F577" w15:done="0"/>
  <w15:commentEx w15:paraId="5AA8CD3C" w15:done="0"/>
  <w15:commentEx w15:paraId="0C73D05E" w15:done="0"/>
  <w15:commentEx w15:paraId="6EC6D368" w15:done="0"/>
  <w15:commentEx w15:paraId="0A1F8466" w15:done="0"/>
  <w15:commentEx w15:paraId="2B3D2CA5" w15:done="0"/>
  <w15:commentEx w15:paraId="72A6D9CF" w15:done="0"/>
  <w15:commentEx w15:paraId="72C2FE63" w15:done="0"/>
  <w15:commentEx w15:paraId="2B1CAB70" w15:done="0"/>
  <w15:commentEx w15:paraId="35D343AD" w15:done="0"/>
  <w15:commentEx w15:paraId="63253ACD" w15:done="0"/>
  <w15:commentEx w15:paraId="4414168E" w15:done="0"/>
  <w15:commentEx w15:paraId="14CEC166" w15:done="0"/>
  <w15:commentEx w15:paraId="61B39131" w15:done="0"/>
  <w15:commentEx w15:paraId="0B9E1BBA" w15:done="0"/>
  <w15:commentEx w15:paraId="56CD2267" w15:done="0"/>
  <w15:commentEx w15:paraId="6E424EF3" w15:done="0"/>
  <w15:commentEx w15:paraId="3AD87AFA" w15:done="0"/>
  <w15:commentEx w15:paraId="68BF135A" w15:done="0"/>
  <w15:commentEx w15:paraId="32A1B3C5" w15:done="0"/>
  <w15:commentEx w15:paraId="76441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F71" w16cex:dateUtc="2020-11-02T20:08:00Z"/>
  <w16cex:commentExtensible w16cex:durableId="234AA091" w16cex:dateUtc="2020-11-02T20:13:00Z"/>
  <w16cex:commentExtensible w16cex:durableId="234AA865" w16cex:dateUtc="2020-11-02T20:46:00Z"/>
  <w16cex:commentExtensible w16cex:durableId="234AA96D" w16cex:dateUtc="2020-11-02T20:51:00Z"/>
  <w16cex:commentExtensible w16cex:durableId="234AAA14" w16cex:dateUtc="2020-11-02T20:53:00Z"/>
  <w16cex:commentExtensible w16cex:durableId="234AAA56" w16cex:dateUtc="2020-11-02T20:55:00Z"/>
  <w16cex:commentExtensible w16cex:durableId="234AADF7" w16cex:dateUtc="2020-11-02T21:10:00Z"/>
  <w16cex:commentExtensible w16cex:durableId="234ABA8F" w16cex:dateUtc="2020-11-02T22:04:00Z"/>
  <w16cex:commentExtensible w16cex:durableId="234ABB17" w16cex:dateUtc="2020-11-02T22:06:00Z"/>
  <w16cex:commentExtensible w16cex:durableId="234ABD31" w16cex:dateUtc="2020-11-02T22:15:00Z"/>
  <w16cex:commentExtensible w16cex:durableId="234ABD6F" w16cex:dateUtc="2020-11-02T22:16:00Z"/>
  <w16cex:commentExtensible w16cex:durableId="234AC143" w16cex:dateUtc="2020-11-02T22:32:00Z"/>
  <w16cex:commentExtensible w16cex:durableId="234AEFD3" w16cex:dateUtc="2020-11-03T01:51:00Z"/>
  <w16cex:commentExtensible w16cex:durableId="234AF059" w16cex:dateUtc="2020-11-03T01:53:00Z"/>
  <w16cex:commentExtensible w16cex:durableId="235D206C" w16cex:dateUtc="2020-11-16T20:59:00Z"/>
  <w16cex:commentExtensible w16cex:durableId="233030FE" w16cex:dateUtc="2020-10-13T17:58:00Z"/>
  <w16cex:commentExtensible w16cex:durableId="234AF31C" w16cex:dateUtc="2020-11-03T02:05:00Z"/>
  <w16cex:commentExtensible w16cex:durableId="23316FB7" w16cex:dateUtc="2020-10-14T16:38:00Z"/>
  <w16cex:commentExtensible w16cex:durableId="2330314E" w16cex:dateUtc="2020-10-13T17:59:00Z"/>
  <w16cex:commentExtensible w16cex:durableId="234EACFD" w16cex:dateUtc="2020-11-05T21:55:00Z"/>
  <w16cex:commentExtensible w16cex:durableId="235CDA78" w16cex:dateUtc="2020-11-16T16:01:00Z"/>
  <w16cex:commentExtensible w16cex:durableId="233185BB" w16cex:dateUtc="2020-10-14T18:12:00Z"/>
  <w16cex:commentExtensible w16cex:durableId="233034C5" w16cex:dateUtc="2020-10-13T18:14:00Z"/>
  <w16cex:commentExtensible w16cex:durableId="23317096" w16cex:dateUtc="2020-10-14T16:41:00Z"/>
  <w16cex:commentExtensible w16cex:durableId="235CE2E5" w16cex:dateUtc="2020-11-16T16:37:00Z"/>
  <w16cex:commentExtensible w16cex:durableId="235CE3CC" w16cex:dateUtc="2020-11-16T16:41:00Z"/>
  <w16cex:commentExtensible w16cex:durableId="235CE45F" w16cex:dateUtc="2020-11-16T16:43:00Z"/>
  <w16cex:commentExtensible w16cex:durableId="233170CB" w16cex:dateUtc="2020-10-14T16:42:00Z"/>
  <w16cex:commentExtensible w16cex:durableId="235CE4F2" w16cex:dateUtc="2020-11-16T16:45:00Z"/>
  <w16cex:commentExtensible w16cex:durableId="233171D9" w16cex:dateUtc="2020-10-14T16:47:00Z"/>
  <w16cex:commentExtensible w16cex:durableId="235D21B8" w16cex:dateUtc="2020-11-16T21:05:00Z"/>
  <w16cex:commentExtensible w16cex:durableId="233171F6" w16cex:dateUtc="2020-10-14T16:47:00Z"/>
  <w16cex:commentExtensible w16cex:durableId="23317176" w16cex:dateUtc="2020-10-14T16:45:00Z"/>
  <w16cex:commentExtensible w16cex:durableId="235D4CE8" w16cex:dateUtc="2020-11-17T00:09:00Z"/>
  <w16cex:commentExtensible w16cex:durableId="235D53CA" w16cex:dateUtc="2020-11-17T00:38:00Z"/>
  <w16cex:commentExtensible w16cex:durableId="235D541E" w16cex:dateUtc="2020-11-17T00:40: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6B769B" w16cid:durableId="234A9F71"/>
  <w16cid:commentId w16cid:paraId="51907FCD" w16cid:durableId="234AA091"/>
  <w16cid:commentId w16cid:paraId="40003858" w16cid:durableId="234AA865"/>
  <w16cid:commentId w16cid:paraId="0C0A18DD" w16cid:durableId="234AA96D"/>
  <w16cid:commentId w16cid:paraId="22BB5036" w16cid:durableId="234AAA14"/>
  <w16cid:commentId w16cid:paraId="42C2F421" w16cid:durableId="234AAA56"/>
  <w16cid:commentId w16cid:paraId="106141A7" w16cid:durableId="234AADF7"/>
  <w16cid:commentId w16cid:paraId="58D844E4" w16cid:durableId="234ABA8F"/>
  <w16cid:commentId w16cid:paraId="6857761C" w16cid:durableId="234ABB17"/>
  <w16cid:commentId w16cid:paraId="33019EA8" w16cid:durableId="234ABD31"/>
  <w16cid:commentId w16cid:paraId="515B5650" w16cid:durableId="234ABD6F"/>
  <w16cid:commentId w16cid:paraId="162F7A5C" w16cid:durableId="234AC143"/>
  <w16cid:commentId w16cid:paraId="1043E97C" w16cid:durableId="234AEFD3"/>
  <w16cid:commentId w16cid:paraId="1B8553D8" w16cid:durableId="234AF059"/>
  <w16cid:commentId w16cid:paraId="74DDF87F" w16cid:durableId="235D206C"/>
  <w16cid:commentId w16cid:paraId="4859ACE4" w16cid:durableId="233030FE"/>
  <w16cid:commentId w16cid:paraId="7D70765E" w16cid:durableId="234AF31C"/>
  <w16cid:commentId w16cid:paraId="59A5F2BC" w16cid:durableId="23316FB7"/>
  <w16cid:commentId w16cid:paraId="205DE368" w16cid:durableId="2330314E"/>
  <w16cid:commentId w16cid:paraId="0C2396C7" w16cid:durableId="234EACFD"/>
  <w16cid:commentId w16cid:paraId="67D40F0F" w16cid:durableId="235CDA78"/>
  <w16cid:commentId w16cid:paraId="1271EDE6" w16cid:durableId="233185BB"/>
  <w16cid:commentId w16cid:paraId="7C8A63D7" w16cid:durableId="233034C5"/>
  <w16cid:commentId w16cid:paraId="6AA78D7C" w16cid:durableId="23317096"/>
  <w16cid:commentId w16cid:paraId="5832F577" w16cid:durableId="235CE2E5"/>
  <w16cid:commentId w16cid:paraId="5AA8CD3C" w16cid:durableId="235CE3CC"/>
  <w16cid:commentId w16cid:paraId="0C73D05E" w16cid:durableId="235CE45F"/>
  <w16cid:commentId w16cid:paraId="6EC6D368" w16cid:durableId="233170CB"/>
  <w16cid:commentId w16cid:paraId="0A1F8466" w16cid:durableId="235CE4F2"/>
  <w16cid:commentId w16cid:paraId="2B3D2CA5" w16cid:durableId="233171D9"/>
  <w16cid:commentId w16cid:paraId="72A6D9CF" w16cid:durableId="235D21B8"/>
  <w16cid:commentId w16cid:paraId="72C2FE63" w16cid:durableId="233171F6"/>
  <w16cid:commentId w16cid:paraId="2B1CAB70" w16cid:durableId="23317176"/>
  <w16cid:commentId w16cid:paraId="35D343AD" w16cid:durableId="235D4CE8"/>
  <w16cid:commentId w16cid:paraId="63253ACD" w16cid:durableId="235D53CA"/>
  <w16cid:commentId w16cid:paraId="4414168E" w16cid:durableId="235D541E"/>
  <w16cid:commentId w16cid:paraId="14CEC166" w16cid:durableId="23316C0F"/>
  <w16cid:commentId w16cid:paraId="61B39131" w16cid:durableId="23317219"/>
  <w16cid:commentId w16cid:paraId="0B9E1BBA" w16cid:durableId="23317227"/>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Id w16cid:paraId="764413C8"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722FD" w14:textId="77777777" w:rsidR="005367EA" w:rsidRDefault="005367EA" w:rsidP="0091663F">
      <w:pPr>
        <w:spacing w:after="0" w:line="240" w:lineRule="auto"/>
      </w:pPr>
      <w:r>
        <w:separator/>
      </w:r>
    </w:p>
  </w:endnote>
  <w:endnote w:type="continuationSeparator" w:id="0">
    <w:p w14:paraId="6384248F" w14:textId="77777777" w:rsidR="005367EA" w:rsidRDefault="005367E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189ED" w14:textId="77777777" w:rsidR="005367EA" w:rsidRDefault="005367EA" w:rsidP="0091663F">
      <w:pPr>
        <w:spacing w:after="0" w:line="240" w:lineRule="auto"/>
      </w:pPr>
      <w:r>
        <w:separator/>
      </w:r>
    </w:p>
  </w:footnote>
  <w:footnote w:type="continuationSeparator" w:id="0">
    <w:p w14:paraId="2AB2A784" w14:textId="77777777" w:rsidR="005367EA" w:rsidRDefault="005367EA"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Hao">
    <w15:presenceInfo w15:providerId="AD" w15:userId="S::haoye@ufl.edu::827c2dba-f5f5-423d-b829-71c180bcd282"/>
  </w15:person>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362"/>
    <w:rsid w:val="000A79E9"/>
    <w:rsid w:val="000B2F4C"/>
    <w:rsid w:val="000B3A8E"/>
    <w:rsid w:val="000B4ACA"/>
    <w:rsid w:val="000B5DF5"/>
    <w:rsid w:val="000B7509"/>
    <w:rsid w:val="000B7A82"/>
    <w:rsid w:val="000C0BB0"/>
    <w:rsid w:val="000C17ED"/>
    <w:rsid w:val="000C1B43"/>
    <w:rsid w:val="000C39DC"/>
    <w:rsid w:val="000C5472"/>
    <w:rsid w:val="000C5706"/>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0D04"/>
    <w:rsid w:val="000E168C"/>
    <w:rsid w:val="000E3932"/>
    <w:rsid w:val="000E644A"/>
    <w:rsid w:val="000E69DF"/>
    <w:rsid w:val="000E6CC1"/>
    <w:rsid w:val="000E725A"/>
    <w:rsid w:val="000F04A5"/>
    <w:rsid w:val="000F0E09"/>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D0"/>
    <w:rsid w:val="001B4F0F"/>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3E1F"/>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0ED0"/>
    <w:rsid w:val="002C3811"/>
    <w:rsid w:val="002C44BD"/>
    <w:rsid w:val="002C54DB"/>
    <w:rsid w:val="002C5614"/>
    <w:rsid w:val="002C5800"/>
    <w:rsid w:val="002D02A6"/>
    <w:rsid w:val="002D1757"/>
    <w:rsid w:val="002D3AEE"/>
    <w:rsid w:val="002D41F9"/>
    <w:rsid w:val="002D4839"/>
    <w:rsid w:val="002D5E27"/>
    <w:rsid w:val="002D6077"/>
    <w:rsid w:val="002D708E"/>
    <w:rsid w:val="002D7E1A"/>
    <w:rsid w:val="002E0253"/>
    <w:rsid w:val="002E23B8"/>
    <w:rsid w:val="002E2A57"/>
    <w:rsid w:val="002E2B4D"/>
    <w:rsid w:val="002E2F17"/>
    <w:rsid w:val="002E3E31"/>
    <w:rsid w:val="002E527C"/>
    <w:rsid w:val="002E5986"/>
    <w:rsid w:val="002E646B"/>
    <w:rsid w:val="002F11A7"/>
    <w:rsid w:val="002F1F04"/>
    <w:rsid w:val="002F2FBC"/>
    <w:rsid w:val="002F4362"/>
    <w:rsid w:val="002F4AC8"/>
    <w:rsid w:val="002F5ED4"/>
    <w:rsid w:val="002F65F3"/>
    <w:rsid w:val="002F720D"/>
    <w:rsid w:val="002F7A9E"/>
    <w:rsid w:val="003006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6F6"/>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2EFD"/>
    <w:rsid w:val="003D4B3C"/>
    <w:rsid w:val="003D66CD"/>
    <w:rsid w:val="003D6C96"/>
    <w:rsid w:val="003D7EFF"/>
    <w:rsid w:val="003E0EA2"/>
    <w:rsid w:val="003E220F"/>
    <w:rsid w:val="003E2243"/>
    <w:rsid w:val="003E26D9"/>
    <w:rsid w:val="003E36AB"/>
    <w:rsid w:val="003E3F58"/>
    <w:rsid w:val="003E4781"/>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E8D"/>
    <w:rsid w:val="00421115"/>
    <w:rsid w:val="0042316B"/>
    <w:rsid w:val="004234C1"/>
    <w:rsid w:val="00423870"/>
    <w:rsid w:val="00424265"/>
    <w:rsid w:val="0042476D"/>
    <w:rsid w:val="00425C14"/>
    <w:rsid w:val="00426741"/>
    <w:rsid w:val="00426948"/>
    <w:rsid w:val="00427761"/>
    <w:rsid w:val="00431485"/>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A41"/>
    <w:rsid w:val="00450F83"/>
    <w:rsid w:val="004511D4"/>
    <w:rsid w:val="004514A4"/>
    <w:rsid w:val="00451EB8"/>
    <w:rsid w:val="00452574"/>
    <w:rsid w:val="004530CB"/>
    <w:rsid w:val="00454133"/>
    <w:rsid w:val="0045416E"/>
    <w:rsid w:val="004544A1"/>
    <w:rsid w:val="00456949"/>
    <w:rsid w:val="00457C95"/>
    <w:rsid w:val="0046042B"/>
    <w:rsid w:val="00460674"/>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312B"/>
    <w:rsid w:val="004837B0"/>
    <w:rsid w:val="004848B6"/>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719"/>
    <w:rsid w:val="004B619A"/>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67EA"/>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3809"/>
    <w:rsid w:val="005545B6"/>
    <w:rsid w:val="0055789B"/>
    <w:rsid w:val="00557B6E"/>
    <w:rsid w:val="00561926"/>
    <w:rsid w:val="00561D4B"/>
    <w:rsid w:val="00561EEA"/>
    <w:rsid w:val="00562A9D"/>
    <w:rsid w:val="00562B35"/>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20E8"/>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4AA0"/>
    <w:rsid w:val="005D6119"/>
    <w:rsid w:val="005D6676"/>
    <w:rsid w:val="005D730B"/>
    <w:rsid w:val="005E1375"/>
    <w:rsid w:val="005E2FF2"/>
    <w:rsid w:val="005E3637"/>
    <w:rsid w:val="005E4307"/>
    <w:rsid w:val="005E697D"/>
    <w:rsid w:val="005E6B2D"/>
    <w:rsid w:val="005E7180"/>
    <w:rsid w:val="005F2EF7"/>
    <w:rsid w:val="005F2F28"/>
    <w:rsid w:val="005F5010"/>
    <w:rsid w:val="00601385"/>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2007"/>
    <w:rsid w:val="006856CB"/>
    <w:rsid w:val="00687584"/>
    <w:rsid w:val="006911B8"/>
    <w:rsid w:val="00691E75"/>
    <w:rsid w:val="00691F26"/>
    <w:rsid w:val="00692690"/>
    <w:rsid w:val="00692FC8"/>
    <w:rsid w:val="0069324F"/>
    <w:rsid w:val="00695348"/>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4231"/>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D5826"/>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2875"/>
    <w:rsid w:val="00714C35"/>
    <w:rsid w:val="007166A6"/>
    <w:rsid w:val="00716E27"/>
    <w:rsid w:val="00717B86"/>
    <w:rsid w:val="00721DCD"/>
    <w:rsid w:val="00721E73"/>
    <w:rsid w:val="0072461F"/>
    <w:rsid w:val="00725321"/>
    <w:rsid w:val="0072549F"/>
    <w:rsid w:val="00725670"/>
    <w:rsid w:val="0072579F"/>
    <w:rsid w:val="00726023"/>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4ED8"/>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265"/>
    <w:rsid w:val="008079DA"/>
    <w:rsid w:val="00810023"/>
    <w:rsid w:val="0081219D"/>
    <w:rsid w:val="008125C4"/>
    <w:rsid w:val="0081278D"/>
    <w:rsid w:val="008128EF"/>
    <w:rsid w:val="00812EAD"/>
    <w:rsid w:val="008155F1"/>
    <w:rsid w:val="0081662B"/>
    <w:rsid w:val="00817DB8"/>
    <w:rsid w:val="00822C72"/>
    <w:rsid w:val="008231CD"/>
    <w:rsid w:val="0082390B"/>
    <w:rsid w:val="00823FE0"/>
    <w:rsid w:val="008245DC"/>
    <w:rsid w:val="0083083C"/>
    <w:rsid w:val="00830E2E"/>
    <w:rsid w:val="008320B9"/>
    <w:rsid w:val="0083254B"/>
    <w:rsid w:val="00833348"/>
    <w:rsid w:val="00833776"/>
    <w:rsid w:val="00833CF4"/>
    <w:rsid w:val="00835226"/>
    <w:rsid w:val="00840183"/>
    <w:rsid w:val="00840B0F"/>
    <w:rsid w:val="00841BCE"/>
    <w:rsid w:val="0084335E"/>
    <w:rsid w:val="008452A5"/>
    <w:rsid w:val="00845522"/>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00FE"/>
    <w:rsid w:val="008A29B1"/>
    <w:rsid w:val="008A2C84"/>
    <w:rsid w:val="008A5C7C"/>
    <w:rsid w:val="008A70DA"/>
    <w:rsid w:val="008A7B99"/>
    <w:rsid w:val="008B039D"/>
    <w:rsid w:val="008B12D4"/>
    <w:rsid w:val="008B2D25"/>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AE3"/>
    <w:rsid w:val="008D0BE2"/>
    <w:rsid w:val="008D10E5"/>
    <w:rsid w:val="008D1993"/>
    <w:rsid w:val="008D2C37"/>
    <w:rsid w:val="008D301F"/>
    <w:rsid w:val="008D3DBF"/>
    <w:rsid w:val="008D3EB3"/>
    <w:rsid w:val="008D4901"/>
    <w:rsid w:val="008D4A8A"/>
    <w:rsid w:val="008D52EF"/>
    <w:rsid w:val="008D7006"/>
    <w:rsid w:val="008D7590"/>
    <w:rsid w:val="008D766D"/>
    <w:rsid w:val="008D7D26"/>
    <w:rsid w:val="008E06CF"/>
    <w:rsid w:val="008E0E05"/>
    <w:rsid w:val="008E10F6"/>
    <w:rsid w:val="008E3F4C"/>
    <w:rsid w:val="008E493A"/>
    <w:rsid w:val="008F243B"/>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3BB"/>
    <w:rsid w:val="0092493D"/>
    <w:rsid w:val="00927CF6"/>
    <w:rsid w:val="009307AB"/>
    <w:rsid w:val="0093446A"/>
    <w:rsid w:val="00935F67"/>
    <w:rsid w:val="009371CC"/>
    <w:rsid w:val="0094054E"/>
    <w:rsid w:val="00940721"/>
    <w:rsid w:val="00940FEC"/>
    <w:rsid w:val="009469A9"/>
    <w:rsid w:val="00950445"/>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6107"/>
    <w:rsid w:val="00966DDC"/>
    <w:rsid w:val="00967152"/>
    <w:rsid w:val="00967BD1"/>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2AEF"/>
    <w:rsid w:val="009D331B"/>
    <w:rsid w:val="009D4222"/>
    <w:rsid w:val="009E01B5"/>
    <w:rsid w:val="009E1833"/>
    <w:rsid w:val="009E50FA"/>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AE4"/>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07D2"/>
    <w:rsid w:val="00A41D7D"/>
    <w:rsid w:val="00A42935"/>
    <w:rsid w:val="00A42AF0"/>
    <w:rsid w:val="00A42C1E"/>
    <w:rsid w:val="00A42DB7"/>
    <w:rsid w:val="00A43769"/>
    <w:rsid w:val="00A44BB9"/>
    <w:rsid w:val="00A44C72"/>
    <w:rsid w:val="00A454C1"/>
    <w:rsid w:val="00A463F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9B7"/>
    <w:rsid w:val="00AF0C5A"/>
    <w:rsid w:val="00AF0D53"/>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6719"/>
    <w:rsid w:val="00B4729A"/>
    <w:rsid w:val="00B473F2"/>
    <w:rsid w:val="00B474CD"/>
    <w:rsid w:val="00B527E2"/>
    <w:rsid w:val="00B52E40"/>
    <w:rsid w:val="00B52FDE"/>
    <w:rsid w:val="00B53165"/>
    <w:rsid w:val="00B54215"/>
    <w:rsid w:val="00B563E1"/>
    <w:rsid w:val="00B574BF"/>
    <w:rsid w:val="00B57991"/>
    <w:rsid w:val="00B57E82"/>
    <w:rsid w:val="00B57EFB"/>
    <w:rsid w:val="00B60381"/>
    <w:rsid w:val="00B60E3D"/>
    <w:rsid w:val="00B618C3"/>
    <w:rsid w:val="00B61943"/>
    <w:rsid w:val="00B61A18"/>
    <w:rsid w:val="00B62FC2"/>
    <w:rsid w:val="00B648E1"/>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39A8"/>
    <w:rsid w:val="00B95696"/>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3982"/>
    <w:rsid w:val="00BC5A1C"/>
    <w:rsid w:val="00BC5D54"/>
    <w:rsid w:val="00BC7F99"/>
    <w:rsid w:val="00BD164E"/>
    <w:rsid w:val="00BD1E2D"/>
    <w:rsid w:val="00BD1F82"/>
    <w:rsid w:val="00BD2551"/>
    <w:rsid w:val="00BD2A97"/>
    <w:rsid w:val="00BD41C6"/>
    <w:rsid w:val="00BD4809"/>
    <w:rsid w:val="00BD5185"/>
    <w:rsid w:val="00BD758A"/>
    <w:rsid w:val="00BE3FAA"/>
    <w:rsid w:val="00BE484D"/>
    <w:rsid w:val="00BE4B9A"/>
    <w:rsid w:val="00BE6265"/>
    <w:rsid w:val="00BE72BB"/>
    <w:rsid w:val="00BF0591"/>
    <w:rsid w:val="00BF0FD3"/>
    <w:rsid w:val="00BF2198"/>
    <w:rsid w:val="00BF24C6"/>
    <w:rsid w:val="00BF340B"/>
    <w:rsid w:val="00BF381C"/>
    <w:rsid w:val="00BF4688"/>
    <w:rsid w:val="00BF49D4"/>
    <w:rsid w:val="00BF54E3"/>
    <w:rsid w:val="00BF792F"/>
    <w:rsid w:val="00C0087D"/>
    <w:rsid w:val="00C0087F"/>
    <w:rsid w:val="00C014F7"/>
    <w:rsid w:val="00C01C75"/>
    <w:rsid w:val="00C03294"/>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41BC"/>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7F2"/>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153"/>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4A84"/>
    <w:rsid w:val="00CB58E3"/>
    <w:rsid w:val="00CB5DB3"/>
    <w:rsid w:val="00CB691B"/>
    <w:rsid w:val="00CB762F"/>
    <w:rsid w:val="00CC10A3"/>
    <w:rsid w:val="00CC182B"/>
    <w:rsid w:val="00CC1F85"/>
    <w:rsid w:val="00CC4370"/>
    <w:rsid w:val="00CC4939"/>
    <w:rsid w:val="00CC502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0724B"/>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0C"/>
    <w:rsid w:val="00D90156"/>
    <w:rsid w:val="00D90929"/>
    <w:rsid w:val="00D91BDC"/>
    <w:rsid w:val="00D923C7"/>
    <w:rsid w:val="00D93200"/>
    <w:rsid w:val="00D9394A"/>
    <w:rsid w:val="00D93CB3"/>
    <w:rsid w:val="00D93DCA"/>
    <w:rsid w:val="00D94517"/>
    <w:rsid w:val="00D94F7B"/>
    <w:rsid w:val="00D95FB6"/>
    <w:rsid w:val="00DA0353"/>
    <w:rsid w:val="00DA14E8"/>
    <w:rsid w:val="00DA38FB"/>
    <w:rsid w:val="00DA3AC4"/>
    <w:rsid w:val="00DA45BB"/>
    <w:rsid w:val="00DA45D1"/>
    <w:rsid w:val="00DA58A5"/>
    <w:rsid w:val="00DA6605"/>
    <w:rsid w:val="00DA6A50"/>
    <w:rsid w:val="00DA7422"/>
    <w:rsid w:val="00DB01C4"/>
    <w:rsid w:val="00DB425F"/>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2FCB"/>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149"/>
    <w:rsid w:val="00E277AE"/>
    <w:rsid w:val="00E277BD"/>
    <w:rsid w:val="00E27EE5"/>
    <w:rsid w:val="00E30930"/>
    <w:rsid w:val="00E3108A"/>
    <w:rsid w:val="00E31E17"/>
    <w:rsid w:val="00E326F7"/>
    <w:rsid w:val="00E32A1A"/>
    <w:rsid w:val="00E347AA"/>
    <w:rsid w:val="00E34A86"/>
    <w:rsid w:val="00E358DF"/>
    <w:rsid w:val="00E400E7"/>
    <w:rsid w:val="00E40132"/>
    <w:rsid w:val="00E40FAC"/>
    <w:rsid w:val="00E41013"/>
    <w:rsid w:val="00E4121E"/>
    <w:rsid w:val="00E420AF"/>
    <w:rsid w:val="00E42232"/>
    <w:rsid w:val="00E43750"/>
    <w:rsid w:val="00E43980"/>
    <w:rsid w:val="00E44D1A"/>
    <w:rsid w:val="00E452D8"/>
    <w:rsid w:val="00E464D6"/>
    <w:rsid w:val="00E50022"/>
    <w:rsid w:val="00E51E72"/>
    <w:rsid w:val="00E5272F"/>
    <w:rsid w:val="00E5532B"/>
    <w:rsid w:val="00E57402"/>
    <w:rsid w:val="00E575F8"/>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F04"/>
    <w:rsid w:val="00EC2D89"/>
    <w:rsid w:val="00EC3006"/>
    <w:rsid w:val="00EC561F"/>
    <w:rsid w:val="00EC5989"/>
    <w:rsid w:val="00EC5F3F"/>
    <w:rsid w:val="00EC6447"/>
    <w:rsid w:val="00EC71A5"/>
    <w:rsid w:val="00ED0091"/>
    <w:rsid w:val="00ED0DE7"/>
    <w:rsid w:val="00ED1CC1"/>
    <w:rsid w:val="00ED292B"/>
    <w:rsid w:val="00ED3484"/>
    <w:rsid w:val="00ED383E"/>
    <w:rsid w:val="00ED3CD9"/>
    <w:rsid w:val="00ED3FDE"/>
    <w:rsid w:val="00ED46EE"/>
    <w:rsid w:val="00ED47E4"/>
    <w:rsid w:val="00ED52C0"/>
    <w:rsid w:val="00ED64F9"/>
    <w:rsid w:val="00ED788A"/>
    <w:rsid w:val="00EE1BB8"/>
    <w:rsid w:val="00EE248A"/>
    <w:rsid w:val="00EE38C3"/>
    <w:rsid w:val="00EE3BEC"/>
    <w:rsid w:val="00EE40BF"/>
    <w:rsid w:val="00EE4DC6"/>
    <w:rsid w:val="00EE5BDD"/>
    <w:rsid w:val="00EE6AC7"/>
    <w:rsid w:val="00EE6C07"/>
    <w:rsid w:val="00EE6D41"/>
    <w:rsid w:val="00EE6EF8"/>
    <w:rsid w:val="00EE73B1"/>
    <w:rsid w:val="00EE792F"/>
    <w:rsid w:val="00EF036D"/>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8A7"/>
    <w:rsid w:val="00F30CF8"/>
    <w:rsid w:val="00F31000"/>
    <w:rsid w:val="00F3109F"/>
    <w:rsid w:val="00F3233A"/>
    <w:rsid w:val="00F33C36"/>
    <w:rsid w:val="00F34AF8"/>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0EE6"/>
    <w:rsid w:val="00F730BD"/>
    <w:rsid w:val="00F73B52"/>
    <w:rsid w:val="00F74CD1"/>
    <w:rsid w:val="00F760DE"/>
    <w:rsid w:val="00F76E71"/>
    <w:rsid w:val="00F76F30"/>
    <w:rsid w:val="00F77E5C"/>
    <w:rsid w:val="00F807FF"/>
    <w:rsid w:val="00F82E80"/>
    <w:rsid w:val="00F83342"/>
    <w:rsid w:val="00F846A2"/>
    <w:rsid w:val="00F851DC"/>
    <w:rsid w:val="00F85B9B"/>
    <w:rsid w:val="00F87A77"/>
    <w:rsid w:val="00F87BF5"/>
    <w:rsid w:val="00F90AF5"/>
    <w:rsid w:val="00F915AF"/>
    <w:rsid w:val="00F95091"/>
    <w:rsid w:val="00F95574"/>
    <w:rsid w:val="00F95ED0"/>
    <w:rsid w:val="00F96175"/>
    <w:rsid w:val="00F96EE2"/>
    <w:rsid w:val="00FA011A"/>
    <w:rsid w:val="00FA1B62"/>
    <w:rsid w:val="00FA2269"/>
    <w:rsid w:val="00FA28A2"/>
    <w:rsid w:val="00FA63B4"/>
    <w:rsid w:val="00FA7DE4"/>
    <w:rsid w:val="00FB0F95"/>
    <w:rsid w:val="00FB12DA"/>
    <w:rsid w:val="00FB134F"/>
    <w:rsid w:val="00FB1650"/>
    <w:rsid w:val="00FB3B40"/>
    <w:rsid w:val="00FB3C2F"/>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4E3D"/>
    <w:rsid w:val="00FE56EB"/>
    <w:rsid w:val="00FE5915"/>
    <w:rsid w:val="00FE5B8E"/>
    <w:rsid w:val="00FE5E68"/>
    <w:rsid w:val="00FE6B66"/>
    <w:rsid w:val="00FE6F6E"/>
    <w:rsid w:val="00FF106C"/>
    <w:rsid w:val="00FF1CC7"/>
    <w:rsid w:val="00FF337B"/>
    <w:rsid w:val="00FF44C2"/>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531358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direct_FIA_size_compariso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1801-8F14-A447-BB6A-08B67143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5952</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2020-11-21T20:03:00Z</dcterms:created>
  <dcterms:modified xsi:type="dcterms:W3CDTF">2020-11-21T20:03:00Z</dcterms:modified>
</cp:coreProperties>
</file>