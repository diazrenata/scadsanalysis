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65698186" w:rsidR="00626153" w:rsidRPr="009D69A7" w:rsidDel="00016118" w:rsidRDefault="00626153" w:rsidP="0264BE4F">
      <w:pPr>
        <w:rPr>
          <w:del w:id="0" w:author="Renata M. Diaz" w:date="2021-03-16T13:18:00Z"/>
          <w:rFonts w:asciiTheme="majorHAnsi" w:eastAsia="Times New Roman" w:hAnsiTheme="majorHAnsi" w:cstheme="majorHAnsi"/>
        </w:rPr>
      </w:pPr>
      <w:del w:id="1" w:author="Renata M. Diaz" w:date="2021-03-16T13:18:00Z">
        <w:r w:rsidDel="00016118">
          <w:rPr>
            <w:rFonts w:asciiTheme="majorHAnsi" w:eastAsia="Times New Roman" w:hAnsiTheme="majorHAnsi" w:cstheme="majorHAnsi"/>
            <w:b/>
            <w:bCs/>
          </w:rPr>
          <w:delText xml:space="preserve">Title: </w:delText>
        </w:r>
        <w:r w:rsidRPr="009D69A7" w:rsidDel="00016118">
          <w:rPr>
            <w:rFonts w:asciiTheme="majorHAnsi" w:eastAsia="Times New Roman" w:hAnsiTheme="majorHAnsi" w:cstheme="majorHAnsi"/>
          </w:rPr>
          <w:delText xml:space="preserve">Empirical abundance distributions are more uneven than </w:delText>
        </w:r>
        <w:r w:rsidR="004E27AF" w:rsidRPr="009D69A7" w:rsidDel="00016118">
          <w:rPr>
            <w:rFonts w:asciiTheme="majorHAnsi" w:eastAsia="Times New Roman" w:hAnsiTheme="majorHAnsi" w:cstheme="majorHAnsi"/>
          </w:rPr>
          <w:delText>expected given their</w:delText>
        </w:r>
        <w:r w:rsidRPr="009D69A7" w:rsidDel="00016118">
          <w:rPr>
            <w:rFonts w:asciiTheme="majorHAnsi" w:eastAsia="Times New Roman" w:hAnsiTheme="majorHAnsi" w:cstheme="majorHAnsi"/>
          </w:rPr>
          <w:delText xml:space="preserve"> statistical baseline</w:delText>
        </w:r>
      </w:del>
    </w:p>
    <w:p w14:paraId="228CCA4B" w14:textId="62A6FB42" w:rsidR="00FB23D8" w:rsidRPr="009D69A7" w:rsidDel="00016118" w:rsidRDefault="00FB23D8" w:rsidP="0264BE4F">
      <w:pPr>
        <w:rPr>
          <w:del w:id="2" w:author="Renata M. Diaz" w:date="2021-03-16T13:18:00Z"/>
          <w:rFonts w:asciiTheme="majorHAnsi" w:eastAsia="Times New Roman" w:hAnsiTheme="majorHAnsi" w:cstheme="majorHAnsi"/>
        </w:rPr>
      </w:pPr>
      <w:del w:id="3" w:author="Renata M. Diaz" w:date="2021-03-16T13:18:00Z">
        <w:r w:rsidDel="00016118">
          <w:rPr>
            <w:rFonts w:asciiTheme="majorHAnsi" w:eastAsia="Times New Roman" w:hAnsiTheme="majorHAnsi" w:cstheme="majorHAnsi"/>
            <w:b/>
            <w:bCs/>
          </w:rPr>
          <w:delText xml:space="preserve">Running title: </w:delText>
        </w:r>
        <w:r w:rsidR="00B45D44" w:rsidRPr="009D69A7" w:rsidDel="00016118">
          <w:rPr>
            <w:rFonts w:asciiTheme="majorHAnsi" w:eastAsia="Times New Roman" w:hAnsiTheme="majorHAnsi" w:cstheme="majorHAnsi"/>
          </w:rPr>
          <w:delText xml:space="preserve">SADs </w:delText>
        </w:r>
        <w:r w:rsidR="000D25F8" w:rsidDel="00016118">
          <w:rPr>
            <w:rFonts w:asciiTheme="majorHAnsi" w:eastAsia="Times New Roman" w:hAnsiTheme="majorHAnsi" w:cstheme="majorHAnsi"/>
          </w:rPr>
          <w:delText xml:space="preserve">deviate from </w:delText>
        </w:r>
        <w:r w:rsidR="00B45D44" w:rsidRPr="009D69A7" w:rsidDel="00016118">
          <w:rPr>
            <w:rFonts w:asciiTheme="majorHAnsi" w:eastAsia="Times New Roman" w:hAnsiTheme="majorHAnsi" w:cstheme="majorHAnsi"/>
          </w:rPr>
          <w:delText>statistical baseline</w:delText>
        </w:r>
        <w:r w:rsidR="001B36A5" w:rsidRPr="009D69A7" w:rsidDel="00016118">
          <w:rPr>
            <w:rFonts w:asciiTheme="majorHAnsi" w:eastAsia="Times New Roman" w:hAnsiTheme="majorHAnsi" w:cstheme="majorHAnsi"/>
          </w:rPr>
          <w:delText>s</w:delText>
        </w:r>
      </w:del>
    </w:p>
    <w:p w14:paraId="6C11B287" w14:textId="3E28D6CC" w:rsidR="002A6AB9" w:rsidRPr="00D55FCC" w:rsidDel="00016118" w:rsidRDefault="002A6AB9" w:rsidP="0264BE4F">
      <w:pPr>
        <w:rPr>
          <w:del w:id="4" w:author="Renata M. Diaz" w:date="2021-03-16T13:18:00Z"/>
          <w:rFonts w:asciiTheme="majorHAnsi" w:eastAsia="Times New Roman" w:hAnsiTheme="majorHAnsi" w:cstheme="majorHAnsi"/>
        </w:rPr>
      </w:pPr>
      <w:del w:id="5" w:author="Renata M. Diaz" w:date="2021-03-16T13:18:00Z">
        <w:r w:rsidDel="00016118">
          <w:rPr>
            <w:rFonts w:asciiTheme="majorHAnsi" w:eastAsia="Times New Roman" w:hAnsiTheme="majorHAnsi" w:cstheme="majorHAnsi"/>
            <w:b/>
            <w:bCs/>
          </w:rPr>
          <w:delText>Author</w:delText>
        </w:r>
        <w:r w:rsidR="00D55FCC" w:rsidDel="00016118">
          <w:rPr>
            <w:rFonts w:asciiTheme="majorHAnsi" w:eastAsia="Times New Roman" w:hAnsiTheme="majorHAnsi" w:cstheme="majorHAnsi"/>
            <w:b/>
            <w:bCs/>
          </w:rPr>
          <w:delText xml:space="preserve"> names and</w:delText>
        </w:r>
        <w:r w:rsidDel="00016118">
          <w:rPr>
            <w:rFonts w:asciiTheme="majorHAnsi" w:eastAsia="Times New Roman" w:hAnsiTheme="majorHAnsi" w:cstheme="majorHAnsi"/>
            <w:b/>
            <w:bCs/>
          </w:rPr>
          <w:delText xml:space="preserve"> affiliations:</w:delText>
        </w:r>
      </w:del>
    </w:p>
    <w:p w14:paraId="55A833E9" w14:textId="5965117F" w:rsidR="009938B7" w:rsidRPr="009938B7" w:rsidDel="00016118" w:rsidRDefault="009938B7" w:rsidP="00DC3294">
      <w:pPr>
        <w:rPr>
          <w:del w:id="6" w:author="Renata M. Diaz" w:date="2021-03-16T13:18:00Z"/>
          <w:rFonts w:asciiTheme="majorHAnsi" w:eastAsia="Times New Roman" w:hAnsiTheme="majorHAnsi" w:cstheme="majorHAnsi"/>
          <w:vertAlign w:val="superscript"/>
        </w:rPr>
      </w:pPr>
      <w:del w:id="7" w:author="Renata M. Diaz" w:date="2021-03-16T13:18:00Z">
        <w:r w:rsidDel="00016118">
          <w:rPr>
            <w:rFonts w:asciiTheme="majorHAnsi" w:eastAsia="Times New Roman" w:hAnsiTheme="majorHAnsi" w:cstheme="majorHAnsi"/>
          </w:rPr>
          <w:delText>Renata M. Diaz</w:delText>
        </w:r>
        <w:r w:rsidR="000736D9" w:rsidDel="00016118">
          <w:rPr>
            <w:rFonts w:asciiTheme="majorHAnsi" w:eastAsia="Times New Roman" w:hAnsiTheme="majorHAnsi" w:cstheme="majorHAnsi"/>
          </w:rPr>
          <w:delText>*</w:delText>
        </w:r>
        <w:r w:rsidDel="00016118">
          <w:rPr>
            <w:rFonts w:asciiTheme="majorHAnsi" w:eastAsia="Times New Roman" w:hAnsiTheme="majorHAnsi" w:cstheme="majorHAnsi"/>
            <w:vertAlign w:val="superscript"/>
          </w:rPr>
          <w:delText>1</w:delText>
        </w:r>
        <w:r w:rsidDel="00016118">
          <w:rPr>
            <w:rFonts w:asciiTheme="majorHAnsi" w:eastAsia="Times New Roman" w:hAnsiTheme="majorHAnsi" w:cstheme="majorHAnsi"/>
          </w:rPr>
          <w:delText>, Hao Ye</w:delText>
        </w:r>
        <w:r w:rsidDel="00016118">
          <w:rPr>
            <w:rFonts w:asciiTheme="majorHAnsi" w:eastAsia="Times New Roman" w:hAnsiTheme="majorHAnsi" w:cstheme="majorHAnsi"/>
            <w:vertAlign w:val="superscript"/>
          </w:rPr>
          <w:delText>2</w:delText>
        </w:r>
        <w:r w:rsidDel="00016118">
          <w:rPr>
            <w:rFonts w:asciiTheme="majorHAnsi" w:eastAsia="Times New Roman" w:hAnsiTheme="majorHAnsi" w:cstheme="majorHAnsi"/>
          </w:rPr>
          <w:delText>, S. K. Morgan Ernest</w:delText>
        </w:r>
        <w:r w:rsidDel="00016118">
          <w:rPr>
            <w:rFonts w:asciiTheme="majorHAnsi" w:eastAsia="Times New Roman" w:hAnsiTheme="majorHAnsi" w:cstheme="majorHAnsi"/>
            <w:vertAlign w:val="superscript"/>
          </w:rPr>
          <w:delText>3</w:delText>
        </w:r>
      </w:del>
    </w:p>
    <w:p w14:paraId="5D1DDA37" w14:textId="3A8B1FC2" w:rsidR="009938B7" w:rsidDel="00016118" w:rsidRDefault="009938B7" w:rsidP="00DC3294">
      <w:pPr>
        <w:rPr>
          <w:del w:id="8" w:author="Renata M. Diaz" w:date="2021-03-16T13:18:00Z"/>
          <w:rFonts w:asciiTheme="majorHAnsi" w:eastAsia="Times New Roman" w:hAnsiTheme="majorHAnsi" w:cstheme="majorHAnsi"/>
        </w:rPr>
      </w:pPr>
      <w:del w:id="9" w:author="Renata M. Diaz" w:date="2021-03-16T13:18:00Z">
        <w:r w:rsidDel="00016118">
          <w:rPr>
            <w:rFonts w:asciiTheme="majorHAnsi" w:eastAsia="Times New Roman" w:hAnsiTheme="majorHAnsi" w:cstheme="majorHAnsi"/>
            <w:vertAlign w:val="superscript"/>
          </w:rPr>
          <w:delText>1</w:delText>
        </w:r>
        <w:r w:rsidDel="00016118">
          <w:rPr>
            <w:rFonts w:asciiTheme="majorHAnsi" w:eastAsia="Times New Roman" w:hAnsiTheme="majorHAnsi" w:cstheme="majorHAnsi"/>
          </w:rPr>
          <w:delText xml:space="preserve"> School of Natural Resources and Environment, University of Florida, Gainesville, Florida, USA. </w:delText>
        </w:r>
        <w:r w:rsidR="007C4F3C" w:rsidDel="00016118">
          <w:fldChar w:fldCharType="begin"/>
        </w:r>
        <w:r w:rsidR="007C4F3C" w:rsidDel="00016118">
          <w:delInstrText xml:space="preserve"> HYPERLINK "mailto:renata.diaz@weecology.org" </w:delInstrText>
        </w:r>
        <w:r w:rsidR="007C4F3C" w:rsidDel="00016118">
          <w:fldChar w:fldCharType="separate"/>
        </w:r>
        <w:r w:rsidRPr="00745995" w:rsidDel="00016118">
          <w:rPr>
            <w:rStyle w:val="Hyperlink"/>
            <w:rFonts w:asciiTheme="majorHAnsi" w:eastAsia="Times New Roman" w:hAnsiTheme="majorHAnsi" w:cstheme="majorHAnsi"/>
          </w:rPr>
          <w:delText>renata.diaz@weecology.org</w:delText>
        </w:r>
        <w:r w:rsidR="007C4F3C" w:rsidDel="00016118">
          <w:rPr>
            <w:rStyle w:val="Hyperlink"/>
            <w:rFonts w:asciiTheme="majorHAnsi" w:eastAsia="Times New Roman" w:hAnsiTheme="majorHAnsi" w:cstheme="majorHAnsi"/>
          </w:rPr>
          <w:fldChar w:fldCharType="end"/>
        </w:r>
        <w:r w:rsidR="000736D9" w:rsidDel="00016118">
          <w:rPr>
            <w:rFonts w:asciiTheme="majorHAnsi" w:eastAsia="Times New Roman" w:hAnsiTheme="majorHAnsi" w:cstheme="majorHAnsi"/>
          </w:rPr>
          <w:delText>; *corresponding author</w:delText>
        </w:r>
      </w:del>
    </w:p>
    <w:p w14:paraId="0A316178" w14:textId="5A48366B" w:rsidR="009938B7" w:rsidDel="00016118" w:rsidRDefault="009938B7" w:rsidP="00DC3294">
      <w:pPr>
        <w:rPr>
          <w:del w:id="10" w:author="Renata M. Diaz" w:date="2021-03-16T13:18:00Z"/>
          <w:rFonts w:asciiTheme="majorHAnsi" w:eastAsia="Times New Roman" w:hAnsiTheme="majorHAnsi" w:cstheme="majorHAnsi"/>
        </w:rPr>
      </w:pPr>
      <w:del w:id="11" w:author="Renata M. Diaz" w:date="2021-03-16T13:18:00Z">
        <w:r w:rsidDel="00016118">
          <w:rPr>
            <w:rFonts w:asciiTheme="majorHAnsi" w:eastAsia="Times New Roman" w:hAnsiTheme="majorHAnsi" w:cstheme="majorHAnsi"/>
            <w:vertAlign w:val="superscript"/>
          </w:rPr>
          <w:delText>2</w:delText>
        </w:r>
        <w:r w:rsidDel="00016118">
          <w:rPr>
            <w:rFonts w:asciiTheme="majorHAnsi" w:eastAsia="Times New Roman" w:hAnsiTheme="majorHAnsi" w:cstheme="majorHAnsi"/>
          </w:rPr>
          <w:delText xml:space="preserve"> Health Science Center Libraries, University of Florida, Gainesville, Florida, USA. </w:delText>
        </w:r>
        <w:r w:rsidR="007C4F3C" w:rsidDel="00016118">
          <w:fldChar w:fldCharType="begin"/>
        </w:r>
        <w:r w:rsidR="007C4F3C" w:rsidDel="00016118">
          <w:delInstrText xml:space="preserve"> HYPERLINK "mailto:haoye@ufl.edu" </w:delInstrText>
        </w:r>
        <w:r w:rsidR="007C4F3C" w:rsidDel="00016118">
          <w:fldChar w:fldCharType="separate"/>
        </w:r>
        <w:r w:rsidR="00C06307" w:rsidRPr="00AD3CC0" w:rsidDel="00016118">
          <w:rPr>
            <w:rStyle w:val="Hyperlink"/>
            <w:rFonts w:asciiTheme="majorHAnsi" w:eastAsia="Times New Roman" w:hAnsiTheme="majorHAnsi" w:cstheme="majorHAnsi"/>
          </w:rPr>
          <w:delText>haoye@ufl.edu</w:delText>
        </w:r>
        <w:r w:rsidR="007C4F3C" w:rsidDel="00016118">
          <w:rPr>
            <w:rStyle w:val="Hyperlink"/>
            <w:rFonts w:asciiTheme="majorHAnsi" w:eastAsia="Times New Roman" w:hAnsiTheme="majorHAnsi" w:cstheme="majorHAnsi"/>
          </w:rPr>
          <w:fldChar w:fldCharType="end"/>
        </w:r>
        <w:r w:rsidR="00C06307" w:rsidDel="00016118">
          <w:rPr>
            <w:rFonts w:asciiTheme="majorHAnsi" w:eastAsia="Times New Roman" w:hAnsiTheme="majorHAnsi" w:cstheme="majorHAnsi"/>
          </w:rPr>
          <w:delText xml:space="preserve"> </w:delText>
        </w:r>
      </w:del>
    </w:p>
    <w:p w14:paraId="567F4189" w14:textId="09F4923D" w:rsidR="009938B7" w:rsidRPr="009938B7" w:rsidDel="00016118" w:rsidRDefault="009938B7" w:rsidP="00DC3294">
      <w:pPr>
        <w:rPr>
          <w:del w:id="12" w:author="Renata M. Diaz" w:date="2021-03-16T13:18:00Z"/>
          <w:rFonts w:asciiTheme="majorHAnsi" w:eastAsia="Times New Roman" w:hAnsiTheme="majorHAnsi" w:cstheme="majorHAnsi"/>
        </w:rPr>
      </w:pPr>
      <w:del w:id="13" w:author="Renata M. Diaz" w:date="2021-03-16T13:18:00Z">
        <w:r w:rsidDel="00016118">
          <w:rPr>
            <w:rFonts w:asciiTheme="majorHAnsi" w:eastAsia="Times New Roman" w:hAnsiTheme="majorHAnsi" w:cstheme="majorHAnsi"/>
            <w:vertAlign w:val="superscript"/>
          </w:rPr>
          <w:delText>3</w:delText>
        </w:r>
        <w:r w:rsidDel="00016118">
          <w:rPr>
            <w:rFonts w:asciiTheme="majorHAnsi" w:eastAsia="Times New Roman" w:hAnsiTheme="majorHAnsi" w:cstheme="majorHAnsi"/>
          </w:rPr>
          <w:delText xml:space="preserve"> Department of Wildlife Ecology and Conservation, University of Florida, Gainesville, Florida, USA. </w:delText>
        </w:r>
        <w:r w:rsidR="007C4F3C" w:rsidDel="00016118">
          <w:fldChar w:fldCharType="begin"/>
        </w:r>
        <w:r w:rsidR="007C4F3C" w:rsidDel="00016118">
          <w:delInstrText xml:space="preserve"> HYPERLINK "mailto:skmorgane@ufl.edu" </w:delInstrText>
        </w:r>
        <w:r w:rsidR="007C4F3C" w:rsidDel="00016118">
          <w:fldChar w:fldCharType="separate"/>
        </w:r>
        <w:r w:rsidRPr="00745995" w:rsidDel="00016118">
          <w:rPr>
            <w:rStyle w:val="Hyperlink"/>
            <w:rFonts w:asciiTheme="majorHAnsi" w:eastAsia="Times New Roman" w:hAnsiTheme="majorHAnsi" w:cstheme="majorHAnsi"/>
          </w:rPr>
          <w:delText>skmorgane@ufl.edu</w:delText>
        </w:r>
        <w:r w:rsidR="007C4F3C" w:rsidDel="00016118">
          <w:rPr>
            <w:rStyle w:val="Hyperlink"/>
            <w:rFonts w:asciiTheme="majorHAnsi" w:eastAsia="Times New Roman" w:hAnsiTheme="majorHAnsi" w:cstheme="majorHAnsi"/>
          </w:rPr>
          <w:fldChar w:fldCharType="end"/>
        </w:r>
        <w:r w:rsidDel="00016118">
          <w:rPr>
            <w:rFonts w:asciiTheme="majorHAnsi" w:eastAsia="Times New Roman" w:hAnsiTheme="majorHAnsi" w:cstheme="majorHAnsi"/>
          </w:rPr>
          <w:delText xml:space="preserve"> </w:delText>
        </w:r>
      </w:del>
    </w:p>
    <w:p w14:paraId="215C9F83" w14:textId="61D444BA" w:rsidR="00DC3294" w:rsidRPr="005A4E8C" w:rsidDel="00016118" w:rsidRDefault="00DC3294" w:rsidP="00DC3294">
      <w:pPr>
        <w:rPr>
          <w:del w:id="14" w:author="Renata M. Diaz" w:date="2021-03-16T13:18:00Z"/>
          <w:rFonts w:asciiTheme="majorHAnsi" w:eastAsia="Times New Roman" w:hAnsiTheme="majorHAnsi" w:cstheme="majorHAnsi"/>
        </w:rPr>
      </w:pPr>
      <w:del w:id="15" w:author="Renata M. Diaz" w:date="2021-03-16T13:18:00Z">
        <w:r w:rsidDel="00016118">
          <w:rPr>
            <w:rFonts w:asciiTheme="majorHAnsi" w:eastAsia="Times New Roman" w:hAnsiTheme="majorHAnsi" w:cstheme="majorHAnsi"/>
            <w:b/>
            <w:bCs/>
          </w:rPr>
          <w:delText xml:space="preserve">Address for correspondence: </w:delText>
        </w:r>
      </w:del>
    </w:p>
    <w:p w14:paraId="0A5323FB" w14:textId="506043F6" w:rsidR="001226F5" w:rsidDel="00016118" w:rsidRDefault="001226F5" w:rsidP="001226F5">
      <w:pPr>
        <w:rPr>
          <w:del w:id="16" w:author="Renata M. Diaz" w:date="2021-03-16T13:18:00Z"/>
          <w:rFonts w:asciiTheme="majorHAnsi" w:eastAsia="Times New Roman" w:hAnsiTheme="majorHAnsi" w:cstheme="majorHAnsi"/>
        </w:rPr>
      </w:pPr>
      <w:del w:id="17" w:author="Renata M. Diaz" w:date="2021-03-16T13:18:00Z">
        <w:r w:rsidDel="00016118">
          <w:rPr>
            <w:rFonts w:asciiTheme="majorHAnsi" w:eastAsia="Times New Roman" w:hAnsiTheme="majorHAnsi" w:cstheme="majorHAnsi"/>
          </w:rPr>
          <w:delText>Renata M. Diaz</w:delText>
        </w:r>
        <w:r w:rsidDel="00016118">
          <w:rPr>
            <w:rFonts w:asciiTheme="majorHAnsi" w:eastAsia="Times New Roman" w:hAnsiTheme="majorHAnsi" w:cstheme="majorHAnsi"/>
          </w:rPr>
          <w:br/>
        </w:r>
        <w:r w:rsidRPr="001226F5" w:rsidDel="00016118">
          <w:rPr>
            <w:rFonts w:asciiTheme="majorHAnsi" w:eastAsia="Times New Roman" w:hAnsiTheme="majorHAnsi" w:cstheme="majorHAnsi"/>
          </w:rPr>
          <w:delText>110 Newins-Ziegler Hall</w:delText>
        </w:r>
        <w:r w:rsidDel="00016118">
          <w:rPr>
            <w:rFonts w:asciiTheme="majorHAnsi" w:eastAsia="Times New Roman" w:hAnsiTheme="majorHAnsi" w:cstheme="majorHAnsi"/>
          </w:rPr>
          <w:br/>
        </w:r>
        <w:r w:rsidRPr="001226F5" w:rsidDel="00016118">
          <w:rPr>
            <w:rFonts w:asciiTheme="majorHAnsi" w:eastAsia="Times New Roman" w:hAnsiTheme="majorHAnsi" w:cstheme="majorHAnsi"/>
          </w:rPr>
          <w:delText>PO Box 110430,</w:delText>
        </w:r>
        <w:r w:rsidDel="00016118">
          <w:rPr>
            <w:rFonts w:asciiTheme="majorHAnsi" w:eastAsia="Times New Roman" w:hAnsiTheme="majorHAnsi" w:cstheme="majorHAnsi"/>
          </w:rPr>
          <w:br/>
        </w:r>
        <w:r w:rsidRPr="001226F5" w:rsidDel="00016118">
          <w:rPr>
            <w:rFonts w:asciiTheme="majorHAnsi" w:eastAsia="Times New Roman" w:hAnsiTheme="majorHAnsi" w:cstheme="majorHAnsi"/>
          </w:rPr>
          <w:delText>Gainesville, FL 32611-0430</w:delText>
        </w:r>
        <w:r w:rsidDel="00016118">
          <w:rPr>
            <w:rFonts w:asciiTheme="majorHAnsi" w:eastAsia="Times New Roman" w:hAnsiTheme="majorHAnsi" w:cstheme="majorHAnsi"/>
          </w:rPr>
          <w:br/>
        </w:r>
        <w:r w:rsidR="007C4F3C" w:rsidDel="00016118">
          <w:fldChar w:fldCharType="begin"/>
        </w:r>
        <w:r w:rsidR="007C4F3C" w:rsidDel="00016118">
          <w:delInstrText xml:space="preserve"> HYPERLINK "mailto:renata.diaz@weecology.org" </w:delInstrText>
        </w:r>
        <w:r w:rsidR="007C4F3C" w:rsidDel="00016118">
          <w:fldChar w:fldCharType="separate"/>
        </w:r>
        <w:r w:rsidRPr="00AD3CC0" w:rsidDel="00016118">
          <w:rPr>
            <w:rStyle w:val="Hyperlink"/>
            <w:rFonts w:asciiTheme="majorHAnsi" w:eastAsia="Times New Roman" w:hAnsiTheme="majorHAnsi" w:cstheme="majorHAnsi"/>
          </w:rPr>
          <w:delText>renata.diaz@weecology.org</w:delText>
        </w:r>
        <w:r w:rsidR="007C4F3C" w:rsidDel="00016118">
          <w:rPr>
            <w:rStyle w:val="Hyperlink"/>
            <w:rFonts w:asciiTheme="majorHAnsi" w:eastAsia="Times New Roman" w:hAnsiTheme="majorHAnsi" w:cstheme="majorHAnsi"/>
          </w:rPr>
          <w:fldChar w:fldCharType="end"/>
        </w:r>
        <w:r w:rsidDel="00016118">
          <w:rPr>
            <w:rFonts w:asciiTheme="majorHAnsi" w:eastAsia="Times New Roman" w:hAnsiTheme="majorHAnsi" w:cstheme="majorHAnsi"/>
          </w:rPr>
          <w:br/>
        </w:r>
        <w:r w:rsidR="0015107E" w:rsidDel="00016118">
          <w:rPr>
            <w:rFonts w:asciiTheme="majorHAnsi" w:eastAsia="Times New Roman" w:hAnsiTheme="majorHAnsi" w:cstheme="majorHAnsi"/>
          </w:rPr>
          <w:delText>Phone</w:delText>
        </w:r>
        <w:r w:rsidR="0072317D" w:rsidDel="00016118">
          <w:rPr>
            <w:rFonts w:asciiTheme="majorHAnsi" w:eastAsia="Times New Roman" w:hAnsiTheme="majorHAnsi" w:cstheme="majorHAnsi"/>
          </w:rPr>
          <w:delText>:</w:delText>
        </w:r>
        <w:r w:rsidR="003052E4" w:rsidDel="00016118">
          <w:rPr>
            <w:rFonts w:asciiTheme="majorHAnsi" w:eastAsia="Times New Roman" w:hAnsiTheme="majorHAnsi" w:cstheme="majorHAnsi"/>
          </w:rPr>
          <w:delText xml:space="preserve"> </w:delText>
        </w:r>
        <w:r w:rsidR="0015107E" w:rsidRPr="0015107E" w:rsidDel="00016118">
          <w:rPr>
            <w:rFonts w:asciiTheme="majorHAnsi" w:eastAsia="Times New Roman" w:hAnsiTheme="majorHAnsi" w:cstheme="majorHAnsi"/>
          </w:rPr>
          <w:delText>(352) 846-0643</w:delText>
        </w:r>
        <w:r w:rsidR="0015107E" w:rsidDel="00016118">
          <w:rPr>
            <w:rFonts w:asciiTheme="majorHAnsi" w:eastAsia="Times New Roman" w:hAnsiTheme="majorHAnsi" w:cstheme="majorHAnsi"/>
          </w:rPr>
          <w:br/>
        </w:r>
        <w:r w:rsidR="0015107E" w:rsidRPr="0015107E" w:rsidDel="00016118">
          <w:rPr>
            <w:rFonts w:asciiTheme="majorHAnsi" w:eastAsia="Times New Roman" w:hAnsiTheme="majorHAnsi" w:cstheme="majorHAnsi"/>
          </w:rPr>
          <w:delText>Fax:</w:delText>
        </w:r>
        <w:r w:rsidR="0015107E" w:rsidDel="00016118">
          <w:rPr>
            <w:rFonts w:asciiTheme="majorHAnsi" w:eastAsia="Times New Roman" w:hAnsiTheme="majorHAnsi" w:cstheme="majorHAnsi"/>
          </w:rPr>
          <w:delText xml:space="preserve"> </w:delText>
        </w:r>
        <w:r w:rsidR="0015107E" w:rsidRPr="0015107E" w:rsidDel="00016118">
          <w:rPr>
            <w:rFonts w:asciiTheme="majorHAnsi" w:eastAsia="Times New Roman" w:hAnsiTheme="majorHAnsi" w:cstheme="majorHAnsi"/>
          </w:rPr>
          <w:delText>(352) 392-6984</w:delText>
        </w:r>
      </w:del>
    </w:p>
    <w:p w14:paraId="642F813B" w14:textId="11488057" w:rsidR="00E21CE7" w:rsidRPr="00721647" w:rsidDel="00016118" w:rsidRDefault="00E06A7F" w:rsidP="00E21CE7">
      <w:pPr>
        <w:rPr>
          <w:del w:id="18" w:author="Renata M. Diaz" w:date="2021-03-16T13:18:00Z"/>
          <w:rFonts w:asciiTheme="majorHAnsi" w:eastAsia="Times New Roman" w:hAnsiTheme="majorHAnsi" w:cstheme="majorHAnsi"/>
        </w:rPr>
      </w:pPr>
      <w:del w:id="19" w:author="Renata M. Diaz" w:date="2021-03-16T13:18:00Z">
        <w:r w:rsidDel="00016118">
          <w:rPr>
            <w:rFonts w:asciiTheme="majorHAnsi" w:eastAsia="Times New Roman" w:hAnsiTheme="majorHAnsi" w:cstheme="majorHAnsi"/>
            <w:b/>
            <w:bCs/>
          </w:rPr>
          <w:delText>Statement of authorship</w:delText>
        </w:r>
        <w:r w:rsidR="00234A13" w:rsidDel="00016118">
          <w:rPr>
            <w:rFonts w:asciiTheme="majorHAnsi" w:eastAsia="Times New Roman" w:hAnsiTheme="majorHAnsi" w:cstheme="majorHAnsi"/>
            <w:b/>
            <w:bCs/>
          </w:rPr>
          <w:delText>:</w:delText>
        </w:r>
        <w:r w:rsidR="00730BD1" w:rsidDel="00016118">
          <w:rPr>
            <w:rFonts w:asciiTheme="majorHAnsi" w:eastAsia="Times New Roman" w:hAnsiTheme="majorHAnsi" w:cstheme="majorHAnsi"/>
          </w:rPr>
          <w:delText xml:space="preserve"> </w:delText>
        </w:r>
        <w:r w:rsidR="00626153" w:rsidDel="00016118">
          <w:rPr>
            <w:rFonts w:asciiTheme="majorHAnsi" w:eastAsia="Times New Roman" w:hAnsiTheme="majorHAnsi" w:cstheme="majorHAnsi"/>
          </w:rPr>
          <w:delText>RMD and SKME conceived the analysis; HY devised the algorithm to sample the feasible set</w:delText>
        </w:r>
        <w:r w:rsidR="00940E14" w:rsidDel="00016118">
          <w:rPr>
            <w:rFonts w:asciiTheme="majorHAnsi" w:eastAsia="Times New Roman" w:hAnsiTheme="majorHAnsi" w:cstheme="majorHAnsi"/>
          </w:rPr>
          <w:delText xml:space="preserve">, </w:delText>
        </w:r>
        <w:r w:rsidR="0072092C" w:rsidDel="00016118">
          <w:rPr>
            <w:rFonts w:asciiTheme="majorHAnsi" w:eastAsia="Times New Roman" w:hAnsiTheme="majorHAnsi" w:cstheme="majorHAnsi"/>
          </w:rPr>
          <w:delText xml:space="preserve">reviewed </w:delText>
        </w:r>
        <w:r w:rsidR="006D5A25" w:rsidDel="00016118">
          <w:rPr>
            <w:rFonts w:asciiTheme="majorHAnsi" w:eastAsia="Times New Roman" w:hAnsiTheme="majorHAnsi" w:cstheme="majorHAnsi"/>
          </w:rPr>
          <w:delText>the</w:delText>
        </w:r>
        <w:r w:rsidR="0072092C" w:rsidDel="00016118">
          <w:rPr>
            <w:rFonts w:asciiTheme="majorHAnsi" w:eastAsia="Times New Roman" w:hAnsiTheme="majorHAnsi" w:cstheme="majorHAnsi"/>
          </w:rPr>
          <w:delText xml:space="preserve"> </w:delText>
        </w:r>
        <w:r w:rsidR="00214128" w:rsidDel="00016118">
          <w:rPr>
            <w:rFonts w:asciiTheme="majorHAnsi" w:eastAsia="Times New Roman" w:hAnsiTheme="majorHAnsi" w:cstheme="majorHAnsi"/>
          </w:rPr>
          <w:delText xml:space="preserve">coded </w:delText>
        </w:r>
        <w:r w:rsidR="0072092C" w:rsidDel="00016118">
          <w:rPr>
            <w:rFonts w:asciiTheme="majorHAnsi" w:eastAsia="Times New Roman" w:hAnsiTheme="majorHAnsi" w:cstheme="majorHAnsi"/>
          </w:rPr>
          <w:delText>implementation</w:delText>
        </w:r>
        <w:r w:rsidR="00940E14" w:rsidDel="00016118">
          <w:rPr>
            <w:rFonts w:asciiTheme="majorHAnsi" w:eastAsia="Times New Roman" w:hAnsiTheme="majorHAnsi" w:cstheme="majorHAnsi"/>
          </w:rPr>
          <w:delText>, and wrote the explanatory vignette</w:delText>
        </w:r>
        <w:r w:rsidR="00626153" w:rsidDel="00016118">
          <w:rPr>
            <w:rFonts w:asciiTheme="majorHAnsi" w:eastAsia="Times New Roman" w:hAnsiTheme="majorHAnsi" w:cstheme="majorHAnsi"/>
          </w:rPr>
          <w:delText>; RMD conducted the analyses and wrote the first draft of the manuscript; all authors contributed substantively to revisions.</w:delText>
        </w:r>
      </w:del>
    </w:p>
    <w:p w14:paraId="46B3C6CC" w14:textId="520E395D" w:rsidR="00E91DF4" w:rsidRPr="00E91DF4" w:rsidDel="00016118" w:rsidRDefault="00E91DF4" w:rsidP="0264BE4F">
      <w:pPr>
        <w:rPr>
          <w:del w:id="20" w:author="Renata M. Diaz" w:date="2021-03-16T13:18:00Z"/>
          <w:rFonts w:asciiTheme="majorHAnsi" w:eastAsia="Times New Roman" w:hAnsiTheme="majorHAnsi" w:cstheme="majorHAnsi"/>
        </w:rPr>
      </w:pPr>
      <w:del w:id="21" w:author="Renata M. Diaz" w:date="2021-03-16T13:18:00Z">
        <w:r w:rsidDel="00016118">
          <w:rPr>
            <w:rFonts w:asciiTheme="majorHAnsi" w:eastAsia="Times New Roman" w:hAnsiTheme="majorHAnsi" w:cstheme="majorHAnsi"/>
            <w:b/>
            <w:bCs/>
          </w:rPr>
          <w:delText>Data accessibility statement</w:delText>
        </w:r>
        <w:r w:rsidDel="00016118">
          <w:rPr>
            <w:rFonts w:asciiTheme="majorHAnsi" w:eastAsia="Times New Roman" w:hAnsiTheme="majorHAnsi" w:cstheme="majorHAnsi"/>
          </w:rPr>
          <w:delText xml:space="preserve">: All data used are available publicly via </w:delText>
        </w:r>
        <w:r w:rsidR="0017190A" w:rsidDel="00016118">
          <w:rPr>
            <w:rFonts w:asciiTheme="majorHAnsi" w:eastAsia="Times New Roman" w:hAnsiTheme="majorHAnsi" w:cstheme="majorHAnsi"/>
          </w:rPr>
          <w:delText xml:space="preserve">Zenodo </w:delText>
        </w:r>
        <w:r w:rsidDel="00016118">
          <w:rPr>
            <w:rFonts w:asciiTheme="majorHAnsi" w:eastAsia="Times New Roman" w:hAnsiTheme="majorHAnsi" w:cstheme="majorHAnsi"/>
          </w:rPr>
          <w:delText>and figshare.</w:delText>
        </w:r>
        <w:r w:rsidR="008A573D" w:rsidDel="00016118">
          <w:rPr>
            <w:rFonts w:asciiTheme="majorHAnsi" w:eastAsia="Times New Roman" w:hAnsiTheme="majorHAnsi" w:cstheme="majorHAnsi"/>
          </w:rPr>
          <w:delText xml:space="preserve"> Upon publication, all code and data will be archived and made publicly available via Zenodo.</w:delText>
        </w:r>
      </w:del>
    </w:p>
    <w:p w14:paraId="2303CF2C" w14:textId="1C46BAC2" w:rsidR="00E21CE7" w:rsidRPr="00626153" w:rsidDel="00016118" w:rsidRDefault="00E21CE7" w:rsidP="0264BE4F">
      <w:pPr>
        <w:rPr>
          <w:del w:id="22" w:author="Renata M. Diaz" w:date="2021-03-16T13:18:00Z"/>
          <w:rFonts w:asciiTheme="majorHAnsi" w:eastAsia="Times New Roman" w:hAnsiTheme="majorHAnsi" w:cstheme="majorHAnsi"/>
        </w:rPr>
      </w:pPr>
      <w:del w:id="23" w:author="Renata M. Diaz" w:date="2021-03-16T13:18:00Z">
        <w:r w:rsidDel="00016118">
          <w:rPr>
            <w:rFonts w:asciiTheme="majorHAnsi" w:eastAsia="Times New Roman" w:hAnsiTheme="majorHAnsi" w:cstheme="majorHAnsi"/>
            <w:b/>
            <w:bCs/>
          </w:rPr>
          <w:delText>Keywords:</w:delText>
        </w:r>
        <w:r w:rsidDel="00016118">
          <w:rPr>
            <w:rFonts w:asciiTheme="majorHAnsi" w:eastAsia="Times New Roman" w:hAnsiTheme="majorHAnsi" w:cstheme="majorHAnsi"/>
          </w:rPr>
          <w:delText xml:space="preserve"> Species abundance distributions; feasible set; combinatoric</w:delText>
        </w:r>
        <w:r w:rsidR="0058728D" w:rsidDel="00016118">
          <w:rPr>
            <w:rFonts w:asciiTheme="majorHAnsi" w:eastAsia="Times New Roman" w:hAnsiTheme="majorHAnsi" w:cstheme="majorHAnsi"/>
          </w:rPr>
          <w:delText>s</w:delText>
        </w:r>
        <w:r w:rsidR="007B4A50" w:rsidDel="00016118">
          <w:rPr>
            <w:rFonts w:asciiTheme="majorHAnsi" w:eastAsia="Times New Roman" w:hAnsiTheme="majorHAnsi" w:cstheme="majorHAnsi"/>
          </w:rPr>
          <w:delText>; macroecology; constraints</w:delText>
        </w:r>
      </w:del>
    </w:p>
    <w:p w14:paraId="15D8D2BE" w14:textId="23DFFE3E" w:rsidR="00FA070E" w:rsidRPr="00FA070E" w:rsidDel="00016118" w:rsidRDefault="00FA070E" w:rsidP="0264BE4F">
      <w:pPr>
        <w:rPr>
          <w:del w:id="24" w:author="Renata M. Diaz" w:date="2021-03-16T13:18:00Z"/>
          <w:rFonts w:asciiTheme="majorHAnsi" w:eastAsia="Times New Roman" w:hAnsiTheme="majorHAnsi" w:cstheme="majorHAnsi"/>
        </w:rPr>
      </w:pPr>
      <w:del w:id="25" w:author="Renata M. Diaz" w:date="2021-03-16T13:18:00Z">
        <w:r w:rsidDel="00016118">
          <w:rPr>
            <w:rFonts w:asciiTheme="majorHAnsi" w:eastAsia="Times New Roman" w:hAnsiTheme="majorHAnsi" w:cstheme="majorHAnsi"/>
            <w:b/>
            <w:bCs/>
          </w:rPr>
          <w:delText xml:space="preserve">Conflict of interests: </w:delText>
        </w:r>
        <w:r w:rsidDel="00016118">
          <w:rPr>
            <w:rFonts w:asciiTheme="majorHAnsi" w:eastAsia="Times New Roman" w:hAnsiTheme="majorHAnsi" w:cstheme="majorHAnsi"/>
          </w:rPr>
          <w:delText>The authors declare no conflicts of interest.</w:delText>
        </w:r>
      </w:del>
    </w:p>
    <w:p w14:paraId="17999DB3" w14:textId="69C645BE" w:rsidR="003213A3" w:rsidDel="00016118" w:rsidRDefault="003213A3" w:rsidP="0264BE4F">
      <w:pPr>
        <w:rPr>
          <w:del w:id="26" w:author="Renata M. Diaz" w:date="2021-03-16T13:18:00Z"/>
          <w:rFonts w:asciiTheme="majorHAnsi" w:eastAsia="Times New Roman" w:hAnsiTheme="majorHAnsi" w:cstheme="majorHAnsi"/>
        </w:rPr>
      </w:pPr>
      <w:del w:id="27" w:author="Renata M. Diaz" w:date="2021-03-16T13:18:00Z">
        <w:r w:rsidDel="00016118">
          <w:rPr>
            <w:rFonts w:asciiTheme="majorHAnsi" w:eastAsia="Times New Roman" w:hAnsiTheme="majorHAnsi" w:cstheme="majorHAnsi"/>
            <w:b/>
            <w:bCs/>
          </w:rPr>
          <w:delText>Type of article</w:delText>
        </w:r>
        <w:r w:rsidDel="00016118">
          <w:rPr>
            <w:rFonts w:asciiTheme="majorHAnsi" w:eastAsia="Times New Roman" w:hAnsiTheme="majorHAnsi" w:cstheme="majorHAnsi"/>
          </w:rPr>
          <w:delText>: Letter</w:delText>
        </w:r>
      </w:del>
    </w:p>
    <w:p w14:paraId="464485E3" w14:textId="07BFBB82" w:rsidR="003213A3" w:rsidDel="00016118" w:rsidRDefault="003213A3" w:rsidP="0264BE4F">
      <w:pPr>
        <w:rPr>
          <w:del w:id="28" w:author="Renata M. Diaz" w:date="2021-03-16T13:18:00Z"/>
          <w:rFonts w:asciiTheme="majorHAnsi" w:eastAsia="Times New Roman" w:hAnsiTheme="majorHAnsi" w:cstheme="majorHAnsi"/>
        </w:rPr>
      </w:pPr>
      <w:del w:id="29" w:author="Renata M. Diaz" w:date="2021-03-16T13:18:00Z">
        <w:r w:rsidDel="00016118">
          <w:rPr>
            <w:rFonts w:asciiTheme="majorHAnsi" w:eastAsia="Times New Roman" w:hAnsiTheme="majorHAnsi" w:cstheme="majorHAnsi"/>
            <w:b/>
            <w:bCs/>
          </w:rPr>
          <w:delText>Word counts:</w:delText>
        </w:r>
      </w:del>
    </w:p>
    <w:p w14:paraId="4C5EAC03" w14:textId="230BA524" w:rsidR="00C3259D" w:rsidDel="00016118" w:rsidRDefault="003213A3" w:rsidP="0264BE4F">
      <w:pPr>
        <w:rPr>
          <w:del w:id="30" w:author="Renata M. Diaz" w:date="2021-03-16T13:18:00Z"/>
          <w:rFonts w:asciiTheme="majorHAnsi" w:eastAsia="Times New Roman" w:hAnsiTheme="majorHAnsi" w:cstheme="majorHAnsi"/>
        </w:rPr>
      </w:pPr>
      <w:del w:id="31" w:author="Renata M. Diaz" w:date="2021-03-16T13:18:00Z">
        <w:r w:rsidDel="00016118">
          <w:rPr>
            <w:rFonts w:asciiTheme="majorHAnsi" w:eastAsia="Times New Roman" w:hAnsiTheme="majorHAnsi" w:cstheme="majorHAnsi"/>
          </w:rPr>
          <w:delText>Abstract:</w:delText>
        </w:r>
        <w:r w:rsidR="003565A4" w:rsidDel="00016118">
          <w:rPr>
            <w:rFonts w:asciiTheme="majorHAnsi" w:eastAsia="Times New Roman" w:hAnsiTheme="majorHAnsi" w:cstheme="majorHAnsi"/>
          </w:rPr>
          <w:delText xml:space="preserve"> 14</w:delText>
        </w:r>
        <w:r w:rsidR="00946A2C" w:rsidDel="00016118">
          <w:rPr>
            <w:rFonts w:asciiTheme="majorHAnsi" w:eastAsia="Times New Roman" w:hAnsiTheme="majorHAnsi" w:cstheme="majorHAnsi"/>
          </w:rPr>
          <w:delText>7</w:delText>
        </w:r>
        <w:r w:rsidDel="00016118">
          <w:rPr>
            <w:rFonts w:asciiTheme="majorHAnsi" w:eastAsia="Times New Roman" w:hAnsiTheme="majorHAnsi" w:cstheme="majorHAnsi"/>
          </w:rPr>
          <w:br/>
          <w:delText>Main text:</w:delText>
        </w:r>
        <w:r w:rsidR="003565A4" w:rsidDel="00016118">
          <w:rPr>
            <w:rFonts w:asciiTheme="majorHAnsi" w:eastAsia="Times New Roman" w:hAnsiTheme="majorHAnsi" w:cstheme="majorHAnsi"/>
          </w:rPr>
          <w:delText xml:space="preserve"> 4</w:delText>
        </w:r>
        <w:r w:rsidR="00DB7D87" w:rsidDel="00016118">
          <w:rPr>
            <w:rFonts w:asciiTheme="majorHAnsi" w:eastAsia="Times New Roman" w:hAnsiTheme="majorHAnsi" w:cstheme="majorHAnsi"/>
          </w:rPr>
          <w:delText>19</w:delText>
        </w:r>
        <w:r w:rsidR="00946A2C" w:rsidDel="00016118">
          <w:rPr>
            <w:rFonts w:asciiTheme="majorHAnsi" w:eastAsia="Times New Roman" w:hAnsiTheme="majorHAnsi" w:cstheme="majorHAnsi"/>
          </w:rPr>
          <w:delText>5</w:delText>
        </w:r>
        <w:r w:rsidR="00C3259D" w:rsidDel="00016118">
          <w:rPr>
            <w:rFonts w:asciiTheme="majorHAnsi" w:eastAsia="Times New Roman" w:hAnsiTheme="majorHAnsi" w:cstheme="majorHAnsi"/>
          </w:rPr>
          <w:br/>
          <w:delText>No text boxes</w:delText>
        </w:r>
      </w:del>
    </w:p>
    <w:p w14:paraId="226A27CA" w14:textId="630CEAE0" w:rsidR="003213A3" w:rsidDel="00016118" w:rsidRDefault="003213A3" w:rsidP="0264BE4F">
      <w:pPr>
        <w:rPr>
          <w:del w:id="32" w:author="Renata M. Diaz" w:date="2021-03-16T13:18:00Z"/>
          <w:rFonts w:asciiTheme="majorHAnsi" w:eastAsia="Times New Roman" w:hAnsiTheme="majorHAnsi" w:cstheme="majorHAnsi"/>
          <w:b/>
          <w:bCs/>
        </w:rPr>
      </w:pPr>
      <w:del w:id="33" w:author="Renata M. Diaz" w:date="2021-03-16T13:18:00Z">
        <w:r w:rsidDel="00016118">
          <w:rPr>
            <w:rFonts w:asciiTheme="majorHAnsi" w:eastAsia="Times New Roman" w:hAnsiTheme="majorHAnsi" w:cstheme="majorHAnsi"/>
            <w:b/>
            <w:bCs/>
          </w:rPr>
          <w:delText>Number of references:</w:delText>
        </w:r>
        <w:r w:rsidR="00AD1AF8" w:rsidDel="00016118">
          <w:rPr>
            <w:rFonts w:asciiTheme="majorHAnsi" w:eastAsia="Times New Roman" w:hAnsiTheme="majorHAnsi" w:cstheme="majorHAnsi"/>
            <w:b/>
            <w:bCs/>
          </w:rPr>
          <w:delText xml:space="preserve"> </w:delText>
        </w:r>
        <w:r w:rsidR="00AD1AF8" w:rsidRPr="00946A2C" w:rsidDel="00016118">
          <w:rPr>
            <w:rFonts w:asciiTheme="majorHAnsi" w:eastAsia="Times New Roman" w:hAnsiTheme="majorHAnsi" w:cstheme="majorHAnsi"/>
          </w:rPr>
          <w:delText>25</w:delText>
        </w:r>
      </w:del>
    </w:p>
    <w:p w14:paraId="14FC8D7C" w14:textId="4060BC7F" w:rsidR="003213A3" w:rsidRPr="000D7454" w:rsidDel="00016118" w:rsidRDefault="003213A3" w:rsidP="0264BE4F">
      <w:pPr>
        <w:rPr>
          <w:del w:id="34" w:author="Renata M. Diaz" w:date="2021-03-16T13:18:00Z"/>
          <w:rFonts w:asciiTheme="majorHAnsi" w:eastAsia="Times New Roman" w:hAnsiTheme="majorHAnsi" w:cstheme="majorHAnsi"/>
        </w:rPr>
      </w:pPr>
      <w:del w:id="35" w:author="Renata M. Diaz" w:date="2021-03-16T13:18:00Z">
        <w:r w:rsidDel="00016118">
          <w:rPr>
            <w:rFonts w:asciiTheme="majorHAnsi" w:eastAsia="Times New Roman" w:hAnsiTheme="majorHAnsi" w:cstheme="majorHAnsi"/>
            <w:b/>
            <w:bCs/>
          </w:rPr>
          <w:delText>Number of figures, tables, and text boxes:</w:delText>
        </w:r>
        <w:r w:rsidR="00D30982" w:rsidDel="00016118">
          <w:rPr>
            <w:rFonts w:asciiTheme="majorHAnsi" w:eastAsia="Times New Roman" w:hAnsiTheme="majorHAnsi" w:cstheme="majorHAnsi"/>
            <w:b/>
            <w:bCs/>
          </w:rPr>
          <w:delText xml:space="preserve"> </w:delText>
        </w:r>
        <w:r w:rsidR="00D30982" w:rsidDel="00016118">
          <w:rPr>
            <w:rFonts w:asciiTheme="majorHAnsi" w:eastAsia="Times New Roman" w:hAnsiTheme="majorHAnsi" w:cstheme="majorHAnsi"/>
          </w:rPr>
          <w:delText xml:space="preserve">4 figures; </w:delText>
        </w:r>
        <w:r w:rsidR="00F94B5F" w:rsidDel="00016118">
          <w:rPr>
            <w:rFonts w:asciiTheme="majorHAnsi" w:eastAsia="Times New Roman" w:hAnsiTheme="majorHAnsi" w:cstheme="majorHAnsi"/>
          </w:rPr>
          <w:delText>1</w:delText>
        </w:r>
        <w:r w:rsidR="00D30982" w:rsidDel="00016118">
          <w:rPr>
            <w:rFonts w:asciiTheme="majorHAnsi" w:eastAsia="Times New Roman" w:hAnsiTheme="majorHAnsi" w:cstheme="majorHAnsi"/>
          </w:rPr>
          <w:delText xml:space="preserve"> table; 0 text boxes</w:delText>
        </w:r>
      </w:del>
    </w:p>
    <w:p w14:paraId="7238FCE8" w14:textId="6C10A6D7" w:rsidR="00693AC8" w:rsidDel="00016118" w:rsidRDefault="00693AC8">
      <w:pPr>
        <w:rPr>
          <w:del w:id="36" w:author="Renata M. Diaz" w:date="2021-03-16T13:18:00Z"/>
          <w:rFonts w:asciiTheme="majorHAnsi" w:eastAsia="Times New Roman" w:hAnsiTheme="majorHAnsi" w:cstheme="majorHAnsi"/>
          <w:b/>
          <w:bCs/>
        </w:rPr>
      </w:pPr>
      <w:del w:id="37" w:author="Renata M. Diaz" w:date="2021-03-16T13:18:00Z">
        <w:r w:rsidDel="00016118">
          <w:rPr>
            <w:rFonts w:asciiTheme="majorHAnsi" w:eastAsia="Times New Roman" w:hAnsiTheme="majorHAnsi" w:cstheme="majorHAnsi"/>
            <w:b/>
            <w:bCs/>
          </w:rPr>
          <w:br w:type="page"/>
        </w:r>
      </w:del>
    </w:p>
    <w:p w14:paraId="3BCD6E80" w14:textId="2A8B23A8" w:rsidR="00626153" w:rsidDel="00016118" w:rsidRDefault="00626153" w:rsidP="00021897">
      <w:pPr>
        <w:spacing w:line="480" w:lineRule="auto"/>
        <w:rPr>
          <w:del w:id="38" w:author="Renata M. Diaz" w:date="2021-03-16T13:18:00Z"/>
          <w:rFonts w:asciiTheme="majorHAnsi" w:eastAsia="Times New Roman" w:hAnsiTheme="majorHAnsi" w:cstheme="majorHAnsi"/>
          <w:b/>
          <w:bCs/>
        </w:rPr>
      </w:pPr>
      <w:del w:id="39" w:author="Renata M. Diaz" w:date="2021-03-16T13:18:00Z">
        <w:r w:rsidDel="00016118">
          <w:rPr>
            <w:rFonts w:asciiTheme="majorHAnsi" w:eastAsia="Times New Roman" w:hAnsiTheme="majorHAnsi" w:cstheme="majorHAnsi"/>
            <w:b/>
            <w:bCs/>
          </w:rPr>
          <w:delText>Abstract</w:delText>
        </w:r>
      </w:del>
    </w:p>
    <w:p w14:paraId="755370D5" w14:textId="5B721B6B" w:rsidR="001D639B" w:rsidRPr="009E7314" w:rsidDel="00016118" w:rsidRDefault="00B345B4" w:rsidP="009E7314">
      <w:pPr>
        <w:spacing w:line="480" w:lineRule="auto"/>
        <w:rPr>
          <w:del w:id="40" w:author="Renata M. Diaz" w:date="2021-03-16T13:18:00Z"/>
          <w:rFonts w:asciiTheme="majorHAnsi" w:eastAsia="Times New Roman" w:hAnsiTheme="majorHAnsi" w:cstheme="majorHAnsi"/>
        </w:rPr>
      </w:pPr>
      <w:del w:id="41" w:author="Renata M. Diaz" w:date="2021-03-16T13:18:00Z">
        <w:r w:rsidDel="00016118">
          <w:rPr>
            <w:rFonts w:asciiTheme="majorHAnsi" w:eastAsia="Times New Roman" w:hAnsiTheme="majorHAnsi" w:cstheme="majorHAnsi"/>
          </w:rPr>
          <w:delText>The prevalence of t</w:delText>
        </w:r>
        <w:r w:rsidR="00C96F87" w:rsidDel="00016118">
          <w:rPr>
            <w:rFonts w:asciiTheme="majorHAnsi" w:eastAsia="Times New Roman" w:hAnsiTheme="majorHAnsi" w:cstheme="majorHAnsi"/>
          </w:rPr>
          <w:delText>he species abundance distribution</w:delText>
        </w:r>
        <w:r w:rsidDel="00016118">
          <w:rPr>
            <w:rFonts w:asciiTheme="majorHAnsi" w:eastAsia="Times New Roman" w:hAnsiTheme="majorHAnsi" w:cstheme="majorHAnsi"/>
          </w:rPr>
          <w:delText xml:space="preserve">’s hollow-curve shape across many communities is frequently assumed to reflect ecological processes structuring communities. However, </w:delText>
        </w:r>
        <w:r w:rsidR="000976FC" w:rsidDel="00016118">
          <w:rPr>
            <w:rFonts w:asciiTheme="majorHAnsi" w:eastAsia="Times New Roman" w:hAnsiTheme="majorHAnsi" w:cstheme="majorHAnsi"/>
          </w:rPr>
          <w:delText>this</w:delText>
        </w:r>
        <w:r w:rsidDel="00016118">
          <w:rPr>
            <w:rFonts w:asciiTheme="majorHAnsi" w:eastAsia="Times New Roman" w:hAnsiTheme="majorHAnsi" w:cstheme="majorHAnsi"/>
          </w:rPr>
          <w:delText xml:space="preserve"> hollow curve </w:delText>
        </w:r>
        <w:r w:rsidR="000976FC" w:rsidDel="00016118">
          <w:rPr>
            <w:rFonts w:asciiTheme="majorHAnsi" w:eastAsia="Times New Roman" w:hAnsiTheme="majorHAnsi" w:cstheme="majorHAnsi"/>
          </w:rPr>
          <w:delText xml:space="preserve">can also emerge </w:delText>
        </w:r>
        <w:r w:rsidR="00090129" w:rsidDel="00016118">
          <w:rPr>
            <w:rFonts w:asciiTheme="majorHAnsi" w:eastAsia="Times New Roman" w:hAnsiTheme="majorHAnsi" w:cstheme="majorHAnsi"/>
          </w:rPr>
          <w:delText>as a</w:delText>
        </w:r>
        <w:r w:rsidR="000976FC" w:rsidDel="00016118">
          <w:rPr>
            <w:rFonts w:asciiTheme="majorHAnsi" w:eastAsia="Times New Roman" w:hAnsiTheme="majorHAnsi" w:cstheme="majorHAnsi"/>
          </w:rPr>
          <w:delText xml:space="preserve"> statistical </w:delText>
        </w:r>
        <w:r w:rsidR="0031106A" w:rsidDel="00016118">
          <w:rPr>
            <w:rFonts w:asciiTheme="majorHAnsi" w:eastAsia="Times New Roman" w:hAnsiTheme="majorHAnsi" w:cstheme="majorHAnsi"/>
          </w:rPr>
          <w:delText xml:space="preserve">phenomenon </w:delText>
        </w:r>
        <w:r w:rsidR="000976FC" w:rsidDel="00016118">
          <w:rPr>
            <w:rFonts w:asciiTheme="majorHAnsi" w:eastAsia="Times New Roman" w:hAnsiTheme="majorHAnsi" w:cstheme="majorHAnsi"/>
          </w:rPr>
          <w:delText xml:space="preserve">of dividing a </w:delText>
        </w:r>
        <w:r w:rsidR="00B37A81" w:rsidDel="00016118">
          <w:rPr>
            <w:rFonts w:asciiTheme="majorHAnsi" w:eastAsia="Times New Roman" w:hAnsiTheme="majorHAnsi" w:cstheme="majorHAnsi"/>
          </w:rPr>
          <w:delText>particular</w:delText>
        </w:r>
        <w:r w:rsidR="000976FC" w:rsidDel="00016118">
          <w:rPr>
            <w:rFonts w:asciiTheme="majorHAnsi" w:eastAsia="Times New Roman" w:hAnsiTheme="majorHAnsi" w:cstheme="majorHAnsi"/>
          </w:rPr>
          <w:delText xml:space="preserve"> </w:delText>
        </w:r>
        <w:r w:rsidDel="00016118">
          <w:rPr>
            <w:rFonts w:asciiTheme="majorHAnsi" w:eastAsia="Times New Roman" w:hAnsiTheme="majorHAnsi" w:cstheme="majorHAnsi"/>
          </w:rPr>
          <w:delText>number of individuals into a given number of species. While the hollow curve may be a statistical artefact, ecological processes may</w:delText>
        </w:r>
        <w:r w:rsidR="000976FC" w:rsidDel="00016118">
          <w:rPr>
            <w:rFonts w:asciiTheme="majorHAnsi" w:eastAsia="Times New Roman" w:hAnsiTheme="majorHAnsi" w:cstheme="majorHAnsi"/>
          </w:rPr>
          <w:delText xml:space="preserve"> </w:delText>
        </w:r>
        <w:r w:rsidR="0059507B" w:rsidDel="00016118">
          <w:rPr>
            <w:rFonts w:asciiTheme="majorHAnsi" w:eastAsia="Times New Roman" w:hAnsiTheme="majorHAnsi" w:cstheme="majorHAnsi"/>
          </w:rPr>
          <w:delText xml:space="preserve">induce </w:delText>
        </w:r>
        <w:r w:rsidR="000976FC" w:rsidDel="00016118">
          <w:rPr>
            <w:rFonts w:asciiTheme="majorHAnsi" w:eastAsia="Times New Roman" w:hAnsiTheme="majorHAnsi" w:cstheme="majorHAnsi"/>
          </w:rPr>
          <w:delText xml:space="preserve">subtle deviations between </w:delText>
        </w:r>
        <w:r w:rsidR="00351D25" w:rsidDel="00016118">
          <w:rPr>
            <w:rFonts w:asciiTheme="majorHAnsi" w:eastAsia="Times New Roman" w:hAnsiTheme="majorHAnsi" w:cstheme="majorHAnsi"/>
          </w:rPr>
          <w:delText>empirical</w:delText>
        </w:r>
        <w:r w:rsidR="000976FC" w:rsidDel="00016118">
          <w:rPr>
            <w:rFonts w:asciiTheme="majorHAnsi" w:eastAsia="Times New Roman" w:hAnsiTheme="majorHAnsi" w:cstheme="majorHAnsi"/>
          </w:rPr>
          <w:delText xml:space="preserve"> species abundance distributions and their statistically </w:delText>
        </w:r>
        <w:r w:rsidR="005E3D3E" w:rsidDel="00016118">
          <w:rPr>
            <w:rFonts w:asciiTheme="majorHAnsi" w:eastAsia="Times New Roman" w:hAnsiTheme="majorHAnsi" w:cstheme="majorHAnsi"/>
          </w:rPr>
          <w:delText>most probable</w:delText>
        </w:r>
        <w:r w:rsidR="000976FC" w:rsidDel="00016118">
          <w:rPr>
            <w:rFonts w:asciiTheme="majorHAnsi" w:eastAsia="Times New Roman" w:hAnsiTheme="majorHAnsi" w:cstheme="majorHAnsi"/>
          </w:rPr>
          <w:delText xml:space="preserve"> forms. </w:delText>
        </w:r>
        <w:r w:rsidR="00D632C2" w:rsidDel="00016118">
          <w:rPr>
            <w:rFonts w:asciiTheme="majorHAnsi" w:eastAsia="Times New Roman" w:hAnsiTheme="majorHAnsi" w:cstheme="majorHAnsi"/>
          </w:rPr>
          <w:delText>Examining</w:delText>
        </w:r>
        <w:r w:rsidR="000976FC" w:rsidDel="00016118">
          <w:rPr>
            <w:rFonts w:asciiTheme="majorHAnsi" w:eastAsia="Times New Roman" w:hAnsiTheme="majorHAnsi" w:cstheme="majorHAnsi"/>
          </w:rPr>
          <w:delText xml:space="preserve"> </w:delText>
        </w:r>
        <w:r w:rsidR="005A6285" w:rsidDel="00016118">
          <w:rPr>
            <w:rFonts w:asciiTheme="majorHAnsi" w:eastAsia="Times New Roman" w:hAnsiTheme="majorHAnsi" w:cstheme="majorHAnsi"/>
          </w:rPr>
          <w:delText>~22,000</w:delText>
        </w:r>
        <w:r w:rsidR="000976FC" w:rsidDel="00016118">
          <w:rPr>
            <w:rFonts w:asciiTheme="majorHAnsi" w:eastAsia="Times New Roman" w:hAnsiTheme="majorHAnsi" w:cstheme="majorHAnsi"/>
          </w:rPr>
          <w:delText xml:space="preserve"> communities, we found that </w:delText>
        </w:r>
        <w:r w:rsidR="005E3D3E" w:rsidDel="00016118">
          <w:rPr>
            <w:rFonts w:asciiTheme="majorHAnsi" w:eastAsia="Times New Roman" w:hAnsiTheme="majorHAnsi" w:cstheme="majorHAnsi"/>
          </w:rPr>
          <w:delText>empirical</w:delText>
        </w:r>
        <w:r w:rsidR="000976FC" w:rsidDel="00016118">
          <w:rPr>
            <w:rFonts w:asciiTheme="majorHAnsi" w:eastAsia="Times New Roman" w:hAnsiTheme="majorHAnsi" w:cstheme="majorHAnsi"/>
          </w:rPr>
          <w:delText xml:space="preserve"> </w:delText>
        </w:r>
        <w:r w:rsidR="003C5E76" w:rsidDel="00016118">
          <w:rPr>
            <w:rFonts w:asciiTheme="majorHAnsi" w:eastAsia="Times New Roman" w:hAnsiTheme="majorHAnsi" w:cstheme="majorHAnsi"/>
          </w:rPr>
          <w:delText xml:space="preserve">species abundance distributions </w:delText>
        </w:r>
        <w:r w:rsidR="000976FC" w:rsidDel="00016118">
          <w:rPr>
            <w:rFonts w:asciiTheme="majorHAnsi" w:eastAsia="Times New Roman" w:hAnsiTheme="majorHAnsi" w:cstheme="majorHAnsi"/>
          </w:rPr>
          <w:delText xml:space="preserve">are </w:delText>
        </w:r>
        <w:r w:rsidR="008C24D8" w:rsidDel="00016118">
          <w:rPr>
            <w:rFonts w:asciiTheme="majorHAnsi" w:eastAsia="Times New Roman" w:hAnsiTheme="majorHAnsi" w:cstheme="majorHAnsi"/>
          </w:rPr>
          <w:delText>more</w:delText>
        </w:r>
        <w:r w:rsidR="000976FC" w:rsidDel="00016118">
          <w:rPr>
            <w:rFonts w:asciiTheme="majorHAnsi" w:eastAsia="Times New Roman" w:hAnsiTheme="majorHAnsi" w:cstheme="majorHAnsi"/>
          </w:rPr>
          <w:delText xml:space="preserve"> skewed and uneven </w:delText>
        </w:r>
        <w:r w:rsidR="008C24D8" w:rsidDel="00016118">
          <w:rPr>
            <w:rFonts w:asciiTheme="majorHAnsi" w:eastAsia="Times New Roman" w:hAnsiTheme="majorHAnsi" w:cstheme="majorHAnsi"/>
          </w:rPr>
          <w:delText>than</w:delText>
        </w:r>
        <w:r w:rsidR="00DC3D19" w:rsidDel="00016118">
          <w:rPr>
            <w:rFonts w:asciiTheme="majorHAnsi" w:eastAsia="Times New Roman" w:hAnsiTheme="majorHAnsi" w:cstheme="majorHAnsi"/>
          </w:rPr>
          <w:delText xml:space="preserve"> </w:delText>
        </w:r>
        <w:r w:rsidR="000976FC" w:rsidDel="00016118">
          <w:rPr>
            <w:rFonts w:asciiTheme="majorHAnsi" w:eastAsia="Times New Roman" w:hAnsiTheme="majorHAnsi" w:cstheme="majorHAnsi"/>
          </w:rPr>
          <w:delText xml:space="preserve">their statistical baselines. However, small communities – with few species or individuals – exhibit poorly-resolved statistical baselines, </w:delText>
        </w:r>
        <w:r w:rsidR="008948E0" w:rsidDel="00016118">
          <w:rPr>
            <w:rFonts w:asciiTheme="majorHAnsi" w:eastAsia="Times New Roman" w:hAnsiTheme="majorHAnsi" w:cstheme="majorHAnsi"/>
          </w:rPr>
          <w:delText xml:space="preserve">thereby </w:delText>
        </w:r>
        <w:r w:rsidR="000976FC" w:rsidDel="00016118">
          <w:rPr>
            <w:rFonts w:asciiTheme="majorHAnsi" w:eastAsia="Times New Roman" w:hAnsiTheme="majorHAnsi" w:cstheme="majorHAnsi"/>
          </w:rPr>
          <w:delText xml:space="preserve">reducing our </w:delText>
        </w:r>
        <w:r w:rsidR="00DC0D3E" w:rsidDel="00016118">
          <w:rPr>
            <w:rFonts w:asciiTheme="majorHAnsi" w:eastAsia="Times New Roman" w:hAnsiTheme="majorHAnsi" w:cstheme="majorHAnsi"/>
          </w:rPr>
          <w:delText>capacity</w:delText>
        </w:r>
        <w:r w:rsidR="000976FC" w:rsidDel="00016118">
          <w:rPr>
            <w:rFonts w:asciiTheme="majorHAnsi" w:eastAsia="Times New Roman" w:hAnsiTheme="majorHAnsi" w:cstheme="majorHAnsi"/>
          </w:rPr>
          <w:delText xml:space="preserve"> to detect deviations. The </w:delText>
        </w:r>
        <w:r w:rsidR="004A3BC8" w:rsidDel="00016118">
          <w:rPr>
            <w:rFonts w:asciiTheme="majorHAnsi" w:eastAsia="Times New Roman" w:hAnsiTheme="majorHAnsi" w:cstheme="majorHAnsi"/>
          </w:rPr>
          <w:delText xml:space="preserve">extraordinarily </w:delText>
        </w:r>
        <w:r w:rsidR="000976FC" w:rsidDel="00016118">
          <w:rPr>
            <w:rFonts w:asciiTheme="majorHAnsi" w:eastAsia="Times New Roman" w:hAnsiTheme="majorHAnsi" w:cstheme="majorHAnsi"/>
          </w:rPr>
          <w:delText xml:space="preserve">skewed and uneven nature of empirical </w:delText>
        </w:r>
        <w:r w:rsidR="008245D4" w:rsidDel="00016118">
          <w:rPr>
            <w:rFonts w:asciiTheme="majorHAnsi" w:eastAsia="Times New Roman" w:hAnsiTheme="majorHAnsi" w:cstheme="majorHAnsi"/>
          </w:rPr>
          <w:delText xml:space="preserve">species </w:delText>
        </w:r>
        <w:r w:rsidR="000976FC" w:rsidDel="00016118">
          <w:rPr>
            <w:rFonts w:asciiTheme="majorHAnsi" w:eastAsia="Times New Roman" w:hAnsiTheme="majorHAnsi" w:cstheme="majorHAnsi"/>
          </w:rPr>
          <w:delText>abundance distributions provide</w:delText>
        </w:r>
        <w:r w:rsidR="00F4380C" w:rsidDel="00016118">
          <w:rPr>
            <w:rFonts w:asciiTheme="majorHAnsi" w:eastAsia="Times New Roman" w:hAnsiTheme="majorHAnsi" w:cstheme="majorHAnsi"/>
          </w:rPr>
          <w:delText>s</w:delText>
        </w:r>
        <w:r w:rsidR="000976FC" w:rsidDel="00016118">
          <w:rPr>
            <w:rFonts w:asciiTheme="majorHAnsi" w:eastAsia="Times New Roman" w:hAnsiTheme="majorHAnsi" w:cstheme="majorHAnsi"/>
          </w:rPr>
          <w:delText xml:space="preserve"> new avenues for testing ecological theory, </w:delText>
        </w:r>
        <w:r w:rsidR="00655FE0" w:rsidDel="00016118">
          <w:rPr>
            <w:rFonts w:asciiTheme="majorHAnsi" w:eastAsia="Times New Roman" w:hAnsiTheme="majorHAnsi" w:cstheme="majorHAnsi"/>
          </w:rPr>
          <w:delText>while the issues posed by small communities illustrate the limit</w:delText>
        </w:r>
        <w:r w:rsidR="00483FB7" w:rsidDel="00016118">
          <w:rPr>
            <w:rFonts w:asciiTheme="majorHAnsi" w:eastAsia="Times New Roman" w:hAnsiTheme="majorHAnsi" w:cstheme="majorHAnsi"/>
          </w:rPr>
          <w:delText>ation</w:delText>
        </w:r>
        <w:r w:rsidR="00655FE0" w:rsidDel="00016118">
          <w:rPr>
            <w:rFonts w:asciiTheme="majorHAnsi" w:eastAsia="Times New Roman" w:hAnsiTheme="majorHAnsi" w:cstheme="majorHAnsi"/>
          </w:rPr>
          <w:delText xml:space="preserve">s of statistical baselines </w:delText>
        </w:r>
        <w:r w:rsidR="000359D8" w:rsidDel="00016118">
          <w:rPr>
            <w:rFonts w:asciiTheme="majorHAnsi" w:eastAsia="Times New Roman" w:hAnsiTheme="majorHAnsi" w:cstheme="majorHAnsi"/>
          </w:rPr>
          <w:delText>for</w:delText>
        </w:r>
        <w:r w:rsidR="00655FE0" w:rsidDel="00016118">
          <w:rPr>
            <w:rFonts w:asciiTheme="majorHAnsi" w:eastAsia="Times New Roman" w:hAnsiTheme="majorHAnsi" w:cstheme="majorHAnsi"/>
          </w:rPr>
          <w:delText xml:space="preserve"> </w:delText>
        </w:r>
        <w:r w:rsidR="009245FE" w:rsidDel="00016118">
          <w:rPr>
            <w:rFonts w:asciiTheme="majorHAnsi" w:eastAsia="Times New Roman" w:hAnsiTheme="majorHAnsi" w:cstheme="majorHAnsi"/>
          </w:rPr>
          <w:delText>studying</w:delText>
        </w:r>
        <w:r w:rsidR="00655FE0" w:rsidDel="00016118">
          <w:rPr>
            <w:rFonts w:asciiTheme="majorHAnsi" w:eastAsia="Times New Roman" w:hAnsiTheme="majorHAnsi" w:cstheme="majorHAnsi"/>
          </w:rPr>
          <w:delText xml:space="preserve"> ecological pattern</w:delText>
        </w:r>
        <w:r w:rsidR="005B5851" w:rsidDel="00016118">
          <w:rPr>
            <w:rFonts w:asciiTheme="majorHAnsi" w:eastAsia="Times New Roman" w:hAnsiTheme="majorHAnsi" w:cstheme="majorHAnsi"/>
          </w:rPr>
          <w:delText>s</w:delText>
        </w:r>
        <w:r w:rsidR="004A6CAC" w:rsidDel="00016118">
          <w:rPr>
            <w:rFonts w:asciiTheme="majorHAnsi" w:eastAsia="Times New Roman" w:hAnsiTheme="majorHAnsi" w:cstheme="majorHAnsi"/>
          </w:rPr>
          <w:delText xml:space="preserve"> in small samples</w:delText>
        </w:r>
        <w:r w:rsidR="00655FE0" w:rsidDel="00016118">
          <w:rPr>
            <w:rFonts w:asciiTheme="majorHAnsi" w:eastAsia="Times New Roman" w:hAnsiTheme="majorHAnsi" w:cstheme="majorHAnsi"/>
          </w:rPr>
          <w:delText xml:space="preserve">. </w:delText>
        </w:r>
        <w:r w:rsidR="000976FC" w:rsidDel="00016118">
          <w:rPr>
            <w:rFonts w:asciiTheme="majorHAnsi" w:eastAsia="Times New Roman" w:hAnsiTheme="majorHAnsi" w:cstheme="majorHAnsi"/>
          </w:rPr>
          <w:delText xml:space="preserve"> </w:delText>
        </w:r>
        <w:r w:rsidR="001D639B" w:rsidDel="00016118">
          <w:rPr>
            <w:rFonts w:asciiTheme="majorHAnsi" w:eastAsia="Times New Roman" w:hAnsiTheme="majorHAnsi" w:cstheme="majorHAnsi"/>
            <w:b/>
            <w:bCs/>
          </w:rPr>
          <w:br w:type="page"/>
        </w:r>
      </w:del>
    </w:p>
    <w:p w14:paraId="59F7FB6F" w14:textId="6DB864C9" w:rsidR="6AE27648" w:rsidRPr="002E2A57" w:rsidDel="00016118" w:rsidRDefault="6AE27648" w:rsidP="00021897">
      <w:pPr>
        <w:spacing w:line="480" w:lineRule="auto"/>
        <w:rPr>
          <w:del w:id="42" w:author="Renata M. Diaz" w:date="2021-03-16T13:18:00Z"/>
          <w:rFonts w:asciiTheme="majorHAnsi" w:eastAsia="Times New Roman" w:hAnsiTheme="majorHAnsi" w:cstheme="majorHAnsi"/>
        </w:rPr>
      </w:pPr>
      <w:del w:id="43" w:author="Renata M. Diaz" w:date="2021-03-16T13:18:00Z">
        <w:r w:rsidRPr="002E2A57" w:rsidDel="00016118">
          <w:rPr>
            <w:rFonts w:asciiTheme="majorHAnsi" w:eastAsia="Times New Roman" w:hAnsiTheme="majorHAnsi" w:cstheme="majorHAnsi"/>
            <w:b/>
            <w:bCs/>
          </w:rPr>
          <w:delText>Introduction</w:delText>
        </w:r>
      </w:del>
    </w:p>
    <w:p w14:paraId="2C078E63" w14:textId="0DB228E3" w:rsidR="006A49A5" w:rsidRPr="002E2A57" w:rsidDel="00016118" w:rsidRDefault="0027739C" w:rsidP="00021897">
      <w:pPr>
        <w:spacing w:line="480" w:lineRule="auto"/>
        <w:rPr>
          <w:del w:id="44" w:author="Renata M. Diaz" w:date="2021-03-16T13:18:00Z"/>
          <w:rFonts w:asciiTheme="majorHAnsi" w:eastAsia="Times New Roman" w:hAnsiTheme="majorHAnsi" w:cstheme="majorHAnsi"/>
        </w:rPr>
      </w:pPr>
      <w:del w:id="45" w:author="Renata M. Diaz" w:date="2021-03-16T13:18:00Z">
        <w:r w:rsidDel="00016118">
          <w:rPr>
            <w:rFonts w:asciiTheme="majorHAnsi" w:eastAsia="Times New Roman" w:hAnsiTheme="majorHAnsi" w:cstheme="majorHAnsi"/>
          </w:rPr>
          <w:delText xml:space="preserve">The distribution of how the total number of individuals in a community are </w:delText>
        </w:r>
        <w:r w:rsidR="001E3A1F" w:rsidDel="00016118">
          <w:rPr>
            <w:rFonts w:asciiTheme="majorHAnsi" w:eastAsia="Times New Roman" w:hAnsiTheme="majorHAnsi" w:cstheme="majorHAnsi"/>
          </w:rPr>
          <w:delText xml:space="preserve">divided </w:delText>
        </w:r>
        <w:r w:rsidDel="00016118">
          <w:rPr>
            <w:rFonts w:asciiTheme="majorHAnsi" w:eastAsia="Times New Roman" w:hAnsiTheme="majorHAnsi" w:cstheme="majorHAnsi"/>
          </w:rPr>
          <w:delText>among the species in that community, or the species abundance distribution (SAD),</w:delText>
        </w:r>
        <w:r w:rsidR="5E487539" w:rsidRPr="002E2A57" w:rsidDel="00016118">
          <w:rPr>
            <w:rFonts w:asciiTheme="majorHAnsi" w:eastAsia="Times New Roman" w:hAnsiTheme="majorHAnsi" w:cstheme="majorHAnsi"/>
          </w:rPr>
          <w:delText xml:space="preserve"> </w:delText>
        </w:r>
        <w:r w:rsidR="4D404375" w:rsidRPr="002E2A57" w:rsidDel="00016118">
          <w:rPr>
            <w:rFonts w:asciiTheme="majorHAnsi" w:eastAsia="Times New Roman" w:hAnsiTheme="majorHAnsi" w:cstheme="majorHAnsi"/>
          </w:rPr>
          <w:delText xml:space="preserve">is one of the few </w:delText>
        </w:r>
        <w:r w:rsidR="35C36567" w:rsidRPr="002E2A57" w:rsidDel="00016118">
          <w:rPr>
            <w:rFonts w:asciiTheme="majorHAnsi" w:eastAsia="Times New Roman" w:hAnsiTheme="majorHAnsi" w:cstheme="majorHAnsi"/>
          </w:rPr>
          <w:delText xml:space="preserve">ecological </w:delText>
        </w:r>
        <w:r w:rsidR="00CC57F8" w:rsidRPr="002E2A57" w:rsidDel="00016118">
          <w:rPr>
            <w:rFonts w:asciiTheme="majorHAnsi" w:eastAsia="Times New Roman" w:hAnsiTheme="majorHAnsi" w:cstheme="majorHAnsi"/>
          </w:rPr>
          <w:delText>patterns whose</w:delText>
        </w:r>
        <w:r w:rsidR="00833CF4" w:rsidRPr="002E2A57" w:rsidDel="00016118">
          <w:rPr>
            <w:rFonts w:asciiTheme="majorHAnsi" w:eastAsia="Times New Roman" w:hAnsiTheme="majorHAnsi" w:cstheme="majorHAnsi"/>
          </w:rPr>
          <w:delText xml:space="preserve"> shape is so consistent that it is often considered an ecological law</w:delText>
        </w:r>
        <w:r w:rsidR="35C36567" w:rsidRPr="002E2A57" w:rsidDel="00016118">
          <w:rPr>
            <w:rFonts w:asciiTheme="majorHAnsi" w:eastAsia="Times New Roman" w:hAnsiTheme="majorHAnsi" w:cstheme="majorHAnsi"/>
          </w:rPr>
          <w:delText xml:space="preserve"> (</w:delText>
        </w:r>
        <w:r w:rsidR="00B745C4" w:rsidRPr="002E2A57" w:rsidDel="00016118">
          <w:rPr>
            <w:rFonts w:asciiTheme="majorHAnsi" w:eastAsia="Times New Roman" w:hAnsiTheme="majorHAnsi" w:cstheme="majorHAnsi"/>
          </w:rPr>
          <w:delText xml:space="preserve">Lawton 1999, McGill </w:delText>
        </w:r>
        <w:r w:rsidR="007873FC" w:rsidDel="00016118">
          <w:rPr>
            <w:rFonts w:asciiTheme="majorHAnsi" w:eastAsia="Times New Roman" w:hAnsiTheme="majorHAnsi" w:cstheme="majorHAnsi"/>
          </w:rPr>
          <w:delText>et al.</w:delText>
        </w:r>
        <w:r w:rsidR="00B745C4" w:rsidRPr="002E2A57" w:rsidDel="00016118">
          <w:rPr>
            <w:rFonts w:asciiTheme="majorHAnsi" w:eastAsia="Times New Roman" w:hAnsiTheme="majorHAnsi" w:cstheme="majorHAnsi"/>
          </w:rPr>
          <w:delText xml:space="preserve"> 2007</w:delText>
        </w:r>
        <w:r w:rsidR="35C36567" w:rsidRPr="002E2A57" w:rsidDel="00016118">
          <w:rPr>
            <w:rFonts w:asciiTheme="majorHAnsi" w:eastAsia="Times New Roman" w:hAnsiTheme="majorHAnsi" w:cstheme="majorHAnsi"/>
          </w:rPr>
          <w:delText xml:space="preserve">). </w:delText>
        </w:r>
        <w:r w:rsidR="00CC57F8" w:rsidRPr="002E2A57" w:rsidDel="00016118">
          <w:rPr>
            <w:rFonts w:asciiTheme="majorHAnsi" w:eastAsia="Times New Roman" w:hAnsiTheme="majorHAnsi" w:cstheme="majorHAnsi"/>
          </w:rPr>
          <w:delText xml:space="preserve">Across varied ecosystems and taxa, the species abundance distribution is </w:delText>
        </w:r>
        <w:r w:rsidR="58F76EF4" w:rsidRPr="002E2A57" w:rsidDel="00016118">
          <w:rPr>
            <w:rFonts w:asciiTheme="majorHAnsi" w:eastAsia="Times New Roman" w:hAnsiTheme="majorHAnsi" w:cstheme="majorHAnsi"/>
          </w:rPr>
          <w:delText>dominated by a few very abundant species</w:delText>
        </w:r>
        <w:r w:rsidR="00CC57F8" w:rsidRPr="002E2A57" w:rsidDel="00016118">
          <w:rPr>
            <w:rFonts w:asciiTheme="majorHAnsi" w:eastAsia="Times New Roman" w:hAnsiTheme="majorHAnsi" w:cstheme="majorHAnsi"/>
          </w:rPr>
          <w:delText xml:space="preserve"> and a larger number of increasingly </w:delText>
        </w:r>
        <w:r w:rsidR="58F76EF4" w:rsidRPr="002E2A57" w:rsidDel="00016118">
          <w:rPr>
            <w:rFonts w:asciiTheme="majorHAnsi" w:eastAsia="Times New Roman" w:hAnsiTheme="majorHAnsi" w:cstheme="majorHAnsi"/>
          </w:rPr>
          <w:delText>rare species</w:delText>
        </w:r>
        <w:r w:rsidR="00B262ED" w:rsidRPr="002E2A57" w:rsidDel="00016118">
          <w:rPr>
            <w:rFonts w:asciiTheme="majorHAnsi" w:eastAsia="Times New Roman" w:hAnsiTheme="majorHAnsi" w:cstheme="majorHAnsi"/>
          </w:rPr>
          <w:delText>, generating a distinctive hollow- or J-shaped curve</w:delText>
        </w:r>
        <w:r w:rsidR="58F76EF4" w:rsidRPr="002E2A57" w:rsidDel="00016118">
          <w:rPr>
            <w:rFonts w:asciiTheme="majorHAnsi" w:eastAsia="Times New Roman" w:hAnsiTheme="majorHAnsi" w:cstheme="majorHAnsi"/>
          </w:rPr>
          <w:delText xml:space="preserve"> </w:delText>
        </w:r>
        <w:r w:rsidR="1A145711" w:rsidRPr="002E2A57" w:rsidDel="00016118">
          <w:rPr>
            <w:rFonts w:asciiTheme="majorHAnsi" w:eastAsia="Times New Roman" w:hAnsiTheme="majorHAnsi" w:cstheme="majorHAnsi"/>
          </w:rPr>
          <w:delText>(</w:delText>
        </w:r>
        <w:r w:rsidR="00D027CC" w:rsidDel="00016118">
          <w:rPr>
            <w:rFonts w:asciiTheme="majorHAnsi" w:eastAsia="Times New Roman" w:hAnsiTheme="majorHAnsi" w:cstheme="majorHAnsi"/>
          </w:rPr>
          <w:delText>Fisher et al. 1943</w:delText>
        </w:r>
        <w:r w:rsidR="1A145711" w:rsidRPr="002E2A57" w:rsidDel="00016118">
          <w:rPr>
            <w:rFonts w:asciiTheme="majorHAnsi" w:eastAsia="Times New Roman" w:hAnsiTheme="majorHAnsi" w:cstheme="majorHAnsi"/>
          </w:rPr>
          <w:delText>)</w:delText>
        </w:r>
        <w:r w:rsidR="58F76EF4" w:rsidRPr="002E2A57" w:rsidDel="00016118">
          <w:rPr>
            <w:rFonts w:asciiTheme="majorHAnsi" w:eastAsia="Times New Roman" w:hAnsiTheme="majorHAnsi" w:cstheme="majorHAnsi"/>
          </w:rPr>
          <w:delText xml:space="preserve">. </w:delText>
        </w:r>
        <w:r w:rsidR="00273BD1" w:rsidRPr="002E2A57" w:rsidDel="00016118">
          <w:rPr>
            <w:rFonts w:asciiTheme="majorHAnsi" w:eastAsia="Times New Roman" w:hAnsiTheme="majorHAnsi" w:cstheme="majorHAnsi"/>
          </w:rPr>
          <w:delText>C</w:delText>
        </w:r>
        <w:r w:rsidR="000A2F86" w:rsidRPr="002E2A57" w:rsidDel="00016118">
          <w:rPr>
            <w:rFonts w:asciiTheme="majorHAnsi" w:eastAsia="Times New Roman" w:hAnsiTheme="majorHAnsi" w:cstheme="majorHAnsi"/>
          </w:rPr>
          <w:delText xml:space="preserve">ommunity ecologists </w:delText>
        </w:r>
        <w:r w:rsidR="00A62B7F" w:rsidDel="00016118">
          <w:rPr>
            <w:rFonts w:asciiTheme="majorHAnsi" w:eastAsia="Times New Roman" w:hAnsiTheme="majorHAnsi" w:cstheme="majorHAnsi"/>
          </w:rPr>
          <w:delText>have</w:delText>
        </w:r>
        <w:r w:rsidR="00EC05BB" w:rsidDel="00016118">
          <w:rPr>
            <w:rFonts w:asciiTheme="majorHAnsi" w:eastAsia="Times New Roman" w:hAnsiTheme="majorHAnsi" w:cstheme="majorHAnsi"/>
          </w:rPr>
          <w:delText xml:space="preserve"> used the SAD </w:delText>
        </w:r>
        <w:r w:rsidR="00A62B7F" w:rsidDel="00016118">
          <w:rPr>
            <w:rFonts w:asciiTheme="majorHAnsi" w:eastAsia="Times New Roman" w:hAnsiTheme="majorHAnsi" w:cstheme="majorHAnsi"/>
          </w:rPr>
          <w:delText>t</w:delText>
        </w:r>
        <w:r w:rsidR="00B262ED" w:rsidRPr="002E2A57" w:rsidDel="00016118">
          <w:rPr>
            <w:rFonts w:asciiTheme="majorHAnsi" w:eastAsia="Times New Roman" w:hAnsiTheme="majorHAnsi" w:cstheme="majorHAnsi"/>
          </w:rPr>
          <w:delText xml:space="preserve">o test numerous theories </w:delText>
        </w:r>
        <w:r w:rsidR="002B34E2" w:rsidRPr="002E2A57" w:rsidDel="00016118">
          <w:rPr>
            <w:rFonts w:asciiTheme="majorHAnsi" w:eastAsia="Times New Roman" w:hAnsiTheme="majorHAnsi" w:cstheme="majorHAnsi"/>
          </w:rPr>
          <w:delText xml:space="preserve">intended </w:delText>
        </w:r>
        <w:r w:rsidR="00B262ED" w:rsidRPr="002E2A57" w:rsidDel="00016118">
          <w:rPr>
            <w:rFonts w:asciiTheme="majorHAnsi" w:eastAsia="Times New Roman" w:hAnsiTheme="majorHAnsi" w:cstheme="majorHAnsi"/>
          </w:rPr>
          <w:delText xml:space="preserve">to determine which biological processes are most important for </w:delText>
        </w:r>
        <w:r w:rsidR="00DA7422" w:rsidRPr="002E2A57" w:rsidDel="00016118">
          <w:rPr>
            <w:rFonts w:asciiTheme="majorHAnsi" w:eastAsia="Times New Roman" w:hAnsiTheme="majorHAnsi" w:cstheme="majorHAnsi"/>
          </w:rPr>
          <w:delText>structuring assemblages of species</w:delText>
        </w:r>
        <w:r w:rsidR="002D7709" w:rsidDel="00016118">
          <w:rPr>
            <w:rFonts w:asciiTheme="majorHAnsi" w:eastAsia="Times New Roman" w:hAnsiTheme="majorHAnsi" w:cstheme="majorHAnsi"/>
          </w:rPr>
          <w:delText>,</w:delText>
        </w:r>
        <w:r w:rsidR="00A62B7F" w:rsidDel="00016118">
          <w:rPr>
            <w:rFonts w:asciiTheme="majorHAnsi" w:eastAsia="Times New Roman" w:hAnsiTheme="majorHAnsi" w:cstheme="majorHAnsi"/>
          </w:rPr>
          <w:delText xml:space="preserve"> by comparing theoretical predictions for the SAD to observed SADs</w:delText>
        </w:r>
        <w:r w:rsidR="3C18F2E1" w:rsidRPr="002E2A57" w:rsidDel="00016118">
          <w:rPr>
            <w:rFonts w:asciiTheme="majorHAnsi" w:eastAsia="Times New Roman" w:hAnsiTheme="majorHAnsi" w:cstheme="majorHAnsi"/>
          </w:rPr>
          <w:delText xml:space="preserve"> (</w:delText>
        </w:r>
        <w:r w:rsidR="007B0B0B" w:rsidRPr="002E2A57" w:rsidDel="00016118">
          <w:rPr>
            <w:rFonts w:asciiTheme="majorHAnsi" w:eastAsia="Times New Roman" w:hAnsiTheme="majorHAnsi" w:cstheme="majorHAnsi"/>
          </w:rPr>
          <w:delText xml:space="preserve">McGill </w:delText>
        </w:r>
        <w:r w:rsidR="007873FC" w:rsidDel="00016118">
          <w:rPr>
            <w:rFonts w:asciiTheme="majorHAnsi" w:eastAsia="Times New Roman" w:hAnsiTheme="majorHAnsi" w:cstheme="majorHAnsi"/>
          </w:rPr>
          <w:delText>et al.</w:delText>
        </w:r>
        <w:r w:rsidR="007B0B0B" w:rsidRPr="002E2A57" w:rsidDel="00016118">
          <w:rPr>
            <w:rFonts w:asciiTheme="majorHAnsi" w:eastAsia="Times New Roman" w:hAnsiTheme="majorHAnsi" w:cstheme="majorHAnsi"/>
          </w:rPr>
          <w:delText xml:space="preserve"> 2007</w:delText>
        </w:r>
        <w:r w:rsidR="3C18F2E1" w:rsidRPr="002E2A57" w:rsidDel="00016118">
          <w:rPr>
            <w:rFonts w:asciiTheme="majorHAnsi" w:eastAsia="Times New Roman" w:hAnsiTheme="majorHAnsi" w:cstheme="majorHAnsi"/>
          </w:rPr>
          <w:delText>)</w:delText>
        </w:r>
        <w:r w:rsidR="5941702A" w:rsidRPr="002E2A57" w:rsidDel="00016118">
          <w:rPr>
            <w:rFonts w:asciiTheme="majorHAnsi" w:eastAsia="Times New Roman" w:hAnsiTheme="majorHAnsi" w:cstheme="majorHAnsi"/>
          </w:rPr>
          <w:delText xml:space="preserve">. </w:delText>
        </w:r>
        <w:r w:rsidR="00B262ED" w:rsidRPr="002E2A57" w:rsidDel="00016118">
          <w:rPr>
            <w:rFonts w:asciiTheme="majorHAnsi" w:eastAsia="Times New Roman" w:hAnsiTheme="majorHAnsi" w:cstheme="majorHAnsi"/>
          </w:rPr>
          <w:delText xml:space="preserve">However, </w:delText>
        </w:r>
        <w:r w:rsidR="003A566E" w:rsidDel="00016118">
          <w:rPr>
            <w:rFonts w:asciiTheme="majorHAnsi" w:eastAsia="Times New Roman" w:hAnsiTheme="majorHAnsi" w:cstheme="majorHAnsi"/>
          </w:rPr>
          <w:delText xml:space="preserve">this approach </w:delText>
        </w:r>
        <w:r w:rsidR="00B262ED" w:rsidRPr="002E2A57" w:rsidDel="00016118">
          <w:rPr>
            <w:rFonts w:asciiTheme="majorHAnsi" w:eastAsia="Times New Roman" w:hAnsiTheme="majorHAnsi" w:cstheme="majorHAnsi"/>
          </w:rPr>
          <w:delText xml:space="preserve">has proven </w:delText>
        </w:r>
        <w:r w:rsidR="0023705A" w:rsidDel="00016118">
          <w:rPr>
            <w:rFonts w:asciiTheme="majorHAnsi" w:eastAsia="Times New Roman" w:hAnsiTheme="majorHAnsi" w:cstheme="majorHAnsi"/>
          </w:rPr>
          <w:delText>inconclusive</w:delText>
        </w:r>
        <w:r w:rsidR="0023705A" w:rsidRPr="002E2A57" w:rsidDel="00016118">
          <w:rPr>
            <w:rFonts w:asciiTheme="majorHAnsi" w:eastAsia="Times New Roman" w:hAnsiTheme="majorHAnsi" w:cstheme="majorHAnsi"/>
          </w:rPr>
          <w:delText xml:space="preserve"> </w:delText>
        </w:r>
        <w:r w:rsidR="00B262ED" w:rsidRPr="002E2A57" w:rsidDel="00016118">
          <w:rPr>
            <w:rFonts w:asciiTheme="majorHAnsi" w:eastAsia="Times New Roman" w:hAnsiTheme="majorHAnsi" w:cstheme="majorHAnsi"/>
          </w:rPr>
          <w:delText xml:space="preserve">because </w:delText>
        </w:r>
        <w:r w:rsidR="002B34E2" w:rsidRPr="002E2A57" w:rsidDel="00016118">
          <w:rPr>
            <w:rFonts w:asciiTheme="majorHAnsi" w:eastAsia="Times New Roman" w:hAnsiTheme="majorHAnsi" w:cstheme="majorHAnsi"/>
          </w:rPr>
          <w:delText>many theories predict similar shapes</w:delText>
        </w:r>
        <w:r w:rsidR="00764D0B" w:rsidDel="00016118">
          <w:rPr>
            <w:rFonts w:asciiTheme="majorHAnsi" w:eastAsia="Times New Roman" w:hAnsiTheme="majorHAnsi" w:cstheme="majorHAnsi"/>
          </w:rPr>
          <w:delText xml:space="preserve"> for the SAD</w:delText>
        </w:r>
        <w:r w:rsidR="002B34E2" w:rsidRPr="002E2A57" w:rsidDel="00016118">
          <w:rPr>
            <w:rFonts w:asciiTheme="majorHAnsi" w:eastAsia="Times New Roman" w:hAnsiTheme="majorHAnsi" w:cstheme="majorHAnsi"/>
          </w:rPr>
          <w:delText xml:space="preserve"> (McGill </w:delText>
        </w:r>
        <w:r w:rsidR="007873FC" w:rsidDel="00016118">
          <w:rPr>
            <w:rFonts w:asciiTheme="majorHAnsi" w:eastAsia="Times New Roman" w:hAnsiTheme="majorHAnsi" w:cstheme="majorHAnsi"/>
          </w:rPr>
          <w:delText>et al.</w:delText>
        </w:r>
        <w:r w:rsidR="002B34E2" w:rsidRPr="002E2A57" w:rsidDel="00016118">
          <w:rPr>
            <w:rFonts w:asciiTheme="majorHAnsi" w:eastAsia="Times New Roman" w:hAnsiTheme="majorHAnsi" w:cstheme="majorHAnsi"/>
          </w:rPr>
          <w:delText xml:space="preserve"> 2007), and even experimental manipulations generate little variation in the shape of the SAD</w:delText>
        </w:r>
        <w:r w:rsidR="00B262ED" w:rsidRPr="002E2A57" w:rsidDel="00016118">
          <w:rPr>
            <w:rFonts w:asciiTheme="majorHAnsi" w:eastAsia="Times New Roman" w:hAnsiTheme="majorHAnsi" w:cstheme="majorHAnsi"/>
          </w:rPr>
          <w:delText xml:space="preserve"> (</w:delText>
        </w:r>
        <w:r w:rsidR="00A870B0" w:rsidRPr="002E2A57" w:rsidDel="00016118">
          <w:rPr>
            <w:rFonts w:asciiTheme="majorHAnsi" w:eastAsia="Times New Roman" w:hAnsiTheme="majorHAnsi" w:cstheme="majorHAnsi"/>
          </w:rPr>
          <w:delText>Supp and Ernest 2014</w:delText>
        </w:r>
        <w:r w:rsidR="5FDE308A" w:rsidRPr="002E2A57" w:rsidDel="00016118">
          <w:rPr>
            <w:rFonts w:asciiTheme="majorHAnsi" w:eastAsia="Times New Roman" w:hAnsiTheme="majorHAnsi" w:cstheme="majorHAnsi"/>
          </w:rPr>
          <w:delText>).</w:delText>
        </w:r>
        <w:r w:rsidR="00C71263" w:rsidRPr="002E2A57" w:rsidDel="00016118">
          <w:rPr>
            <w:rFonts w:asciiTheme="majorHAnsi" w:eastAsia="Times New Roman" w:hAnsiTheme="majorHAnsi" w:cstheme="majorHAnsi"/>
          </w:rPr>
          <w:delText xml:space="preserve"> After decades of </w:delText>
        </w:r>
        <w:r w:rsidR="00F8489A" w:rsidDel="00016118">
          <w:rPr>
            <w:rFonts w:asciiTheme="majorHAnsi" w:eastAsia="Times New Roman" w:hAnsiTheme="majorHAnsi" w:cstheme="majorHAnsi"/>
          </w:rPr>
          <w:delText xml:space="preserve">attention </w:delText>
        </w:r>
        <w:r w:rsidR="00786967" w:rsidDel="00016118">
          <w:rPr>
            <w:rFonts w:asciiTheme="majorHAnsi" w:eastAsia="Times New Roman" w:hAnsiTheme="majorHAnsi" w:cstheme="majorHAnsi"/>
          </w:rPr>
          <w:delText>to</w:delText>
        </w:r>
        <w:r w:rsidR="00F8489A" w:rsidDel="00016118">
          <w:rPr>
            <w:rFonts w:asciiTheme="majorHAnsi" w:eastAsia="Times New Roman" w:hAnsiTheme="majorHAnsi" w:cstheme="majorHAnsi"/>
          </w:rPr>
          <w:delText xml:space="preserve"> its consistent pattern and potential </w:delText>
        </w:r>
        <w:r w:rsidR="008566EC" w:rsidDel="00016118">
          <w:rPr>
            <w:rFonts w:asciiTheme="majorHAnsi" w:eastAsia="Times New Roman" w:hAnsiTheme="majorHAnsi" w:cstheme="majorHAnsi"/>
          </w:rPr>
          <w:delText>as a theoretical benchmark</w:delText>
        </w:r>
        <w:r w:rsidR="00C71263" w:rsidRPr="002E2A57" w:rsidDel="00016118">
          <w:rPr>
            <w:rFonts w:asciiTheme="majorHAnsi" w:eastAsia="Times New Roman" w:hAnsiTheme="majorHAnsi" w:cstheme="majorHAnsi"/>
          </w:rPr>
          <w:delText xml:space="preserve">, the utility of the SAD for assessing the processes structuring ecological communities </w:delText>
        </w:r>
        <w:r w:rsidR="00550D62" w:rsidDel="00016118">
          <w:rPr>
            <w:rFonts w:asciiTheme="majorHAnsi" w:eastAsia="Times New Roman" w:hAnsiTheme="majorHAnsi" w:cstheme="majorHAnsi"/>
          </w:rPr>
          <w:delText xml:space="preserve">remains </w:delText>
        </w:r>
        <w:r w:rsidR="00C71263" w:rsidRPr="002E2A57" w:rsidDel="00016118">
          <w:rPr>
            <w:rFonts w:asciiTheme="majorHAnsi" w:eastAsia="Times New Roman" w:hAnsiTheme="majorHAnsi" w:cstheme="majorHAnsi"/>
          </w:rPr>
          <w:delText xml:space="preserve">unclear. </w:delText>
        </w:r>
        <w:r w:rsidR="5FDE308A" w:rsidRPr="002E2A57" w:rsidDel="00016118">
          <w:rPr>
            <w:rFonts w:asciiTheme="majorHAnsi" w:eastAsia="Times New Roman" w:hAnsiTheme="majorHAnsi" w:cstheme="majorHAnsi"/>
          </w:rPr>
          <w:delText xml:space="preserve"> </w:delText>
        </w:r>
      </w:del>
    </w:p>
    <w:p w14:paraId="60556270" w14:textId="3B0F485D" w:rsidR="00C0473A" w:rsidRPr="002E2A57" w:rsidDel="00016118" w:rsidRDefault="005F1975" w:rsidP="00021897">
      <w:pPr>
        <w:spacing w:line="480" w:lineRule="auto"/>
        <w:rPr>
          <w:del w:id="46" w:author="Renata M. Diaz" w:date="2021-03-16T13:18:00Z"/>
          <w:rFonts w:asciiTheme="majorHAnsi" w:eastAsia="Times New Roman" w:hAnsiTheme="majorHAnsi" w:cstheme="majorHAnsi"/>
        </w:rPr>
      </w:pPr>
      <w:del w:id="47" w:author="Renata M. Diaz" w:date="2021-03-16T13:18:00Z">
        <w:r w:rsidRPr="002E2A57" w:rsidDel="00016118">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016118">
          <w:rPr>
            <w:rFonts w:asciiTheme="majorHAnsi" w:eastAsia="Times New Roman" w:hAnsiTheme="majorHAnsi" w:cstheme="majorHAnsi"/>
          </w:rPr>
          <w:delText xml:space="preserve"> (</w:delText>
        </w:r>
        <w:r w:rsidR="008A7A98" w:rsidDel="00016118">
          <w:rPr>
            <w:rFonts w:asciiTheme="majorHAnsi" w:eastAsia="Times New Roman" w:hAnsiTheme="majorHAnsi" w:cstheme="majorHAnsi"/>
          </w:rPr>
          <w:delText xml:space="preserve">White </w:delText>
        </w:r>
        <w:r w:rsidR="007873FC" w:rsidDel="00016118">
          <w:rPr>
            <w:rFonts w:asciiTheme="majorHAnsi" w:eastAsia="Times New Roman" w:hAnsiTheme="majorHAnsi" w:cstheme="majorHAnsi"/>
          </w:rPr>
          <w:delText>et al.</w:delText>
        </w:r>
        <w:r w:rsidR="008A7A98" w:rsidDel="00016118">
          <w:rPr>
            <w:rFonts w:asciiTheme="majorHAnsi" w:eastAsia="Times New Roman" w:hAnsiTheme="majorHAnsi" w:cstheme="majorHAnsi"/>
          </w:rPr>
          <w:delText xml:space="preserve"> 2012, </w:delText>
        </w:r>
        <w:r w:rsidR="0003558D" w:rsidRPr="002E2A57" w:rsidDel="00016118">
          <w:rPr>
            <w:rFonts w:asciiTheme="majorHAnsi" w:eastAsia="Times New Roman" w:hAnsiTheme="majorHAnsi" w:cstheme="majorHAnsi"/>
          </w:rPr>
          <w:delText>Locey and White</w:delText>
        </w:r>
        <w:r w:rsidR="00967BD1" w:rsidDel="00016118">
          <w:rPr>
            <w:rFonts w:asciiTheme="majorHAnsi" w:eastAsia="Times New Roman" w:hAnsiTheme="majorHAnsi" w:cstheme="majorHAnsi"/>
          </w:rPr>
          <w:delText xml:space="preserve"> 2013</w:delText>
        </w:r>
        <w:r w:rsidR="0003558D" w:rsidRPr="002E2A57" w:rsidDel="00016118">
          <w:rPr>
            <w:rFonts w:asciiTheme="majorHAnsi" w:eastAsia="Times New Roman" w:hAnsiTheme="majorHAnsi" w:cstheme="majorHAnsi"/>
          </w:rPr>
          <w:delText xml:space="preserve">, </w:delText>
        </w:r>
        <w:r w:rsidR="0072461F" w:rsidDel="00016118">
          <w:rPr>
            <w:rFonts w:asciiTheme="majorHAnsi" w:eastAsia="Times New Roman" w:hAnsiTheme="majorHAnsi" w:cstheme="majorHAnsi"/>
          </w:rPr>
          <w:delText>Frank 20</w:delText>
        </w:r>
        <w:r w:rsidR="00E420AF" w:rsidDel="00016118">
          <w:rPr>
            <w:rFonts w:asciiTheme="majorHAnsi" w:eastAsia="Times New Roman" w:hAnsiTheme="majorHAnsi" w:cstheme="majorHAnsi"/>
          </w:rPr>
          <w:delText>19</w:delText>
        </w:r>
        <w:r w:rsidR="00A931B4" w:rsidRPr="002E2A57" w:rsidDel="00016118">
          <w:rPr>
            <w:rFonts w:asciiTheme="majorHAnsi" w:eastAsia="Times New Roman" w:hAnsiTheme="majorHAnsi" w:cstheme="majorHAnsi"/>
          </w:rPr>
          <w:delText>)</w:delText>
        </w:r>
        <w:r w:rsidR="00585EEC" w:rsidDel="00016118">
          <w:rPr>
            <w:rFonts w:asciiTheme="majorHAnsi" w:eastAsia="Times New Roman" w:hAnsiTheme="majorHAnsi" w:cstheme="majorHAnsi"/>
          </w:rPr>
          <w:delText xml:space="preserve">. </w:delText>
        </w:r>
        <w:r w:rsidR="00543CD9" w:rsidDel="00016118">
          <w:rPr>
            <w:rFonts w:asciiTheme="majorHAnsi" w:eastAsia="Times New Roman" w:hAnsiTheme="majorHAnsi" w:cstheme="majorHAnsi"/>
          </w:rPr>
          <w:delText>Indeed, p</w:delText>
        </w:r>
        <w:r w:rsidR="005C54BB" w:rsidDel="00016118">
          <w:rPr>
            <w:rFonts w:asciiTheme="majorHAnsi" w:eastAsia="Times New Roman" w:hAnsiTheme="majorHAnsi" w:cstheme="majorHAnsi"/>
          </w:rPr>
          <w:delText>ower</w:delText>
        </w:r>
        <w:r w:rsidR="00BA2BCD" w:rsidRPr="002E2A57" w:rsidDel="00016118">
          <w:rPr>
            <w:rFonts w:asciiTheme="majorHAnsi" w:eastAsia="Times New Roman" w:hAnsiTheme="majorHAnsi" w:cstheme="majorHAnsi"/>
          </w:rPr>
          <w:delText>-law or log</w:delText>
        </w:r>
        <w:r w:rsidR="00782BE8" w:rsidRPr="002E2A57" w:rsidDel="00016118">
          <w:rPr>
            <w:rFonts w:asciiTheme="majorHAnsi" w:eastAsia="Times New Roman" w:hAnsiTheme="majorHAnsi" w:cstheme="majorHAnsi"/>
          </w:rPr>
          <w:delText>-</w:delText>
        </w:r>
        <w:r w:rsidR="00BA2BCD" w:rsidRPr="002E2A57" w:rsidDel="00016118">
          <w:rPr>
            <w:rFonts w:asciiTheme="majorHAnsi" w:eastAsia="Times New Roman" w:hAnsiTheme="majorHAnsi" w:cstheme="majorHAnsi"/>
          </w:rPr>
          <w:delText>series distributions</w:delText>
        </w:r>
        <w:r w:rsidR="001E5856" w:rsidRPr="002E2A57" w:rsidDel="00016118">
          <w:rPr>
            <w:rFonts w:asciiTheme="majorHAnsi" w:eastAsia="Times New Roman" w:hAnsiTheme="majorHAnsi" w:cstheme="majorHAnsi"/>
          </w:rPr>
          <w:delText xml:space="preserve"> (</w:delText>
        </w:r>
        <w:r w:rsidR="00543CD9" w:rsidDel="00016118">
          <w:rPr>
            <w:rFonts w:asciiTheme="majorHAnsi" w:eastAsia="Times New Roman" w:hAnsiTheme="majorHAnsi" w:cstheme="majorHAnsi"/>
          </w:rPr>
          <w:delText>i.e. hollow</w:delText>
        </w:r>
        <w:r w:rsidR="001E5856" w:rsidRPr="002E2A57" w:rsidDel="00016118">
          <w:rPr>
            <w:rFonts w:asciiTheme="majorHAnsi" w:eastAsia="Times New Roman" w:hAnsiTheme="majorHAnsi" w:cstheme="majorHAnsi"/>
          </w:rPr>
          <w:delText xml:space="preserve"> curves)</w:delText>
        </w:r>
        <w:r w:rsidR="00BA2BCD" w:rsidRPr="002E2A57" w:rsidDel="00016118">
          <w:rPr>
            <w:rFonts w:asciiTheme="majorHAnsi" w:eastAsia="Times New Roman" w:hAnsiTheme="majorHAnsi" w:cstheme="majorHAnsi"/>
          </w:rPr>
          <w:delText xml:space="preserve"> emerge </w:delText>
        </w:r>
        <w:r w:rsidR="00CE5FB4" w:rsidDel="00016118">
          <w:rPr>
            <w:rFonts w:asciiTheme="majorHAnsi" w:eastAsia="Times New Roman" w:hAnsiTheme="majorHAnsi" w:cstheme="majorHAnsi"/>
          </w:rPr>
          <w:delText>from many distinct generative processes</w:delText>
        </w:r>
        <w:r w:rsidR="00BA2BCD" w:rsidRPr="002E2A57" w:rsidDel="00016118">
          <w:rPr>
            <w:rFonts w:asciiTheme="majorHAnsi" w:eastAsia="Times New Roman" w:hAnsiTheme="majorHAnsi" w:cstheme="majorHAnsi"/>
          </w:rPr>
          <w:delText xml:space="preserve"> for abundance distributions </w:delText>
        </w:r>
        <w:r w:rsidR="003863CC" w:rsidDel="00016118">
          <w:rPr>
            <w:rFonts w:asciiTheme="majorHAnsi" w:eastAsia="Times New Roman" w:hAnsiTheme="majorHAnsi" w:cstheme="majorHAnsi"/>
          </w:rPr>
          <w:delText xml:space="preserve">generally </w:delText>
        </w:r>
        <w:r w:rsidR="00BA2BCD" w:rsidRPr="002E2A57" w:rsidDel="00016118">
          <w:rPr>
            <w:rFonts w:asciiTheme="majorHAnsi" w:eastAsia="Times New Roman" w:hAnsiTheme="majorHAnsi" w:cstheme="majorHAnsi"/>
          </w:rPr>
          <w:delText xml:space="preserve">(Frank 2009, </w:delText>
        </w:r>
        <w:r w:rsidR="00B00C72" w:rsidDel="00016118">
          <w:rPr>
            <w:rFonts w:asciiTheme="majorHAnsi" w:eastAsia="Times New Roman" w:hAnsiTheme="majorHAnsi" w:cstheme="majorHAnsi"/>
          </w:rPr>
          <w:delText xml:space="preserve">Frank </w:delText>
        </w:r>
        <w:r w:rsidR="00BA2BCD" w:rsidRPr="002E2A57" w:rsidDel="00016118">
          <w:rPr>
            <w:rFonts w:asciiTheme="majorHAnsi" w:eastAsia="Times New Roman" w:hAnsiTheme="majorHAnsi" w:cstheme="majorHAnsi"/>
          </w:rPr>
          <w:delText>2019)</w:delText>
        </w:r>
        <w:r w:rsidR="00F22256" w:rsidRPr="002E2A57" w:rsidDel="00016118">
          <w:rPr>
            <w:rFonts w:asciiTheme="majorHAnsi" w:eastAsia="Times New Roman" w:hAnsiTheme="majorHAnsi" w:cstheme="majorHAnsi"/>
          </w:rPr>
          <w:delText>.</w:delText>
        </w:r>
        <w:r w:rsidR="0071475C" w:rsidDel="00016118">
          <w:rPr>
            <w:rFonts w:asciiTheme="majorHAnsi" w:eastAsia="Times New Roman" w:hAnsiTheme="majorHAnsi" w:cstheme="majorHAnsi"/>
          </w:rPr>
          <w:delText xml:space="preserve"> In the specific case of the SAD, approaches </w:delText>
        </w:r>
        <w:r w:rsidR="00876F26" w:rsidDel="00016118">
          <w:rPr>
            <w:rFonts w:asciiTheme="majorHAnsi" w:eastAsia="Times New Roman" w:hAnsiTheme="majorHAnsi" w:cstheme="majorHAnsi"/>
          </w:rPr>
          <w:delText>using</w:delText>
        </w:r>
        <w:r w:rsidR="0071475C" w:rsidDel="00016118">
          <w:rPr>
            <w:rFonts w:asciiTheme="majorHAnsi" w:eastAsia="Times New Roman" w:hAnsiTheme="majorHAnsi" w:cstheme="majorHAnsi"/>
          </w:rPr>
          <w:delText xml:space="preserve"> both statistical </w:delText>
        </w:r>
        <w:r w:rsidR="008A2C84" w:rsidRPr="002E2A57" w:rsidDel="00016118">
          <w:rPr>
            <w:rFonts w:asciiTheme="majorHAnsi" w:eastAsia="Times New Roman" w:hAnsiTheme="majorHAnsi" w:cstheme="majorHAnsi"/>
          </w:rPr>
          <w:delText>mechanics (i.e.</w:delText>
        </w:r>
        <w:r w:rsidR="009C2945" w:rsidRPr="002E2A57" w:rsidDel="00016118">
          <w:rPr>
            <w:rFonts w:asciiTheme="majorHAnsi" w:eastAsia="Times New Roman" w:hAnsiTheme="majorHAnsi" w:cstheme="majorHAnsi"/>
          </w:rPr>
          <w:delText xml:space="preserve"> the</w:delText>
        </w:r>
        <w:r w:rsidR="008A2C84" w:rsidRPr="002E2A57" w:rsidDel="00016118">
          <w:rPr>
            <w:rFonts w:asciiTheme="majorHAnsi" w:eastAsia="Times New Roman" w:hAnsiTheme="majorHAnsi" w:cstheme="majorHAnsi"/>
          </w:rPr>
          <w:delText xml:space="preserve"> Maximum Entropy Theory of Ecology (METE); </w:delText>
        </w:r>
        <w:r w:rsidR="00747FEC" w:rsidRPr="002E2A57" w:rsidDel="00016118">
          <w:rPr>
            <w:rFonts w:asciiTheme="majorHAnsi" w:eastAsia="Times New Roman" w:hAnsiTheme="majorHAnsi" w:cstheme="majorHAnsi"/>
          </w:rPr>
          <w:delText xml:space="preserve">Harte </w:delText>
        </w:r>
        <w:r w:rsidR="007873FC" w:rsidDel="00016118">
          <w:rPr>
            <w:rFonts w:asciiTheme="majorHAnsi" w:eastAsia="Times New Roman" w:hAnsiTheme="majorHAnsi" w:cstheme="majorHAnsi"/>
          </w:rPr>
          <w:delText>et al.</w:delText>
        </w:r>
        <w:r w:rsidR="008A2C84" w:rsidRPr="002E2A57" w:rsidDel="00016118">
          <w:rPr>
            <w:rFonts w:asciiTheme="majorHAnsi" w:eastAsia="Times New Roman" w:hAnsiTheme="majorHAnsi" w:cstheme="majorHAnsi"/>
          </w:rPr>
          <w:delText xml:space="preserve"> 2008, Harte 2011) </w:delText>
        </w:r>
        <w:r w:rsidR="0071475C" w:rsidDel="00016118">
          <w:rPr>
            <w:rFonts w:asciiTheme="majorHAnsi" w:eastAsia="Times New Roman" w:hAnsiTheme="majorHAnsi" w:cstheme="majorHAnsi"/>
          </w:rPr>
          <w:delText>and</w:delText>
        </w:r>
        <w:r w:rsidR="008A2C84" w:rsidRPr="002E2A57" w:rsidDel="00016118">
          <w:rPr>
            <w:rFonts w:asciiTheme="majorHAnsi" w:eastAsia="Times New Roman" w:hAnsiTheme="majorHAnsi" w:cstheme="majorHAnsi"/>
          </w:rPr>
          <w:delText xml:space="preserve"> combinatorics (i.e. ‘the feasible set’; Locey and White 2013</w:delText>
        </w:r>
        <w:r w:rsidR="0071475C" w:rsidDel="00016118">
          <w:rPr>
            <w:rFonts w:asciiTheme="majorHAnsi" w:eastAsia="Times New Roman" w:hAnsiTheme="majorHAnsi" w:cstheme="majorHAnsi"/>
          </w:rPr>
          <w:delText xml:space="preserve">) generate realistic hollow curves via the random division of </w:delText>
        </w:r>
        <w:r w:rsidR="006E7DA4" w:rsidDel="00016118">
          <w:rPr>
            <w:rFonts w:asciiTheme="majorHAnsi" w:eastAsia="Times New Roman" w:hAnsiTheme="majorHAnsi" w:cstheme="majorHAnsi"/>
          </w:rPr>
          <w:delText xml:space="preserve">the total number of </w:delText>
        </w:r>
        <w:r w:rsidR="0071475C" w:rsidDel="00016118">
          <w:rPr>
            <w:rFonts w:asciiTheme="majorHAnsi" w:eastAsia="Times New Roman" w:hAnsiTheme="majorHAnsi" w:cstheme="majorHAnsi"/>
          </w:rPr>
          <w:delText xml:space="preserve">individuals </w:delText>
        </w:r>
        <w:r w:rsidR="006E7DA4" w:rsidDel="00016118">
          <w:rPr>
            <w:rFonts w:asciiTheme="majorHAnsi" w:eastAsia="Times New Roman" w:hAnsiTheme="majorHAnsi" w:cstheme="majorHAnsi"/>
          </w:rPr>
          <w:delText xml:space="preserve">in a community, </w:delText>
        </w:r>
        <w:r w:rsidR="006E7DA4" w:rsidDel="00016118">
          <w:rPr>
            <w:rFonts w:asciiTheme="majorHAnsi" w:eastAsia="Times New Roman" w:hAnsiTheme="majorHAnsi" w:cstheme="majorHAnsi"/>
            <w:i/>
            <w:iCs/>
          </w:rPr>
          <w:delText>N</w:delText>
        </w:r>
        <w:r w:rsidR="006E7DA4" w:rsidDel="00016118">
          <w:rPr>
            <w:rFonts w:asciiTheme="majorHAnsi" w:eastAsia="Times New Roman" w:hAnsiTheme="majorHAnsi" w:cstheme="majorHAnsi"/>
          </w:rPr>
          <w:delText>,</w:delText>
        </w:r>
        <w:r w:rsidR="006E7DA4" w:rsidDel="00016118">
          <w:rPr>
            <w:rFonts w:asciiTheme="majorHAnsi" w:eastAsia="Times New Roman" w:hAnsiTheme="majorHAnsi" w:cstheme="majorHAnsi"/>
            <w:i/>
            <w:iCs/>
          </w:rPr>
          <w:delText xml:space="preserve"> </w:delText>
        </w:r>
        <w:r w:rsidR="0071475C" w:rsidRPr="006E7DA4" w:rsidDel="00016118">
          <w:rPr>
            <w:rFonts w:asciiTheme="majorHAnsi" w:eastAsia="Times New Roman" w:hAnsiTheme="majorHAnsi" w:cstheme="majorHAnsi"/>
          </w:rPr>
          <w:delText>into</w:delText>
        </w:r>
        <w:r w:rsidR="006E7DA4" w:rsidDel="00016118">
          <w:rPr>
            <w:rFonts w:asciiTheme="majorHAnsi" w:eastAsia="Times New Roman" w:hAnsiTheme="majorHAnsi" w:cstheme="majorHAnsi"/>
          </w:rPr>
          <w:delText xml:space="preserve"> the total number</w:delText>
        </w:r>
        <w:r w:rsidR="0071475C" w:rsidDel="00016118">
          <w:rPr>
            <w:rFonts w:asciiTheme="majorHAnsi" w:eastAsia="Times New Roman" w:hAnsiTheme="majorHAnsi" w:cstheme="majorHAnsi"/>
          </w:rPr>
          <w:delText xml:space="preserve"> </w:delText>
        </w:r>
        <w:r w:rsidR="006E7DA4" w:rsidDel="00016118">
          <w:rPr>
            <w:rFonts w:asciiTheme="majorHAnsi" w:eastAsia="Times New Roman" w:hAnsiTheme="majorHAnsi" w:cstheme="majorHAnsi"/>
          </w:rPr>
          <w:delText xml:space="preserve">of </w:delText>
        </w:r>
        <w:r w:rsidR="0071475C" w:rsidDel="00016118">
          <w:rPr>
            <w:rFonts w:asciiTheme="majorHAnsi" w:eastAsia="Times New Roman" w:hAnsiTheme="majorHAnsi" w:cstheme="majorHAnsi"/>
          </w:rPr>
          <w:delText>specie</w:delText>
        </w:r>
        <w:r w:rsidR="006E7DA4" w:rsidDel="00016118">
          <w:rPr>
            <w:rFonts w:asciiTheme="majorHAnsi" w:eastAsia="Times New Roman" w:hAnsiTheme="majorHAnsi" w:cstheme="majorHAnsi"/>
          </w:rPr>
          <w:delText xml:space="preserve">s present, </w:delText>
        </w:r>
        <w:r w:rsidR="006E7DA4" w:rsidDel="00016118">
          <w:rPr>
            <w:rFonts w:asciiTheme="majorHAnsi" w:eastAsia="Times New Roman" w:hAnsiTheme="majorHAnsi" w:cstheme="majorHAnsi"/>
            <w:i/>
            <w:iCs/>
          </w:rPr>
          <w:delText>S</w:delText>
        </w:r>
        <w:r w:rsidR="002D6077" w:rsidRPr="002E2A57" w:rsidDel="00016118">
          <w:rPr>
            <w:rFonts w:asciiTheme="majorHAnsi" w:eastAsia="Times New Roman" w:hAnsiTheme="majorHAnsi" w:cstheme="majorHAnsi"/>
          </w:rPr>
          <w:delText xml:space="preserve">. </w:delText>
        </w:r>
        <w:r w:rsidR="00971B30" w:rsidRPr="002E2A57" w:rsidDel="00016118">
          <w:rPr>
            <w:rFonts w:asciiTheme="majorHAnsi" w:eastAsia="Times New Roman" w:hAnsiTheme="majorHAnsi" w:cstheme="majorHAnsi"/>
          </w:rPr>
          <w:delText xml:space="preserve"> </w:delText>
        </w:r>
        <w:r w:rsidR="00513254" w:rsidDel="00016118">
          <w:rPr>
            <w:rFonts w:asciiTheme="majorHAnsi" w:eastAsia="Times New Roman" w:hAnsiTheme="majorHAnsi" w:cstheme="majorHAnsi"/>
          </w:rPr>
          <w:delText>Given that</w:delText>
        </w:r>
        <w:r w:rsidR="00513254" w:rsidRPr="002E2A57" w:rsidDel="00016118">
          <w:rPr>
            <w:rFonts w:asciiTheme="majorHAnsi" w:eastAsia="Times New Roman" w:hAnsiTheme="majorHAnsi" w:cstheme="majorHAnsi"/>
          </w:rPr>
          <w:delText xml:space="preserve"> </w:delText>
        </w:r>
        <w:r w:rsidR="004B18E5" w:rsidRPr="002E2A57" w:rsidDel="00016118">
          <w:rPr>
            <w:rFonts w:asciiTheme="majorHAnsi" w:eastAsia="Times New Roman" w:hAnsiTheme="majorHAnsi" w:cstheme="majorHAnsi"/>
          </w:rPr>
          <w:delText>these</w:delText>
        </w:r>
        <w:r w:rsidR="002D6077" w:rsidRPr="002E2A57" w:rsidDel="00016118">
          <w:rPr>
            <w:rFonts w:asciiTheme="majorHAnsi" w:eastAsia="Times New Roman" w:hAnsiTheme="majorHAnsi" w:cstheme="majorHAnsi"/>
          </w:rPr>
          <w:delText xml:space="preserve"> </w:delText>
        </w:r>
        <w:r w:rsidR="00BC69C1" w:rsidDel="00016118">
          <w:rPr>
            <w:rFonts w:asciiTheme="majorHAnsi" w:eastAsia="Times New Roman" w:hAnsiTheme="majorHAnsi" w:cstheme="majorHAnsi"/>
          </w:rPr>
          <w:delText>stochastically</w:delText>
        </w:r>
        <w:r w:rsidR="00BC69C1" w:rsidRPr="002E2A57" w:rsidDel="00016118">
          <w:rPr>
            <w:rFonts w:asciiTheme="majorHAnsi" w:eastAsia="Times New Roman" w:hAnsiTheme="majorHAnsi" w:cstheme="majorHAnsi"/>
          </w:rPr>
          <w:delText xml:space="preserve"> </w:delText>
        </w:r>
        <w:r w:rsidR="00971B30" w:rsidRPr="002E2A57" w:rsidDel="00016118">
          <w:rPr>
            <w:rFonts w:asciiTheme="majorHAnsi" w:eastAsia="Times New Roman" w:hAnsiTheme="majorHAnsi" w:cstheme="majorHAnsi"/>
          </w:rPr>
          <w:delText>generated SADs are excellent empirical fits to those seen in nature</w:delText>
        </w:r>
        <w:r w:rsidR="003C2FCE" w:rsidRPr="002E2A57" w:rsidDel="00016118">
          <w:rPr>
            <w:rFonts w:asciiTheme="majorHAnsi" w:eastAsia="Times New Roman" w:hAnsiTheme="majorHAnsi" w:cstheme="majorHAnsi"/>
          </w:rPr>
          <w:delText xml:space="preserve"> (Harte 2011, White </w:delText>
        </w:r>
        <w:r w:rsidR="007873FC" w:rsidDel="00016118">
          <w:rPr>
            <w:rFonts w:asciiTheme="majorHAnsi" w:eastAsia="Times New Roman" w:hAnsiTheme="majorHAnsi" w:cstheme="majorHAnsi"/>
          </w:rPr>
          <w:delText>et al.</w:delText>
        </w:r>
        <w:r w:rsidR="003C2FCE" w:rsidRPr="002E2A57" w:rsidDel="00016118">
          <w:rPr>
            <w:rFonts w:asciiTheme="majorHAnsi" w:eastAsia="Times New Roman" w:hAnsiTheme="majorHAnsi" w:cstheme="majorHAnsi"/>
          </w:rPr>
          <w:delText xml:space="preserve"> 2012, Locey and White 2013</w:delText>
        </w:r>
        <w:r w:rsidR="0069222B" w:rsidDel="00016118">
          <w:rPr>
            <w:rFonts w:asciiTheme="majorHAnsi" w:eastAsia="Times New Roman" w:hAnsiTheme="majorHAnsi" w:cstheme="majorHAnsi"/>
          </w:rPr>
          <w:delText xml:space="preserve">), </w:delText>
        </w:r>
        <w:r w:rsidR="006311CA" w:rsidDel="00016118">
          <w:rPr>
            <w:rFonts w:asciiTheme="majorHAnsi" w:eastAsia="Times New Roman" w:hAnsiTheme="majorHAnsi" w:cstheme="majorHAnsi"/>
          </w:rPr>
          <w:delText>f</w:delText>
        </w:r>
        <w:r w:rsidR="00173A0F" w:rsidDel="00016118">
          <w:rPr>
            <w:rFonts w:asciiTheme="majorHAnsi" w:eastAsia="Times New Roman" w:hAnsiTheme="majorHAnsi" w:cstheme="majorHAnsi"/>
          </w:rPr>
          <w:delText>ailing to account for these considerations may have led us to focus on a</w:delText>
        </w:r>
        <w:r w:rsidR="002811DB" w:rsidDel="00016118">
          <w:rPr>
            <w:rFonts w:asciiTheme="majorHAnsi" w:eastAsia="Times New Roman" w:hAnsiTheme="majorHAnsi" w:cstheme="majorHAnsi"/>
          </w:rPr>
          <w:delText xml:space="preserve"> distinctive </w:delText>
        </w:r>
        <w:r w:rsidR="00173A0F" w:rsidDel="00016118">
          <w:rPr>
            <w:rFonts w:asciiTheme="majorHAnsi" w:eastAsia="Times New Roman" w:hAnsiTheme="majorHAnsi" w:cstheme="majorHAnsi"/>
          </w:rPr>
          <w:delText>but relatively uninformative aspect of the SAD.</w:delText>
        </w:r>
      </w:del>
    </w:p>
    <w:p w14:paraId="4D0D4FF3" w14:textId="06366448" w:rsidR="00AC1546" w:rsidDel="00016118" w:rsidRDefault="000C0BEC" w:rsidP="00021897">
      <w:pPr>
        <w:spacing w:line="480" w:lineRule="auto"/>
        <w:rPr>
          <w:del w:id="48" w:author="Renata M. Diaz" w:date="2021-03-16T13:18:00Z"/>
          <w:rFonts w:asciiTheme="majorHAnsi" w:eastAsia="Times New Roman" w:hAnsiTheme="majorHAnsi" w:cstheme="majorHAnsi"/>
        </w:rPr>
      </w:pPr>
      <w:del w:id="49" w:author="Renata M. Diaz" w:date="2021-03-16T13:18:00Z">
        <w:r w:rsidRPr="002E2A57" w:rsidDel="00016118">
          <w:rPr>
            <w:rFonts w:asciiTheme="majorHAnsi" w:eastAsia="Times New Roman" w:hAnsiTheme="majorHAnsi" w:cstheme="majorHAnsi"/>
          </w:rPr>
          <w:delText xml:space="preserve">If SADs are statistically inclined to be hollow curves, it is no surprise that we have struggled to </w:delText>
        </w:r>
        <w:r w:rsidDel="00016118">
          <w:rPr>
            <w:rFonts w:asciiTheme="majorHAnsi" w:eastAsia="Times New Roman" w:hAnsiTheme="majorHAnsi" w:cstheme="majorHAnsi"/>
          </w:rPr>
          <w:delText>use the hollow curve</w:delText>
        </w:r>
        <w:r w:rsidR="008B2EC6" w:rsidDel="00016118">
          <w:rPr>
            <w:rFonts w:asciiTheme="majorHAnsi" w:eastAsia="Times New Roman" w:hAnsiTheme="majorHAnsi" w:cstheme="majorHAnsi"/>
          </w:rPr>
          <w:delText xml:space="preserve"> to definitively identify the ecological processes that shape SADs</w:delText>
        </w:r>
        <w:r w:rsidR="1FEE28C4" w:rsidRPr="002E2A57" w:rsidDel="00016118">
          <w:rPr>
            <w:rFonts w:asciiTheme="majorHAnsi" w:eastAsia="Times New Roman" w:hAnsiTheme="majorHAnsi" w:cstheme="majorHAnsi"/>
          </w:rPr>
          <w:delText>.</w:delText>
        </w:r>
        <w:r w:rsidR="00485B77" w:rsidRPr="002E2A57" w:rsidDel="00016118">
          <w:rPr>
            <w:rFonts w:asciiTheme="majorHAnsi" w:eastAsia="Times New Roman" w:hAnsiTheme="majorHAnsi" w:cstheme="majorHAnsi"/>
          </w:rPr>
          <w:delText xml:space="preserve"> </w:delText>
        </w:r>
        <w:r w:rsidR="008E06CF" w:rsidRPr="002E2A57" w:rsidDel="00016118">
          <w:rPr>
            <w:rFonts w:asciiTheme="majorHAnsi" w:eastAsia="Times New Roman" w:hAnsiTheme="majorHAnsi" w:cstheme="majorHAnsi"/>
          </w:rPr>
          <w:delText>However</w:delText>
        </w:r>
        <w:r w:rsidR="002C412E" w:rsidDel="00016118">
          <w:rPr>
            <w:rFonts w:asciiTheme="majorHAnsi" w:eastAsia="Times New Roman" w:hAnsiTheme="majorHAnsi" w:cstheme="majorHAnsi"/>
          </w:rPr>
          <w:delText xml:space="preserve">, this does not necessarily mean that </w:delText>
        </w:r>
        <w:r w:rsidR="008E06CF" w:rsidRPr="002E2A57" w:rsidDel="00016118">
          <w:rPr>
            <w:rFonts w:asciiTheme="majorHAnsi" w:eastAsia="Times New Roman" w:hAnsiTheme="majorHAnsi" w:cstheme="majorHAnsi"/>
          </w:rPr>
          <w:delText xml:space="preserve">the SAD </w:delText>
        </w:r>
        <w:r w:rsidR="009938E4" w:rsidRPr="002E2A57" w:rsidDel="00016118">
          <w:rPr>
            <w:rFonts w:asciiTheme="majorHAnsi" w:eastAsia="Times New Roman" w:hAnsiTheme="majorHAnsi" w:cstheme="majorHAnsi"/>
          </w:rPr>
          <w:delText>cannot be biologically informative</w:delText>
        </w:r>
        <w:r w:rsidR="008E06CF" w:rsidRPr="002E2A57" w:rsidDel="00016118">
          <w:rPr>
            <w:rFonts w:asciiTheme="majorHAnsi" w:eastAsia="Times New Roman" w:hAnsiTheme="majorHAnsi" w:cstheme="majorHAnsi"/>
          </w:rPr>
          <w:delText xml:space="preserve">. </w:delText>
        </w:r>
        <w:r w:rsidR="00782BE8" w:rsidRPr="002E2A57" w:rsidDel="00016118">
          <w:rPr>
            <w:rFonts w:asciiTheme="majorHAnsi" w:eastAsia="Times New Roman" w:hAnsiTheme="majorHAnsi" w:cstheme="majorHAnsi"/>
          </w:rPr>
          <w:delText>B</w:delText>
        </w:r>
        <w:r w:rsidR="00485B77" w:rsidRPr="002E2A57" w:rsidDel="00016118">
          <w:rPr>
            <w:rFonts w:asciiTheme="majorHAnsi" w:eastAsia="Times New Roman" w:hAnsiTheme="majorHAnsi" w:cstheme="majorHAnsi"/>
          </w:rPr>
          <w:delText xml:space="preserve">iological </w:delText>
        </w:r>
        <w:r w:rsidR="00B85E31" w:rsidDel="00016118">
          <w:rPr>
            <w:rFonts w:asciiTheme="majorHAnsi" w:eastAsia="Times New Roman" w:hAnsiTheme="majorHAnsi" w:cstheme="majorHAnsi"/>
          </w:rPr>
          <w:delText>factors</w:delText>
        </w:r>
        <w:r w:rsidR="00485B77" w:rsidRPr="002E2A57" w:rsidDel="00016118">
          <w:rPr>
            <w:rFonts w:asciiTheme="majorHAnsi" w:eastAsia="Times New Roman" w:hAnsiTheme="majorHAnsi" w:cstheme="majorHAnsi"/>
          </w:rPr>
          <w:delText xml:space="preserve"> </w:delText>
        </w:r>
        <w:r w:rsidR="00782BE8" w:rsidRPr="002E2A57" w:rsidDel="00016118">
          <w:rPr>
            <w:rFonts w:asciiTheme="majorHAnsi" w:eastAsia="Times New Roman" w:hAnsiTheme="majorHAnsi" w:cstheme="majorHAnsi"/>
          </w:rPr>
          <w:delText xml:space="preserve">may </w:delText>
        </w:r>
        <w:r w:rsidR="005F247D" w:rsidDel="00016118">
          <w:rPr>
            <w:rFonts w:asciiTheme="majorHAnsi" w:eastAsia="Times New Roman" w:hAnsiTheme="majorHAnsi" w:cstheme="majorHAnsi"/>
          </w:rPr>
          <w:delText>introduce</w:delText>
        </w:r>
        <w:r w:rsidR="00056C4C" w:rsidRPr="002E2A57" w:rsidDel="00016118">
          <w:rPr>
            <w:rFonts w:asciiTheme="majorHAnsi" w:eastAsia="Times New Roman" w:hAnsiTheme="majorHAnsi" w:cstheme="majorHAnsi"/>
          </w:rPr>
          <w:delText xml:space="preserve"> </w:delText>
        </w:r>
        <w:r w:rsidR="00B76926" w:rsidRPr="002E2A57" w:rsidDel="00016118">
          <w:rPr>
            <w:rFonts w:asciiTheme="majorHAnsi" w:eastAsia="Times New Roman" w:hAnsiTheme="majorHAnsi" w:cstheme="majorHAnsi"/>
          </w:rPr>
          <w:delText>subtle, but meaningful, deviations between</w:delText>
        </w:r>
        <w:r w:rsidR="00C007D9" w:rsidDel="00016118">
          <w:rPr>
            <w:rFonts w:asciiTheme="majorHAnsi" w:eastAsia="Times New Roman" w:hAnsiTheme="majorHAnsi" w:cstheme="majorHAnsi"/>
          </w:rPr>
          <w:delText xml:space="preserve"> the shapes of</w:delText>
        </w:r>
        <w:r w:rsidR="00B76926" w:rsidRPr="002E2A57" w:rsidDel="00016118">
          <w:rPr>
            <w:rFonts w:asciiTheme="majorHAnsi" w:eastAsia="Times New Roman" w:hAnsiTheme="majorHAnsi" w:cstheme="majorHAnsi"/>
          </w:rPr>
          <w:delText xml:space="preserve"> observed SADs and </w:delText>
        </w:r>
        <w:r w:rsidR="00823FDC" w:rsidDel="00016118">
          <w:rPr>
            <w:rFonts w:asciiTheme="majorHAnsi" w:eastAsia="Times New Roman" w:hAnsiTheme="majorHAnsi" w:cstheme="majorHAnsi"/>
          </w:rPr>
          <w:delText xml:space="preserve">the </w:delText>
        </w:r>
        <w:r w:rsidR="00C007D9" w:rsidDel="00016118">
          <w:rPr>
            <w:rFonts w:asciiTheme="majorHAnsi" w:eastAsia="Times New Roman" w:hAnsiTheme="majorHAnsi" w:cstheme="majorHAnsi"/>
          </w:rPr>
          <w:delText>shapes of the SADs</w:delText>
        </w:r>
        <w:r w:rsidR="00823FDC" w:rsidDel="00016118">
          <w:rPr>
            <w:rFonts w:asciiTheme="majorHAnsi" w:eastAsia="Times New Roman" w:hAnsiTheme="majorHAnsi" w:cstheme="majorHAnsi"/>
          </w:rPr>
          <w:delText xml:space="preserve"> </w:delText>
        </w:r>
        <w:r w:rsidR="003226E6" w:rsidDel="00016118">
          <w:rPr>
            <w:rFonts w:asciiTheme="majorHAnsi" w:eastAsia="Times New Roman" w:hAnsiTheme="majorHAnsi" w:cstheme="majorHAnsi"/>
          </w:rPr>
          <w:delText>expected</w:delText>
        </w:r>
        <w:r w:rsidR="00823FDC" w:rsidRPr="002E2A57" w:rsidDel="00016118">
          <w:rPr>
            <w:rFonts w:asciiTheme="majorHAnsi" w:eastAsia="Times New Roman" w:hAnsiTheme="majorHAnsi" w:cstheme="majorHAnsi"/>
            <w:iCs/>
          </w:rPr>
          <w:delText xml:space="preserve"> due </w:delText>
        </w:r>
        <w:r w:rsidR="00823FDC" w:rsidDel="00016118">
          <w:rPr>
            <w:rFonts w:asciiTheme="majorHAnsi" w:eastAsia="Times New Roman" w:hAnsiTheme="majorHAnsi" w:cstheme="majorHAnsi"/>
            <w:iCs/>
          </w:rPr>
          <w:delText xml:space="preserve">to the mathematical constraints imposed by </w:delText>
        </w:r>
        <w:r w:rsidR="00823FDC" w:rsidDel="00016118">
          <w:rPr>
            <w:rFonts w:asciiTheme="majorHAnsi" w:eastAsia="Times New Roman" w:hAnsiTheme="majorHAnsi" w:cstheme="majorHAnsi"/>
            <w:i/>
          </w:rPr>
          <w:delText xml:space="preserve">S </w:delText>
        </w:r>
        <w:r w:rsidR="00823FDC" w:rsidDel="00016118">
          <w:rPr>
            <w:rFonts w:asciiTheme="majorHAnsi" w:eastAsia="Times New Roman" w:hAnsiTheme="majorHAnsi" w:cstheme="majorHAnsi"/>
            <w:iCs/>
          </w:rPr>
          <w:delText xml:space="preserve">and </w:delText>
        </w:r>
        <w:r w:rsidR="00823FDC" w:rsidDel="00016118">
          <w:rPr>
            <w:rFonts w:asciiTheme="majorHAnsi" w:eastAsia="Times New Roman" w:hAnsiTheme="majorHAnsi" w:cstheme="majorHAnsi"/>
            <w:i/>
          </w:rPr>
          <w:delText>N</w:delText>
        </w:r>
        <w:r w:rsidR="00C007D9" w:rsidDel="00016118">
          <w:rPr>
            <w:rFonts w:asciiTheme="majorHAnsi" w:eastAsia="Times New Roman" w:hAnsiTheme="majorHAnsi" w:cstheme="majorHAnsi"/>
            <w:i/>
          </w:rPr>
          <w:delText xml:space="preserve">, </w:delText>
        </w:r>
        <w:r w:rsidR="00C007D9" w:rsidDel="00016118">
          <w:rPr>
            <w:rFonts w:asciiTheme="majorHAnsi" w:eastAsia="Times New Roman" w:hAnsiTheme="majorHAnsi" w:cstheme="majorHAnsi"/>
            <w:iCs/>
          </w:rPr>
          <w:delText xml:space="preserve">which we </w:delText>
        </w:r>
        <w:r w:rsidR="00244A06" w:rsidDel="00016118">
          <w:rPr>
            <w:rFonts w:asciiTheme="majorHAnsi" w:eastAsia="Times New Roman" w:hAnsiTheme="majorHAnsi" w:cstheme="majorHAnsi"/>
            <w:iCs/>
          </w:rPr>
          <w:delText xml:space="preserve">hereafter </w:delText>
        </w:r>
        <w:r w:rsidR="00C007D9" w:rsidDel="00016118">
          <w:rPr>
            <w:rFonts w:asciiTheme="majorHAnsi" w:eastAsia="Times New Roman" w:hAnsiTheme="majorHAnsi" w:cstheme="majorHAnsi"/>
            <w:iCs/>
          </w:rPr>
          <w:delText xml:space="preserve">refer to as the </w:delText>
        </w:r>
        <w:r w:rsidR="00180C57" w:rsidDel="00016118">
          <w:rPr>
            <w:rFonts w:asciiTheme="majorHAnsi" w:eastAsia="Times New Roman" w:hAnsiTheme="majorHAnsi" w:cstheme="majorHAnsi"/>
            <w:iCs/>
          </w:rPr>
          <w:delText>“</w:delText>
        </w:r>
        <w:r w:rsidR="00823FDC" w:rsidDel="00016118">
          <w:rPr>
            <w:rFonts w:asciiTheme="majorHAnsi" w:eastAsia="Times New Roman" w:hAnsiTheme="majorHAnsi" w:cstheme="majorHAnsi"/>
            <w:iCs/>
          </w:rPr>
          <w:delText>statistical bas</w:delText>
        </w:r>
        <w:r w:rsidR="00141748" w:rsidDel="00016118">
          <w:rPr>
            <w:rFonts w:asciiTheme="majorHAnsi" w:eastAsia="Times New Roman" w:hAnsiTheme="majorHAnsi" w:cstheme="majorHAnsi"/>
            <w:iCs/>
          </w:rPr>
          <w:delText>e</w:delText>
        </w:r>
        <w:r w:rsidR="00823FDC" w:rsidDel="00016118">
          <w:rPr>
            <w:rFonts w:asciiTheme="majorHAnsi" w:eastAsia="Times New Roman" w:hAnsiTheme="majorHAnsi" w:cstheme="majorHAnsi"/>
            <w:iCs/>
          </w:rPr>
          <w:delText>line</w:delText>
        </w:r>
        <w:r w:rsidR="00180C57" w:rsidDel="00016118">
          <w:rPr>
            <w:rFonts w:asciiTheme="majorHAnsi" w:eastAsia="Times New Roman" w:hAnsiTheme="majorHAnsi" w:cstheme="majorHAnsi"/>
            <w:iCs/>
          </w:rPr>
          <w:delText>”</w:delText>
        </w:r>
        <w:r w:rsidR="00823FDC" w:rsidRPr="002E2A57" w:rsidDel="00016118">
          <w:rPr>
            <w:rFonts w:asciiTheme="majorHAnsi" w:eastAsia="Times New Roman" w:hAnsiTheme="majorHAnsi" w:cstheme="majorHAnsi"/>
          </w:rPr>
          <w:delText xml:space="preserve"> </w:delText>
        </w:r>
        <w:r w:rsidR="00691E75" w:rsidRPr="002E2A57" w:rsidDel="00016118">
          <w:rPr>
            <w:rFonts w:asciiTheme="majorHAnsi" w:eastAsia="Times New Roman" w:hAnsiTheme="majorHAnsi" w:cstheme="majorHAnsi"/>
          </w:rPr>
          <w:delText xml:space="preserve">(Locey and White 2013, </w:delText>
        </w:r>
        <w:r w:rsidR="0009063B" w:rsidRPr="002E2A57" w:rsidDel="00016118">
          <w:rPr>
            <w:rFonts w:asciiTheme="majorHAnsi" w:eastAsia="Times New Roman" w:hAnsiTheme="majorHAnsi" w:cstheme="majorHAnsi"/>
          </w:rPr>
          <w:delText>Harte and Newman 2014</w:delText>
        </w:r>
        <w:r w:rsidR="00DB03CD" w:rsidDel="00016118">
          <w:rPr>
            <w:rFonts w:asciiTheme="majorHAnsi" w:eastAsia="Times New Roman" w:hAnsiTheme="majorHAnsi" w:cstheme="majorHAnsi"/>
          </w:rPr>
          <w:delText xml:space="preserve">). </w:delText>
        </w:r>
        <w:r w:rsidR="0067073E" w:rsidDel="00016118">
          <w:rPr>
            <w:rFonts w:asciiTheme="majorHAnsi" w:eastAsia="Times New Roman" w:hAnsiTheme="majorHAnsi" w:cstheme="majorHAnsi"/>
          </w:rPr>
          <w:delText>Thus, it</w:delText>
        </w:r>
        <w:r w:rsidR="00DB03CD" w:rsidDel="00016118">
          <w:rPr>
            <w:rFonts w:asciiTheme="majorHAnsi" w:eastAsia="Times New Roman" w:hAnsiTheme="majorHAnsi" w:cstheme="majorHAnsi"/>
          </w:rPr>
          <w:delText xml:space="preserve"> may be possible </w:delText>
        </w:r>
        <w:r w:rsidR="00056C4C" w:rsidRPr="002E2A57" w:rsidDel="00016118">
          <w:rPr>
            <w:rFonts w:asciiTheme="majorHAnsi" w:eastAsia="Times New Roman" w:hAnsiTheme="majorHAnsi" w:cstheme="majorHAnsi"/>
          </w:rPr>
          <w:delText>to use th</w:delText>
        </w:r>
        <w:r w:rsidR="001339F4" w:rsidDel="00016118">
          <w:rPr>
            <w:rFonts w:asciiTheme="majorHAnsi" w:eastAsia="Times New Roman" w:hAnsiTheme="majorHAnsi" w:cstheme="majorHAnsi"/>
          </w:rPr>
          <w:delText>e</w:delText>
        </w:r>
        <w:r w:rsidR="00056C4C" w:rsidRPr="002E2A57" w:rsidDel="00016118">
          <w:rPr>
            <w:rFonts w:asciiTheme="majorHAnsi" w:eastAsia="Times New Roman" w:hAnsiTheme="majorHAnsi" w:cstheme="majorHAnsi"/>
          </w:rPr>
          <w:delText xml:space="preserve">se </w:delText>
        </w:r>
        <w:r w:rsidR="00056C4C" w:rsidRPr="002E2A57" w:rsidDel="00016118">
          <w:rPr>
            <w:rFonts w:asciiTheme="majorHAnsi" w:eastAsia="Times New Roman" w:hAnsiTheme="majorHAnsi" w:cstheme="majorHAnsi"/>
            <w:i/>
            <w:iCs/>
          </w:rPr>
          <w:delText>deviations</w:delText>
        </w:r>
        <w:r w:rsidR="00056C4C" w:rsidRPr="002E2A57" w:rsidDel="00016118">
          <w:rPr>
            <w:rFonts w:asciiTheme="majorHAnsi" w:eastAsia="Times New Roman" w:hAnsiTheme="majorHAnsi" w:cstheme="majorHAnsi"/>
          </w:rPr>
          <w:delText xml:space="preserve"> to </w:delText>
        </w:r>
        <w:r w:rsidR="0040114E" w:rsidDel="00016118">
          <w:rPr>
            <w:rFonts w:asciiTheme="majorHAnsi" w:eastAsia="Times New Roman" w:hAnsiTheme="majorHAnsi" w:cstheme="majorHAnsi"/>
          </w:rPr>
          <w:delText xml:space="preserve">detect strong ecological processes or </w:delText>
        </w:r>
        <w:r w:rsidR="00056C4C" w:rsidRPr="002E2A57" w:rsidDel="00016118">
          <w:rPr>
            <w:rFonts w:asciiTheme="majorHAnsi" w:eastAsia="Times New Roman" w:hAnsiTheme="majorHAnsi" w:cstheme="majorHAnsi"/>
          </w:rPr>
          <w:delText>evaluate theor</w:delText>
        </w:r>
        <w:r w:rsidR="0040114E" w:rsidDel="00016118">
          <w:rPr>
            <w:rFonts w:asciiTheme="majorHAnsi" w:eastAsia="Times New Roman" w:hAnsiTheme="majorHAnsi" w:cstheme="majorHAnsi"/>
          </w:rPr>
          <w:delText xml:space="preserve">ies </w:delText>
        </w:r>
        <w:r w:rsidR="0040114E" w:rsidRPr="002E2A57" w:rsidDel="00016118">
          <w:rPr>
            <w:rFonts w:asciiTheme="majorHAnsi" w:eastAsia="Times New Roman" w:hAnsiTheme="majorHAnsi" w:cstheme="majorHAnsi"/>
          </w:rPr>
          <w:delText xml:space="preserve">(Harte and Newman 2014, Xiao </w:delText>
        </w:r>
        <w:r w:rsidR="007873FC" w:rsidDel="00016118">
          <w:rPr>
            <w:rFonts w:asciiTheme="majorHAnsi" w:eastAsia="Times New Roman" w:hAnsiTheme="majorHAnsi" w:cstheme="majorHAnsi"/>
          </w:rPr>
          <w:delText>et al.</w:delText>
        </w:r>
        <w:r w:rsidR="0040114E" w:rsidRPr="002E2A57" w:rsidDel="00016118">
          <w:rPr>
            <w:rFonts w:asciiTheme="majorHAnsi" w:eastAsia="Times New Roman" w:hAnsiTheme="majorHAnsi" w:cstheme="majorHAnsi"/>
          </w:rPr>
          <w:delText xml:space="preserve"> 2016)</w:delText>
        </w:r>
        <w:r w:rsidR="007F17D2" w:rsidDel="00016118">
          <w:rPr>
            <w:rFonts w:asciiTheme="majorHAnsi" w:eastAsia="Times New Roman" w:hAnsiTheme="majorHAnsi" w:cstheme="majorHAnsi"/>
          </w:rPr>
          <w:delText xml:space="preserve">. </w:delText>
        </w:r>
        <w:r w:rsidR="00106141" w:rsidDel="00016118">
          <w:rPr>
            <w:rFonts w:asciiTheme="majorHAnsi" w:eastAsia="Times New Roman" w:hAnsiTheme="majorHAnsi" w:cstheme="majorHAnsi"/>
          </w:rPr>
          <w:delText>If</w:delText>
        </w:r>
        <w:r w:rsidR="007E175A" w:rsidDel="00016118">
          <w:rPr>
            <w:rFonts w:asciiTheme="majorHAnsi" w:eastAsia="Times New Roman" w:hAnsiTheme="majorHAnsi" w:cstheme="majorHAnsi"/>
          </w:rPr>
          <w:delText xml:space="preserve"> t</w:delText>
        </w:r>
        <w:r w:rsidR="00DB03CD" w:rsidDel="00016118">
          <w:rPr>
            <w:rFonts w:asciiTheme="majorHAnsi" w:eastAsia="Times New Roman" w:hAnsiTheme="majorHAnsi" w:cstheme="majorHAnsi"/>
          </w:rPr>
          <w:delText xml:space="preserve">he vast majority of mathematically </w:delText>
        </w:r>
        <w:r w:rsidR="00FE429A" w:rsidDel="00016118">
          <w:rPr>
            <w:rFonts w:asciiTheme="majorHAnsi" w:eastAsia="Times New Roman" w:hAnsiTheme="majorHAnsi" w:cstheme="majorHAnsi"/>
          </w:rPr>
          <w:delText>achievable</w:delText>
        </w:r>
        <w:r w:rsidR="00DB03CD" w:rsidDel="00016118">
          <w:rPr>
            <w:rFonts w:asciiTheme="majorHAnsi" w:eastAsia="Times New Roman" w:hAnsiTheme="majorHAnsi" w:cstheme="majorHAnsi"/>
          </w:rPr>
          <w:delText xml:space="preserve"> SADs </w:delText>
        </w:r>
        <w:r w:rsidR="001E020E" w:rsidDel="00016118">
          <w:rPr>
            <w:rFonts w:asciiTheme="majorHAnsi" w:eastAsia="Times New Roman" w:hAnsiTheme="majorHAnsi" w:cstheme="majorHAnsi"/>
          </w:rPr>
          <w:delText>for a community share a similar shape</w:delText>
        </w:r>
        <w:r w:rsidR="004A034A" w:rsidDel="00016118">
          <w:rPr>
            <w:rFonts w:asciiTheme="majorHAnsi" w:eastAsia="Times New Roman" w:hAnsiTheme="majorHAnsi" w:cstheme="majorHAnsi"/>
          </w:rPr>
          <w:delText xml:space="preserve">, </w:delText>
        </w:r>
        <w:r w:rsidR="00DB03CD" w:rsidDel="00016118">
          <w:rPr>
            <w:rFonts w:asciiTheme="majorHAnsi" w:eastAsia="Times New Roman" w:hAnsiTheme="majorHAnsi" w:cstheme="majorHAnsi"/>
          </w:rPr>
          <w:delText xml:space="preserve">an empirically observed SAD that deviates even slightly from </w:delText>
        </w:r>
        <w:r w:rsidR="001E020E" w:rsidDel="00016118">
          <w:rPr>
            <w:rFonts w:asciiTheme="majorHAnsi" w:eastAsia="Times New Roman" w:hAnsiTheme="majorHAnsi" w:cstheme="majorHAnsi"/>
          </w:rPr>
          <w:delText xml:space="preserve">this </w:delText>
        </w:r>
        <w:r w:rsidR="0032143D" w:rsidDel="00016118">
          <w:rPr>
            <w:rFonts w:asciiTheme="majorHAnsi" w:eastAsia="Times New Roman" w:hAnsiTheme="majorHAnsi" w:cstheme="majorHAnsi"/>
          </w:rPr>
          <w:delText>statistical baseline</w:delText>
        </w:r>
        <w:r w:rsidR="001339F4" w:rsidDel="00016118">
          <w:rPr>
            <w:rFonts w:asciiTheme="majorHAnsi" w:eastAsia="Times New Roman" w:hAnsiTheme="majorHAnsi" w:cstheme="majorHAnsi"/>
          </w:rPr>
          <w:delText xml:space="preserve"> </w:delText>
        </w:r>
        <w:r w:rsidR="001E020E" w:rsidDel="00016118">
          <w:rPr>
            <w:rFonts w:asciiTheme="majorHAnsi" w:eastAsia="Times New Roman" w:hAnsiTheme="majorHAnsi" w:cstheme="majorHAnsi"/>
          </w:rPr>
          <w:delText>is</w:delText>
        </w:r>
        <w:r w:rsidR="00DB03CD" w:rsidDel="00016118">
          <w:rPr>
            <w:rFonts w:asciiTheme="majorHAnsi" w:eastAsia="Times New Roman" w:hAnsiTheme="majorHAnsi" w:cstheme="majorHAnsi"/>
          </w:rPr>
          <w:delText xml:space="preserve"> unlikely to have emerged at </w:delText>
        </w:r>
        <w:r w:rsidR="0032143D" w:rsidDel="00016118">
          <w:rPr>
            <w:rFonts w:asciiTheme="majorHAnsi" w:eastAsia="Times New Roman" w:hAnsiTheme="majorHAnsi" w:cstheme="majorHAnsi"/>
          </w:rPr>
          <w:delText>random</w:delText>
        </w:r>
        <w:r w:rsidR="00AC1546" w:rsidDel="00016118">
          <w:rPr>
            <w:rFonts w:asciiTheme="majorHAnsi" w:eastAsia="Times New Roman" w:hAnsiTheme="majorHAnsi" w:cstheme="majorHAnsi"/>
          </w:rPr>
          <w:delText xml:space="preserve"> (Locey and White 2013). </w:delText>
        </w:r>
        <w:r w:rsidR="008B3DF9" w:rsidDel="00016118">
          <w:rPr>
            <w:rFonts w:asciiTheme="majorHAnsi" w:eastAsia="Times New Roman" w:hAnsiTheme="majorHAnsi" w:cstheme="majorHAnsi"/>
          </w:rPr>
          <w:delText xml:space="preserve">Such a deviation </w:delText>
        </w:r>
        <w:r w:rsidR="00355D10" w:rsidDel="00016118">
          <w:rPr>
            <w:rFonts w:asciiTheme="majorHAnsi" w:eastAsia="Times New Roman" w:hAnsiTheme="majorHAnsi" w:cstheme="majorHAnsi"/>
          </w:rPr>
          <w:delText xml:space="preserve">is therefore likely to </w:delText>
        </w:r>
        <w:r w:rsidR="008B3DF9" w:rsidDel="00016118">
          <w:rPr>
            <w:rFonts w:asciiTheme="majorHAnsi" w:eastAsia="Times New Roman" w:hAnsiTheme="majorHAnsi" w:cstheme="majorHAnsi"/>
          </w:rPr>
          <w:delText>be the signature of a non-</w:delText>
        </w:r>
        <w:r w:rsidR="00544232" w:rsidDel="00016118">
          <w:rPr>
            <w:rFonts w:asciiTheme="majorHAnsi" w:eastAsia="Times New Roman" w:hAnsiTheme="majorHAnsi" w:cstheme="majorHAnsi"/>
          </w:rPr>
          <w:delText xml:space="preserve">random </w:delText>
        </w:r>
        <w:r w:rsidR="008B3DF9" w:rsidDel="00016118">
          <w:rPr>
            <w:rFonts w:asciiTheme="majorHAnsi" w:eastAsia="Times New Roman" w:hAnsiTheme="majorHAnsi" w:cstheme="majorHAnsi"/>
          </w:rPr>
          <w:delText>– i.e., biological – process operating on the relative abundances of species</w:delText>
        </w:r>
        <w:r w:rsidR="00AC1546" w:rsidDel="00016118">
          <w:rPr>
            <w:rFonts w:asciiTheme="majorHAnsi" w:eastAsia="Times New Roman" w:hAnsiTheme="majorHAnsi" w:cstheme="majorHAnsi"/>
          </w:rPr>
          <w:delText xml:space="preserve"> (Harte and Newman 2014)</w:delText>
        </w:r>
        <w:r w:rsidR="008B3DF9" w:rsidDel="00016118">
          <w:rPr>
            <w:rFonts w:asciiTheme="majorHAnsi" w:eastAsia="Times New Roman" w:hAnsiTheme="majorHAnsi" w:cstheme="majorHAnsi"/>
          </w:rPr>
          <w:delText xml:space="preserve">. </w:delText>
        </w:r>
        <w:r w:rsidR="00967A8F" w:rsidDel="00016118">
          <w:rPr>
            <w:rFonts w:asciiTheme="majorHAnsi" w:eastAsia="Times New Roman" w:hAnsiTheme="majorHAnsi" w:cstheme="majorHAnsi"/>
          </w:rPr>
          <w:delText>It may be possible to evaluate ecological processes and theories</w:delText>
        </w:r>
        <w:r w:rsidR="008B3DF9" w:rsidDel="00016118">
          <w:rPr>
            <w:rFonts w:asciiTheme="majorHAnsi" w:eastAsia="Times New Roman" w:hAnsiTheme="majorHAnsi" w:cstheme="majorHAnsi"/>
          </w:rPr>
          <w:delText xml:space="preserve"> based on </w:delText>
        </w:r>
        <w:r w:rsidR="00B6734B" w:rsidDel="00016118">
          <w:rPr>
            <w:rFonts w:asciiTheme="majorHAnsi" w:eastAsia="Times New Roman" w:hAnsiTheme="majorHAnsi" w:cstheme="majorHAnsi"/>
          </w:rPr>
          <w:delText>how well</w:delText>
        </w:r>
        <w:r w:rsidR="008B3DF9" w:rsidDel="00016118">
          <w:rPr>
            <w:rFonts w:asciiTheme="majorHAnsi" w:eastAsia="Times New Roman" w:hAnsiTheme="majorHAnsi" w:cstheme="majorHAnsi"/>
          </w:rPr>
          <w:delText xml:space="preserve"> they predict the</w:delText>
        </w:r>
        <w:r w:rsidR="00933EC3" w:rsidDel="00016118">
          <w:rPr>
            <w:rFonts w:asciiTheme="majorHAnsi" w:eastAsia="Times New Roman" w:hAnsiTheme="majorHAnsi" w:cstheme="majorHAnsi"/>
          </w:rPr>
          <w:delText>se</w:delText>
        </w:r>
        <w:r w:rsidR="008B3DF9" w:rsidDel="00016118">
          <w:rPr>
            <w:rFonts w:asciiTheme="majorHAnsi" w:eastAsia="Times New Roman" w:hAnsiTheme="majorHAnsi" w:cstheme="majorHAnsi"/>
          </w:rPr>
          <w:delText xml:space="preserve"> </w:delText>
        </w:r>
        <w:r w:rsidR="008B3DF9" w:rsidDel="00016118">
          <w:rPr>
            <w:rFonts w:asciiTheme="majorHAnsi" w:eastAsia="Times New Roman" w:hAnsiTheme="majorHAnsi" w:cstheme="majorHAnsi"/>
            <w:i/>
            <w:iCs/>
          </w:rPr>
          <w:delText xml:space="preserve">deviations </w:delText>
        </w:r>
        <w:r w:rsidR="008B3DF9" w:rsidDel="00016118">
          <w:rPr>
            <w:rFonts w:asciiTheme="majorHAnsi" w:eastAsia="Times New Roman" w:hAnsiTheme="majorHAnsi" w:cstheme="majorHAnsi"/>
          </w:rPr>
          <w:delText xml:space="preserve">between observed SADs </w:delText>
        </w:r>
        <w:r w:rsidR="00420094" w:rsidDel="00016118">
          <w:rPr>
            <w:rFonts w:asciiTheme="majorHAnsi" w:eastAsia="Times New Roman" w:hAnsiTheme="majorHAnsi" w:cstheme="majorHAnsi"/>
          </w:rPr>
          <w:delText>and their statistical baselines</w:delText>
        </w:r>
        <w:r w:rsidR="008B3DF9" w:rsidDel="00016118">
          <w:rPr>
            <w:rFonts w:asciiTheme="majorHAnsi" w:eastAsia="Times New Roman" w:hAnsiTheme="majorHAnsi" w:cstheme="majorHAnsi"/>
          </w:rPr>
          <w:delText>.</w:delText>
        </w:r>
        <w:r w:rsidR="00DB03CD" w:rsidDel="00016118">
          <w:rPr>
            <w:rFonts w:asciiTheme="majorHAnsi" w:eastAsia="Times New Roman" w:hAnsiTheme="majorHAnsi" w:cstheme="majorHAnsi"/>
          </w:rPr>
          <w:delText xml:space="preserve"> </w:delText>
        </w:r>
      </w:del>
    </w:p>
    <w:p w14:paraId="5B4BD063" w14:textId="7B616BCB" w:rsidR="00060335" w:rsidDel="00016118" w:rsidRDefault="00F25E42" w:rsidP="006361DB">
      <w:pPr>
        <w:spacing w:line="480" w:lineRule="auto"/>
        <w:rPr>
          <w:del w:id="50" w:author="Renata M. Diaz" w:date="2021-03-16T13:18:00Z"/>
          <w:rFonts w:asciiTheme="majorHAnsi" w:eastAsia="Times New Roman" w:hAnsiTheme="majorHAnsi" w:cstheme="majorHAnsi"/>
        </w:rPr>
      </w:pPr>
      <w:del w:id="51" w:author="Renata M. Diaz" w:date="2021-03-16T13:18:00Z">
        <w:r w:rsidRPr="00106141" w:rsidDel="00016118">
          <w:rPr>
            <w:rFonts w:asciiTheme="majorHAnsi" w:eastAsia="Times New Roman" w:hAnsiTheme="majorHAnsi" w:cstheme="majorHAnsi"/>
          </w:rPr>
          <w:delText xml:space="preserve">Successfully </w:delText>
        </w:r>
        <w:r w:rsidR="00946A66" w:rsidDel="00016118">
          <w:rPr>
            <w:rFonts w:asciiTheme="majorHAnsi" w:eastAsia="Times New Roman" w:hAnsiTheme="majorHAnsi" w:cstheme="majorHAnsi"/>
          </w:rPr>
          <w:delText>i</w:delText>
        </w:r>
        <w:r w:rsidR="00136BF8" w:rsidDel="00016118">
          <w:rPr>
            <w:rFonts w:asciiTheme="majorHAnsi" w:eastAsia="Times New Roman" w:hAnsiTheme="majorHAnsi" w:cstheme="majorHAnsi"/>
          </w:rPr>
          <w:delText>nter</w:delText>
        </w:r>
        <w:r w:rsidR="00693DFB" w:rsidRPr="006361DB" w:rsidDel="00016118">
          <w:rPr>
            <w:rFonts w:asciiTheme="majorHAnsi" w:eastAsia="Times New Roman" w:hAnsiTheme="majorHAnsi" w:cstheme="majorHAnsi"/>
          </w:rPr>
          <w:delText>preting</w:delText>
        </w:r>
        <w:r w:rsidR="00946A66" w:rsidRPr="00106141" w:rsidDel="00016118">
          <w:rPr>
            <w:rFonts w:asciiTheme="majorHAnsi" w:eastAsia="Times New Roman" w:hAnsiTheme="majorHAnsi" w:cstheme="majorHAnsi"/>
          </w:rPr>
          <w:delText xml:space="preserve"> </w:delText>
        </w:r>
        <w:r w:rsidR="00725670" w:rsidRPr="00106141" w:rsidDel="00016118">
          <w:rPr>
            <w:rFonts w:asciiTheme="majorHAnsi" w:eastAsia="Times New Roman" w:hAnsiTheme="majorHAnsi" w:cstheme="majorHAnsi"/>
          </w:rPr>
          <w:delText>SADs in this fashion</w:delText>
        </w:r>
        <w:r w:rsidR="00365D1E" w:rsidRPr="00106141" w:rsidDel="00016118">
          <w:rPr>
            <w:rFonts w:asciiTheme="majorHAnsi" w:eastAsia="Times New Roman" w:hAnsiTheme="majorHAnsi" w:cstheme="majorHAnsi"/>
          </w:rPr>
          <w:delText xml:space="preserve"> </w:delText>
        </w:r>
        <w:r w:rsidR="00C91A23" w:rsidRPr="00106141" w:rsidDel="00016118">
          <w:rPr>
            <w:rFonts w:asciiTheme="majorHAnsi" w:eastAsia="Times New Roman" w:hAnsiTheme="majorHAnsi" w:cstheme="majorHAnsi"/>
          </w:rPr>
          <w:delText xml:space="preserve">depends on our capacity to detect and quantify deviations between empirical observations and </w:delText>
        </w:r>
        <w:r w:rsidR="000359F5" w:rsidDel="00016118">
          <w:rPr>
            <w:rFonts w:asciiTheme="majorHAnsi" w:eastAsia="Times New Roman" w:hAnsiTheme="majorHAnsi" w:cstheme="majorHAnsi"/>
          </w:rPr>
          <w:delText>statistical bas</w:delText>
        </w:r>
        <w:r w:rsidR="006A68C6" w:rsidDel="00016118">
          <w:rPr>
            <w:rFonts w:asciiTheme="majorHAnsi" w:eastAsia="Times New Roman" w:hAnsiTheme="majorHAnsi" w:cstheme="majorHAnsi"/>
          </w:rPr>
          <w:delText>elines</w:delText>
        </w:r>
        <w:r w:rsidR="00C91A23" w:rsidRPr="002E2A57" w:rsidDel="00016118">
          <w:rPr>
            <w:rFonts w:asciiTheme="majorHAnsi" w:eastAsia="Times New Roman" w:hAnsiTheme="majorHAnsi" w:cstheme="majorHAnsi"/>
          </w:rPr>
          <w:delText xml:space="preserve">, </w:delText>
        </w:r>
        <w:r w:rsidR="001654A0" w:rsidDel="00016118">
          <w:rPr>
            <w:rFonts w:asciiTheme="majorHAnsi" w:eastAsia="Times New Roman" w:hAnsiTheme="majorHAnsi" w:cstheme="majorHAnsi"/>
          </w:rPr>
          <w:delText>which</w:delText>
        </w:r>
        <w:r w:rsidR="00C91A23" w:rsidRPr="002E2A57" w:rsidDel="00016118">
          <w:rPr>
            <w:rFonts w:asciiTheme="majorHAnsi" w:eastAsia="Times New Roman" w:hAnsiTheme="majorHAnsi" w:cstheme="majorHAnsi"/>
          </w:rPr>
          <w:delText xml:space="preserve"> requires</w:delText>
        </w:r>
        <w:r w:rsidR="00B245A6" w:rsidRPr="002E2A57" w:rsidDel="00016118">
          <w:rPr>
            <w:rFonts w:asciiTheme="majorHAnsi" w:eastAsia="Times New Roman" w:hAnsiTheme="majorHAnsi" w:cstheme="majorHAnsi"/>
          </w:rPr>
          <w:delText xml:space="preserve"> metrics and computational approaches that allow us to quantify and interpret whatever deviations may exist</w:delText>
        </w:r>
        <w:r w:rsidR="002D4864" w:rsidDel="00016118">
          <w:rPr>
            <w:rFonts w:asciiTheme="majorHAnsi" w:eastAsia="Times New Roman" w:hAnsiTheme="majorHAnsi" w:cstheme="majorHAnsi"/>
          </w:rPr>
          <w:delText>.</w:delText>
        </w:r>
        <w:r w:rsidR="00B245A6" w:rsidRPr="002E2A57" w:rsidDel="00016118">
          <w:rPr>
            <w:rFonts w:asciiTheme="majorHAnsi" w:eastAsia="Times New Roman" w:hAnsiTheme="majorHAnsi" w:cstheme="majorHAnsi"/>
          </w:rPr>
          <w:delText xml:space="preserve"> </w:delText>
        </w:r>
        <w:r w:rsidR="009662F7" w:rsidDel="00016118">
          <w:rPr>
            <w:rFonts w:asciiTheme="majorHAnsi" w:eastAsia="Times New Roman" w:hAnsiTheme="majorHAnsi" w:cstheme="majorHAnsi"/>
          </w:rPr>
          <w:delText xml:space="preserve">Here, we build upon </w:delText>
        </w:r>
        <w:r w:rsidR="009662F7" w:rsidRPr="002E2A57" w:rsidDel="00016118">
          <w:rPr>
            <w:rFonts w:asciiTheme="majorHAnsi" w:eastAsia="Times New Roman" w:hAnsiTheme="majorHAnsi" w:cstheme="majorHAnsi"/>
          </w:rPr>
          <w:delText xml:space="preserve">the combinatoric approach developed by Locey and White (2013) to </w:delText>
        </w:r>
        <w:r w:rsidR="009662F7" w:rsidDel="00016118">
          <w:rPr>
            <w:rFonts w:asciiTheme="majorHAnsi" w:eastAsia="Times New Roman" w:hAnsiTheme="majorHAnsi" w:cstheme="majorHAnsi"/>
          </w:rPr>
          <w:delText xml:space="preserve">define and explore the statistical baselines for </w:delText>
        </w:r>
        <w:r w:rsidR="00D77D87" w:rsidDel="00016118">
          <w:rPr>
            <w:rFonts w:asciiTheme="majorHAnsi" w:eastAsia="Times New Roman" w:hAnsiTheme="majorHAnsi" w:cstheme="majorHAnsi"/>
          </w:rPr>
          <w:delText>SADs</w:delText>
        </w:r>
        <w:r w:rsidR="009662F7" w:rsidDel="00016118">
          <w:rPr>
            <w:rFonts w:asciiTheme="majorHAnsi" w:eastAsia="Times New Roman" w:hAnsiTheme="majorHAnsi" w:cstheme="majorHAnsi"/>
          </w:rPr>
          <w:delText xml:space="preserve">. </w:delText>
        </w:r>
        <w:r w:rsidR="00523FDB" w:rsidDel="00016118">
          <w:rPr>
            <w:rFonts w:asciiTheme="majorHAnsi" w:eastAsia="Times New Roman" w:hAnsiTheme="majorHAnsi" w:cstheme="majorHAnsi"/>
          </w:rPr>
          <w:delText xml:space="preserve">For a given </w:delText>
        </w:r>
        <w:r w:rsidR="007C324F" w:rsidDel="00016118">
          <w:rPr>
            <w:rFonts w:asciiTheme="majorHAnsi" w:eastAsia="Times New Roman" w:hAnsiTheme="majorHAnsi" w:cstheme="majorHAnsi"/>
            <w:i/>
            <w:iCs/>
          </w:rPr>
          <w:delText xml:space="preserve">N </w:delText>
        </w:r>
        <w:r w:rsidR="007C324F" w:rsidDel="00016118">
          <w:rPr>
            <w:rFonts w:asciiTheme="majorHAnsi" w:eastAsia="Times New Roman" w:hAnsiTheme="majorHAnsi" w:cstheme="majorHAnsi"/>
          </w:rPr>
          <w:delText xml:space="preserve">(total number of individuals) and </w:delText>
        </w:r>
        <w:r w:rsidR="007C324F" w:rsidDel="00016118">
          <w:rPr>
            <w:rFonts w:asciiTheme="majorHAnsi" w:eastAsia="Times New Roman" w:hAnsiTheme="majorHAnsi" w:cstheme="majorHAnsi"/>
            <w:i/>
            <w:iCs/>
          </w:rPr>
          <w:delText xml:space="preserve">S </w:delText>
        </w:r>
        <w:r w:rsidR="007C324F" w:rsidDel="00016118">
          <w:rPr>
            <w:rFonts w:asciiTheme="majorHAnsi" w:eastAsia="Times New Roman" w:hAnsiTheme="majorHAnsi" w:cstheme="majorHAnsi"/>
          </w:rPr>
          <w:delText xml:space="preserve">(total number of species), </w:delText>
        </w:r>
        <w:r w:rsidR="00523FDB" w:rsidDel="00016118">
          <w:rPr>
            <w:rFonts w:asciiTheme="majorHAnsi" w:eastAsia="Times New Roman" w:hAnsiTheme="majorHAnsi" w:cstheme="majorHAnsi"/>
          </w:rPr>
          <w:delText>there exists a finite (but potentially very large</w:delText>
        </w:r>
        <w:r w:rsidR="00060335" w:rsidDel="00016118">
          <w:rPr>
            <w:rFonts w:asciiTheme="majorHAnsi" w:eastAsia="Times New Roman" w:hAnsiTheme="majorHAnsi" w:cstheme="majorHAnsi"/>
          </w:rPr>
          <w:delText xml:space="preserve">) set of </w:delText>
        </w:r>
        <w:r w:rsidR="00060335" w:rsidRPr="00523FDB" w:rsidDel="00016118">
          <w:rPr>
            <w:rFonts w:asciiTheme="majorHAnsi" w:eastAsia="Times New Roman" w:hAnsiTheme="majorHAnsi" w:cstheme="majorHAnsi"/>
          </w:rPr>
          <w:delText>possible</w:delText>
        </w:r>
        <w:r w:rsidR="00060335" w:rsidRPr="006361DB" w:rsidDel="00016118">
          <w:rPr>
            <w:rFonts w:asciiTheme="majorHAnsi" w:eastAsia="Times New Roman" w:hAnsiTheme="majorHAnsi" w:cstheme="majorHAnsi"/>
          </w:rPr>
          <w:delText xml:space="preserve"> </w:delText>
        </w:r>
        <w:r w:rsidR="00060335" w:rsidDel="00016118">
          <w:rPr>
            <w:rFonts w:asciiTheme="majorHAnsi" w:eastAsia="Times New Roman" w:hAnsiTheme="majorHAnsi" w:cstheme="majorHAnsi"/>
          </w:rPr>
          <w:delText>distributions of individuals into species. Collectively</w:delText>
        </w:r>
        <w:r w:rsidR="00664C48" w:rsidDel="00016118">
          <w:rPr>
            <w:rFonts w:asciiTheme="majorHAnsi" w:eastAsia="Times New Roman" w:hAnsiTheme="majorHAnsi" w:cstheme="majorHAnsi"/>
          </w:rPr>
          <w:delText xml:space="preserve">, this set </w:delText>
        </w:r>
        <w:r w:rsidR="00060335" w:rsidDel="00016118">
          <w:rPr>
            <w:rFonts w:asciiTheme="majorHAnsi" w:eastAsia="Times New Roman" w:hAnsiTheme="majorHAnsi" w:cstheme="majorHAnsi"/>
          </w:rPr>
          <w:delText>of possible SADs is referred to as the feasible set</w:delText>
        </w:r>
        <w:r w:rsidR="002C796C" w:rsidDel="00016118">
          <w:rPr>
            <w:rFonts w:asciiTheme="majorHAnsi" w:eastAsia="Times New Roman" w:hAnsiTheme="majorHAnsi" w:cstheme="majorHAnsi"/>
          </w:rPr>
          <w:delText xml:space="preserve">, </w:delText>
        </w:r>
        <w:r w:rsidR="00060335" w:rsidDel="00016118">
          <w:rPr>
            <w:rFonts w:asciiTheme="majorHAnsi" w:eastAsia="Times New Roman" w:hAnsiTheme="majorHAnsi" w:cstheme="majorHAnsi"/>
          </w:rPr>
          <w:delText xml:space="preserve">with each possible </w:delText>
        </w:r>
        <w:r w:rsidR="006F2E74" w:rsidDel="00016118">
          <w:rPr>
            <w:rFonts w:asciiTheme="majorHAnsi" w:eastAsia="Times New Roman" w:hAnsiTheme="majorHAnsi" w:cstheme="majorHAnsi"/>
          </w:rPr>
          <w:delText>SAD</w:delText>
        </w:r>
        <w:r w:rsidR="00060335" w:rsidDel="00016118">
          <w:rPr>
            <w:rFonts w:asciiTheme="majorHAnsi" w:eastAsia="Times New Roman" w:hAnsiTheme="majorHAnsi" w:cstheme="majorHAnsi"/>
          </w:rPr>
          <w:delText xml:space="preserve"> </w:delText>
        </w:r>
        <w:r w:rsidR="00AA01D5" w:rsidDel="00016118">
          <w:rPr>
            <w:rFonts w:asciiTheme="majorHAnsi" w:eastAsia="Times New Roman" w:hAnsiTheme="majorHAnsi" w:cstheme="majorHAnsi"/>
          </w:rPr>
          <w:delText xml:space="preserve">constituting a single element of the set. </w:delText>
        </w:r>
        <w:r w:rsidR="00060335" w:rsidDel="00016118">
          <w:rPr>
            <w:rFonts w:asciiTheme="majorHAnsi" w:eastAsia="Times New Roman" w:hAnsiTheme="majorHAnsi" w:cstheme="majorHAnsi"/>
          </w:rPr>
          <w:delText>If an observed SAD is drawn at random from the set of mathematically possible SADs, it is likely to have a shape similar to the shapes most common in the feasible set. The feasible set can therefore be used as a statistical baseline for assessing whether observed SADs deviate</w:delText>
        </w:r>
        <w:r w:rsidR="00B313AC" w:rsidDel="00016118">
          <w:rPr>
            <w:rFonts w:asciiTheme="majorHAnsi" w:eastAsia="Times New Roman" w:hAnsiTheme="majorHAnsi" w:cstheme="majorHAnsi"/>
          </w:rPr>
          <w:delText xml:space="preserve"> from what is likely to occur </w:delText>
        </w:r>
        <w:r w:rsidR="00812646" w:rsidDel="00016118">
          <w:rPr>
            <w:rFonts w:asciiTheme="majorHAnsi" w:eastAsia="Times New Roman" w:hAnsiTheme="majorHAnsi" w:cstheme="majorHAnsi"/>
          </w:rPr>
          <w:delText xml:space="preserve">merely </w:delText>
        </w:r>
        <w:r w:rsidR="00B313AC" w:rsidDel="00016118">
          <w:rPr>
            <w:rFonts w:asciiTheme="majorHAnsi" w:eastAsia="Times New Roman" w:hAnsiTheme="majorHAnsi" w:cstheme="majorHAnsi"/>
          </w:rPr>
          <w:delText>due to mathematical constraints</w:delText>
        </w:r>
        <w:r w:rsidR="00060335" w:rsidDel="00016118">
          <w:rPr>
            <w:rFonts w:asciiTheme="majorHAnsi" w:eastAsia="Times New Roman" w:hAnsiTheme="majorHAnsi" w:cstheme="majorHAnsi"/>
          </w:rPr>
          <w:delText xml:space="preserve">, and to explore how the statistical baseline varies over </w:delText>
        </w:r>
        <w:r w:rsidR="004C3E59" w:rsidDel="00016118">
          <w:rPr>
            <w:rFonts w:asciiTheme="majorHAnsi" w:eastAsia="Times New Roman" w:hAnsiTheme="majorHAnsi" w:cstheme="majorHAnsi"/>
          </w:rPr>
          <w:delText xml:space="preserve">across ranges of values </w:delText>
        </w:r>
        <w:r w:rsidR="00060335" w:rsidDel="00016118">
          <w:rPr>
            <w:rFonts w:asciiTheme="majorHAnsi" w:eastAsia="Times New Roman" w:hAnsiTheme="majorHAnsi" w:cstheme="majorHAnsi"/>
          </w:rPr>
          <w:delText xml:space="preserve">of S and N (Locey and White 2013).  </w:delText>
        </w:r>
      </w:del>
    </w:p>
    <w:p w14:paraId="61E2C815" w14:textId="46A6F209" w:rsidR="00D03647" w:rsidRPr="002E2A57" w:rsidDel="00016118" w:rsidRDefault="007A2804" w:rsidP="009342D9">
      <w:pPr>
        <w:spacing w:line="480" w:lineRule="auto"/>
        <w:rPr>
          <w:del w:id="52" w:author="Renata M. Diaz" w:date="2021-03-16T13:18:00Z"/>
          <w:rFonts w:asciiTheme="majorHAnsi" w:eastAsia="Times New Roman" w:hAnsiTheme="majorHAnsi" w:cstheme="majorHAnsi"/>
        </w:rPr>
      </w:pPr>
      <w:del w:id="53" w:author="Renata M. Diaz" w:date="2021-03-16T13:18:00Z">
        <w:r w:rsidDel="00016118">
          <w:rPr>
            <w:rFonts w:asciiTheme="majorHAnsi" w:eastAsia="Times New Roman" w:hAnsiTheme="majorHAnsi" w:cstheme="majorHAnsi"/>
          </w:rPr>
          <w:delText>The specificity, or vagueness, of the expectations derived from the statistical baseline is</w:delText>
        </w:r>
        <w:r w:rsidR="009342D9" w:rsidDel="00016118">
          <w:rPr>
            <w:rFonts w:asciiTheme="majorHAnsi" w:eastAsia="Times New Roman" w:hAnsiTheme="majorHAnsi" w:cstheme="majorHAnsi"/>
          </w:rPr>
          <w:delText xml:space="preserve"> critically important for disentangling the aspects of the SAD that are likely generated by statistical constraints from those generated by other processes. If the vast majority of mathematically possible SADs are similar in shape </w:delText>
        </w:r>
        <w:r w:rsidR="00066260" w:rsidDel="00016118">
          <w:rPr>
            <w:rFonts w:asciiTheme="majorHAnsi" w:eastAsia="Times New Roman" w:hAnsiTheme="majorHAnsi" w:cstheme="majorHAnsi"/>
          </w:rPr>
          <w:delText>– generating a very specific, narrowly</w:delText>
        </w:r>
        <w:r w:rsidR="00B45B57" w:rsidDel="00016118">
          <w:rPr>
            <w:rFonts w:asciiTheme="majorHAnsi" w:eastAsia="Times New Roman" w:hAnsiTheme="majorHAnsi" w:cstheme="majorHAnsi"/>
          </w:rPr>
          <w:delText xml:space="preserve"> defined</w:delText>
        </w:r>
        <w:r w:rsidR="00066260" w:rsidDel="00016118">
          <w:rPr>
            <w:rFonts w:asciiTheme="majorHAnsi" w:eastAsia="Times New Roman" w:hAnsiTheme="majorHAnsi" w:cstheme="majorHAnsi"/>
          </w:rPr>
          <w:delText xml:space="preserve"> statistical baseline – </w:delText>
        </w:r>
        <w:r w:rsidR="009342D9" w:rsidDel="00016118">
          <w:rPr>
            <w:rFonts w:asciiTheme="majorHAnsi" w:eastAsia="Times New Roman" w:hAnsiTheme="majorHAnsi" w:cstheme="majorHAnsi"/>
          </w:rPr>
          <w:delText xml:space="preserve">then even small deviations </w:delText>
        </w:r>
        <w:r w:rsidR="00FE2847" w:rsidDel="00016118">
          <w:rPr>
            <w:rFonts w:asciiTheme="majorHAnsi" w:eastAsia="Times New Roman" w:hAnsiTheme="majorHAnsi" w:cstheme="majorHAnsi"/>
          </w:rPr>
          <w:delText>between an observed SAD and this baseline</w:delText>
        </w:r>
        <w:r w:rsidR="009342D9" w:rsidDel="00016118">
          <w:rPr>
            <w:rFonts w:asciiTheme="majorHAnsi" w:eastAsia="Times New Roman" w:hAnsiTheme="majorHAnsi" w:cstheme="majorHAnsi"/>
          </w:rPr>
          <w:delText xml:space="preserve"> can signal the operation of ecological processes. However, if many different shapes </w:delText>
        </w:r>
        <w:r w:rsidR="00CA4F6F" w:rsidDel="00016118">
          <w:rPr>
            <w:rFonts w:asciiTheme="majorHAnsi" w:eastAsia="Times New Roman" w:hAnsiTheme="majorHAnsi" w:cstheme="majorHAnsi"/>
          </w:rPr>
          <w:delText>occur with more</w:delText>
        </w:r>
        <w:r w:rsidR="00914552" w:rsidDel="00016118">
          <w:rPr>
            <w:rFonts w:asciiTheme="majorHAnsi" w:eastAsia="Times New Roman" w:hAnsiTheme="majorHAnsi" w:cstheme="majorHAnsi"/>
          </w:rPr>
          <w:delText xml:space="preserve"> even</w:delText>
        </w:r>
        <w:r w:rsidR="00CA4F6F" w:rsidDel="00016118">
          <w:rPr>
            <w:rFonts w:asciiTheme="majorHAnsi" w:eastAsia="Times New Roman" w:hAnsiTheme="majorHAnsi" w:cstheme="majorHAnsi"/>
          </w:rPr>
          <w:delText xml:space="preserve"> frequency in the feasible set</w:delText>
        </w:r>
        <w:r w:rsidR="009342D9" w:rsidDel="00016118">
          <w:rPr>
            <w:rFonts w:asciiTheme="majorHAnsi" w:eastAsia="Times New Roman" w:hAnsiTheme="majorHAnsi" w:cstheme="majorHAnsi"/>
          </w:rPr>
          <w:delText>,</w:delText>
        </w:r>
        <w:r w:rsidR="005978AF" w:rsidDel="00016118">
          <w:rPr>
            <w:rFonts w:asciiTheme="majorHAnsi" w:eastAsia="Times New Roman" w:hAnsiTheme="majorHAnsi" w:cstheme="majorHAnsi"/>
          </w:rPr>
          <w:delText xml:space="preserve"> the statistical baseline is less specific and less well defined, and</w:delText>
        </w:r>
        <w:r w:rsidR="009342D9" w:rsidDel="00016118">
          <w:rPr>
            <w:rFonts w:asciiTheme="majorHAnsi" w:eastAsia="Times New Roman" w:hAnsiTheme="majorHAnsi" w:cstheme="majorHAnsi"/>
          </w:rPr>
          <w:delText xml:space="preserve"> our sensitivity for distinguishing biological signal from statistical constraints</w:delText>
        </w:r>
        <w:r w:rsidR="00D367B4" w:rsidDel="00016118">
          <w:rPr>
            <w:rFonts w:asciiTheme="majorHAnsi" w:eastAsia="Times New Roman" w:hAnsiTheme="majorHAnsi" w:cstheme="majorHAnsi"/>
          </w:rPr>
          <w:delText xml:space="preserve"> is</w:delText>
        </w:r>
        <w:r w:rsidR="009342D9" w:rsidDel="00016118">
          <w:rPr>
            <w:rFonts w:asciiTheme="majorHAnsi" w:eastAsia="Times New Roman" w:hAnsiTheme="majorHAnsi" w:cstheme="majorHAnsi"/>
          </w:rPr>
          <w:delText xml:space="preserve"> </w:delText>
        </w:r>
        <w:r w:rsidR="009B7BE9" w:rsidDel="00016118">
          <w:rPr>
            <w:rFonts w:asciiTheme="majorHAnsi" w:eastAsia="Times New Roman" w:hAnsiTheme="majorHAnsi" w:cstheme="majorHAnsi"/>
          </w:rPr>
          <w:delText>greatly</w:delText>
        </w:r>
        <w:r w:rsidR="009342D9" w:rsidDel="00016118">
          <w:rPr>
            <w:rFonts w:asciiTheme="majorHAnsi" w:eastAsia="Times New Roman" w:hAnsiTheme="majorHAnsi" w:cstheme="majorHAnsi"/>
          </w:rPr>
          <w:delText xml:space="preserve"> reduced. </w:delText>
        </w:r>
        <w:r w:rsidR="00290912" w:rsidDel="00016118">
          <w:rPr>
            <w:rFonts w:asciiTheme="majorHAnsi" w:eastAsia="Times New Roman" w:hAnsiTheme="majorHAnsi" w:cstheme="majorHAnsi"/>
          </w:rPr>
          <w:delText>In general, a</w:delText>
        </w:r>
        <w:r w:rsidR="009342D9" w:rsidDel="00016118">
          <w:rPr>
            <w:rFonts w:asciiTheme="majorHAnsi" w:eastAsia="Times New Roman" w:hAnsiTheme="majorHAnsi" w:cstheme="majorHAnsi"/>
          </w:rPr>
          <w:delText xml:space="preserve"> poorly </w:delText>
        </w:r>
        <w:r w:rsidR="005978AF" w:rsidDel="00016118">
          <w:rPr>
            <w:rFonts w:asciiTheme="majorHAnsi" w:eastAsia="Times New Roman" w:hAnsiTheme="majorHAnsi" w:cstheme="majorHAnsi"/>
          </w:rPr>
          <w:delText>defined</w:delText>
        </w:r>
        <w:r w:rsidR="009342D9" w:rsidDel="00016118">
          <w:rPr>
            <w:rFonts w:asciiTheme="majorHAnsi" w:eastAsia="Times New Roman" w:hAnsiTheme="majorHAnsi" w:cstheme="majorHAnsi"/>
          </w:rPr>
          <w:delText xml:space="preserve"> statistical baseline is more likely to occur when the size of the community, in terms of </w:delText>
        </w:r>
        <w:r w:rsidR="009342D9" w:rsidDel="00016118">
          <w:rPr>
            <w:rFonts w:asciiTheme="majorHAnsi" w:eastAsia="Times New Roman" w:hAnsiTheme="majorHAnsi" w:cstheme="majorHAnsi"/>
            <w:i/>
            <w:iCs/>
          </w:rPr>
          <w:delText xml:space="preserve">S </w:delText>
        </w:r>
        <w:r w:rsidR="009342D9" w:rsidDel="00016118">
          <w:rPr>
            <w:rFonts w:asciiTheme="majorHAnsi" w:eastAsia="Times New Roman" w:hAnsiTheme="majorHAnsi" w:cstheme="majorHAnsi"/>
          </w:rPr>
          <w:delText xml:space="preserve">and </w:delText>
        </w:r>
        <w:r w:rsidR="009342D9" w:rsidRPr="00AC1546" w:rsidDel="00016118">
          <w:rPr>
            <w:rFonts w:asciiTheme="majorHAnsi" w:eastAsia="Times New Roman" w:hAnsiTheme="majorHAnsi" w:cstheme="majorHAnsi"/>
            <w:i/>
            <w:iCs/>
          </w:rPr>
          <w:delText>N</w:delText>
        </w:r>
        <w:r w:rsidR="009342D9" w:rsidDel="00016118">
          <w:rPr>
            <w:rFonts w:asciiTheme="majorHAnsi" w:eastAsia="Times New Roman" w:hAnsiTheme="majorHAnsi" w:cstheme="majorHAnsi"/>
            <w:i/>
            <w:iCs/>
          </w:rPr>
          <w:delText xml:space="preserve">, </w:delText>
        </w:r>
        <w:r w:rsidR="009342D9" w:rsidDel="00016118">
          <w:rPr>
            <w:rFonts w:asciiTheme="majorHAnsi" w:eastAsia="Times New Roman" w:hAnsiTheme="majorHAnsi" w:cstheme="majorHAnsi"/>
          </w:rPr>
          <w:delText>is small</w:delText>
        </w:r>
        <w:r w:rsidR="00C253D3" w:rsidDel="00016118">
          <w:rPr>
            <w:rFonts w:asciiTheme="majorHAnsi" w:eastAsia="Times New Roman" w:hAnsiTheme="majorHAnsi" w:cstheme="majorHAnsi"/>
          </w:rPr>
          <w:delText xml:space="preserve">, </w:delText>
        </w:r>
        <w:r w:rsidR="009342D9" w:rsidDel="00016118">
          <w:rPr>
            <w:rFonts w:asciiTheme="majorHAnsi" w:eastAsia="Times New Roman" w:hAnsiTheme="majorHAnsi" w:cstheme="majorHAnsi"/>
          </w:rPr>
          <w:delText>because</w:delText>
        </w:r>
        <w:r w:rsidR="00C253D3" w:rsidDel="00016118">
          <w:rPr>
            <w:rFonts w:asciiTheme="majorHAnsi" w:eastAsia="Times New Roman" w:hAnsiTheme="majorHAnsi" w:cstheme="majorHAnsi"/>
          </w:rPr>
          <w:delText xml:space="preserve"> in such cases</w:delText>
        </w:r>
        <w:r w:rsidR="009342D9" w:rsidRPr="004C65A6" w:rsidDel="00016118">
          <w:rPr>
            <w:rFonts w:asciiTheme="majorHAnsi" w:eastAsia="Times New Roman" w:hAnsiTheme="majorHAnsi" w:cstheme="majorHAnsi"/>
          </w:rPr>
          <w:delText xml:space="preserve"> </w:delText>
        </w:r>
        <w:r w:rsidR="009342D9" w:rsidDel="00016118">
          <w:rPr>
            <w:rFonts w:asciiTheme="majorHAnsi" w:eastAsia="Times New Roman" w:hAnsiTheme="majorHAnsi" w:cstheme="majorHAnsi"/>
          </w:rPr>
          <w:delText>there may be too few</w:delText>
        </w:r>
        <w:r w:rsidR="009342D9" w:rsidDel="00016118">
          <w:rPr>
            <w:rFonts w:asciiTheme="majorHAnsi" w:eastAsia="Times New Roman" w:hAnsiTheme="majorHAnsi" w:cstheme="majorHAnsi"/>
            <w:i/>
            <w:iCs/>
          </w:rPr>
          <w:delText xml:space="preserve"> </w:delText>
        </w:r>
        <w:r w:rsidR="009342D9" w:rsidDel="00016118">
          <w:rPr>
            <w:rFonts w:asciiTheme="majorHAnsi" w:eastAsia="Times New Roman" w:hAnsiTheme="majorHAnsi" w:cstheme="majorHAnsi"/>
          </w:rPr>
          <w:delText xml:space="preserve">possible SADs in the feasible </w:delText>
        </w:r>
        <w:r w:rsidR="00AB2133" w:rsidDel="00016118">
          <w:rPr>
            <w:rFonts w:asciiTheme="majorHAnsi" w:eastAsia="Times New Roman" w:hAnsiTheme="majorHAnsi" w:cstheme="majorHAnsi"/>
          </w:rPr>
          <w:delText>set for a particular shape to emerge as the most common, and therefore most likely, shape</w:delText>
        </w:r>
        <w:r w:rsidR="009342D9" w:rsidDel="00016118">
          <w:rPr>
            <w:rFonts w:asciiTheme="majorHAnsi" w:eastAsia="Times New Roman" w:hAnsiTheme="majorHAnsi" w:cstheme="majorHAnsi"/>
          </w:rPr>
          <w:delText xml:space="preserve">. When this occurs, we have reduced confidence that even an observation that deviates </w:delText>
        </w:r>
        <w:r w:rsidR="003A7C89" w:rsidDel="00016118">
          <w:rPr>
            <w:rFonts w:asciiTheme="majorHAnsi" w:eastAsia="Times New Roman" w:hAnsiTheme="majorHAnsi" w:cstheme="majorHAnsi"/>
          </w:rPr>
          <w:delText xml:space="preserve">from the statistical baseline </w:delText>
        </w:r>
        <w:r w:rsidR="00D0177E" w:rsidDel="00016118">
          <w:rPr>
            <w:rFonts w:asciiTheme="majorHAnsi" w:eastAsia="Times New Roman" w:hAnsiTheme="majorHAnsi" w:cstheme="majorHAnsi"/>
          </w:rPr>
          <w:delText xml:space="preserve">did not emerge </w:delText>
        </w:r>
        <w:r w:rsidR="003A7C89" w:rsidDel="00016118">
          <w:rPr>
            <w:rFonts w:asciiTheme="majorHAnsi" w:eastAsia="Times New Roman" w:hAnsiTheme="majorHAnsi" w:cstheme="majorHAnsi"/>
          </w:rPr>
          <w:delText>at random from the</w:delText>
        </w:r>
        <w:r w:rsidR="00A17D91" w:rsidDel="00016118">
          <w:rPr>
            <w:rFonts w:asciiTheme="majorHAnsi" w:eastAsia="Times New Roman" w:hAnsiTheme="majorHAnsi" w:cstheme="majorHAnsi"/>
          </w:rPr>
          <w:delText xml:space="preserve"> relative</w:delText>
        </w:r>
        <w:r w:rsidR="00B4500B" w:rsidDel="00016118">
          <w:rPr>
            <w:rFonts w:asciiTheme="majorHAnsi" w:eastAsia="Times New Roman" w:hAnsiTheme="majorHAnsi" w:cstheme="majorHAnsi"/>
          </w:rPr>
          <w:delText>ly</w:delText>
        </w:r>
        <w:r w:rsidR="003A7C89" w:rsidDel="00016118">
          <w:rPr>
            <w:rFonts w:asciiTheme="majorHAnsi" w:eastAsia="Times New Roman" w:hAnsiTheme="majorHAnsi" w:cstheme="majorHAnsi"/>
          </w:rPr>
          <w:delText xml:space="preserve"> restricted pool of possible outcomes</w:delText>
        </w:r>
        <w:r w:rsidR="002C0207" w:rsidDel="00016118">
          <w:rPr>
            <w:rFonts w:asciiTheme="majorHAnsi" w:eastAsia="Times New Roman" w:hAnsiTheme="majorHAnsi" w:cstheme="majorHAnsi"/>
          </w:rPr>
          <w:delText xml:space="preserve"> (Jaynes 1957)</w:delText>
        </w:r>
        <w:r w:rsidR="003A7C89" w:rsidDel="00016118">
          <w:rPr>
            <w:rFonts w:asciiTheme="majorHAnsi" w:eastAsia="Times New Roman" w:hAnsiTheme="majorHAnsi" w:cstheme="majorHAnsi"/>
          </w:rPr>
          <w:delText xml:space="preserve">. </w:delText>
        </w:r>
        <w:r w:rsidR="00332A50" w:rsidDel="00016118">
          <w:rPr>
            <w:rFonts w:asciiTheme="majorHAnsi" w:eastAsia="Times New Roman" w:hAnsiTheme="majorHAnsi" w:cstheme="majorHAnsi"/>
          </w:rPr>
          <w:delText xml:space="preserve">This general concern </w:delText>
        </w:r>
        <w:r w:rsidR="003E2386" w:rsidDel="00016118">
          <w:rPr>
            <w:rFonts w:asciiTheme="majorHAnsi" w:eastAsia="Times New Roman" w:hAnsiTheme="majorHAnsi" w:cstheme="majorHAnsi"/>
          </w:rPr>
          <w:delText xml:space="preserve">has been acknowledged </w:delText>
        </w:r>
        <w:r w:rsidR="00BB5423" w:rsidDel="00016118">
          <w:rPr>
            <w:rFonts w:asciiTheme="majorHAnsi" w:eastAsia="Times New Roman" w:hAnsiTheme="majorHAnsi" w:cstheme="majorHAnsi"/>
          </w:rPr>
          <w:delText>in e</w:delText>
        </w:r>
        <w:r w:rsidR="003E2386" w:rsidDel="00016118">
          <w:rPr>
            <w:rFonts w:asciiTheme="majorHAnsi" w:eastAsia="Times New Roman" w:hAnsiTheme="majorHAnsi" w:cstheme="majorHAnsi"/>
          </w:rPr>
          <w:delText>fforts to compar</w:delText>
        </w:r>
        <w:r w:rsidR="00EE5E72" w:rsidDel="00016118">
          <w:rPr>
            <w:rFonts w:asciiTheme="majorHAnsi" w:eastAsia="Times New Roman" w:hAnsiTheme="majorHAnsi" w:cstheme="majorHAnsi"/>
          </w:rPr>
          <w:delText>ing</w:delText>
        </w:r>
        <w:r w:rsidR="003E2386" w:rsidDel="00016118">
          <w:rPr>
            <w:rFonts w:asciiTheme="majorHAnsi" w:eastAsia="Times New Roman" w:hAnsiTheme="majorHAnsi" w:cstheme="majorHAnsi"/>
          </w:rPr>
          <w:delText xml:space="preserve"> ecological observations to statistical baselines (Harte</w:delText>
        </w:r>
        <w:r w:rsidR="006E5503" w:rsidDel="00016118">
          <w:rPr>
            <w:rFonts w:asciiTheme="majorHAnsi" w:eastAsia="Times New Roman" w:hAnsiTheme="majorHAnsi" w:cstheme="majorHAnsi"/>
          </w:rPr>
          <w:delText xml:space="preserve"> 2011</w:delText>
        </w:r>
        <w:r w:rsidR="006C6C9F" w:rsidDel="00016118">
          <w:rPr>
            <w:rFonts w:asciiTheme="majorHAnsi" w:eastAsia="Times New Roman" w:hAnsiTheme="majorHAnsi" w:cstheme="majorHAnsi"/>
          </w:rPr>
          <w:delText xml:space="preserve">, White </w:delText>
        </w:r>
        <w:r w:rsidR="007873FC" w:rsidDel="00016118">
          <w:rPr>
            <w:rFonts w:asciiTheme="majorHAnsi" w:eastAsia="Times New Roman" w:hAnsiTheme="majorHAnsi" w:cstheme="majorHAnsi"/>
          </w:rPr>
          <w:delText>et al.</w:delText>
        </w:r>
        <w:r w:rsidR="006C6C9F" w:rsidDel="00016118">
          <w:rPr>
            <w:rFonts w:asciiTheme="majorHAnsi" w:eastAsia="Times New Roman" w:hAnsiTheme="majorHAnsi" w:cstheme="majorHAnsi"/>
          </w:rPr>
          <w:delText xml:space="preserve"> 2012</w:delText>
        </w:r>
        <w:r w:rsidR="003E2386" w:rsidDel="00016118">
          <w:rPr>
            <w:rFonts w:asciiTheme="majorHAnsi" w:eastAsia="Times New Roman" w:hAnsiTheme="majorHAnsi" w:cstheme="majorHAnsi"/>
          </w:rPr>
          <w:delText>, Locey and White 2013</w:delText>
        </w:r>
        <w:r w:rsidR="00876CDE" w:rsidDel="00016118">
          <w:rPr>
            <w:rFonts w:asciiTheme="majorHAnsi" w:eastAsia="Times New Roman" w:hAnsiTheme="majorHAnsi" w:cstheme="majorHAnsi"/>
          </w:rPr>
          <w:delText>)</w:delText>
        </w:r>
        <w:r w:rsidR="00F613DF" w:rsidDel="00016118">
          <w:rPr>
            <w:rFonts w:asciiTheme="majorHAnsi" w:eastAsia="Times New Roman" w:hAnsiTheme="majorHAnsi" w:cstheme="majorHAnsi"/>
          </w:rPr>
          <w:delText xml:space="preserve"> </w:delText>
        </w:r>
        <w:r w:rsidR="00A04798" w:rsidDel="00016118">
          <w:rPr>
            <w:rFonts w:asciiTheme="majorHAnsi" w:eastAsia="Times New Roman" w:hAnsiTheme="majorHAnsi" w:cstheme="majorHAnsi"/>
          </w:rPr>
          <w:delText xml:space="preserve">but there has not yet been </w:delText>
        </w:r>
        <w:r w:rsidR="001D02B4" w:rsidDel="00016118">
          <w:rPr>
            <w:rFonts w:asciiTheme="majorHAnsi" w:eastAsia="Times New Roman" w:hAnsiTheme="majorHAnsi" w:cstheme="majorHAnsi"/>
          </w:rPr>
          <w:delText>a quantification of t</w:delText>
        </w:r>
        <w:r w:rsidR="006C6D04" w:rsidDel="00016118">
          <w:rPr>
            <w:rFonts w:asciiTheme="majorHAnsi" w:eastAsia="Times New Roman" w:hAnsiTheme="majorHAnsi" w:cstheme="majorHAnsi"/>
          </w:rPr>
          <w:delText xml:space="preserve">hese effects </w:delText>
        </w:r>
        <w:r w:rsidR="00703279" w:rsidDel="00016118">
          <w:rPr>
            <w:rFonts w:asciiTheme="majorHAnsi" w:eastAsia="Times New Roman" w:hAnsiTheme="majorHAnsi" w:cstheme="majorHAnsi"/>
          </w:rPr>
          <w:delText xml:space="preserve">for the SAD or </w:delText>
        </w:r>
        <w:r w:rsidR="0085401B" w:rsidDel="00016118">
          <w:rPr>
            <w:rFonts w:asciiTheme="majorHAnsi" w:eastAsia="Times New Roman" w:hAnsiTheme="majorHAnsi" w:cstheme="majorHAnsi"/>
          </w:rPr>
          <w:delText xml:space="preserve">an identification </w:delText>
        </w:r>
        <w:r w:rsidR="00251817" w:rsidDel="00016118">
          <w:rPr>
            <w:rFonts w:asciiTheme="majorHAnsi" w:eastAsia="Times New Roman" w:hAnsiTheme="majorHAnsi" w:cstheme="majorHAnsi"/>
          </w:rPr>
          <w:delText xml:space="preserve">of </w:delText>
        </w:r>
        <w:r w:rsidR="00A04798" w:rsidDel="00016118">
          <w:rPr>
            <w:rFonts w:asciiTheme="majorHAnsi" w:eastAsia="Times New Roman" w:hAnsiTheme="majorHAnsi" w:cstheme="majorHAnsi"/>
          </w:rPr>
          <w:delText xml:space="preserve">the range of community sizes most strongly affected. Because ecologists study the SAD for communities varying in size from the </w:delText>
        </w:r>
        <w:r w:rsidR="00980002" w:rsidDel="00016118">
          <w:rPr>
            <w:rFonts w:asciiTheme="majorHAnsi" w:eastAsia="Times New Roman" w:hAnsiTheme="majorHAnsi" w:cstheme="majorHAnsi"/>
          </w:rPr>
          <w:delText>very</w:delText>
        </w:r>
        <w:r w:rsidR="00A04798" w:rsidDel="00016118">
          <w:rPr>
            <w:rFonts w:asciiTheme="majorHAnsi" w:eastAsia="Times New Roman" w:hAnsiTheme="majorHAnsi" w:cstheme="majorHAnsi"/>
          </w:rPr>
          <w:delText xml:space="preserve"> small – </w:delText>
        </w:r>
        <w:r w:rsidR="00A04798" w:rsidDel="00016118">
          <w:rPr>
            <w:rFonts w:asciiTheme="majorHAnsi" w:eastAsia="Times New Roman" w:hAnsiTheme="majorHAnsi" w:cstheme="majorHAnsi"/>
            <w:i/>
            <w:iCs/>
          </w:rPr>
          <w:delText xml:space="preserve">S </w:delText>
        </w:r>
        <w:r w:rsidR="00A04798" w:rsidDel="00016118">
          <w:rPr>
            <w:rFonts w:asciiTheme="majorHAnsi" w:eastAsia="Times New Roman" w:hAnsiTheme="majorHAnsi" w:cstheme="majorHAnsi"/>
          </w:rPr>
          <w:delText xml:space="preserve">and </w:delText>
        </w:r>
        <w:r w:rsidR="00A04798" w:rsidDel="00016118">
          <w:rPr>
            <w:rFonts w:asciiTheme="majorHAnsi" w:eastAsia="Times New Roman" w:hAnsiTheme="majorHAnsi" w:cstheme="majorHAnsi"/>
            <w:i/>
            <w:iCs/>
          </w:rPr>
          <w:delText xml:space="preserve">N </w:delText>
        </w:r>
        <w:r w:rsidR="00A04798" w:rsidDel="00016118">
          <w:rPr>
            <w:rFonts w:asciiTheme="majorHAnsi" w:eastAsia="Times New Roman" w:hAnsiTheme="majorHAnsi" w:cstheme="majorHAnsi"/>
          </w:rPr>
          <w:delText xml:space="preserve">&lt; 5 – to the enormous – </w:delText>
        </w:r>
        <w:r w:rsidR="00A04798" w:rsidDel="00016118">
          <w:rPr>
            <w:rFonts w:asciiTheme="majorHAnsi" w:eastAsia="Times New Roman" w:hAnsiTheme="majorHAnsi" w:cstheme="majorHAnsi"/>
            <w:i/>
            <w:iCs/>
          </w:rPr>
          <w:delText xml:space="preserve">S </w:delText>
        </w:r>
        <w:r w:rsidR="00A04798" w:rsidDel="00016118">
          <w:rPr>
            <w:rFonts w:asciiTheme="majorHAnsi" w:eastAsia="Times New Roman" w:hAnsiTheme="majorHAnsi" w:cstheme="majorHAnsi"/>
          </w:rPr>
          <w:delText xml:space="preserve">and </w:delText>
        </w:r>
        <w:r w:rsidR="00A04798" w:rsidDel="00016118">
          <w:rPr>
            <w:rFonts w:asciiTheme="majorHAnsi" w:eastAsia="Times New Roman" w:hAnsiTheme="majorHAnsi" w:cstheme="majorHAnsi"/>
            <w:i/>
            <w:iCs/>
          </w:rPr>
          <w:delText>N</w:delText>
        </w:r>
        <w:r w:rsidR="00A833EC" w:rsidDel="00016118">
          <w:rPr>
            <w:rFonts w:asciiTheme="majorHAnsi" w:eastAsia="Times New Roman" w:hAnsiTheme="majorHAnsi" w:cstheme="majorHAnsi"/>
            <w:i/>
            <w:iCs/>
          </w:rPr>
          <w:delText xml:space="preserve"> </w:delText>
        </w:r>
        <w:r w:rsidR="00A833EC" w:rsidDel="00016118">
          <w:rPr>
            <w:rFonts w:asciiTheme="majorHAnsi" w:eastAsia="Times New Roman" w:hAnsiTheme="majorHAnsi" w:cstheme="majorHAnsi"/>
          </w:rPr>
          <w:delText xml:space="preserve">&gt;&gt; 1000 </w:delText>
        </w:r>
        <w:r w:rsidR="00A04798" w:rsidDel="00016118">
          <w:rPr>
            <w:rFonts w:asciiTheme="majorHAnsi" w:eastAsia="Times New Roman" w:hAnsiTheme="majorHAnsi" w:cstheme="majorHAnsi"/>
          </w:rPr>
          <w:delText xml:space="preserve">– </w:delText>
        </w:r>
        <w:r w:rsidR="006C7924" w:rsidDel="00016118">
          <w:rPr>
            <w:rFonts w:asciiTheme="majorHAnsi" w:eastAsia="Times New Roman" w:hAnsiTheme="majorHAnsi" w:cstheme="majorHAnsi"/>
          </w:rPr>
          <w:delText>identifying</w:delText>
        </w:r>
        <w:r w:rsidR="00A04798" w:rsidDel="00016118">
          <w:rPr>
            <w:rFonts w:asciiTheme="majorHAnsi" w:eastAsia="Times New Roman" w:hAnsiTheme="majorHAnsi" w:cstheme="majorHAnsi"/>
          </w:rPr>
          <w:delText xml:space="preserve"> the community sizes for w</w:delText>
        </w:r>
        <w:r w:rsidR="001C6922" w:rsidDel="00016118">
          <w:rPr>
            <w:rFonts w:asciiTheme="majorHAnsi" w:eastAsia="Times New Roman" w:hAnsiTheme="majorHAnsi" w:cstheme="majorHAnsi"/>
          </w:rPr>
          <w:delText>hich we can and cannot confidently detect deviations from the statistical baseline</w:delText>
        </w:r>
        <w:r w:rsidR="00965B48" w:rsidDel="00016118">
          <w:rPr>
            <w:rFonts w:asciiTheme="majorHAnsi" w:eastAsia="Times New Roman" w:hAnsiTheme="majorHAnsi" w:cstheme="majorHAnsi"/>
          </w:rPr>
          <w:delText xml:space="preserve"> </w:delText>
        </w:r>
        <w:r w:rsidR="00C45609" w:rsidDel="00016118">
          <w:rPr>
            <w:rFonts w:asciiTheme="majorHAnsi" w:eastAsia="Times New Roman" w:hAnsiTheme="majorHAnsi" w:cstheme="majorHAnsi"/>
          </w:rPr>
          <w:delText xml:space="preserve">is necessary to appropriately </w:delText>
        </w:r>
        <w:r w:rsidR="00965B48" w:rsidDel="00016118">
          <w:rPr>
            <w:rFonts w:asciiTheme="majorHAnsi" w:eastAsia="Times New Roman" w:hAnsiTheme="majorHAnsi" w:cstheme="majorHAnsi"/>
          </w:rPr>
          <w:delText>contextualize our interpretations</w:delText>
        </w:r>
        <w:r w:rsidR="001C6922" w:rsidDel="00016118">
          <w:rPr>
            <w:rFonts w:asciiTheme="majorHAnsi" w:eastAsia="Times New Roman" w:hAnsiTheme="majorHAnsi" w:cstheme="majorHAnsi"/>
          </w:rPr>
          <w:delText xml:space="preserve">. </w:delText>
        </w:r>
        <w:r w:rsidR="003E2386" w:rsidDel="00016118">
          <w:rPr>
            <w:rFonts w:asciiTheme="majorHAnsi" w:eastAsia="Times New Roman" w:hAnsiTheme="majorHAnsi" w:cstheme="majorHAnsi"/>
          </w:rPr>
          <w:delText xml:space="preserve"> </w:delText>
        </w:r>
      </w:del>
    </w:p>
    <w:p w14:paraId="30415019" w14:textId="5103490A" w:rsidR="008D0389" w:rsidRPr="002E2A57" w:rsidDel="00016118" w:rsidRDefault="00245A3D" w:rsidP="00021897">
      <w:pPr>
        <w:spacing w:line="480" w:lineRule="auto"/>
        <w:rPr>
          <w:del w:id="54" w:author="Renata M. Diaz" w:date="2021-03-16T13:18:00Z"/>
          <w:rFonts w:asciiTheme="majorHAnsi" w:eastAsia="Times New Roman" w:hAnsiTheme="majorHAnsi" w:cstheme="majorHAnsi"/>
        </w:rPr>
      </w:pPr>
      <w:del w:id="55" w:author="Renata M. Diaz" w:date="2021-03-16T13:18:00Z">
        <w:r w:rsidRPr="002E2A57" w:rsidDel="00016118">
          <w:rPr>
            <w:rFonts w:asciiTheme="majorHAnsi" w:eastAsia="Times New Roman" w:hAnsiTheme="majorHAnsi" w:cstheme="majorHAnsi"/>
          </w:rPr>
          <w:delText>Here w</w:delText>
        </w:r>
        <w:r w:rsidR="00D03647" w:rsidRPr="002E2A57" w:rsidDel="00016118">
          <w:rPr>
            <w:rFonts w:asciiTheme="majorHAnsi" w:eastAsia="Times New Roman" w:hAnsiTheme="majorHAnsi" w:cstheme="majorHAnsi"/>
          </w:rPr>
          <w:delText xml:space="preserve">e </w:delText>
        </w:r>
        <w:r w:rsidR="007C3A60" w:rsidDel="00016118">
          <w:rPr>
            <w:rFonts w:asciiTheme="majorHAnsi" w:eastAsia="Times New Roman" w:hAnsiTheme="majorHAnsi" w:cstheme="majorHAnsi"/>
          </w:rPr>
          <w:delText xml:space="preserve">use the feasible set to define statistical </w:delText>
        </w:r>
        <w:r w:rsidR="003406B9" w:rsidDel="00016118">
          <w:rPr>
            <w:rFonts w:asciiTheme="majorHAnsi" w:eastAsia="Times New Roman" w:hAnsiTheme="majorHAnsi" w:cstheme="majorHAnsi"/>
          </w:rPr>
          <w:delText>baselines for</w:delText>
        </w:r>
        <w:r w:rsidR="007C3A60" w:rsidDel="00016118">
          <w:rPr>
            <w:rFonts w:asciiTheme="majorHAnsi" w:eastAsia="Times New Roman" w:hAnsiTheme="majorHAnsi" w:cstheme="majorHAnsi"/>
          </w:rPr>
          <w:delText xml:space="preserve"> </w:delText>
        </w:r>
        <w:r w:rsidR="009641D9" w:rsidRPr="002E2A57" w:rsidDel="00016118">
          <w:rPr>
            <w:rFonts w:asciiTheme="majorHAnsi" w:eastAsia="Times New Roman" w:hAnsiTheme="majorHAnsi" w:cstheme="majorHAnsi"/>
          </w:rPr>
          <w:delText xml:space="preserve">empirical SADs </w:delText>
        </w:r>
        <w:r w:rsidR="007C3A60" w:rsidDel="00016118">
          <w:rPr>
            <w:rFonts w:asciiTheme="majorHAnsi" w:eastAsia="Times New Roman" w:hAnsiTheme="majorHAnsi" w:cstheme="majorHAnsi"/>
          </w:rPr>
          <w:delText>for</w:delText>
        </w:r>
        <w:r w:rsidR="007C3A60" w:rsidRPr="002E2A57" w:rsidDel="00016118">
          <w:rPr>
            <w:rFonts w:asciiTheme="majorHAnsi" w:eastAsia="Times New Roman" w:hAnsiTheme="majorHAnsi" w:cstheme="majorHAnsi"/>
          </w:rPr>
          <w:delText xml:space="preserve"> </w:delText>
        </w:r>
        <w:r w:rsidR="00265995" w:rsidDel="00016118">
          <w:rPr>
            <w:rFonts w:asciiTheme="majorHAnsi" w:eastAsia="Times New Roman" w:hAnsiTheme="majorHAnsi" w:cstheme="majorHAnsi"/>
          </w:rPr>
          <w:delText>22,000</w:delText>
        </w:r>
        <w:r w:rsidR="007C3A60" w:rsidRPr="002E2A57" w:rsidDel="00016118">
          <w:rPr>
            <w:rFonts w:asciiTheme="majorHAnsi" w:eastAsia="Times New Roman" w:hAnsiTheme="majorHAnsi" w:cstheme="majorHAnsi"/>
          </w:rPr>
          <w:delText xml:space="preserve"> communities of birds, mammals, trees, and miscellaneous other</w:delText>
        </w:r>
        <w:r w:rsidR="00727179" w:rsidDel="00016118">
          <w:rPr>
            <w:rFonts w:asciiTheme="majorHAnsi" w:eastAsia="Times New Roman" w:hAnsiTheme="majorHAnsi" w:cstheme="majorHAnsi"/>
          </w:rPr>
          <w:delText xml:space="preserve"> taxa</w:delText>
        </w:r>
        <w:r w:rsidR="009662F7" w:rsidDel="00016118">
          <w:rPr>
            <w:rFonts w:asciiTheme="majorHAnsi" w:eastAsia="Times New Roman" w:hAnsiTheme="majorHAnsi" w:cstheme="majorHAnsi"/>
          </w:rPr>
          <w:delText>.</w:delText>
        </w:r>
        <w:r w:rsidR="00D43669" w:rsidRPr="002E2A57" w:rsidDel="00016118">
          <w:rPr>
            <w:rFonts w:asciiTheme="majorHAnsi" w:eastAsia="Times New Roman" w:hAnsiTheme="majorHAnsi" w:cstheme="majorHAnsi"/>
          </w:rPr>
          <w:delText xml:space="preserve"> We then compare </w:delText>
        </w:r>
        <w:r w:rsidR="00D43669" w:rsidRPr="002E2A57" w:rsidDel="00016118">
          <w:rPr>
            <w:rFonts w:asciiTheme="majorHAnsi" w:eastAsia="Times New Roman" w:hAnsiTheme="majorHAnsi" w:cstheme="majorHAnsi"/>
            <w:i/>
            <w:iCs/>
          </w:rPr>
          <w:delText xml:space="preserve">observed </w:delText>
        </w:r>
        <w:r w:rsidR="00D43669" w:rsidRPr="002E2A57" w:rsidDel="00016118">
          <w:rPr>
            <w:rFonts w:asciiTheme="majorHAnsi" w:eastAsia="Times New Roman" w:hAnsiTheme="majorHAnsi" w:cstheme="majorHAnsi"/>
          </w:rPr>
          <w:delText xml:space="preserve">SADs to their corresponding statistical baselines and </w:delText>
        </w:r>
        <w:r w:rsidR="00967152" w:rsidRPr="002E2A57" w:rsidDel="00016118">
          <w:rPr>
            <w:rFonts w:asciiTheme="majorHAnsi" w:eastAsia="Times New Roman" w:hAnsiTheme="majorHAnsi" w:cstheme="majorHAnsi"/>
          </w:rPr>
          <w:delText>evaluate</w:delText>
        </w:r>
        <w:r w:rsidR="00D43669" w:rsidRPr="002E2A57" w:rsidDel="00016118">
          <w:rPr>
            <w:rFonts w:asciiTheme="majorHAnsi" w:eastAsia="Times New Roman" w:hAnsiTheme="majorHAnsi" w:cstheme="majorHAnsi"/>
          </w:rPr>
          <w:delText xml:space="preserve"> </w:delText>
        </w:r>
        <w:r w:rsidR="00F374AC" w:rsidRPr="002E2A57" w:rsidDel="00016118">
          <w:rPr>
            <w:rFonts w:asciiTheme="majorHAnsi" w:eastAsia="Times New Roman" w:hAnsiTheme="majorHAnsi" w:cstheme="majorHAnsi"/>
          </w:rPr>
          <w:delText xml:space="preserve">1) </w:delText>
        </w:r>
        <w:r w:rsidR="00BD164E" w:rsidRPr="002E2A57" w:rsidDel="00016118">
          <w:rPr>
            <w:rFonts w:asciiTheme="majorHAnsi" w:eastAsia="Times New Roman" w:hAnsiTheme="majorHAnsi" w:cstheme="majorHAnsi"/>
          </w:rPr>
          <w:delText>if</w:delText>
        </w:r>
        <w:r w:rsidR="000C686D" w:rsidRPr="002E2A57" w:rsidDel="00016118">
          <w:rPr>
            <w:rFonts w:asciiTheme="majorHAnsi" w:eastAsia="Times New Roman" w:hAnsiTheme="majorHAnsi" w:cstheme="majorHAnsi"/>
          </w:rPr>
          <w:delText xml:space="preserve"> the shapes of</w:delText>
        </w:r>
        <w:r w:rsidR="00D43669" w:rsidRPr="002E2A57" w:rsidDel="00016118">
          <w:rPr>
            <w:rFonts w:asciiTheme="majorHAnsi" w:eastAsia="Times New Roman" w:hAnsiTheme="majorHAnsi" w:cstheme="majorHAnsi"/>
          </w:rPr>
          <w:delText xml:space="preserve"> </w:delText>
        </w:r>
        <w:r w:rsidR="00F374AC" w:rsidRPr="002E2A57" w:rsidDel="00016118">
          <w:rPr>
            <w:rFonts w:asciiTheme="majorHAnsi" w:eastAsia="Times New Roman" w:hAnsiTheme="majorHAnsi" w:cstheme="majorHAnsi"/>
          </w:rPr>
          <w:delText xml:space="preserve">observed SADs </w:delText>
        </w:r>
        <w:r w:rsidR="00FE136F" w:rsidDel="00016118">
          <w:rPr>
            <w:rFonts w:asciiTheme="majorHAnsi" w:eastAsia="Times New Roman" w:hAnsiTheme="majorHAnsi" w:cstheme="majorHAnsi"/>
          </w:rPr>
          <w:delText xml:space="preserve">consistently deviate from </w:delText>
        </w:r>
        <w:r w:rsidR="00F374AC" w:rsidRPr="002E2A57" w:rsidDel="00016118">
          <w:rPr>
            <w:rFonts w:asciiTheme="majorHAnsi" w:eastAsia="Times New Roman" w:hAnsiTheme="majorHAnsi" w:cstheme="majorHAnsi"/>
          </w:rPr>
          <w:delText xml:space="preserve">their statistical </w:delText>
        </w:r>
        <w:r w:rsidR="00357DD5" w:rsidDel="00016118">
          <w:rPr>
            <w:rFonts w:asciiTheme="majorHAnsi" w:eastAsia="Times New Roman" w:hAnsiTheme="majorHAnsi" w:cstheme="majorHAnsi"/>
          </w:rPr>
          <w:delText>baseline</w:delText>
        </w:r>
        <w:r w:rsidR="0026730B" w:rsidRPr="002E2A57" w:rsidDel="00016118">
          <w:rPr>
            <w:rFonts w:asciiTheme="majorHAnsi" w:eastAsia="Times New Roman" w:hAnsiTheme="majorHAnsi" w:cstheme="majorHAnsi"/>
          </w:rPr>
          <w:delText xml:space="preserve">, </w:delText>
        </w:r>
        <w:r w:rsidR="006748D4" w:rsidRPr="002E2A57" w:rsidDel="00016118">
          <w:rPr>
            <w:rFonts w:asciiTheme="majorHAnsi" w:eastAsia="Times New Roman" w:hAnsiTheme="majorHAnsi" w:cstheme="majorHAnsi"/>
          </w:rPr>
          <w:delText xml:space="preserve">2) </w:delText>
        </w:r>
        <w:r w:rsidR="0026730B" w:rsidRPr="002E2A57" w:rsidDel="00016118">
          <w:rPr>
            <w:rFonts w:asciiTheme="majorHAnsi" w:eastAsia="Times New Roman" w:hAnsiTheme="majorHAnsi" w:cstheme="majorHAnsi"/>
          </w:rPr>
          <w:delText xml:space="preserve">how the </w:delText>
        </w:r>
        <w:r w:rsidR="00332A50" w:rsidDel="00016118">
          <w:rPr>
            <w:rFonts w:asciiTheme="majorHAnsi" w:eastAsia="Times New Roman" w:hAnsiTheme="majorHAnsi" w:cstheme="majorHAnsi"/>
          </w:rPr>
          <w:delText>specificity</w:delText>
        </w:r>
        <w:r w:rsidR="0026730B" w:rsidRPr="002E2A57" w:rsidDel="00016118">
          <w:rPr>
            <w:rFonts w:asciiTheme="majorHAnsi" w:eastAsia="Times New Roman" w:hAnsiTheme="majorHAnsi" w:cstheme="majorHAnsi"/>
          </w:rPr>
          <w:delText xml:space="preserve"> of the statistical </w:delText>
        </w:r>
        <w:r w:rsidR="00357DD5" w:rsidDel="00016118">
          <w:rPr>
            <w:rFonts w:asciiTheme="majorHAnsi" w:eastAsia="Times New Roman" w:hAnsiTheme="majorHAnsi" w:cstheme="majorHAnsi"/>
          </w:rPr>
          <w:delText>baseline</w:delText>
        </w:r>
        <w:r w:rsidR="000D5FC0" w:rsidRPr="002E2A57" w:rsidDel="00016118">
          <w:rPr>
            <w:rFonts w:asciiTheme="majorHAnsi" w:eastAsia="Times New Roman" w:hAnsiTheme="majorHAnsi" w:cstheme="majorHAnsi"/>
          </w:rPr>
          <w:delText xml:space="preserve"> </w:delText>
        </w:r>
        <w:r w:rsidR="0026730B" w:rsidRPr="002E2A57" w:rsidDel="00016118">
          <w:rPr>
            <w:rFonts w:asciiTheme="majorHAnsi" w:eastAsia="Times New Roman" w:hAnsiTheme="majorHAnsi" w:cstheme="majorHAnsi"/>
          </w:rPr>
          <w:delText xml:space="preserve">varies over </w:delText>
        </w:r>
        <w:r w:rsidR="00B61025" w:rsidDel="00016118">
          <w:rPr>
            <w:rFonts w:asciiTheme="majorHAnsi" w:eastAsia="Times New Roman" w:hAnsiTheme="majorHAnsi" w:cstheme="majorHAnsi"/>
          </w:rPr>
          <w:delText>ranges</w:delText>
        </w:r>
        <w:r w:rsidR="00B61025" w:rsidRPr="002E2A57" w:rsidDel="00016118">
          <w:rPr>
            <w:rFonts w:asciiTheme="majorHAnsi" w:eastAsia="Times New Roman" w:hAnsiTheme="majorHAnsi" w:cstheme="majorHAnsi"/>
          </w:rPr>
          <w:delText xml:space="preserve"> </w:delText>
        </w:r>
        <w:r w:rsidR="0026730B" w:rsidRPr="002E2A57" w:rsidDel="00016118">
          <w:rPr>
            <w:rFonts w:asciiTheme="majorHAnsi" w:eastAsia="Times New Roman" w:hAnsiTheme="majorHAnsi" w:cstheme="majorHAnsi"/>
          </w:rPr>
          <w:delText xml:space="preserve">of </w:delText>
        </w:r>
        <w:r w:rsidR="0026730B" w:rsidRPr="002E2A57" w:rsidDel="00016118">
          <w:rPr>
            <w:rFonts w:asciiTheme="majorHAnsi" w:eastAsia="Times New Roman" w:hAnsiTheme="majorHAnsi" w:cstheme="majorHAnsi"/>
            <w:i/>
            <w:iCs/>
          </w:rPr>
          <w:delText xml:space="preserve">S </w:delText>
        </w:r>
        <w:r w:rsidR="0026730B" w:rsidRPr="002E2A57" w:rsidDel="00016118">
          <w:rPr>
            <w:rFonts w:asciiTheme="majorHAnsi" w:eastAsia="Times New Roman" w:hAnsiTheme="majorHAnsi" w:cstheme="majorHAnsi"/>
          </w:rPr>
          <w:delText xml:space="preserve">and </w:delText>
        </w:r>
        <w:r w:rsidR="0026730B" w:rsidRPr="002E2A57" w:rsidDel="00016118">
          <w:rPr>
            <w:rFonts w:asciiTheme="majorHAnsi" w:eastAsia="Times New Roman" w:hAnsiTheme="majorHAnsi" w:cstheme="majorHAnsi"/>
            <w:i/>
            <w:iCs/>
          </w:rPr>
          <w:delText>N</w:delText>
        </w:r>
        <w:r w:rsidR="0026730B" w:rsidRPr="002E2A57" w:rsidDel="00016118">
          <w:rPr>
            <w:rFonts w:asciiTheme="majorHAnsi" w:eastAsia="Times New Roman" w:hAnsiTheme="majorHAnsi" w:cstheme="majorHAnsi"/>
          </w:rPr>
          <w:delText xml:space="preserve">, and 3) </w:delText>
        </w:r>
        <w:r w:rsidR="004178E5" w:rsidRPr="002E2A57" w:rsidDel="00016118">
          <w:rPr>
            <w:rFonts w:asciiTheme="majorHAnsi" w:eastAsia="Times New Roman" w:hAnsiTheme="majorHAnsi" w:cstheme="majorHAnsi"/>
          </w:rPr>
          <w:delText xml:space="preserve">whether this variation </w:delText>
        </w:r>
        <w:r w:rsidR="00B50027" w:rsidDel="00016118">
          <w:rPr>
            <w:rFonts w:asciiTheme="majorHAnsi" w:eastAsia="Times New Roman" w:hAnsiTheme="majorHAnsi" w:cstheme="majorHAnsi"/>
          </w:rPr>
          <w:delText>appears to be</w:delText>
        </w:r>
        <w:r w:rsidR="004178E5" w:rsidRPr="002E2A57" w:rsidDel="00016118">
          <w:rPr>
            <w:rFonts w:asciiTheme="majorHAnsi" w:eastAsia="Times New Roman" w:hAnsiTheme="majorHAnsi" w:cstheme="majorHAnsi"/>
          </w:rPr>
          <w:delText xml:space="preserve"> associated with variation in </w:delText>
        </w:r>
        <w:r w:rsidR="00DB7F38" w:rsidDel="00016118">
          <w:rPr>
            <w:rFonts w:asciiTheme="majorHAnsi" w:eastAsia="Times New Roman" w:hAnsiTheme="majorHAnsi" w:cstheme="majorHAnsi"/>
          </w:rPr>
          <w:delText>our capacity to detect deviations between observations and the</w:delText>
        </w:r>
        <w:r w:rsidR="003C6091" w:rsidDel="00016118">
          <w:rPr>
            <w:rFonts w:asciiTheme="majorHAnsi" w:eastAsia="Times New Roman" w:hAnsiTheme="majorHAnsi" w:cstheme="majorHAnsi"/>
          </w:rPr>
          <w:delText xml:space="preserve"> corresponding </w:delText>
        </w:r>
        <w:r w:rsidR="00DB7F38" w:rsidDel="00016118">
          <w:rPr>
            <w:rFonts w:asciiTheme="majorHAnsi" w:eastAsia="Times New Roman" w:hAnsiTheme="majorHAnsi" w:cstheme="majorHAnsi"/>
          </w:rPr>
          <w:delText>baselines.</w:delText>
        </w:r>
        <w:r w:rsidR="00AD67E1" w:rsidRPr="002E2A57" w:rsidDel="00016118">
          <w:rPr>
            <w:rFonts w:asciiTheme="majorHAnsi" w:eastAsia="Times New Roman" w:hAnsiTheme="majorHAnsi" w:cstheme="majorHAnsi"/>
          </w:rPr>
          <w:delText xml:space="preserve"> </w:delText>
        </w:r>
      </w:del>
    </w:p>
    <w:p w14:paraId="68B46276" w14:textId="1046B6A8" w:rsidR="003B1C17" w:rsidRPr="002E2A57" w:rsidDel="00016118" w:rsidRDefault="003738F0" w:rsidP="00021897">
      <w:pPr>
        <w:spacing w:line="480" w:lineRule="auto"/>
        <w:rPr>
          <w:del w:id="56" w:author="Renata M. Diaz" w:date="2021-03-16T13:18:00Z"/>
          <w:rFonts w:asciiTheme="majorHAnsi" w:eastAsia="Times New Roman" w:hAnsiTheme="majorHAnsi" w:cstheme="majorHAnsi"/>
        </w:rPr>
      </w:pPr>
      <w:del w:id="57" w:author="Renata M. Diaz" w:date="2021-03-16T13:18:00Z">
        <w:r w:rsidRPr="002E2A57" w:rsidDel="00016118">
          <w:rPr>
            <w:rFonts w:asciiTheme="majorHAnsi" w:eastAsia="Times New Roman" w:hAnsiTheme="majorHAnsi" w:cstheme="majorHAnsi"/>
            <w:b/>
            <w:bCs/>
          </w:rPr>
          <w:delText xml:space="preserve">Methods </w:delText>
        </w:r>
      </w:del>
    </w:p>
    <w:p w14:paraId="3BEA21C6" w14:textId="5FFF50A0" w:rsidR="003738F0" w:rsidRPr="002E2A57" w:rsidDel="00016118" w:rsidRDefault="003738F0" w:rsidP="00021897">
      <w:pPr>
        <w:spacing w:line="480" w:lineRule="auto"/>
        <w:rPr>
          <w:del w:id="58" w:author="Renata M. Diaz" w:date="2021-03-16T13:18:00Z"/>
          <w:rFonts w:asciiTheme="majorHAnsi" w:eastAsia="Times New Roman" w:hAnsiTheme="majorHAnsi" w:cstheme="majorHAnsi"/>
        </w:rPr>
      </w:pPr>
      <w:del w:id="59" w:author="Renata M. Diaz" w:date="2021-03-16T13:18:00Z">
        <w:r w:rsidRPr="002E2A57" w:rsidDel="00016118">
          <w:rPr>
            <w:rFonts w:asciiTheme="majorHAnsi" w:eastAsia="Times New Roman" w:hAnsiTheme="majorHAnsi" w:cstheme="majorHAnsi"/>
            <w:i/>
            <w:iCs/>
          </w:rPr>
          <w:delText>Datasets</w:delText>
        </w:r>
      </w:del>
    </w:p>
    <w:p w14:paraId="390CC175" w14:textId="4193AC0D" w:rsidR="00001B71" w:rsidRPr="002E2A57" w:rsidDel="00016118" w:rsidRDefault="003738F0" w:rsidP="00021897">
      <w:pPr>
        <w:spacing w:line="480" w:lineRule="auto"/>
        <w:rPr>
          <w:del w:id="60" w:author="Renata M. Diaz" w:date="2021-03-16T13:18:00Z"/>
          <w:rFonts w:asciiTheme="majorHAnsi" w:eastAsia="Times New Roman" w:hAnsiTheme="majorHAnsi" w:cstheme="majorHAnsi"/>
        </w:rPr>
      </w:pPr>
      <w:del w:id="61" w:author="Renata M. Diaz" w:date="2021-03-16T13:18:00Z">
        <w:r w:rsidRPr="002E2A57" w:rsidDel="00016118">
          <w:rPr>
            <w:rFonts w:asciiTheme="majorHAnsi" w:eastAsia="Times New Roman" w:hAnsiTheme="majorHAnsi" w:cstheme="majorHAnsi"/>
          </w:rPr>
          <w:delText>We use</w:delText>
        </w:r>
        <w:r w:rsidR="000572F4" w:rsidDel="00016118">
          <w:rPr>
            <w:rFonts w:asciiTheme="majorHAnsi" w:eastAsia="Times New Roman" w:hAnsiTheme="majorHAnsi" w:cstheme="majorHAnsi"/>
          </w:rPr>
          <w:delText>d</w:delText>
        </w:r>
        <w:r w:rsidRPr="002E2A57" w:rsidDel="00016118">
          <w:rPr>
            <w:rFonts w:asciiTheme="majorHAnsi" w:eastAsia="Times New Roman" w:hAnsiTheme="majorHAnsi" w:cstheme="majorHAnsi"/>
          </w:rPr>
          <w:delText xml:space="preserve"> a compilation of </w:delText>
        </w:r>
        <w:r w:rsidR="00FA2269" w:rsidRPr="002E2A57" w:rsidDel="00016118">
          <w:rPr>
            <w:rFonts w:asciiTheme="majorHAnsi" w:eastAsia="Times New Roman" w:hAnsiTheme="majorHAnsi" w:cstheme="majorHAnsi"/>
          </w:rPr>
          <w:delText>community abundance data</w:delText>
        </w:r>
        <w:r w:rsidRPr="002E2A57" w:rsidDel="00016118">
          <w:rPr>
            <w:rFonts w:asciiTheme="majorHAnsi" w:eastAsia="Times New Roman" w:hAnsiTheme="majorHAnsi" w:cstheme="majorHAnsi"/>
          </w:rPr>
          <w:delText xml:space="preserve"> for trees, birds, mammals, and miscellaneous </w:delText>
        </w:r>
        <w:r w:rsidR="008D7270" w:rsidDel="00016118">
          <w:rPr>
            <w:rFonts w:asciiTheme="majorHAnsi" w:eastAsia="Times New Roman" w:hAnsiTheme="majorHAnsi" w:cstheme="majorHAnsi"/>
          </w:rPr>
          <w:delText>additional</w:delText>
        </w:r>
        <w:r w:rsidR="008D7270" w:rsidRPr="002E2A57" w:rsidDel="00016118">
          <w:rPr>
            <w:rFonts w:asciiTheme="majorHAnsi" w:eastAsia="Times New Roman" w:hAnsiTheme="majorHAnsi" w:cstheme="majorHAnsi"/>
          </w:rPr>
          <w:delText xml:space="preserve"> </w:delText>
        </w:r>
        <w:r w:rsidRPr="002E2A57" w:rsidDel="00016118">
          <w:rPr>
            <w:rFonts w:asciiTheme="majorHAnsi" w:eastAsia="Times New Roman" w:hAnsiTheme="majorHAnsi" w:cstheme="majorHAnsi"/>
          </w:rPr>
          <w:delText>taxa (</w:delText>
        </w:r>
        <w:r w:rsidR="009D24B9" w:rsidRPr="002E2A57" w:rsidDel="00016118">
          <w:rPr>
            <w:rFonts w:asciiTheme="majorHAnsi" w:eastAsia="Times New Roman" w:hAnsiTheme="majorHAnsi" w:cstheme="majorHAnsi"/>
          </w:rPr>
          <w:delText xml:space="preserve">White </w:delText>
        </w:r>
        <w:r w:rsidR="007873FC" w:rsidDel="00016118">
          <w:rPr>
            <w:rFonts w:asciiTheme="majorHAnsi" w:eastAsia="Times New Roman" w:hAnsiTheme="majorHAnsi" w:cstheme="majorHAnsi"/>
          </w:rPr>
          <w:delText>et al.</w:delText>
        </w:r>
        <w:r w:rsidR="009D24B9" w:rsidRPr="002E2A57" w:rsidDel="00016118">
          <w:rPr>
            <w:rFonts w:asciiTheme="majorHAnsi" w:eastAsia="Times New Roman" w:hAnsiTheme="majorHAnsi" w:cstheme="majorHAnsi"/>
          </w:rPr>
          <w:delText xml:space="preserve"> 2012, </w:delText>
        </w:r>
        <w:r w:rsidR="00B00C72" w:rsidDel="00016118">
          <w:rPr>
            <w:rFonts w:asciiTheme="majorHAnsi" w:eastAsia="Times New Roman" w:hAnsiTheme="majorHAnsi" w:cstheme="majorHAnsi"/>
          </w:rPr>
          <w:delText xml:space="preserve">Baldridge 2015, </w:delText>
        </w:r>
        <w:r w:rsidR="009D24B9" w:rsidRPr="002E2A57" w:rsidDel="00016118">
          <w:rPr>
            <w:rFonts w:asciiTheme="majorHAnsi" w:eastAsia="Times New Roman" w:hAnsiTheme="majorHAnsi" w:cstheme="majorHAnsi"/>
          </w:rPr>
          <w:delText>Baldridge</w:delText>
        </w:r>
        <w:r w:rsidR="00D93DCA" w:rsidDel="00016118">
          <w:rPr>
            <w:rFonts w:asciiTheme="majorHAnsi" w:eastAsia="Times New Roman" w:hAnsiTheme="majorHAnsi" w:cstheme="majorHAnsi"/>
          </w:rPr>
          <w:delText xml:space="preserve"> 2016</w:delText>
        </w:r>
        <w:r w:rsidR="00701F87" w:rsidDel="00016118">
          <w:rPr>
            <w:rFonts w:asciiTheme="majorHAnsi" w:eastAsia="Times New Roman" w:hAnsiTheme="majorHAnsi" w:cstheme="majorHAnsi"/>
          </w:rPr>
          <w:delText>, data from Baldridge 2016</w:delText>
        </w:r>
        <w:r w:rsidR="009D24B9" w:rsidRPr="002E2A57" w:rsidDel="00016118">
          <w:rPr>
            <w:rFonts w:asciiTheme="majorHAnsi" w:eastAsia="Times New Roman" w:hAnsiTheme="majorHAnsi" w:cstheme="majorHAnsi"/>
          </w:rPr>
          <w:delText>).</w:delText>
        </w:r>
        <w:r w:rsidR="00716E27" w:rsidRPr="002E2A57" w:rsidDel="00016118">
          <w:rPr>
            <w:rFonts w:asciiTheme="majorHAnsi" w:eastAsia="Times New Roman" w:hAnsiTheme="majorHAnsi" w:cstheme="majorHAnsi"/>
          </w:rPr>
          <w:delText xml:space="preserve">  This compilation consists of cleaned and summarized community abundance data for trees obtained from the Forest Inventory and Analysis (</w:delText>
        </w:r>
        <w:r w:rsidR="00415750" w:rsidDel="00016118">
          <w:rPr>
            <w:rFonts w:asciiTheme="majorHAnsi" w:eastAsia="Times New Roman" w:hAnsiTheme="majorHAnsi" w:cstheme="majorHAnsi"/>
          </w:rPr>
          <w:delText>Woudenberg et a al 20</w:delText>
        </w:r>
        <w:r w:rsidR="009073F2" w:rsidDel="00016118">
          <w:rPr>
            <w:rFonts w:asciiTheme="majorHAnsi" w:eastAsia="Times New Roman" w:hAnsiTheme="majorHAnsi" w:cstheme="majorHAnsi"/>
          </w:rPr>
          <w:delText>1</w:delText>
        </w:r>
        <w:r w:rsidR="00415750" w:rsidDel="00016118">
          <w:rPr>
            <w:rFonts w:asciiTheme="majorHAnsi" w:eastAsia="Times New Roman" w:hAnsiTheme="majorHAnsi" w:cstheme="majorHAnsi"/>
          </w:rPr>
          <w:delText>0</w:delText>
        </w:r>
        <w:r w:rsidR="00716E27" w:rsidRPr="002E2A57" w:rsidDel="00016118">
          <w:rPr>
            <w:rFonts w:asciiTheme="majorHAnsi" w:eastAsia="Times New Roman" w:hAnsiTheme="majorHAnsi" w:cstheme="majorHAnsi"/>
          </w:rPr>
          <w:delText xml:space="preserve">) and Gentry </w:delText>
        </w:r>
        <w:r w:rsidR="00415750" w:rsidDel="00016118">
          <w:rPr>
            <w:rFonts w:asciiTheme="majorHAnsi" w:eastAsia="Times New Roman" w:hAnsiTheme="majorHAnsi" w:cstheme="majorHAnsi"/>
          </w:rPr>
          <w:delText>transects</w:delText>
        </w:r>
        <w:r w:rsidR="00716E27" w:rsidRPr="002E2A57" w:rsidDel="00016118">
          <w:rPr>
            <w:rFonts w:asciiTheme="majorHAnsi" w:eastAsia="Times New Roman" w:hAnsiTheme="majorHAnsi" w:cstheme="majorHAnsi"/>
          </w:rPr>
          <w:delText xml:space="preserve"> (</w:delText>
        </w:r>
        <w:r w:rsidR="00415750" w:rsidDel="00016118">
          <w:rPr>
            <w:rFonts w:asciiTheme="majorHAnsi" w:eastAsia="Times New Roman" w:hAnsiTheme="majorHAnsi" w:cstheme="majorHAnsi"/>
          </w:rPr>
          <w:delText>Phillipes and Miller 2002</w:delText>
        </w:r>
        <w:r w:rsidR="00716E27" w:rsidRPr="002E2A57" w:rsidDel="00016118">
          <w:rPr>
            <w:rFonts w:asciiTheme="majorHAnsi" w:eastAsia="Times New Roman" w:hAnsiTheme="majorHAnsi" w:cstheme="majorHAnsi"/>
          </w:rPr>
          <w:delText>), birds from the North American Breeding Bird Survey (</w:delText>
        </w:r>
        <w:r w:rsidR="00415750" w:rsidDel="00016118">
          <w:rPr>
            <w:rFonts w:asciiTheme="majorHAnsi" w:eastAsia="Times New Roman" w:hAnsiTheme="majorHAnsi" w:cstheme="majorHAnsi"/>
          </w:rPr>
          <w:delText xml:space="preserve">Sauer </w:delText>
        </w:r>
        <w:r w:rsidR="007873FC" w:rsidDel="00016118">
          <w:rPr>
            <w:rFonts w:asciiTheme="majorHAnsi" w:eastAsia="Times New Roman" w:hAnsiTheme="majorHAnsi" w:cstheme="majorHAnsi"/>
          </w:rPr>
          <w:delText>et al.</w:delText>
        </w:r>
        <w:r w:rsidR="00415750" w:rsidDel="00016118">
          <w:rPr>
            <w:rFonts w:asciiTheme="majorHAnsi" w:eastAsia="Times New Roman" w:hAnsiTheme="majorHAnsi" w:cstheme="majorHAnsi"/>
          </w:rPr>
          <w:delText xml:space="preserve"> 2013</w:delText>
        </w:r>
        <w:r w:rsidR="00716E27" w:rsidRPr="002E2A57" w:rsidDel="00016118">
          <w:rPr>
            <w:rFonts w:asciiTheme="majorHAnsi" w:eastAsia="Times New Roman" w:hAnsiTheme="majorHAnsi" w:cstheme="majorHAnsi"/>
          </w:rPr>
          <w:delText>), mammals from the Mammal Community Abundance Database (</w:delText>
        </w:r>
        <w:r w:rsidR="00EE40BF" w:rsidDel="00016118">
          <w:rPr>
            <w:rFonts w:asciiTheme="majorHAnsi" w:eastAsia="Times New Roman" w:hAnsiTheme="majorHAnsi" w:cstheme="majorHAnsi"/>
          </w:rPr>
          <w:delText xml:space="preserve">Thibault </w:delText>
        </w:r>
        <w:r w:rsidR="007873FC" w:rsidDel="00016118">
          <w:rPr>
            <w:rFonts w:asciiTheme="majorHAnsi" w:eastAsia="Times New Roman" w:hAnsiTheme="majorHAnsi" w:cstheme="majorHAnsi"/>
          </w:rPr>
          <w:delText>et al.</w:delText>
        </w:r>
        <w:r w:rsidR="00EE40BF" w:rsidDel="00016118">
          <w:rPr>
            <w:rFonts w:asciiTheme="majorHAnsi" w:eastAsia="Times New Roman" w:hAnsiTheme="majorHAnsi" w:cstheme="majorHAnsi"/>
          </w:rPr>
          <w:delText xml:space="preserve"> 2011</w:delText>
        </w:r>
        <w:r w:rsidR="00716E27" w:rsidRPr="002E2A57" w:rsidDel="00016118">
          <w:rPr>
            <w:rFonts w:asciiTheme="majorHAnsi" w:eastAsia="Times New Roman" w:hAnsiTheme="majorHAnsi" w:cstheme="majorHAnsi"/>
          </w:rPr>
          <w:delText>), and a variety of less commonly sampled taxa from the Miscellaneous Abundance Database (</w:delText>
        </w:r>
        <w:r w:rsidR="00310CD2" w:rsidDel="00016118">
          <w:rPr>
            <w:rFonts w:asciiTheme="majorHAnsi" w:eastAsia="Times New Roman" w:hAnsiTheme="majorHAnsi" w:cstheme="majorHAnsi"/>
          </w:rPr>
          <w:delText>Baldridge 2015</w:delText>
        </w:r>
        <w:r w:rsidR="00716E27" w:rsidRPr="002E2A57" w:rsidDel="00016118">
          <w:rPr>
            <w:rFonts w:asciiTheme="majorHAnsi" w:eastAsia="Times New Roman" w:hAnsiTheme="majorHAnsi" w:cstheme="majorHAnsi"/>
          </w:rPr>
          <w:delText>)</w:delText>
        </w:r>
        <w:r w:rsidR="00E83529" w:rsidRPr="002E2A57" w:rsidDel="00016118">
          <w:rPr>
            <w:rFonts w:asciiTheme="majorHAnsi" w:eastAsia="Times New Roman" w:hAnsiTheme="majorHAnsi" w:cstheme="majorHAnsi"/>
          </w:rPr>
          <w:delText xml:space="preserve">. </w:delText>
        </w:r>
        <w:r w:rsidR="00FB38F2" w:rsidDel="00016118">
          <w:rPr>
            <w:rFonts w:asciiTheme="majorHAnsi" w:eastAsia="Times New Roman" w:hAnsiTheme="majorHAnsi" w:cstheme="majorHAnsi"/>
          </w:rPr>
          <w:delText>Because</w:delText>
        </w:r>
        <w:r w:rsidR="00E83529" w:rsidRPr="002E2A57" w:rsidDel="00016118">
          <w:rPr>
            <w:rFonts w:asciiTheme="majorHAnsi" w:eastAsia="Times New Roman" w:hAnsiTheme="majorHAnsi" w:cstheme="majorHAnsi"/>
          </w:rPr>
          <w:delText xml:space="preserve"> characterizing the random expectation </w:delText>
        </w:r>
        <w:r w:rsidR="00A932DB" w:rsidDel="00016118">
          <w:rPr>
            <w:rFonts w:asciiTheme="majorHAnsi" w:eastAsia="Times New Roman" w:hAnsiTheme="majorHAnsi" w:cstheme="majorHAnsi"/>
          </w:rPr>
          <w:delText>of</w:delText>
        </w:r>
        <w:r w:rsidR="00A932DB" w:rsidRPr="002E2A57" w:rsidDel="00016118">
          <w:rPr>
            <w:rFonts w:asciiTheme="majorHAnsi" w:eastAsia="Times New Roman" w:hAnsiTheme="majorHAnsi" w:cstheme="majorHAnsi"/>
          </w:rPr>
          <w:delText xml:space="preserve"> </w:delText>
        </w:r>
        <w:r w:rsidR="00E83529" w:rsidRPr="002E2A57" w:rsidDel="00016118">
          <w:rPr>
            <w:rFonts w:asciiTheme="majorHAnsi" w:eastAsia="Times New Roman" w:hAnsiTheme="majorHAnsi" w:cstheme="majorHAnsi"/>
          </w:rPr>
          <w:delText xml:space="preserve">the SAD </w:delText>
        </w:r>
        <w:r w:rsidR="00A932DB" w:rsidDel="00016118">
          <w:rPr>
            <w:rFonts w:asciiTheme="majorHAnsi" w:eastAsia="Times New Roman" w:hAnsiTheme="majorHAnsi" w:cstheme="majorHAnsi"/>
          </w:rPr>
          <w:delText>is</w:delText>
        </w:r>
        <w:r w:rsidR="00A932DB" w:rsidRPr="002E2A57" w:rsidDel="00016118">
          <w:rPr>
            <w:rFonts w:asciiTheme="majorHAnsi" w:eastAsia="Times New Roman" w:hAnsiTheme="majorHAnsi" w:cstheme="majorHAnsi"/>
          </w:rPr>
          <w:delText xml:space="preserve"> </w:delText>
        </w:r>
        <w:r w:rsidR="00E83529" w:rsidRPr="002E2A57" w:rsidDel="00016118">
          <w:rPr>
            <w:rFonts w:asciiTheme="majorHAnsi" w:eastAsia="Times New Roman" w:hAnsiTheme="majorHAnsi" w:cstheme="majorHAnsi"/>
          </w:rPr>
          <w:delText>computationally intractable for very large communities</w:delText>
        </w:r>
        <w:r w:rsidR="00B8742C" w:rsidDel="00016118">
          <w:rPr>
            <w:rFonts w:asciiTheme="majorHAnsi" w:eastAsia="Times New Roman" w:hAnsiTheme="majorHAnsi" w:cstheme="majorHAnsi"/>
          </w:rPr>
          <w:delText xml:space="preserve">, </w:delText>
        </w:r>
        <w:r w:rsidR="00EE1A79" w:rsidDel="00016118">
          <w:rPr>
            <w:rFonts w:asciiTheme="majorHAnsi" w:eastAsia="Times New Roman" w:hAnsiTheme="majorHAnsi" w:cstheme="majorHAnsi"/>
          </w:rPr>
          <w:delText>w</w:delText>
        </w:r>
        <w:r w:rsidR="00E83529" w:rsidRPr="002E2A57" w:rsidDel="00016118">
          <w:rPr>
            <w:rFonts w:asciiTheme="majorHAnsi" w:eastAsia="Times New Roman" w:hAnsiTheme="majorHAnsi" w:cstheme="majorHAnsi"/>
          </w:rPr>
          <w:delText xml:space="preserve">e filtered our datasets to remove communities with more than </w:delText>
        </w:r>
        <w:r w:rsidR="00ED741B" w:rsidRPr="00ED741B" w:rsidDel="00016118">
          <w:rPr>
            <w:rFonts w:asciiTheme="majorHAnsi" w:eastAsia="Times New Roman" w:hAnsiTheme="majorHAnsi" w:cstheme="majorHAnsi"/>
          </w:rPr>
          <w:delText>40720</w:delText>
        </w:r>
        <w:r w:rsidR="00ED741B" w:rsidDel="00016118">
          <w:rPr>
            <w:rFonts w:asciiTheme="majorHAnsi" w:eastAsia="Times New Roman" w:hAnsiTheme="majorHAnsi" w:cstheme="majorHAnsi"/>
          </w:rPr>
          <w:delText xml:space="preserve"> </w:delText>
        </w:r>
        <w:r w:rsidR="00E83529" w:rsidRPr="002E2A57" w:rsidDel="00016118">
          <w:rPr>
            <w:rFonts w:asciiTheme="majorHAnsi" w:eastAsia="Times New Roman" w:hAnsiTheme="majorHAnsi" w:cstheme="majorHAnsi"/>
          </w:rPr>
          <w:delText>individuals</w:delText>
        </w:r>
        <w:r w:rsidR="006A26AF" w:rsidDel="00016118">
          <w:rPr>
            <w:rFonts w:asciiTheme="majorHAnsi" w:eastAsia="Times New Roman" w:hAnsiTheme="majorHAnsi" w:cstheme="majorHAnsi"/>
          </w:rPr>
          <w:delText>, which was the largest community we successfully analyzed</w:delText>
        </w:r>
        <w:r w:rsidR="00B53B8F" w:rsidDel="00016118">
          <w:rPr>
            <w:rFonts w:asciiTheme="majorHAnsi" w:eastAsia="Times New Roman" w:hAnsiTheme="majorHAnsi" w:cstheme="majorHAnsi"/>
          </w:rPr>
          <w:delText>. This resulted in the removal of 4 communities from the Miscellaneous Abundance Database</w:delText>
        </w:r>
        <w:r w:rsidR="00E83529" w:rsidRPr="002E2A57" w:rsidDel="00016118">
          <w:rPr>
            <w:rFonts w:asciiTheme="majorHAnsi" w:eastAsia="Times New Roman" w:hAnsiTheme="majorHAnsi" w:cstheme="majorHAnsi"/>
          </w:rPr>
          <w:delText>. We further filtered the FIA database</w:delText>
        </w:r>
        <w:r w:rsidR="002414AD" w:rsidDel="00016118">
          <w:rPr>
            <w:rFonts w:asciiTheme="majorHAnsi" w:eastAsia="Times New Roman" w:hAnsiTheme="majorHAnsi" w:cstheme="majorHAnsi"/>
          </w:rPr>
          <w:delText xml:space="preserve">. Of the </w:delText>
        </w:r>
        <w:r w:rsidR="00FB36E0" w:rsidDel="00016118">
          <w:rPr>
            <w:rFonts w:asciiTheme="majorHAnsi" w:eastAsia="Times New Roman" w:hAnsiTheme="majorHAnsi" w:cstheme="majorHAnsi"/>
          </w:rPr>
          <w:delText>103,343</w:delText>
        </w:r>
        <w:r w:rsidR="00E83529" w:rsidRPr="002E2A57" w:rsidDel="00016118">
          <w:rPr>
            <w:rFonts w:asciiTheme="majorHAnsi" w:eastAsia="Times New Roman" w:hAnsiTheme="majorHAnsi" w:cstheme="majorHAnsi"/>
          </w:rPr>
          <w:delText xml:space="preserve"> communities </w:delText>
        </w:r>
        <w:r w:rsidR="002414AD" w:rsidDel="00016118">
          <w:rPr>
            <w:rFonts w:asciiTheme="majorHAnsi" w:eastAsia="Times New Roman" w:hAnsiTheme="majorHAnsi" w:cstheme="majorHAnsi"/>
          </w:rPr>
          <w:delText>in FIA,</w:delText>
        </w:r>
        <w:r w:rsidR="00FB36E0" w:rsidDel="00016118">
          <w:rPr>
            <w:rFonts w:asciiTheme="majorHAnsi" w:eastAsia="Times New Roman" w:hAnsiTheme="majorHAnsi" w:cstheme="majorHAnsi"/>
          </w:rPr>
          <w:delText xml:space="preserve"> 92,988</w:delText>
        </w:r>
        <w:r w:rsidR="00E83529" w:rsidRPr="002E2A57" w:rsidDel="00016118">
          <w:rPr>
            <w:rFonts w:asciiTheme="majorHAnsi" w:eastAsia="Times New Roman" w:hAnsiTheme="majorHAnsi" w:cstheme="majorHAnsi"/>
          </w:rPr>
          <w:delText xml:space="preserve"> have fewer than 10 species. Rather than analyze all these small communities, we randomly selected 10,000 small communities to include in the analysis. </w:delText>
        </w:r>
        <w:r w:rsidR="00020D45" w:rsidDel="00016118">
          <w:rPr>
            <w:rFonts w:asciiTheme="majorHAnsi" w:eastAsia="Times New Roman" w:hAnsiTheme="majorHAnsi" w:cstheme="majorHAnsi"/>
          </w:rPr>
          <w:delText xml:space="preserve">We also included </w:delText>
        </w:r>
        <w:r w:rsidR="00F41237" w:rsidDel="00016118">
          <w:rPr>
            <w:rFonts w:asciiTheme="majorHAnsi" w:eastAsia="Times New Roman" w:hAnsiTheme="majorHAnsi" w:cstheme="majorHAnsi"/>
          </w:rPr>
          <w:delText>all</w:delText>
        </w:r>
        <w:r w:rsidR="00853E73" w:rsidDel="00016118">
          <w:rPr>
            <w:rFonts w:asciiTheme="majorHAnsi" w:eastAsia="Times New Roman" w:hAnsiTheme="majorHAnsi" w:cstheme="majorHAnsi"/>
          </w:rPr>
          <w:delText xml:space="preserve"> </w:delText>
        </w:r>
        <w:r w:rsidR="00E83529" w:rsidRPr="002E2A57" w:rsidDel="00016118">
          <w:rPr>
            <w:rFonts w:asciiTheme="majorHAnsi" w:eastAsia="Times New Roman" w:hAnsiTheme="majorHAnsi" w:cstheme="majorHAnsi"/>
          </w:rPr>
          <w:delText>FIA communities with more than 10 species</w:delText>
        </w:r>
        <w:r w:rsidR="00D34C12" w:rsidDel="00016118">
          <w:rPr>
            <w:rFonts w:asciiTheme="majorHAnsi" w:eastAsia="Times New Roman" w:hAnsiTheme="majorHAnsi" w:cstheme="majorHAnsi"/>
          </w:rPr>
          <w:delText>, which added 10,355 FIA communities to the analysis and resulted in a total of 20,355 FIA communities</w:delText>
        </w:r>
        <w:r w:rsidR="002F58F8" w:rsidDel="00016118">
          <w:rPr>
            <w:rFonts w:asciiTheme="majorHAnsi" w:eastAsia="Times New Roman" w:hAnsiTheme="majorHAnsi" w:cstheme="majorHAnsi"/>
          </w:rPr>
          <w:delText xml:space="preserve">. </w:delText>
        </w:r>
        <w:r w:rsidR="00E83529" w:rsidRPr="002E2A57" w:rsidDel="00016118">
          <w:rPr>
            <w:rFonts w:asciiTheme="majorHAnsi" w:eastAsia="Times New Roman" w:hAnsiTheme="majorHAnsi" w:cstheme="majorHAnsi"/>
          </w:rPr>
          <w:delText xml:space="preserve">Finally, for sites that had repeated sampling over time, we followed White </w:delText>
        </w:r>
        <w:r w:rsidR="007873FC" w:rsidDel="00016118">
          <w:rPr>
            <w:rFonts w:asciiTheme="majorHAnsi" w:eastAsia="Times New Roman" w:hAnsiTheme="majorHAnsi" w:cstheme="majorHAnsi"/>
          </w:rPr>
          <w:delText>et al.</w:delText>
        </w:r>
        <w:r w:rsidR="00E83529" w:rsidRPr="002E2A57" w:rsidDel="00016118">
          <w:rPr>
            <w:rFonts w:asciiTheme="majorHAnsi" w:eastAsia="Times New Roman" w:hAnsiTheme="majorHAnsi" w:cstheme="majorHAnsi"/>
          </w:rPr>
          <w:delText xml:space="preserve"> (2012) and Baldridge (201</w:delText>
        </w:r>
        <w:r w:rsidR="00CB4A84" w:rsidDel="00016118">
          <w:rPr>
            <w:rFonts w:asciiTheme="majorHAnsi" w:eastAsia="Times New Roman" w:hAnsiTheme="majorHAnsi" w:cstheme="majorHAnsi"/>
          </w:rPr>
          <w:delText>6</w:delText>
        </w:r>
        <w:r w:rsidR="00E83529" w:rsidRPr="002E2A57" w:rsidDel="00016118">
          <w:rPr>
            <w:rFonts w:asciiTheme="majorHAnsi" w:eastAsia="Times New Roman" w:hAnsiTheme="majorHAnsi" w:cstheme="majorHAnsi"/>
          </w:rPr>
          <w:delText>) and analyzed only a single, randomly selected, year of data</w:delText>
        </w:r>
        <w:r w:rsidR="00AD6AEA" w:rsidDel="00016118">
          <w:rPr>
            <w:rFonts w:asciiTheme="majorHAnsi" w:eastAsia="Times New Roman" w:hAnsiTheme="majorHAnsi" w:cstheme="majorHAnsi"/>
          </w:rPr>
          <w:delText>, because samples</w:delText>
        </w:r>
        <w:r w:rsidR="00723C77" w:rsidDel="00016118">
          <w:rPr>
            <w:rFonts w:asciiTheme="majorHAnsi" w:eastAsia="Times New Roman" w:hAnsiTheme="majorHAnsi" w:cstheme="majorHAnsi"/>
          </w:rPr>
          <w:delText xml:space="preserve"> taken from a single </w:delText>
        </w:r>
        <w:r w:rsidR="00AD6AEA" w:rsidDel="00016118">
          <w:rPr>
            <w:rFonts w:asciiTheme="majorHAnsi" w:eastAsia="Times New Roman" w:hAnsiTheme="majorHAnsi" w:cstheme="majorHAnsi"/>
          </w:rPr>
          <w:delText xml:space="preserve">community at different time points </w:delText>
        </w:r>
        <w:r w:rsidR="00723C77" w:rsidDel="00016118">
          <w:rPr>
            <w:rFonts w:asciiTheme="majorHAnsi" w:eastAsia="Times New Roman" w:hAnsiTheme="majorHAnsi" w:cstheme="majorHAnsi"/>
          </w:rPr>
          <w:delText>are likely to covary</w:delText>
        </w:r>
        <w:r w:rsidR="00AD6AEA" w:rsidDel="00016118">
          <w:rPr>
            <w:rFonts w:asciiTheme="majorHAnsi" w:eastAsia="Times New Roman" w:hAnsiTheme="majorHAnsi" w:cstheme="majorHAnsi"/>
          </w:rPr>
          <w:delText xml:space="preserve">. </w:delText>
        </w:r>
        <w:r w:rsidR="00E83529" w:rsidRPr="002E2A57" w:rsidDel="00016118">
          <w:rPr>
            <w:rFonts w:asciiTheme="majorHAnsi" w:eastAsia="Times New Roman" w:hAnsiTheme="majorHAnsi" w:cstheme="majorHAnsi"/>
          </w:rPr>
          <w:delText>It should be noted that our analyses include data from the Mammal Community Database and Miscellaneous Abundance Database that were collected over longer timescales and cannot be disaggregated</w:delText>
        </w:r>
        <w:r w:rsidR="00C43292" w:rsidDel="00016118">
          <w:rPr>
            <w:rFonts w:asciiTheme="majorHAnsi" w:eastAsia="Times New Roman" w:hAnsiTheme="majorHAnsi" w:cstheme="majorHAnsi"/>
          </w:rPr>
          <w:delText xml:space="preserve"> into finer units of time</w:delText>
        </w:r>
        <w:r w:rsidR="00E83529" w:rsidRPr="002E2A57" w:rsidDel="00016118">
          <w:rPr>
            <w:rFonts w:asciiTheme="majorHAnsi" w:eastAsia="Times New Roman" w:hAnsiTheme="majorHAnsi" w:cstheme="majorHAnsi"/>
          </w:rPr>
          <w:delText>.</w:delText>
        </w:r>
        <w:r w:rsidR="00DA565D" w:rsidDel="00016118">
          <w:rPr>
            <w:rFonts w:asciiTheme="majorHAnsi" w:eastAsia="Times New Roman" w:hAnsiTheme="majorHAnsi" w:cstheme="majorHAnsi"/>
          </w:rPr>
          <w:delText xml:space="preserve"> </w:delText>
        </w:r>
        <w:r w:rsidR="003E6EA5" w:rsidDel="00016118">
          <w:rPr>
            <w:rFonts w:asciiTheme="majorHAnsi" w:eastAsia="Times New Roman" w:hAnsiTheme="majorHAnsi" w:cstheme="majorHAnsi"/>
          </w:rPr>
          <w:delText>We also removed from our analyses any communities</w:delText>
        </w:r>
        <w:r w:rsidR="00DA565D" w:rsidDel="00016118">
          <w:rPr>
            <w:rFonts w:asciiTheme="majorHAnsi" w:eastAsia="Times New Roman" w:hAnsiTheme="majorHAnsi" w:cstheme="majorHAnsi"/>
          </w:rPr>
          <w:delText xml:space="preserve"> with only one species, or for which N = S</w:delText>
        </w:r>
        <w:r w:rsidR="00045DA9" w:rsidDel="00016118">
          <w:rPr>
            <w:rFonts w:asciiTheme="majorHAnsi" w:eastAsia="Times New Roman" w:hAnsiTheme="majorHAnsi" w:cstheme="majorHAnsi"/>
          </w:rPr>
          <w:delText xml:space="preserve"> or N = S + 1</w:delText>
        </w:r>
        <w:r w:rsidR="00DA565D" w:rsidDel="00016118">
          <w:rPr>
            <w:rFonts w:asciiTheme="majorHAnsi" w:eastAsia="Times New Roman" w:hAnsiTheme="majorHAnsi" w:cstheme="majorHAnsi"/>
          </w:rPr>
          <w:delText>, because these communities have only one</w:delText>
        </w:r>
        <w:r w:rsidR="001B6DA3" w:rsidDel="00016118">
          <w:rPr>
            <w:rFonts w:asciiTheme="majorHAnsi" w:eastAsia="Times New Roman" w:hAnsiTheme="majorHAnsi" w:cstheme="majorHAnsi"/>
          </w:rPr>
          <w:delText xml:space="preserve"> mathematically</w:delText>
        </w:r>
        <w:r w:rsidR="00DA565D" w:rsidDel="00016118">
          <w:rPr>
            <w:rFonts w:asciiTheme="majorHAnsi" w:eastAsia="Times New Roman" w:hAnsiTheme="majorHAnsi" w:cstheme="majorHAnsi"/>
          </w:rPr>
          <w:delText xml:space="preserve"> possible SAD</w:delText>
        </w:r>
        <w:r w:rsidR="00A5422B" w:rsidDel="00016118">
          <w:rPr>
            <w:rFonts w:asciiTheme="majorHAnsi" w:eastAsia="Times New Roman" w:hAnsiTheme="majorHAnsi" w:cstheme="majorHAnsi"/>
          </w:rPr>
          <w:delText>.</w:delText>
        </w:r>
        <w:r w:rsidR="00F22B4B" w:rsidDel="00016118">
          <w:rPr>
            <w:rFonts w:asciiTheme="majorHAnsi" w:eastAsia="Times New Roman" w:hAnsiTheme="majorHAnsi" w:cstheme="majorHAnsi"/>
          </w:rPr>
          <w:delText xml:space="preserve"> Our </w:delText>
        </w:r>
        <w:r w:rsidR="00F22B4B" w:rsidRPr="002E2A57" w:rsidDel="00016118">
          <w:rPr>
            <w:rFonts w:asciiTheme="majorHAnsi" w:eastAsia="Times New Roman" w:hAnsiTheme="majorHAnsi" w:cstheme="majorHAnsi"/>
          </w:rPr>
          <w:delText xml:space="preserve">final dataset consisted </w:delText>
        </w:r>
        <w:r w:rsidR="00F22B4B" w:rsidDel="00016118">
          <w:rPr>
            <w:rFonts w:asciiTheme="majorHAnsi" w:eastAsia="Times New Roman" w:hAnsiTheme="majorHAnsi" w:cstheme="majorHAnsi"/>
          </w:rPr>
          <w:delText xml:space="preserve">of </w:delText>
        </w:r>
        <w:r w:rsidR="0055643E" w:rsidDel="00016118">
          <w:rPr>
            <w:rFonts w:asciiTheme="majorHAnsi" w:eastAsia="Times New Roman" w:hAnsiTheme="majorHAnsi" w:cstheme="majorHAnsi"/>
          </w:rPr>
          <w:delText>~</w:delText>
        </w:r>
        <w:r w:rsidR="00F22B4B" w:rsidDel="00016118">
          <w:rPr>
            <w:rFonts w:asciiTheme="majorHAnsi" w:eastAsia="Times New Roman" w:hAnsiTheme="majorHAnsi" w:cstheme="majorHAnsi"/>
          </w:rPr>
          <w:delText>22,000 communities</w:delText>
        </w:r>
        <w:r w:rsidR="00F22B4B" w:rsidRPr="002E2A57" w:rsidDel="00016118">
          <w:rPr>
            <w:rFonts w:asciiTheme="majorHAnsi" w:eastAsia="Times New Roman" w:hAnsiTheme="majorHAnsi" w:cstheme="majorHAnsi"/>
          </w:rPr>
          <w:delText xml:space="preserve"> with S and N ranging from 2 to 250 and 3 to 40714, respectively</w:delText>
        </w:r>
        <w:r w:rsidR="006E7EBD" w:rsidDel="00016118">
          <w:rPr>
            <w:rFonts w:asciiTheme="majorHAnsi" w:eastAsia="Times New Roman" w:hAnsiTheme="majorHAnsi" w:cstheme="majorHAnsi"/>
          </w:rPr>
          <w:delText xml:space="preserve"> (see Figure </w:delText>
        </w:r>
        <w:r w:rsidR="004B6D6B" w:rsidDel="00016118">
          <w:rPr>
            <w:rFonts w:asciiTheme="majorHAnsi" w:eastAsia="Times New Roman" w:hAnsiTheme="majorHAnsi" w:cstheme="majorHAnsi"/>
          </w:rPr>
          <w:delText xml:space="preserve">S1 </w:delText>
        </w:r>
        <w:r w:rsidR="006E7EBD" w:rsidDel="00016118">
          <w:rPr>
            <w:rFonts w:asciiTheme="majorHAnsi" w:eastAsia="Times New Roman" w:hAnsiTheme="majorHAnsi" w:cstheme="majorHAnsi"/>
          </w:rPr>
          <w:delText>in Supporting Information)</w:delText>
        </w:r>
        <w:r w:rsidR="00E634D3" w:rsidDel="00016118">
          <w:rPr>
            <w:rFonts w:asciiTheme="majorHAnsi" w:eastAsia="Times New Roman" w:hAnsiTheme="majorHAnsi" w:cstheme="majorHAnsi"/>
          </w:rPr>
          <w:delText>. Details</w:delText>
        </w:r>
        <w:r w:rsidR="00CE3F97" w:rsidDel="00016118">
          <w:rPr>
            <w:rFonts w:asciiTheme="majorHAnsi" w:eastAsia="Times New Roman" w:hAnsiTheme="majorHAnsi" w:cstheme="majorHAnsi"/>
          </w:rPr>
          <w:delText xml:space="preserve"> and code</w:delText>
        </w:r>
        <w:r w:rsidR="00A5422B" w:rsidDel="00016118">
          <w:rPr>
            <w:rFonts w:asciiTheme="majorHAnsi" w:eastAsia="Times New Roman" w:hAnsiTheme="majorHAnsi" w:cstheme="majorHAnsi"/>
          </w:rPr>
          <w:delText xml:space="preserve"> </w:delText>
        </w:r>
        <w:r w:rsidR="00CE3F97" w:rsidDel="00016118">
          <w:rPr>
            <w:rFonts w:asciiTheme="majorHAnsi" w:eastAsia="Times New Roman" w:hAnsiTheme="majorHAnsi" w:cstheme="majorHAnsi"/>
          </w:rPr>
          <w:delText>for</w:delText>
        </w:r>
        <w:r w:rsidR="00044CD6" w:rsidDel="00016118">
          <w:rPr>
            <w:rFonts w:asciiTheme="majorHAnsi" w:eastAsia="Times New Roman" w:hAnsiTheme="majorHAnsi" w:cstheme="majorHAnsi"/>
          </w:rPr>
          <w:delText xml:space="preserve"> the filtering process can be found </w:delText>
        </w:r>
        <w:r w:rsidR="00860C3D" w:rsidDel="00016118">
          <w:rPr>
            <w:rFonts w:asciiTheme="majorHAnsi" w:eastAsia="Times New Roman" w:hAnsiTheme="majorHAnsi" w:cstheme="majorHAnsi"/>
          </w:rPr>
          <w:delText xml:space="preserve">in </w:delText>
        </w:r>
        <w:r w:rsidR="00693F58" w:rsidDel="00016118">
          <w:rPr>
            <w:rFonts w:asciiTheme="majorHAnsi" w:eastAsia="Times New Roman" w:hAnsiTheme="majorHAnsi" w:cstheme="majorHAnsi"/>
          </w:rPr>
          <w:delText>Appendix S2.</w:delText>
        </w:r>
      </w:del>
    </w:p>
    <w:p w14:paraId="1B9AD5B0" w14:textId="652F90B8" w:rsidR="007F16B9" w:rsidRPr="002E2A57" w:rsidDel="00016118" w:rsidRDefault="00CB762F" w:rsidP="00021897">
      <w:pPr>
        <w:spacing w:line="480" w:lineRule="auto"/>
        <w:rPr>
          <w:del w:id="62" w:author="Renata M. Diaz" w:date="2021-03-16T13:18:00Z"/>
          <w:rFonts w:asciiTheme="majorHAnsi" w:eastAsia="Times New Roman" w:hAnsiTheme="majorHAnsi" w:cstheme="majorHAnsi"/>
        </w:rPr>
      </w:pPr>
      <w:del w:id="63" w:author="Renata M. Diaz" w:date="2021-03-16T13:18:00Z">
        <w:r w:rsidRPr="002E2A57" w:rsidDel="00016118">
          <w:rPr>
            <w:rFonts w:asciiTheme="majorHAnsi" w:eastAsia="Times New Roman" w:hAnsiTheme="majorHAnsi" w:cstheme="majorHAnsi"/>
            <w:i/>
            <w:iCs/>
          </w:rPr>
          <w:delText>Generating</w:delText>
        </w:r>
        <w:r w:rsidR="007F16B9" w:rsidRPr="002E2A57" w:rsidDel="00016118">
          <w:rPr>
            <w:rFonts w:asciiTheme="majorHAnsi" w:eastAsia="Times New Roman" w:hAnsiTheme="majorHAnsi" w:cstheme="majorHAnsi"/>
            <w:i/>
            <w:iCs/>
          </w:rPr>
          <w:delText xml:space="preserve"> the statistical </w:delText>
        </w:r>
        <w:r w:rsidR="00B323B4" w:rsidRPr="002E2A57" w:rsidDel="00016118">
          <w:rPr>
            <w:rFonts w:asciiTheme="majorHAnsi" w:eastAsia="Times New Roman" w:hAnsiTheme="majorHAnsi" w:cstheme="majorHAnsi"/>
            <w:i/>
            <w:iCs/>
          </w:rPr>
          <w:delText>baseline</w:delText>
        </w:r>
      </w:del>
    </w:p>
    <w:p w14:paraId="20583F0C" w14:textId="4827E42E" w:rsidR="0086773F" w:rsidRPr="002E2A57" w:rsidDel="00016118" w:rsidRDefault="009307AB" w:rsidP="00021897">
      <w:pPr>
        <w:spacing w:line="480" w:lineRule="auto"/>
        <w:rPr>
          <w:del w:id="64" w:author="Renata M. Diaz" w:date="2021-03-16T13:18:00Z"/>
          <w:rFonts w:asciiTheme="majorHAnsi" w:eastAsia="Times New Roman" w:hAnsiTheme="majorHAnsi" w:cstheme="majorHAnsi"/>
        </w:rPr>
      </w:pPr>
      <w:del w:id="65" w:author="Renata M. Diaz" w:date="2021-03-16T13:18:00Z">
        <w:r w:rsidRPr="002E2A57" w:rsidDel="00016118">
          <w:rPr>
            <w:rFonts w:asciiTheme="majorHAnsi" w:eastAsia="Times New Roman" w:hAnsiTheme="majorHAnsi" w:cstheme="majorHAnsi"/>
          </w:rPr>
          <w:delText>We</w:delText>
        </w:r>
        <w:r w:rsidR="007F16B9" w:rsidRPr="002E2A57" w:rsidDel="00016118">
          <w:rPr>
            <w:rFonts w:asciiTheme="majorHAnsi" w:eastAsia="Times New Roman" w:hAnsiTheme="majorHAnsi" w:cstheme="majorHAnsi"/>
          </w:rPr>
          <w:delText xml:space="preserve"> use </w:delText>
        </w:r>
        <w:r w:rsidR="00BC25AA" w:rsidRPr="002E2A57" w:rsidDel="00016118">
          <w:rPr>
            <w:rFonts w:asciiTheme="majorHAnsi" w:eastAsia="Times New Roman" w:hAnsiTheme="majorHAnsi" w:cstheme="majorHAnsi"/>
          </w:rPr>
          <w:delText xml:space="preserve">the concept of the </w:delText>
        </w:r>
        <w:r w:rsidR="000B6CE8" w:rsidDel="00016118">
          <w:rPr>
            <w:rFonts w:asciiTheme="majorHAnsi" w:eastAsia="Times New Roman" w:hAnsiTheme="majorHAnsi" w:cstheme="majorHAnsi"/>
          </w:rPr>
          <w:delText>“</w:delText>
        </w:r>
        <w:r w:rsidR="00A24713" w:rsidRPr="003052E4" w:rsidDel="00016118">
          <w:rPr>
            <w:rFonts w:asciiTheme="majorHAnsi" w:eastAsia="Times New Roman" w:hAnsiTheme="majorHAnsi" w:cstheme="majorHAnsi"/>
          </w:rPr>
          <w:delText>feasible set</w:delText>
        </w:r>
        <w:r w:rsidR="000B6CE8" w:rsidDel="00016118">
          <w:rPr>
            <w:rFonts w:asciiTheme="majorHAnsi" w:eastAsia="Times New Roman" w:hAnsiTheme="majorHAnsi" w:cstheme="majorHAnsi"/>
          </w:rPr>
          <w:delText>”</w:delText>
        </w:r>
        <w:r w:rsidR="00A24713" w:rsidRPr="002E2A57" w:rsidDel="00016118">
          <w:rPr>
            <w:rFonts w:asciiTheme="majorHAnsi" w:eastAsia="Times New Roman" w:hAnsiTheme="majorHAnsi" w:cstheme="majorHAnsi"/>
            <w:i/>
            <w:iCs/>
          </w:rPr>
          <w:delText xml:space="preserve"> </w:delText>
        </w:r>
        <w:r w:rsidR="007F16B9" w:rsidRPr="002E2A57" w:rsidDel="00016118">
          <w:rPr>
            <w:rFonts w:asciiTheme="majorHAnsi" w:eastAsia="Times New Roman" w:hAnsiTheme="majorHAnsi" w:cstheme="majorHAnsi"/>
          </w:rPr>
          <w:delText xml:space="preserve">to </w:delText>
        </w:r>
        <w:r w:rsidR="00B12B3F" w:rsidDel="00016118">
          <w:rPr>
            <w:rFonts w:asciiTheme="majorHAnsi" w:eastAsia="Times New Roman" w:hAnsiTheme="majorHAnsi" w:cstheme="majorHAnsi"/>
          </w:rPr>
          <w:delText>establish</w:delText>
        </w:r>
        <w:r w:rsidR="00B12B3F" w:rsidRPr="002E2A57" w:rsidDel="00016118">
          <w:rPr>
            <w:rFonts w:asciiTheme="majorHAnsi" w:eastAsia="Times New Roman" w:hAnsiTheme="majorHAnsi" w:cstheme="majorHAnsi"/>
          </w:rPr>
          <w:delText xml:space="preserve"> </w:delText>
        </w:r>
        <w:r w:rsidR="002319BD" w:rsidRPr="002E2A57" w:rsidDel="00016118">
          <w:rPr>
            <w:rFonts w:asciiTheme="majorHAnsi" w:eastAsia="Times New Roman" w:hAnsiTheme="majorHAnsi" w:cstheme="majorHAnsi"/>
          </w:rPr>
          <w:delText>a</w:delText>
        </w:r>
        <w:r w:rsidR="007F16B9" w:rsidRPr="002E2A57" w:rsidDel="00016118">
          <w:rPr>
            <w:rFonts w:asciiTheme="majorHAnsi" w:eastAsia="Times New Roman" w:hAnsiTheme="majorHAnsi" w:cstheme="majorHAnsi"/>
          </w:rPr>
          <w:delText xml:space="preserve"> statistical </w:delText>
        </w:r>
        <w:r w:rsidR="00062F7A" w:rsidRPr="002E2A57" w:rsidDel="00016118">
          <w:rPr>
            <w:rFonts w:asciiTheme="majorHAnsi" w:eastAsia="Times New Roman" w:hAnsiTheme="majorHAnsi" w:cstheme="majorHAnsi"/>
          </w:rPr>
          <w:delText>baseline</w:delText>
        </w:r>
        <w:r w:rsidR="00CC10A3" w:rsidRPr="002E2A57" w:rsidDel="00016118">
          <w:rPr>
            <w:rFonts w:asciiTheme="majorHAnsi" w:eastAsia="Times New Roman" w:hAnsiTheme="majorHAnsi" w:cstheme="majorHAnsi"/>
          </w:rPr>
          <w:delText xml:space="preserve"> </w:delText>
        </w:r>
        <w:r w:rsidR="00062F7A" w:rsidRPr="002E2A57" w:rsidDel="00016118">
          <w:rPr>
            <w:rFonts w:asciiTheme="majorHAnsi" w:eastAsia="Times New Roman" w:hAnsiTheme="majorHAnsi" w:cstheme="majorHAnsi"/>
          </w:rPr>
          <w:delText>for</w:delText>
        </w:r>
        <w:r w:rsidR="00CC10A3" w:rsidRPr="002E2A57" w:rsidDel="00016118">
          <w:rPr>
            <w:rFonts w:asciiTheme="majorHAnsi" w:eastAsia="Times New Roman" w:hAnsiTheme="majorHAnsi" w:cstheme="majorHAnsi"/>
          </w:rPr>
          <w:delText xml:space="preserve"> the SAD</w:delText>
        </w:r>
        <w:r w:rsidR="00B00FC7" w:rsidRPr="002E2A57" w:rsidDel="00016118">
          <w:rPr>
            <w:rFonts w:asciiTheme="majorHAnsi" w:eastAsia="Times New Roman" w:hAnsiTheme="majorHAnsi" w:cstheme="majorHAnsi"/>
          </w:rPr>
          <w:delText xml:space="preserve"> (Locey and White 2013)</w:delText>
        </w:r>
        <w:r w:rsidR="00CC10A3" w:rsidRPr="002E2A57" w:rsidDel="00016118">
          <w:rPr>
            <w:rFonts w:asciiTheme="majorHAnsi" w:eastAsia="Times New Roman" w:hAnsiTheme="majorHAnsi" w:cstheme="majorHAnsi"/>
          </w:rPr>
          <w:delText xml:space="preserve">. For </w:delText>
        </w:r>
        <w:r w:rsidR="00AA25BC" w:rsidRPr="002E2A57" w:rsidDel="00016118">
          <w:rPr>
            <w:rFonts w:asciiTheme="majorHAnsi" w:eastAsia="Times New Roman" w:hAnsiTheme="majorHAnsi" w:cstheme="majorHAnsi"/>
          </w:rPr>
          <w:delText>a</w:delText>
        </w:r>
        <w:r w:rsidR="00CC10A3" w:rsidRPr="002E2A57" w:rsidDel="00016118">
          <w:rPr>
            <w:rFonts w:asciiTheme="majorHAnsi" w:eastAsia="Times New Roman" w:hAnsiTheme="majorHAnsi" w:cstheme="majorHAnsi"/>
          </w:rPr>
          <w:delText xml:space="preserve"> given number of individuals </w:delText>
        </w:r>
        <w:r w:rsidR="00CC10A3" w:rsidRPr="002E2A57" w:rsidDel="00016118">
          <w:rPr>
            <w:rFonts w:asciiTheme="majorHAnsi" w:eastAsia="Times New Roman" w:hAnsiTheme="majorHAnsi" w:cstheme="majorHAnsi"/>
            <w:i/>
            <w:iCs/>
          </w:rPr>
          <w:delText>N</w:delText>
        </w:r>
        <w:r w:rsidR="00CC10A3" w:rsidRPr="002E2A57" w:rsidDel="00016118">
          <w:rPr>
            <w:rFonts w:asciiTheme="majorHAnsi" w:eastAsia="Times New Roman" w:hAnsiTheme="majorHAnsi" w:cstheme="majorHAnsi"/>
          </w:rPr>
          <w:delText>,</w:delText>
        </w:r>
        <w:r w:rsidR="00CC10A3" w:rsidRPr="002E2A57" w:rsidDel="00016118">
          <w:rPr>
            <w:rFonts w:asciiTheme="majorHAnsi" w:eastAsia="Times New Roman" w:hAnsiTheme="majorHAnsi" w:cstheme="majorHAnsi"/>
            <w:i/>
            <w:iCs/>
          </w:rPr>
          <w:delText xml:space="preserve"> </w:delText>
        </w:r>
        <w:r w:rsidR="00CC10A3" w:rsidRPr="002E2A57" w:rsidDel="00016118">
          <w:rPr>
            <w:rFonts w:asciiTheme="majorHAnsi" w:eastAsia="Times New Roman" w:hAnsiTheme="majorHAnsi" w:cstheme="majorHAnsi"/>
          </w:rPr>
          <w:delText>there is a finite</w:delText>
        </w:r>
        <w:r w:rsidR="00D513C6" w:rsidRPr="002E2A57" w:rsidDel="00016118">
          <w:rPr>
            <w:rFonts w:asciiTheme="majorHAnsi" w:eastAsia="Times New Roman" w:hAnsiTheme="majorHAnsi" w:cstheme="majorHAnsi"/>
          </w:rPr>
          <w:delText xml:space="preserve"> </w:delText>
        </w:r>
        <w:r w:rsidR="005F5E8D" w:rsidDel="00016118">
          <w:rPr>
            <w:rFonts w:asciiTheme="majorHAnsi" w:eastAsia="Times New Roman" w:hAnsiTheme="majorHAnsi" w:cstheme="majorHAnsi"/>
          </w:rPr>
          <w:delText>number</w:delText>
        </w:r>
        <w:r w:rsidR="005F5E8D" w:rsidRPr="002E2A57" w:rsidDel="00016118">
          <w:rPr>
            <w:rFonts w:asciiTheme="majorHAnsi" w:eastAsia="Times New Roman" w:hAnsiTheme="majorHAnsi" w:cstheme="majorHAnsi"/>
          </w:rPr>
          <w:delText xml:space="preserve"> </w:delText>
        </w:r>
        <w:r w:rsidR="00CC10A3" w:rsidRPr="002E2A57" w:rsidDel="00016118">
          <w:rPr>
            <w:rFonts w:asciiTheme="majorHAnsi" w:eastAsia="Times New Roman" w:hAnsiTheme="majorHAnsi" w:cstheme="majorHAnsi"/>
          </w:rPr>
          <w:delText>of</w:delText>
        </w:r>
        <w:r w:rsidRPr="002E2A57" w:rsidDel="00016118">
          <w:rPr>
            <w:rFonts w:asciiTheme="majorHAnsi" w:eastAsia="Times New Roman" w:hAnsiTheme="majorHAnsi" w:cstheme="majorHAnsi"/>
          </w:rPr>
          <w:delText xml:space="preserve"> unique</w:delText>
        </w:r>
        <w:r w:rsidR="00CC10A3" w:rsidRPr="002E2A57" w:rsidDel="00016118">
          <w:rPr>
            <w:rFonts w:asciiTheme="majorHAnsi" w:eastAsia="Times New Roman" w:hAnsiTheme="majorHAnsi" w:cstheme="majorHAnsi"/>
          </w:rPr>
          <w:delText xml:space="preserve"> ways to partition those individuals into </w:delText>
        </w:r>
        <w:r w:rsidR="00CC10A3" w:rsidRPr="002E2A57" w:rsidDel="00016118">
          <w:rPr>
            <w:rFonts w:asciiTheme="majorHAnsi" w:eastAsia="Times New Roman" w:hAnsiTheme="majorHAnsi" w:cstheme="majorHAnsi"/>
            <w:i/>
            <w:iCs/>
          </w:rPr>
          <w:delText>S</w:delText>
        </w:r>
        <w:r w:rsidR="00CC10A3" w:rsidRPr="002E2A57" w:rsidDel="00016118">
          <w:rPr>
            <w:rFonts w:asciiTheme="majorHAnsi" w:eastAsia="Times New Roman" w:hAnsiTheme="majorHAnsi" w:cstheme="majorHAnsi"/>
          </w:rPr>
          <w:delText xml:space="preserve"> species</w:delText>
        </w:r>
        <w:r w:rsidR="00646DA6" w:rsidRPr="002E2A57" w:rsidDel="00016118">
          <w:rPr>
            <w:rFonts w:asciiTheme="majorHAnsi" w:eastAsia="Times New Roman" w:hAnsiTheme="majorHAnsi" w:cstheme="majorHAnsi"/>
          </w:rPr>
          <w:delText xml:space="preserve">. </w:delText>
        </w:r>
        <w:r w:rsidRPr="002E2A57" w:rsidDel="00016118">
          <w:rPr>
            <w:rFonts w:asciiTheme="majorHAnsi" w:eastAsia="Times New Roman" w:hAnsiTheme="majorHAnsi" w:cstheme="majorHAnsi"/>
          </w:rPr>
          <w:delText>The</w:delText>
        </w:r>
        <w:r w:rsidR="00300958" w:rsidDel="00016118">
          <w:rPr>
            <w:rFonts w:asciiTheme="majorHAnsi" w:eastAsia="Times New Roman" w:hAnsiTheme="majorHAnsi" w:cstheme="majorHAnsi"/>
          </w:rPr>
          <w:delText xml:space="preserve"> </w:delText>
        </w:r>
        <w:r w:rsidRPr="002E2A57" w:rsidDel="00016118">
          <w:rPr>
            <w:rFonts w:asciiTheme="majorHAnsi" w:eastAsia="Times New Roman" w:hAnsiTheme="majorHAnsi" w:cstheme="majorHAnsi"/>
          </w:rPr>
          <w:delText>complete set of these unique partition</w:delText>
        </w:r>
        <w:r w:rsidR="0086773F" w:rsidRPr="002E2A57" w:rsidDel="00016118">
          <w:rPr>
            <w:rFonts w:asciiTheme="majorHAnsi" w:eastAsia="Times New Roman" w:hAnsiTheme="majorHAnsi" w:cstheme="majorHAnsi"/>
          </w:rPr>
          <w:delText>s</w:delText>
        </w:r>
        <w:r w:rsidR="00300958" w:rsidDel="00016118">
          <w:rPr>
            <w:rFonts w:asciiTheme="majorHAnsi" w:eastAsia="Times New Roman" w:hAnsiTheme="majorHAnsi" w:cstheme="majorHAnsi"/>
          </w:rPr>
          <w:delText xml:space="preserve"> is the feasible set</w:delText>
        </w:r>
        <w:r w:rsidR="009D0317" w:rsidDel="00016118">
          <w:rPr>
            <w:rFonts w:asciiTheme="majorHAnsi" w:eastAsia="Times New Roman" w:hAnsiTheme="majorHAnsi" w:cstheme="majorHAnsi"/>
          </w:rPr>
          <w:delText xml:space="preserve">. </w:delText>
        </w:r>
        <w:r w:rsidR="003336DE" w:rsidDel="00016118">
          <w:rPr>
            <w:rFonts w:asciiTheme="majorHAnsi" w:eastAsia="Times New Roman" w:hAnsiTheme="majorHAnsi" w:cstheme="majorHAnsi"/>
          </w:rPr>
          <w:delText>Because, in this approach, n</w:delText>
        </w:r>
        <w:r w:rsidR="009D0317" w:rsidRPr="002E2A57" w:rsidDel="00016118">
          <w:rPr>
            <w:rFonts w:asciiTheme="majorHAnsi" w:eastAsia="Times New Roman" w:hAnsiTheme="majorHAnsi" w:cstheme="majorHAnsi"/>
          </w:rPr>
          <w:delText>either species nor individuals are distinguishable from each other</w:delText>
        </w:r>
        <w:r w:rsidR="009D0317" w:rsidDel="00016118">
          <w:rPr>
            <w:rFonts w:asciiTheme="majorHAnsi" w:eastAsia="Times New Roman" w:hAnsiTheme="majorHAnsi" w:cstheme="majorHAnsi"/>
          </w:rPr>
          <w:delText>, p</w:delText>
        </w:r>
        <w:r w:rsidR="009D0317" w:rsidRPr="002E2A57" w:rsidDel="00016118">
          <w:rPr>
            <w:rFonts w:asciiTheme="majorHAnsi" w:eastAsia="Times New Roman" w:hAnsiTheme="majorHAnsi" w:cstheme="majorHAnsi"/>
          </w:rPr>
          <w:delText xml:space="preserve">artitions are unique if and only if they differ in the number of species </w:delText>
        </w:r>
        <w:r w:rsidR="009D0317" w:rsidDel="00016118">
          <w:rPr>
            <w:rFonts w:asciiTheme="majorHAnsi" w:eastAsia="Times New Roman" w:hAnsiTheme="majorHAnsi" w:cstheme="majorHAnsi"/>
          </w:rPr>
          <w:delText>that have a particular</w:delText>
        </w:r>
        <w:r w:rsidR="009D0317" w:rsidRPr="002E2A57" w:rsidDel="00016118">
          <w:rPr>
            <w:rFonts w:asciiTheme="majorHAnsi" w:eastAsia="Times New Roman" w:hAnsiTheme="majorHAnsi" w:cstheme="majorHAnsi"/>
          </w:rPr>
          <w:delText xml:space="preserve"> abundance</w:delText>
        </w:r>
        <w:r w:rsidR="003725E8" w:rsidRPr="002E2A57" w:rsidDel="00016118">
          <w:rPr>
            <w:rFonts w:asciiTheme="majorHAnsi" w:eastAsia="Times New Roman" w:hAnsiTheme="majorHAnsi" w:cstheme="majorHAnsi"/>
          </w:rPr>
          <w:delText xml:space="preserve"> (Locey and White, 2013)</w:delText>
        </w:r>
        <w:r w:rsidR="0086773F" w:rsidRPr="002E2A57" w:rsidDel="00016118">
          <w:rPr>
            <w:rFonts w:asciiTheme="majorHAnsi" w:eastAsia="Times New Roman" w:hAnsiTheme="majorHAnsi" w:cstheme="majorHAnsi"/>
          </w:rPr>
          <w:delText xml:space="preserve">. Operationally, this means that for </w:delText>
        </w:r>
        <w:r w:rsidR="0086773F" w:rsidRPr="002E2A57" w:rsidDel="00016118">
          <w:rPr>
            <w:rFonts w:asciiTheme="majorHAnsi" w:eastAsia="Times New Roman" w:hAnsiTheme="majorHAnsi" w:cstheme="majorHAnsi"/>
            <w:i/>
            <w:iCs/>
          </w:rPr>
          <w:delText xml:space="preserve">S = 3 </w:delText>
        </w:r>
        <w:r w:rsidR="0086773F" w:rsidRPr="002E2A57" w:rsidDel="00016118">
          <w:rPr>
            <w:rFonts w:asciiTheme="majorHAnsi" w:eastAsia="Times New Roman" w:hAnsiTheme="majorHAnsi" w:cstheme="majorHAnsi"/>
          </w:rPr>
          <w:delText xml:space="preserve">and </w:delText>
        </w:r>
        <w:r w:rsidR="0086773F" w:rsidRPr="002E2A57" w:rsidDel="00016118">
          <w:rPr>
            <w:rFonts w:asciiTheme="majorHAnsi" w:eastAsia="Times New Roman" w:hAnsiTheme="majorHAnsi" w:cstheme="majorHAnsi"/>
            <w:i/>
            <w:iCs/>
          </w:rPr>
          <w:delText>N = 9</w:delText>
        </w:r>
        <w:r w:rsidR="0086773F" w:rsidRPr="002E2A57" w:rsidDel="00016118">
          <w:rPr>
            <w:rFonts w:asciiTheme="majorHAnsi" w:eastAsia="Times New Roman" w:hAnsiTheme="majorHAnsi" w:cstheme="majorHAnsi"/>
          </w:rPr>
          <w:delText xml:space="preserve">, the </w:delText>
        </w:r>
        <w:r w:rsidR="00A17953" w:rsidDel="00016118">
          <w:rPr>
            <w:rFonts w:asciiTheme="majorHAnsi" w:eastAsia="Times New Roman" w:hAnsiTheme="majorHAnsi" w:cstheme="majorHAnsi"/>
          </w:rPr>
          <w:delText>species abundances</w:delText>
        </w:r>
        <w:r w:rsidR="00A17953" w:rsidRPr="002E2A57" w:rsidDel="00016118">
          <w:rPr>
            <w:rFonts w:asciiTheme="majorHAnsi" w:eastAsia="Times New Roman" w:hAnsiTheme="majorHAnsi" w:cstheme="majorHAnsi"/>
          </w:rPr>
          <w:delText xml:space="preserve"> </w:delText>
        </w:r>
        <w:r w:rsidR="0086773F" w:rsidRPr="002E2A57" w:rsidDel="00016118">
          <w:rPr>
            <w:rFonts w:asciiTheme="majorHAnsi" w:eastAsia="Times New Roman" w:hAnsiTheme="majorHAnsi" w:cstheme="majorHAnsi"/>
            <w:i/>
            <w:iCs/>
          </w:rPr>
          <w:delText xml:space="preserve">(1, 3, 5) </w:delText>
        </w:r>
        <w:r w:rsidR="0086773F" w:rsidRPr="002E2A57" w:rsidDel="00016118">
          <w:rPr>
            <w:rFonts w:asciiTheme="majorHAnsi" w:eastAsia="Times New Roman" w:hAnsiTheme="majorHAnsi" w:cstheme="majorHAnsi"/>
          </w:rPr>
          <w:delText xml:space="preserve">and </w:delText>
        </w:r>
        <w:r w:rsidR="0086773F" w:rsidRPr="002E2A57" w:rsidDel="00016118">
          <w:rPr>
            <w:rFonts w:asciiTheme="majorHAnsi" w:eastAsia="Times New Roman" w:hAnsiTheme="majorHAnsi" w:cstheme="majorHAnsi"/>
            <w:i/>
            <w:iCs/>
          </w:rPr>
          <w:delText xml:space="preserve">(2, 2, 5) </w:delText>
        </w:r>
        <w:r w:rsidR="0086773F" w:rsidRPr="002E2A57" w:rsidDel="00016118">
          <w:rPr>
            <w:rFonts w:asciiTheme="majorHAnsi" w:eastAsia="Times New Roman" w:hAnsiTheme="majorHAnsi" w:cstheme="majorHAnsi"/>
          </w:rPr>
          <w:delText xml:space="preserve">count as distinct partitions, but </w:delText>
        </w:r>
        <w:r w:rsidR="0086773F" w:rsidRPr="002E2A57" w:rsidDel="00016118">
          <w:rPr>
            <w:rFonts w:asciiTheme="majorHAnsi" w:eastAsia="Times New Roman" w:hAnsiTheme="majorHAnsi" w:cstheme="majorHAnsi"/>
            <w:i/>
            <w:iCs/>
          </w:rPr>
          <w:delText xml:space="preserve">(1, 3, 5) </w:delText>
        </w:r>
        <w:r w:rsidR="0086773F" w:rsidRPr="002E2A57" w:rsidDel="00016118">
          <w:rPr>
            <w:rFonts w:asciiTheme="majorHAnsi" w:eastAsia="Times New Roman" w:hAnsiTheme="majorHAnsi" w:cstheme="majorHAnsi"/>
          </w:rPr>
          <w:delText xml:space="preserve">and </w:delText>
        </w:r>
        <w:r w:rsidR="0086773F" w:rsidRPr="002E2A57" w:rsidDel="00016118">
          <w:rPr>
            <w:rFonts w:asciiTheme="majorHAnsi" w:eastAsia="Times New Roman" w:hAnsiTheme="majorHAnsi" w:cstheme="majorHAnsi"/>
            <w:i/>
            <w:iCs/>
          </w:rPr>
          <w:delText xml:space="preserve">(3, 1, 5) </w:delText>
        </w:r>
        <w:r w:rsidR="00A17953" w:rsidDel="00016118">
          <w:rPr>
            <w:rFonts w:asciiTheme="majorHAnsi" w:eastAsia="Times New Roman" w:hAnsiTheme="majorHAnsi" w:cstheme="majorHAnsi"/>
          </w:rPr>
          <w:delText>are</w:delText>
        </w:r>
        <w:r w:rsidR="00A17953" w:rsidRPr="002E2A57" w:rsidDel="00016118">
          <w:rPr>
            <w:rFonts w:asciiTheme="majorHAnsi" w:eastAsia="Times New Roman" w:hAnsiTheme="majorHAnsi" w:cstheme="majorHAnsi"/>
          </w:rPr>
          <w:delText xml:space="preserve"> </w:delText>
        </w:r>
        <w:r w:rsidR="0086773F" w:rsidRPr="002E2A57" w:rsidDel="00016118">
          <w:rPr>
            <w:rFonts w:asciiTheme="majorHAnsi" w:eastAsia="Times New Roman" w:hAnsiTheme="majorHAnsi" w:cstheme="majorHAnsi"/>
          </w:rPr>
          <w:delText>only one element of the feasible set</w:delText>
        </w:r>
        <w:r w:rsidR="00D7407E" w:rsidRPr="002E2A57" w:rsidDel="00016118">
          <w:rPr>
            <w:rFonts w:asciiTheme="majorHAnsi" w:eastAsia="Times New Roman" w:hAnsiTheme="majorHAnsi" w:cstheme="majorHAnsi"/>
          </w:rPr>
          <w:delText xml:space="preserve"> </w:delText>
        </w:r>
        <w:r w:rsidR="00053E72" w:rsidDel="00016118">
          <w:rPr>
            <w:rFonts w:asciiTheme="majorHAnsi" w:eastAsia="Times New Roman" w:hAnsiTheme="majorHAnsi" w:cstheme="majorHAnsi"/>
          </w:rPr>
          <w:delText>because</w:delText>
        </w:r>
        <w:r w:rsidR="00D7407E" w:rsidRPr="002E2A57" w:rsidDel="00016118">
          <w:rPr>
            <w:rFonts w:asciiTheme="majorHAnsi" w:eastAsia="Times New Roman" w:hAnsiTheme="majorHAnsi" w:cstheme="majorHAnsi"/>
          </w:rPr>
          <w:delText xml:space="preserve"> </w:delText>
        </w:r>
        <w:r w:rsidR="00812080" w:rsidDel="00016118">
          <w:rPr>
            <w:rFonts w:asciiTheme="majorHAnsi" w:eastAsia="Times New Roman" w:hAnsiTheme="majorHAnsi" w:cstheme="majorHAnsi"/>
          </w:rPr>
          <w:delText xml:space="preserve">they each contain one species with an abundance 1, 3, and 5, respectively, and they differ only in the </w:delText>
        </w:r>
        <w:r w:rsidR="00812080" w:rsidDel="00016118">
          <w:rPr>
            <w:rFonts w:asciiTheme="majorHAnsi" w:eastAsia="Times New Roman" w:hAnsiTheme="majorHAnsi" w:cstheme="majorHAnsi"/>
            <w:i/>
            <w:iCs/>
          </w:rPr>
          <w:delText xml:space="preserve">order </w:delText>
        </w:r>
        <w:r w:rsidR="00812080" w:rsidDel="00016118">
          <w:rPr>
            <w:rFonts w:asciiTheme="majorHAnsi" w:eastAsia="Times New Roman" w:hAnsiTheme="majorHAnsi" w:cstheme="majorHAnsi"/>
          </w:rPr>
          <w:delText>of the numbers</w:delText>
        </w:r>
        <w:r w:rsidR="0086773F" w:rsidRPr="002E2A57" w:rsidDel="00016118">
          <w:rPr>
            <w:rFonts w:asciiTheme="majorHAnsi" w:eastAsia="Times New Roman" w:hAnsiTheme="majorHAnsi" w:cstheme="majorHAnsi"/>
          </w:rPr>
          <w:delText xml:space="preserve">. </w:delText>
        </w:r>
        <w:r w:rsidR="00A17953" w:rsidDel="00016118">
          <w:rPr>
            <w:rFonts w:asciiTheme="majorHAnsi" w:eastAsia="Times New Roman" w:hAnsiTheme="majorHAnsi" w:cstheme="majorHAnsi"/>
          </w:rPr>
          <w:delText>In</w:delText>
        </w:r>
        <w:r w:rsidR="0086773F" w:rsidRPr="002E2A57" w:rsidDel="00016118">
          <w:rPr>
            <w:rFonts w:asciiTheme="majorHAnsi" w:eastAsia="Times New Roman" w:hAnsiTheme="majorHAnsi" w:cstheme="majorHAnsi"/>
          </w:rPr>
          <w:delText xml:space="preserve"> the absence of justification for </w:delText>
        </w:r>
        <w:r w:rsidR="00A17953" w:rsidDel="00016118">
          <w:rPr>
            <w:rFonts w:asciiTheme="majorHAnsi" w:eastAsia="Times New Roman" w:hAnsiTheme="majorHAnsi" w:cstheme="majorHAnsi"/>
          </w:rPr>
          <w:delText>additional assumption</w:delText>
        </w:r>
        <w:r w:rsidR="00396998" w:rsidDel="00016118">
          <w:rPr>
            <w:rFonts w:asciiTheme="majorHAnsi" w:eastAsia="Times New Roman" w:hAnsiTheme="majorHAnsi" w:cstheme="majorHAnsi"/>
          </w:rPr>
          <w:delText>s</w:delText>
        </w:r>
        <w:r w:rsidR="00A17953" w:rsidDel="00016118">
          <w:rPr>
            <w:rFonts w:asciiTheme="majorHAnsi" w:eastAsia="Times New Roman" w:hAnsiTheme="majorHAnsi" w:cstheme="majorHAnsi"/>
          </w:rPr>
          <w:delText xml:space="preserve"> regarding the distinguishability of species and/or individuals,</w:delText>
        </w:r>
        <w:r w:rsidR="0086773F" w:rsidRPr="002E2A57" w:rsidDel="00016118">
          <w:rPr>
            <w:rFonts w:asciiTheme="majorHAnsi" w:eastAsia="Times New Roman" w:hAnsiTheme="majorHAnsi" w:cstheme="majorHAnsi"/>
          </w:rPr>
          <w:delText xml:space="preserve"> we adopted </w:delText>
        </w:r>
        <w:r w:rsidR="007F3F60" w:rsidDel="00016118">
          <w:rPr>
            <w:rFonts w:asciiTheme="majorHAnsi" w:eastAsia="Times New Roman" w:hAnsiTheme="majorHAnsi" w:cstheme="majorHAnsi"/>
          </w:rPr>
          <w:delText>this</w:delText>
        </w:r>
        <w:r w:rsidR="0086773F" w:rsidRPr="002E2A57" w:rsidDel="00016118">
          <w:rPr>
            <w:rFonts w:asciiTheme="majorHAnsi" w:eastAsia="Times New Roman" w:hAnsiTheme="majorHAnsi" w:cstheme="majorHAnsi"/>
          </w:rPr>
          <w:delText xml:space="preserve"> simple set of assumptions that ha</w:delText>
        </w:r>
        <w:r w:rsidR="00860FCF" w:rsidDel="00016118">
          <w:rPr>
            <w:rFonts w:asciiTheme="majorHAnsi" w:eastAsia="Times New Roman" w:hAnsiTheme="majorHAnsi" w:cstheme="majorHAnsi"/>
          </w:rPr>
          <w:delText>s</w:delText>
        </w:r>
        <w:r w:rsidR="0086773F" w:rsidRPr="002E2A57" w:rsidDel="00016118">
          <w:rPr>
            <w:rFonts w:asciiTheme="majorHAnsi" w:eastAsia="Times New Roman" w:hAnsiTheme="majorHAnsi" w:cstheme="majorHAnsi"/>
          </w:rPr>
          <w:delText xml:space="preserve"> previously been shown to generate realistic statistical baselines (Locey and White 2013).  </w:delText>
        </w:r>
      </w:del>
    </w:p>
    <w:p w14:paraId="773523CE" w14:textId="002944F7" w:rsidR="00D73A3B" w:rsidRPr="002E2A57" w:rsidDel="00016118" w:rsidRDefault="004360B9" w:rsidP="00021897">
      <w:pPr>
        <w:spacing w:line="480" w:lineRule="auto"/>
        <w:rPr>
          <w:del w:id="66" w:author="Renata M. Diaz" w:date="2021-03-16T13:18:00Z"/>
          <w:rFonts w:asciiTheme="majorHAnsi" w:eastAsia="Times New Roman" w:hAnsiTheme="majorHAnsi" w:cstheme="majorHAnsi"/>
        </w:rPr>
      </w:pPr>
      <w:del w:id="67" w:author="Renata M. Diaz" w:date="2021-03-16T13:18:00Z">
        <w:r w:rsidRPr="002E2A57" w:rsidDel="00016118">
          <w:rPr>
            <w:rFonts w:asciiTheme="majorHAnsi" w:eastAsia="Times New Roman" w:hAnsiTheme="majorHAnsi" w:cstheme="majorHAnsi"/>
          </w:rPr>
          <w:delText xml:space="preserve">While it is possible to list all possible </w:delText>
        </w:r>
        <w:r w:rsidDel="00016118">
          <w:rPr>
            <w:rFonts w:asciiTheme="majorHAnsi" w:eastAsia="Times New Roman" w:hAnsiTheme="majorHAnsi" w:cstheme="majorHAnsi"/>
          </w:rPr>
          <w:delText>partitions</w:delText>
        </w:r>
        <w:r w:rsidR="00D65F8A" w:rsidDel="00016118">
          <w:rPr>
            <w:rFonts w:asciiTheme="majorHAnsi" w:eastAsia="Times New Roman" w:hAnsiTheme="majorHAnsi" w:cstheme="majorHAnsi"/>
          </w:rPr>
          <w:delText xml:space="preserve"> in the feasible set</w:delText>
        </w:r>
        <w:r w:rsidDel="00016118">
          <w:rPr>
            <w:rFonts w:asciiTheme="majorHAnsi" w:eastAsia="Times New Roman" w:hAnsiTheme="majorHAnsi" w:cstheme="majorHAnsi"/>
          </w:rPr>
          <w:delText xml:space="preserve"> for small </w:delText>
        </w:r>
        <w:r w:rsidDel="00016118">
          <w:rPr>
            <w:rFonts w:asciiTheme="majorHAnsi" w:eastAsia="Times New Roman" w:hAnsiTheme="majorHAnsi" w:cstheme="majorHAnsi"/>
            <w:i/>
            <w:iCs/>
          </w:rPr>
          <w:delText xml:space="preserve">S </w:delText>
        </w:r>
        <w:r w:rsidDel="00016118">
          <w:rPr>
            <w:rFonts w:asciiTheme="majorHAnsi" w:eastAsia="Times New Roman" w:hAnsiTheme="majorHAnsi" w:cstheme="majorHAnsi"/>
          </w:rPr>
          <w:delText xml:space="preserve">and </w:delText>
        </w:r>
        <w:r w:rsidDel="00016118">
          <w:rPr>
            <w:rFonts w:asciiTheme="majorHAnsi" w:eastAsia="Times New Roman" w:hAnsiTheme="majorHAnsi" w:cstheme="majorHAnsi"/>
            <w:i/>
            <w:iCs/>
          </w:rPr>
          <w:delText>N</w:delText>
        </w:r>
        <w:r w:rsidRPr="002E2A57" w:rsidDel="00016118">
          <w:rPr>
            <w:rFonts w:asciiTheme="majorHAnsi" w:eastAsia="Times New Roman" w:hAnsiTheme="majorHAnsi" w:cstheme="majorHAnsi"/>
          </w:rPr>
          <w:delText xml:space="preserve">, the </w:delText>
        </w:r>
        <w:r w:rsidR="0034042D" w:rsidDel="00016118">
          <w:rPr>
            <w:rFonts w:asciiTheme="majorHAnsi" w:eastAsia="Times New Roman" w:hAnsiTheme="majorHAnsi" w:cstheme="majorHAnsi"/>
          </w:rPr>
          <w:delText xml:space="preserve">size of </w:delText>
        </w:r>
        <w:r w:rsidRPr="002E2A57" w:rsidDel="00016118">
          <w:rPr>
            <w:rFonts w:asciiTheme="majorHAnsi" w:eastAsia="Times New Roman" w:hAnsiTheme="majorHAnsi" w:cstheme="majorHAnsi"/>
          </w:rPr>
          <w:delText xml:space="preserve">the feasible set increases rapidly with </w:delText>
        </w:r>
        <w:r w:rsidRPr="003052E4" w:rsidDel="00016118">
          <w:rPr>
            <w:rFonts w:asciiTheme="majorHAnsi" w:eastAsia="Times New Roman" w:hAnsiTheme="majorHAnsi" w:cstheme="majorHAnsi"/>
            <w:i/>
            <w:iCs/>
          </w:rPr>
          <w:delText>S</w:delText>
        </w:r>
        <w:r w:rsidRPr="002E2A57" w:rsidDel="00016118">
          <w:rPr>
            <w:rFonts w:asciiTheme="majorHAnsi" w:eastAsia="Times New Roman" w:hAnsiTheme="majorHAnsi" w:cstheme="majorHAnsi"/>
          </w:rPr>
          <w:delText xml:space="preserve"> and </w:delText>
        </w:r>
        <w:r w:rsidRPr="003052E4" w:rsidDel="00016118">
          <w:rPr>
            <w:rFonts w:asciiTheme="majorHAnsi" w:eastAsia="Times New Roman" w:hAnsiTheme="majorHAnsi" w:cstheme="majorHAnsi"/>
            <w:i/>
            <w:iCs/>
          </w:rPr>
          <w:delText>N</w:delText>
        </w:r>
        <w:r w:rsidDel="00016118">
          <w:rPr>
            <w:rFonts w:asciiTheme="majorHAnsi" w:eastAsia="Times New Roman" w:hAnsiTheme="majorHAnsi" w:cstheme="majorHAnsi"/>
          </w:rPr>
          <w:delText>. Therefore, c</w:delText>
        </w:r>
        <w:r w:rsidRPr="002E2A57" w:rsidDel="00016118">
          <w:rPr>
            <w:rFonts w:asciiTheme="majorHAnsi" w:eastAsia="Times New Roman" w:hAnsiTheme="majorHAnsi" w:cstheme="majorHAnsi"/>
          </w:rPr>
          <w:delText xml:space="preserve">haracterizing </w:delText>
        </w:r>
        <w:r w:rsidR="00FB4627" w:rsidDel="00016118">
          <w:rPr>
            <w:rFonts w:asciiTheme="majorHAnsi" w:eastAsia="Times New Roman" w:hAnsiTheme="majorHAnsi" w:cstheme="majorHAnsi"/>
          </w:rPr>
          <w:delText>the statistical properties</w:delText>
        </w:r>
        <w:r w:rsidR="00425C14" w:rsidRPr="002E2A57" w:rsidDel="00016118">
          <w:rPr>
            <w:rFonts w:asciiTheme="majorHAnsi" w:eastAsia="Times New Roman" w:hAnsiTheme="majorHAnsi" w:cstheme="majorHAnsi"/>
          </w:rPr>
          <w:delText xml:space="preserve"> </w:delText>
        </w:r>
        <w:r w:rsidR="00E2023B" w:rsidDel="00016118">
          <w:rPr>
            <w:rFonts w:asciiTheme="majorHAnsi" w:eastAsia="Times New Roman" w:hAnsiTheme="majorHAnsi" w:cstheme="majorHAnsi"/>
          </w:rPr>
          <w:delText xml:space="preserve">of the </w:delText>
        </w:r>
        <w:r w:rsidR="00425C14" w:rsidRPr="002E2A57" w:rsidDel="00016118">
          <w:rPr>
            <w:rFonts w:asciiTheme="majorHAnsi" w:eastAsia="Times New Roman" w:hAnsiTheme="majorHAnsi" w:cstheme="majorHAnsi"/>
          </w:rPr>
          <w:delText xml:space="preserve">feasible set </w:delText>
        </w:r>
        <w:r w:rsidR="00BC5076" w:rsidRPr="002E2A57" w:rsidDel="00016118">
          <w:rPr>
            <w:rFonts w:asciiTheme="majorHAnsi" w:eastAsia="Times New Roman" w:hAnsiTheme="majorHAnsi" w:cstheme="majorHAnsi"/>
          </w:rPr>
          <w:delText xml:space="preserve">for large </w:delText>
        </w:r>
        <w:r w:rsidR="00BC5076" w:rsidRPr="003052E4" w:rsidDel="00016118">
          <w:rPr>
            <w:rFonts w:asciiTheme="majorHAnsi" w:eastAsia="Times New Roman" w:hAnsiTheme="majorHAnsi" w:cstheme="majorHAnsi"/>
            <w:i/>
            <w:iCs/>
          </w:rPr>
          <w:delText>S</w:delText>
        </w:r>
        <w:r w:rsidR="00BC5076" w:rsidRPr="002E2A57" w:rsidDel="00016118">
          <w:rPr>
            <w:rFonts w:asciiTheme="majorHAnsi" w:eastAsia="Times New Roman" w:hAnsiTheme="majorHAnsi" w:cstheme="majorHAnsi"/>
          </w:rPr>
          <w:delText xml:space="preserve"> and </w:delText>
        </w:r>
        <w:r w:rsidR="00BC5076" w:rsidRPr="003052E4" w:rsidDel="00016118">
          <w:rPr>
            <w:rFonts w:asciiTheme="majorHAnsi" w:eastAsia="Times New Roman" w:hAnsiTheme="majorHAnsi" w:cstheme="majorHAnsi"/>
            <w:i/>
            <w:iCs/>
          </w:rPr>
          <w:delText>N</w:delText>
        </w:r>
        <w:r w:rsidR="00BC5076" w:rsidRPr="002E2A57" w:rsidDel="00016118">
          <w:rPr>
            <w:rFonts w:asciiTheme="majorHAnsi" w:eastAsia="Times New Roman" w:hAnsiTheme="majorHAnsi" w:cstheme="majorHAnsi"/>
          </w:rPr>
          <w:delText xml:space="preserve"> </w:delText>
        </w:r>
        <w:r w:rsidR="00425C14" w:rsidRPr="002E2A57" w:rsidDel="00016118">
          <w:rPr>
            <w:rFonts w:asciiTheme="majorHAnsi" w:eastAsia="Times New Roman" w:hAnsiTheme="majorHAnsi" w:cstheme="majorHAnsi"/>
          </w:rPr>
          <w:delText xml:space="preserve">can be computationally intensive. </w:delText>
        </w:r>
        <w:r w:rsidR="00402AA1" w:rsidDel="00016118">
          <w:rPr>
            <w:rFonts w:asciiTheme="majorHAnsi" w:eastAsia="Times New Roman" w:hAnsiTheme="majorHAnsi" w:cstheme="majorHAnsi"/>
          </w:rPr>
          <w:delText xml:space="preserve">This </w:delText>
        </w:r>
        <w:r w:rsidR="00425C14" w:rsidRPr="002E2A57" w:rsidDel="00016118">
          <w:rPr>
            <w:rFonts w:asciiTheme="majorHAnsi" w:eastAsia="Times New Roman" w:hAnsiTheme="majorHAnsi" w:cstheme="majorHAnsi"/>
          </w:rPr>
          <w:delText>renders it necessary to draw samples from the feasible set, rather than enumerating all of its elements. Unbiased sampling of large feasible sets is a nontrivial computational problem</w:delText>
        </w:r>
        <w:r w:rsidR="00431782" w:rsidDel="00016118">
          <w:rPr>
            <w:rFonts w:asciiTheme="majorHAnsi" w:eastAsia="Times New Roman" w:hAnsiTheme="majorHAnsi" w:cstheme="majorHAnsi"/>
          </w:rPr>
          <w:delText xml:space="preserve"> that has</w:delText>
        </w:r>
        <w:r w:rsidR="00425C14" w:rsidRPr="002E2A57" w:rsidDel="00016118">
          <w:rPr>
            <w:rFonts w:asciiTheme="majorHAnsi" w:eastAsia="Times New Roman" w:hAnsiTheme="majorHAnsi" w:cstheme="majorHAnsi"/>
          </w:rPr>
          <w:delText xml:space="preserve"> constrain</w:delText>
        </w:r>
        <w:r w:rsidR="000C5472" w:rsidRPr="002E2A57" w:rsidDel="00016118">
          <w:rPr>
            <w:rFonts w:asciiTheme="majorHAnsi" w:eastAsia="Times New Roman" w:hAnsiTheme="majorHAnsi" w:cstheme="majorHAnsi"/>
          </w:rPr>
          <w:delText>ed</w:delText>
        </w:r>
        <w:r w:rsidR="00425C14" w:rsidRPr="002E2A57" w:rsidDel="00016118">
          <w:rPr>
            <w:rFonts w:asciiTheme="majorHAnsi" w:eastAsia="Times New Roman" w:hAnsiTheme="majorHAnsi" w:cstheme="majorHAnsi"/>
          </w:rPr>
          <w:delText xml:space="preserve"> previous efforts in this vein (Locey and White 2013). </w:delText>
        </w:r>
        <w:r w:rsidR="00CD7BFB" w:rsidRPr="002E2A57" w:rsidDel="00016118">
          <w:rPr>
            <w:rFonts w:asciiTheme="majorHAnsi" w:eastAsia="Times New Roman" w:hAnsiTheme="majorHAnsi" w:cstheme="majorHAnsi"/>
          </w:rPr>
          <w:delText xml:space="preserve">We developed an algorithm to efficiently and uniformly sample feasible sets </w:delText>
        </w:r>
        <w:r w:rsidR="008F2B8A" w:rsidRPr="002E2A57" w:rsidDel="00016118">
          <w:rPr>
            <w:rFonts w:asciiTheme="majorHAnsi" w:eastAsia="Times New Roman" w:hAnsiTheme="majorHAnsi" w:cstheme="majorHAnsi"/>
          </w:rPr>
          <w:delText>even for</w:delText>
        </w:r>
        <w:r w:rsidR="00CD7BFB" w:rsidRPr="002E2A57" w:rsidDel="00016118">
          <w:rPr>
            <w:rFonts w:asciiTheme="majorHAnsi" w:eastAsia="Times New Roman" w:hAnsiTheme="majorHAnsi" w:cstheme="majorHAnsi"/>
          </w:rPr>
          <w:delText xml:space="preserve"> large values of </w:delText>
        </w:r>
        <w:r w:rsidR="00CD7BFB" w:rsidRPr="00EC688A" w:rsidDel="00016118">
          <w:rPr>
            <w:rFonts w:asciiTheme="majorHAnsi" w:eastAsia="Times New Roman" w:hAnsiTheme="majorHAnsi" w:cstheme="majorHAnsi"/>
            <w:i/>
            <w:iCs/>
          </w:rPr>
          <w:delText xml:space="preserve">S </w:delText>
        </w:r>
        <w:r w:rsidR="00CD7BFB" w:rsidRPr="002E2A57" w:rsidDel="00016118">
          <w:rPr>
            <w:rFonts w:asciiTheme="majorHAnsi" w:eastAsia="Times New Roman" w:hAnsiTheme="majorHAnsi" w:cstheme="majorHAnsi"/>
          </w:rPr>
          <w:delText xml:space="preserve">and </w:delText>
        </w:r>
        <w:r w:rsidR="00CD7BFB" w:rsidRPr="00EC688A" w:rsidDel="00016118">
          <w:rPr>
            <w:rFonts w:asciiTheme="majorHAnsi" w:eastAsia="Times New Roman" w:hAnsiTheme="majorHAnsi" w:cstheme="majorHAnsi"/>
            <w:i/>
            <w:iCs/>
          </w:rPr>
          <w:delText>N</w:delText>
        </w:r>
        <w:r w:rsidR="00CD7BFB" w:rsidRPr="002E2A57" w:rsidDel="00016118">
          <w:rPr>
            <w:rFonts w:asciiTheme="majorHAnsi" w:eastAsia="Times New Roman" w:hAnsiTheme="majorHAnsi" w:cstheme="majorHAnsi"/>
          </w:rPr>
          <w:delText>.</w:delText>
        </w:r>
        <w:r w:rsidR="00273062" w:rsidDel="00016118">
          <w:rPr>
            <w:rFonts w:asciiTheme="majorHAnsi" w:eastAsia="Times New Roman" w:hAnsiTheme="majorHAnsi" w:cstheme="majorHAnsi"/>
          </w:rPr>
          <w:delText xml:space="preserve"> In brief, the algorithm takes a generative approach to sampling the feasible set</w:delText>
        </w:r>
        <w:r w:rsidR="00993347" w:rsidDel="00016118">
          <w:rPr>
            <w:rFonts w:asciiTheme="majorHAnsi" w:eastAsia="Times New Roman" w:hAnsiTheme="majorHAnsi" w:cstheme="majorHAnsi"/>
          </w:rPr>
          <w:delText>. Individuals are allocated</w:delText>
        </w:r>
        <w:r w:rsidR="00D13792" w:rsidDel="00016118">
          <w:rPr>
            <w:rFonts w:asciiTheme="majorHAnsi" w:eastAsia="Times New Roman" w:hAnsiTheme="majorHAnsi" w:cstheme="majorHAnsi"/>
          </w:rPr>
          <w:delText xml:space="preserve"> </w:delText>
        </w:r>
        <w:r w:rsidR="00993347" w:rsidDel="00016118">
          <w:rPr>
            <w:rFonts w:asciiTheme="majorHAnsi" w:eastAsia="Times New Roman" w:hAnsiTheme="majorHAnsi" w:cstheme="majorHAnsi"/>
          </w:rPr>
          <w:delText>one species at a time, beginning with the least abundant species. At each step, the</w:delText>
        </w:r>
        <w:r w:rsidR="00273062" w:rsidDel="00016118">
          <w:rPr>
            <w:rFonts w:asciiTheme="majorHAnsi" w:eastAsia="Times New Roman" w:hAnsiTheme="majorHAnsi" w:cstheme="majorHAnsi"/>
          </w:rPr>
          <w:delText xml:space="preserve"> number of individuals to allocate</w:delText>
        </w:r>
        <w:r w:rsidR="009413CD" w:rsidDel="00016118">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016118">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016118">
          <w:rPr>
            <w:rFonts w:asciiTheme="majorHAnsi" w:eastAsia="Times New Roman" w:hAnsiTheme="majorHAnsi" w:cstheme="majorHAnsi"/>
          </w:rPr>
          <w:delText>2</w:delText>
        </w:r>
        <w:r w:rsidR="00993347" w:rsidDel="00016118">
          <w:rPr>
            <w:rFonts w:asciiTheme="majorHAnsi" w:eastAsia="Times New Roman" w:hAnsiTheme="majorHAnsi" w:cstheme="majorHAnsi"/>
          </w:rPr>
          <w:delText xml:space="preserve">. Allocating 1 individual to the least abundant species allows for the SADs </w:delText>
        </w:r>
        <w:r w:rsidR="00422567" w:rsidDel="00016118">
          <w:rPr>
            <w:rFonts w:asciiTheme="majorHAnsi" w:eastAsia="Times New Roman" w:hAnsiTheme="majorHAnsi" w:cstheme="majorHAnsi"/>
          </w:rPr>
          <w:delText xml:space="preserve">(1, 1, 5), </w:delText>
        </w:r>
        <w:r w:rsidR="00993347" w:rsidDel="00016118">
          <w:rPr>
            <w:rFonts w:asciiTheme="majorHAnsi" w:eastAsia="Times New Roman" w:hAnsiTheme="majorHAnsi" w:cstheme="majorHAnsi"/>
          </w:rPr>
          <w:delText>(1, 2, 4)</w:delText>
        </w:r>
        <w:r w:rsidR="00611D99" w:rsidDel="00016118">
          <w:rPr>
            <w:rFonts w:asciiTheme="majorHAnsi" w:eastAsia="Times New Roman" w:hAnsiTheme="majorHAnsi" w:cstheme="majorHAnsi"/>
          </w:rPr>
          <w:delText>,</w:delText>
        </w:r>
        <w:r w:rsidR="00993347" w:rsidDel="00016118">
          <w:rPr>
            <w:rFonts w:asciiTheme="majorHAnsi" w:eastAsia="Times New Roman" w:hAnsiTheme="majorHAnsi" w:cstheme="majorHAnsi"/>
          </w:rPr>
          <w:delText xml:space="preserve"> and (1, 3, 3), </w:delText>
        </w:r>
        <w:r w:rsidR="00AA3586" w:rsidDel="00016118">
          <w:rPr>
            <w:rFonts w:asciiTheme="majorHAnsi" w:eastAsia="Times New Roman" w:hAnsiTheme="majorHAnsi" w:cstheme="majorHAnsi"/>
          </w:rPr>
          <w:delText xml:space="preserve">and </w:delText>
        </w:r>
        <w:r w:rsidR="00993347" w:rsidDel="00016118">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016118">
          <w:rPr>
            <w:rFonts w:asciiTheme="majorHAnsi" w:eastAsia="Times New Roman" w:hAnsiTheme="majorHAnsi" w:cstheme="majorHAnsi"/>
          </w:rPr>
          <w:delText>3/4</w:delText>
        </w:r>
        <w:r w:rsidR="00993347" w:rsidDel="00016118">
          <w:rPr>
            <w:rFonts w:asciiTheme="majorHAnsi" w:eastAsia="Times New Roman" w:hAnsiTheme="majorHAnsi" w:cstheme="majorHAnsi"/>
          </w:rPr>
          <w:delText>, and 2 individuals with probability 1/</w:delText>
        </w:r>
        <w:r w:rsidR="00CA6D50" w:rsidDel="00016118">
          <w:rPr>
            <w:rFonts w:asciiTheme="majorHAnsi" w:eastAsia="Times New Roman" w:hAnsiTheme="majorHAnsi" w:cstheme="majorHAnsi"/>
          </w:rPr>
          <w:delText>4</w:delText>
        </w:r>
        <w:r w:rsidR="00993347" w:rsidDel="00016118">
          <w:rPr>
            <w:rFonts w:asciiTheme="majorHAnsi" w:eastAsia="Times New Roman" w:hAnsiTheme="majorHAnsi" w:cstheme="majorHAnsi"/>
          </w:rPr>
          <w:delText xml:space="preserve">. </w:delText>
        </w:r>
        <w:r w:rsidR="0058238F" w:rsidDel="00016118">
          <w:rPr>
            <w:rFonts w:asciiTheme="majorHAnsi" w:eastAsia="Times New Roman" w:hAnsiTheme="majorHAnsi" w:cstheme="majorHAnsi"/>
          </w:rPr>
          <w:delText>If</w:delText>
        </w:r>
        <w:r w:rsidR="007A25D9" w:rsidDel="00016118">
          <w:rPr>
            <w:rFonts w:asciiTheme="majorHAnsi" w:eastAsia="Times New Roman" w:hAnsiTheme="majorHAnsi" w:cstheme="majorHAnsi"/>
          </w:rPr>
          <w:delText>, at the first step,</w:delText>
        </w:r>
        <w:r w:rsidR="0058238F" w:rsidDel="00016118">
          <w:rPr>
            <w:rFonts w:asciiTheme="majorHAnsi" w:eastAsia="Times New Roman" w:hAnsiTheme="majorHAnsi" w:cstheme="majorHAnsi"/>
          </w:rPr>
          <w:delText xml:space="preserve"> we allocate</w:delText>
        </w:r>
        <w:r w:rsidR="00441BFE" w:rsidDel="00016118">
          <w:rPr>
            <w:rFonts w:asciiTheme="majorHAnsi" w:eastAsia="Times New Roman" w:hAnsiTheme="majorHAnsi" w:cstheme="majorHAnsi"/>
          </w:rPr>
          <w:delText>d</w:delText>
        </w:r>
        <w:r w:rsidR="0058238F" w:rsidDel="00016118">
          <w:rPr>
            <w:rFonts w:asciiTheme="majorHAnsi" w:eastAsia="Times New Roman" w:hAnsiTheme="majorHAnsi" w:cstheme="majorHAnsi"/>
          </w:rPr>
          <w:delText xml:space="preserve"> 1 individual to the least abundant species, the </w:delText>
        </w:r>
        <w:r w:rsidR="00441BFE" w:rsidDel="00016118">
          <w:rPr>
            <w:rFonts w:asciiTheme="majorHAnsi" w:eastAsia="Times New Roman" w:hAnsiTheme="majorHAnsi" w:cstheme="majorHAnsi"/>
          </w:rPr>
          <w:delText>second</w:delText>
        </w:r>
        <w:r w:rsidR="0058238F" w:rsidDel="00016118">
          <w:rPr>
            <w:rFonts w:asciiTheme="majorHAnsi" w:eastAsia="Times New Roman" w:hAnsiTheme="majorHAnsi" w:cstheme="majorHAnsi"/>
          </w:rPr>
          <w:delText xml:space="preserve"> species can have an abundance of </w:delText>
        </w:r>
        <w:r w:rsidR="00A3609E" w:rsidDel="00016118">
          <w:rPr>
            <w:rFonts w:asciiTheme="majorHAnsi" w:eastAsia="Times New Roman" w:hAnsiTheme="majorHAnsi" w:cstheme="majorHAnsi"/>
          </w:rPr>
          <w:delText xml:space="preserve">1, </w:delText>
        </w:r>
        <w:r w:rsidR="0058238F" w:rsidDel="00016118">
          <w:rPr>
            <w:rFonts w:asciiTheme="majorHAnsi" w:eastAsia="Times New Roman" w:hAnsiTheme="majorHAnsi" w:cstheme="majorHAnsi"/>
          </w:rPr>
          <w:delText>2 or 3</w:delText>
        </w:r>
        <w:r w:rsidR="0014598D" w:rsidDel="00016118">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016118">
          <w:rPr>
            <w:rFonts w:asciiTheme="majorHAnsi" w:eastAsia="Times New Roman" w:hAnsiTheme="majorHAnsi" w:cstheme="majorHAnsi"/>
          </w:rPr>
          <w:delText>We implement</w:delText>
        </w:r>
        <w:r w:rsidR="0038297F" w:rsidRPr="002E2A57" w:rsidDel="00016118">
          <w:rPr>
            <w:rFonts w:asciiTheme="majorHAnsi" w:eastAsia="Times New Roman" w:hAnsiTheme="majorHAnsi" w:cstheme="majorHAnsi"/>
          </w:rPr>
          <w:delText>ed</w:delText>
        </w:r>
        <w:r w:rsidR="00CD7BFB" w:rsidRPr="002E2A57" w:rsidDel="00016118">
          <w:rPr>
            <w:rFonts w:asciiTheme="majorHAnsi" w:eastAsia="Times New Roman" w:hAnsiTheme="majorHAnsi" w:cstheme="majorHAnsi"/>
          </w:rPr>
          <w:delText xml:space="preserve"> this algorithm in an R package, available on GitHub at </w:delText>
        </w:r>
        <w:r w:rsidR="007C4F3C" w:rsidDel="00016118">
          <w:fldChar w:fldCharType="begin"/>
        </w:r>
        <w:r w:rsidR="007C4F3C" w:rsidDel="00016118">
          <w:delInstrText xml:space="preserve"> HYPERLINK "http://www.github.com/diazrenata/feasiblesads" </w:delInstrText>
        </w:r>
        <w:r w:rsidR="007C4F3C" w:rsidDel="00016118">
          <w:fldChar w:fldCharType="separate"/>
        </w:r>
        <w:r w:rsidR="00CD7BFB" w:rsidRPr="002E2A57" w:rsidDel="00016118">
          <w:rPr>
            <w:rStyle w:val="Hyperlink"/>
            <w:rFonts w:asciiTheme="majorHAnsi" w:eastAsia="Times New Roman" w:hAnsiTheme="majorHAnsi" w:cstheme="majorHAnsi"/>
          </w:rPr>
          <w:delText>www.github.com/diazrenata/feasiblesads</w:delText>
        </w:r>
        <w:r w:rsidR="007C4F3C" w:rsidDel="00016118">
          <w:rPr>
            <w:rStyle w:val="Hyperlink"/>
            <w:rFonts w:asciiTheme="majorHAnsi" w:eastAsia="Times New Roman" w:hAnsiTheme="majorHAnsi" w:cstheme="majorHAnsi"/>
          </w:rPr>
          <w:fldChar w:fldCharType="end"/>
        </w:r>
        <w:r w:rsidR="00C42E68" w:rsidRPr="002E2A57" w:rsidDel="00016118">
          <w:rPr>
            <w:rFonts w:asciiTheme="majorHAnsi" w:eastAsia="Times New Roman" w:hAnsiTheme="majorHAnsi" w:cstheme="majorHAnsi"/>
          </w:rPr>
          <w:delText>; d</w:delText>
        </w:r>
        <w:r w:rsidR="00CD7BFB" w:rsidRPr="002E2A57" w:rsidDel="00016118">
          <w:rPr>
            <w:rFonts w:asciiTheme="majorHAnsi" w:eastAsia="Times New Roman" w:hAnsiTheme="majorHAnsi" w:cstheme="majorHAnsi"/>
          </w:rPr>
          <w:delText xml:space="preserve">etails of the </w:delText>
        </w:r>
        <w:r w:rsidR="008B5A01" w:rsidRPr="002E2A57" w:rsidDel="00016118">
          <w:rPr>
            <w:rFonts w:asciiTheme="majorHAnsi" w:eastAsia="Times New Roman" w:hAnsiTheme="majorHAnsi" w:cstheme="majorHAnsi"/>
          </w:rPr>
          <w:delText>sampling methodology</w:delText>
        </w:r>
        <w:r w:rsidR="00CD7BFB" w:rsidRPr="002E2A57" w:rsidDel="00016118">
          <w:rPr>
            <w:rFonts w:asciiTheme="majorHAnsi" w:eastAsia="Times New Roman" w:hAnsiTheme="majorHAnsi" w:cstheme="majorHAnsi"/>
          </w:rPr>
          <w:delText xml:space="preserve"> are available </w:delText>
        </w:r>
        <w:r w:rsidR="0055643E" w:rsidDel="00016118">
          <w:rPr>
            <w:rFonts w:asciiTheme="majorHAnsi" w:eastAsia="Times New Roman" w:hAnsiTheme="majorHAnsi" w:cstheme="majorHAnsi"/>
          </w:rPr>
          <w:delText>in Appendix S</w:delText>
        </w:r>
        <w:r w:rsidR="00673AE7" w:rsidDel="00016118">
          <w:rPr>
            <w:rFonts w:asciiTheme="majorHAnsi" w:eastAsia="Times New Roman" w:hAnsiTheme="majorHAnsi" w:cstheme="majorHAnsi"/>
          </w:rPr>
          <w:delText>3</w:delText>
        </w:r>
        <w:r w:rsidR="00CD7BFB" w:rsidRPr="002E2A57" w:rsidDel="00016118">
          <w:rPr>
            <w:rFonts w:asciiTheme="majorHAnsi" w:eastAsia="Times New Roman" w:hAnsiTheme="majorHAnsi" w:cstheme="majorHAnsi"/>
          </w:rPr>
          <w:delText>.</w:delText>
        </w:r>
      </w:del>
    </w:p>
    <w:p w14:paraId="5FCBF84D" w14:textId="6176E7BE" w:rsidR="00186589" w:rsidRPr="002E2A57" w:rsidDel="00016118" w:rsidRDefault="00D73A3B" w:rsidP="00021897">
      <w:pPr>
        <w:spacing w:line="480" w:lineRule="auto"/>
        <w:rPr>
          <w:del w:id="68" w:author="Renata M. Diaz" w:date="2021-03-16T13:18:00Z"/>
          <w:rFonts w:asciiTheme="majorHAnsi" w:eastAsia="Times New Roman" w:hAnsiTheme="majorHAnsi" w:cstheme="majorHAnsi"/>
        </w:rPr>
      </w:pPr>
      <w:del w:id="69" w:author="Renata M. Diaz" w:date="2021-03-16T13:18:00Z">
        <w:r w:rsidRPr="002E2A57" w:rsidDel="00016118">
          <w:rPr>
            <w:rFonts w:asciiTheme="majorHAnsi" w:eastAsia="Times New Roman" w:hAnsiTheme="majorHAnsi" w:cstheme="majorHAnsi"/>
          </w:rPr>
          <w:delText xml:space="preserve">For every community in our database, we drew </w:delText>
        </w:r>
        <w:r w:rsidR="00EB59C4" w:rsidRPr="002E2A57" w:rsidDel="00016118">
          <w:rPr>
            <w:rFonts w:asciiTheme="majorHAnsi" w:eastAsia="Times New Roman" w:hAnsiTheme="majorHAnsi" w:cstheme="majorHAnsi"/>
          </w:rPr>
          <w:delText>4</w:delText>
        </w:r>
        <w:r w:rsidRPr="002E2A57" w:rsidDel="00016118">
          <w:rPr>
            <w:rFonts w:asciiTheme="majorHAnsi" w:eastAsia="Times New Roman" w:hAnsiTheme="majorHAnsi" w:cstheme="majorHAnsi"/>
          </w:rPr>
          <w:delText xml:space="preserve">000 samples from the feasible set to characterize the distribution of statistically probable shapes for the SAD. We filtered the </w:delText>
        </w:r>
        <w:r w:rsidR="004751DB" w:rsidRPr="002E2A57" w:rsidDel="00016118">
          <w:rPr>
            <w:rFonts w:asciiTheme="majorHAnsi" w:eastAsia="Times New Roman" w:hAnsiTheme="majorHAnsi" w:cstheme="majorHAnsi"/>
          </w:rPr>
          <w:delText>4000</w:delText>
        </w:r>
        <w:r w:rsidRPr="002E2A57" w:rsidDel="00016118">
          <w:rPr>
            <w:rFonts w:asciiTheme="majorHAnsi" w:eastAsia="Times New Roman" w:hAnsiTheme="majorHAnsi" w:cstheme="majorHAnsi"/>
          </w:rPr>
          <w:delText xml:space="preserve"> samples to unique elements. For small values of S and N, it can be impossible or highly improbable </w:delText>
        </w:r>
        <w:r w:rsidR="00B847FF" w:rsidDel="00016118">
          <w:rPr>
            <w:rFonts w:asciiTheme="majorHAnsi" w:eastAsia="Times New Roman" w:hAnsiTheme="majorHAnsi" w:cstheme="majorHAnsi"/>
          </w:rPr>
          <w:delText>for the</w:delText>
        </w:r>
        <w:r w:rsidRPr="002E2A57" w:rsidDel="00016118">
          <w:rPr>
            <w:rFonts w:asciiTheme="majorHAnsi" w:eastAsia="Times New Roman" w:hAnsiTheme="majorHAnsi" w:cstheme="majorHAnsi"/>
          </w:rPr>
          <w:delText xml:space="preserve"> </w:delText>
        </w:r>
        <w:r w:rsidR="004751DB" w:rsidRPr="002E2A57" w:rsidDel="00016118">
          <w:rPr>
            <w:rFonts w:asciiTheme="majorHAnsi" w:eastAsia="Times New Roman" w:hAnsiTheme="majorHAnsi" w:cstheme="majorHAnsi"/>
          </w:rPr>
          <w:delText>4000</w:delText>
        </w:r>
        <w:r w:rsidRPr="002E2A57" w:rsidDel="00016118">
          <w:rPr>
            <w:rFonts w:asciiTheme="majorHAnsi" w:eastAsia="Times New Roman" w:hAnsiTheme="majorHAnsi" w:cstheme="majorHAnsi"/>
          </w:rPr>
          <w:delText xml:space="preserve"> samples from the feasible set</w:delText>
        </w:r>
        <w:r w:rsidR="00B847FF" w:rsidDel="00016118">
          <w:rPr>
            <w:rFonts w:asciiTheme="majorHAnsi" w:eastAsia="Times New Roman" w:hAnsiTheme="majorHAnsi" w:cstheme="majorHAnsi"/>
          </w:rPr>
          <w:delText xml:space="preserve"> to </w:delText>
        </w:r>
        <w:r w:rsidR="00177434" w:rsidDel="00016118">
          <w:rPr>
            <w:rFonts w:asciiTheme="majorHAnsi" w:eastAsia="Times New Roman" w:hAnsiTheme="majorHAnsi" w:cstheme="majorHAnsi"/>
          </w:rPr>
          <w:delText xml:space="preserve">all </w:delText>
        </w:r>
        <w:r w:rsidR="00B847FF" w:rsidDel="00016118">
          <w:rPr>
            <w:rFonts w:asciiTheme="majorHAnsi" w:eastAsia="Times New Roman" w:hAnsiTheme="majorHAnsi" w:cstheme="majorHAnsi"/>
          </w:rPr>
          <w:delText>be unique,</w:delText>
        </w:r>
        <w:r w:rsidRPr="002E2A57" w:rsidDel="00016118">
          <w:rPr>
            <w:rFonts w:asciiTheme="majorHAnsi" w:eastAsia="Times New Roman" w:hAnsiTheme="majorHAnsi" w:cstheme="majorHAnsi"/>
          </w:rPr>
          <w:delText xml:space="preserve"> but for large communities, all </w:delText>
        </w:r>
        <w:r w:rsidR="004751DB" w:rsidRPr="002E2A57" w:rsidDel="00016118">
          <w:rPr>
            <w:rFonts w:asciiTheme="majorHAnsi" w:eastAsia="Times New Roman" w:hAnsiTheme="majorHAnsi" w:cstheme="majorHAnsi"/>
          </w:rPr>
          <w:delText>4000</w:delText>
        </w:r>
        <w:r w:rsidRPr="002E2A57" w:rsidDel="00016118">
          <w:rPr>
            <w:rFonts w:asciiTheme="majorHAnsi" w:eastAsia="Times New Roman" w:hAnsiTheme="majorHAnsi" w:cstheme="majorHAnsi"/>
          </w:rPr>
          <w:delText xml:space="preserve"> are usually unique. We </w:delText>
        </w:r>
        <w:r w:rsidR="00901000" w:rsidRPr="002E2A57" w:rsidDel="00016118">
          <w:rPr>
            <w:rFonts w:asciiTheme="majorHAnsi" w:eastAsia="Times New Roman" w:hAnsiTheme="majorHAnsi" w:cstheme="majorHAnsi"/>
          </w:rPr>
          <w:delText>refer to this as the sampled feasible set.</w:delText>
        </w:r>
        <w:r w:rsidRPr="002E2A57" w:rsidDel="00016118">
          <w:rPr>
            <w:rFonts w:asciiTheme="majorHAnsi" w:eastAsia="Times New Roman" w:hAnsiTheme="majorHAnsi" w:cstheme="majorHAnsi"/>
          </w:rPr>
          <w:delText xml:space="preserve"> </w:delText>
        </w:r>
      </w:del>
    </w:p>
    <w:p w14:paraId="7FDA6F56" w14:textId="458A9EB4" w:rsidR="008026CD" w:rsidRPr="002E2A57" w:rsidDel="00016118" w:rsidRDefault="008026CD" w:rsidP="00021897">
      <w:pPr>
        <w:spacing w:line="480" w:lineRule="auto"/>
        <w:rPr>
          <w:del w:id="70" w:author="Renata M. Diaz" w:date="2021-03-16T13:18:00Z"/>
          <w:rFonts w:asciiTheme="majorHAnsi" w:eastAsia="Times New Roman" w:hAnsiTheme="majorHAnsi" w:cstheme="majorHAnsi"/>
          <w:i/>
          <w:iCs/>
        </w:rPr>
      </w:pPr>
      <w:del w:id="71" w:author="Renata M. Diaz" w:date="2021-03-16T13:18:00Z">
        <w:r w:rsidRPr="002E2A57" w:rsidDel="00016118">
          <w:rPr>
            <w:rFonts w:asciiTheme="majorHAnsi" w:eastAsia="Times New Roman" w:hAnsiTheme="majorHAnsi" w:cstheme="majorHAnsi"/>
            <w:i/>
            <w:iCs/>
          </w:rPr>
          <w:delText>Comparing observed SADs to their baselines</w:delText>
        </w:r>
      </w:del>
    </w:p>
    <w:p w14:paraId="1771D527" w14:textId="74183414" w:rsidR="00D7407E" w:rsidRPr="002E2A57" w:rsidDel="00016118" w:rsidRDefault="000E6F71" w:rsidP="00021897">
      <w:pPr>
        <w:spacing w:line="480" w:lineRule="auto"/>
        <w:rPr>
          <w:del w:id="72" w:author="Renata M. Diaz" w:date="2021-03-16T13:18:00Z"/>
          <w:rFonts w:asciiTheme="majorHAnsi" w:eastAsia="Times New Roman" w:hAnsiTheme="majorHAnsi" w:cstheme="majorHAnsi"/>
        </w:rPr>
      </w:pPr>
      <w:del w:id="73" w:author="Renata M. Diaz" w:date="2021-03-16T13:18:00Z">
        <w:r w:rsidRPr="002E2A57" w:rsidDel="00016118">
          <w:rPr>
            <w:rFonts w:asciiTheme="majorHAnsi" w:eastAsia="Times New Roman" w:hAnsiTheme="majorHAnsi" w:cstheme="majorHAnsi"/>
          </w:rPr>
          <w:delText>I</w:delText>
        </w:r>
        <w:r w:rsidR="009C200A" w:rsidDel="00016118">
          <w:rPr>
            <w:rFonts w:asciiTheme="majorHAnsi" w:eastAsia="Times New Roman" w:hAnsiTheme="majorHAnsi" w:cstheme="majorHAnsi"/>
          </w:rPr>
          <w:delText>f all SADs in a feasible set are equally likely to occur</w:delText>
        </w:r>
        <w:r w:rsidRPr="002E2A57" w:rsidDel="00016118">
          <w:rPr>
            <w:rFonts w:asciiTheme="majorHAnsi" w:eastAsia="Times New Roman" w:hAnsiTheme="majorHAnsi" w:cstheme="majorHAnsi"/>
          </w:rPr>
          <w:delText>,</w:delText>
        </w:r>
        <w:r w:rsidR="009F39F2" w:rsidDel="00016118">
          <w:rPr>
            <w:rFonts w:asciiTheme="majorHAnsi" w:eastAsia="Times New Roman" w:hAnsiTheme="majorHAnsi" w:cstheme="majorHAnsi"/>
          </w:rPr>
          <w:delText xml:space="preserve"> then</w:delText>
        </w:r>
        <w:r w:rsidRPr="002E2A57" w:rsidDel="00016118">
          <w:rPr>
            <w:rFonts w:asciiTheme="majorHAnsi" w:eastAsia="Times New Roman" w:hAnsiTheme="majorHAnsi" w:cstheme="majorHAnsi"/>
          </w:rPr>
          <w:delText xml:space="preserve"> an SAD with a particular </w:delText>
        </w:r>
        <w:r w:rsidRPr="003052E4" w:rsidDel="00016118">
          <w:rPr>
            <w:rFonts w:asciiTheme="majorHAnsi" w:eastAsia="Times New Roman" w:hAnsiTheme="majorHAnsi" w:cstheme="majorHAnsi"/>
            <w:i/>
            <w:iCs/>
          </w:rPr>
          <w:delText xml:space="preserve">S </w:delText>
        </w:r>
        <w:r w:rsidRPr="002E2A57" w:rsidDel="00016118">
          <w:rPr>
            <w:rFonts w:asciiTheme="majorHAnsi" w:eastAsia="Times New Roman" w:hAnsiTheme="majorHAnsi" w:cstheme="majorHAnsi"/>
          </w:rPr>
          <w:delText xml:space="preserve">and </w:delText>
        </w:r>
        <w:r w:rsidRPr="003052E4" w:rsidDel="00016118">
          <w:rPr>
            <w:rFonts w:asciiTheme="majorHAnsi" w:eastAsia="Times New Roman" w:hAnsiTheme="majorHAnsi" w:cstheme="majorHAnsi"/>
            <w:i/>
            <w:iCs/>
          </w:rPr>
          <w:delText>N</w:delText>
        </w:r>
        <w:r w:rsidDel="00016118">
          <w:rPr>
            <w:rFonts w:asciiTheme="majorHAnsi" w:eastAsia="Times New Roman" w:hAnsiTheme="majorHAnsi" w:cstheme="majorHAnsi"/>
          </w:rPr>
          <w:delText xml:space="preserve"> </w:delText>
        </w:r>
        <w:r w:rsidR="00847018" w:rsidDel="00016118">
          <w:rPr>
            <w:rFonts w:asciiTheme="majorHAnsi" w:eastAsia="Times New Roman" w:hAnsiTheme="majorHAnsi" w:cstheme="majorHAnsi"/>
          </w:rPr>
          <w:delText xml:space="preserve">is likely to have a shape similar to the shape that is most common among the SADs in </w:delText>
        </w:r>
        <w:r w:rsidDel="00016118">
          <w:rPr>
            <w:rFonts w:asciiTheme="majorHAnsi" w:eastAsia="Times New Roman" w:hAnsiTheme="majorHAnsi" w:cstheme="majorHAnsi"/>
          </w:rPr>
          <w:delText xml:space="preserve">the feasible set for the same </w:delText>
        </w:r>
        <w:r w:rsidRPr="003052E4" w:rsidDel="00016118">
          <w:rPr>
            <w:rFonts w:asciiTheme="majorHAnsi" w:eastAsia="Times New Roman" w:hAnsiTheme="majorHAnsi" w:cstheme="majorHAnsi"/>
            <w:i/>
            <w:iCs/>
          </w:rPr>
          <w:delText xml:space="preserve">S </w:delText>
        </w:r>
        <w:r w:rsidDel="00016118">
          <w:rPr>
            <w:rFonts w:asciiTheme="majorHAnsi" w:eastAsia="Times New Roman" w:hAnsiTheme="majorHAnsi" w:cstheme="majorHAnsi"/>
          </w:rPr>
          <w:delText xml:space="preserve">and </w:delText>
        </w:r>
        <w:r w:rsidR="00446C37" w:rsidDel="00016118">
          <w:rPr>
            <w:rFonts w:asciiTheme="majorHAnsi" w:eastAsia="Times New Roman" w:hAnsiTheme="majorHAnsi" w:cstheme="majorHAnsi"/>
            <w:i/>
            <w:iCs/>
          </w:rPr>
          <w:delText>N</w:delText>
        </w:r>
        <w:r w:rsidR="00E50333" w:rsidDel="00016118">
          <w:rPr>
            <w:rFonts w:asciiTheme="majorHAnsi" w:eastAsia="Times New Roman" w:hAnsiTheme="majorHAnsi" w:cstheme="majorHAnsi"/>
          </w:rPr>
          <w:delText xml:space="preserve">; in contrast, </w:delText>
        </w:r>
        <w:r w:rsidR="00847018" w:rsidDel="00016118">
          <w:rPr>
            <w:rFonts w:asciiTheme="majorHAnsi" w:eastAsia="Times New Roman" w:hAnsiTheme="majorHAnsi" w:cstheme="majorHAnsi"/>
          </w:rPr>
          <w:delText>strong processes may cause observed SADs to have shapes that deviate from this statistical baseline</w:delText>
        </w:r>
        <w:r w:rsidR="00E77ECE" w:rsidDel="00016118">
          <w:rPr>
            <w:rFonts w:asciiTheme="majorHAnsi" w:eastAsia="Times New Roman" w:hAnsiTheme="majorHAnsi" w:cstheme="majorHAnsi"/>
          </w:rPr>
          <w:delText xml:space="preserve"> (Locey and White 2013)</w:delText>
        </w:r>
        <w:r w:rsidR="00847018" w:rsidDel="00016118">
          <w:rPr>
            <w:rFonts w:asciiTheme="majorHAnsi" w:eastAsia="Times New Roman" w:hAnsiTheme="majorHAnsi" w:cstheme="majorHAnsi"/>
          </w:rPr>
          <w:delText xml:space="preserve">. </w:delText>
        </w:r>
        <w:r w:rsidR="00D7407E" w:rsidRPr="002E2A57" w:rsidDel="00016118">
          <w:rPr>
            <w:rFonts w:asciiTheme="majorHAnsi" w:eastAsia="Times New Roman" w:hAnsiTheme="majorHAnsi" w:cstheme="majorHAnsi"/>
          </w:rPr>
          <w:delText xml:space="preserve">We focus on two metrics to describe the shape of the SAD, skewness and Simpson’s evenness. </w:delText>
        </w:r>
        <w:r w:rsidR="006A2C03" w:rsidRPr="002E2A57" w:rsidDel="00016118">
          <w:rPr>
            <w:rFonts w:asciiTheme="majorHAnsi" w:eastAsia="Times New Roman" w:hAnsiTheme="majorHAnsi" w:cstheme="majorHAnsi"/>
          </w:rPr>
          <w:delText>Skewness measures the asymmetry of a distribution around its mean</w:delText>
        </w:r>
        <w:r w:rsidR="00AF09B7" w:rsidDel="00016118">
          <w:rPr>
            <w:rFonts w:asciiTheme="majorHAnsi" w:eastAsia="Times New Roman" w:hAnsiTheme="majorHAnsi" w:cstheme="majorHAnsi"/>
          </w:rPr>
          <w:delText xml:space="preserve">, and </w:delText>
        </w:r>
        <w:r w:rsidR="006A2C03" w:rsidRPr="002E2A57" w:rsidDel="00016118">
          <w:rPr>
            <w:rFonts w:asciiTheme="majorHAnsi" w:eastAsia="Times New Roman" w:hAnsiTheme="majorHAnsi" w:cstheme="majorHAnsi"/>
          </w:rPr>
          <w:delText xml:space="preserve">Simpson’s evenness is a commonly used metric in ecology for assessing how equitably abundance is distributed across </w:delText>
        </w:r>
        <w:r w:rsidR="00CC5029" w:rsidDel="00016118">
          <w:rPr>
            <w:rFonts w:asciiTheme="majorHAnsi" w:eastAsia="Times New Roman" w:hAnsiTheme="majorHAnsi" w:cstheme="majorHAnsi"/>
          </w:rPr>
          <w:delText>species</w:delText>
        </w:r>
        <w:r w:rsidR="0033109D" w:rsidDel="00016118">
          <w:rPr>
            <w:rFonts w:asciiTheme="majorHAnsi" w:eastAsia="Times New Roman" w:hAnsiTheme="majorHAnsi" w:cstheme="majorHAnsi"/>
          </w:rPr>
          <w:delText xml:space="preserve">. </w:delText>
        </w:r>
        <w:r w:rsidR="006A2C03" w:rsidRPr="002E2A57" w:rsidDel="00016118">
          <w:rPr>
            <w:rFonts w:asciiTheme="majorHAnsi" w:eastAsia="Times New Roman" w:hAnsiTheme="majorHAnsi" w:cstheme="majorHAnsi"/>
          </w:rPr>
          <w:delText xml:space="preserve">By calculating these metrics for each of the samples in the community’s sampled feasible set (see </w:delText>
        </w:r>
        <w:r w:rsidR="006A2C03" w:rsidRPr="002E2A57" w:rsidDel="00016118">
          <w:rPr>
            <w:rFonts w:asciiTheme="majorHAnsi" w:eastAsia="Times New Roman" w:hAnsiTheme="majorHAnsi" w:cstheme="majorHAnsi"/>
            <w:i/>
            <w:iCs/>
          </w:rPr>
          <w:delText>Generating the statistical baseline</w:delText>
        </w:r>
        <w:r w:rsidR="00EE19D9" w:rsidDel="00016118">
          <w:rPr>
            <w:rFonts w:asciiTheme="majorHAnsi" w:eastAsia="Times New Roman" w:hAnsiTheme="majorHAnsi" w:cstheme="majorHAnsi"/>
          </w:rPr>
          <w:delText>,</w:delText>
        </w:r>
        <w:r w:rsidR="006A2C03" w:rsidRPr="002E2A57" w:rsidDel="00016118">
          <w:rPr>
            <w:rFonts w:asciiTheme="majorHAnsi" w:eastAsia="Times New Roman" w:hAnsiTheme="majorHAnsi" w:cstheme="majorHAnsi"/>
            <w:i/>
            <w:iCs/>
          </w:rPr>
          <w:delText xml:space="preserve"> </w:delText>
        </w:r>
        <w:r w:rsidR="006A2C03" w:rsidRPr="002E2A57" w:rsidDel="00016118">
          <w:rPr>
            <w:rFonts w:asciiTheme="majorHAnsi" w:eastAsia="Times New Roman" w:hAnsiTheme="majorHAnsi" w:cstheme="majorHAnsi"/>
          </w:rPr>
          <w:delText xml:space="preserve">above), we generated a distribution describing the general shape (i.e. evenness or skewness) </w:delText>
        </w:r>
        <w:r w:rsidR="00826EDA" w:rsidDel="00016118">
          <w:rPr>
            <w:rFonts w:asciiTheme="majorHAnsi" w:eastAsia="Times New Roman" w:hAnsiTheme="majorHAnsi" w:cstheme="majorHAnsi"/>
          </w:rPr>
          <w:delText xml:space="preserve">expected from the randomly sampled </w:delText>
        </w:r>
        <w:r w:rsidR="006A2C03" w:rsidRPr="002E2A57" w:rsidDel="00016118">
          <w:rPr>
            <w:rFonts w:asciiTheme="majorHAnsi" w:eastAsia="Times New Roman" w:hAnsiTheme="majorHAnsi" w:cstheme="majorHAnsi"/>
          </w:rPr>
          <w:delText>SADs.</w:delText>
        </w:r>
        <w:r w:rsidR="002F11A7" w:rsidRPr="002E2A57" w:rsidDel="00016118">
          <w:rPr>
            <w:rFonts w:asciiTheme="majorHAnsi" w:eastAsia="Times New Roman" w:hAnsiTheme="majorHAnsi" w:cstheme="majorHAnsi"/>
          </w:rPr>
          <w:delText xml:space="preserve"> </w:delText>
        </w:r>
        <w:r w:rsidR="00F24DB3" w:rsidRPr="002E2A57" w:rsidDel="00016118">
          <w:rPr>
            <w:rFonts w:asciiTheme="majorHAnsi" w:eastAsia="Times New Roman" w:hAnsiTheme="majorHAnsi" w:cstheme="majorHAnsi"/>
          </w:rPr>
          <w:delText>Note that s</w:delText>
        </w:r>
        <w:r w:rsidR="002F11A7" w:rsidRPr="002E2A57" w:rsidDel="00016118">
          <w:rPr>
            <w:rFonts w:asciiTheme="majorHAnsi" w:eastAsia="Times New Roman" w:hAnsiTheme="majorHAnsi" w:cstheme="majorHAnsi"/>
          </w:rPr>
          <w:delText>kewness</w:delText>
        </w:r>
        <w:r w:rsidR="00992099" w:rsidDel="00016118">
          <w:rPr>
            <w:rFonts w:asciiTheme="majorHAnsi" w:eastAsia="Times New Roman" w:hAnsiTheme="majorHAnsi" w:cstheme="majorHAnsi"/>
          </w:rPr>
          <w:delText xml:space="preserve">, as implemented </w:delText>
        </w:r>
        <w:r w:rsidR="00015878" w:rsidDel="00016118">
          <w:rPr>
            <w:rFonts w:asciiTheme="majorHAnsi" w:eastAsia="Times New Roman" w:hAnsiTheme="majorHAnsi" w:cstheme="majorHAnsi"/>
          </w:rPr>
          <w:delText xml:space="preserve">in </w:delText>
        </w:r>
        <w:r w:rsidR="00992099" w:rsidDel="00016118">
          <w:rPr>
            <w:rFonts w:asciiTheme="majorHAnsi" w:eastAsia="Times New Roman" w:hAnsiTheme="majorHAnsi" w:cstheme="majorHAnsi"/>
          </w:rPr>
          <w:delText>the R package “e1071”</w:delText>
        </w:r>
        <w:r w:rsidR="00807265" w:rsidDel="00016118">
          <w:rPr>
            <w:rFonts w:asciiTheme="majorHAnsi" w:eastAsia="Times New Roman" w:hAnsiTheme="majorHAnsi" w:cstheme="majorHAnsi"/>
          </w:rPr>
          <w:delText xml:space="preserve"> (Meyer </w:delText>
        </w:r>
        <w:r w:rsidR="007873FC" w:rsidDel="00016118">
          <w:rPr>
            <w:rFonts w:asciiTheme="majorHAnsi" w:eastAsia="Times New Roman" w:hAnsiTheme="majorHAnsi" w:cstheme="majorHAnsi"/>
          </w:rPr>
          <w:delText>et al.</w:delText>
        </w:r>
        <w:r w:rsidR="00807265" w:rsidDel="00016118">
          <w:rPr>
            <w:rFonts w:asciiTheme="majorHAnsi" w:eastAsia="Times New Roman" w:hAnsiTheme="majorHAnsi" w:cstheme="majorHAnsi"/>
          </w:rPr>
          <w:delText xml:space="preserve"> </w:delText>
        </w:r>
        <w:r w:rsidR="006402AB" w:rsidDel="00016118">
          <w:rPr>
            <w:rFonts w:asciiTheme="majorHAnsi" w:eastAsia="Times New Roman" w:hAnsiTheme="majorHAnsi" w:cstheme="majorHAnsi"/>
          </w:rPr>
          <w:delText>2019</w:delText>
        </w:r>
        <w:r w:rsidR="00807265" w:rsidDel="00016118">
          <w:rPr>
            <w:rFonts w:asciiTheme="majorHAnsi" w:eastAsia="Times New Roman" w:hAnsiTheme="majorHAnsi" w:cstheme="majorHAnsi"/>
          </w:rPr>
          <w:delText>)</w:delText>
        </w:r>
        <w:r w:rsidR="00760F74" w:rsidDel="00016118">
          <w:rPr>
            <w:rFonts w:asciiTheme="majorHAnsi" w:eastAsia="Times New Roman" w:hAnsiTheme="majorHAnsi" w:cstheme="majorHAnsi"/>
          </w:rPr>
          <w:delText>,</w:delText>
        </w:r>
        <w:r w:rsidR="002F11A7" w:rsidRPr="002E2A57" w:rsidDel="00016118">
          <w:rPr>
            <w:rFonts w:asciiTheme="majorHAnsi" w:eastAsia="Times New Roman" w:hAnsiTheme="majorHAnsi" w:cstheme="majorHAnsi"/>
          </w:rPr>
          <w:delText xml:space="preserve"> always evaluates to 0 for distributions with </w:delText>
        </w:r>
        <w:r w:rsidR="004438ED" w:rsidDel="00016118">
          <w:rPr>
            <w:rFonts w:asciiTheme="majorHAnsi" w:eastAsia="Times New Roman" w:hAnsiTheme="majorHAnsi" w:cstheme="majorHAnsi"/>
          </w:rPr>
          <w:delText>only two</w:delText>
        </w:r>
        <w:r w:rsidR="002F11A7" w:rsidRPr="002E2A57" w:rsidDel="00016118">
          <w:rPr>
            <w:rFonts w:asciiTheme="majorHAnsi" w:eastAsia="Times New Roman" w:hAnsiTheme="majorHAnsi" w:cstheme="majorHAnsi"/>
          </w:rPr>
          <w:delText xml:space="preserve"> </w:delText>
        </w:r>
        <w:r w:rsidR="001F596D" w:rsidRPr="002E2A57" w:rsidDel="00016118">
          <w:rPr>
            <w:rFonts w:asciiTheme="majorHAnsi" w:eastAsia="Times New Roman" w:hAnsiTheme="majorHAnsi" w:cstheme="majorHAnsi"/>
          </w:rPr>
          <w:delText>species</w:delText>
        </w:r>
        <w:r w:rsidR="00D7407E" w:rsidRPr="002E2A57" w:rsidDel="00016118">
          <w:rPr>
            <w:rFonts w:asciiTheme="majorHAnsi" w:eastAsia="Times New Roman" w:hAnsiTheme="majorHAnsi" w:cstheme="majorHAnsi"/>
          </w:rPr>
          <w:delText xml:space="preserve">, and we </w:delText>
        </w:r>
        <w:r w:rsidR="0036516C" w:rsidDel="00016118">
          <w:rPr>
            <w:rFonts w:asciiTheme="majorHAnsi" w:eastAsia="Times New Roman" w:hAnsiTheme="majorHAnsi" w:cstheme="majorHAnsi"/>
          </w:rPr>
          <w:delText xml:space="preserve">therefore </w:delText>
        </w:r>
        <w:r w:rsidR="00D7407E" w:rsidRPr="002E2A57" w:rsidDel="00016118">
          <w:rPr>
            <w:rFonts w:asciiTheme="majorHAnsi" w:eastAsia="Times New Roman" w:hAnsiTheme="majorHAnsi" w:cstheme="majorHAnsi"/>
          </w:rPr>
          <w:delText>exclude</w:delText>
        </w:r>
        <w:r w:rsidR="00F615AE" w:rsidRPr="002E2A57" w:rsidDel="00016118">
          <w:rPr>
            <w:rFonts w:asciiTheme="majorHAnsi" w:eastAsia="Times New Roman" w:hAnsiTheme="majorHAnsi" w:cstheme="majorHAnsi"/>
          </w:rPr>
          <w:delText>d</w:delText>
        </w:r>
        <w:r w:rsidR="00D7407E" w:rsidRPr="002E2A57" w:rsidDel="00016118">
          <w:rPr>
            <w:rFonts w:asciiTheme="majorHAnsi" w:eastAsia="Times New Roman" w:hAnsiTheme="majorHAnsi" w:cstheme="majorHAnsi"/>
          </w:rPr>
          <w:delText xml:space="preserve"> those cases from analyses of skewness</w:delText>
        </w:r>
        <w:r w:rsidR="00C222B5" w:rsidDel="00016118">
          <w:rPr>
            <w:rFonts w:asciiTheme="majorHAnsi" w:eastAsia="Times New Roman" w:hAnsiTheme="majorHAnsi" w:cstheme="majorHAnsi"/>
          </w:rPr>
          <w:delText xml:space="preserve"> (but included those communities for analyses using Simpson’s evenness)</w:delText>
        </w:r>
        <w:r w:rsidR="00D7407E" w:rsidRPr="002E2A57" w:rsidDel="00016118">
          <w:rPr>
            <w:rFonts w:asciiTheme="majorHAnsi" w:eastAsia="Times New Roman" w:hAnsiTheme="majorHAnsi" w:cstheme="majorHAnsi"/>
          </w:rPr>
          <w:delText xml:space="preserve">. </w:delText>
        </w:r>
      </w:del>
    </w:p>
    <w:p w14:paraId="57C8202C" w14:textId="4ED8522E" w:rsidR="00493851" w:rsidRPr="002E2A57" w:rsidDel="00016118" w:rsidRDefault="004D1737" w:rsidP="00021897">
      <w:pPr>
        <w:spacing w:line="480" w:lineRule="auto"/>
        <w:rPr>
          <w:del w:id="74" w:author="Renata M. Diaz" w:date="2021-03-16T13:18:00Z"/>
          <w:rFonts w:asciiTheme="majorHAnsi" w:eastAsia="Times New Roman" w:hAnsiTheme="majorHAnsi" w:cstheme="majorHAnsi"/>
        </w:rPr>
      </w:pPr>
      <w:del w:id="75" w:author="Renata M. Diaz" w:date="2021-03-16T13:18:00Z">
        <w:r w:rsidRPr="002E2A57" w:rsidDel="00016118">
          <w:rPr>
            <w:rFonts w:asciiTheme="majorHAnsi" w:eastAsia="Times New Roman" w:hAnsiTheme="majorHAnsi" w:cstheme="majorHAnsi"/>
          </w:rPr>
          <w:delText xml:space="preserve">To assess whether the shape of an observed SAD was statistically unlikely, we </w:delText>
        </w:r>
        <w:r w:rsidR="00AD6291" w:rsidRPr="002E2A57" w:rsidDel="00016118">
          <w:rPr>
            <w:rFonts w:asciiTheme="majorHAnsi" w:eastAsia="Times New Roman" w:hAnsiTheme="majorHAnsi" w:cstheme="majorHAnsi"/>
          </w:rPr>
          <w:delText>calculated Simpson’s evenness and skewness for the observed SAD</w:delText>
        </w:r>
        <w:r w:rsidRPr="002E2A57" w:rsidDel="00016118">
          <w:rPr>
            <w:rFonts w:asciiTheme="majorHAnsi" w:eastAsia="Times New Roman" w:hAnsiTheme="majorHAnsi" w:cstheme="majorHAnsi"/>
          </w:rPr>
          <w:delText xml:space="preserve"> and compared these observed values to the distributions of evenness and skewness obtained from that community’s sampled feasible set.</w:delText>
        </w:r>
        <w:r w:rsidR="00654DAA" w:rsidRPr="00654DAA" w:rsidDel="00016118">
          <w:rPr>
            <w:rFonts w:asciiTheme="majorHAnsi" w:eastAsia="Times New Roman" w:hAnsiTheme="majorHAnsi" w:cstheme="majorHAnsi"/>
          </w:rPr>
          <w:delText xml:space="preserve"> </w:delText>
        </w:r>
        <w:r w:rsidR="00654DAA" w:rsidRPr="002E2A57" w:rsidDel="00016118">
          <w:rPr>
            <w:rFonts w:asciiTheme="majorHAnsi" w:eastAsia="Times New Roman" w:hAnsiTheme="majorHAnsi" w:cstheme="majorHAnsi"/>
          </w:rPr>
          <w:delText xml:space="preserve">An observed SAD’s deviation from its feasible set was determined by </w:delText>
        </w:r>
        <w:r w:rsidR="00654DAA" w:rsidDel="00016118">
          <w:rPr>
            <w:rFonts w:asciiTheme="majorHAnsi" w:eastAsia="Times New Roman" w:hAnsiTheme="majorHAnsi" w:cstheme="majorHAnsi"/>
          </w:rPr>
          <w:delText xml:space="preserve">computing the percentile rank of its skewness and evenness relative to the </w:delText>
        </w:r>
        <w:r w:rsidR="00654DAA" w:rsidRPr="002E2A57" w:rsidDel="00016118">
          <w:rPr>
            <w:rFonts w:asciiTheme="majorHAnsi" w:eastAsia="Times New Roman" w:hAnsiTheme="majorHAnsi" w:cstheme="majorHAnsi"/>
          </w:rPr>
          <w:delText>sampled distributions for skewness and evenness</w:delText>
        </w:r>
        <w:r w:rsidR="00654DAA" w:rsidDel="00016118">
          <w:rPr>
            <w:rFonts w:asciiTheme="majorHAnsi" w:eastAsia="Times New Roman" w:hAnsiTheme="majorHAnsi" w:cstheme="majorHAnsi"/>
          </w:rPr>
          <w:delText>, respectively</w:delText>
        </w:r>
        <w:r w:rsidR="00654DAA" w:rsidRPr="002E2A57" w:rsidDel="00016118">
          <w:rPr>
            <w:rFonts w:asciiTheme="majorHAnsi" w:eastAsia="Times New Roman" w:hAnsiTheme="majorHAnsi" w:cstheme="majorHAnsi"/>
          </w:rPr>
          <w:delText>.</w:delText>
        </w:r>
        <w:r w:rsidR="00654DAA" w:rsidDel="00016118">
          <w:rPr>
            <w:rFonts w:asciiTheme="majorHAnsi" w:eastAsia="Times New Roman" w:hAnsiTheme="majorHAnsi" w:cstheme="majorHAnsi"/>
          </w:rPr>
          <w:delText xml:space="preserve"> </w:delText>
        </w:r>
        <w:r w:rsidR="00AD6291" w:rsidRPr="002E2A57" w:rsidDel="00016118">
          <w:rPr>
            <w:rFonts w:asciiTheme="majorHAnsi" w:eastAsia="Times New Roman" w:hAnsiTheme="majorHAnsi" w:cstheme="majorHAnsi"/>
          </w:rPr>
          <w:delText>Th</w:delText>
        </w:r>
        <w:r w:rsidR="00654DAA" w:rsidDel="00016118">
          <w:rPr>
            <w:rFonts w:asciiTheme="majorHAnsi" w:eastAsia="Times New Roman" w:hAnsiTheme="majorHAnsi" w:cstheme="majorHAnsi"/>
          </w:rPr>
          <w:delText>ese</w:delText>
        </w:r>
        <w:r w:rsidR="00AD6291" w:rsidRPr="002E2A57" w:rsidDel="00016118">
          <w:rPr>
            <w:rFonts w:asciiTheme="majorHAnsi" w:eastAsia="Times New Roman" w:hAnsiTheme="majorHAnsi" w:cstheme="majorHAnsi"/>
          </w:rPr>
          <w:delText xml:space="preserve"> percentile rank</w:delText>
        </w:r>
        <w:r w:rsidR="00654DAA" w:rsidDel="00016118">
          <w:rPr>
            <w:rFonts w:asciiTheme="majorHAnsi" w:eastAsia="Times New Roman" w:hAnsiTheme="majorHAnsi" w:cstheme="majorHAnsi"/>
          </w:rPr>
          <w:delText>s</w:delText>
        </w:r>
        <w:r w:rsidR="00AD6291" w:rsidRPr="002E2A57" w:rsidDel="00016118">
          <w:rPr>
            <w:rFonts w:asciiTheme="majorHAnsi" w:eastAsia="Times New Roman" w:hAnsiTheme="majorHAnsi" w:cstheme="majorHAnsi"/>
          </w:rPr>
          <w:delText xml:space="preserve"> </w:delText>
        </w:r>
        <w:r w:rsidR="00654DAA" w:rsidDel="00016118">
          <w:rPr>
            <w:rFonts w:asciiTheme="majorHAnsi" w:eastAsia="Times New Roman" w:hAnsiTheme="majorHAnsi" w:cstheme="majorHAnsi"/>
          </w:rPr>
          <w:delText>are</w:delText>
        </w:r>
        <w:r w:rsidR="00AD6291" w:rsidRPr="002E2A57" w:rsidDel="00016118">
          <w:rPr>
            <w:rFonts w:asciiTheme="majorHAnsi" w:eastAsia="Times New Roman" w:hAnsiTheme="majorHAnsi" w:cstheme="majorHAnsi"/>
          </w:rPr>
          <w:delText xml:space="preserve"> </w:delText>
        </w:r>
        <w:r w:rsidR="003723E5" w:rsidDel="00016118">
          <w:rPr>
            <w:rFonts w:asciiTheme="majorHAnsi" w:eastAsia="Times New Roman" w:hAnsiTheme="majorHAnsi" w:cstheme="majorHAnsi"/>
          </w:rPr>
          <w:delText xml:space="preserve">then </w:delText>
        </w:r>
        <w:r w:rsidR="00AD6291" w:rsidRPr="002E2A57" w:rsidDel="00016118">
          <w:rPr>
            <w:rFonts w:asciiTheme="majorHAnsi" w:eastAsia="Times New Roman" w:hAnsiTheme="majorHAnsi" w:cstheme="majorHAnsi"/>
          </w:rPr>
          <w:delText xml:space="preserve">comparable across different community sizes, allowing broad-scale assessment across wide ranges of </w:delText>
        </w:r>
        <w:r w:rsidR="00AD6291" w:rsidRPr="00EC688A" w:rsidDel="00016118">
          <w:rPr>
            <w:rFonts w:asciiTheme="majorHAnsi" w:eastAsia="Times New Roman" w:hAnsiTheme="majorHAnsi" w:cstheme="majorHAnsi"/>
            <w:i/>
            <w:iCs/>
          </w:rPr>
          <w:delText>S</w:delText>
        </w:r>
        <w:r w:rsidR="00AD6291" w:rsidRPr="002E2A57" w:rsidDel="00016118">
          <w:rPr>
            <w:rFonts w:asciiTheme="majorHAnsi" w:eastAsia="Times New Roman" w:hAnsiTheme="majorHAnsi" w:cstheme="majorHAnsi"/>
          </w:rPr>
          <w:delText xml:space="preserve"> and </w:delText>
        </w:r>
        <w:r w:rsidR="00AD6291" w:rsidRPr="00EC688A" w:rsidDel="00016118">
          <w:rPr>
            <w:rFonts w:asciiTheme="majorHAnsi" w:eastAsia="Times New Roman" w:hAnsiTheme="majorHAnsi" w:cstheme="majorHAnsi"/>
            <w:i/>
            <w:iCs/>
          </w:rPr>
          <w:delText>N</w:delText>
        </w:r>
        <w:r w:rsidR="00AD6291" w:rsidRPr="002E2A57" w:rsidDel="00016118">
          <w:rPr>
            <w:rFonts w:asciiTheme="majorHAnsi" w:eastAsia="Times New Roman" w:hAnsiTheme="majorHAnsi" w:cstheme="majorHAnsi"/>
          </w:rPr>
          <w:delText xml:space="preserve">. </w:delText>
        </w:r>
        <w:r w:rsidR="00D83C6C" w:rsidDel="00016118">
          <w:rPr>
            <w:rFonts w:asciiTheme="majorHAnsi" w:eastAsia="Times New Roman" w:hAnsiTheme="majorHAnsi" w:cstheme="majorHAnsi"/>
          </w:rPr>
          <w:delText>After aggregating across communities</w:delText>
        </w:r>
        <w:r w:rsidR="004420DB" w:rsidRPr="002E2A57" w:rsidDel="00016118">
          <w:rPr>
            <w:rFonts w:asciiTheme="majorHAnsi" w:eastAsia="Times New Roman" w:hAnsiTheme="majorHAnsi" w:cstheme="majorHAnsi"/>
          </w:rPr>
          <w:delText xml:space="preserve">, if </w:delText>
        </w:r>
        <w:r w:rsidR="007D08D6" w:rsidDel="00016118">
          <w:rPr>
            <w:rFonts w:asciiTheme="majorHAnsi" w:eastAsia="Times New Roman" w:hAnsiTheme="majorHAnsi" w:cstheme="majorHAnsi"/>
          </w:rPr>
          <w:delText>observed SADs</w:delText>
        </w:r>
        <w:r w:rsidR="00D83C6C" w:rsidDel="00016118">
          <w:rPr>
            <w:rFonts w:asciiTheme="majorHAnsi" w:eastAsia="Times New Roman" w:hAnsiTheme="majorHAnsi" w:cstheme="majorHAnsi"/>
          </w:rPr>
          <w:delText xml:space="preserve"> reflect</w:delText>
        </w:r>
        <w:r w:rsidR="004420DB" w:rsidRPr="002E2A57" w:rsidDel="00016118">
          <w:rPr>
            <w:rFonts w:asciiTheme="majorHAnsi" w:eastAsia="Times New Roman" w:hAnsiTheme="majorHAnsi" w:cstheme="majorHAnsi"/>
          </w:rPr>
          <w:delText xml:space="preserve"> random draws from their feasible set</w:delText>
        </w:r>
        <w:r w:rsidR="00D83C6C" w:rsidDel="00016118">
          <w:rPr>
            <w:rFonts w:asciiTheme="majorHAnsi" w:eastAsia="Times New Roman" w:hAnsiTheme="majorHAnsi" w:cstheme="majorHAnsi"/>
          </w:rPr>
          <w:delText>s</w:delText>
        </w:r>
        <w:r w:rsidR="00CA6869" w:rsidRPr="002E2A57" w:rsidDel="00016118">
          <w:rPr>
            <w:rFonts w:asciiTheme="majorHAnsi" w:eastAsia="Times New Roman" w:hAnsiTheme="majorHAnsi" w:cstheme="majorHAnsi"/>
          </w:rPr>
          <w:delText>, their</w:delText>
        </w:r>
        <w:r w:rsidR="00AD6291" w:rsidRPr="002E2A57" w:rsidDel="00016118">
          <w:rPr>
            <w:rFonts w:asciiTheme="majorHAnsi" w:eastAsia="Times New Roman" w:hAnsiTheme="majorHAnsi" w:cstheme="majorHAnsi"/>
          </w:rPr>
          <w:delText xml:space="preserve"> percentile rank values </w:delText>
        </w:r>
        <w:r w:rsidR="00CA6869" w:rsidRPr="002E2A57" w:rsidDel="00016118">
          <w:rPr>
            <w:rFonts w:asciiTheme="majorHAnsi" w:eastAsia="Times New Roman" w:hAnsiTheme="majorHAnsi" w:cstheme="majorHAnsi"/>
          </w:rPr>
          <w:delText>should</w:delText>
        </w:r>
        <w:r w:rsidR="00AD6291" w:rsidRPr="002E2A57" w:rsidDel="00016118">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016118">
          <w:rPr>
            <w:rFonts w:asciiTheme="majorHAnsi" w:eastAsia="Times New Roman" w:hAnsiTheme="majorHAnsi" w:cstheme="majorHAnsi"/>
          </w:rPr>
          <w:delText>disproportionately concentrated towards the extremes.</w:delText>
        </w:r>
        <w:r w:rsidR="00B309A8" w:rsidRPr="002E2A57" w:rsidDel="00016118">
          <w:rPr>
            <w:rFonts w:asciiTheme="majorHAnsi" w:eastAsia="Times New Roman" w:hAnsiTheme="majorHAnsi" w:cstheme="majorHAnsi"/>
          </w:rPr>
          <w:delText xml:space="preserve"> </w:delText>
        </w:r>
        <w:r w:rsidR="004D40A4" w:rsidDel="00016118">
          <w:rPr>
            <w:rFonts w:asciiTheme="majorHAnsi" w:eastAsia="Times New Roman" w:hAnsiTheme="majorHAnsi" w:cstheme="majorHAnsi"/>
          </w:rPr>
          <w:delText>Because an earlier survey in this space (Locey and White 2013) found that the tendency is for empirical SAD</w:delText>
        </w:r>
        <w:r w:rsidR="007D08D6" w:rsidDel="00016118">
          <w:rPr>
            <w:rFonts w:asciiTheme="majorHAnsi" w:eastAsia="Times New Roman" w:hAnsiTheme="majorHAnsi" w:cstheme="majorHAnsi"/>
          </w:rPr>
          <w:delText>s</w:delText>
        </w:r>
        <w:r w:rsidR="004D40A4" w:rsidDel="00016118">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016118">
          <w:rPr>
            <w:rFonts w:asciiTheme="majorHAnsi" w:eastAsia="Times New Roman" w:hAnsiTheme="majorHAnsi" w:cstheme="majorHAnsi"/>
            <w:i/>
            <w:iCs/>
          </w:rPr>
          <w:delText xml:space="preserve">high </w:delText>
        </w:r>
        <w:r w:rsidR="004D40A4" w:rsidDel="00016118">
          <w:rPr>
            <w:rFonts w:asciiTheme="majorHAnsi" w:eastAsia="Times New Roman" w:hAnsiTheme="majorHAnsi" w:cstheme="majorHAnsi"/>
          </w:rPr>
          <w:delText xml:space="preserve">values for skewness and </w:delText>
        </w:r>
        <w:r w:rsidR="004D40A4" w:rsidDel="00016118">
          <w:rPr>
            <w:rFonts w:asciiTheme="majorHAnsi" w:eastAsia="Times New Roman" w:hAnsiTheme="majorHAnsi" w:cstheme="majorHAnsi"/>
            <w:i/>
            <w:iCs/>
          </w:rPr>
          <w:delText xml:space="preserve">low </w:delText>
        </w:r>
        <w:r w:rsidR="004D40A4" w:rsidDel="00016118">
          <w:rPr>
            <w:rFonts w:asciiTheme="majorHAnsi" w:eastAsia="Times New Roman" w:hAnsiTheme="majorHAnsi" w:cstheme="majorHAnsi"/>
          </w:rPr>
          <w:delText>values for evenness.</w:delText>
        </w:r>
        <w:r w:rsidR="004D40A4" w:rsidRPr="002E2A57" w:rsidDel="00016118">
          <w:rPr>
            <w:rFonts w:asciiTheme="majorHAnsi" w:eastAsia="Times New Roman" w:hAnsiTheme="majorHAnsi" w:cstheme="majorHAnsi"/>
          </w:rPr>
          <w:delText xml:space="preserve"> </w:delText>
        </w:r>
        <w:r w:rsidR="006269D3" w:rsidRPr="002E2A57" w:rsidDel="00016118">
          <w:rPr>
            <w:rFonts w:asciiTheme="majorHAnsi" w:eastAsia="Times New Roman" w:hAnsiTheme="majorHAnsi" w:cstheme="majorHAnsi"/>
          </w:rPr>
          <w:delText xml:space="preserve">This </w:delText>
        </w:r>
        <w:r w:rsidR="000C4C08" w:rsidDel="00016118">
          <w:rPr>
            <w:rFonts w:asciiTheme="majorHAnsi" w:eastAsia="Times New Roman" w:hAnsiTheme="majorHAnsi" w:cstheme="majorHAnsi"/>
          </w:rPr>
          <w:delText>comparison</w:delText>
        </w:r>
        <w:r w:rsidR="006269D3" w:rsidRPr="002E2A57" w:rsidDel="00016118">
          <w:rPr>
            <w:rFonts w:asciiTheme="majorHAnsi" w:eastAsia="Times New Roman" w:hAnsiTheme="majorHAnsi" w:cstheme="majorHAnsi"/>
          </w:rPr>
          <w:delText xml:space="preserve"> </w:delText>
        </w:r>
        <w:r w:rsidR="000572F4" w:rsidDel="00016118">
          <w:rPr>
            <w:rFonts w:asciiTheme="majorHAnsi" w:eastAsia="Times New Roman" w:hAnsiTheme="majorHAnsi" w:cstheme="majorHAnsi"/>
          </w:rPr>
          <w:delText>is not meaningful</w:delText>
        </w:r>
        <w:r w:rsidR="006269D3" w:rsidRPr="002E2A57" w:rsidDel="00016118">
          <w:rPr>
            <w:rFonts w:asciiTheme="majorHAnsi" w:eastAsia="Times New Roman" w:hAnsiTheme="majorHAnsi" w:cstheme="majorHAnsi"/>
          </w:rPr>
          <w:delText xml:space="preserve"> if there are very few unique values in the distribution</w:delText>
        </w:r>
        <w:r w:rsidR="002203B4" w:rsidDel="00016118">
          <w:rPr>
            <w:rFonts w:asciiTheme="majorHAnsi" w:eastAsia="Times New Roman" w:hAnsiTheme="majorHAnsi" w:cstheme="majorHAnsi"/>
          </w:rPr>
          <w:delText>s of skewness and evenness</w:delText>
        </w:r>
        <w:r w:rsidR="006269D3" w:rsidRPr="002E2A57" w:rsidDel="00016118">
          <w:rPr>
            <w:rFonts w:asciiTheme="majorHAnsi" w:eastAsia="Times New Roman" w:hAnsiTheme="majorHAnsi" w:cstheme="majorHAnsi"/>
          </w:rPr>
          <w:delText xml:space="preserve">, which can occur for small feasible sets. </w:delText>
        </w:r>
        <w:r w:rsidR="00B309A8" w:rsidRPr="002E2A57" w:rsidDel="00016118">
          <w:rPr>
            <w:rFonts w:asciiTheme="majorHAnsi" w:eastAsia="Times New Roman" w:hAnsiTheme="majorHAnsi" w:cstheme="majorHAnsi"/>
          </w:rPr>
          <w:delText>We</w:delText>
        </w:r>
        <w:r w:rsidR="00AD7D72" w:rsidDel="00016118">
          <w:rPr>
            <w:rFonts w:asciiTheme="majorHAnsi" w:eastAsia="Times New Roman" w:hAnsiTheme="majorHAnsi" w:cstheme="majorHAnsi"/>
          </w:rPr>
          <w:delText xml:space="preserve"> therefore</w:delText>
        </w:r>
        <w:r w:rsidR="00B309A8" w:rsidRPr="002E2A57" w:rsidDel="00016118">
          <w:rPr>
            <w:rFonts w:asciiTheme="majorHAnsi" w:eastAsia="Times New Roman" w:hAnsiTheme="majorHAnsi" w:cstheme="majorHAnsi"/>
          </w:rPr>
          <w:delText xml:space="preserve"> excluded </w:delText>
        </w:r>
        <w:r w:rsidR="00AD7D72" w:rsidDel="00016118">
          <w:rPr>
            <w:rFonts w:asciiTheme="majorHAnsi" w:eastAsia="Times New Roman" w:hAnsiTheme="majorHAnsi" w:cstheme="majorHAnsi"/>
          </w:rPr>
          <w:delText>communities for which th</w:delText>
        </w:r>
        <w:r w:rsidR="00B309A8" w:rsidRPr="002E2A57" w:rsidDel="00016118">
          <w:rPr>
            <w:rFonts w:asciiTheme="majorHAnsi" w:eastAsia="Times New Roman" w:hAnsiTheme="majorHAnsi" w:cstheme="majorHAnsi"/>
          </w:rPr>
          <w:delText xml:space="preserve">e distribution of </w:delText>
        </w:r>
        <w:r w:rsidR="00AD7D72" w:rsidDel="00016118">
          <w:rPr>
            <w:rFonts w:asciiTheme="majorHAnsi" w:eastAsia="Times New Roman" w:hAnsiTheme="majorHAnsi" w:cstheme="majorHAnsi"/>
          </w:rPr>
          <w:delText xml:space="preserve">skewness or evenness values from the sampled feasible set </w:delText>
        </w:r>
        <w:r w:rsidR="00B309A8" w:rsidRPr="002E2A57" w:rsidDel="00016118">
          <w:rPr>
            <w:rFonts w:asciiTheme="majorHAnsi" w:eastAsia="Times New Roman" w:hAnsiTheme="majorHAnsi" w:cstheme="majorHAnsi"/>
          </w:rPr>
          <w:delText>had fewer than 20 unique values</w:delText>
        </w:r>
        <w:r w:rsidR="00AD7D72" w:rsidDel="00016118">
          <w:rPr>
            <w:rFonts w:asciiTheme="majorHAnsi" w:eastAsia="Times New Roman" w:hAnsiTheme="majorHAnsi" w:cstheme="majorHAnsi"/>
          </w:rPr>
          <w:delText xml:space="preserve"> (</w:delText>
        </w:r>
        <w:r w:rsidR="00B309A8" w:rsidRPr="002E2A57" w:rsidDel="00016118">
          <w:rPr>
            <w:rFonts w:asciiTheme="majorHAnsi" w:eastAsia="Times New Roman" w:hAnsiTheme="majorHAnsi" w:cstheme="majorHAnsi"/>
          </w:rPr>
          <w:delText>in these cases, it is impossible for an observation to fall above or below the 95th or 5th percentile</w:delText>
        </w:r>
        <w:r w:rsidR="00AD7D72" w:rsidDel="00016118">
          <w:rPr>
            <w:rFonts w:asciiTheme="majorHAnsi" w:eastAsia="Times New Roman" w:hAnsiTheme="majorHAnsi" w:cstheme="majorHAnsi"/>
          </w:rPr>
          <w:delText>, respectively)</w:delText>
        </w:r>
        <w:r w:rsidR="00B309A8" w:rsidRPr="002E2A57" w:rsidDel="00016118">
          <w:rPr>
            <w:rFonts w:asciiTheme="majorHAnsi" w:eastAsia="Times New Roman" w:hAnsiTheme="majorHAnsi" w:cstheme="majorHAnsi"/>
          </w:rPr>
          <w:delText xml:space="preserve">. </w:delText>
        </w:r>
        <w:r w:rsidR="00F33321" w:rsidDel="00016118">
          <w:rPr>
            <w:rFonts w:asciiTheme="majorHAnsi" w:eastAsia="Times New Roman" w:hAnsiTheme="majorHAnsi" w:cstheme="majorHAnsi"/>
          </w:rPr>
          <w:delText xml:space="preserve">Our final aggregated analyses included 22,142 communities for evenness and 22,325 communities for skewness. </w:delText>
        </w:r>
      </w:del>
    </w:p>
    <w:p w14:paraId="3AA8414A" w14:textId="2D0C168E" w:rsidR="008026CD" w:rsidRPr="002E2A57" w:rsidDel="00016118" w:rsidRDefault="008026CD" w:rsidP="00021897">
      <w:pPr>
        <w:spacing w:line="480" w:lineRule="auto"/>
        <w:rPr>
          <w:del w:id="76" w:author="Renata M. Diaz" w:date="2021-03-16T13:18:00Z"/>
          <w:rFonts w:asciiTheme="majorHAnsi" w:eastAsia="Times New Roman" w:hAnsiTheme="majorHAnsi" w:cstheme="majorHAnsi"/>
          <w:i/>
          <w:iCs/>
        </w:rPr>
      </w:pPr>
      <w:del w:id="77" w:author="Renata M. Diaz" w:date="2021-03-16T13:18:00Z">
        <w:r w:rsidRPr="002E2A57" w:rsidDel="00016118">
          <w:rPr>
            <w:rFonts w:asciiTheme="majorHAnsi" w:eastAsia="Times New Roman" w:hAnsiTheme="majorHAnsi" w:cstheme="majorHAnsi"/>
            <w:i/>
            <w:iCs/>
          </w:rPr>
          <w:delText>The narrowness of the expectation</w:delText>
        </w:r>
      </w:del>
    </w:p>
    <w:p w14:paraId="0AC6A8ED" w14:textId="4F4450E7" w:rsidR="003738F0" w:rsidRPr="002E2A57" w:rsidDel="00016118" w:rsidRDefault="00A018B4" w:rsidP="00021897">
      <w:pPr>
        <w:spacing w:line="480" w:lineRule="auto"/>
        <w:rPr>
          <w:del w:id="78" w:author="Renata M. Diaz" w:date="2021-03-16T13:18:00Z"/>
          <w:rFonts w:asciiTheme="majorHAnsi" w:eastAsia="Times New Roman" w:hAnsiTheme="majorHAnsi" w:cstheme="majorHAnsi"/>
          <w:i/>
          <w:iCs/>
        </w:rPr>
      </w:pPr>
      <w:del w:id="79" w:author="Renata M. Diaz" w:date="2021-03-16T13:18:00Z">
        <w:r w:rsidRPr="002E2A57" w:rsidDel="00016118">
          <w:rPr>
            <w:rFonts w:asciiTheme="majorHAnsi" w:eastAsia="Times New Roman" w:hAnsiTheme="majorHAnsi" w:cstheme="majorHAnsi"/>
          </w:rPr>
          <w:delText>We also used the distributions</w:delText>
        </w:r>
        <w:r w:rsidR="005032D2" w:rsidRPr="002E2A57" w:rsidDel="00016118">
          <w:rPr>
            <w:rFonts w:asciiTheme="majorHAnsi" w:eastAsia="Times New Roman" w:hAnsiTheme="majorHAnsi" w:cstheme="majorHAnsi"/>
          </w:rPr>
          <w:delText xml:space="preserve"> of</w:delText>
        </w:r>
        <w:r w:rsidR="00A054F7" w:rsidRPr="002E2A57" w:rsidDel="00016118">
          <w:rPr>
            <w:rFonts w:asciiTheme="majorHAnsi" w:eastAsia="Times New Roman" w:hAnsiTheme="majorHAnsi" w:cstheme="majorHAnsi"/>
          </w:rPr>
          <w:delText xml:space="preserve"> </w:delText>
        </w:r>
        <w:r w:rsidRPr="002E2A57" w:rsidDel="00016118">
          <w:rPr>
            <w:rFonts w:asciiTheme="majorHAnsi" w:eastAsia="Times New Roman" w:hAnsiTheme="majorHAnsi" w:cstheme="majorHAnsi"/>
          </w:rPr>
          <w:delText>skewness and evenness from the sampled feasible</w:delText>
        </w:r>
        <w:r w:rsidR="00A054F7" w:rsidRPr="002E2A57" w:rsidDel="00016118">
          <w:rPr>
            <w:rFonts w:asciiTheme="majorHAnsi" w:eastAsia="Times New Roman" w:hAnsiTheme="majorHAnsi" w:cstheme="majorHAnsi"/>
          </w:rPr>
          <w:delText xml:space="preserve"> </w:delText>
        </w:r>
        <w:r w:rsidRPr="002E2A57" w:rsidDel="00016118">
          <w:rPr>
            <w:rFonts w:asciiTheme="majorHAnsi" w:eastAsia="Times New Roman" w:hAnsiTheme="majorHAnsi" w:cstheme="majorHAnsi"/>
          </w:rPr>
          <w:delText xml:space="preserve">set </w:delText>
        </w:r>
        <w:r w:rsidR="00A054F7" w:rsidRPr="002E2A57" w:rsidDel="00016118">
          <w:rPr>
            <w:rFonts w:asciiTheme="majorHAnsi" w:eastAsia="Times New Roman" w:hAnsiTheme="majorHAnsi" w:cstheme="majorHAnsi"/>
          </w:rPr>
          <w:delText xml:space="preserve">to describe the relative </w:delText>
        </w:r>
        <w:r w:rsidR="002E2A0B" w:rsidDel="00016118">
          <w:rPr>
            <w:rFonts w:asciiTheme="majorHAnsi" w:eastAsia="Times New Roman" w:hAnsiTheme="majorHAnsi" w:cstheme="majorHAnsi"/>
          </w:rPr>
          <w:delText xml:space="preserve">specificity </w:delText>
        </w:r>
        <w:r w:rsidR="00A054F7" w:rsidRPr="002E2A57" w:rsidDel="00016118">
          <w:rPr>
            <w:rFonts w:asciiTheme="majorHAnsi" w:eastAsia="Times New Roman" w:hAnsiTheme="majorHAnsi" w:cstheme="majorHAnsi"/>
          </w:rPr>
          <w:delText>of the statistical</w:delText>
        </w:r>
        <w:r w:rsidR="007B65BA" w:rsidDel="00016118">
          <w:rPr>
            <w:rFonts w:asciiTheme="majorHAnsi" w:eastAsia="Times New Roman" w:hAnsiTheme="majorHAnsi" w:cstheme="majorHAnsi"/>
          </w:rPr>
          <w:delText xml:space="preserve"> baseline</w:delText>
        </w:r>
        <w:r w:rsidRPr="002E2A57" w:rsidDel="00016118">
          <w:rPr>
            <w:rFonts w:asciiTheme="majorHAnsi" w:eastAsia="Times New Roman" w:hAnsiTheme="majorHAnsi" w:cstheme="majorHAnsi"/>
          </w:rPr>
          <w:delText xml:space="preserve">, in order to assess </w:delText>
        </w:r>
        <w:r w:rsidR="006F1858" w:rsidDel="00016118">
          <w:rPr>
            <w:rFonts w:asciiTheme="majorHAnsi" w:eastAsia="Times New Roman" w:hAnsiTheme="majorHAnsi" w:cstheme="majorHAnsi"/>
          </w:rPr>
          <w:delText xml:space="preserve">in what situations there </w:delText>
        </w:r>
        <w:r w:rsidRPr="002E2A57" w:rsidDel="00016118">
          <w:rPr>
            <w:rFonts w:asciiTheme="majorHAnsi" w:eastAsia="Times New Roman" w:hAnsiTheme="majorHAnsi" w:cstheme="majorHAnsi"/>
          </w:rPr>
          <w:delText xml:space="preserve">could be challenges in determining whether </w:delText>
        </w:r>
        <w:r w:rsidR="000D0028" w:rsidDel="00016118">
          <w:rPr>
            <w:rFonts w:asciiTheme="majorHAnsi" w:eastAsia="Times New Roman" w:hAnsiTheme="majorHAnsi" w:cstheme="majorHAnsi"/>
          </w:rPr>
          <w:delText xml:space="preserve">observed </w:delText>
        </w:r>
        <w:r w:rsidRPr="002E2A57" w:rsidDel="00016118">
          <w:rPr>
            <w:rFonts w:asciiTheme="majorHAnsi" w:eastAsia="Times New Roman" w:hAnsiTheme="majorHAnsi" w:cstheme="majorHAnsi"/>
          </w:rPr>
          <w:delText xml:space="preserve">communities differ from </w:delText>
        </w:r>
        <w:r w:rsidR="00CD0E17" w:rsidDel="00016118">
          <w:rPr>
            <w:rFonts w:asciiTheme="majorHAnsi" w:eastAsia="Times New Roman" w:hAnsiTheme="majorHAnsi" w:cstheme="majorHAnsi"/>
          </w:rPr>
          <w:delText>their statistical baselines</w:delText>
        </w:r>
        <w:r w:rsidRPr="002E2A57" w:rsidDel="00016118">
          <w:rPr>
            <w:rFonts w:asciiTheme="majorHAnsi" w:eastAsia="Times New Roman" w:hAnsiTheme="majorHAnsi" w:cstheme="majorHAnsi"/>
          </w:rPr>
          <w:delText>.</w:delText>
        </w:r>
        <w:r w:rsidR="00D94517" w:rsidRPr="002E2A57" w:rsidDel="00016118">
          <w:rPr>
            <w:rFonts w:asciiTheme="majorHAnsi" w:eastAsia="Times New Roman" w:hAnsiTheme="majorHAnsi" w:cstheme="majorHAnsi"/>
          </w:rPr>
          <w:delText xml:space="preserve"> </w:delText>
        </w:r>
        <w:r w:rsidR="003D2C22" w:rsidRPr="002E2A57" w:rsidDel="00016118">
          <w:rPr>
            <w:rFonts w:asciiTheme="majorHAnsi" w:eastAsia="Times New Roman" w:hAnsiTheme="majorHAnsi" w:cstheme="majorHAnsi"/>
          </w:rPr>
          <w:delText xml:space="preserve">We quantified the narrowness of a </w:delText>
        </w:r>
        <w:r w:rsidR="00C10D01" w:rsidDel="00016118">
          <w:rPr>
            <w:rFonts w:asciiTheme="majorHAnsi" w:eastAsia="Times New Roman" w:hAnsiTheme="majorHAnsi" w:cstheme="majorHAnsi"/>
          </w:rPr>
          <w:delText>distribution</w:delText>
        </w:r>
        <w:r w:rsidR="003D2C22" w:rsidRPr="002E2A57" w:rsidDel="00016118">
          <w:rPr>
            <w:rFonts w:asciiTheme="majorHAnsi" w:eastAsia="Times New Roman" w:hAnsiTheme="majorHAnsi" w:cstheme="majorHAnsi"/>
          </w:rPr>
          <w:delText xml:space="preserve"> as the ratio of the range of values encompassed within </w:delText>
        </w:r>
        <w:r w:rsidR="0026138C" w:rsidRPr="002E2A57" w:rsidDel="00016118">
          <w:rPr>
            <w:rFonts w:asciiTheme="majorHAnsi" w:eastAsia="Times New Roman" w:hAnsiTheme="majorHAnsi" w:cstheme="majorHAnsi"/>
          </w:rPr>
          <w:delText>a</w:delText>
        </w:r>
        <w:r w:rsidR="003D2C22" w:rsidRPr="002E2A57" w:rsidDel="00016118">
          <w:rPr>
            <w:rFonts w:asciiTheme="majorHAnsi" w:eastAsia="Times New Roman" w:hAnsiTheme="majorHAnsi" w:cstheme="majorHAnsi"/>
          </w:rPr>
          <w:delText xml:space="preserve"> 95%</w:delText>
        </w:r>
        <w:r w:rsidR="00522D32" w:rsidDel="00016118">
          <w:rPr>
            <w:rFonts w:asciiTheme="majorHAnsi" w:eastAsia="Times New Roman" w:hAnsiTheme="majorHAnsi" w:cstheme="majorHAnsi"/>
          </w:rPr>
          <w:delText xml:space="preserve"> density</w:delText>
        </w:r>
        <w:r w:rsidR="003D2C22" w:rsidRPr="002E2A57" w:rsidDel="00016118">
          <w:rPr>
            <w:rFonts w:asciiTheme="majorHAnsi" w:eastAsia="Times New Roman" w:hAnsiTheme="majorHAnsi" w:cstheme="majorHAnsi"/>
          </w:rPr>
          <w:delText xml:space="preserve"> interval </w:delText>
        </w:r>
        <w:r w:rsidR="00522D32" w:rsidDel="00016118">
          <w:rPr>
            <w:rFonts w:asciiTheme="majorHAnsi" w:eastAsia="Times New Roman" w:hAnsiTheme="majorHAnsi" w:cstheme="majorHAnsi"/>
          </w:rPr>
          <w:delText xml:space="preserve">relative </w:delText>
        </w:r>
        <w:r w:rsidR="003D2C22" w:rsidRPr="002E2A57" w:rsidDel="00016118">
          <w:rPr>
            <w:rFonts w:asciiTheme="majorHAnsi" w:eastAsia="Times New Roman" w:hAnsiTheme="majorHAnsi" w:cstheme="majorHAnsi"/>
          </w:rPr>
          <w:delText>to the full range of values in the distribution</w:delText>
        </w:r>
        <w:r w:rsidR="00C84CBA" w:rsidRPr="002E2A57" w:rsidDel="00016118">
          <w:rPr>
            <w:rFonts w:asciiTheme="majorHAnsi" w:eastAsia="Times New Roman" w:hAnsiTheme="majorHAnsi" w:cstheme="majorHAnsi"/>
          </w:rPr>
          <w:delText xml:space="preserve"> (</w:delText>
        </w:r>
        <w:r w:rsidR="008D142B" w:rsidRPr="006361DB" w:rsidDel="00016118">
          <w:rPr>
            <w:rFonts w:asciiTheme="majorHAnsi" w:eastAsia="Times New Roman" w:hAnsiTheme="majorHAnsi" w:cstheme="majorHAnsi"/>
          </w:rPr>
          <w:delText>Figure 1</w:delText>
        </w:r>
        <w:r w:rsidR="00495A48" w:rsidRPr="002E2A57" w:rsidDel="00016118">
          <w:rPr>
            <w:rFonts w:asciiTheme="majorHAnsi" w:eastAsia="Times New Roman" w:hAnsiTheme="majorHAnsi" w:cstheme="majorHAnsi"/>
          </w:rPr>
          <w:delText>)</w:delText>
        </w:r>
        <w:r w:rsidR="003D2C22" w:rsidRPr="002E2A57" w:rsidDel="00016118">
          <w:rPr>
            <w:rFonts w:asciiTheme="majorHAnsi" w:eastAsia="Times New Roman" w:hAnsiTheme="majorHAnsi" w:cstheme="majorHAnsi"/>
          </w:rPr>
          <w:delText>.</w:delText>
        </w:r>
        <w:r w:rsidR="00DB659A" w:rsidRPr="002E2A57" w:rsidDel="00016118">
          <w:rPr>
            <w:rFonts w:asciiTheme="majorHAnsi" w:eastAsia="Times New Roman" w:hAnsiTheme="majorHAnsi" w:cstheme="majorHAnsi"/>
          </w:rPr>
          <w:delText xml:space="preserve"> </w:delText>
        </w:r>
        <w:r w:rsidR="00F074F7" w:rsidDel="00016118">
          <w:rPr>
            <w:rFonts w:asciiTheme="majorHAnsi" w:eastAsia="Times New Roman" w:hAnsiTheme="majorHAnsi" w:cstheme="majorHAnsi"/>
          </w:rPr>
          <w:delText xml:space="preserve">This </w:delText>
        </w:r>
        <w:r w:rsidR="00242D07" w:rsidDel="00016118">
          <w:rPr>
            <w:rFonts w:asciiTheme="majorHAnsi" w:eastAsia="Times New Roman" w:hAnsiTheme="majorHAnsi" w:cstheme="majorHAnsi"/>
          </w:rPr>
          <w:delText xml:space="preserve">breadth index for the statistical baseline ranges </w:delText>
        </w:r>
        <w:r w:rsidR="00F074F7" w:rsidDel="00016118">
          <w:rPr>
            <w:rFonts w:asciiTheme="majorHAnsi" w:eastAsia="Times New Roman" w:hAnsiTheme="majorHAnsi" w:cstheme="majorHAnsi"/>
          </w:rPr>
          <w:delText xml:space="preserve">from 0 (a very narrow </w:delText>
        </w:r>
        <w:r w:rsidR="003C32E1" w:rsidDel="00016118">
          <w:rPr>
            <w:rFonts w:asciiTheme="majorHAnsi" w:eastAsia="Times New Roman" w:hAnsiTheme="majorHAnsi" w:cstheme="majorHAnsi"/>
          </w:rPr>
          <w:delText xml:space="preserve">distribution </w:delText>
        </w:r>
        <w:r w:rsidR="00F074F7" w:rsidDel="00016118">
          <w:rPr>
            <w:rFonts w:asciiTheme="majorHAnsi" w:eastAsia="Times New Roman" w:hAnsiTheme="majorHAnsi" w:cstheme="majorHAnsi"/>
          </w:rPr>
          <w:delText xml:space="preserve">and well-resolved </w:delText>
        </w:r>
        <w:r w:rsidR="003C32E1" w:rsidDel="00016118">
          <w:rPr>
            <w:rFonts w:asciiTheme="majorHAnsi" w:eastAsia="Times New Roman" w:hAnsiTheme="majorHAnsi" w:cstheme="majorHAnsi"/>
          </w:rPr>
          <w:delText>baseline</w:delText>
        </w:r>
        <w:r w:rsidR="00F074F7" w:rsidDel="00016118">
          <w:rPr>
            <w:rFonts w:asciiTheme="majorHAnsi" w:eastAsia="Times New Roman" w:hAnsiTheme="majorHAnsi" w:cstheme="majorHAnsi"/>
          </w:rPr>
          <w:delText xml:space="preserve">) to 1 (a very broad distribution), and </w:delText>
        </w:r>
        <w:r w:rsidR="00084946" w:rsidDel="00016118">
          <w:rPr>
            <w:rFonts w:asciiTheme="majorHAnsi" w:eastAsia="Times New Roman" w:hAnsiTheme="majorHAnsi" w:cstheme="majorHAnsi"/>
          </w:rPr>
          <w:delText xml:space="preserve">is comparable across feasible sets for varying combinations of </w:delText>
        </w:r>
        <w:r w:rsidR="00084946" w:rsidDel="00016118">
          <w:rPr>
            <w:rFonts w:asciiTheme="majorHAnsi" w:eastAsia="Times New Roman" w:hAnsiTheme="majorHAnsi" w:cstheme="majorHAnsi"/>
            <w:i/>
            <w:iCs/>
          </w:rPr>
          <w:delText xml:space="preserve">S </w:delText>
        </w:r>
        <w:r w:rsidR="00084946" w:rsidDel="00016118">
          <w:rPr>
            <w:rFonts w:asciiTheme="majorHAnsi" w:eastAsia="Times New Roman" w:hAnsiTheme="majorHAnsi" w:cstheme="majorHAnsi"/>
          </w:rPr>
          <w:delText xml:space="preserve">and </w:delText>
        </w:r>
        <w:r w:rsidR="00084946" w:rsidDel="00016118">
          <w:rPr>
            <w:rFonts w:asciiTheme="majorHAnsi" w:eastAsia="Times New Roman" w:hAnsiTheme="majorHAnsi" w:cstheme="majorHAnsi"/>
            <w:i/>
            <w:iCs/>
          </w:rPr>
          <w:delText>N</w:delText>
        </w:r>
        <w:r w:rsidR="000A6D8B" w:rsidRPr="002E2A57" w:rsidDel="00016118">
          <w:rPr>
            <w:rFonts w:asciiTheme="majorHAnsi" w:eastAsia="Times New Roman" w:hAnsiTheme="majorHAnsi" w:cstheme="majorHAnsi"/>
          </w:rPr>
          <w:delText>.</w:delText>
        </w:r>
        <w:r w:rsidR="00E66986" w:rsidRPr="002E2A57" w:rsidDel="00016118">
          <w:rPr>
            <w:rFonts w:asciiTheme="majorHAnsi" w:eastAsia="Times New Roman" w:hAnsiTheme="majorHAnsi" w:cstheme="majorHAnsi"/>
          </w:rPr>
          <w:delText xml:space="preserve"> </w:delText>
        </w:r>
        <w:r w:rsidR="00D63452" w:rsidRPr="002E2A57" w:rsidDel="00016118">
          <w:rPr>
            <w:rFonts w:asciiTheme="majorHAnsi" w:eastAsia="Times New Roman" w:hAnsiTheme="majorHAnsi" w:cstheme="majorHAnsi"/>
          </w:rPr>
          <w:delText>This metric corresponds</w:delText>
        </w:r>
        <w:r w:rsidR="00E66986" w:rsidRPr="002E2A57" w:rsidDel="00016118">
          <w:rPr>
            <w:rFonts w:asciiTheme="majorHAnsi" w:eastAsia="Times New Roman" w:hAnsiTheme="majorHAnsi" w:cstheme="majorHAnsi"/>
          </w:rPr>
          <w:delText xml:space="preserve"> qualitatively to more computationally-intensive approaches to measuring the self-similarity </w:delText>
        </w:r>
        <w:r w:rsidR="00BC5D54" w:rsidRPr="002E2A57" w:rsidDel="00016118">
          <w:rPr>
            <w:rFonts w:asciiTheme="majorHAnsi" w:eastAsia="Times New Roman" w:hAnsiTheme="majorHAnsi" w:cstheme="majorHAnsi"/>
          </w:rPr>
          <w:delText>of</w:delText>
        </w:r>
        <w:r w:rsidR="00E66986" w:rsidRPr="002E2A57" w:rsidDel="00016118">
          <w:rPr>
            <w:rFonts w:asciiTheme="majorHAnsi" w:eastAsia="Times New Roman" w:hAnsiTheme="majorHAnsi" w:cstheme="majorHAnsi"/>
          </w:rPr>
          <w:delText xml:space="preserve"> </w:delText>
        </w:r>
        <w:r w:rsidR="00625AF7" w:rsidRPr="002E2A57" w:rsidDel="00016118">
          <w:rPr>
            <w:rFonts w:asciiTheme="majorHAnsi" w:eastAsia="Times New Roman" w:hAnsiTheme="majorHAnsi" w:cstheme="majorHAnsi"/>
          </w:rPr>
          <w:delText xml:space="preserve">the elements of </w:delText>
        </w:r>
        <w:r w:rsidR="00E66986" w:rsidRPr="002E2A57" w:rsidDel="00016118">
          <w:rPr>
            <w:rFonts w:asciiTheme="majorHAnsi" w:eastAsia="Times New Roman" w:hAnsiTheme="majorHAnsi" w:cstheme="majorHAnsi"/>
          </w:rPr>
          <w:delText>feasible set</w:delText>
        </w:r>
        <w:r w:rsidR="00BC5D54" w:rsidRPr="002E2A57" w:rsidDel="00016118">
          <w:rPr>
            <w:rFonts w:asciiTheme="majorHAnsi" w:eastAsia="Times New Roman" w:hAnsiTheme="majorHAnsi" w:cstheme="majorHAnsi"/>
          </w:rPr>
          <w:delText>s</w:delText>
        </w:r>
        <w:r w:rsidR="00E66986" w:rsidRPr="002E2A57" w:rsidDel="00016118">
          <w:rPr>
            <w:rFonts w:asciiTheme="majorHAnsi" w:eastAsia="Times New Roman" w:hAnsiTheme="majorHAnsi" w:cstheme="majorHAnsi"/>
          </w:rPr>
          <w:delText xml:space="preserve"> (</w:delText>
        </w:r>
        <w:r w:rsidR="00DD6DC1" w:rsidDel="00016118">
          <w:rPr>
            <w:rFonts w:asciiTheme="majorHAnsi" w:eastAsia="Times New Roman" w:hAnsiTheme="majorHAnsi" w:cstheme="majorHAnsi"/>
          </w:rPr>
          <w:delText xml:space="preserve">see </w:delText>
        </w:r>
        <w:r w:rsidR="003776D5" w:rsidDel="00016118">
          <w:rPr>
            <w:rFonts w:asciiTheme="majorHAnsi" w:eastAsia="Times New Roman" w:hAnsiTheme="majorHAnsi" w:cstheme="majorHAnsi"/>
          </w:rPr>
          <w:delText xml:space="preserve">Appendix </w:delText>
        </w:r>
        <w:r w:rsidR="00D45210" w:rsidDel="00016118">
          <w:rPr>
            <w:rFonts w:asciiTheme="majorHAnsi" w:eastAsia="Times New Roman" w:hAnsiTheme="majorHAnsi" w:cstheme="majorHAnsi"/>
          </w:rPr>
          <w:delText>S4</w:delText>
        </w:r>
        <w:r w:rsidR="00E66986" w:rsidRPr="002E2A57" w:rsidDel="00016118">
          <w:rPr>
            <w:rFonts w:asciiTheme="majorHAnsi" w:eastAsia="Times New Roman" w:hAnsiTheme="majorHAnsi" w:cstheme="majorHAnsi"/>
          </w:rPr>
          <w:delText xml:space="preserve">). </w:delText>
        </w:r>
        <w:r w:rsidR="0081219D" w:rsidRPr="002E2A57" w:rsidDel="00016118">
          <w:rPr>
            <w:rFonts w:asciiTheme="majorHAnsi" w:eastAsia="Times New Roman" w:hAnsiTheme="majorHAnsi" w:cstheme="majorHAnsi"/>
          </w:rPr>
          <w:delText xml:space="preserve"> </w:delText>
        </w:r>
      </w:del>
    </w:p>
    <w:p w14:paraId="24D9F50B" w14:textId="65FF5A01" w:rsidR="007E2092" w:rsidRPr="002E2A57" w:rsidDel="00016118" w:rsidRDefault="00D6678E" w:rsidP="00021897">
      <w:pPr>
        <w:spacing w:line="480" w:lineRule="auto"/>
        <w:rPr>
          <w:del w:id="80" w:author="Renata M. Diaz" w:date="2021-03-16T13:18:00Z"/>
          <w:rFonts w:asciiTheme="majorHAnsi" w:eastAsia="Times New Roman" w:hAnsiTheme="majorHAnsi" w:cstheme="majorHAnsi"/>
          <w:b/>
          <w:bCs/>
        </w:rPr>
      </w:pPr>
      <w:del w:id="81" w:author="Renata M. Diaz" w:date="2021-03-16T13:18:00Z">
        <w:r w:rsidRPr="002E2A57" w:rsidDel="00016118">
          <w:rPr>
            <w:rFonts w:asciiTheme="majorHAnsi" w:eastAsia="Times New Roman" w:hAnsiTheme="majorHAnsi" w:cstheme="majorHAnsi"/>
            <w:b/>
            <w:bCs/>
          </w:rPr>
          <w:delText>Results</w:delText>
        </w:r>
      </w:del>
    </w:p>
    <w:p w14:paraId="294002C6" w14:textId="1EDCB9A2" w:rsidR="00FB0F95" w:rsidRPr="002E2A57" w:rsidDel="00016118" w:rsidRDefault="00FB0F95" w:rsidP="00021897">
      <w:pPr>
        <w:spacing w:line="480" w:lineRule="auto"/>
        <w:rPr>
          <w:del w:id="82" w:author="Renata M. Diaz" w:date="2021-03-16T13:18:00Z"/>
          <w:rFonts w:asciiTheme="majorHAnsi" w:eastAsia="Times New Roman" w:hAnsiTheme="majorHAnsi" w:cstheme="majorHAnsi"/>
          <w:i/>
          <w:iCs/>
        </w:rPr>
      </w:pPr>
      <w:del w:id="83" w:author="Renata M. Diaz" w:date="2021-03-16T13:18:00Z">
        <w:r w:rsidRPr="002E2A57" w:rsidDel="00016118">
          <w:rPr>
            <w:rFonts w:asciiTheme="majorHAnsi" w:eastAsia="Times New Roman" w:hAnsiTheme="majorHAnsi" w:cstheme="majorHAnsi"/>
            <w:i/>
            <w:iCs/>
          </w:rPr>
          <w:delText>Observed SADs compared to their feasible sets</w:delText>
        </w:r>
      </w:del>
    </w:p>
    <w:p w14:paraId="216D2ADC" w14:textId="496E32A6" w:rsidR="007E2092" w:rsidRPr="006361DB" w:rsidDel="00016118" w:rsidRDefault="007E2092" w:rsidP="00021897">
      <w:pPr>
        <w:spacing w:line="480" w:lineRule="auto"/>
        <w:rPr>
          <w:del w:id="84" w:author="Renata M. Diaz" w:date="2021-03-16T13:18:00Z"/>
          <w:rFonts w:asciiTheme="majorHAnsi" w:eastAsia="Times New Roman" w:hAnsiTheme="majorHAnsi" w:cstheme="majorHAnsi"/>
        </w:rPr>
      </w:pPr>
      <w:del w:id="85" w:author="Renata M. Diaz" w:date="2021-03-16T13:18:00Z">
        <w:r w:rsidRPr="006361DB" w:rsidDel="00016118">
          <w:rPr>
            <w:rFonts w:asciiTheme="majorHAnsi" w:eastAsia="Times New Roman" w:hAnsiTheme="majorHAnsi" w:cstheme="majorHAnsi"/>
          </w:rPr>
          <w:delText>For four of the five datasets we analyzed – BBS, Gentry, Mammal Communities, and Misc. Abund – empirical SADs are highly skewed and highly uneven relative to their feasible sets</w:delText>
        </w:r>
        <w:r w:rsidR="003725E8" w:rsidRPr="006361DB" w:rsidDel="00016118">
          <w:rPr>
            <w:rFonts w:asciiTheme="majorHAnsi" w:eastAsia="Times New Roman" w:hAnsiTheme="majorHAnsi" w:cstheme="majorHAnsi"/>
          </w:rPr>
          <w:delText>,</w:delText>
        </w:r>
        <w:r w:rsidRPr="006361DB" w:rsidDel="00016118">
          <w:rPr>
            <w:rFonts w:asciiTheme="majorHAnsi" w:eastAsia="Times New Roman" w:hAnsiTheme="majorHAnsi" w:cstheme="majorHAnsi"/>
          </w:rPr>
          <w:delText xml:space="preserve"> much more frequently than would be expected by </w:delText>
        </w:r>
        <w:r w:rsidR="00296501" w:rsidDel="00016118">
          <w:rPr>
            <w:rFonts w:asciiTheme="majorHAnsi" w:eastAsia="Times New Roman" w:hAnsiTheme="majorHAnsi" w:cstheme="majorHAnsi"/>
          </w:rPr>
          <w:delText>chance (Figure 2, Table</w:delText>
        </w:r>
        <w:r w:rsidR="004F4A2A" w:rsidDel="00016118">
          <w:rPr>
            <w:rFonts w:asciiTheme="majorHAnsi" w:eastAsia="Times New Roman" w:hAnsiTheme="majorHAnsi" w:cstheme="majorHAnsi"/>
          </w:rPr>
          <w:delText xml:space="preserve"> </w:delText>
        </w:r>
        <w:r w:rsidR="00842F93" w:rsidDel="00016118">
          <w:rPr>
            <w:rFonts w:asciiTheme="majorHAnsi" w:eastAsia="Times New Roman" w:hAnsiTheme="majorHAnsi" w:cstheme="majorHAnsi"/>
          </w:rPr>
          <w:delText>1</w:delText>
        </w:r>
        <w:r w:rsidR="0090343F" w:rsidRPr="006361DB" w:rsidDel="00016118">
          <w:rPr>
            <w:rFonts w:asciiTheme="majorHAnsi" w:eastAsia="Times New Roman" w:hAnsiTheme="majorHAnsi" w:cstheme="majorHAnsi"/>
          </w:rPr>
          <w:delText>)</w:delText>
        </w:r>
        <w:r w:rsidRPr="006361DB" w:rsidDel="00016118">
          <w:rPr>
            <w:rFonts w:asciiTheme="majorHAnsi" w:eastAsia="Times New Roman" w:hAnsiTheme="majorHAnsi" w:cstheme="majorHAnsi"/>
          </w:rPr>
          <w:delText xml:space="preserve">. Combined across these four datasets, 16% of observed </w:delText>
        </w:r>
        <w:r w:rsidR="00844B9D" w:rsidDel="00016118">
          <w:rPr>
            <w:rFonts w:asciiTheme="majorHAnsi" w:eastAsia="Times New Roman" w:hAnsiTheme="majorHAnsi" w:cstheme="majorHAnsi"/>
          </w:rPr>
          <w:delText>SADs are m</w:delText>
        </w:r>
        <w:r w:rsidRPr="006361DB" w:rsidDel="00016118">
          <w:rPr>
            <w:rFonts w:asciiTheme="majorHAnsi" w:eastAsia="Times New Roman" w:hAnsiTheme="majorHAnsi" w:cstheme="majorHAnsi"/>
          </w:rPr>
          <w:delText>ore skewed than 95% of their feasible sets, and 31% are less even than 95% of their feasible set</w:delText>
        </w:r>
        <w:r w:rsidR="00F76F30" w:rsidRPr="006361DB" w:rsidDel="00016118">
          <w:rPr>
            <w:rFonts w:asciiTheme="majorHAnsi" w:eastAsia="Times New Roman" w:hAnsiTheme="majorHAnsi" w:cstheme="majorHAnsi"/>
          </w:rPr>
          <w:delText>s.</w:delText>
        </w:r>
        <w:r w:rsidR="00561BB0" w:rsidRPr="006361DB" w:rsidDel="00016118">
          <w:rPr>
            <w:rFonts w:asciiTheme="majorHAnsi" w:eastAsia="Times New Roman" w:hAnsiTheme="majorHAnsi" w:cstheme="majorHAnsi"/>
          </w:rPr>
          <w:delText xml:space="preserve"> </w:delText>
        </w:r>
        <w:r w:rsidR="00C0595F" w:rsidDel="00016118">
          <w:rPr>
            <w:rFonts w:asciiTheme="majorHAnsi" w:eastAsia="Times New Roman" w:hAnsiTheme="majorHAnsi" w:cstheme="majorHAnsi"/>
          </w:rPr>
          <w:delText>For SADs randomly sampled from the feasible set,</w:delText>
        </w:r>
        <w:r w:rsidRPr="006361DB" w:rsidDel="00016118">
          <w:rPr>
            <w:rFonts w:asciiTheme="majorHAnsi" w:eastAsia="Times New Roman" w:hAnsiTheme="majorHAnsi" w:cstheme="majorHAnsi"/>
          </w:rPr>
          <w:delText xml:space="preserve"> we would expect only 5% of observed distributions to fall in these extremes.</w:delText>
        </w:r>
        <w:r w:rsidR="00C97CB6" w:rsidRPr="006361DB" w:rsidDel="00016118">
          <w:rPr>
            <w:rFonts w:asciiTheme="majorHAnsi" w:eastAsia="Times New Roman" w:hAnsiTheme="majorHAnsi" w:cstheme="majorHAnsi"/>
          </w:rPr>
          <w:delText xml:space="preserve"> </w:delText>
        </w:r>
        <w:r w:rsidR="00344835" w:rsidDel="00016118">
          <w:rPr>
            <w:rFonts w:asciiTheme="majorHAnsi" w:eastAsia="Times New Roman" w:hAnsiTheme="majorHAnsi" w:cstheme="majorHAnsi"/>
          </w:rPr>
          <w:delText>In</w:delText>
        </w:r>
        <w:r w:rsidR="00C97CB6" w:rsidRPr="006361DB" w:rsidDel="00016118">
          <w:rPr>
            <w:rFonts w:asciiTheme="majorHAnsi" w:eastAsia="Times New Roman" w:hAnsiTheme="majorHAnsi" w:cstheme="majorHAnsi"/>
          </w:rPr>
          <w:delText xml:space="preserve"> </w:delText>
        </w:r>
        <w:r w:rsidR="00344835" w:rsidDel="00016118">
          <w:rPr>
            <w:rFonts w:asciiTheme="majorHAnsi" w:eastAsia="Times New Roman" w:hAnsiTheme="majorHAnsi" w:cstheme="majorHAnsi"/>
          </w:rPr>
          <w:delText>contrast</w:delText>
        </w:r>
        <w:r w:rsidR="00D64700" w:rsidDel="00016118">
          <w:rPr>
            <w:rFonts w:asciiTheme="majorHAnsi" w:eastAsia="Times New Roman" w:hAnsiTheme="majorHAnsi" w:cstheme="majorHAnsi"/>
          </w:rPr>
          <w:delText xml:space="preserve"> to the other datasets</w:delText>
        </w:r>
        <w:r w:rsidR="00344835" w:rsidDel="00016118">
          <w:rPr>
            <w:rFonts w:asciiTheme="majorHAnsi" w:eastAsia="Times New Roman" w:hAnsiTheme="majorHAnsi" w:cstheme="majorHAnsi"/>
          </w:rPr>
          <w:delText>, the SADs fro</w:delText>
        </w:r>
        <w:r w:rsidR="005F257E" w:rsidDel="00016118">
          <w:rPr>
            <w:rFonts w:asciiTheme="majorHAnsi" w:eastAsia="Times New Roman" w:hAnsiTheme="majorHAnsi" w:cstheme="majorHAnsi"/>
          </w:rPr>
          <w:delText>m the</w:delText>
        </w:r>
        <w:r w:rsidR="00C97CB6" w:rsidRPr="006361DB" w:rsidDel="00016118">
          <w:rPr>
            <w:rFonts w:asciiTheme="majorHAnsi" w:eastAsia="Times New Roman" w:hAnsiTheme="majorHAnsi" w:cstheme="majorHAnsi"/>
          </w:rPr>
          <w:delText xml:space="preserve"> FIA dataset</w:delText>
        </w:r>
        <w:r w:rsidR="00344835" w:rsidDel="00016118">
          <w:rPr>
            <w:rFonts w:asciiTheme="majorHAnsi" w:eastAsia="Times New Roman" w:hAnsiTheme="majorHAnsi" w:cstheme="majorHAnsi"/>
          </w:rPr>
          <w:delText xml:space="preserve"> exhibit percentile scores that are more uniformly distributed: </w:delText>
        </w:r>
        <w:r w:rsidR="00C97CB6" w:rsidRPr="006361DB" w:rsidDel="00016118">
          <w:rPr>
            <w:rFonts w:asciiTheme="majorHAnsi" w:eastAsia="Times New Roman" w:hAnsiTheme="majorHAnsi" w:cstheme="majorHAnsi"/>
          </w:rPr>
          <w:delText>5% of observations are more skewed than 95% of the</w:delText>
        </w:r>
        <w:r w:rsidR="00A80168" w:rsidDel="00016118">
          <w:rPr>
            <w:rFonts w:asciiTheme="majorHAnsi" w:eastAsia="Times New Roman" w:hAnsiTheme="majorHAnsi" w:cstheme="majorHAnsi"/>
          </w:rPr>
          <w:delText>ir</w:delText>
        </w:r>
        <w:r w:rsidR="00C97CB6" w:rsidRPr="006361DB" w:rsidDel="00016118">
          <w:rPr>
            <w:rFonts w:asciiTheme="majorHAnsi" w:eastAsia="Times New Roman" w:hAnsiTheme="majorHAnsi" w:cstheme="majorHAnsi"/>
          </w:rPr>
          <w:delText xml:space="preserve"> feasible set</w:delText>
        </w:r>
        <w:r w:rsidR="00A80168" w:rsidDel="00016118">
          <w:rPr>
            <w:rFonts w:asciiTheme="majorHAnsi" w:eastAsia="Times New Roman" w:hAnsiTheme="majorHAnsi" w:cstheme="majorHAnsi"/>
          </w:rPr>
          <w:delText>s</w:delText>
        </w:r>
        <w:r w:rsidR="00F52768" w:rsidDel="00016118">
          <w:rPr>
            <w:rFonts w:asciiTheme="majorHAnsi" w:eastAsia="Times New Roman" w:hAnsiTheme="majorHAnsi" w:cstheme="majorHAnsi"/>
          </w:rPr>
          <w:delText>,</w:delText>
        </w:r>
        <w:r w:rsidR="00A80168" w:rsidDel="00016118">
          <w:rPr>
            <w:rFonts w:asciiTheme="majorHAnsi" w:eastAsia="Times New Roman" w:hAnsiTheme="majorHAnsi" w:cstheme="majorHAnsi"/>
          </w:rPr>
          <w:delText xml:space="preserve"> and 9% of observations are less even than 95% of their feasible sets. </w:delText>
        </w:r>
      </w:del>
    </w:p>
    <w:p w14:paraId="226B9B4D" w14:textId="618D3437" w:rsidR="00FB0F95" w:rsidRPr="002E2A57" w:rsidDel="00016118" w:rsidRDefault="00FB0F95" w:rsidP="00021897">
      <w:pPr>
        <w:spacing w:line="480" w:lineRule="auto"/>
        <w:rPr>
          <w:del w:id="86" w:author="Renata M. Diaz" w:date="2021-03-16T13:18:00Z"/>
          <w:rFonts w:asciiTheme="majorHAnsi" w:eastAsia="Times New Roman" w:hAnsiTheme="majorHAnsi" w:cstheme="majorHAnsi"/>
          <w:i/>
          <w:iCs/>
        </w:rPr>
      </w:pPr>
      <w:del w:id="87" w:author="Renata M. Diaz" w:date="2021-03-16T13:18:00Z">
        <w:r w:rsidRPr="002E2A57" w:rsidDel="00016118">
          <w:rPr>
            <w:rFonts w:asciiTheme="majorHAnsi" w:eastAsia="Times New Roman" w:hAnsiTheme="majorHAnsi" w:cstheme="majorHAnsi"/>
            <w:i/>
            <w:iCs/>
          </w:rPr>
          <w:delText xml:space="preserve">The narrowness of the expectation </w:delText>
        </w:r>
      </w:del>
    </w:p>
    <w:p w14:paraId="4F70F28E" w14:textId="36951B7E" w:rsidR="000F50D3" w:rsidRPr="002E2A57" w:rsidDel="00016118" w:rsidRDefault="0042533C" w:rsidP="00021897">
      <w:pPr>
        <w:spacing w:line="480" w:lineRule="auto"/>
        <w:rPr>
          <w:del w:id="88" w:author="Renata M. Diaz" w:date="2021-03-16T13:18:00Z"/>
          <w:rFonts w:asciiTheme="majorHAnsi" w:eastAsia="Times New Roman" w:hAnsiTheme="majorHAnsi" w:cstheme="majorHAnsi"/>
        </w:rPr>
      </w:pPr>
      <w:del w:id="89" w:author="Renata M. Diaz" w:date="2021-03-16T13:18:00Z">
        <w:r w:rsidDel="00016118">
          <w:rPr>
            <w:rFonts w:asciiTheme="majorHAnsi" w:eastAsia="Times New Roman" w:hAnsiTheme="majorHAnsi" w:cstheme="majorHAnsi"/>
          </w:rPr>
          <w:delText>The ability to detect deviations from the statistical baseline depends on the distribution of SADs in the feasible set. Here, t</w:delText>
        </w:r>
        <w:r w:rsidR="00874AA5" w:rsidRPr="002E2A57" w:rsidDel="00016118">
          <w:rPr>
            <w:rFonts w:asciiTheme="majorHAnsi" w:eastAsia="Times New Roman" w:hAnsiTheme="majorHAnsi" w:cstheme="majorHAnsi"/>
          </w:rPr>
          <w:delText xml:space="preserve">he statistical </w:delText>
        </w:r>
        <w:r w:rsidR="006E2061" w:rsidDel="00016118">
          <w:rPr>
            <w:rFonts w:asciiTheme="majorHAnsi" w:eastAsia="Times New Roman" w:hAnsiTheme="majorHAnsi" w:cstheme="majorHAnsi"/>
          </w:rPr>
          <w:delText>baseline</w:delText>
        </w:r>
        <w:r w:rsidR="00874AA5" w:rsidRPr="002E2A57" w:rsidDel="00016118">
          <w:rPr>
            <w:rFonts w:asciiTheme="majorHAnsi" w:eastAsia="Times New Roman" w:hAnsiTheme="majorHAnsi" w:cstheme="majorHAnsi"/>
          </w:rPr>
          <w:delText xml:space="preserve"> for both skewness and evenness </w:delText>
        </w:r>
        <w:r w:rsidR="0082454B" w:rsidDel="00016118">
          <w:rPr>
            <w:rFonts w:asciiTheme="majorHAnsi" w:eastAsia="Times New Roman" w:hAnsiTheme="majorHAnsi" w:cstheme="majorHAnsi"/>
          </w:rPr>
          <w:delText>becomes more narrowly defined as the size of the</w:delText>
        </w:r>
        <w:r w:rsidR="00874AA5" w:rsidRPr="002E2A57" w:rsidDel="00016118">
          <w:rPr>
            <w:rFonts w:asciiTheme="majorHAnsi" w:eastAsia="Times New Roman" w:hAnsiTheme="majorHAnsi" w:cstheme="majorHAnsi"/>
          </w:rPr>
          <w:delText xml:space="preserve"> feasible set increases</w:delText>
        </w:r>
        <w:r w:rsidR="001C4E1C" w:rsidDel="00016118">
          <w:rPr>
            <w:rFonts w:asciiTheme="majorHAnsi" w:eastAsia="Times New Roman" w:hAnsiTheme="majorHAnsi" w:cstheme="majorHAnsi"/>
          </w:rPr>
          <w:delText xml:space="preserve"> (Figure 1; </w:delText>
        </w:r>
        <w:r w:rsidR="00397FD1" w:rsidDel="00016118">
          <w:rPr>
            <w:rFonts w:asciiTheme="majorHAnsi" w:eastAsia="Times New Roman" w:hAnsiTheme="majorHAnsi" w:cstheme="majorHAnsi"/>
          </w:rPr>
          <w:delText>Figure S</w:delText>
        </w:r>
        <w:r w:rsidR="0099534C" w:rsidDel="00016118">
          <w:rPr>
            <w:rFonts w:asciiTheme="majorHAnsi" w:eastAsia="Times New Roman" w:hAnsiTheme="majorHAnsi" w:cstheme="majorHAnsi"/>
          </w:rPr>
          <w:delText>5</w:delText>
        </w:r>
        <w:r w:rsidR="001C4E1C" w:rsidDel="00016118">
          <w:rPr>
            <w:rFonts w:asciiTheme="majorHAnsi" w:eastAsia="Times New Roman" w:hAnsiTheme="majorHAnsi" w:cstheme="majorHAnsi"/>
          </w:rPr>
          <w:delText>)</w:delText>
        </w:r>
        <w:r w:rsidR="00F96800" w:rsidDel="00016118">
          <w:rPr>
            <w:rFonts w:asciiTheme="majorHAnsi" w:eastAsia="Times New Roman" w:hAnsiTheme="majorHAnsi" w:cstheme="majorHAnsi"/>
          </w:rPr>
          <w:delText>, making even small deviations in skewness or evenness statistically meaningful</w:delText>
        </w:r>
        <w:r w:rsidR="00D64700" w:rsidDel="00016118">
          <w:rPr>
            <w:rFonts w:asciiTheme="majorHAnsi" w:eastAsia="Times New Roman" w:hAnsiTheme="majorHAnsi" w:cstheme="majorHAnsi"/>
          </w:rPr>
          <w:delText xml:space="preserve"> and readily detectable</w:delText>
        </w:r>
        <w:r w:rsidR="00F96800" w:rsidDel="00016118">
          <w:rPr>
            <w:rFonts w:asciiTheme="majorHAnsi" w:eastAsia="Times New Roman" w:hAnsiTheme="majorHAnsi" w:cstheme="majorHAnsi"/>
          </w:rPr>
          <w:delText>. However,</w:delText>
        </w:r>
        <w:r w:rsidR="006F1C6E" w:rsidRPr="002E2A57" w:rsidDel="00016118">
          <w:rPr>
            <w:rFonts w:asciiTheme="majorHAnsi" w:eastAsia="Times New Roman" w:hAnsiTheme="majorHAnsi" w:cstheme="majorHAnsi"/>
          </w:rPr>
          <w:delText xml:space="preserve"> for communities with </w:delText>
        </w:r>
        <w:r w:rsidR="00BA1FFC" w:rsidRPr="002E2A57" w:rsidDel="00016118">
          <w:rPr>
            <w:rFonts w:asciiTheme="majorHAnsi" w:eastAsia="Times New Roman" w:hAnsiTheme="majorHAnsi" w:cstheme="majorHAnsi"/>
          </w:rPr>
          <w:delText xml:space="preserve">relatively small </w:delText>
        </w:r>
        <w:r w:rsidR="006F1C6E" w:rsidRPr="002E2A57" w:rsidDel="00016118">
          <w:rPr>
            <w:rFonts w:asciiTheme="majorHAnsi" w:eastAsia="Times New Roman" w:hAnsiTheme="majorHAnsi" w:cstheme="majorHAnsi"/>
          </w:rPr>
          <w:delText xml:space="preserve">feasible sets – fewer than </w:delText>
        </w:r>
        <w:r w:rsidR="00BA1FFC" w:rsidRPr="002E2A57" w:rsidDel="00016118">
          <w:rPr>
            <w:rFonts w:asciiTheme="majorHAnsi" w:eastAsia="Times New Roman" w:hAnsiTheme="majorHAnsi" w:cstheme="majorHAnsi"/>
          </w:rPr>
          <w:delText>approximately 1000</w:delText>
        </w:r>
        <w:r w:rsidR="006F1C6E" w:rsidRPr="002E2A57" w:rsidDel="00016118">
          <w:rPr>
            <w:rFonts w:asciiTheme="majorHAnsi" w:eastAsia="Times New Roman" w:hAnsiTheme="majorHAnsi" w:cstheme="majorHAnsi"/>
          </w:rPr>
          <w:delText xml:space="preserve"> elements for skewness, and </w:delText>
        </w:r>
        <w:r w:rsidR="00BA1FFC" w:rsidRPr="002E2A57" w:rsidDel="00016118">
          <w:rPr>
            <w:rFonts w:asciiTheme="majorHAnsi" w:eastAsia="Times New Roman" w:hAnsiTheme="majorHAnsi" w:cstheme="majorHAnsi"/>
          </w:rPr>
          <w:delText>approximately 200</w:delText>
        </w:r>
        <w:r w:rsidR="006F1C6E" w:rsidRPr="002E2A57" w:rsidDel="00016118">
          <w:rPr>
            <w:rFonts w:asciiTheme="majorHAnsi" w:eastAsia="Times New Roman" w:hAnsiTheme="majorHAnsi" w:cstheme="majorHAnsi"/>
          </w:rPr>
          <w:delText xml:space="preserve"> elements for evenness – the</w:delText>
        </w:r>
        <w:r w:rsidR="004D4C39" w:rsidRPr="002E2A57" w:rsidDel="00016118">
          <w:rPr>
            <w:rFonts w:asciiTheme="majorHAnsi" w:eastAsia="Times New Roman" w:hAnsiTheme="majorHAnsi" w:cstheme="majorHAnsi"/>
          </w:rPr>
          <w:delText xml:space="preserve"> </w:delText>
        </w:r>
        <w:r w:rsidR="00B1778D" w:rsidDel="00016118">
          <w:rPr>
            <w:rFonts w:asciiTheme="majorHAnsi" w:eastAsia="Times New Roman" w:hAnsiTheme="majorHAnsi" w:cstheme="majorHAnsi"/>
          </w:rPr>
          <w:delText xml:space="preserve">breadth index approaches 1, meaning that a 95% density interval of the values in the distribution </w:delText>
        </w:r>
        <w:r w:rsidR="007F043F" w:rsidDel="00016118">
          <w:rPr>
            <w:rFonts w:asciiTheme="majorHAnsi" w:eastAsia="Times New Roman" w:hAnsiTheme="majorHAnsi" w:cstheme="majorHAnsi"/>
          </w:rPr>
          <w:delText xml:space="preserve">spans nearly </w:delText>
        </w:r>
        <w:r w:rsidR="00B1778D" w:rsidDel="00016118">
          <w:rPr>
            <w:rFonts w:asciiTheme="majorHAnsi" w:eastAsia="Times New Roman" w:hAnsiTheme="majorHAnsi" w:cstheme="majorHAnsi"/>
          </w:rPr>
          <w:delText>the entire range of values</w:delText>
        </w:r>
        <w:r w:rsidR="003A056C" w:rsidDel="00016118">
          <w:rPr>
            <w:rFonts w:asciiTheme="majorHAnsi" w:eastAsia="Times New Roman" w:hAnsiTheme="majorHAnsi" w:cstheme="majorHAnsi"/>
          </w:rPr>
          <w:delText xml:space="preserve"> (</w:delText>
        </w:r>
        <w:r w:rsidR="00083972" w:rsidDel="00016118">
          <w:rPr>
            <w:rFonts w:asciiTheme="majorHAnsi" w:eastAsia="Times New Roman" w:hAnsiTheme="majorHAnsi" w:cstheme="majorHAnsi"/>
          </w:rPr>
          <w:delText>Figure S</w:delText>
        </w:r>
        <w:r w:rsidR="0099534C" w:rsidDel="00016118">
          <w:rPr>
            <w:rFonts w:asciiTheme="majorHAnsi" w:eastAsia="Times New Roman" w:hAnsiTheme="majorHAnsi" w:cstheme="majorHAnsi"/>
          </w:rPr>
          <w:delText>5</w:delText>
        </w:r>
        <w:r w:rsidR="003A056C" w:rsidDel="00016118">
          <w:rPr>
            <w:rFonts w:asciiTheme="majorHAnsi" w:eastAsia="Times New Roman" w:hAnsiTheme="majorHAnsi" w:cstheme="majorHAnsi"/>
          </w:rPr>
          <w:delText>)</w:delText>
        </w:r>
        <w:r w:rsidR="00B1778D" w:rsidDel="00016118">
          <w:rPr>
            <w:rFonts w:asciiTheme="majorHAnsi" w:eastAsia="Times New Roman" w:hAnsiTheme="majorHAnsi" w:cstheme="majorHAnsi"/>
          </w:rPr>
          <w:delText xml:space="preserve">. </w:delText>
        </w:r>
        <w:r w:rsidR="00BF571D" w:rsidDel="00016118">
          <w:rPr>
            <w:rFonts w:asciiTheme="majorHAnsi" w:eastAsia="Times New Roman" w:hAnsiTheme="majorHAnsi" w:cstheme="majorHAnsi"/>
          </w:rPr>
          <w:delText xml:space="preserve">In particular, the FIA dataset </w:delText>
        </w:r>
        <w:r w:rsidR="006C3C33" w:rsidDel="00016118">
          <w:rPr>
            <w:rFonts w:asciiTheme="majorHAnsi" w:eastAsia="Times New Roman" w:hAnsiTheme="majorHAnsi" w:cstheme="majorHAnsi"/>
          </w:rPr>
          <w:delText xml:space="preserve">is dominated </w:delText>
        </w:r>
        <w:r w:rsidR="006F1C6E" w:rsidRPr="002E2A57" w:rsidDel="00016118">
          <w:rPr>
            <w:rFonts w:asciiTheme="majorHAnsi" w:eastAsia="Times New Roman" w:hAnsiTheme="majorHAnsi" w:cstheme="majorHAnsi"/>
          </w:rPr>
          <w:delText xml:space="preserve">by </w:delText>
        </w:r>
        <w:r w:rsidR="002A125A" w:rsidDel="00016118">
          <w:rPr>
            <w:rFonts w:asciiTheme="majorHAnsi" w:eastAsia="Times New Roman" w:hAnsiTheme="majorHAnsi" w:cstheme="majorHAnsi"/>
          </w:rPr>
          <w:delText xml:space="preserve">small </w:delText>
        </w:r>
        <w:r w:rsidR="006F1C6E" w:rsidRPr="002E2A57" w:rsidDel="00016118">
          <w:rPr>
            <w:rFonts w:asciiTheme="majorHAnsi" w:eastAsia="Times New Roman" w:hAnsiTheme="majorHAnsi" w:cstheme="majorHAnsi"/>
          </w:rPr>
          <w:delText xml:space="preserve">communities </w:delText>
        </w:r>
        <w:r w:rsidR="004D4C39" w:rsidRPr="002E2A57" w:rsidDel="00016118">
          <w:rPr>
            <w:rFonts w:asciiTheme="majorHAnsi" w:eastAsia="Times New Roman" w:hAnsiTheme="majorHAnsi" w:cstheme="majorHAnsi"/>
          </w:rPr>
          <w:delText>for which the</w:delText>
        </w:r>
        <w:r w:rsidR="00A364DA" w:rsidRPr="002E2A57" w:rsidDel="00016118">
          <w:rPr>
            <w:rFonts w:asciiTheme="majorHAnsi" w:eastAsia="Times New Roman" w:hAnsiTheme="majorHAnsi" w:cstheme="majorHAnsi"/>
          </w:rPr>
          <w:delText xml:space="preserve"> </w:delText>
        </w:r>
        <w:r w:rsidR="00815EF8" w:rsidDel="00016118">
          <w:rPr>
            <w:rFonts w:asciiTheme="majorHAnsi" w:eastAsia="Times New Roman" w:hAnsiTheme="majorHAnsi" w:cstheme="majorHAnsi"/>
          </w:rPr>
          <w:delText xml:space="preserve">breadth </w:delText>
        </w:r>
        <w:r w:rsidR="00B1778D" w:rsidDel="00016118">
          <w:rPr>
            <w:rFonts w:asciiTheme="majorHAnsi" w:eastAsia="Times New Roman" w:hAnsiTheme="majorHAnsi" w:cstheme="majorHAnsi"/>
          </w:rPr>
          <w:delText xml:space="preserve">index is very high, </w:delText>
        </w:r>
        <w:r w:rsidR="00DB425F" w:rsidRPr="002E2A57" w:rsidDel="00016118">
          <w:rPr>
            <w:rFonts w:asciiTheme="majorHAnsi" w:eastAsia="Times New Roman" w:hAnsiTheme="majorHAnsi" w:cstheme="majorHAnsi"/>
          </w:rPr>
          <w:delText xml:space="preserve">reflecting </w:delText>
        </w:r>
        <w:r w:rsidR="00923C89" w:rsidRPr="002E2A57" w:rsidDel="00016118">
          <w:rPr>
            <w:rFonts w:asciiTheme="majorHAnsi" w:eastAsia="Times New Roman" w:hAnsiTheme="majorHAnsi" w:cstheme="majorHAnsi"/>
          </w:rPr>
          <w:delText>relatively</w:delText>
        </w:r>
        <w:r w:rsidR="00DB425F" w:rsidRPr="002E2A57" w:rsidDel="00016118">
          <w:rPr>
            <w:rFonts w:asciiTheme="majorHAnsi" w:eastAsia="Times New Roman" w:hAnsiTheme="majorHAnsi" w:cstheme="majorHAnsi"/>
          </w:rPr>
          <w:delText xml:space="preserve"> broad and nonspecific statistical expectations</w:delText>
        </w:r>
        <w:r w:rsidR="006F1C6E" w:rsidRPr="002E2A57" w:rsidDel="00016118">
          <w:rPr>
            <w:rFonts w:asciiTheme="majorHAnsi" w:eastAsia="Times New Roman" w:hAnsiTheme="majorHAnsi" w:cstheme="majorHAnsi"/>
          </w:rPr>
          <w:delText xml:space="preserve"> </w:delText>
        </w:r>
        <w:r w:rsidR="0002208D" w:rsidRPr="002E2A57" w:rsidDel="00016118">
          <w:rPr>
            <w:rFonts w:asciiTheme="majorHAnsi" w:eastAsia="Times New Roman" w:hAnsiTheme="majorHAnsi" w:cstheme="majorHAnsi"/>
          </w:rPr>
          <w:delText xml:space="preserve">for the shape of the </w:delText>
        </w:r>
        <w:r w:rsidR="009550A4" w:rsidDel="00016118">
          <w:rPr>
            <w:rFonts w:asciiTheme="majorHAnsi" w:eastAsia="Times New Roman" w:hAnsiTheme="majorHAnsi" w:cstheme="majorHAnsi"/>
          </w:rPr>
          <w:delText>SAD derived from the feasible set</w:delText>
        </w:r>
        <w:r w:rsidR="0002208D" w:rsidRPr="002E2A57" w:rsidDel="00016118">
          <w:rPr>
            <w:rFonts w:asciiTheme="majorHAnsi" w:eastAsia="Times New Roman" w:hAnsiTheme="majorHAnsi" w:cstheme="majorHAnsi"/>
          </w:rPr>
          <w:delText xml:space="preserve"> </w:delText>
        </w:r>
        <w:r w:rsidR="00B620C8" w:rsidDel="00016118">
          <w:rPr>
            <w:rFonts w:asciiTheme="majorHAnsi" w:eastAsia="Times New Roman" w:hAnsiTheme="majorHAnsi" w:cstheme="majorHAnsi"/>
          </w:rPr>
          <w:delText>(Figure 3)</w:delText>
        </w:r>
        <w:r w:rsidR="006F1C6E" w:rsidRPr="002E2A57" w:rsidDel="00016118">
          <w:rPr>
            <w:rFonts w:asciiTheme="majorHAnsi" w:eastAsia="Times New Roman" w:hAnsiTheme="majorHAnsi" w:cstheme="majorHAnsi"/>
          </w:rPr>
          <w:delText xml:space="preserve">.  </w:delText>
        </w:r>
      </w:del>
    </w:p>
    <w:p w14:paraId="1AF91540" w14:textId="6F1AF755" w:rsidR="00810023" w:rsidRPr="002E2A57" w:rsidDel="00016118" w:rsidRDefault="009C503C" w:rsidP="00021897">
      <w:pPr>
        <w:spacing w:line="480" w:lineRule="auto"/>
        <w:rPr>
          <w:del w:id="90" w:author="Renata M. Diaz" w:date="2021-03-16T13:18:00Z"/>
          <w:rFonts w:asciiTheme="majorHAnsi" w:eastAsia="Times New Roman" w:hAnsiTheme="majorHAnsi" w:cstheme="majorHAnsi"/>
        </w:rPr>
      </w:pPr>
      <w:del w:id="91" w:author="Renata M. Diaz" w:date="2021-03-16T13:18:00Z">
        <w:r w:rsidRPr="002E2A57" w:rsidDel="00016118">
          <w:rPr>
            <w:rFonts w:asciiTheme="majorHAnsi" w:eastAsia="Times New Roman" w:hAnsiTheme="majorHAnsi" w:cstheme="majorHAnsi"/>
            <w:b/>
            <w:bCs/>
          </w:rPr>
          <w:delText>D</w:delText>
        </w:r>
        <w:r w:rsidR="00D6678E" w:rsidRPr="002E2A57" w:rsidDel="00016118">
          <w:rPr>
            <w:rFonts w:asciiTheme="majorHAnsi" w:eastAsia="Times New Roman" w:hAnsiTheme="majorHAnsi" w:cstheme="majorHAnsi"/>
            <w:b/>
            <w:bCs/>
          </w:rPr>
          <w:delText>iscussion</w:delText>
        </w:r>
      </w:del>
    </w:p>
    <w:p w14:paraId="345B25A8" w14:textId="6FDBA930" w:rsidR="00404051" w:rsidRPr="002E2A57" w:rsidDel="00016118" w:rsidRDefault="00C97CB6" w:rsidP="00021897">
      <w:pPr>
        <w:spacing w:line="480" w:lineRule="auto"/>
        <w:rPr>
          <w:del w:id="92" w:author="Renata M. Diaz" w:date="2021-03-16T13:18:00Z"/>
          <w:rFonts w:asciiTheme="majorHAnsi" w:eastAsia="Times New Roman" w:hAnsiTheme="majorHAnsi" w:cstheme="majorHAnsi"/>
        </w:rPr>
      </w:pPr>
      <w:del w:id="93" w:author="Renata M. Diaz" w:date="2021-03-16T13:18:00Z">
        <w:r w:rsidRPr="002E2A57" w:rsidDel="00016118">
          <w:rPr>
            <w:rFonts w:asciiTheme="majorHAnsi" w:eastAsia="Times New Roman" w:hAnsiTheme="majorHAnsi" w:cstheme="majorHAnsi"/>
          </w:rPr>
          <w:delText xml:space="preserve">We found widespread evidence that SADs for a range of real ecological communities </w:delText>
        </w:r>
        <w:r w:rsidR="009D4222" w:rsidRPr="002E2A57" w:rsidDel="00016118">
          <w:rPr>
            <w:rFonts w:asciiTheme="majorHAnsi" w:eastAsia="Times New Roman" w:hAnsiTheme="majorHAnsi" w:cstheme="majorHAnsi"/>
          </w:rPr>
          <w:delText xml:space="preserve">are more skewed and less even </w:delText>
        </w:r>
        <w:r w:rsidR="0036239E" w:rsidDel="00016118">
          <w:rPr>
            <w:rFonts w:asciiTheme="majorHAnsi" w:eastAsia="Times New Roman" w:hAnsiTheme="majorHAnsi" w:cstheme="majorHAnsi"/>
          </w:rPr>
          <w:delText>than expected</w:delText>
        </w:r>
        <w:r w:rsidR="009D4222" w:rsidRPr="002E2A57" w:rsidDel="00016118">
          <w:rPr>
            <w:rFonts w:asciiTheme="majorHAnsi" w:eastAsia="Times New Roman" w:hAnsiTheme="majorHAnsi" w:cstheme="majorHAnsi"/>
          </w:rPr>
          <w:delText xml:space="preserve"> given </w:delText>
        </w:r>
        <w:r w:rsidR="004C3E25" w:rsidDel="00016118">
          <w:rPr>
            <w:rFonts w:asciiTheme="majorHAnsi" w:eastAsia="Times New Roman" w:hAnsiTheme="majorHAnsi" w:cstheme="majorHAnsi"/>
          </w:rPr>
          <w:delText>the distribution of shapes within their feasible sets.</w:delText>
        </w:r>
        <w:r w:rsidRPr="002E2A57" w:rsidDel="00016118">
          <w:rPr>
            <w:rFonts w:asciiTheme="majorHAnsi" w:eastAsia="Times New Roman" w:hAnsiTheme="majorHAnsi" w:cstheme="majorHAnsi"/>
          </w:rPr>
          <w:delText xml:space="preserve"> </w:delText>
        </w:r>
        <w:r w:rsidR="003725E8" w:rsidRPr="002E2A57" w:rsidDel="00016118">
          <w:rPr>
            <w:rFonts w:asciiTheme="majorHAnsi" w:eastAsia="Times New Roman" w:hAnsiTheme="majorHAnsi" w:cstheme="majorHAnsi"/>
          </w:rPr>
          <w:delText xml:space="preserve">These deviations </w:delText>
        </w:r>
        <w:r w:rsidR="000C4C33" w:rsidDel="00016118">
          <w:rPr>
            <w:rFonts w:asciiTheme="majorHAnsi" w:eastAsia="Times New Roman" w:hAnsiTheme="majorHAnsi" w:cstheme="majorHAnsi"/>
          </w:rPr>
          <w:delText>may signal</w:delText>
        </w:r>
        <w:r w:rsidR="00C07054" w:rsidDel="00016118">
          <w:rPr>
            <w:rFonts w:asciiTheme="majorHAnsi" w:eastAsia="Times New Roman" w:hAnsiTheme="majorHAnsi" w:cstheme="majorHAnsi"/>
          </w:rPr>
          <w:delText xml:space="preserve"> that ecological processes operate </w:delText>
        </w:r>
        <w:r w:rsidR="00B17856" w:rsidRPr="002E2A57" w:rsidDel="00016118">
          <w:rPr>
            <w:rFonts w:asciiTheme="majorHAnsi" w:eastAsia="Times New Roman" w:hAnsiTheme="majorHAnsi" w:cstheme="majorHAnsi"/>
          </w:rPr>
          <w:delText>on top of statistical constraints</w:delText>
        </w:r>
        <w:r w:rsidR="00AD4560" w:rsidDel="00016118">
          <w:rPr>
            <w:rFonts w:asciiTheme="majorHAnsi" w:eastAsia="Times New Roman" w:hAnsiTheme="majorHAnsi" w:cstheme="majorHAnsi"/>
          </w:rPr>
          <w:delText xml:space="preserve">, thereby </w:delText>
        </w:r>
        <w:r w:rsidR="00292F49" w:rsidDel="00016118">
          <w:rPr>
            <w:rFonts w:asciiTheme="majorHAnsi" w:eastAsia="Times New Roman" w:hAnsiTheme="majorHAnsi" w:cstheme="majorHAnsi"/>
          </w:rPr>
          <w:delText>driv</w:delText>
        </w:r>
        <w:r w:rsidR="00AD4560" w:rsidDel="00016118">
          <w:rPr>
            <w:rFonts w:asciiTheme="majorHAnsi" w:eastAsia="Times New Roman" w:hAnsiTheme="majorHAnsi" w:cstheme="majorHAnsi"/>
          </w:rPr>
          <w:delText>ing</w:delText>
        </w:r>
        <w:r w:rsidR="003725E8" w:rsidRPr="002E2A57" w:rsidDel="00016118">
          <w:rPr>
            <w:rFonts w:asciiTheme="majorHAnsi" w:eastAsia="Times New Roman" w:hAnsiTheme="majorHAnsi" w:cstheme="majorHAnsi"/>
          </w:rPr>
          <w:delText xml:space="preserve"> the SAD away from </w:delText>
        </w:r>
        <w:r w:rsidR="00621D12" w:rsidDel="00016118">
          <w:rPr>
            <w:rFonts w:asciiTheme="majorHAnsi" w:eastAsia="Times New Roman" w:hAnsiTheme="majorHAnsi" w:cstheme="majorHAnsi"/>
          </w:rPr>
          <w:delText xml:space="preserve">common shapes that would be observed in the </w:delText>
        </w:r>
        <w:r w:rsidR="003725E8" w:rsidRPr="002E2A57" w:rsidDel="00016118">
          <w:rPr>
            <w:rFonts w:asciiTheme="majorHAnsi" w:eastAsia="Times New Roman" w:hAnsiTheme="majorHAnsi" w:cstheme="majorHAnsi"/>
          </w:rPr>
          <w:delText xml:space="preserve">absence of a dominating non-statistical process. Our </w:delText>
        </w:r>
        <w:r w:rsidR="00B17856" w:rsidRPr="002E2A57" w:rsidDel="00016118">
          <w:rPr>
            <w:rFonts w:asciiTheme="majorHAnsi" w:eastAsia="Times New Roman" w:hAnsiTheme="majorHAnsi" w:cstheme="majorHAnsi"/>
          </w:rPr>
          <w:delText>results suggest that the prevailing processes</w:delText>
        </w:r>
        <w:r w:rsidR="003725E8" w:rsidRPr="002E2A57" w:rsidDel="00016118">
          <w:rPr>
            <w:rFonts w:asciiTheme="majorHAnsi" w:eastAsia="Times New Roman" w:hAnsiTheme="majorHAnsi" w:cstheme="majorHAnsi"/>
          </w:rPr>
          <w:delText xml:space="preserve"> structuring these</w:delText>
        </w:r>
        <w:r w:rsidR="00B17856" w:rsidRPr="002E2A57" w:rsidDel="00016118">
          <w:rPr>
            <w:rFonts w:asciiTheme="majorHAnsi" w:eastAsia="Times New Roman" w:hAnsiTheme="majorHAnsi" w:cstheme="majorHAnsi"/>
          </w:rPr>
          <w:delText xml:space="preserve"> </w:delText>
        </w:r>
        <w:r w:rsidR="000A2AA5" w:rsidDel="00016118">
          <w:rPr>
            <w:rFonts w:asciiTheme="majorHAnsi" w:eastAsia="Times New Roman" w:hAnsiTheme="majorHAnsi" w:cstheme="majorHAnsi"/>
          </w:rPr>
          <w:delText>communities</w:delText>
        </w:r>
        <w:r w:rsidR="00B17856" w:rsidRPr="002E2A57" w:rsidDel="00016118">
          <w:rPr>
            <w:rFonts w:asciiTheme="majorHAnsi" w:eastAsia="Times New Roman" w:hAnsiTheme="majorHAnsi" w:cstheme="majorHAnsi"/>
          </w:rPr>
          <w:delText xml:space="preserve"> </w:delText>
        </w:r>
        <w:r w:rsidR="009D1747" w:rsidDel="00016118">
          <w:rPr>
            <w:rFonts w:asciiTheme="majorHAnsi" w:eastAsia="Times New Roman" w:hAnsiTheme="majorHAnsi" w:cstheme="majorHAnsi"/>
          </w:rPr>
          <w:delText>tend to be those</w:delText>
        </w:r>
        <w:r w:rsidR="00E022FF" w:rsidDel="00016118">
          <w:rPr>
            <w:rFonts w:asciiTheme="majorHAnsi" w:eastAsia="Times New Roman" w:hAnsiTheme="majorHAnsi" w:cstheme="majorHAnsi"/>
          </w:rPr>
          <w:delText xml:space="preserve"> that</w:delText>
        </w:r>
        <w:r w:rsidR="00FD465A" w:rsidDel="00016118">
          <w:rPr>
            <w:rFonts w:asciiTheme="majorHAnsi" w:eastAsia="Times New Roman" w:hAnsiTheme="majorHAnsi" w:cstheme="majorHAnsi"/>
          </w:rPr>
          <w:delText xml:space="preserve"> </w:delText>
        </w:r>
        <w:r w:rsidR="00B17856" w:rsidRPr="002E2A57" w:rsidDel="00016118">
          <w:rPr>
            <w:rFonts w:asciiTheme="majorHAnsi" w:eastAsia="Times New Roman" w:hAnsiTheme="majorHAnsi" w:cstheme="majorHAnsi"/>
          </w:rPr>
          <w:delText xml:space="preserve">cause abundance distributions to be more uneven – rather than those that </w:delText>
        </w:r>
        <w:r w:rsidR="0021473B" w:rsidDel="00016118">
          <w:rPr>
            <w:rFonts w:asciiTheme="majorHAnsi" w:eastAsia="Times New Roman" w:hAnsiTheme="majorHAnsi" w:cstheme="majorHAnsi"/>
          </w:rPr>
          <w:delText>produce more even abundances</w:delText>
        </w:r>
        <w:r w:rsidR="00B17856" w:rsidRPr="002E2A57" w:rsidDel="00016118">
          <w:rPr>
            <w:rFonts w:asciiTheme="majorHAnsi" w:eastAsia="Times New Roman" w:hAnsiTheme="majorHAnsi" w:cstheme="majorHAnsi"/>
          </w:rPr>
          <w:delText xml:space="preserve"> across species.</w:delText>
        </w:r>
        <w:r w:rsidR="00321F4E" w:rsidDel="00016118">
          <w:rPr>
            <w:rFonts w:asciiTheme="majorHAnsi" w:eastAsia="Times New Roman" w:hAnsiTheme="majorHAnsi" w:cstheme="majorHAnsi"/>
          </w:rPr>
          <w:delText xml:space="preserve"> Ecological processes may lengthen the rare tail of the SAD, for example by promoting the persistence of rare species at very low abundances (e.g. Yenni </w:delText>
        </w:r>
        <w:r w:rsidR="007873FC" w:rsidDel="00016118">
          <w:rPr>
            <w:rFonts w:asciiTheme="majorHAnsi" w:eastAsia="Times New Roman" w:hAnsiTheme="majorHAnsi" w:cstheme="majorHAnsi"/>
          </w:rPr>
          <w:delText>et al.</w:delText>
        </w:r>
        <w:r w:rsidR="00321F4E" w:rsidDel="00016118">
          <w:rPr>
            <w:rFonts w:asciiTheme="majorHAnsi" w:eastAsia="Times New Roman" w:hAnsiTheme="majorHAnsi" w:cstheme="majorHAnsi"/>
          </w:rPr>
          <w:delText xml:space="preserve"> 2012). Or, they could drive abundant species to have larger populations that would be statistically expected, without driving other species entirely to extinction (Chesson 2000)</w:delText>
        </w:r>
        <w:r w:rsidR="00D772EF" w:rsidDel="00016118">
          <w:rPr>
            <w:rFonts w:asciiTheme="majorHAnsi" w:eastAsia="Times New Roman" w:hAnsiTheme="majorHAnsi" w:cstheme="majorHAnsi"/>
          </w:rPr>
          <w:delText>.</w:delText>
        </w:r>
        <w:r w:rsidR="00FE17D4" w:rsidRPr="002E2A57" w:rsidDel="00016118">
          <w:rPr>
            <w:rFonts w:asciiTheme="majorHAnsi" w:eastAsia="Times New Roman" w:hAnsiTheme="majorHAnsi" w:cstheme="majorHAnsi"/>
          </w:rPr>
          <w:delText xml:space="preserve"> </w:delText>
        </w:r>
        <w:r w:rsidR="001F75A8" w:rsidRPr="002E2A57" w:rsidDel="00016118">
          <w:rPr>
            <w:rFonts w:asciiTheme="majorHAnsi" w:eastAsia="Times New Roman" w:hAnsiTheme="majorHAnsi" w:cstheme="majorHAnsi"/>
          </w:rPr>
          <w:delText>Although</w:delText>
        </w:r>
        <w:r w:rsidR="002F4AC8" w:rsidRPr="002E2A57" w:rsidDel="00016118">
          <w:rPr>
            <w:rFonts w:asciiTheme="majorHAnsi" w:eastAsia="Times New Roman" w:hAnsiTheme="majorHAnsi" w:cstheme="majorHAnsi"/>
          </w:rPr>
          <w:delText xml:space="preserve"> </w:delText>
        </w:r>
        <w:r w:rsidR="001F75A8" w:rsidRPr="002E2A57" w:rsidDel="00016118">
          <w:rPr>
            <w:rFonts w:asciiTheme="majorHAnsi" w:eastAsia="Times New Roman" w:hAnsiTheme="majorHAnsi" w:cstheme="majorHAnsi"/>
          </w:rPr>
          <w:delText>a disproportionate</w:delText>
        </w:r>
        <w:r w:rsidR="00B3237B" w:rsidRPr="002E2A57" w:rsidDel="00016118">
          <w:rPr>
            <w:rFonts w:asciiTheme="majorHAnsi" w:eastAsia="Times New Roman" w:hAnsiTheme="majorHAnsi" w:cstheme="majorHAnsi"/>
          </w:rPr>
          <w:delText xml:space="preserve"> number of</w:delText>
        </w:r>
        <w:r w:rsidR="00404051" w:rsidRPr="002E2A57" w:rsidDel="00016118">
          <w:rPr>
            <w:rFonts w:asciiTheme="majorHAnsi" w:eastAsia="Times New Roman" w:hAnsiTheme="majorHAnsi" w:cstheme="majorHAnsi"/>
          </w:rPr>
          <w:delText xml:space="preserve"> communities deviated statistically </w:delText>
        </w:r>
        <w:r w:rsidR="008014DB" w:rsidDel="00016118">
          <w:rPr>
            <w:rFonts w:asciiTheme="majorHAnsi" w:eastAsia="Times New Roman" w:hAnsiTheme="majorHAnsi" w:cstheme="majorHAnsi"/>
          </w:rPr>
          <w:delText xml:space="preserve">from </w:delText>
        </w:r>
        <w:r w:rsidR="00404051" w:rsidRPr="002E2A57" w:rsidDel="00016118">
          <w:rPr>
            <w:rFonts w:asciiTheme="majorHAnsi" w:eastAsia="Times New Roman" w:hAnsiTheme="majorHAnsi" w:cstheme="majorHAnsi"/>
          </w:rPr>
          <w:delText>their feasible set</w:delText>
        </w:r>
        <w:r w:rsidR="00870849" w:rsidDel="00016118">
          <w:rPr>
            <w:rFonts w:asciiTheme="majorHAnsi" w:eastAsia="Times New Roman" w:hAnsiTheme="majorHAnsi" w:cstheme="majorHAnsi"/>
          </w:rPr>
          <w:delText>s</w:delText>
        </w:r>
        <w:r w:rsidR="00404051" w:rsidRPr="002E2A57" w:rsidDel="00016118">
          <w:rPr>
            <w:rFonts w:asciiTheme="majorHAnsi" w:eastAsia="Times New Roman" w:hAnsiTheme="majorHAnsi" w:cstheme="majorHAnsi"/>
          </w:rPr>
          <w:delText xml:space="preserve">, there were </w:delText>
        </w:r>
        <w:r w:rsidR="000D7FBF" w:rsidDel="00016118">
          <w:rPr>
            <w:rFonts w:asciiTheme="majorHAnsi" w:eastAsia="Times New Roman" w:hAnsiTheme="majorHAnsi" w:cstheme="majorHAnsi"/>
          </w:rPr>
          <w:delText xml:space="preserve">also </w:delText>
        </w:r>
        <w:r w:rsidR="00404051" w:rsidRPr="002E2A57" w:rsidDel="00016118">
          <w:rPr>
            <w:rFonts w:asciiTheme="majorHAnsi" w:eastAsia="Times New Roman" w:hAnsiTheme="majorHAnsi" w:cstheme="majorHAnsi"/>
          </w:rPr>
          <w:delText xml:space="preserve">many communities </w:delText>
        </w:r>
        <w:r w:rsidR="002F4AC8" w:rsidRPr="002E2A57" w:rsidDel="00016118">
          <w:rPr>
            <w:rFonts w:asciiTheme="majorHAnsi" w:eastAsia="Times New Roman" w:hAnsiTheme="majorHAnsi" w:cstheme="majorHAnsi"/>
          </w:rPr>
          <w:delText>for which we did not detect deviations</w:delText>
        </w:r>
        <w:r w:rsidR="00404051" w:rsidRPr="002E2A57" w:rsidDel="00016118">
          <w:rPr>
            <w:rFonts w:asciiTheme="majorHAnsi" w:eastAsia="Times New Roman" w:hAnsiTheme="majorHAnsi" w:cstheme="majorHAnsi"/>
          </w:rPr>
          <w:delText xml:space="preserve">. </w:delText>
        </w:r>
        <w:r w:rsidR="009F1F35" w:rsidDel="00016118">
          <w:rPr>
            <w:rFonts w:asciiTheme="majorHAnsi" w:eastAsia="Times New Roman" w:hAnsiTheme="majorHAnsi" w:cstheme="majorHAnsi"/>
          </w:rPr>
          <w:delText>In such cases</w:delText>
        </w:r>
        <w:r w:rsidR="005238FB" w:rsidRPr="002E2A57" w:rsidDel="00016118">
          <w:rPr>
            <w:rFonts w:asciiTheme="majorHAnsi" w:eastAsia="Times New Roman" w:hAnsiTheme="majorHAnsi" w:cstheme="majorHAnsi"/>
          </w:rPr>
          <w:delText>,</w:delText>
        </w:r>
        <w:r w:rsidR="002F4AC8" w:rsidRPr="002E2A57" w:rsidDel="00016118">
          <w:rPr>
            <w:rFonts w:asciiTheme="majorHAnsi" w:eastAsia="Times New Roman" w:hAnsiTheme="majorHAnsi" w:cstheme="majorHAnsi"/>
          </w:rPr>
          <w:delText xml:space="preserve"> </w:delText>
        </w:r>
        <w:r w:rsidR="0084626F" w:rsidDel="00016118">
          <w:rPr>
            <w:rFonts w:asciiTheme="majorHAnsi" w:eastAsia="Times New Roman" w:hAnsiTheme="majorHAnsi" w:cstheme="majorHAnsi"/>
          </w:rPr>
          <w:delText>multiple</w:delText>
        </w:r>
        <w:r w:rsidR="0084626F" w:rsidRPr="002E2A57" w:rsidDel="00016118">
          <w:rPr>
            <w:rFonts w:asciiTheme="majorHAnsi" w:eastAsia="Times New Roman" w:hAnsiTheme="majorHAnsi" w:cstheme="majorHAnsi"/>
          </w:rPr>
          <w:delText xml:space="preserve"> </w:delText>
        </w:r>
        <w:r w:rsidR="00404051" w:rsidRPr="002E2A57" w:rsidDel="00016118">
          <w:rPr>
            <w:rFonts w:asciiTheme="majorHAnsi" w:eastAsia="Times New Roman" w:hAnsiTheme="majorHAnsi" w:cstheme="majorHAnsi"/>
          </w:rPr>
          <w:delText>ecological processes</w:delText>
        </w:r>
        <w:r w:rsidR="002F4AC8" w:rsidRPr="002E2A57" w:rsidDel="00016118">
          <w:rPr>
            <w:rFonts w:asciiTheme="majorHAnsi" w:eastAsia="Times New Roman" w:hAnsiTheme="majorHAnsi" w:cstheme="majorHAnsi"/>
          </w:rPr>
          <w:delText xml:space="preserve"> may</w:delText>
        </w:r>
        <w:r w:rsidR="00404051" w:rsidRPr="002E2A57" w:rsidDel="00016118">
          <w:rPr>
            <w:rFonts w:asciiTheme="majorHAnsi" w:eastAsia="Times New Roman" w:hAnsiTheme="majorHAnsi" w:cstheme="majorHAnsi"/>
          </w:rPr>
          <w:delText xml:space="preserve"> operate simultaneously and with countervailing impacts on abundance distributions, resulting in no dominating net effect on the shape of the distribution beyond that imposed by fundamental constraints</w:delText>
        </w:r>
        <w:r w:rsidR="003725E8" w:rsidRPr="002E2A57" w:rsidDel="00016118">
          <w:rPr>
            <w:rFonts w:asciiTheme="majorHAnsi" w:eastAsia="Times New Roman" w:hAnsiTheme="majorHAnsi" w:cstheme="majorHAnsi"/>
          </w:rPr>
          <w:delText xml:space="preserve"> (Harte </w:delText>
        </w:r>
        <w:r w:rsidR="002E646B" w:rsidDel="00016118">
          <w:rPr>
            <w:rFonts w:asciiTheme="majorHAnsi" w:eastAsia="Times New Roman" w:hAnsiTheme="majorHAnsi" w:cstheme="majorHAnsi"/>
          </w:rPr>
          <w:delText>20</w:delText>
        </w:r>
        <w:r w:rsidR="009073F2" w:rsidDel="00016118">
          <w:rPr>
            <w:rFonts w:asciiTheme="majorHAnsi" w:eastAsia="Times New Roman" w:hAnsiTheme="majorHAnsi" w:cstheme="majorHAnsi"/>
          </w:rPr>
          <w:delText>11</w:delText>
        </w:r>
        <w:r w:rsidR="002E646B" w:rsidDel="00016118">
          <w:rPr>
            <w:rFonts w:asciiTheme="majorHAnsi" w:eastAsia="Times New Roman" w:hAnsiTheme="majorHAnsi" w:cstheme="majorHAnsi"/>
          </w:rPr>
          <w:delText>; Harte and Newman 2014</w:delText>
        </w:r>
        <w:r w:rsidR="003725E8" w:rsidRPr="002E2A57" w:rsidDel="00016118">
          <w:rPr>
            <w:rFonts w:asciiTheme="majorHAnsi" w:eastAsia="Times New Roman" w:hAnsiTheme="majorHAnsi" w:cstheme="majorHAnsi"/>
          </w:rPr>
          <w:delText>)</w:delText>
        </w:r>
        <w:r w:rsidR="00404051" w:rsidRPr="002E2A57" w:rsidDel="00016118">
          <w:rPr>
            <w:rFonts w:asciiTheme="majorHAnsi" w:eastAsia="Times New Roman" w:hAnsiTheme="majorHAnsi" w:cstheme="majorHAnsi"/>
          </w:rPr>
          <w:delText>.</w:delText>
        </w:r>
        <w:r w:rsidR="00E50022" w:rsidRPr="002E2A57" w:rsidDel="00016118">
          <w:rPr>
            <w:rFonts w:asciiTheme="majorHAnsi" w:eastAsia="Times New Roman" w:hAnsiTheme="majorHAnsi" w:cstheme="majorHAnsi"/>
          </w:rPr>
          <w:delText xml:space="preserve"> </w:delText>
        </w:r>
        <w:r w:rsidR="000931DE" w:rsidRPr="002E2A57" w:rsidDel="00016118">
          <w:rPr>
            <w:rFonts w:asciiTheme="majorHAnsi" w:eastAsia="Times New Roman" w:hAnsiTheme="majorHAnsi" w:cstheme="majorHAnsi"/>
          </w:rPr>
          <w:delText xml:space="preserve">Going forward, </w:delText>
        </w:r>
        <w:r w:rsidR="00D170C2" w:rsidRPr="002E2A57" w:rsidDel="00016118">
          <w:rPr>
            <w:rFonts w:asciiTheme="majorHAnsi" w:eastAsia="Times New Roman" w:hAnsiTheme="majorHAnsi" w:cstheme="majorHAnsi"/>
          </w:rPr>
          <w:delText xml:space="preserve">testing whether ecological theories or common functional approximations </w:delText>
        </w:r>
        <w:r w:rsidR="00AF0A45" w:rsidDel="00016118">
          <w:rPr>
            <w:rFonts w:asciiTheme="majorHAnsi" w:eastAsia="Times New Roman" w:hAnsiTheme="majorHAnsi" w:cstheme="majorHAnsi"/>
          </w:rPr>
          <w:delText xml:space="preserve">(e.g. the log-normal distribution) </w:delText>
        </w:r>
        <w:r w:rsidR="00D170C2" w:rsidRPr="002E2A57" w:rsidDel="00016118">
          <w:rPr>
            <w:rFonts w:asciiTheme="majorHAnsi" w:eastAsia="Times New Roman" w:hAnsiTheme="majorHAnsi" w:cstheme="majorHAnsi"/>
          </w:rPr>
          <w:delText>accurately predict</w:delText>
        </w:r>
        <w:r w:rsidR="00692690" w:rsidRPr="002E2A57" w:rsidDel="00016118">
          <w:rPr>
            <w:rFonts w:asciiTheme="majorHAnsi" w:eastAsia="Times New Roman" w:hAnsiTheme="majorHAnsi" w:cstheme="majorHAnsi"/>
          </w:rPr>
          <w:delText xml:space="preserve"> th</w:delText>
        </w:r>
        <w:r w:rsidR="005D235C" w:rsidRPr="002E2A57" w:rsidDel="00016118">
          <w:rPr>
            <w:rFonts w:asciiTheme="majorHAnsi" w:eastAsia="Times New Roman" w:hAnsiTheme="majorHAnsi" w:cstheme="majorHAnsi"/>
          </w:rPr>
          <w:delText xml:space="preserve">is range of variation in deviations between observed SADs and their </w:delText>
        </w:r>
        <w:r w:rsidR="000A238D" w:rsidDel="00016118">
          <w:rPr>
            <w:rFonts w:asciiTheme="majorHAnsi" w:eastAsia="Times New Roman" w:hAnsiTheme="majorHAnsi" w:cstheme="majorHAnsi"/>
          </w:rPr>
          <w:delText>statistical baselines</w:delText>
        </w:r>
        <w:r w:rsidR="000A238D" w:rsidRPr="002E2A57" w:rsidDel="00016118">
          <w:rPr>
            <w:rFonts w:asciiTheme="majorHAnsi" w:eastAsia="Times New Roman" w:hAnsiTheme="majorHAnsi" w:cstheme="majorHAnsi"/>
          </w:rPr>
          <w:delText xml:space="preserve"> </w:delText>
        </w:r>
        <w:r w:rsidR="00EA1C70" w:rsidRPr="002E2A57" w:rsidDel="00016118">
          <w:rPr>
            <w:rFonts w:asciiTheme="majorHAnsi" w:eastAsia="Times New Roman" w:hAnsiTheme="majorHAnsi" w:cstheme="majorHAnsi"/>
          </w:rPr>
          <w:delText>may be much more fruitful than focusing only on the general form of the SAD</w:delText>
        </w:r>
        <w:r w:rsidR="007E1749" w:rsidDel="00016118">
          <w:rPr>
            <w:rFonts w:asciiTheme="majorHAnsi" w:eastAsia="Times New Roman" w:hAnsiTheme="majorHAnsi" w:cstheme="majorHAnsi"/>
          </w:rPr>
          <w:delText xml:space="preserve"> that emerges from</w:delText>
        </w:r>
        <w:r w:rsidR="00EA1C70" w:rsidRPr="002E2A57" w:rsidDel="00016118">
          <w:rPr>
            <w:rFonts w:asciiTheme="majorHAnsi" w:eastAsia="Times New Roman" w:hAnsiTheme="majorHAnsi" w:cstheme="majorHAnsi"/>
          </w:rPr>
          <w:delText xml:space="preserve"> statistical constraints (McGill</w:delText>
        </w:r>
        <w:r w:rsidR="00B60381" w:rsidDel="00016118">
          <w:rPr>
            <w:rFonts w:asciiTheme="majorHAnsi" w:eastAsia="Times New Roman" w:hAnsiTheme="majorHAnsi" w:cstheme="majorHAnsi"/>
          </w:rPr>
          <w:delText xml:space="preserve"> </w:delText>
        </w:r>
        <w:r w:rsidR="007873FC" w:rsidDel="00016118">
          <w:rPr>
            <w:rFonts w:asciiTheme="majorHAnsi" w:eastAsia="Times New Roman" w:hAnsiTheme="majorHAnsi" w:cstheme="majorHAnsi"/>
          </w:rPr>
          <w:delText>et al.</w:delText>
        </w:r>
        <w:r w:rsidR="00EA1C70" w:rsidRPr="002E2A57" w:rsidDel="00016118">
          <w:rPr>
            <w:rFonts w:asciiTheme="majorHAnsi" w:eastAsia="Times New Roman" w:hAnsiTheme="majorHAnsi" w:cstheme="majorHAnsi"/>
          </w:rPr>
          <w:delText xml:space="preserve"> 2007</w:delText>
        </w:r>
        <w:r w:rsidR="009E1833" w:rsidRPr="002E2A57" w:rsidDel="00016118">
          <w:rPr>
            <w:rFonts w:asciiTheme="majorHAnsi" w:eastAsia="Times New Roman" w:hAnsiTheme="majorHAnsi" w:cstheme="majorHAnsi"/>
          </w:rPr>
          <w:delText>; Lo</w:delText>
        </w:r>
        <w:r w:rsidR="00561D4B" w:rsidRPr="002E2A57" w:rsidDel="00016118">
          <w:rPr>
            <w:rFonts w:asciiTheme="majorHAnsi" w:eastAsia="Times New Roman" w:hAnsiTheme="majorHAnsi" w:cstheme="majorHAnsi"/>
          </w:rPr>
          <w:delText>c</w:delText>
        </w:r>
        <w:r w:rsidR="009E1833" w:rsidRPr="002E2A57" w:rsidDel="00016118">
          <w:rPr>
            <w:rFonts w:asciiTheme="majorHAnsi" w:eastAsia="Times New Roman" w:hAnsiTheme="majorHAnsi" w:cstheme="majorHAnsi"/>
          </w:rPr>
          <w:delText>ey and White 2013</w:delText>
        </w:r>
        <w:r w:rsidR="00EA1C70" w:rsidRPr="002E2A57" w:rsidDel="00016118">
          <w:rPr>
            <w:rFonts w:asciiTheme="majorHAnsi" w:eastAsia="Times New Roman" w:hAnsiTheme="majorHAnsi" w:cstheme="majorHAnsi"/>
          </w:rPr>
          <w:delText>)</w:delText>
        </w:r>
        <w:r w:rsidR="00E50022" w:rsidRPr="002E2A57" w:rsidDel="00016118">
          <w:rPr>
            <w:rFonts w:asciiTheme="majorHAnsi" w:eastAsia="Times New Roman" w:hAnsiTheme="majorHAnsi" w:cstheme="majorHAnsi"/>
          </w:rPr>
          <w:delText xml:space="preserve">. </w:delText>
        </w:r>
      </w:del>
    </w:p>
    <w:p w14:paraId="2A5F2192" w14:textId="3BE14C75" w:rsidR="002C3560" w:rsidDel="00016118" w:rsidRDefault="00C97CB6" w:rsidP="00021897">
      <w:pPr>
        <w:spacing w:line="480" w:lineRule="auto"/>
        <w:rPr>
          <w:del w:id="94" w:author="Renata M. Diaz" w:date="2021-03-16T13:18:00Z"/>
          <w:rFonts w:asciiTheme="majorHAnsi" w:eastAsia="Times New Roman" w:hAnsiTheme="majorHAnsi" w:cstheme="majorHAnsi"/>
        </w:rPr>
      </w:pPr>
      <w:del w:id="95" w:author="Renata M. Diaz" w:date="2021-03-16T13:18:00Z">
        <w:r w:rsidRPr="002E2A57" w:rsidDel="00016118">
          <w:rPr>
            <w:rFonts w:asciiTheme="majorHAnsi" w:eastAsia="Times New Roman" w:hAnsiTheme="majorHAnsi" w:cstheme="majorHAnsi"/>
          </w:rPr>
          <w:delText>Unlike the other four datasets, communities in the FIA dataset showed weak</w:delText>
        </w:r>
        <w:r w:rsidR="00F97C0D" w:rsidDel="00016118">
          <w:rPr>
            <w:rFonts w:asciiTheme="majorHAnsi" w:eastAsia="Times New Roman" w:hAnsiTheme="majorHAnsi" w:cstheme="majorHAnsi"/>
          </w:rPr>
          <w:delText xml:space="preserve"> or no</w:delText>
        </w:r>
        <w:r w:rsidRPr="002E2A57" w:rsidDel="00016118">
          <w:rPr>
            <w:rFonts w:asciiTheme="majorHAnsi" w:eastAsia="Times New Roman" w:hAnsiTheme="majorHAnsi" w:cstheme="majorHAnsi"/>
          </w:rPr>
          <w:delText xml:space="preserve"> evidence of deviations from their feasible sets. </w:delText>
        </w:r>
        <w:r w:rsidR="00A55464" w:rsidDel="00016118">
          <w:rPr>
            <w:rFonts w:asciiTheme="majorHAnsi" w:eastAsia="Times New Roman" w:hAnsiTheme="majorHAnsi" w:cstheme="majorHAnsi"/>
          </w:rPr>
          <w:delText xml:space="preserve">These results may </w:delText>
        </w:r>
        <w:r w:rsidR="00254C91" w:rsidDel="00016118">
          <w:rPr>
            <w:rFonts w:asciiTheme="majorHAnsi" w:eastAsia="Times New Roman" w:hAnsiTheme="majorHAnsi" w:cstheme="majorHAnsi"/>
          </w:rPr>
          <w:delText>reflect</w:delText>
        </w:r>
        <w:r w:rsidR="00A55464" w:rsidDel="00016118">
          <w:rPr>
            <w:rFonts w:asciiTheme="majorHAnsi" w:eastAsia="Times New Roman" w:hAnsiTheme="majorHAnsi" w:cstheme="majorHAnsi"/>
          </w:rPr>
          <w:delText xml:space="preserve"> statistical </w:delText>
        </w:r>
        <w:r w:rsidR="00FF4772" w:rsidDel="00016118">
          <w:rPr>
            <w:rFonts w:asciiTheme="majorHAnsi" w:eastAsia="Times New Roman" w:hAnsiTheme="majorHAnsi" w:cstheme="majorHAnsi"/>
          </w:rPr>
          <w:delText>phenomena</w:delText>
        </w:r>
        <w:r w:rsidR="00FF4772" w:rsidRPr="002E2A57" w:rsidDel="00016118">
          <w:rPr>
            <w:rFonts w:asciiTheme="majorHAnsi" w:eastAsia="Times New Roman" w:hAnsiTheme="majorHAnsi" w:cstheme="majorHAnsi"/>
          </w:rPr>
          <w:delText xml:space="preserve"> </w:delText>
        </w:r>
        <w:r w:rsidR="00F66E10" w:rsidRPr="002E2A57" w:rsidDel="00016118">
          <w:rPr>
            <w:rFonts w:asciiTheme="majorHAnsi" w:eastAsia="Times New Roman" w:hAnsiTheme="majorHAnsi" w:cstheme="majorHAnsi"/>
          </w:rPr>
          <w:delText>related to community size</w:delText>
        </w:r>
        <w:r w:rsidR="007C05A3" w:rsidRPr="002E2A57" w:rsidDel="00016118">
          <w:rPr>
            <w:rFonts w:asciiTheme="majorHAnsi" w:eastAsia="Times New Roman" w:hAnsiTheme="majorHAnsi" w:cstheme="majorHAnsi"/>
          </w:rPr>
          <w:delText xml:space="preserve">. </w:delText>
        </w:r>
        <w:r w:rsidR="003C1248" w:rsidRPr="002E2A57" w:rsidDel="00016118">
          <w:rPr>
            <w:rFonts w:asciiTheme="majorHAnsi" w:eastAsia="Times New Roman" w:hAnsiTheme="majorHAnsi" w:cstheme="majorHAnsi"/>
          </w:rPr>
          <w:delText>The FIA communities are by far th</w:delText>
        </w:r>
        <w:r w:rsidR="00CA7445" w:rsidRPr="002E2A57" w:rsidDel="00016118">
          <w:rPr>
            <w:rFonts w:asciiTheme="majorHAnsi" w:eastAsia="Times New Roman" w:hAnsiTheme="majorHAnsi" w:cstheme="majorHAnsi"/>
          </w:rPr>
          <w:delText xml:space="preserve">e smallest across our </w:delText>
        </w:r>
        <w:r w:rsidR="00B3237B" w:rsidRPr="002E2A57" w:rsidDel="00016118">
          <w:rPr>
            <w:rFonts w:asciiTheme="majorHAnsi" w:eastAsia="Times New Roman" w:hAnsiTheme="majorHAnsi" w:cstheme="majorHAnsi"/>
          </w:rPr>
          <w:delText>datasets</w:delText>
        </w:r>
        <w:r w:rsidR="00460F83" w:rsidDel="00016118">
          <w:rPr>
            <w:rFonts w:asciiTheme="majorHAnsi" w:eastAsia="Times New Roman" w:hAnsiTheme="majorHAnsi" w:cstheme="majorHAnsi"/>
          </w:rPr>
          <w:delText xml:space="preserve"> (Figure S1)</w:delText>
        </w:r>
        <w:r w:rsidR="00994261" w:rsidDel="00016118">
          <w:rPr>
            <w:rFonts w:asciiTheme="majorHAnsi" w:eastAsia="Times New Roman" w:hAnsiTheme="majorHAnsi" w:cstheme="majorHAnsi"/>
          </w:rPr>
          <w:delText>.</w:delText>
        </w:r>
        <w:r w:rsidR="007A3132" w:rsidDel="00016118">
          <w:rPr>
            <w:rFonts w:asciiTheme="majorHAnsi" w:eastAsia="Times New Roman" w:hAnsiTheme="majorHAnsi" w:cstheme="majorHAnsi"/>
          </w:rPr>
          <w:delText xml:space="preserve"> Communities with small values of S and N have</w:delText>
        </w:r>
        <w:r w:rsidR="00592C9F" w:rsidDel="00016118">
          <w:rPr>
            <w:rFonts w:asciiTheme="majorHAnsi" w:eastAsia="Times New Roman" w:hAnsiTheme="majorHAnsi" w:cstheme="majorHAnsi"/>
          </w:rPr>
          <w:delText xml:space="preserve"> smaller</w:delText>
        </w:r>
        <w:r w:rsidR="007A3132" w:rsidDel="00016118">
          <w:rPr>
            <w:rFonts w:asciiTheme="majorHAnsi" w:eastAsia="Times New Roman" w:hAnsiTheme="majorHAnsi" w:cstheme="majorHAnsi"/>
          </w:rPr>
          <w:delText xml:space="preserve"> feasible sets</w:delText>
        </w:r>
        <w:r w:rsidR="00592C9F" w:rsidDel="00016118">
          <w:rPr>
            <w:rFonts w:asciiTheme="majorHAnsi" w:eastAsia="Times New Roman" w:hAnsiTheme="majorHAnsi" w:cstheme="majorHAnsi"/>
          </w:rPr>
          <w:delText>; w</w:delText>
        </w:r>
        <w:r w:rsidR="007A3132" w:rsidDel="00016118">
          <w:rPr>
            <w:rFonts w:asciiTheme="majorHAnsi" w:eastAsia="Times New Roman" w:hAnsiTheme="majorHAnsi" w:cstheme="majorHAnsi"/>
          </w:rPr>
          <w:delText xml:space="preserve">hen there are relatively few possible SADs, the distributions of evenness and skewness values from the feasible set are less </w:delText>
        </w:r>
        <w:r w:rsidR="00E06D4B" w:rsidDel="00016118">
          <w:rPr>
            <w:rFonts w:asciiTheme="majorHAnsi" w:eastAsia="Times New Roman" w:hAnsiTheme="majorHAnsi" w:cstheme="majorHAnsi"/>
          </w:rPr>
          <w:delText>narrowly peaked</w:delText>
        </w:r>
        <w:r w:rsidR="007A3132" w:rsidDel="00016118">
          <w:rPr>
            <w:rFonts w:asciiTheme="majorHAnsi" w:eastAsia="Times New Roman" w:hAnsiTheme="majorHAnsi" w:cstheme="majorHAnsi"/>
          </w:rPr>
          <w:delText xml:space="preserve">, </w:delText>
        </w:r>
        <w:r w:rsidR="00E06D4B" w:rsidDel="00016118">
          <w:rPr>
            <w:rFonts w:asciiTheme="majorHAnsi" w:eastAsia="Times New Roman" w:hAnsiTheme="majorHAnsi" w:cstheme="majorHAnsi"/>
          </w:rPr>
          <w:delText>meaning</w:delText>
        </w:r>
        <w:r w:rsidR="007A3132" w:rsidDel="00016118">
          <w:rPr>
            <w:rFonts w:asciiTheme="majorHAnsi" w:eastAsia="Times New Roman" w:hAnsiTheme="majorHAnsi" w:cstheme="majorHAnsi"/>
          </w:rPr>
          <w:delText xml:space="preserve"> there is a </w:delText>
        </w:r>
        <w:r w:rsidR="00EC498A" w:rsidDel="00016118">
          <w:rPr>
            <w:rFonts w:asciiTheme="majorHAnsi" w:eastAsia="Times New Roman" w:hAnsiTheme="majorHAnsi" w:cstheme="majorHAnsi"/>
          </w:rPr>
          <w:delText>weaker</w:delText>
        </w:r>
        <w:r w:rsidR="007A3132" w:rsidDel="00016118">
          <w:rPr>
            <w:rFonts w:asciiTheme="majorHAnsi" w:eastAsia="Times New Roman" w:hAnsiTheme="majorHAnsi" w:cstheme="majorHAnsi"/>
          </w:rPr>
          <w:delText xml:space="preserve"> statistical distinction between “common” and “extreme” shapes for the SAD</w:delText>
        </w:r>
        <w:r w:rsidR="002E7372" w:rsidDel="00016118">
          <w:rPr>
            <w:rFonts w:asciiTheme="majorHAnsi" w:eastAsia="Times New Roman" w:hAnsiTheme="majorHAnsi" w:cstheme="majorHAnsi"/>
          </w:rPr>
          <w:delText xml:space="preserve"> (Figure 1)</w:delText>
        </w:r>
        <w:r w:rsidR="00DD7682" w:rsidDel="00016118">
          <w:rPr>
            <w:rFonts w:asciiTheme="majorHAnsi" w:eastAsia="Times New Roman" w:hAnsiTheme="majorHAnsi" w:cstheme="majorHAnsi"/>
          </w:rPr>
          <w:delText>.</w:delText>
        </w:r>
        <w:r w:rsidR="000C7C06" w:rsidDel="00016118">
          <w:rPr>
            <w:rFonts w:asciiTheme="majorHAnsi" w:eastAsia="Times New Roman" w:hAnsiTheme="majorHAnsi" w:cstheme="majorHAnsi"/>
          </w:rPr>
          <w:delText xml:space="preserve"> </w:delText>
        </w:r>
        <w:r w:rsidR="0093291E" w:rsidDel="00016118">
          <w:rPr>
            <w:rFonts w:asciiTheme="majorHAnsi" w:eastAsia="Times New Roman" w:hAnsiTheme="majorHAnsi" w:cstheme="majorHAnsi"/>
          </w:rPr>
          <w:delText xml:space="preserve">In fact, across the </w:delText>
        </w:r>
        <w:r w:rsidR="000E2FAB" w:rsidDel="00016118">
          <w:rPr>
            <w:rFonts w:asciiTheme="majorHAnsi" w:eastAsia="Times New Roman" w:hAnsiTheme="majorHAnsi" w:cstheme="majorHAnsi"/>
          </w:rPr>
          <w:delText>range of community sizes present in our datasets</w:delText>
        </w:r>
        <w:r w:rsidR="0093291E" w:rsidDel="00016118">
          <w:rPr>
            <w:rFonts w:asciiTheme="majorHAnsi" w:eastAsia="Times New Roman" w:hAnsiTheme="majorHAnsi" w:cstheme="majorHAnsi"/>
          </w:rPr>
          <w:delText>,</w:delText>
        </w:r>
        <w:r w:rsidR="000F36EE" w:rsidDel="00016118">
          <w:rPr>
            <w:rFonts w:asciiTheme="majorHAnsi" w:eastAsia="Times New Roman" w:hAnsiTheme="majorHAnsi" w:cstheme="majorHAnsi"/>
          </w:rPr>
          <w:delText xml:space="preserve"> the feasible sets for</w:delText>
        </w:r>
        <w:r w:rsidR="0093291E" w:rsidDel="00016118">
          <w:rPr>
            <w:rFonts w:asciiTheme="majorHAnsi" w:eastAsia="Times New Roman" w:hAnsiTheme="majorHAnsi" w:cstheme="majorHAnsi"/>
          </w:rPr>
          <w:delText xml:space="preserve"> small communities generally generated</w:delText>
        </w:r>
        <w:r w:rsidR="000C7C06" w:rsidRPr="002E2A57" w:rsidDel="00016118">
          <w:rPr>
            <w:rFonts w:asciiTheme="majorHAnsi" w:eastAsia="Times New Roman" w:hAnsiTheme="majorHAnsi" w:cstheme="majorHAnsi"/>
          </w:rPr>
          <w:delText xml:space="preserve"> broader distributions of evenness, and especially skewness, than those for large communities (</w:delText>
        </w:r>
        <w:r w:rsidR="00E1239A" w:rsidDel="00016118">
          <w:rPr>
            <w:rFonts w:asciiTheme="majorHAnsi" w:eastAsia="Times New Roman" w:hAnsiTheme="majorHAnsi" w:cstheme="majorHAnsi"/>
          </w:rPr>
          <w:delText>Figure S</w:delText>
        </w:r>
        <w:r w:rsidR="00147BFF" w:rsidDel="00016118">
          <w:rPr>
            <w:rFonts w:asciiTheme="majorHAnsi" w:eastAsia="Times New Roman" w:hAnsiTheme="majorHAnsi" w:cstheme="majorHAnsi"/>
          </w:rPr>
          <w:delText>5</w:delText>
        </w:r>
        <w:r w:rsidR="009126A4" w:rsidDel="00016118">
          <w:rPr>
            <w:rFonts w:asciiTheme="majorHAnsi" w:eastAsia="Times New Roman" w:hAnsiTheme="majorHAnsi" w:cstheme="majorHAnsi"/>
          </w:rPr>
          <w:delText>)</w:delText>
        </w:r>
        <w:r w:rsidR="000C7C06" w:rsidRPr="002E2A57" w:rsidDel="00016118">
          <w:rPr>
            <w:rFonts w:asciiTheme="majorHAnsi" w:eastAsia="Times New Roman" w:hAnsiTheme="majorHAnsi" w:cstheme="majorHAnsi"/>
          </w:rPr>
          <w:delText xml:space="preserve">. </w:delText>
        </w:r>
        <w:r w:rsidR="00DD7682" w:rsidDel="00016118">
          <w:rPr>
            <w:rFonts w:asciiTheme="majorHAnsi" w:eastAsia="Times New Roman" w:hAnsiTheme="majorHAnsi" w:cstheme="majorHAnsi"/>
          </w:rPr>
          <w:delText xml:space="preserve"> For such communities, th</w:delText>
        </w:r>
        <w:r w:rsidR="00D71717" w:rsidDel="00016118">
          <w:rPr>
            <w:rFonts w:asciiTheme="majorHAnsi" w:eastAsia="Times New Roman" w:hAnsiTheme="majorHAnsi" w:cstheme="majorHAnsi"/>
          </w:rPr>
          <w:delText>e deviations – or lack thereof – that we perceive are less informative</w:delText>
        </w:r>
        <w:r w:rsidR="00E06D4B" w:rsidDel="00016118">
          <w:rPr>
            <w:rFonts w:asciiTheme="majorHAnsi" w:eastAsia="Times New Roman" w:hAnsiTheme="majorHAnsi" w:cstheme="majorHAnsi"/>
          </w:rPr>
          <w:delText xml:space="preserve"> </w:delText>
        </w:r>
        <w:r w:rsidR="00687ED9" w:rsidDel="00016118">
          <w:rPr>
            <w:rFonts w:asciiTheme="majorHAnsi" w:eastAsia="Times New Roman" w:hAnsiTheme="majorHAnsi" w:cstheme="majorHAnsi"/>
          </w:rPr>
          <w:delText>than for larger communities with more strongly defined statistical baselines</w:delText>
        </w:r>
        <w:r w:rsidR="007B2860" w:rsidDel="00016118">
          <w:rPr>
            <w:rFonts w:asciiTheme="majorHAnsi" w:eastAsia="Times New Roman" w:hAnsiTheme="majorHAnsi" w:cstheme="majorHAnsi"/>
          </w:rPr>
          <w:delText xml:space="preserve"> </w:delText>
        </w:r>
        <w:r w:rsidR="00E40FAC" w:rsidRPr="002E2A57" w:rsidDel="00016118">
          <w:rPr>
            <w:rFonts w:asciiTheme="majorHAnsi" w:eastAsia="Times New Roman" w:hAnsiTheme="majorHAnsi" w:cstheme="majorHAnsi"/>
          </w:rPr>
          <w:delText>(Jaynes</w:delText>
        </w:r>
        <w:r w:rsidR="00E44D1A" w:rsidDel="00016118">
          <w:rPr>
            <w:rFonts w:asciiTheme="majorHAnsi" w:eastAsia="Times New Roman" w:hAnsiTheme="majorHAnsi" w:cstheme="majorHAnsi"/>
          </w:rPr>
          <w:delText xml:space="preserve"> 1957</w:delText>
        </w:r>
        <w:r w:rsidR="00E40FAC" w:rsidRPr="002E2A57" w:rsidDel="00016118">
          <w:rPr>
            <w:rFonts w:asciiTheme="majorHAnsi" w:eastAsia="Times New Roman" w:hAnsiTheme="majorHAnsi" w:cstheme="majorHAnsi"/>
          </w:rPr>
          <w:delText>)</w:delText>
        </w:r>
        <w:r w:rsidR="001B0F45" w:rsidRPr="002E2A57" w:rsidDel="00016118">
          <w:rPr>
            <w:rFonts w:asciiTheme="majorHAnsi" w:eastAsia="Times New Roman" w:hAnsiTheme="majorHAnsi" w:cstheme="majorHAnsi"/>
          </w:rPr>
          <w:delText xml:space="preserve">. </w:delText>
        </w:r>
      </w:del>
    </w:p>
    <w:p w14:paraId="34CCD4A3" w14:textId="477B7159" w:rsidR="00006741" w:rsidRPr="002E2A57" w:rsidDel="00016118" w:rsidRDefault="0034529F" w:rsidP="00021897">
      <w:pPr>
        <w:spacing w:line="480" w:lineRule="auto"/>
        <w:rPr>
          <w:del w:id="96" w:author="Renata M. Diaz" w:date="2021-03-16T13:18:00Z"/>
          <w:rFonts w:asciiTheme="majorHAnsi" w:eastAsia="Times New Roman" w:hAnsiTheme="majorHAnsi" w:cstheme="majorHAnsi"/>
        </w:rPr>
      </w:pPr>
      <w:del w:id="97" w:author="Renata M. Diaz" w:date="2021-03-16T13:18:00Z">
        <w:r w:rsidDel="00016118">
          <w:rPr>
            <w:rFonts w:asciiTheme="majorHAnsi" w:eastAsia="Times New Roman" w:hAnsiTheme="majorHAnsi" w:cstheme="majorHAnsi"/>
          </w:rPr>
          <w:delText>If</w:delText>
        </w:r>
        <w:r w:rsidR="00D21D36" w:rsidRPr="002E2A57" w:rsidDel="00016118">
          <w:rPr>
            <w:rFonts w:asciiTheme="majorHAnsi" w:eastAsia="Times New Roman" w:hAnsiTheme="majorHAnsi" w:cstheme="majorHAnsi"/>
          </w:rPr>
          <w:delText xml:space="preserve"> the lack of discernable deviations from the feasible set</w:delText>
        </w:r>
        <w:r w:rsidR="006A0C0F" w:rsidDel="00016118">
          <w:rPr>
            <w:rFonts w:asciiTheme="majorHAnsi" w:eastAsia="Times New Roman" w:hAnsiTheme="majorHAnsi" w:cstheme="majorHAnsi"/>
          </w:rPr>
          <w:delText xml:space="preserve"> for the FIA communities</w:delText>
        </w:r>
        <w:r w:rsidR="00D21D36" w:rsidRPr="002E2A57" w:rsidDel="00016118">
          <w:rPr>
            <w:rFonts w:asciiTheme="majorHAnsi" w:eastAsia="Times New Roman" w:hAnsiTheme="majorHAnsi" w:cstheme="majorHAnsi"/>
          </w:rPr>
          <w:delText xml:space="preserve"> is </w:delText>
        </w:r>
        <w:r w:rsidR="00AC3A37" w:rsidDel="00016118">
          <w:rPr>
            <w:rFonts w:asciiTheme="majorHAnsi" w:eastAsia="Times New Roman" w:hAnsiTheme="majorHAnsi" w:cstheme="majorHAnsi"/>
          </w:rPr>
          <w:delText xml:space="preserve">indeed </w:delText>
        </w:r>
        <w:r w:rsidR="00D21D36" w:rsidRPr="002E2A57" w:rsidDel="00016118">
          <w:rPr>
            <w:rFonts w:asciiTheme="majorHAnsi" w:eastAsia="Times New Roman" w:hAnsiTheme="majorHAnsi" w:cstheme="majorHAnsi"/>
          </w:rPr>
          <w:delText>a</w:delText>
        </w:r>
        <w:r w:rsidR="0091663F" w:rsidRPr="002E2A57" w:rsidDel="00016118">
          <w:rPr>
            <w:rFonts w:asciiTheme="majorHAnsi" w:eastAsia="Times New Roman" w:hAnsiTheme="majorHAnsi" w:cstheme="majorHAnsi"/>
          </w:rPr>
          <w:delText xml:space="preserve"> byproduct</w:delText>
        </w:r>
        <w:r w:rsidR="00D21D36" w:rsidRPr="002E2A57" w:rsidDel="00016118">
          <w:rPr>
            <w:rFonts w:asciiTheme="majorHAnsi" w:eastAsia="Times New Roman" w:hAnsiTheme="majorHAnsi" w:cstheme="majorHAnsi"/>
          </w:rPr>
          <w:delText xml:space="preserve"> of </w:delText>
        </w:r>
        <w:r w:rsidR="004263E1" w:rsidDel="00016118">
          <w:rPr>
            <w:rFonts w:asciiTheme="majorHAnsi" w:eastAsia="Times New Roman" w:hAnsiTheme="majorHAnsi" w:cstheme="majorHAnsi"/>
          </w:rPr>
          <w:delText xml:space="preserve">their </w:delText>
        </w:r>
        <w:r w:rsidR="00D21D36" w:rsidRPr="002E2A57" w:rsidDel="00016118">
          <w:rPr>
            <w:rFonts w:asciiTheme="majorHAnsi" w:eastAsia="Times New Roman" w:hAnsiTheme="majorHAnsi" w:cstheme="majorHAnsi"/>
          </w:rPr>
          <w:delText xml:space="preserve">generally small size, then we would expect similarly-sized communities from other datasets to </w:delText>
        </w:r>
        <w:r w:rsidR="009F3B8E" w:rsidDel="00016118">
          <w:rPr>
            <w:rFonts w:asciiTheme="majorHAnsi" w:eastAsia="Times New Roman" w:hAnsiTheme="majorHAnsi" w:cstheme="majorHAnsi"/>
          </w:rPr>
          <w:delText>have</w:delText>
        </w:r>
        <w:r w:rsidR="00D21D36" w:rsidRPr="002E2A57" w:rsidDel="00016118">
          <w:rPr>
            <w:rFonts w:asciiTheme="majorHAnsi" w:eastAsia="Times New Roman" w:hAnsiTheme="majorHAnsi" w:cstheme="majorHAnsi"/>
          </w:rPr>
          <w:delText xml:space="preserve"> similar</w:delText>
        </w:r>
        <w:r w:rsidR="009F3B8E" w:rsidDel="00016118">
          <w:rPr>
            <w:rFonts w:asciiTheme="majorHAnsi" w:eastAsia="Times New Roman" w:hAnsiTheme="majorHAnsi" w:cstheme="majorHAnsi"/>
          </w:rPr>
          <w:delText xml:space="preserve"> results</w:delText>
        </w:r>
        <w:r w:rsidR="00D21D36" w:rsidRPr="002E2A57" w:rsidDel="00016118">
          <w:rPr>
            <w:rFonts w:asciiTheme="majorHAnsi" w:eastAsia="Times New Roman" w:hAnsiTheme="majorHAnsi" w:cstheme="majorHAnsi"/>
          </w:rPr>
          <w:delText>. We identified</w:delText>
        </w:r>
        <w:r w:rsidR="00B01BDC" w:rsidRPr="002E2A57" w:rsidDel="00016118">
          <w:rPr>
            <w:rFonts w:asciiTheme="majorHAnsi" w:eastAsia="Times New Roman" w:hAnsiTheme="majorHAnsi" w:cstheme="majorHAnsi"/>
          </w:rPr>
          <w:delText xml:space="preserve"> 371 </w:delText>
        </w:r>
        <w:r w:rsidR="00D21D36" w:rsidRPr="002E2A57" w:rsidDel="00016118">
          <w:rPr>
            <w:rFonts w:asciiTheme="majorHAnsi" w:eastAsia="Times New Roman" w:hAnsiTheme="majorHAnsi" w:cstheme="majorHAnsi"/>
          </w:rPr>
          <w:delText xml:space="preserve">communities </w:delText>
        </w:r>
        <w:r w:rsidR="00B01BDC" w:rsidRPr="002E2A57" w:rsidDel="00016118">
          <w:rPr>
            <w:rFonts w:asciiTheme="majorHAnsi" w:eastAsia="Times New Roman" w:hAnsiTheme="majorHAnsi" w:cstheme="majorHAnsi"/>
          </w:rPr>
          <w:delText xml:space="preserve">from other datasets with </w:delText>
        </w:r>
        <w:r w:rsidR="00B01BDC" w:rsidRPr="00EC688A" w:rsidDel="00016118">
          <w:rPr>
            <w:rFonts w:asciiTheme="majorHAnsi" w:eastAsia="Times New Roman" w:hAnsiTheme="majorHAnsi" w:cstheme="majorHAnsi"/>
            <w:i/>
            <w:iCs/>
          </w:rPr>
          <w:delText xml:space="preserve">S </w:delText>
        </w:r>
        <w:r w:rsidR="00B01BDC" w:rsidRPr="002E2A57" w:rsidDel="00016118">
          <w:rPr>
            <w:rFonts w:asciiTheme="majorHAnsi" w:eastAsia="Times New Roman" w:hAnsiTheme="majorHAnsi" w:cstheme="majorHAnsi"/>
          </w:rPr>
          <w:delText xml:space="preserve">and </w:delText>
        </w:r>
        <w:r w:rsidR="00B01BDC" w:rsidRPr="00EC688A" w:rsidDel="00016118">
          <w:rPr>
            <w:rFonts w:asciiTheme="majorHAnsi" w:eastAsia="Times New Roman" w:hAnsiTheme="majorHAnsi" w:cstheme="majorHAnsi"/>
            <w:i/>
            <w:iCs/>
          </w:rPr>
          <w:delText>N</w:delText>
        </w:r>
        <w:r w:rsidR="00B01BDC" w:rsidRPr="002E2A57" w:rsidDel="00016118">
          <w:rPr>
            <w:rFonts w:asciiTheme="majorHAnsi" w:eastAsia="Times New Roman" w:hAnsiTheme="majorHAnsi" w:cstheme="majorHAnsi"/>
          </w:rPr>
          <w:delText xml:space="preserve"> matching </w:delText>
        </w:r>
        <w:r w:rsidR="00BC3982" w:rsidRPr="002E2A57" w:rsidDel="00016118">
          <w:rPr>
            <w:rFonts w:asciiTheme="majorHAnsi" w:eastAsia="Times New Roman" w:hAnsiTheme="majorHAnsi" w:cstheme="majorHAnsi"/>
          </w:rPr>
          <w:delText xml:space="preserve">communities </w:delText>
        </w:r>
        <w:r w:rsidR="008C471B" w:rsidDel="00016118">
          <w:rPr>
            <w:rFonts w:asciiTheme="majorHAnsi" w:eastAsia="Times New Roman" w:hAnsiTheme="majorHAnsi" w:cstheme="majorHAnsi"/>
          </w:rPr>
          <w:delText>from</w:delText>
        </w:r>
        <w:r w:rsidR="00D87B98" w:rsidDel="00016118">
          <w:rPr>
            <w:rFonts w:asciiTheme="majorHAnsi" w:eastAsia="Times New Roman" w:hAnsiTheme="majorHAnsi" w:cstheme="majorHAnsi"/>
          </w:rPr>
          <w:delText xml:space="preserve"> </w:delText>
        </w:r>
        <w:r w:rsidR="00B01BDC" w:rsidRPr="002E2A57" w:rsidDel="00016118">
          <w:rPr>
            <w:rFonts w:asciiTheme="majorHAnsi" w:eastAsia="Times New Roman" w:hAnsiTheme="majorHAnsi" w:cstheme="majorHAnsi"/>
          </w:rPr>
          <w:delText>FIA</w:delText>
        </w:r>
        <w:r w:rsidR="0038720B" w:rsidDel="00016118">
          <w:rPr>
            <w:rFonts w:asciiTheme="majorHAnsi" w:eastAsia="Times New Roman" w:hAnsiTheme="majorHAnsi" w:cstheme="majorHAnsi"/>
          </w:rPr>
          <w:delText xml:space="preserve">. </w:delText>
        </w:r>
        <w:r w:rsidR="004B303A" w:rsidDel="00016118">
          <w:rPr>
            <w:rFonts w:asciiTheme="majorHAnsi" w:eastAsia="Times New Roman" w:hAnsiTheme="majorHAnsi" w:cstheme="majorHAnsi"/>
          </w:rPr>
          <w:delText>We</w:delText>
        </w:r>
        <w:r w:rsidR="0038720B" w:rsidDel="00016118">
          <w:rPr>
            <w:rFonts w:asciiTheme="majorHAnsi" w:eastAsia="Times New Roman" w:hAnsiTheme="majorHAnsi" w:cstheme="majorHAnsi"/>
          </w:rPr>
          <w:delText xml:space="preserve"> found</w:delText>
        </w:r>
        <w:r w:rsidR="00D21D36" w:rsidRPr="002E2A57" w:rsidDel="00016118">
          <w:rPr>
            <w:rFonts w:asciiTheme="majorHAnsi" w:eastAsia="Times New Roman" w:hAnsiTheme="majorHAnsi" w:cstheme="majorHAnsi"/>
          </w:rPr>
          <w:delText xml:space="preserve"> no difference in the distribution of percentile scores between</w:delText>
        </w:r>
        <w:r w:rsidR="00DA6A50" w:rsidRPr="002E2A57" w:rsidDel="00016118">
          <w:rPr>
            <w:rFonts w:asciiTheme="majorHAnsi" w:eastAsia="Times New Roman" w:hAnsiTheme="majorHAnsi" w:cstheme="majorHAnsi"/>
          </w:rPr>
          <w:delText xml:space="preserve"> communities from</w:delText>
        </w:r>
        <w:r w:rsidR="00D21D36" w:rsidRPr="002E2A57" w:rsidDel="00016118">
          <w:rPr>
            <w:rFonts w:asciiTheme="majorHAnsi" w:eastAsia="Times New Roman" w:hAnsiTheme="majorHAnsi" w:cstheme="majorHAnsi"/>
          </w:rPr>
          <w:delText xml:space="preserve"> FIA and communities from other datasets </w:delText>
        </w:r>
        <w:r w:rsidR="0066050E" w:rsidDel="00016118">
          <w:rPr>
            <w:rFonts w:asciiTheme="majorHAnsi" w:eastAsia="Times New Roman" w:hAnsiTheme="majorHAnsi" w:cstheme="majorHAnsi"/>
          </w:rPr>
          <w:delText>(Figure 4;</w:delText>
        </w:r>
        <w:r w:rsidR="007C2543" w:rsidDel="00016118">
          <w:rPr>
            <w:rFonts w:asciiTheme="majorHAnsi" w:eastAsia="Times New Roman" w:hAnsiTheme="majorHAnsi" w:cstheme="majorHAnsi"/>
          </w:rPr>
          <w:delText xml:space="preserve"> </w:delText>
        </w:r>
        <w:r w:rsidR="002324D0" w:rsidDel="00016118">
          <w:rPr>
            <w:rFonts w:asciiTheme="majorHAnsi" w:eastAsia="Times New Roman" w:hAnsiTheme="majorHAnsi" w:cstheme="majorHAnsi"/>
          </w:rPr>
          <w:delText xml:space="preserve">Table </w:delText>
        </w:r>
        <w:r w:rsidR="001A1656" w:rsidDel="00016118">
          <w:rPr>
            <w:rFonts w:asciiTheme="majorHAnsi" w:eastAsia="Times New Roman" w:hAnsiTheme="majorHAnsi" w:cstheme="majorHAnsi"/>
          </w:rPr>
          <w:delText>S</w:delText>
        </w:r>
        <w:r w:rsidR="006930B0" w:rsidDel="00016118">
          <w:rPr>
            <w:rFonts w:asciiTheme="majorHAnsi" w:eastAsia="Times New Roman" w:hAnsiTheme="majorHAnsi" w:cstheme="majorHAnsi"/>
          </w:rPr>
          <w:delText>6</w:delText>
        </w:r>
        <w:r w:rsidR="0038720B" w:rsidDel="00016118">
          <w:rPr>
            <w:rFonts w:asciiTheme="majorHAnsi" w:eastAsia="Times New Roman" w:hAnsiTheme="majorHAnsi" w:cstheme="majorHAnsi"/>
          </w:rPr>
          <w:delText>)</w:delText>
        </w:r>
        <w:r w:rsidR="004B303A" w:rsidDel="00016118">
          <w:rPr>
            <w:rFonts w:asciiTheme="majorHAnsi" w:eastAsia="Times New Roman" w:hAnsiTheme="majorHAnsi" w:cstheme="majorHAnsi"/>
          </w:rPr>
          <w:delText>, confirmed via Kolmogorov-Smirnov tests</w:delText>
        </w:r>
        <w:r w:rsidR="004B303A" w:rsidDel="00016118">
          <w:rPr>
            <w:rFonts w:asciiTheme="majorHAnsi" w:hAnsiTheme="majorHAnsi" w:cstheme="majorHAnsi"/>
            <w:iCs/>
          </w:rPr>
          <w:delText xml:space="preserve"> (for evenness, </w:delText>
        </w:r>
        <w:r w:rsidR="004B303A" w:rsidDel="00016118">
          <w:rPr>
            <w:rFonts w:asciiTheme="majorHAnsi" w:hAnsiTheme="majorHAnsi" w:cstheme="majorHAnsi"/>
            <w:i/>
          </w:rPr>
          <w:delText xml:space="preserve">D </w:delText>
        </w:r>
        <w:r w:rsidR="004B303A" w:rsidDel="00016118">
          <w:rPr>
            <w:rFonts w:asciiTheme="majorHAnsi" w:hAnsiTheme="majorHAnsi" w:cstheme="majorHAnsi"/>
            <w:iCs/>
          </w:rPr>
          <w:delText xml:space="preserve">= 0.04 and </w:delText>
        </w:r>
        <w:r w:rsidR="004B303A" w:rsidDel="00016118">
          <w:rPr>
            <w:rFonts w:asciiTheme="majorHAnsi" w:hAnsiTheme="majorHAnsi" w:cstheme="majorHAnsi"/>
            <w:i/>
          </w:rPr>
          <w:delText>p</w:delText>
        </w:r>
        <w:r w:rsidR="004B303A" w:rsidDel="00016118">
          <w:rPr>
            <w:rFonts w:asciiTheme="majorHAnsi" w:hAnsiTheme="majorHAnsi" w:cstheme="majorHAnsi"/>
            <w:iCs/>
          </w:rPr>
          <w:delText xml:space="preserve"> = 0.87; for skewness, </w:delText>
        </w:r>
        <w:r w:rsidR="004B303A" w:rsidDel="00016118">
          <w:rPr>
            <w:rFonts w:asciiTheme="majorHAnsi" w:hAnsiTheme="majorHAnsi" w:cstheme="majorHAnsi"/>
            <w:i/>
          </w:rPr>
          <w:delText xml:space="preserve">D </w:delText>
        </w:r>
        <w:r w:rsidR="004B303A" w:rsidDel="00016118">
          <w:rPr>
            <w:rFonts w:asciiTheme="majorHAnsi" w:hAnsiTheme="majorHAnsi" w:cstheme="majorHAnsi"/>
            <w:iCs/>
          </w:rPr>
          <w:delText xml:space="preserve">=  0.07 and </w:delText>
        </w:r>
        <w:r w:rsidR="004B303A" w:rsidDel="00016118">
          <w:rPr>
            <w:rFonts w:asciiTheme="majorHAnsi" w:hAnsiTheme="majorHAnsi" w:cstheme="majorHAnsi"/>
            <w:i/>
          </w:rPr>
          <w:delText xml:space="preserve">p </w:delText>
        </w:r>
        <w:r w:rsidR="004B303A" w:rsidDel="00016118">
          <w:rPr>
            <w:rFonts w:asciiTheme="majorHAnsi" w:hAnsiTheme="majorHAnsi" w:cstheme="majorHAnsi"/>
            <w:iCs/>
          </w:rPr>
          <w:delText>= 0.37)</w:delText>
        </w:r>
        <w:r w:rsidR="0038720B" w:rsidDel="00016118">
          <w:rPr>
            <w:rFonts w:asciiTheme="majorHAnsi" w:eastAsia="Times New Roman" w:hAnsiTheme="majorHAnsi" w:cstheme="majorHAnsi"/>
          </w:rPr>
          <w:delText>.</w:delText>
        </w:r>
        <w:r w:rsidR="0038720B" w:rsidRPr="002E2A57" w:rsidDel="00016118">
          <w:rPr>
            <w:rFonts w:asciiTheme="majorHAnsi" w:eastAsia="Times New Roman" w:hAnsiTheme="majorHAnsi" w:cstheme="majorHAnsi"/>
          </w:rPr>
          <w:delText xml:space="preserve"> </w:delText>
        </w:r>
        <w:r w:rsidR="00D21D36" w:rsidRPr="002E2A57" w:rsidDel="00016118">
          <w:rPr>
            <w:rFonts w:asciiTheme="majorHAnsi" w:eastAsia="Times New Roman" w:hAnsiTheme="majorHAnsi" w:cstheme="majorHAnsi"/>
          </w:rPr>
          <w:delText xml:space="preserve">Although </w:delText>
        </w:r>
        <w:r w:rsidR="00A261B1" w:rsidDel="00016118">
          <w:rPr>
            <w:rFonts w:asciiTheme="majorHAnsi" w:eastAsia="Times New Roman" w:hAnsiTheme="majorHAnsi" w:cstheme="majorHAnsi"/>
          </w:rPr>
          <w:delText>371 communities constitute a small sample r</w:delText>
        </w:r>
        <w:r w:rsidR="00D21D36" w:rsidRPr="002E2A57" w:rsidDel="00016118">
          <w:rPr>
            <w:rFonts w:asciiTheme="majorHAnsi" w:eastAsia="Times New Roman" w:hAnsiTheme="majorHAnsi" w:cstheme="majorHAnsi"/>
          </w:rPr>
          <w:delText>elative to the 20,</w:delText>
        </w:r>
        <w:r w:rsidR="00A261B1" w:rsidDel="00016118">
          <w:rPr>
            <w:rFonts w:asciiTheme="majorHAnsi" w:eastAsia="Times New Roman" w:hAnsiTheme="majorHAnsi" w:cstheme="majorHAnsi"/>
          </w:rPr>
          <w:delText>355</w:delText>
        </w:r>
        <w:r w:rsidR="00D21D36" w:rsidRPr="002E2A57" w:rsidDel="00016118">
          <w:rPr>
            <w:rFonts w:asciiTheme="majorHAnsi" w:eastAsia="Times New Roman" w:hAnsiTheme="majorHAnsi" w:cstheme="majorHAnsi"/>
          </w:rPr>
          <w:delText xml:space="preserve"> FIA </w:delText>
        </w:r>
        <w:r w:rsidR="0039186A" w:rsidDel="00016118">
          <w:rPr>
            <w:rFonts w:asciiTheme="majorHAnsi" w:eastAsia="Times New Roman" w:hAnsiTheme="majorHAnsi" w:cstheme="majorHAnsi"/>
          </w:rPr>
          <w:delText>communities</w:delText>
        </w:r>
        <w:r w:rsidR="00D21D36" w:rsidRPr="002E2A57" w:rsidDel="00016118">
          <w:rPr>
            <w:rFonts w:asciiTheme="majorHAnsi" w:eastAsia="Times New Roman" w:hAnsiTheme="majorHAnsi" w:cstheme="majorHAnsi"/>
          </w:rPr>
          <w:delText xml:space="preserve"> we analyzed</w:delText>
        </w:r>
        <w:r w:rsidR="00B01BDC" w:rsidRPr="002E2A57" w:rsidDel="00016118">
          <w:rPr>
            <w:rFonts w:asciiTheme="majorHAnsi" w:eastAsia="Times New Roman" w:hAnsiTheme="majorHAnsi" w:cstheme="majorHAnsi"/>
          </w:rPr>
          <w:delText xml:space="preserve">, </w:delText>
        </w:r>
        <w:r w:rsidR="00D369CC" w:rsidDel="00016118">
          <w:rPr>
            <w:rFonts w:asciiTheme="majorHAnsi" w:eastAsia="Times New Roman" w:hAnsiTheme="majorHAnsi" w:cstheme="majorHAnsi"/>
          </w:rPr>
          <w:delText>these results point</w:delText>
        </w:r>
        <w:r w:rsidR="00D21D36" w:rsidRPr="002E2A57" w:rsidDel="00016118">
          <w:rPr>
            <w:rFonts w:asciiTheme="majorHAnsi" w:eastAsia="Times New Roman" w:hAnsiTheme="majorHAnsi" w:cstheme="majorHAnsi"/>
          </w:rPr>
          <w:delText xml:space="preserve"> to community size, and not </w:delText>
        </w:r>
        <w:r w:rsidR="00BF1FF7" w:rsidDel="00016118">
          <w:rPr>
            <w:rFonts w:asciiTheme="majorHAnsi" w:eastAsia="Times New Roman" w:hAnsiTheme="majorHAnsi" w:cstheme="majorHAnsi"/>
          </w:rPr>
          <w:delText>attributes specific</w:delText>
        </w:r>
        <w:r w:rsidR="00D21D36" w:rsidRPr="002E2A57" w:rsidDel="00016118">
          <w:rPr>
            <w:rFonts w:asciiTheme="majorHAnsi" w:eastAsia="Times New Roman" w:hAnsiTheme="majorHAnsi" w:cstheme="majorHAnsi"/>
          </w:rPr>
          <w:delText xml:space="preserve"> to FIA, as a likely explanation for the weak evidence for deviations across the full FIA dataset. </w:delText>
        </w:r>
      </w:del>
    </w:p>
    <w:p w14:paraId="5C385BA5" w14:textId="6B543340" w:rsidR="009243BB" w:rsidRPr="002E2A57" w:rsidDel="00016118" w:rsidRDefault="0056466D" w:rsidP="00021897">
      <w:pPr>
        <w:spacing w:line="480" w:lineRule="auto"/>
        <w:rPr>
          <w:del w:id="98" w:author="Renata M. Diaz" w:date="2021-03-16T13:18:00Z"/>
          <w:rFonts w:asciiTheme="majorHAnsi" w:eastAsia="Times New Roman" w:hAnsiTheme="majorHAnsi" w:cstheme="majorHAnsi"/>
        </w:rPr>
      </w:pPr>
      <w:del w:id="99" w:author="Renata M. Diaz" w:date="2021-03-16T13:18:00Z">
        <w:r w:rsidRPr="002E2A57" w:rsidDel="00016118">
          <w:rPr>
            <w:rFonts w:asciiTheme="majorHAnsi" w:eastAsia="Times New Roman" w:hAnsiTheme="majorHAnsi" w:cstheme="majorHAnsi"/>
          </w:rPr>
          <w:delText>If this is indeed the case, it means that small-community considerations may affect our capacity to meaningfully distinguish signal from</w:delText>
        </w:r>
        <w:r w:rsidR="00CE5687" w:rsidDel="00016118">
          <w:rPr>
            <w:rFonts w:asciiTheme="majorHAnsi" w:eastAsia="Times New Roman" w:hAnsiTheme="majorHAnsi" w:cstheme="majorHAnsi"/>
          </w:rPr>
          <w:delText xml:space="preserve"> randomness using this approach</w:delText>
        </w:r>
        <w:r w:rsidR="001426CD" w:rsidRPr="002E2A57" w:rsidDel="00016118">
          <w:rPr>
            <w:rFonts w:asciiTheme="majorHAnsi" w:eastAsia="Times New Roman" w:hAnsiTheme="majorHAnsi" w:cstheme="majorHAnsi"/>
          </w:rPr>
          <w:delText xml:space="preserve">. FIA communities, with their broad distributions of shape metrics and overall lack of detectable signal, </w:delText>
        </w:r>
        <w:r w:rsidR="00254A62" w:rsidRPr="002E2A57" w:rsidDel="00016118">
          <w:rPr>
            <w:rFonts w:asciiTheme="majorHAnsi" w:eastAsia="Times New Roman" w:hAnsiTheme="majorHAnsi" w:cstheme="majorHAnsi"/>
          </w:rPr>
          <w:delText>have on the order of</w:delText>
        </w:r>
        <w:r w:rsidR="000C678C" w:rsidRPr="002E2A57" w:rsidDel="00016118">
          <w:rPr>
            <w:rFonts w:asciiTheme="majorHAnsi" w:eastAsia="Times New Roman" w:hAnsiTheme="majorHAnsi" w:cstheme="majorHAnsi"/>
          </w:rPr>
          <w:delText xml:space="preserve"> 10 species and 50-100 individuals</w:delText>
        </w:r>
        <w:r w:rsidR="00254A62" w:rsidRPr="002E2A57" w:rsidDel="00016118">
          <w:rPr>
            <w:rFonts w:asciiTheme="majorHAnsi" w:eastAsia="Times New Roman" w:hAnsiTheme="majorHAnsi" w:cstheme="majorHAnsi"/>
          </w:rPr>
          <w:delText xml:space="preserve">. </w:delText>
        </w:r>
        <w:r w:rsidRPr="002E2A57" w:rsidDel="00016118">
          <w:rPr>
            <w:rFonts w:asciiTheme="majorHAnsi" w:eastAsia="Times New Roman" w:hAnsiTheme="majorHAnsi" w:cstheme="majorHAnsi"/>
          </w:rPr>
          <w:delText>While the</w:delText>
        </w:r>
        <w:r w:rsidR="0046042B" w:rsidRPr="002E2A57" w:rsidDel="00016118">
          <w:rPr>
            <w:rFonts w:asciiTheme="majorHAnsi" w:eastAsia="Times New Roman" w:hAnsiTheme="majorHAnsi" w:cstheme="majorHAnsi"/>
          </w:rPr>
          <w:delText>se</w:delText>
        </w:r>
        <w:r w:rsidR="00254A62" w:rsidRPr="002E2A57" w:rsidDel="00016118">
          <w:rPr>
            <w:rFonts w:asciiTheme="majorHAnsi" w:eastAsia="Times New Roman" w:hAnsiTheme="majorHAnsi" w:cstheme="majorHAnsi"/>
          </w:rPr>
          <w:delText xml:space="preserve"> values </w:delText>
        </w:r>
        <w:r w:rsidR="0075309A" w:rsidRPr="002E2A57" w:rsidDel="00016118">
          <w:rPr>
            <w:rFonts w:asciiTheme="majorHAnsi" w:eastAsia="Times New Roman" w:hAnsiTheme="majorHAnsi" w:cstheme="majorHAnsi"/>
          </w:rPr>
          <w:delText>do</w:delText>
        </w:r>
        <w:r w:rsidR="00254A62" w:rsidRPr="002E2A57" w:rsidDel="00016118">
          <w:rPr>
            <w:rFonts w:asciiTheme="majorHAnsi" w:eastAsia="Times New Roman" w:hAnsiTheme="majorHAnsi" w:cstheme="majorHAnsi"/>
          </w:rPr>
          <w:delText xml:space="preserve"> not constitute hard thresholds</w:delText>
        </w:r>
        <w:r w:rsidRPr="002E2A57" w:rsidDel="00016118">
          <w:rPr>
            <w:rFonts w:asciiTheme="majorHAnsi" w:eastAsia="Times New Roman" w:hAnsiTheme="majorHAnsi" w:cstheme="majorHAnsi"/>
          </w:rPr>
          <w:delText>, they may indicate a general range of values below which we have relatively diminished power to d</w:delText>
        </w:r>
        <w:r w:rsidR="00BB0580" w:rsidDel="00016118">
          <w:rPr>
            <w:rFonts w:asciiTheme="majorHAnsi" w:eastAsia="Times New Roman" w:hAnsiTheme="majorHAnsi" w:cstheme="majorHAnsi"/>
          </w:rPr>
          <w:delText xml:space="preserve">etect deviations from </w:delText>
        </w:r>
        <w:r w:rsidR="006B6D92" w:rsidDel="00016118">
          <w:rPr>
            <w:rFonts w:asciiTheme="majorHAnsi" w:eastAsia="Times New Roman" w:hAnsiTheme="majorHAnsi" w:cstheme="majorHAnsi"/>
          </w:rPr>
          <w:delText xml:space="preserve">the statistical baseline </w:delText>
        </w:r>
        <w:r w:rsidR="00BB0580" w:rsidDel="00016118">
          <w:rPr>
            <w:rFonts w:asciiTheme="majorHAnsi" w:eastAsia="Times New Roman" w:hAnsiTheme="majorHAnsi" w:cstheme="majorHAnsi"/>
          </w:rPr>
          <w:delText xml:space="preserve">represented by the feasible set. To meaningfully draw inferences from deviations in these small communities, we will likely need more sensitive metrics (than skewness and evenness), and/or theories </w:delText>
        </w:r>
        <w:r w:rsidR="00321180" w:rsidDel="00016118">
          <w:rPr>
            <w:rFonts w:asciiTheme="majorHAnsi" w:eastAsia="Times New Roman" w:hAnsiTheme="majorHAnsi" w:cstheme="majorHAnsi"/>
          </w:rPr>
          <w:delText>that generate more</w:delText>
        </w:r>
        <w:r w:rsidR="00A10665" w:rsidDel="00016118">
          <w:rPr>
            <w:rFonts w:asciiTheme="majorHAnsi" w:eastAsia="Times New Roman" w:hAnsiTheme="majorHAnsi" w:cstheme="majorHAnsi"/>
          </w:rPr>
          <w:delText xml:space="preserve"> specific</w:delText>
        </w:r>
        <w:r w:rsidR="00E57DB6" w:rsidDel="00016118">
          <w:rPr>
            <w:rFonts w:asciiTheme="majorHAnsi" w:eastAsia="Times New Roman" w:hAnsiTheme="majorHAnsi" w:cstheme="majorHAnsi"/>
          </w:rPr>
          <w:delText xml:space="preserve"> predictions for </w:delText>
        </w:r>
        <w:r w:rsidR="00BB0580" w:rsidDel="00016118">
          <w:rPr>
            <w:rFonts w:asciiTheme="majorHAnsi" w:eastAsia="Times New Roman" w:hAnsiTheme="majorHAnsi" w:cstheme="majorHAnsi"/>
          </w:rPr>
          <w:delText xml:space="preserve">the SAD. In the absence of such, </w:delText>
        </w:r>
        <w:r w:rsidRPr="002E2A57" w:rsidDel="00016118">
          <w:rPr>
            <w:rFonts w:asciiTheme="majorHAnsi" w:eastAsia="Times New Roman" w:hAnsiTheme="majorHAnsi" w:cstheme="majorHAnsi"/>
          </w:rPr>
          <w:delText>we may stand to learn the most by focusing on SADs from relatively large communities</w:delText>
        </w:r>
        <w:r w:rsidR="00F20B7A" w:rsidDel="00016118">
          <w:rPr>
            <w:rFonts w:asciiTheme="majorHAnsi" w:eastAsia="Times New Roman" w:hAnsiTheme="majorHAnsi" w:cstheme="majorHAnsi"/>
          </w:rPr>
          <w:delText>.</w:delText>
        </w:r>
      </w:del>
    </w:p>
    <w:p w14:paraId="0069AF40" w14:textId="4A5E18F6" w:rsidR="005978D5" w:rsidRPr="002E2A57" w:rsidDel="00016118" w:rsidRDefault="005978D5" w:rsidP="00021897">
      <w:pPr>
        <w:spacing w:line="480" w:lineRule="auto"/>
        <w:rPr>
          <w:del w:id="100" w:author="Renata M. Diaz" w:date="2021-03-16T13:18:00Z"/>
          <w:rFonts w:asciiTheme="majorHAnsi" w:eastAsia="Times New Roman" w:hAnsiTheme="majorHAnsi" w:cstheme="majorHAnsi"/>
        </w:rPr>
      </w:pPr>
      <w:del w:id="101" w:author="Renata M. Diaz" w:date="2021-03-16T13:18:00Z">
        <w:r w:rsidRPr="002E2A57" w:rsidDel="00016118">
          <w:rPr>
            <w:rFonts w:asciiTheme="majorHAnsi" w:eastAsia="Times New Roman" w:hAnsiTheme="majorHAnsi" w:cstheme="majorHAnsi"/>
          </w:rPr>
          <w:delText>It is also important to recognize that there are multiple plausible approaches to defining a statistical baseline for the SAD, of which we have taken only one (</w:delText>
        </w:r>
        <w:r w:rsidR="00975E71" w:rsidRPr="002E2A57" w:rsidDel="00016118">
          <w:rPr>
            <w:rFonts w:asciiTheme="majorHAnsi" w:eastAsia="Times New Roman" w:hAnsiTheme="majorHAnsi" w:cstheme="majorHAnsi"/>
          </w:rPr>
          <w:delText>Haegeman and Loreau 2008</w:delText>
        </w:r>
        <w:r w:rsidR="00975E71" w:rsidDel="00016118">
          <w:rPr>
            <w:rFonts w:asciiTheme="majorHAnsi" w:eastAsia="Times New Roman" w:hAnsiTheme="majorHAnsi" w:cstheme="majorHAnsi"/>
          </w:rPr>
          <w:delText xml:space="preserve">, </w:delText>
        </w:r>
        <w:r w:rsidRPr="002E2A57" w:rsidDel="00016118">
          <w:rPr>
            <w:rFonts w:asciiTheme="majorHAnsi" w:eastAsia="Times New Roman" w:hAnsiTheme="majorHAnsi" w:cstheme="majorHAnsi"/>
          </w:rPr>
          <w:delText>Locey and White 2013).</w:delText>
        </w:r>
        <w:r w:rsidR="00F0213E" w:rsidRPr="002E2A57" w:rsidDel="00016118">
          <w:rPr>
            <w:rFonts w:asciiTheme="majorHAnsi" w:eastAsia="Times New Roman" w:hAnsiTheme="majorHAnsi" w:cstheme="majorHAnsi"/>
          </w:rPr>
          <w:delText xml:space="preserve"> </w:delText>
        </w:r>
        <w:r w:rsidR="00092D83" w:rsidDel="00016118">
          <w:rPr>
            <w:rFonts w:asciiTheme="majorHAnsi" w:eastAsia="Times New Roman" w:hAnsiTheme="majorHAnsi" w:cstheme="majorHAnsi"/>
          </w:rPr>
          <w:delText>Our approach follows</w:delText>
        </w:r>
        <w:r w:rsidR="00F0213E" w:rsidRPr="002E2A57" w:rsidDel="00016118">
          <w:rPr>
            <w:rFonts w:asciiTheme="majorHAnsi" w:eastAsia="Times New Roman" w:hAnsiTheme="majorHAnsi" w:cstheme="majorHAnsi"/>
          </w:rPr>
          <w:delText xml:space="preserve"> Locey and White (2013)</w:delText>
        </w:r>
        <w:r w:rsidR="00092D83" w:rsidDel="00016118">
          <w:rPr>
            <w:rFonts w:asciiTheme="majorHAnsi" w:eastAsia="Times New Roman" w:hAnsiTheme="majorHAnsi" w:cstheme="majorHAnsi"/>
          </w:rPr>
          <w:delText xml:space="preserve"> and reflects </w:delText>
        </w:r>
        <w:r w:rsidR="00F0213E" w:rsidRPr="002E2A57" w:rsidDel="00016118">
          <w:rPr>
            <w:rFonts w:asciiTheme="majorHAnsi" w:eastAsia="Times New Roman" w:hAnsiTheme="majorHAnsi" w:cstheme="majorHAnsi"/>
          </w:rPr>
          <w:delText xml:space="preserve">the random partitioning of individuals into species, </w:delText>
        </w:r>
        <w:r w:rsidR="003E7DDB" w:rsidDel="00016118">
          <w:rPr>
            <w:rFonts w:asciiTheme="majorHAnsi" w:eastAsia="Times New Roman" w:hAnsiTheme="majorHAnsi" w:cstheme="majorHAnsi"/>
          </w:rPr>
          <w:delText>with</w:delText>
        </w:r>
        <w:r w:rsidR="00F0213E" w:rsidRPr="002E2A57" w:rsidDel="00016118">
          <w:rPr>
            <w:rFonts w:asciiTheme="majorHAnsi" w:eastAsia="Times New Roman" w:hAnsiTheme="majorHAnsi" w:cstheme="majorHAnsi"/>
          </w:rPr>
          <w:delText xml:space="preserve"> the resulting distributions considered unique if</w:delText>
        </w:r>
        <w:r w:rsidR="000005C2" w:rsidDel="00016118">
          <w:rPr>
            <w:rFonts w:asciiTheme="majorHAnsi" w:eastAsia="Times New Roman" w:hAnsiTheme="majorHAnsi" w:cstheme="majorHAnsi"/>
          </w:rPr>
          <w:delText xml:space="preserve"> the species’ abundance</w:delText>
        </w:r>
        <w:r w:rsidR="00F0213E" w:rsidRPr="002E2A57" w:rsidDel="00016118">
          <w:rPr>
            <w:rFonts w:asciiTheme="majorHAnsi" w:eastAsia="Times New Roman" w:hAnsiTheme="majorHAnsi" w:cstheme="majorHAnsi"/>
          </w:rPr>
          <w:delText xml:space="preserve"> values are unique</w:delText>
        </w:r>
        <w:r w:rsidR="000005C2" w:rsidDel="00016118">
          <w:rPr>
            <w:rFonts w:asciiTheme="majorHAnsi" w:eastAsia="Times New Roman" w:hAnsiTheme="majorHAnsi" w:cstheme="majorHAnsi"/>
          </w:rPr>
          <w:delText>,</w:delText>
        </w:r>
        <w:r w:rsidR="00F0213E" w:rsidRPr="002E2A57" w:rsidDel="00016118">
          <w:rPr>
            <w:rFonts w:asciiTheme="majorHAnsi" w:eastAsia="Times New Roman" w:hAnsiTheme="majorHAnsi" w:cstheme="majorHAnsi"/>
          </w:rPr>
          <w:delText xml:space="preserve"> regardless of the order in which the</w:delText>
        </w:r>
        <w:r w:rsidR="00CF6E3C" w:rsidRPr="002E2A57" w:rsidDel="00016118">
          <w:rPr>
            <w:rFonts w:asciiTheme="majorHAnsi" w:eastAsia="Times New Roman" w:hAnsiTheme="majorHAnsi" w:cstheme="majorHAnsi"/>
          </w:rPr>
          <w:delText xml:space="preserve"> values</w:delText>
        </w:r>
        <w:r w:rsidR="00F0213E" w:rsidRPr="002E2A57" w:rsidDel="00016118">
          <w:rPr>
            <w:rFonts w:asciiTheme="majorHAnsi" w:eastAsia="Times New Roman" w:hAnsiTheme="majorHAnsi" w:cstheme="majorHAnsi"/>
          </w:rPr>
          <w:delText xml:space="preserve"> occur. </w:delText>
        </w:r>
        <w:r w:rsidR="001178C2" w:rsidDel="00016118">
          <w:rPr>
            <w:rFonts w:asciiTheme="majorHAnsi" w:eastAsia="Times New Roman" w:hAnsiTheme="majorHAnsi" w:cstheme="majorHAnsi"/>
          </w:rPr>
          <w:delText xml:space="preserve">The philosophy behind the feasible set reflects a longstanding approach in the study of abundance distributions: to focus on the shape of the distribution without regard to species’ identities (McGill 2007). To include differences in </w:delText>
        </w:r>
        <w:r w:rsidR="001178C2" w:rsidDel="00016118">
          <w:rPr>
            <w:rFonts w:asciiTheme="majorHAnsi" w:eastAsia="Times New Roman" w:hAnsiTheme="majorHAnsi" w:cstheme="majorHAnsi"/>
            <w:i/>
            <w:iCs/>
          </w:rPr>
          <w:delText xml:space="preserve">order </w:delText>
        </w:r>
        <w:r w:rsidR="001178C2" w:rsidDel="00016118">
          <w:rPr>
            <w:rFonts w:asciiTheme="majorHAnsi" w:eastAsia="Times New Roman" w:hAnsiTheme="majorHAnsi" w:cstheme="majorHAnsi"/>
          </w:rPr>
          <w:delText xml:space="preserve">in the statistical baseline would imply that identifying </w:delText>
        </w:r>
        <w:r w:rsidR="001178C2" w:rsidDel="00016118">
          <w:rPr>
            <w:rFonts w:asciiTheme="majorHAnsi" w:eastAsia="Times New Roman" w:hAnsiTheme="majorHAnsi" w:cstheme="majorHAnsi"/>
            <w:i/>
            <w:iCs/>
          </w:rPr>
          <w:delText xml:space="preserve">which </w:delText>
        </w:r>
        <w:r w:rsidR="001178C2" w:rsidDel="00016118">
          <w:rPr>
            <w:rFonts w:asciiTheme="majorHAnsi" w:eastAsia="Times New Roman" w:hAnsiTheme="majorHAnsi" w:cstheme="majorHAnsi"/>
          </w:rPr>
          <w:delText>species contain the most or least individuals</w:delText>
        </w:r>
        <w:r w:rsidR="00731FF4" w:rsidDel="00016118">
          <w:rPr>
            <w:rFonts w:asciiTheme="majorHAnsi" w:eastAsia="Times New Roman" w:hAnsiTheme="majorHAnsi" w:cstheme="majorHAnsi"/>
          </w:rPr>
          <w:delText xml:space="preserve"> is important</w:delText>
        </w:r>
        <w:r w:rsidR="00EB2172" w:rsidDel="00016118">
          <w:rPr>
            <w:rFonts w:asciiTheme="majorHAnsi" w:eastAsia="Times New Roman" w:hAnsiTheme="majorHAnsi" w:cstheme="majorHAnsi"/>
          </w:rPr>
          <w:delText xml:space="preserve"> for </w:delText>
        </w:r>
        <w:r w:rsidR="00A14DCE" w:rsidDel="00016118">
          <w:rPr>
            <w:rFonts w:asciiTheme="majorHAnsi" w:eastAsia="Times New Roman" w:hAnsiTheme="majorHAnsi" w:cstheme="majorHAnsi"/>
          </w:rPr>
          <w:delText>evaluating theory</w:delText>
        </w:r>
        <w:r w:rsidR="001178C2" w:rsidDel="00016118">
          <w:rPr>
            <w:rFonts w:asciiTheme="majorHAnsi" w:eastAsia="Times New Roman" w:hAnsiTheme="majorHAnsi" w:cstheme="majorHAnsi"/>
          </w:rPr>
          <w:delText xml:space="preserve">. </w:delText>
        </w:r>
        <w:r w:rsidR="009272FF" w:rsidDel="00016118">
          <w:rPr>
            <w:rFonts w:asciiTheme="majorHAnsi" w:eastAsia="Times New Roman" w:hAnsiTheme="majorHAnsi" w:cstheme="majorHAnsi"/>
          </w:rPr>
          <w:delText>O</w:delText>
        </w:r>
        <w:r w:rsidR="00674AAE" w:rsidDel="00016118">
          <w:rPr>
            <w:rFonts w:asciiTheme="majorHAnsi" w:eastAsia="Times New Roman" w:hAnsiTheme="majorHAnsi" w:cstheme="majorHAnsi"/>
          </w:rPr>
          <w:delText xml:space="preserve">ther </w:delText>
        </w:r>
        <w:r w:rsidRPr="002E2A57" w:rsidDel="00016118">
          <w:rPr>
            <w:rFonts w:asciiTheme="majorHAnsi" w:eastAsia="Times New Roman" w:hAnsiTheme="majorHAnsi" w:cstheme="majorHAnsi"/>
          </w:rPr>
          <w:delText>formulations for the statistical baseline</w:delText>
        </w:r>
        <w:r w:rsidR="00CF6E3C" w:rsidRPr="002E2A57" w:rsidDel="00016118">
          <w:rPr>
            <w:rFonts w:asciiTheme="majorHAnsi" w:eastAsia="Times New Roman" w:hAnsiTheme="majorHAnsi" w:cstheme="majorHAnsi"/>
          </w:rPr>
          <w:delText xml:space="preserve"> </w:delText>
        </w:r>
        <w:r w:rsidRPr="002E2A57" w:rsidDel="00016118">
          <w:rPr>
            <w:rFonts w:asciiTheme="majorHAnsi" w:eastAsia="Times New Roman" w:hAnsiTheme="majorHAnsi" w:cstheme="majorHAnsi"/>
          </w:rPr>
          <w:delText>may be equally valid and generate different statistical expectations, including forms that approximate exponential, Poisson, or log-series distributions</w:delText>
        </w:r>
        <w:r w:rsidR="0081278D" w:rsidDel="00016118">
          <w:rPr>
            <w:rFonts w:asciiTheme="majorHAnsi" w:eastAsia="Times New Roman" w:hAnsiTheme="majorHAnsi" w:cstheme="majorHAnsi"/>
          </w:rPr>
          <w:delText xml:space="preserve"> (Harte </w:delText>
        </w:r>
        <w:r w:rsidR="007873FC" w:rsidDel="00016118">
          <w:rPr>
            <w:rFonts w:asciiTheme="majorHAnsi" w:eastAsia="Times New Roman" w:hAnsiTheme="majorHAnsi" w:cstheme="majorHAnsi"/>
          </w:rPr>
          <w:delText>et al.</w:delText>
        </w:r>
        <w:r w:rsidR="0081278D" w:rsidDel="00016118">
          <w:rPr>
            <w:rFonts w:asciiTheme="majorHAnsi" w:eastAsia="Times New Roman" w:hAnsiTheme="majorHAnsi" w:cstheme="majorHAnsi"/>
          </w:rPr>
          <w:delText xml:space="preserve"> 2008</w:delText>
        </w:r>
        <w:r w:rsidR="00975E71" w:rsidDel="00016118">
          <w:rPr>
            <w:rFonts w:asciiTheme="majorHAnsi" w:eastAsia="Times New Roman" w:hAnsiTheme="majorHAnsi" w:cstheme="majorHAnsi"/>
          </w:rPr>
          <w:delText>, Favretti 2018</w:delText>
        </w:r>
        <w:r w:rsidR="0081278D" w:rsidDel="00016118">
          <w:rPr>
            <w:rFonts w:asciiTheme="majorHAnsi" w:eastAsia="Times New Roman" w:hAnsiTheme="majorHAnsi" w:cstheme="majorHAnsi"/>
          </w:rPr>
          <w:delText>)</w:delText>
        </w:r>
        <w:r w:rsidRPr="002E2A57" w:rsidDel="00016118">
          <w:rPr>
            <w:rFonts w:asciiTheme="majorHAnsi" w:eastAsia="Times New Roman" w:hAnsiTheme="majorHAnsi" w:cstheme="majorHAnsi"/>
          </w:rPr>
          <w:delText xml:space="preserve">. </w:delText>
        </w:r>
        <w:r w:rsidR="00CF6E3C" w:rsidRPr="002E2A57" w:rsidDel="00016118">
          <w:rPr>
            <w:rFonts w:asciiTheme="majorHAnsi" w:eastAsia="Times New Roman" w:hAnsiTheme="majorHAnsi" w:cstheme="majorHAnsi"/>
          </w:rPr>
          <w:delText>C</w:delText>
        </w:r>
        <w:r w:rsidRPr="002E2A57" w:rsidDel="00016118">
          <w:rPr>
            <w:rFonts w:asciiTheme="majorHAnsi" w:eastAsia="Times New Roman" w:hAnsiTheme="majorHAnsi" w:cstheme="majorHAnsi"/>
          </w:rPr>
          <w:delText xml:space="preserve">omparing the results that emerge from different baselines </w:delText>
        </w:r>
        <w:r w:rsidR="00074D31" w:rsidRPr="002E2A57" w:rsidDel="00016118">
          <w:rPr>
            <w:rFonts w:asciiTheme="majorHAnsi" w:eastAsia="Times New Roman" w:hAnsiTheme="majorHAnsi" w:cstheme="majorHAnsi"/>
          </w:rPr>
          <w:delText>will be</w:delText>
        </w:r>
        <w:r w:rsidRPr="002E2A57" w:rsidDel="00016118">
          <w:rPr>
            <w:rFonts w:asciiTheme="majorHAnsi" w:eastAsia="Times New Roman" w:hAnsiTheme="majorHAnsi" w:cstheme="majorHAnsi"/>
          </w:rPr>
          <w:delText xml:space="preserve"> an important next step towards reinvigorating the use of the SAD as a diagnostic tool. </w:delText>
        </w:r>
      </w:del>
    </w:p>
    <w:p w14:paraId="3C088616" w14:textId="78E05490" w:rsidR="002C5077" w:rsidDel="00016118" w:rsidRDefault="00B57EFB" w:rsidP="00021897">
      <w:pPr>
        <w:spacing w:line="480" w:lineRule="auto"/>
        <w:rPr>
          <w:del w:id="102" w:author="Renata M. Diaz" w:date="2021-03-16T13:18:00Z"/>
          <w:rFonts w:asciiTheme="majorHAnsi" w:eastAsia="Times New Roman" w:hAnsiTheme="majorHAnsi" w:cstheme="majorHAnsi"/>
        </w:rPr>
      </w:pPr>
      <w:del w:id="103" w:author="Renata M. Diaz" w:date="2021-03-16T13:18:00Z">
        <w:r w:rsidRPr="002E2A57" w:rsidDel="00016118">
          <w:rPr>
            <w:rFonts w:asciiTheme="majorHAnsi" w:eastAsia="Times New Roman" w:hAnsiTheme="majorHAnsi" w:cstheme="majorHAnsi"/>
          </w:rPr>
          <w:delText xml:space="preserve">Our study demonstrates the utility, and the potential challenges, </w:delText>
        </w:r>
        <w:r w:rsidR="001010C8" w:rsidRPr="002E2A57" w:rsidDel="00016118">
          <w:rPr>
            <w:rFonts w:asciiTheme="majorHAnsi" w:eastAsia="Times New Roman" w:hAnsiTheme="majorHAnsi" w:cstheme="majorHAnsi"/>
          </w:rPr>
          <w:delText>of</w:delText>
        </w:r>
        <w:r w:rsidRPr="002E2A57" w:rsidDel="00016118">
          <w:rPr>
            <w:rFonts w:asciiTheme="majorHAnsi" w:eastAsia="Times New Roman" w:hAnsiTheme="majorHAnsi" w:cstheme="majorHAnsi"/>
          </w:rPr>
          <w:delText xml:space="preserve"> applying </w:delText>
        </w:r>
        <w:r w:rsidR="009243BB" w:rsidRPr="002E2A57" w:rsidDel="00016118">
          <w:rPr>
            <w:rFonts w:asciiTheme="majorHAnsi" w:eastAsia="Times New Roman" w:hAnsiTheme="majorHAnsi" w:cstheme="majorHAnsi"/>
          </w:rPr>
          <w:delText>tools from the study of complex systems and statistical mechanics to</w:delText>
        </w:r>
        <w:r w:rsidR="0080027A" w:rsidDel="00016118">
          <w:rPr>
            <w:rFonts w:asciiTheme="majorHAnsi" w:eastAsia="Times New Roman" w:hAnsiTheme="majorHAnsi" w:cstheme="majorHAnsi"/>
          </w:rPr>
          <w:delText xml:space="preserve"> the</w:delText>
        </w:r>
        <w:r w:rsidR="009243BB" w:rsidRPr="002E2A57" w:rsidDel="00016118">
          <w:rPr>
            <w:rFonts w:asciiTheme="majorHAnsi" w:eastAsia="Times New Roman" w:hAnsiTheme="majorHAnsi" w:cstheme="majorHAnsi"/>
          </w:rPr>
          <w:delText xml:space="preserve"> study </w:delText>
        </w:r>
        <w:r w:rsidR="0080027A" w:rsidDel="00016118">
          <w:rPr>
            <w:rFonts w:asciiTheme="majorHAnsi" w:eastAsia="Times New Roman" w:hAnsiTheme="majorHAnsi" w:cstheme="majorHAnsi"/>
          </w:rPr>
          <w:delText xml:space="preserve">of </w:delText>
        </w:r>
        <w:r w:rsidR="009243BB" w:rsidRPr="002E2A57" w:rsidDel="00016118">
          <w:rPr>
            <w:rFonts w:asciiTheme="majorHAnsi" w:eastAsia="Times New Roman" w:hAnsiTheme="majorHAnsi" w:cstheme="majorHAnsi"/>
          </w:rPr>
          <w:delText>ecological</w:delText>
        </w:r>
        <w:r w:rsidR="006E7FD1" w:rsidRPr="002E2A57" w:rsidDel="00016118">
          <w:rPr>
            <w:rFonts w:asciiTheme="majorHAnsi" w:eastAsia="Times New Roman" w:hAnsiTheme="majorHAnsi" w:cstheme="majorHAnsi"/>
          </w:rPr>
          <w:delText xml:space="preserve"> communities</w:delText>
        </w:r>
        <w:r w:rsidR="00D13E07" w:rsidRPr="002E2A57" w:rsidDel="00016118">
          <w:rPr>
            <w:rFonts w:asciiTheme="majorHAnsi" w:eastAsia="Times New Roman" w:hAnsiTheme="majorHAnsi" w:cstheme="majorHAnsi"/>
          </w:rPr>
          <w:delText xml:space="preserve"> (</w:delText>
        </w:r>
        <w:r w:rsidR="008E4FEF" w:rsidDel="00016118">
          <w:rPr>
            <w:rFonts w:asciiTheme="majorHAnsi" w:eastAsia="Times New Roman" w:hAnsiTheme="majorHAnsi" w:cstheme="majorHAnsi"/>
          </w:rPr>
          <w:delText xml:space="preserve">Haegeman and Loreau 2008, </w:delText>
        </w:r>
        <w:r w:rsidR="00D13E07" w:rsidRPr="002E2A57" w:rsidDel="00016118">
          <w:rPr>
            <w:rFonts w:asciiTheme="majorHAnsi" w:eastAsia="Times New Roman" w:hAnsiTheme="majorHAnsi" w:cstheme="majorHAnsi"/>
          </w:rPr>
          <w:delText>Harte</w:delText>
        </w:r>
        <w:r w:rsidR="00B10DDB" w:rsidDel="00016118">
          <w:rPr>
            <w:rFonts w:asciiTheme="majorHAnsi" w:eastAsia="Times New Roman" w:hAnsiTheme="majorHAnsi" w:cstheme="majorHAnsi"/>
          </w:rPr>
          <w:delText xml:space="preserve"> </w:delText>
        </w:r>
        <w:r w:rsidR="008E4FEF" w:rsidDel="00016118">
          <w:rPr>
            <w:rFonts w:asciiTheme="majorHAnsi" w:eastAsia="Times New Roman" w:hAnsiTheme="majorHAnsi" w:cstheme="majorHAnsi"/>
          </w:rPr>
          <w:delText>2011</w:delText>
        </w:r>
        <w:r w:rsidR="00B10DDB" w:rsidDel="00016118">
          <w:rPr>
            <w:rFonts w:asciiTheme="majorHAnsi" w:eastAsia="Times New Roman" w:hAnsiTheme="majorHAnsi" w:cstheme="majorHAnsi"/>
          </w:rPr>
          <w:delText>,</w:delText>
        </w:r>
        <w:r w:rsidR="008E4FEF" w:rsidDel="00016118">
          <w:rPr>
            <w:rFonts w:asciiTheme="majorHAnsi" w:eastAsia="Times New Roman" w:hAnsiTheme="majorHAnsi" w:cstheme="majorHAnsi"/>
          </w:rPr>
          <w:delText xml:space="preserve"> White et al. 2012,</w:delText>
        </w:r>
        <w:r w:rsidR="00B10DDB" w:rsidDel="00016118">
          <w:rPr>
            <w:rFonts w:asciiTheme="majorHAnsi" w:eastAsia="Times New Roman" w:hAnsiTheme="majorHAnsi" w:cstheme="majorHAnsi"/>
          </w:rPr>
          <w:delText xml:space="preserve"> Harte and Newman 2014</w:delText>
        </w:r>
        <w:r w:rsidR="00D13E07" w:rsidRPr="002E2A57" w:rsidDel="00016118">
          <w:rPr>
            <w:rFonts w:asciiTheme="majorHAnsi" w:eastAsia="Times New Roman" w:hAnsiTheme="majorHAnsi" w:cstheme="majorHAnsi"/>
          </w:rPr>
          <w:delText>)</w:delText>
        </w:r>
        <w:r w:rsidR="009243BB" w:rsidRPr="002E2A57" w:rsidDel="00016118">
          <w:rPr>
            <w:rFonts w:asciiTheme="majorHAnsi" w:eastAsia="Times New Roman" w:hAnsiTheme="majorHAnsi" w:cstheme="majorHAnsi"/>
            <w:b/>
            <w:bCs/>
          </w:rPr>
          <w:delText xml:space="preserve">. </w:delText>
        </w:r>
        <w:r w:rsidR="009243BB" w:rsidRPr="002E2A57" w:rsidDel="00016118">
          <w:rPr>
            <w:rFonts w:asciiTheme="majorHAnsi" w:eastAsia="Times New Roman" w:hAnsiTheme="majorHAnsi" w:cstheme="majorHAnsi"/>
          </w:rPr>
          <w:delText xml:space="preserve">While concepts such as maximum entropy and the feasible set are promising new horizons for macroecology, the small size of some ecological communities may present </w:delText>
        </w:r>
        <w:r w:rsidR="00CE32C2" w:rsidRPr="002E2A57" w:rsidDel="00016118">
          <w:rPr>
            <w:rFonts w:asciiTheme="majorHAnsi" w:eastAsia="Times New Roman" w:hAnsiTheme="majorHAnsi" w:cstheme="majorHAnsi"/>
          </w:rPr>
          <w:delText>difficulties</w:delText>
        </w:r>
        <w:r w:rsidR="009243BB" w:rsidRPr="002E2A57" w:rsidDel="00016118">
          <w:rPr>
            <w:rFonts w:asciiTheme="majorHAnsi" w:eastAsia="Times New Roman" w:hAnsiTheme="majorHAnsi" w:cstheme="majorHAnsi"/>
          </w:rPr>
          <w:delText xml:space="preserve"> that do not occur as often in the</w:delText>
        </w:r>
        <w:r w:rsidR="000A500D" w:rsidDel="00016118">
          <w:rPr>
            <w:rFonts w:asciiTheme="majorHAnsi" w:eastAsia="Times New Roman" w:hAnsiTheme="majorHAnsi" w:cstheme="majorHAnsi"/>
          </w:rPr>
          <w:delText xml:space="preserve"> domains</w:delText>
        </w:r>
        <w:r w:rsidR="009243BB" w:rsidRPr="002E2A57" w:rsidDel="00016118">
          <w:rPr>
            <w:rFonts w:asciiTheme="majorHAnsi" w:eastAsia="Times New Roman" w:hAnsiTheme="majorHAnsi" w:cstheme="majorHAnsi"/>
          </w:rPr>
          <w:delText xml:space="preserve"> for which these </w:delText>
        </w:r>
        <w:r w:rsidR="00363090" w:rsidRPr="002E2A57" w:rsidDel="00016118">
          <w:rPr>
            <w:rFonts w:asciiTheme="majorHAnsi" w:eastAsia="Times New Roman" w:hAnsiTheme="majorHAnsi" w:cstheme="majorHAnsi"/>
          </w:rPr>
          <w:delText>tools</w:delText>
        </w:r>
        <w:r w:rsidR="009243BB" w:rsidRPr="002E2A57" w:rsidDel="00016118">
          <w:rPr>
            <w:rFonts w:asciiTheme="majorHAnsi" w:eastAsia="Times New Roman" w:hAnsiTheme="majorHAnsi" w:cstheme="majorHAnsi"/>
          </w:rPr>
          <w:delText xml:space="preserve"> were originally developed</w:delText>
        </w:r>
        <w:r w:rsidR="00633066" w:rsidRPr="002E2A57" w:rsidDel="00016118">
          <w:rPr>
            <w:rFonts w:asciiTheme="majorHAnsi" w:eastAsia="Times New Roman" w:hAnsiTheme="majorHAnsi" w:cstheme="majorHAnsi"/>
          </w:rPr>
          <w:delText xml:space="preserve"> (</w:delText>
        </w:r>
        <w:r w:rsidR="00227830" w:rsidDel="00016118">
          <w:rPr>
            <w:rFonts w:asciiTheme="majorHAnsi" w:eastAsia="Times New Roman" w:hAnsiTheme="majorHAnsi" w:cstheme="majorHAnsi"/>
          </w:rPr>
          <w:delText xml:space="preserve">Jaynes 1957, </w:delText>
        </w:r>
        <w:r w:rsidR="00633066" w:rsidRPr="002E2A57" w:rsidDel="00016118">
          <w:rPr>
            <w:rFonts w:asciiTheme="majorHAnsi" w:eastAsia="Times New Roman" w:hAnsiTheme="majorHAnsi" w:cstheme="majorHAnsi"/>
          </w:rPr>
          <w:delText>Haegeman and Loreau</w:delText>
        </w:r>
        <w:r w:rsidR="00B37535" w:rsidDel="00016118">
          <w:rPr>
            <w:rFonts w:asciiTheme="majorHAnsi" w:eastAsia="Times New Roman" w:hAnsiTheme="majorHAnsi" w:cstheme="majorHAnsi"/>
          </w:rPr>
          <w:delText xml:space="preserve"> 2008</w:delText>
        </w:r>
        <w:r w:rsidRPr="002E2A57" w:rsidDel="00016118">
          <w:rPr>
            <w:rFonts w:asciiTheme="majorHAnsi" w:eastAsia="Times New Roman" w:hAnsiTheme="majorHAnsi" w:cstheme="majorHAnsi"/>
          </w:rPr>
          <w:delText>).</w:delText>
        </w:r>
        <w:r w:rsidR="00120100" w:rsidRPr="002E2A57" w:rsidDel="00016118">
          <w:rPr>
            <w:rFonts w:asciiTheme="majorHAnsi" w:eastAsia="Times New Roman" w:hAnsiTheme="majorHAnsi" w:cstheme="majorHAnsi"/>
          </w:rPr>
          <w:delText xml:space="preserve"> </w:delText>
        </w:r>
        <w:r w:rsidR="00844829" w:rsidDel="00016118">
          <w:rPr>
            <w:rFonts w:asciiTheme="majorHAnsi" w:eastAsia="Times New Roman" w:hAnsiTheme="majorHAnsi" w:cstheme="majorHAnsi"/>
          </w:rPr>
          <w:delText>When</w:delText>
        </w:r>
        <w:r w:rsidR="00844829" w:rsidRPr="002E2A57" w:rsidDel="00016118">
          <w:rPr>
            <w:rFonts w:asciiTheme="majorHAnsi" w:eastAsia="Times New Roman" w:hAnsiTheme="majorHAnsi" w:cstheme="majorHAnsi"/>
          </w:rPr>
          <w:delText xml:space="preserve"> </w:delText>
        </w:r>
        <w:r w:rsidR="00813C4C" w:rsidDel="00016118">
          <w:rPr>
            <w:rFonts w:asciiTheme="majorHAnsi" w:eastAsia="Times New Roman" w:hAnsiTheme="majorHAnsi" w:cstheme="majorHAnsi"/>
          </w:rPr>
          <w:delText xml:space="preserve">the observed numbers of species and individuals </w:delText>
        </w:r>
        <w:r w:rsidR="002D5117" w:rsidDel="00016118">
          <w:rPr>
            <w:rFonts w:asciiTheme="majorHAnsi" w:eastAsia="Times New Roman" w:hAnsiTheme="majorHAnsi" w:cstheme="majorHAnsi"/>
          </w:rPr>
          <w:delText>are too small to generate highly resolved statistical bas</w:delText>
        </w:r>
        <w:r w:rsidR="00CA7950" w:rsidDel="00016118">
          <w:rPr>
            <w:rFonts w:asciiTheme="majorHAnsi" w:eastAsia="Times New Roman" w:hAnsiTheme="majorHAnsi" w:cstheme="majorHAnsi"/>
          </w:rPr>
          <w:delText>e</w:delText>
        </w:r>
        <w:r w:rsidR="002D5117" w:rsidDel="00016118">
          <w:rPr>
            <w:rFonts w:asciiTheme="majorHAnsi" w:eastAsia="Times New Roman" w:hAnsiTheme="majorHAnsi" w:cstheme="majorHAnsi"/>
          </w:rPr>
          <w:delText>lines</w:delText>
        </w:r>
        <w:r w:rsidR="00120100" w:rsidRPr="002E2A57" w:rsidDel="00016118">
          <w:rPr>
            <w:rFonts w:asciiTheme="majorHAnsi" w:eastAsia="Times New Roman" w:hAnsiTheme="majorHAnsi" w:cstheme="majorHAnsi"/>
          </w:rPr>
          <w:delText xml:space="preserve">, these approaches </w:delText>
        </w:r>
        <w:r w:rsidR="002C3E81" w:rsidDel="00016118">
          <w:rPr>
            <w:rFonts w:asciiTheme="majorHAnsi" w:eastAsia="Times New Roman" w:hAnsiTheme="majorHAnsi" w:cstheme="majorHAnsi"/>
          </w:rPr>
          <w:delText xml:space="preserve">will be </w:delText>
        </w:r>
        <w:r w:rsidR="00F66436" w:rsidRPr="002E2A57" w:rsidDel="00016118">
          <w:rPr>
            <w:rFonts w:asciiTheme="majorHAnsi" w:eastAsia="Times New Roman" w:hAnsiTheme="majorHAnsi" w:cstheme="majorHAnsi"/>
          </w:rPr>
          <w:delText>less informative than we might hope</w:delText>
        </w:r>
        <w:r w:rsidR="002E2F17" w:rsidRPr="002E2A57" w:rsidDel="00016118">
          <w:rPr>
            <w:rFonts w:asciiTheme="majorHAnsi" w:eastAsia="Times New Roman" w:hAnsiTheme="majorHAnsi" w:cstheme="majorHAnsi"/>
          </w:rPr>
          <w:delText xml:space="preserve"> – as appears to be the case for the smallest communities in our analysis. </w:delText>
        </w:r>
        <w:r w:rsidR="00A60DCB" w:rsidDel="00016118">
          <w:rPr>
            <w:rFonts w:asciiTheme="majorHAnsi" w:eastAsia="Times New Roman" w:hAnsiTheme="majorHAnsi" w:cstheme="majorHAnsi"/>
          </w:rPr>
          <w:delText>In</w:delText>
        </w:r>
        <w:r w:rsidR="002E2F17" w:rsidRPr="002E2A57" w:rsidDel="00016118">
          <w:rPr>
            <w:rFonts w:asciiTheme="majorHAnsi" w:eastAsia="Times New Roman" w:hAnsiTheme="majorHAnsi" w:cstheme="majorHAnsi"/>
          </w:rPr>
          <w:delText xml:space="preserve"> larger communities</w:delText>
        </w:r>
        <w:r w:rsidR="00A60DCB" w:rsidDel="00016118">
          <w:rPr>
            <w:rFonts w:asciiTheme="majorHAnsi" w:eastAsia="Times New Roman" w:hAnsiTheme="majorHAnsi" w:cstheme="majorHAnsi"/>
          </w:rPr>
          <w:delText xml:space="preserve">, where </w:delText>
        </w:r>
        <w:r w:rsidR="001D7EC7" w:rsidDel="00016118">
          <w:rPr>
            <w:rFonts w:asciiTheme="majorHAnsi" w:eastAsia="Times New Roman" w:hAnsiTheme="majorHAnsi" w:cstheme="majorHAnsi"/>
          </w:rPr>
          <w:delText>mathematical constraints have strong</w:delText>
        </w:r>
        <w:r w:rsidR="00FE06D2" w:rsidDel="00016118">
          <w:rPr>
            <w:rFonts w:asciiTheme="majorHAnsi" w:eastAsia="Times New Roman" w:hAnsiTheme="majorHAnsi" w:cstheme="majorHAnsi"/>
          </w:rPr>
          <w:delText>er</w:delText>
        </w:r>
        <w:r w:rsidR="001D7EC7" w:rsidDel="00016118">
          <w:rPr>
            <w:rFonts w:asciiTheme="majorHAnsi" w:eastAsia="Times New Roman" w:hAnsiTheme="majorHAnsi" w:cstheme="majorHAnsi"/>
          </w:rPr>
          <w:delText xml:space="preserve"> effects on the general form of the SAD</w:delText>
        </w:r>
        <w:r w:rsidR="002E2F17" w:rsidRPr="002E2A57" w:rsidDel="00016118">
          <w:rPr>
            <w:rFonts w:asciiTheme="majorHAnsi" w:eastAsia="Times New Roman" w:hAnsiTheme="majorHAnsi" w:cstheme="majorHAnsi"/>
          </w:rPr>
          <w:delText xml:space="preserve">, </w:delText>
        </w:r>
        <w:r w:rsidR="00034D3D" w:rsidDel="00016118">
          <w:rPr>
            <w:rFonts w:asciiTheme="majorHAnsi" w:eastAsia="Times New Roman" w:hAnsiTheme="majorHAnsi" w:cstheme="majorHAnsi"/>
          </w:rPr>
          <w:delText xml:space="preserve">our results show that these </w:delText>
        </w:r>
        <w:r w:rsidR="002E2F17" w:rsidRPr="002E2A57" w:rsidDel="00016118">
          <w:rPr>
            <w:rFonts w:asciiTheme="majorHAnsi" w:eastAsia="Times New Roman" w:hAnsiTheme="majorHAnsi" w:cstheme="majorHAnsi"/>
          </w:rPr>
          <w:delText>constraints alone do not fully account for the extremely uneven SADs we often observe in nature – leaving an important role for ecological process</w:delText>
        </w:r>
        <w:r w:rsidR="00F5676E" w:rsidDel="00016118">
          <w:rPr>
            <w:rFonts w:asciiTheme="majorHAnsi" w:eastAsia="Times New Roman" w:hAnsiTheme="majorHAnsi" w:cstheme="majorHAnsi"/>
          </w:rPr>
          <w:delText>es</w:delText>
        </w:r>
        <w:r w:rsidR="002E2F17" w:rsidRPr="002E2A57" w:rsidDel="00016118">
          <w:rPr>
            <w:rFonts w:asciiTheme="majorHAnsi" w:eastAsia="Times New Roman" w:hAnsiTheme="majorHAnsi" w:cstheme="majorHAnsi"/>
          </w:rPr>
          <w:delText xml:space="preserve">. This ability to detect and diagnose the specific ways in which empirical SADs deviate from randomness </w:delText>
        </w:r>
        <w:r w:rsidR="00F109BC" w:rsidDel="00016118">
          <w:rPr>
            <w:rFonts w:asciiTheme="majorHAnsi" w:eastAsia="Times New Roman" w:hAnsiTheme="majorHAnsi" w:cstheme="majorHAnsi"/>
          </w:rPr>
          <w:delText xml:space="preserve">can </w:delText>
        </w:r>
        <w:r w:rsidR="007258F3" w:rsidDel="00016118">
          <w:rPr>
            <w:rFonts w:asciiTheme="majorHAnsi" w:eastAsia="Times New Roman" w:hAnsiTheme="majorHAnsi" w:cstheme="majorHAnsi"/>
          </w:rPr>
          <w:delText>generate</w:delText>
        </w:r>
        <w:r w:rsidR="002E2F17" w:rsidRPr="002E2A57" w:rsidDel="00016118">
          <w:rPr>
            <w:rFonts w:asciiTheme="majorHAnsi" w:eastAsia="Times New Roman" w:hAnsiTheme="majorHAnsi" w:cstheme="majorHAnsi"/>
          </w:rPr>
          <w:delText xml:space="preserve"> new avenues for understanding how and when biological drivers affect </w:delText>
        </w:r>
        <w:r w:rsidR="00CE1424" w:rsidDel="00016118">
          <w:rPr>
            <w:rFonts w:asciiTheme="majorHAnsi" w:eastAsia="Times New Roman" w:hAnsiTheme="majorHAnsi" w:cstheme="majorHAnsi"/>
          </w:rPr>
          <w:delText>the SAD</w:delText>
        </w:r>
        <w:r w:rsidR="002E2F17" w:rsidRPr="002E2A57" w:rsidDel="00016118">
          <w:rPr>
            <w:rFonts w:asciiTheme="majorHAnsi" w:eastAsia="Times New Roman" w:hAnsiTheme="majorHAnsi" w:cstheme="majorHAnsi"/>
          </w:rPr>
          <w:delText xml:space="preserve">. </w:delText>
        </w:r>
        <w:r w:rsidR="006B4200" w:rsidRPr="002E2A57" w:rsidDel="00016118">
          <w:rPr>
            <w:rFonts w:asciiTheme="majorHAnsi" w:eastAsia="Times New Roman" w:hAnsiTheme="majorHAnsi" w:cstheme="majorHAnsi"/>
          </w:rPr>
          <w:delText>T</w:delText>
        </w:r>
        <w:r w:rsidR="00D75F11" w:rsidRPr="002E2A57" w:rsidDel="00016118">
          <w:rPr>
            <w:rFonts w:asciiTheme="majorHAnsi" w:eastAsia="Times New Roman" w:hAnsiTheme="majorHAnsi" w:cstheme="majorHAnsi"/>
          </w:rPr>
          <w:delText xml:space="preserve">here </w:delText>
        </w:r>
        <w:r w:rsidR="004A4865" w:rsidDel="00016118">
          <w:rPr>
            <w:rFonts w:asciiTheme="majorHAnsi" w:eastAsia="Times New Roman" w:hAnsiTheme="majorHAnsi" w:cstheme="majorHAnsi"/>
          </w:rPr>
          <w:delText>are</w:delText>
        </w:r>
        <w:r w:rsidR="006B4200" w:rsidRPr="002E2A57" w:rsidDel="00016118">
          <w:rPr>
            <w:rFonts w:asciiTheme="majorHAnsi" w:eastAsia="Times New Roman" w:hAnsiTheme="majorHAnsi" w:cstheme="majorHAnsi"/>
          </w:rPr>
          <w:delText>, of course,</w:delText>
        </w:r>
        <w:r w:rsidR="00D75F11" w:rsidRPr="002E2A57" w:rsidDel="00016118">
          <w:rPr>
            <w:rFonts w:asciiTheme="majorHAnsi" w:eastAsia="Times New Roman" w:hAnsiTheme="majorHAnsi" w:cstheme="majorHAnsi"/>
          </w:rPr>
          <w:delText xml:space="preserve"> still</w:delText>
        </w:r>
        <w:r w:rsidR="008F0EF8" w:rsidDel="00016118">
          <w:rPr>
            <w:rFonts w:asciiTheme="majorHAnsi" w:eastAsia="Times New Roman" w:hAnsiTheme="majorHAnsi" w:cstheme="majorHAnsi"/>
          </w:rPr>
          <w:delText xml:space="preserve"> many </w:delText>
        </w:r>
        <w:r w:rsidR="005976D9" w:rsidDel="00016118">
          <w:rPr>
            <w:rFonts w:asciiTheme="majorHAnsi" w:eastAsia="Times New Roman" w:hAnsiTheme="majorHAnsi" w:cstheme="majorHAnsi"/>
          </w:rPr>
          <w:delText xml:space="preserve">elements </w:delText>
        </w:r>
        <w:r w:rsidR="008F0EF8" w:rsidDel="00016118">
          <w:rPr>
            <w:rFonts w:asciiTheme="majorHAnsi" w:eastAsia="Times New Roman" w:hAnsiTheme="majorHAnsi" w:cstheme="majorHAnsi"/>
          </w:rPr>
          <w:delText>to be improved in</w:delText>
        </w:r>
        <w:r w:rsidR="00D75F11" w:rsidRPr="002E2A57" w:rsidDel="00016118">
          <w:rPr>
            <w:rFonts w:asciiTheme="majorHAnsi" w:eastAsia="Times New Roman" w:hAnsiTheme="majorHAnsi" w:cstheme="majorHAnsi"/>
          </w:rPr>
          <w:delText xml:space="preserve"> our ability to distinguish biological signal from randomness, including assessing alternative statistical baselines and calibrating our expected power to detect deviations, especially for small communities.</w:delText>
        </w:r>
        <w:r w:rsidR="0056466D" w:rsidRPr="002E2A57" w:rsidDel="00016118">
          <w:rPr>
            <w:rFonts w:asciiTheme="majorHAnsi" w:eastAsia="Times New Roman" w:hAnsiTheme="majorHAnsi" w:cstheme="majorHAnsi"/>
          </w:rPr>
          <w:delText xml:space="preserve"> </w:delText>
        </w:r>
        <w:r w:rsidR="008F0EF8" w:rsidDel="00016118">
          <w:rPr>
            <w:rFonts w:asciiTheme="majorHAnsi" w:eastAsia="Times New Roman" w:hAnsiTheme="majorHAnsi" w:cstheme="majorHAnsi"/>
          </w:rPr>
          <w:delText xml:space="preserve">Indeed, more sensitive metrics could also enable identification of processes that operate through time (note that, in this analysis, we sampled </w:delText>
        </w:r>
        <w:r w:rsidR="00287A80" w:rsidDel="00016118">
          <w:rPr>
            <w:rFonts w:asciiTheme="majorHAnsi" w:eastAsia="Times New Roman" w:hAnsiTheme="majorHAnsi" w:cstheme="majorHAnsi"/>
          </w:rPr>
          <w:delText>only one time point for each community</w:delText>
        </w:r>
        <w:r w:rsidR="008F0EF8" w:rsidDel="00016118">
          <w:rPr>
            <w:rFonts w:asciiTheme="majorHAnsi" w:eastAsia="Times New Roman" w:hAnsiTheme="majorHAnsi" w:cstheme="majorHAnsi"/>
          </w:rPr>
          <w:delText xml:space="preserve">). </w:delText>
        </w:r>
        <w:r w:rsidR="0056466D" w:rsidRPr="002E2A57" w:rsidDel="00016118">
          <w:rPr>
            <w:rFonts w:asciiTheme="majorHAnsi" w:eastAsia="Times New Roman" w:hAnsiTheme="majorHAnsi" w:cstheme="majorHAnsi"/>
          </w:rPr>
          <w:delText xml:space="preserve">Continuing to explore and account for the interplay between statistical constraint and biological process constitutes a promising and profound new approach to our understanding of this familiar, yet surprisingly mysterious, ecological pattern. </w:delText>
        </w:r>
      </w:del>
    </w:p>
    <w:p w14:paraId="2AC1BAE5" w14:textId="4C77BE8F" w:rsidR="00C777BC" w:rsidDel="00016118" w:rsidRDefault="00C777BC">
      <w:pPr>
        <w:rPr>
          <w:del w:id="104" w:author="Renata M. Diaz" w:date="2021-03-16T13:18:00Z"/>
          <w:rFonts w:asciiTheme="majorHAnsi" w:eastAsia="Times New Roman" w:hAnsiTheme="majorHAnsi" w:cstheme="majorHAnsi"/>
          <w:b/>
          <w:bCs/>
        </w:rPr>
      </w:pPr>
      <w:del w:id="105" w:author="Renata M. Diaz" w:date="2021-03-16T13:18:00Z">
        <w:r w:rsidDel="00016118">
          <w:rPr>
            <w:rFonts w:asciiTheme="majorHAnsi" w:eastAsia="Times New Roman" w:hAnsiTheme="majorHAnsi" w:cstheme="majorHAnsi"/>
            <w:b/>
            <w:bCs/>
          </w:rPr>
          <w:br w:type="page"/>
        </w:r>
      </w:del>
    </w:p>
    <w:p w14:paraId="33FA9EF4" w14:textId="42029E14" w:rsidR="000A7210" w:rsidDel="00016118" w:rsidRDefault="002C5077" w:rsidP="006361DB">
      <w:pPr>
        <w:rPr>
          <w:del w:id="106" w:author="Renata M. Diaz" w:date="2021-03-16T13:18:00Z"/>
          <w:rFonts w:asciiTheme="majorHAnsi" w:eastAsia="Times New Roman" w:hAnsiTheme="majorHAnsi" w:cstheme="majorHAnsi"/>
          <w:b/>
          <w:bCs/>
        </w:rPr>
      </w:pPr>
      <w:del w:id="107" w:author="Renata M. Diaz" w:date="2021-03-16T13:18:00Z">
        <w:r w:rsidDel="00016118">
          <w:rPr>
            <w:rFonts w:asciiTheme="majorHAnsi" w:eastAsia="Times New Roman" w:hAnsiTheme="majorHAnsi" w:cstheme="majorHAnsi"/>
            <w:b/>
            <w:bCs/>
          </w:rPr>
          <w:delText>Acknowledgements</w:delText>
        </w:r>
      </w:del>
    </w:p>
    <w:p w14:paraId="20F7FE9C" w14:textId="3C225D49" w:rsidR="002C5077" w:rsidRPr="002C5077" w:rsidDel="00016118" w:rsidRDefault="002C5077" w:rsidP="00021897">
      <w:pPr>
        <w:spacing w:line="480" w:lineRule="auto"/>
        <w:rPr>
          <w:del w:id="108" w:author="Renata M. Diaz" w:date="2021-03-16T13:18:00Z"/>
          <w:rFonts w:asciiTheme="majorHAnsi" w:eastAsia="Times New Roman" w:hAnsiTheme="majorHAnsi" w:cstheme="majorHAnsi"/>
        </w:rPr>
      </w:pPr>
      <w:del w:id="109" w:author="Renata M. Diaz" w:date="2021-03-16T13:18:00Z">
        <w:r w:rsidDel="00016118">
          <w:rPr>
            <w:rFonts w:asciiTheme="majorHAnsi" w:eastAsia="Times New Roman" w:hAnsiTheme="majorHAnsi" w:cstheme="majorHAnsi"/>
          </w:rPr>
          <w:delText>RMD</w:delText>
        </w:r>
        <w:r w:rsidRPr="002C5077" w:rsidDel="00016118">
          <w:rPr>
            <w:rFonts w:asciiTheme="majorHAnsi" w:eastAsia="Times New Roman" w:hAnsiTheme="majorHAnsi" w:cstheme="majorHAnsi"/>
          </w:rPr>
          <w:delText xml:space="preserve"> was supported by </w:delText>
        </w:r>
        <w:r w:rsidDel="00016118">
          <w:rPr>
            <w:rFonts w:asciiTheme="majorHAnsi" w:eastAsia="Times New Roman" w:hAnsiTheme="majorHAnsi" w:cstheme="majorHAnsi"/>
          </w:rPr>
          <w:delText>the</w:delText>
        </w:r>
        <w:r w:rsidRPr="002C5077" w:rsidDel="00016118">
          <w:rPr>
            <w:rFonts w:asciiTheme="majorHAnsi" w:eastAsia="Times New Roman" w:hAnsiTheme="majorHAnsi" w:cstheme="majorHAnsi"/>
          </w:rPr>
          <w:delText xml:space="preserve"> National Science Foundation Graduate Research Fellowship under Grant No. DGE-1315138 and DGE-1842473</w:delText>
        </w:r>
        <w:r w:rsidDel="00016118">
          <w:rPr>
            <w:rFonts w:asciiTheme="majorHAnsi" w:eastAsia="Times New Roman" w:hAnsiTheme="majorHAnsi" w:cstheme="majorHAnsi"/>
          </w:rPr>
          <w:delText>.</w:delText>
        </w:r>
        <w:r w:rsidR="00384087" w:rsidDel="00016118">
          <w:rPr>
            <w:rFonts w:asciiTheme="majorHAnsi" w:eastAsia="Times New Roman" w:hAnsiTheme="majorHAnsi" w:cstheme="majorHAnsi"/>
          </w:rPr>
          <w:delText xml:space="preserve"> </w:delText>
        </w:r>
        <w:r w:rsidR="00C06307" w:rsidRPr="00C06307" w:rsidDel="00016118">
          <w:rPr>
            <w:rFonts w:asciiTheme="majorHAnsi" w:eastAsia="Times New Roman" w:hAnsiTheme="majorHAnsi" w:cstheme="majorHAnsi"/>
          </w:rPr>
          <w:delText>HY's time was supported by Gordon and Betty Moore Foundation’s Data-Driven Discovery Initiative, Grant GBMF4563, awarded to E</w:delText>
        </w:r>
        <w:r w:rsidR="000701CA" w:rsidDel="00016118">
          <w:rPr>
            <w:rFonts w:asciiTheme="majorHAnsi" w:eastAsia="Times New Roman" w:hAnsiTheme="majorHAnsi" w:cstheme="majorHAnsi"/>
          </w:rPr>
          <w:delText xml:space="preserve">than </w:delText>
        </w:r>
        <w:r w:rsidR="00C06307" w:rsidRPr="00C06307" w:rsidDel="00016118">
          <w:rPr>
            <w:rFonts w:asciiTheme="majorHAnsi" w:eastAsia="Times New Roman" w:hAnsiTheme="majorHAnsi" w:cstheme="majorHAnsi"/>
          </w:rPr>
          <w:delText>White</w:delText>
        </w:r>
        <w:r w:rsidR="00C06307" w:rsidDel="00016118">
          <w:rPr>
            <w:rFonts w:asciiTheme="majorHAnsi" w:eastAsia="Times New Roman" w:hAnsiTheme="majorHAnsi" w:cstheme="majorHAnsi"/>
          </w:rPr>
          <w:delText xml:space="preserve">. </w:delText>
        </w:r>
        <w:r w:rsidR="00384087" w:rsidDel="00016118">
          <w:rPr>
            <w:rFonts w:asciiTheme="majorHAnsi" w:eastAsia="Times New Roman" w:hAnsiTheme="majorHAnsi" w:cstheme="majorHAnsi"/>
          </w:rPr>
          <w:delText xml:space="preserve">We thank Erica Newman, Justin Kitzes, and Ethan White for helpful and illuminating discussions. </w:delText>
        </w:r>
      </w:del>
    </w:p>
    <w:p w14:paraId="1A0EB90B" w14:textId="0D618A98" w:rsidR="00754408" w:rsidRPr="002E2A57" w:rsidDel="00016118" w:rsidRDefault="00754408">
      <w:pPr>
        <w:rPr>
          <w:del w:id="110" w:author="Renata M. Diaz" w:date="2021-03-16T13:18:00Z"/>
          <w:rFonts w:asciiTheme="majorHAnsi" w:eastAsia="Times New Roman" w:hAnsiTheme="majorHAnsi" w:cstheme="majorHAnsi"/>
        </w:rPr>
      </w:pPr>
    </w:p>
    <w:p w14:paraId="677AF34B" w14:textId="38B1C6E7" w:rsidR="005C4AFA" w:rsidRPr="002E2A57" w:rsidDel="00016118" w:rsidRDefault="005C4AFA">
      <w:pPr>
        <w:rPr>
          <w:del w:id="111" w:author="Renata M. Diaz" w:date="2021-03-16T13:18:00Z"/>
          <w:rFonts w:asciiTheme="majorHAnsi" w:eastAsia="Times New Roman" w:hAnsiTheme="majorHAnsi" w:cstheme="majorHAnsi"/>
          <w:b/>
          <w:bCs/>
        </w:rPr>
      </w:pPr>
      <w:del w:id="112" w:author="Renata M. Diaz" w:date="2021-03-16T13:18:00Z">
        <w:r w:rsidRPr="002E2A57" w:rsidDel="00016118">
          <w:rPr>
            <w:rFonts w:asciiTheme="majorHAnsi" w:eastAsia="Times New Roman" w:hAnsiTheme="majorHAnsi" w:cstheme="majorHAnsi"/>
            <w:b/>
            <w:bCs/>
          </w:rPr>
          <w:br w:type="page"/>
        </w:r>
      </w:del>
    </w:p>
    <w:p w14:paraId="6180E307" w14:textId="014532A4" w:rsidR="00594357" w:rsidDel="00016118" w:rsidRDefault="00594357" w:rsidP="00594357">
      <w:pPr>
        <w:rPr>
          <w:del w:id="113" w:author="Renata M. Diaz" w:date="2021-03-16T13:18:00Z"/>
          <w:rFonts w:asciiTheme="majorHAnsi" w:hAnsiTheme="majorHAnsi" w:cstheme="majorHAnsi"/>
          <w:b/>
          <w:bCs/>
        </w:rPr>
      </w:pPr>
      <w:del w:id="114" w:author="Renata M. Diaz" w:date="2021-03-16T13:18:00Z">
        <w:r w:rsidDel="00016118">
          <w:rPr>
            <w:rFonts w:asciiTheme="majorHAnsi" w:hAnsiTheme="majorHAnsi" w:cstheme="majorHAnsi"/>
            <w:b/>
            <w:bCs/>
          </w:rPr>
          <w:delText>References</w:delText>
        </w:r>
      </w:del>
    </w:p>
    <w:p w14:paraId="289276EF" w14:textId="0E01F3F1" w:rsidR="00594357" w:rsidRPr="000701CA" w:rsidDel="00016118" w:rsidRDefault="00594357" w:rsidP="00594357">
      <w:pPr>
        <w:spacing w:line="480" w:lineRule="auto"/>
        <w:ind w:left="540" w:hanging="540"/>
        <w:rPr>
          <w:del w:id="115" w:author="Renata M. Diaz" w:date="2021-03-16T13:18:00Z"/>
          <w:rFonts w:asciiTheme="majorHAnsi" w:hAnsiTheme="majorHAnsi" w:cstheme="majorHAnsi"/>
        </w:rPr>
      </w:pPr>
      <w:del w:id="116" w:author="Renata M. Diaz" w:date="2021-03-16T13:18:00Z">
        <w:r w:rsidRPr="000701CA" w:rsidDel="00016118">
          <w:rPr>
            <w:rFonts w:asciiTheme="majorHAnsi" w:hAnsiTheme="majorHAnsi" w:cstheme="majorHAnsi"/>
          </w:rPr>
          <w:delText xml:space="preserve">Baldridge, E. (2015). Miscellaneous Abundance Database. figshare. Available at: </w:delText>
        </w:r>
        <w:r w:rsidR="007C4F3C" w:rsidDel="00016118">
          <w:fldChar w:fldCharType="begin"/>
        </w:r>
        <w:r w:rsidR="007C4F3C" w:rsidDel="00016118">
          <w:delInstrText xml:space="preserve"> HYPERLINK </w:delInstrText>
        </w:r>
        <w:r w:rsidR="007C4F3C" w:rsidDel="00016118">
          <w:delInstrText xml:space="preserve">"https://doi.org/10.6084/m9.figshare.95843.v4" </w:delInstrText>
        </w:r>
        <w:r w:rsidR="007C4F3C" w:rsidDel="00016118">
          <w:fldChar w:fldCharType="separate"/>
        </w:r>
        <w:r w:rsidRPr="000701CA" w:rsidDel="00016118">
          <w:rPr>
            <w:rStyle w:val="Hyperlink"/>
            <w:rFonts w:asciiTheme="majorHAnsi" w:hAnsiTheme="majorHAnsi" w:cstheme="majorHAnsi"/>
          </w:rPr>
          <w:delText>https://doi.org/10.6084/m9.figshare.95843.v4</w:delText>
        </w:r>
        <w:r w:rsidR="007C4F3C" w:rsidDel="00016118">
          <w:rPr>
            <w:rStyle w:val="Hyperlink"/>
            <w:rFonts w:asciiTheme="majorHAnsi" w:hAnsiTheme="majorHAnsi" w:cstheme="majorHAnsi"/>
          </w:rPr>
          <w:fldChar w:fldCharType="end"/>
        </w:r>
      </w:del>
    </w:p>
    <w:p w14:paraId="15E97E2D" w14:textId="310CC28F" w:rsidR="00594357" w:rsidDel="00016118" w:rsidRDefault="00594357" w:rsidP="00594357">
      <w:pPr>
        <w:spacing w:after="0" w:line="480" w:lineRule="auto"/>
        <w:ind w:left="540" w:hanging="540"/>
        <w:rPr>
          <w:del w:id="117" w:author="Renata M. Diaz" w:date="2021-03-16T13:18:00Z"/>
          <w:rFonts w:asciiTheme="majorHAnsi" w:eastAsia="Times New Roman" w:hAnsiTheme="majorHAnsi" w:cstheme="majorHAnsi"/>
        </w:rPr>
      </w:pPr>
      <w:del w:id="118" w:author="Renata M. Diaz" w:date="2021-03-16T13:18:00Z">
        <w:r w:rsidRPr="006361DB" w:rsidDel="00016118">
          <w:rPr>
            <w:rFonts w:asciiTheme="majorHAnsi" w:eastAsia="Times New Roman" w:hAnsiTheme="majorHAnsi" w:cstheme="majorHAnsi"/>
          </w:rPr>
          <w:delText xml:space="preserve">Baldridge, E., Harris, D.J., Xiao, X. &amp; White, E.P. (2016). An extensive comparison of species-abundance distribution models. </w:delText>
        </w:r>
        <w:r w:rsidRPr="006361DB" w:rsidDel="00016118">
          <w:rPr>
            <w:rFonts w:asciiTheme="majorHAnsi" w:eastAsia="Times New Roman" w:hAnsiTheme="majorHAnsi" w:cstheme="majorHAnsi"/>
            <w:i/>
            <w:iCs/>
          </w:rPr>
          <w:delText>PeerJ</w:delText>
        </w:r>
        <w:r w:rsidRPr="006361DB" w:rsidDel="00016118">
          <w:rPr>
            <w:rFonts w:asciiTheme="majorHAnsi" w:eastAsia="Times New Roman" w:hAnsiTheme="majorHAnsi" w:cstheme="majorHAnsi"/>
          </w:rPr>
          <w:delText>, 4, e2823.</w:delText>
        </w:r>
      </w:del>
    </w:p>
    <w:p w14:paraId="399A4589" w14:textId="20428B6F" w:rsidR="00594357" w:rsidRPr="006361DB" w:rsidDel="00016118" w:rsidRDefault="00594357" w:rsidP="00594357">
      <w:pPr>
        <w:spacing w:after="0" w:line="480" w:lineRule="auto"/>
        <w:ind w:left="540" w:hanging="540"/>
        <w:rPr>
          <w:del w:id="119" w:author="Renata M. Diaz" w:date="2021-03-16T13:18:00Z"/>
          <w:rFonts w:asciiTheme="majorHAnsi" w:eastAsia="Times New Roman" w:hAnsiTheme="majorHAnsi" w:cstheme="majorHAnsi"/>
        </w:rPr>
      </w:pPr>
      <w:del w:id="120" w:author="Renata M. Diaz" w:date="2021-03-16T13:18:00Z">
        <w:r w:rsidRPr="00746FA9" w:rsidDel="00016118">
          <w:rPr>
            <w:rFonts w:asciiTheme="majorHAnsi" w:eastAsia="Times New Roman" w:hAnsiTheme="majorHAnsi" w:cstheme="majorHAnsi"/>
          </w:rPr>
          <w:delText>Baldridge, E., Harris, D.J., Xiao, X. &amp; White, E.P. (2016).</w:delText>
        </w:r>
        <w:r w:rsidDel="00016118">
          <w:rPr>
            <w:rFonts w:asciiTheme="majorHAnsi" w:eastAsia="Times New Roman" w:hAnsiTheme="majorHAnsi" w:cstheme="majorHAnsi"/>
          </w:rPr>
          <w:delText xml:space="preserve"> Data from</w:delText>
        </w:r>
        <w:r w:rsidRPr="00746FA9" w:rsidDel="00016118">
          <w:rPr>
            <w:rFonts w:asciiTheme="majorHAnsi" w:eastAsia="Times New Roman" w:hAnsiTheme="majorHAnsi" w:cstheme="majorHAnsi"/>
          </w:rPr>
          <w:delText xml:space="preserve"> </w:delText>
        </w:r>
        <w:r w:rsidRPr="006361DB" w:rsidDel="00016118">
          <w:rPr>
            <w:rFonts w:asciiTheme="majorHAnsi" w:eastAsia="Times New Roman" w:hAnsiTheme="majorHAnsi" w:cstheme="majorHAnsi"/>
            <w:i/>
            <w:iCs/>
          </w:rPr>
          <w:delText>An extensive comparison of species-abundance distribution models</w:delText>
        </w:r>
        <w:r w:rsidDel="00016118">
          <w:rPr>
            <w:rFonts w:asciiTheme="majorHAnsi" w:eastAsia="Times New Roman" w:hAnsiTheme="majorHAnsi" w:cstheme="majorHAnsi"/>
          </w:rPr>
          <w:delText xml:space="preserve">. Zenodo. Available at: </w:delText>
        </w:r>
        <w:r w:rsidRPr="00392706" w:rsidDel="00016118">
          <w:rPr>
            <w:rFonts w:asciiTheme="majorHAnsi" w:eastAsia="Times New Roman" w:hAnsiTheme="majorHAnsi" w:cstheme="majorHAnsi"/>
          </w:rPr>
          <w:delText>https://zenodo.org/record/166725</w:delText>
        </w:r>
        <w:r w:rsidRPr="00746FA9" w:rsidDel="00016118">
          <w:rPr>
            <w:rFonts w:asciiTheme="majorHAnsi" w:eastAsia="Times New Roman" w:hAnsiTheme="majorHAnsi" w:cstheme="majorHAnsi"/>
          </w:rPr>
          <w:delText>.</w:delText>
        </w:r>
      </w:del>
    </w:p>
    <w:p w14:paraId="6E6A73A8" w14:textId="6D540878" w:rsidR="00594357" w:rsidRPr="006361DB" w:rsidDel="00016118" w:rsidRDefault="00594357" w:rsidP="00594357">
      <w:pPr>
        <w:spacing w:after="0" w:line="480" w:lineRule="auto"/>
        <w:ind w:left="540" w:hanging="540"/>
        <w:rPr>
          <w:del w:id="121" w:author="Renata M. Diaz" w:date="2021-03-16T13:18:00Z"/>
          <w:rFonts w:asciiTheme="majorHAnsi" w:eastAsia="Times New Roman" w:hAnsiTheme="majorHAnsi" w:cstheme="majorHAnsi"/>
        </w:rPr>
      </w:pPr>
      <w:del w:id="122" w:author="Renata M. Diaz" w:date="2021-03-16T13:18:00Z">
        <w:r w:rsidRPr="006361DB" w:rsidDel="00016118">
          <w:rPr>
            <w:rFonts w:asciiTheme="majorHAnsi" w:eastAsia="Times New Roman" w:hAnsiTheme="majorHAnsi" w:cstheme="majorHAnsi"/>
          </w:rPr>
          <w:delText xml:space="preserve">Chesson, P. (2000). Mechanisms of Maintenance of Species Diversity. </w:delText>
        </w:r>
        <w:r w:rsidRPr="006361DB" w:rsidDel="00016118">
          <w:rPr>
            <w:rFonts w:asciiTheme="majorHAnsi" w:eastAsia="Times New Roman" w:hAnsiTheme="majorHAnsi" w:cstheme="majorHAnsi"/>
            <w:i/>
            <w:iCs/>
          </w:rPr>
          <w:delText>Annual Review of Ecology and Systematics</w:delText>
        </w:r>
        <w:r w:rsidRPr="006361DB" w:rsidDel="00016118">
          <w:rPr>
            <w:rFonts w:asciiTheme="majorHAnsi" w:eastAsia="Times New Roman" w:hAnsiTheme="majorHAnsi" w:cstheme="majorHAnsi"/>
          </w:rPr>
          <w:delText>, 31, 343–366.</w:delText>
        </w:r>
      </w:del>
    </w:p>
    <w:p w14:paraId="04E3DA89" w14:textId="31B3EBF4" w:rsidR="00594357" w:rsidRPr="006361DB" w:rsidDel="00016118" w:rsidRDefault="00594357" w:rsidP="00594357">
      <w:pPr>
        <w:spacing w:after="0" w:line="480" w:lineRule="auto"/>
        <w:ind w:left="540" w:hanging="540"/>
        <w:rPr>
          <w:del w:id="123" w:author="Renata M. Diaz" w:date="2021-03-16T13:18:00Z"/>
          <w:rFonts w:asciiTheme="majorHAnsi" w:eastAsia="Times New Roman" w:hAnsiTheme="majorHAnsi" w:cstheme="majorHAnsi"/>
        </w:rPr>
      </w:pPr>
      <w:del w:id="124" w:author="Renata M. Diaz" w:date="2021-03-16T13:18:00Z">
        <w:r w:rsidRPr="006361DB" w:rsidDel="00016118">
          <w:rPr>
            <w:rFonts w:asciiTheme="majorHAnsi" w:eastAsia="Times New Roman" w:hAnsiTheme="majorHAnsi" w:cstheme="majorHAnsi"/>
          </w:rPr>
          <w:delText xml:space="preserve">Favretti, M. (2018). Remarks on the Maximum Entropy Principle with Application to the Maximum Entropy Theory of Ecology. </w:delText>
        </w:r>
        <w:r w:rsidRPr="006361DB" w:rsidDel="00016118">
          <w:rPr>
            <w:rFonts w:asciiTheme="majorHAnsi" w:eastAsia="Times New Roman" w:hAnsiTheme="majorHAnsi" w:cstheme="majorHAnsi"/>
            <w:i/>
            <w:iCs/>
          </w:rPr>
          <w:delText>Entropy</w:delText>
        </w:r>
        <w:r w:rsidRPr="006361DB" w:rsidDel="00016118">
          <w:rPr>
            <w:rFonts w:asciiTheme="majorHAnsi" w:eastAsia="Times New Roman" w:hAnsiTheme="majorHAnsi" w:cstheme="majorHAnsi"/>
          </w:rPr>
          <w:delText>, 20, 11.</w:delText>
        </w:r>
      </w:del>
    </w:p>
    <w:p w14:paraId="34437FD4" w14:textId="2048503D" w:rsidR="00594357" w:rsidRPr="006361DB" w:rsidDel="00016118" w:rsidRDefault="00594357" w:rsidP="00594357">
      <w:pPr>
        <w:spacing w:after="0" w:line="480" w:lineRule="auto"/>
        <w:ind w:left="540" w:hanging="540"/>
        <w:rPr>
          <w:del w:id="125" w:author="Renata M. Diaz" w:date="2021-03-16T13:18:00Z"/>
          <w:rFonts w:asciiTheme="majorHAnsi" w:eastAsia="Times New Roman" w:hAnsiTheme="majorHAnsi" w:cstheme="majorHAnsi"/>
        </w:rPr>
      </w:pPr>
      <w:del w:id="126" w:author="Renata M. Diaz" w:date="2021-03-16T13:18:00Z">
        <w:r w:rsidRPr="006361DB" w:rsidDel="00016118">
          <w:rPr>
            <w:rFonts w:asciiTheme="majorHAnsi" w:eastAsia="Times New Roman" w:hAnsiTheme="majorHAnsi" w:cstheme="majorHAnsi"/>
          </w:rPr>
          <w:delText xml:space="preserve">Fisher, R.A., Corbet, A.S. &amp; Williams, C.B. (1943). The Relation Between the Number of Species and the Number of Individuals in a Random Sample of an Animal Population. </w:delText>
        </w:r>
        <w:r w:rsidRPr="006361DB" w:rsidDel="00016118">
          <w:rPr>
            <w:rFonts w:asciiTheme="majorHAnsi" w:eastAsia="Times New Roman" w:hAnsiTheme="majorHAnsi" w:cstheme="majorHAnsi"/>
            <w:i/>
            <w:iCs/>
          </w:rPr>
          <w:delText>Journal of Animal Ecology</w:delText>
        </w:r>
        <w:r w:rsidRPr="006361DB" w:rsidDel="00016118">
          <w:rPr>
            <w:rFonts w:asciiTheme="majorHAnsi" w:eastAsia="Times New Roman" w:hAnsiTheme="majorHAnsi" w:cstheme="majorHAnsi"/>
          </w:rPr>
          <w:delText>, 12, 42–58.</w:delText>
        </w:r>
      </w:del>
    </w:p>
    <w:p w14:paraId="1C8BBB7D" w14:textId="4A329911" w:rsidR="00594357" w:rsidRPr="006361DB" w:rsidDel="00016118" w:rsidRDefault="00594357" w:rsidP="00594357">
      <w:pPr>
        <w:spacing w:after="0" w:line="480" w:lineRule="auto"/>
        <w:ind w:left="540" w:hanging="540"/>
        <w:rPr>
          <w:del w:id="127" w:author="Renata M. Diaz" w:date="2021-03-16T13:18:00Z"/>
          <w:rFonts w:asciiTheme="majorHAnsi" w:eastAsia="Times New Roman" w:hAnsiTheme="majorHAnsi" w:cstheme="majorHAnsi"/>
        </w:rPr>
      </w:pPr>
      <w:del w:id="128" w:author="Renata M. Diaz" w:date="2021-03-16T13:18:00Z">
        <w:r w:rsidRPr="006361DB" w:rsidDel="00016118">
          <w:rPr>
            <w:rFonts w:asciiTheme="majorHAnsi" w:eastAsia="Times New Roman" w:hAnsiTheme="majorHAnsi" w:cstheme="majorHAnsi"/>
          </w:rPr>
          <w:delText xml:space="preserve">Frank, S.A. (2009). The common patterns of nature. </w:delText>
        </w:r>
        <w:r w:rsidRPr="006361DB" w:rsidDel="00016118">
          <w:rPr>
            <w:rFonts w:asciiTheme="majorHAnsi" w:eastAsia="Times New Roman" w:hAnsiTheme="majorHAnsi" w:cstheme="majorHAnsi"/>
            <w:i/>
            <w:iCs/>
          </w:rPr>
          <w:delText>Journal of Evolutionary Biology</w:delText>
        </w:r>
        <w:r w:rsidRPr="006361DB" w:rsidDel="00016118">
          <w:rPr>
            <w:rFonts w:asciiTheme="majorHAnsi" w:eastAsia="Times New Roman" w:hAnsiTheme="majorHAnsi" w:cstheme="majorHAnsi"/>
          </w:rPr>
          <w:delText>, 22, 1563–1585.</w:delText>
        </w:r>
      </w:del>
    </w:p>
    <w:p w14:paraId="37A46B39" w14:textId="02B197B7" w:rsidR="00594357" w:rsidRPr="006361DB" w:rsidDel="00016118" w:rsidRDefault="00594357" w:rsidP="00594357">
      <w:pPr>
        <w:spacing w:after="0" w:line="480" w:lineRule="auto"/>
        <w:ind w:left="540" w:hanging="540"/>
        <w:rPr>
          <w:del w:id="129" w:author="Renata M. Diaz" w:date="2021-03-16T13:18:00Z"/>
          <w:rFonts w:asciiTheme="majorHAnsi" w:eastAsia="Times New Roman" w:hAnsiTheme="majorHAnsi" w:cstheme="majorHAnsi"/>
        </w:rPr>
      </w:pPr>
      <w:del w:id="130" w:author="Renata M. Diaz" w:date="2021-03-16T13:18:00Z">
        <w:r w:rsidRPr="006361DB" w:rsidDel="00016118">
          <w:rPr>
            <w:rFonts w:asciiTheme="majorHAnsi" w:eastAsia="Times New Roman" w:hAnsiTheme="majorHAnsi" w:cstheme="majorHAnsi"/>
          </w:rPr>
          <w:delText xml:space="preserve">Frank, S.A. (2019). The common patterns of abundance: the log series and Zipf’s law. </w:delText>
        </w:r>
        <w:r w:rsidRPr="006361DB" w:rsidDel="00016118">
          <w:rPr>
            <w:rFonts w:asciiTheme="majorHAnsi" w:eastAsia="Times New Roman" w:hAnsiTheme="majorHAnsi" w:cstheme="majorHAnsi"/>
            <w:i/>
            <w:iCs/>
          </w:rPr>
          <w:delText>F1000Res</w:delText>
        </w:r>
        <w:r w:rsidRPr="006361DB" w:rsidDel="00016118">
          <w:rPr>
            <w:rFonts w:asciiTheme="majorHAnsi" w:eastAsia="Times New Roman" w:hAnsiTheme="majorHAnsi" w:cstheme="majorHAnsi"/>
          </w:rPr>
          <w:delText>, 8, 334.</w:delText>
        </w:r>
      </w:del>
    </w:p>
    <w:p w14:paraId="39B2481E" w14:textId="07D2DC87" w:rsidR="00594357" w:rsidRPr="006361DB" w:rsidDel="00016118" w:rsidRDefault="00594357" w:rsidP="00594357">
      <w:pPr>
        <w:spacing w:after="0" w:line="480" w:lineRule="auto"/>
        <w:ind w:left="540" w:hanging="540"/>
        <w:rPr>
          <w:del w:id="131" w:author="Renata M. Diaz" w:date="2021-03-16T13:18:00Z"/>
          <w:rFonts w:asciiTheme="majorHAnsi" w:eastAsia="Times New Roman" w:hAnsiTheme="majorHAnsi" w:cstheme="majorHAnsi"/>
        </w:rPr>
      </w:pPr>
      <w:del w:id="132" w:author="Renata M. Diaz" w:date="2021-03-16T13:18:00Z">
        <w:r w:rsidRPr="006361DB" w:rsidDel="00016118">
          <w:rPr>
            <w:rFonts w:asciiTheme="majorHAnsi" w:eastAsia="Times New Roman" w:hAnsiTheme="majorHAnsi" w:cstheme="majorHAnsi"/>
          </w:rPr>
          <w:delText xml:space="preserve">Haegeman, B. &amp; Loreau, M. (2008). Limitations of entropy maximization in ecology. </w:delText>
        </w:r>
        <w:r w:rsidRPr="006361DB" w:rsidDel="00016118">
          <w:rPr>
            <w:rFonts w:asciiTheme="majorHAnsi" w:eastAsia="Times New Roman" w:hAnsiTheme="majorHAnsi" w:cstheme="majorHAnsi"/>
            <w:i/>
            <w:iCs/>
          </w:rPr>
          <w:delText>Oikos</w:delText>
        </w:r>
        <w:r w:rsidRPr="006361DB" w:rsidDel="00016118">
          <w:rPr>
            <w:rFonts w:asciiTheme="majorHAnsi" w:eastAsia="Times New Roman" w:hAnsiTheme="majorHAnsi" w:cstheme="majorHAnsi"/>
          </w:rPr>
          <w:delText>, 117, 1700–1710.</w:delText>
        </w:r>
      </w:del>
    </w:p>
    <w:p w14:paraId="07857BA5" w14:textId="1BB8B041" w:rsidR="00594357" w:rsidRPr="006361DB" w:rsidDel="00016118" w:rsidRDefault="00594357" w:rsidP="00594357">
      <w:pPr>
        <w:spacing w:after="0" w:line="480" w:lineRule="auto"/>
        <w:ind w:left="540" w:hanging="540"/>
        <w:rPr>
          <w:del w:id="133" w:author="Renata M. Diaz" w:date="2021-03-16T13:18:00Z"/>
          <w:rFonts w:asciiTheme="majorHAnsi" w:eastAsia="Times New Roman" w:hAnsiTheme="majorHAnsi" w:cstheme="majorHAnsi"/>
        </w:rPr>
      </w:pPr>
      <w:del w:id="134" w:author="Renata M. Diaz" w:date="2021-03-16T13:18:00Z">
        <w:r w:rsidRPr="006361DB" w:rsidDel="00016118">
          <w:rPr>
            <w:rFonts w:asciiTheme="majorHAnsi" w:eastAsia="Times New Roman" w:hAnsiTheme="majorHAnsi" w:cstheme="majorHAnsi"/>
          </w:rPr>
          <w:delText xml:space="preserve">Harte, J. (2011). </w:delText>
        </w:r>
        <w:r w:rsidRPr="006361DB" w:rsidDel="00016118">
          <w:rPr>
            <w:rFonts w:asciiTheme="majorHAnsi" w:eastAsia="Times New Roman" w:hAnsiTheme="majorHAnsi" w:cstheme="majorHAnsi"/>
            <w:i/>
            <w:iCs/>
          </w:rPr>
          <w:delText>Maximum Entropy and Ecology: A Theory of Abundance, Distribution, and Energetics</w:delText>
        </w:r>
        <w:r w:rsidRPr="006361DB" w:rsidDel="00016118">
          <w:rPr>
            <w:rFonts w:asciiTheme="majorHAnsi" w:eastAsia="Times New Roman" w:hAnsiTheme="majorHAnsi" w:cstheme="majorHAnsi"/>
          </w:rPr>
          <w:delText>. Oxford University Press.</w:delText>
        </w:r>
      </w:del>
    </w:p>
    <w:p w14:paraId="26E52D21" w14:textId="075693FA" w:rsidR="00594357" w:rsidRPr="006361DB" w:rsidDel="00016118" w:rsidRDefault="00594357" w:rsidP="00594357">
      <w:pPr>
        <w:spacing w:after="0" w:line="480" w:lineRule="auto"/>
        <w:ind w:left="540" w:hanging="540"/>
        <w:rPr>
          <w:del w:id="135" w:author="Renata M. Diaz" w:date="2021-03-16T13:18:00Z"/>
          <w:rFonts w:asciiTheme="majorHAnsi" w:eastAsia="Times New Roman" w:hAnsiTheme="majorHAnsi" w:cstheme="majorHAnsi"/>
        </w:rPr>
      </w:pPr>
      <w:del w:id="136" w:author="Renata M. Diaz" w:date="2021-03-16T13:18:00Z">
        <w:r w:rsidRPr="006361DB" w:rsidDel="00016118">
          <w:rPr>
            <w:rFonts w:asciiTheme="majorHAnsi" w:eastAsia="Times New Roman" w:hAnsiTheme="majorHAnsi" w:cstheme="majorHAnsi"/>
          </w:rPr>
          <w:delText xml:space="preserve">Harte, J. &amp; Newman, E.A. (2014). Maximum information entropy: a foundation for ecological theory. </w:delText>
        </w:r>
        <w:r w:rsidRPr="006361DB" w:rsidDel="00016118">
          <w:rPr>
            <w:rFonts w:asciiTheme="majorHAnsi" w:eastAsia="Times New Roman" w:hAnsiTheme="majorHAnsi" w:cstheme="majorHAnsi"/>
            <w:i/>
            <w:iCs/>
          </w:rPr>
          <w:delText>Trends in Ecology &amp; Evolution</w:delText>
        </w:r>
        <w:r w:rsidRPr="006361DB" w:rsidDel="00016118">
          <w:rPr>
            <w:rFonts w:asciiTheme="majorHAnsi" w:eastAsia="Times New Roman" w:hAnsiTheme="majorHAnsi" w:cstheme="majorHAnsi"/>
          </w:rPr>
          <w:delText>, 29, 384–389.</w:delText>
        </w:r>
      </w:del>
    </w:p>
    <w:p w14:paraId="410109B4" w14:textId="360E8310" w:rsidR="00594357" w:rsidRPr="006361DB" w:rsidDel="00016118" w:rsidRDefault="00594357" w:rsidP="00594357">
      <w:pPr>
        <w:spacing w:after="0" w:line="480" w:lineRule="auto"/>
        <w:ind w:left="540" w:hanging="540"/>
        <w:rPr>
          <w:del w:id="137" w:author="Renata M. Diaz" w:date="2021-03-16T13:18:00Z"/>
          <w:rFonts w:asciiTheme="majorHAnsi" w:eastAsia="Times New Roman" w:hAnsiTheme="majorHAnsi" w:cstheme="majorHAnsi"/>
        </w:rPr>
      </w:pPr>
      <w:del w:id="138" w:author="Renata M. Diaz" w:date="2021-03-16T13:18:00Z">
        <w:r w:rsidRPr="006361DB" w:rsidDel="00016118">
          <w:rPr>
            <w:rFonts w:asciiTheme="majorHAnsi" w:eastAsia="Times New Roman" w:hAnsiTheme="majorHAnsi" w:cstheme="majorHAnsi"/>
          </w:rPr>
          <w:delText xml:space="preserve">Harte, J., Zillio, T., Conlisk, E. &amp; Smith, A.B. (2008). Maximum Entropy and the State-Variable Approach to Macroecology. </w:delText>
        </w:r>
        <w:r w:rsidRPr="006361DB" w:rsidDel="00016118">
          <w:rPr>
            <w:rFonts w:asciiTheme="majorHAnsi" w:eastAsia="Times New Roman" w:hAnsiTheme="majorHAnsi" w:cstheme="majorHAnsi"/>
            <w:i/>
            <w:iCs/>
          </w:rPr>
          <w:delText>Ecology</w:delText>
        </w:r>
        <w:r w:rsidRPr="006361DB" w:rsidDel="00016118">
          <w:rPr>
            <w:rFonts w:asciiTheme="majorHAnsi" w:eastAsia="Times New Roman" w:hAnsiTheme="majorHAnsi" w:cstheme="majorHAnsi"/>
          </w:rPr>
          <w:delText>, 89, 2700–2711.</w:delText>
        </w:r>
      </w:del>
    </w:p>
    <w:p w14:paraId="5FDE1980" w14:textId="42BBEE27" w:rsidR="00594357" w:rsidRPr="006361DB" w:rsidDel="00016118" w:rsidRDefault="00594357" w:rsidP="00594357">
      <w:pPr>
        <w:spacing w:after="0" w:line="480" w:lineRule="auto"/>
        <w:ind w:left="540" w:hanging="540"/>
        <w:rPr>
          <w:del w:id="139" w:author="Renata M. Diaz" w:date="2021-03-16T13:18:00Z"/>
          <w:rFonts w:asciiTheme="majorHAnsi" w:eastAsia="Times New Roman" w:hAnsiTheme="majorHAnsi" w:cstheme="majorHAnsi"/>
        </w:rPr>
      </w:pPr>
      <w:del w:id="140" w:author="Renata M. Diaz" w:date="2021-03-16T13:18:00Z">
        <w:r w:rsidRPr="006361DB" w:rsidDel="00016118">
          <w:rPr>
            <w:rFonts w:asciiTheme="majorHAnsi" w:eastAsia="Times New Roman" w:hAnsiTheme="majorHAnsi" w:cstheme="majorHAnsi"/>
          </w:rPr>
          <w:delText xml:space="preserve">Jaynes, E.T. (1957). Information Theory and Statistical Mechanics. </w:delText>
        </w:r>
        <w:r w:rsidRPr="006361DB" w:rsidDel="00016118">
          <w:rPr>
            <w:rFonts w:asciiTheme="majorHAnsi" w:eastAsia="Times New Roman" w:hAnsiTheme="majorHAnsi" w:cstheme="majorHAnsi"/>
            <w:i/>
            <w:iCs/>
          </w:rPr>
          <w:delText>Phys. Rev.</w:delText>
        </w:r>
        <w:r w:rsidRPr="006361DB" w:rsidDel="00016118">
          <w:rPr>
            <w:rFonts w:asciiTheme="majorHAnsi" w:eastAsia="Times New Roman" w:hAnsiTheme="majorHAnsi" w:cstheme="majorHAnsi"/>
          </w:rPr>
          <w:delText>, 106, 620–630.</w:delText>
        </w:r>
      </w:del>
    </w:p>
    <w:p w14:paraId="66853EE8" w14:textId="5A638EE2" w:rsidR="00594357" w:rsidRPr="006361DB" w:rsidDel="00016118" w:rsidRDefault="00594357" w:rsidP="00594357">
      <w:pPr>
        <w:spacing w:after="0" w:line="480" w:lineRule="auto"/>
        <w:ind w:left="540" w:hanging="540"/>
        <w:rPr>
          <w:del w:id="141" w:author="Renata M. Diaz" w:date="2021-03-16T13:18:00Z"/>
          <w:rFonts w:asciiTheme="majorHAnsi" w:eastAsia="Times New Roman" w:hAnsiTheme="majorHAnsi" w:cstheme="majorHAnsi"/>
        </w:rPr>
      </w:pPr>
      <w:del w:id="142" w:author="Renata M. Diaz" w:date="2021-03-16T13:18:00Z">
        <w:r w:rsidRPr="006361DB" w:rsidDel="00016118">
          <w:rPr>
            <w:rFonts w:asciiTheme="majorHAnsi" w:eastAsia="Times New Roman" w:hAnsiTheme="majorHAnsi" w:cstheme="majorHAnsi"/>
          </w:rPr>
          <w:delText xml:space="preserve">Lawton, J.H. (1999). Are There General Laws in Ecology? </w:delText>
        </w:r>
        <w:r w:rsidRPr="006361DB" w:rsidDel="00016118">
          <w:rPr>
            <w:rFonts w:asciiTheme="majorHAnsi" w:eastAsia="Times New Roman" w:hAnsiTheme="majorHAnsi" w:cstheme="majorHAnsi"/>
            <w:i/>
            <w:iCs/>
          </w:rPr>
          <w:delText>Oikos</w:delText>
        </w:r>
        <w:r w:rsidRPr="006361DB" w:rsidDel="00016118">
          <w:rPr>
            <w:rFonts w:asciiTheme="majorHAnsi" w:eastAsia="Times New Roman" w:hAnsiTheme="majorHAnsi" w:cstheme="majorHAnsi"/>
          </w:rPr>
          <w:delText>, 84, 177.</w:delText>
        </w:r>
      </w:del>
    </w:p>
    <w:p w14:paraId="20CB2A57" w14:textId="49CA2992" w:rsidR="00594357" w:rsidRPr="006361DB" w:rsidDel="00016118" w:rsidRDefault="00594357" w:rsidP="00594357">
      <w:pPr>
        <w:spacing w:after="0" w:line="480" w:lineRule="auto"/>
        <w:ind w:left="540" w:hanging="540"/>
        <w:rPr>
          <w:del w:id="143" w:author="Renata M. Diaz" w:date="2021-03-16T13:18:00Z"/>
          <w:rFonts w:asciiTheme="majorHAnsi" w:eastAsia="Times New Roman" w:hAnsiTheme="majorHAnsi" w:cstheme="majorHAnsi"/>
        </w:rPr>
      </w:pPr>
      <w:del w:id="144" w:author="Renata M. Diaz" w:date="2021-03-16T13:18:00Z">
        <w:r w:rsidRPr="006361DB" w:rsidDel="00016118">
          <w:rPr>
            <w:rFonts w:asciiTheme="majorHAnsi" w:eastAsia="Times New Roman" w:hAnsiTheme="majorHAnsi" w:cstheme="majorHAnsi"/>
          </w:rPr>
          <w:delText xml:space="preserve">Locey, K.J. &amp; White, E.P. (2013). How species richness and total abundance constrain the distribution of abundance. </w:delText>
        </w:r>
        <w:r w:rsidRPr="006361DB" w:rsidDel="00016118">
          <w:rPr>
            <w:rFonts w:asciiTheme="majorHAnsi" w:eastAsia="Times New Roman" w:hAnsiTheme="majorHAnsi" w:cstheme="majorHAnsi"/>
            <w:i/>
            <w:iCs/>
          </w:rPr>
          <w:delText>Ecology Letters</w:delText>
        </w:r>
        <w:r w:rsidRPr="006361DB" w:rsidDel="00016118">
          <w:rPr>
            <w:rFonts w:asciiTheme="majorHAnsi" w:eastAsia="Times New Roman" w:hAnsiTheme="majorHAnsi" w:cstheme="majorHAnsi"/>
          </w:rPr>
          <w:delText>, 16, 1177–1185.</w:delText>
        </w:r>
      </w:del>
    </w:p>
    <w:p w14:paraId="2D242033" w14:textId="601698C9" w:rsidR="00594357" w:rsidRPr="006361DB" w:rsidDel="00016118" w:rsidRDefault="00594357" w:rsidP="00594357">
      <w:pPr>
        <w:spacing w:after="0" w:line="480" w:lineRule="auto"/>
        <w:ind w:left="540" w:hanging="540"/>
        <w:rPr>
          <w:del w:id="145" w:author="Renata M. Diaz" w:date="2021-03-16T13:18:00Z"/>
          <w:rFonts w:asciiTheme="majorHAnsi" w:eastAsia="Times New Roman" w:hAnsiTheme="majorHAnsi" w:cstheme="majorHAnsi"/>
        </w:rPr>
      </w:pPr>
      <w:del w:id="146" w:author="Renata M. Diaz" w:date="2021-03-16T13:18:00Z">
        <w:r w:rsidRPr="006361DB" w:rsidDel="00016118">
          <w:rPr>
            <w:rFonts w:asciiTheme="majorHAnsi" w:eastAsia="Times New Roman" w:hAnsiTheme="majorHAnsi" w:cstheme="majorHAnsi"/>
          </w:rPr>
          <w:delText xml:space="preserve">McGill, B.J., Etienne, R.S., Gray, J.S., Alonso, D., Anderson, M.J., Benecha, H.K., </w:delText>
        </w:r>
        <w:r w:rsidDel="00016118">
          <w:rPr>
            <w:rFonts w:asciiTheme="majorHAnsi" w:eastAsia="Times New Roman" w:hAnsiTheme="majorHAnsi" w:cstheme="majorHAnsi"/>
            <w:i/>
            <w:iCs/>
          </w:rPr>
          <w:delText>et al.</w:delText>
        </w:r>
        <w:r w:rsidRPr="006361DB" w:rsidDel="00016118">
          <w:rPr>
            <w:rFonts w:asciiTheme="majorHAnsi" w:eastAsia="Times New Roman" w:hAnsiTheme="majorHAnsi" w:cstheme="majorHAnsi"/>
          </w:rPr>
          <w:delText xml:space="preserve"> (2007). Species abundance distributions: moving beyond single prediction theories to integration within an ecological framework. </w:delText>
        </w:r>
        <w:r w:rsidRPr="006361DB" w:rsidDel="00016118">
          <w:rPr>
            <w:rFonts w:asciiTheme="majorHAnsi" w:eastAsia="Times New Roman" w:hAnsiTheme="majorHAnsi" w:cstheme="majorHAnsi"/>
            <w:i/>
            <w:iCs/>
          </w:rPr>
          <w:delText>Ecol Letters</w:delText>
        </w:r>
        <w:r w:rsidRPr="006361DB" w:rsidDel="00016118">
          <w:rPr>
            <w:rFonts w:asciiTheme="majorHAnsi" w:eastAsia="Times New Roman" w:hAnsiTheme="majorHAnsi" w:cstheme="majorHAnsi"/>
          </w:rPr>
          <w:delText>, 10, 995–1015.</w:delText>
        </w:r>
      </w:del>
    </w:p>
    <w:p w14:paraId="5DF42123" w14:textId="44235A99" w:rsidR="00594357" w:rsidRPr="006361DB" w:rsidDel="00016118" w:rsidRDefault="00594357" w:rsidP="00594357">
      <w:pPr>
        <w:spacing w:after="0" w:line="480" w:lineRule="auto"/>
        <w:ind w:left="540" w:hanging="540"/>
        <w:rPr>
          <w:del w:id="147" w:author="Renata M. Diaz" w:date="2021-03-16T13:18:00Z"/>
          <w:rFonts w:asciiTheme="majorHAnsi" w:eastAsia="Times New Roman" w:hAnsiTheme="majorHAnsi" w:cstheme="majorHAnsi"/>
        </w:rPr>
      </w:pPr>
      <w:del w:id="148" w:author="Renata M. Diaz" w:date="2021-03-16T13:18:00Z">
        <w:r w:rsidRPr="006361DB" w:rsidDel="00016118">
          <w:rPr>
            <w:rFonts w:asciiTheme="majorHAnsi" w:eastAsia="Times New Roman" w:hAnsiTheme="majorHAnsi" w:cstheme="majorHAnsi"/>
          </w:rPr>
          <w:delText xml:space="preserve">Meyer, D., Dimitriadou, E., Hornik, K., Weingessel, A. &amp; Leisch, F. (2019). </w:delText>
        </w:r>
        <w:r w:rsidRPr="006361DB" w:rsidDel="00016118">
          <w:rPr>
            <w:rFonts w:asciiTheme="majorHAnsi" w:eastAsia="Times New Roman" w:hAnsiTheme="majorHAnsi" w:cstheme="majorHAnsi"/>
            <w:i/>
            <w:iCs/>
          </w:rPr>
          <w:delText xml:space="preserve">e1071: Misc Functions of the Department of Statistics, Probability Theory Group (Formerly: E1071), </w:delText>
        </w:r>
        <w:r w:rsidRPr="004A4AE2" w:rsidDel="00016118">
          <w:rPr>
            <w:rFonts w:asciiTheme="majorHAnsi" w:eastAsia="Times New Roman" w:hAnsiTheme="majorHAnsi" w:cstheme="majorHAnsi"/>
          </w:rPr>
          <w:delText>TU Wien</w:delText>
        </w:r>
        <w:r w:rsidRPr="00626D75" w:rsidDel="00016118">
          <w:rPr>
            <w:rFonts w:asciiTheme="majorHAnsi" w:eastAsia="Times New Roman" w:hAnsiTheme="majorHAnsi" w:cstheme="majorHAnsi"/>
          </w:rPr>
          <w:delText>.</w:delText>
        </w:r>
        <w:r w:rsidDel="00016118">
          <w:rPr>
            <w:rFonts w:asciiTheme="majorHAnsi" w:eastAsia="Times New Roman" w:hAnsiTheme="majorHAnsi" w:cstheme="majorHAnsi"/>
          </w:rPr>
          <w:delText xml:space="preserve"> </w:delText>
        </w:r>
        <w:r w:rsidRPr="00626D75" w:rsidDel="00016118">
          <w:rPr>
            <w:rFonts w:asciiTheme="majorHAnsi" w:eastAsia="Times New Roman" w:hAnsiTheme="majorHAnsi" w:cstheme="majorHAnsi"/>
          </w:rPr>
          <w:delText xml:space="preserve">R package version 1.7-4. </w:delText>
        </w:r>
        <w:r w:rsidR="007C4F3C" w:rsidDel="00016118">
          <w:fldChar w:fldCharType="begin"/>
        </w:r>
        <w:r w:rsidR="007C4F3C" w:rsidDel="00016118">
          <w:delInstrText xml:space="preserve"> HYPERLINK "https://CRAN.R-project.org/package=e1071" </w:delInstrText>
        </w:r>
        <w:r w:rsidR="007C4F3C" w:rsidDel="00016118">
          <w:fldChar w:fldCharType="separate"/>
        </w:r>
        <w:r w:rsidRPr="00491430" w:rsidDel="00016118">
          <w:rPr>
            <w:rStyle w:val="Hyperlink"/>
            <w:rFonts w:asciiTheme="majorHAnsi" w:eastAsia="Times New Roman" w:hAnsiTheme="majorHAnsi" w:cstheme="majorHAnsi"/>
          </w:rPr>
          <w:delText>https://CRAN.R-project.org/package=e1071</w:delText>
        </w:r>
        <w:r w:rsidR="007C4F3C" w:rsidDel="00016118">
          <w:rPr>
            <w:rStyle w:val="Hyperlink"/>
            <w:rFonts w:asciiTheme="majorHAnsi" w:eastAsia="Times New Roman" w:hAnsiTheme="majorHAnsi" w:cstheme="majorHAnsi"/>
          </w:rPr>
          <w:fldChar w:fldCharType="end"/>
        </w:r>
        <w:r w:rsidDel="00016118">
          <w:rPr>
            <w:rFonts w:asciiTheme="majorHAnsi" w:eastAsia="Times New Roman" w:hAnsiTheme="majorHAnsi" w:cstheme="majorHAnsi"/>
          </w:rPr>
          <w:delText xml:space="preserve"> </w:delText>
        </w:r>
      </w:del>
    </w:p>
    <w:p w14:paraId="79A82908" w14:textId="448D7104" w:rsidR="00594357" w:rsidRPr="006361DB" w:rsidDel="00016118" w:rsidRDefault="00594357" w:rsidP="00594357">
      <w:pPr>
        <w:spacing w:after="0" w:line="480" w:lineRule="auto"/>
        <w:ind w:left="540" w:hanging="540"/>
        <w:rPr>
          <w:del w:id="149" w:author="Renata M. Diaz" w:date="2021-03-16T13:18:00Z"/>
          <w:rFonts w:asciiTheme="majorHAnsi" w:eastAsia="Times New Roman" w:hAnsiTheme="majorHAnsi" w:cstheme="majorHAnsi"/>
        </w:rPr>
      </w:pPr>
      <w:del w:id="150" w:author="Renata M. Diaz" w:date="2021-03-16T13:18:00Z">
        <w:r w:rsidRPr="006361DB" w:rsidDel="00016118">
          <w:rPr>
            <w:rFonts w:asciiTheme="majorHAnsi" w:eastAsia="Times New Roman" w:hAnsiTheme="majorHAnsi" w:cstheme="majorHAnsi"/>
          </w:rPr>
          <w:delText xml:space="preserve">Phillips, O. &amp; Miller, J.S. (2002). </w:delText>
        </w:r>
        <w:r w:rsidRPr="006361DB" w:rsidDel="00016118">
          <w:rPr>
            <w:rFonts w:asciiTheme="majorHAnsi" w:eastAsia="Times New Roman" w:hAnsiTheme="majorHAnsi" w:cstheme="majorHAnsi"/>
            <w:i/>
            <w:iCs/>
          </w:rPr>
          <w:delText>Global patterns of plant diversity: Alwyn H. Gentry’s forest transect data set</w:delText>
        </w:r>
        <w:r w:rsidRPr="006361DB" w:rsidDel="00016118">
          <w:rPr>
            <w:rFonts w:asciiTheme="majorHAnsi" w:eastAsia="Times New Roman" w:hAnsiTheme="majorHAnsi" w:cstheme="majorHAnsi"/>
          </w:rPr>
          <w:delText>. Missouri Botanical Press.</w:delText>
        </w:r>
      </w:del>
    </w:p>
    <w:p w14:paraId="433B18A2" w14:textId="3FF739CD" w:rsidR="00594357" w:rsidRPr="006361DB" w:rsidDel="00016118" w:rsidRDefault="00594357" w:rsidP="00594357">
      <w:pPr>
        <w:spacing w:after="0" w:line="480" w:lineRule="auto"/>
        <w:ind w:left="540" w:hanging="540"/>
        <w:rPr>
          <w:del w:id="151" w:author="Renata M. Diaz" w:date="2021-03-16T13:18:00Z"/>
          <w:rFonts w:asciiTheme="majorHAnsi" w:eastAsia="Times New Roman" w:hAnsiTheme="majorHAnsi" w:cstheme="majorHAnsi"/>
        </w:rPr>
      </w:pPr>
      <w:del w:id="152" w:author="Renata M. Diaz" w:date="2021-03-16T13:18:00Z">
        <w:r w:rsidRPr="006361DB" w:rsidDel="00016118">
          <w:rPr>
            <w:rFonts w:asciiTheme="majorHAnsi" w:eastAsia="Times New Roman" w:hAnsiTheme="majorHAnsi" w:cstheme="majorHAnsi"/>
          </w:rPr>
          <w:delText xml:space="preserve">Sauer, J.R., Link, W.A., Fallon, J.E., Pardieck, K.L. &amp; Ziolkowski, D.J. (2013). The North American Breeding Bird Survey 1966–2011: Summary Analysis and Species Accounts. </w:delText>
        </w:r>
        <w:r w:rsidRPr="006361DB" w:rsidDel="00016118">
          <w:rPr>
            <w:rFonts w:asciiTheme="majorHAnsi" w:eastAsia="Times New Roman" w:hAnsiTheme="majorHAnsi" w:cstheme="majorHAnsi"/>
            <w:i/>
            <w:iCs/>
          </w:rPr>
          <w:delText>North American Fauna</w:delText>
        </w:r>
        <w:r w:rsidRPr="006361DB" w:rsidDel="00016118">
          <w:rPr>
            <w:rFonts w:asciiTheme="majorHAnsi" w:eastAsia="Times New Roman" w:hAnsiTheme="majorHAnsi" w:cstheme="majorHAnsi"/>
          </w:rPr>
          <w:delText>, 1–32.</w:delText>
        </w:r>
      </w:del>
    </w:p>
    <w:p w14:paraId="4D2CDB16" w14:textId="6ED35930" w:rsidR="00594357" w:rsidRPr="006361DB" w:rsidDel="00016118" w:rsidRDefault="00594357" w:rsidP="00594357">
      <w:pPr>
        <w:spacing w:after="0" w:line="480" w:lineRule="auto"/>
        <w:ind w:left="540" w:hanging="540"/>
        <w:rPr>
          <w:del w:id="153" w:author="Renata M. Diaz" w:date="2021-03-16T13:18:00Z"/>
          <w:rFonts w:asciiTheme="majorHAnsi" w:eastAsia="Times New Roman" w:hAnsiTheme="majorHAnsi" w:cstheme="majorHAnsi"/>
        </w:rPr>
      </w:pPr>
      <w:del w:id="154" w:author="Renata M. Diaz" w:date="2021-03-16T13:18:00Z">
        <w:r w:rsidRPr="006361DB" w:rsidDel="00016118">
          <w:rPr>
            <w:rFonts w:asciiTheme="majorHAnsi" w:eastAsia="Times New Roman" w:hAnsiTheme="majorHAnsi" w:cstheme="majorHAnsi"/>
          </w:rPr>
          <w:delText xml:space="preserve">Supp, S.R. &amp; Ernest, S.K.M. (2014). Species-level and community-level responses to disturbance: a cross-community analysis. </w:delText>
        </w:r>
        <w:r w:rsidRPr="006361DB" w:rsidDel="00016118">
          <w:rPr>
            <w:rFonts w:asciiTheme="majorHAnsi" w:eastAsia="Times New Roman" w:hAnsiTheme="majorHAnsi" w:cstheme="majorHAnsi"/>
            <w:i/>
            <w:iCs/>
          </w:rPr>
          <w:delText>Ecology</w:delText>
        </w:r>
        <w:r w:rsidRPr="006361DB" w:rsidDel="00016118">
          <w:rPr>
            <w:rFonts w:asciiTheme="majorHAnsi" w:eastAsia="Times New Roman" w:hAnsiTheme="majorHAnsi" w:cstheme="majorHAnsi"/>
          </w:rPr>
          <w:delText>, 95, 1717–1723.</w:delText>
        </w:r>
      </w:del>
    </w:p>
    <w:p w14:paraId="4CDDCBD5" w14:textId="18E5EE8B" w:rsidR="00594357" w:rsidRPr="006361DB" w:rsidDel="00016118" w:rsidRDefault="00594357" w:rsidP="00594357">
      <w:pPr>
        <w:spacing w:after="0" w:line="480" w:lineRule="auto"/>
        <w:ind w:left="540" w:hanging="540"/>
        <w:rPr>
          <w:del w:id="155" w:author="Renata M. Diaz" w:date="2021-03-16T13:18:00Z"/>
          <w:rFonts w:asciiTheme="majorHAnsi" w:eastAsia="Times New Roman" w:hAnsiTheme="majorHAnsi" w:cstheme="majorHAnsi"/>
        </w:rPr>
      </w:pPr>
      <w:del w:id="156" w:author="Renata M. Diaz" w:date="2021-03-16T13:18:00Z">
        <w:r w:rsidRPr="006361DB" w:rsidDel="00016118">
          <w:rPr>
            <w:rFonts w:asciiTheme="majorHAnsi" w:eastAsia="Times New Roman" w:hAnsiTheme="majorHAnsi" w:cstheme="majorHAnsi"/>
          </w:rPr>
          <w:delText xml:space="preserve">Thibault, K.M., Supp, S.R., Giffin, M., White, E.P. &amp; Ernest, S.K.M. (2011). Species composition and abundance of mammalian communities. </w:delText>
        </w:r>
        <w:r w:rsidRPr="006361DB" w:rsidDel="00016118">
          <w:rPr>
            <w:rFonts w:asciiTheme="majorHAnsi" w:eastAsia="Times New Roman" w:hAnsiTheme="majorHAnsi" w:cstheme="majorHAnsi"/>
            <w:i/>
            <w:iCs/>
          </w:rPr>
          <w:delText>Ecology</w:delText>
        </w:r>
        <w:r w:rsidRPr="006361DB" w:rsidDel="00016118">
          <w:rPr>
            <w:rFonts w:asciiTheme="majorHAnsi" w:eastAsia="Times New Roman" w:hAnsiTheme="majorHAnsi" w:cstheme="majorHAnsi"/>
          </w:rPr>
          <w:delText>, 92, 2316–2316.</w:delText>
        </w:r>
      </w:del>
    </w:p>
    <w:p w14:paraId="73E19958" w14:textId="68824767" w:rsidR="00594357" w:rsidDel="00016118" w:rsidRDefault="00594357" w:rsidP="00594357">
      <w:pPr>
        <w:spacing w:after="0" w:line="480" w:lineRule="auto"/>
        <w:ind w:left="540" w:hanging="540"/>
        <w:rPr>
          <w:del w:id="157" w:author="Renata M. Diaz" w:date="2021-03-16T13:18:00Z"/>
          <w:rFonts w:asciiTheme="majorHAnsi" w:eastAsia="Times New Roman" w:hAnsiTheme="majorHAnsi" w:cstheme="majorHAnsi"/>
        </w:rPr>
      </w:pPr>
      <w:del w:id="158" w:author="Renata M. Diaz" w:date="2021-03-16T13:18:00Z">
        <w:r w:rsidRPr="006361DB" w:rsidDel="00016118">
          <w:rPr>
            <w:rFonts w:asciiTheme="majorHAnsi" w:eastAsia="Times New Roman" w:hAnsiTheme="majorHAnsi" w:cstheme="majorHAnsi"/>
          </w:rPr>
          <w:delText xml:space="preserve">White, E.P., Thibault, K.M. &amp; Xiao, X. (2012). Characterizing species abundance distributions across taxa and ecosystems using a simple maximum entropy model. </w:delText>
        </w:r>
        <w:r w:rsidRPr="006361DB" w:rsidDel="00016118">
          <w:rPr>
            <w:rFonts w:asciiTheme="majorHAnsi" w:eastAsia="Times New Roman" w:hAnsiTheme="majorHAnsi" w:cstheme="majorHAnsi"/>
            <w:i/>
            <w:iCs/>
          </w:rPr>
          <w:delText>Ecology</w:delText>
        </w:r>
        <w:r w:rsidRPr="006361DB" w:rsidDel="00016118">
          <w:rPr>
            <w:rFonts w:asciiTheme="majorHAnsi" w:eastAsia="Times New Roman" w:hAnsiTheme="majorHAnsi" w:cstheme="majorHAnsi"/>
          </w:rPr>
          <w:delText>, 93, 1772–1778.</w:delText>
        </w:r>
      </w:del>
    </w:p>
    <w:p w14:paraId="30C4C58C" w14:textId="21C38000" w:rsidR="00594357" w:rsidRPr="006361DB" w:rsidDel="00016118" w:rsidRDefault="00594357" w:rsidP="00594357">
      <w:pPr>
        <w:spacing w:after="0" w:line="480" w:lineRule="auto"/>
        <w:ind w:left="540" w:hanging="540"/>
        <w:rPr>
          <w:del w:id="159" w:author="Renata M. Diaz" w:date="2021-03-16T13:18:00Z"/>
          <w:rFonts w:asciiTheme="majorHAnsi" w:eastAsia="Times New Roman" w:hAnsiTheme="majorHAnsi" w:cstheme="majorHAnsi"/>
        </w:rPr>
      </w:pPr>
      <w:del w:id="160" w:author="Renata M. Diaz" w:date="2021-03-16T13:18:00Z">
        <w:r w:rsidRPr="006361DB" w:rsidDel="00016118">
          <w:rPr>
            <w:rFonts w:asciiTheme="majorHAnsi" w:eastAsia="Times New Roman" w:hAnsiTheme="majorHAnsi" w:cstheme="majorHAnsi"/>
          </w:rPr>
          <w:delText xml:space="preserve">Woudenberg, S.W., Conkling, B.L., O’Connell, B.M., LaPoint, E.B., Turner, J.A. &amp; Waddell, K.L. (2010). The Forest Inventory and Analysis Database: Database description and users manual version 4.0 for Phase 2. </w:delText>
        </w:r>
        <w:r w:rsidRPr="006361DB" w:rsidDel="00016118">
          <w:rPr>
            <w:rFonts w:asciiTheme="majorHAnsi" w:eastAsia="Times New Roman" w:hAnsiTheme="majorHAnsi" w:cstheme="majorHAnsi"/>
            <w:i/>
            <w:iCs/>
          </w:rPr>
          <w:delText>Gen. Tech. Rep. RMRS-GTR-245. Fort Collins, CO: U.S. Department of Agriculture, Forest Service, Rocky Mountain Research Station. 336 p.</w:delText>
        </w:r>
        <w:r w:rsidRPr="006361DB" w:rsidDel="00016118">
          <w:rPr>
            <w:rFonts w:asciiTheme="majorHAnsi" w:eastAsia="Times New Roman" w:hAnsiTheme="majorHAnsi" w:cstheme="majorHAnsi"/>
          </w:rPr>
          <w:delText>, 245.</w:delText>
        </w:r>
      </w:del>
    </w:p>
    <w:p w14:paraId="07DB5A03" w14:textId="1C248CD8" w:rsidR="00594357" w:rsidRPr="006361DB" w:rsidDel="00016118" w:rsidRDefault="00594357" w:rsidP="00594357">
      <w:pPr>
        <w:spacing w:after="0" w:line="480" w:lineRule="auto"/>
        <w:ind w:left="540" w:hanging="540"/>
        <w:rPr>
          <w:del w:id="161" w:author="Renata M. Diaz" w:date="2021-03-16T13:18:00Z"/>
          <w:rFonts w:asciiTheme="majorHAnsi" w:eastAsia="Times New Roman" w:hAnsiTheme="majorHAnsi" w:cstheme="majorHAnsi"/>
        </w:rPr>
      </w:pPr>
      <w:del w:id="162" w:author="Renata M. Diaz" w:date="2021-03-16T13:18:00Z">
        <w:r w:rsidRPr="006361DB" w:rsidDel="00016118">
          <w:rPr>
            <w:rFonts w:asciiTheme="majorHAnsi" w:eastAsia="Times New Roman" w:hAnsiTheme="majorHAnsi" w:cstheme="majorHAnsi"/>
          </w:rPr>
          <w:delText xml:space="preserve">Xiao, X., O’Dwyer, J.P. &amp; White, E.P. (2016). Comparing process-based and constraint-based approaches for modeling macroecological patterns. </w:delText>
        </w:r>
        <w:r w:rsidRPr="006361DB" w:rsidDel="00016118">
          <w:rPr>
            <w:rFonts w:asciiTheme="majorHAnsi" w:eastAsia="Times New Roman" w:hAnsiTheme="majorHAnsi" w:cstheme="majorHAnsi"/>
            <w:i/>
            <w:iCs/>
          </w:rPr>
          <w:delText>Ecology</w:delText>
        </w:r>
        <w:r w:rsidRPr="006361DB" w:rsidDel="00016118">
          <w:rPr>
            <w:rFonts w:asciiTheme="majorHAnsi" w:eastAsia="Times New Roman" w:hAnsiTheme="majorHAnsi" w:cstheme="majorHAnsi"/>
          </w:rPr>
          <w:delText>, 97, 1228–1238.</w:delText>
        </w:r>
      </w:del>
    </w:p>
    <w:p w14:paraId="0518E9E1" w14:textId="739AA132" w:rsidR="00594357" w:rsidRPr="006361DB" w:rsidDel="00016118" w:rsidRDefault="00594357" w:rsidP="00594357">
      <w:pPr>
        <w:spacing w:after="0" w:line="480" w:lineRule="auto"/>
        <w:ind w:left="540" w:hanging="540"/>
        <w:rPr>
          <w:del w:id="163" w:author="Renata M. Diaz" w:date="2021-03-16T13:18:00Z"/>
          <w:rFonts w:asciiTheme="majorHAnsi" w:eastAsia="Times New Roman" w:hAnsiTheme="majorHAnsi" w:cstheme="majorHAnsi"/>
        </w:rPr>
      </w:pPr>
      <w:del w:id="164" w:author="Renata M. Diaz" w:date="2021-03-16T13:18:00Z">
        <w:r w:rsidRPr="006361DB" w:rsidDel="00016118">
          <w:rPr>
            <w:rFonts w:asciiTheme="majorHAnsi" w:eastAsia="Times New Roman" w:hAnsiTheme="majorHAnsi" w:cstheme="majorHAnsi"/>
          </w:rPr>
          <w:delText xml:space="preserve">Yenni, G., Adler, P.B. &amp; Ernest, S.K.M. (2012). Strong self-limitation promotes the persistence of rare species. </w:delText>
        </w:r>
        <w:r w:rsidRPr="006361DB" w:rsidDel="00016118">
          <w:rPr>
            <w:rFonts w:asciiTheme="majorHAnsi" w:eastAsia="Times New Roman" w:hAnsiTheme="majorHAnsi" w:cstheme="majorHAnsi"/>
            <w:i/>
            <w:iCs/>
          </w:rPr>
          <w:delText>Ecology</w:delText>
        </w:r>
        <w:r w:rsidRPr="006361DB" w:rsidDel="00016118">
          <w:rPr>
            <w:rFonts w:asciiTheme="majorHAnsi" w:eastAsia="Times New Roman" w:hAnsiTheme="majorHAnsi" w:cstheme="majorHAnsi"/>
          </w:rPr>
          <w:delText>, 93, 456–461.</w:delText>
        </w:r>
      </w:del>
    </w:p>
    <w:p w14:paraId="05143816" w14:textId="06E549BA" w:rsidR="00594357" w:rsidDel="00016118" w:rsidRDefault="00594357">
      <w:pPr>
        <w:rPr>
          <w:del w:id="165" w:author="Renata M. Diaz" w:date="2021-03-16T13:18:00Z"/>
          <w:rFonts w:asciiTheme="majorHAnsi" w:eastAsia="Times New Roman" w:hAnsiTheme="majorHAnsi" w:cstheme="majorHAnsi"/>
          <w:b/>
          <w:bCs/>
        </w:rPr>
      </w:pPr>
      <w:del w:id="166" w:author="Renata M. Diaz" w:date="2021-03-16T13:18:00Z">
        <w:r w:rsidDel="00016118">
          <w:rPr>
            <w:rFonts w:asciiTheme="majorHAnsi" w:eastAsia="Times New Roman" w:hAnsiTheme="majorHAnsi" w:cstheme="majorHAnsi"/>
            <w:b/>
            <w:bCs/>
          </w:rPr>
          <w:br w:type="page"/>
        </w:r>
      </w:del>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5657021D" w14:textId="58A82F4B" w:rsidR="00016118" w:rsidRDefault="00AF2520" w:rsidP="006361DB">
      <w:pPr>
        <w:spacing w:line="480" w:lineRule="auto"/>
        <w:rPr>
          <w:ins w:id="167" w:author="Renata M. Diaz" w:date="2021-03-16T13:22:00Z"/>
          <w:rFonts w:asciiTheme="majorHAnsi" w:hAnsiTheme="majorHAnsi" w:cstheme="majorHAnsi"/>
          <w:noProof/>
        </w:rPr>
      </w:pPr>
      <w:r>
        <w:rPr>
          <w:rFonts w:asciiTheme="majorHAnsi" w:hAnsiTheme="majorHAnsi" w:cstheme="majorHAnsi"/>
          <w:noProof/>
        </w:rPr>
        <w:t xml:space="preserve">Figure 1. </w:t>
      </w:r>
      <w:ins w:id="168" w:author="Renata M. Diaz" w:date="2021-03-16T13:22:00Z">
        <w:r w:rsidR="00016118" w:rsidRPr="00016118">
          <w:rPr>
            <w:rFonts w:asciiTheme="majorHAnsi" w:hAnsiTheme="majorHAnsi" w:cstheme="majorHAnsi"/>
            <w:noProof/>
            <w:rPrChange w:id="169" w:author="Renata M. Diaz" w:date="2021-03-16T13:22:00Z">
              <w:rPr/>
            </w:rPrChange>
          </w:rPr>
          <w:t>Distribution of communities from each dataset in term</w:t>
        </w:r>
        <w:r w:rsidR="00016118">
          <w:rPr>
            <w:rFonts w:asciiTheme="majorHAnsi" w:hAnsiTheme="majorHAnsi" w:cstheme="majorHAnsi"/>
            <w:noProof/>
          </w:rPr>
          <w:t xml:space="preserve">s </w:t>
        </w:r>
        <w:r w:rsidR="00016118" w:rsidRPr="00016118">
          <w:rPr>
            <w:rFonts w:asciiTheme="majorHAnsi" w:hAnsiTheme="majorHAnsi" w:cstheme="majorHAnsi"/>
            <w:noProof/>
            <w:rPrChange w:id="170" w:author="Renata M. Diaz" w:date="2021-03-16T13:22:00Z">
              <w:rPr/>
            </w:rPrChange>
          </w:rPr>
          <w:t>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r w:rsidR="00016118">
          <w:rPr>
            <w:rFonts w:asciiTheme="majorHAnsi" w:hAnsiTheme="majorHAnsi" w:cstheme="majorHAnsi"/>
            <w:noProof/>
          </w:rPr>
          <w:t xml:space="preserve"> In particular, note that the FIA dataset comprises very small communities, and communities from the Gentry dataset are extreme in both their high s</w:t>
        </w:r>
      </w:ins>
      <w:ins w:id="171" w:author="Renata M. Diaz" w:date="2021-03-16T13:23:00Z">
        <w:r w:rsidR="00016118">
          <w:rPr>
            <w:rFonts w:asciiTheme="majorHAnsi" w:hAnsiTheme="majorHAnsi" w:cstheme="majorHAnsi"/>
            <w:noProof/>
          </w:rPr>
          <w:t xml:space="preserve">pecies richness and low average abundance. </w:t>
        </w:r>
      </w:ins>
    </w:p>
    <w:p w14:paraId="384346A5" w14:textId="3C751631" w:rsidR="00AF2520" w:rsidRPr="002E2A57" w:rsidRDefault="00284BDA" w:rsidP="006361DB">
      <w:pPr>
        <w:spacing w:line="480" w:lineRule="auto"/>
        <w:rPr>
          <w:rFonts w:asciiTheme="majorHAnsi" w:hAnsiTheme="majorHAnsi" w:cstheme="majorHAnsi"/>
        </w:rPr>
      </w:pPr>
      <w:ins w:id="172" w:author="Renata M. Diaz" w:date="2021-03-16T13:53:00Z">
        <w:r>
          <w:rPr>
            <w:rFonts w:asciiTheme="majorHAnsi" w:hAnsiTheme="majorHAnsi" w:cstheme="majorHAnsi"/>
            <w:noProof/>
          </w:rPr>
          <w:t xml:space="preserve">Figure 2. </w:t>
        </w:r>
      </w:ins>
      <w:r w:rsidR="00AF2520">
        <w:rPr>
          <w:rFonts w:asciiTheme="majorHAnsi" w:hAnsiTheme="majorHAnsi" w:cstheme="majorHAnsi"/>
          <w:noProof/>
        </w:rPr>
        <w:t>Large feasible sets may allow better detection of deviations from the statistical baseline by generating more specific, narrowly-defined baselines. We illustrate this phenomenon using 3 hypothetical communities: a small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 4, </w:t>
      </w:r>
      <w:r w:rsidR="00AF2520" w:rsidRPr="003052E4">
        <w:rPr>
          <w:rFonts w:asciiTheme="majorHAnsi" w:hAnsiTheme="majorHAnsi" w:cstheme="majorHAnsi"/>
          <w:i/>
          <w:iCs/>
          <w:noProof/>
        </w:rPr>
        <w:t xml:space="preserve">N </w:t>
      </w:r>
      <w:r w:rsidR="00AF2520">
        <w:rPr>
          <w:rFonts w:asciiTheme="majorHAnsi" w:hAnsiTheme="majorHAnsi" w:cstheme="majorHAnsi"/>
          <w:noProof/>
        </w:rPr>
        <w:t>= 34; top row), an intermediate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 </w:t>
      </w:r>
      <w:del w:id="173" w:author="Renata M. Diaz" w:date="2021-03-16T14:32:00Z">
        <w:r w:rsidR="00AF2520" w:rsidDel="000F4541">
          <w:rPr>
            <w:rFonts w:asciiTheme="majorHAnsi" w:hAnsiTheme="majorHAnsi" w:cstheme="majorHAnsi"/>
            <w:noProof/>
          </w:rPr>
          <w:delText>7</w:delText>
        </w:r>
      </w:del>
      <w:ins w:id="174" w:author="Renata M. Diaz" w:date="2021-03-16T14:32:00Z">
        <w:r w:rsidR="000F4541">
          <w:rPr>
            <w:rFonts w:asciiTheme="majorHAnsi" w:hAnsiTheme="majorHAnsi" w:cstheme="majorHAnsi"/>
            <w:noProof/>
          </w:rPr>
          <w:t>13</w:t>
        </w:r>
      </w:ins>
      <w:r w:rsidR="00AF2520">
        <w:rPr>
          <w:rFonts w:asciiTheme="majorHAnsi" w:hAnsiTheme="majorHAnsi" w:cstheme="majorHAnsi"/>
          <w:noProof/>
        </w:rPr>
        <w:t xml:space="preserve">, </w:t>
      </w:r>
      <w:r w:rsidR="00AF2520" w:rsidRPr="003052E4">
        <w:rPr>
          <w:rFonts w:asciiTheme="majorHAnsi" w:hAnsiTheme="majorHAnsi" w:cstheme="majorHAnsi"/>
          <w:i/>
          <w:iCs/>
          <w:noProof/>
        </w:rPr>
        <w:t>N</w:t>
      </w:r>
      <w:r w:rsidR="00AF2520">
        <w:rPr>
          <w:rFonts w:asciiTheme="majorHAnsi" w:hAnsiTheme="majorHAnsi" w:cstheme="majorHAnsi"/>
          <w:noProof/>
        </w:rPr>
        <w:t xml:space="preserve"> = </w:t>
      </w:r>
      <w:commentRangeStart w:id="175"/>
      <w:del w:id="176" w:author="Renata M. Diaz" w:date="2021-03-16T14:32:00Z">
        <w:r w:rsidR="00AF2520" w:rsidDel="000F4541">
          <w:rPr>
            <w:rFonts w:asciiTheme="majorHAnsi" w:hAnsiTheme="majorHAnsi" w:cstheme="majorHAnsi"/>
            <w:noProof/>
          </w:rPr>
          <w:delText>71</w:delText>
        </w:r>
      </w:del>
      <w:ins w:id="177" w:author="Renata M. Diaz" w:date="2021-03-16T14:32:00Z">
        <w:r w:rsidR="000F4541">
          <w:rPr>
            <w:rFonts w:asciiTheme="majorHAnsi" w:hAnsiTheme="majorHAnsi" w:cstheme="majorHAnsi"/>
            <w:noProof/>
          </w:rPr>
          <w:t>148</w:t>
        </w:r>
        <w:commentRangeEnd w:id="175"/>
        <w:r w:rsidR="000F4541">
          <w:rPr>
            <w:rStyle w:val="CommentReference"/>
          </w:rPr>
          <w:commentReference w:id="175"/>
        </w:r>
      </w:ins>
      <w:r w:rsidR="00AF2520">
        <w:rPr>
          <w:rFonts w:asciiTheme="majorHAnsi" w:hAnsiTheme="majorHAnsi" w:cstheme="majorHAnsi"/>
          <w:noProof/>
        </w:rPr>
        <w:t>; middle row), and a large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44, </w:t>
      </w:r>
      <w:r w:rsidR="00AF2520" w:rsidRPr="003052E4">
        <w:rPr>
          <w:rFonts w:asciiTheme="majorHAnsi" w:hAnsiTheme="majorHAnsi" w:cstheme="majorHAnsi"/>
          <w:i/>
          <w:iCs/>
          <w:noProof/>
        </w:rPr>
        <w:t xml:space="preserve">N </w:t>
      </w:r>
      <w:r w:rsidR="00AF2520">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00AF2520" w:rsidRPr="002E2A57">
        <w:rPr>
          <w:rFonts w:asciiTheme="majorHAnsi" w:hAnsiTheme="majorHAnsi" w:cstheme="majorHAnsi"/>
          <w:noProof/>
        </w:rPr>
        <w:t xml:space="preserve">For every SAD </w:t>
      </w:r>
      <w:r w:rsidR="00AF2520">
        <w:rPr>
          <w:rFonts w:asciiTheme="majorHAnsi" w:hAnsiTheme="majorHAnsi" w:cstheme="majorHAnsi"/>
          <w:noProof/>
        </w:rPr>
        <w:t>sampled</w:t>
      </w:r>
      <w:r w:rsidR="00AF2520"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00AF2520" w:rsidRPr="002E2A57">
        <w:rPr>
          <w:rFonts w:asciiTheme="majorHAnsi" w:hAnsiTheme="majorHAnsi" w:cstheme="majorHAnsi"/>
          <w:noProof/>
        </w:rPr>
        <w:t>evenness (not shown). The</w:t>
      </w:r>
      <w:r w:rsidR="00AF2520">
        <w:rPr>
          <w:rFonts w:asciiTheme="majorHAnsi" w:hAnsiTheme="majorHAnsi" w:cstheme="majorHAnsi"/>
          <w:noProof/>
        </w:rPr>
        <w:t xml:space="preserve"> distributions of these value</w:t>
      </w:r>
      <w:r w:rsidR="00ED398A">
        <w:rPr>
          <w:rFonts w:asciiTheme="majorHAnsi" w:hAnsiTheme="majorHAnsi" w:cstheme="majorHAnsi"/>
          <w:noProof/>
        </w:rPr>
        <w:t>s</w:t>
      </w:r>
      <w:r w:rsidR="00AF2520">
        <w:rPr>
          <w:rFonts w:asciiTheme="majorHAnsi" w:hAnsiTheme="majorHAnsi" w:cstheme="majorHAnsi"/>
          <w:noProof/>
        </w:rPr>
        <w:t xml:space="preserve"> </w:t>
      </w:r>
      <w:r w:rsidR="000D2794">
        <w:rPr>
          <w:rFonts w:asciiTheme="majorHAnsi" w:hAnsiTheme="majorHAnsi" w:cstheme="majorHAnsi"/>
          <w:noProof/>
        </w:rPr>
        <w:t xml:space="preserve">(right column) </w:t>
      </w:r>
      <w:r w:rsidR="00AF2520">
        <w:rPr>
          <w:rFonts w:asciiTheme="majorHAnsi" w:hAnsiTheme="majorHAnsi" w:cstheme="majorHAnsi"/>
          <w:noProof/>
        </w:rPr>
        <w:t>constitute the statistical baseline. We define a “breadth index” as th</w:t>
      </w:r>
      <w:r w:rsidR="00AF2520" w:rsidRPr="002E2A57">
        <w:rPr>
          <w:rFonts w:asciiTheme="majorHAnsi" w:hAnsiTheme="majorHAnsi" w:cstheme="majorHAnsi"/>
          <w:noProof/>
        </w:rPr>
        <w:t xml:space="preserve">e ratio of the range encompassed in the </w:t>
      </w:r>
      <w:r w:rsidR="00AF2520">
        <w:rPr>
          <w:rFonts w:asciiTheme="majorHAnsi" w:hAnsiTheme="majorHAnsi" w:cstheme="majorHAnsi"/>
          <w:noProof/>
        </w:rPr>
        <w:t xml:space="preserve">one-tailed </w:t>
      </w:r>
      <w:r w:rsidR="00AF2520" w:rsidRPr="002E2A57">
        <w:rPr>
          <w:rFonts w:asciiTheme="majorHAnsi" w:hAnsiTheme="majorHAnsi" w:cstheme="majorHAnsi"/>
          <w:noProof/>
        </w:rPr>
        <w:t xml:space="preserve">95% </w:t>
      </w:r>
      <w:r w:rsidR="00AF2520">
        <w:rPr>
          <w:rFonts w:asciiTheme="majorHAnsi" w:hAnsiTheme="majorHAnsi" w:cstheme="majorHAnsi"/>
          <w:noProof/>
        </w:rPr>
        <w:t xml:space="preserve">density </w:t>
      </w:r>
      <w:r w:rsidR="00AF2520"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00AF2520" w:rsidRPr="002E2A57">
        <w:rPr>
          <w:rFonts w:asciiTheme="majorHAnsi" w:hAnsiTheme="majorHAnsi" w:cstheme="majorHAnsi"/>
          <w:noProof/>
        </w:rPr>
        <w:t>between red lines, right), compared to the full range of values for the statistic</w:t>
      </w:r>
      <w:r w:rsidR="00AF2520">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sidR="00AF2520">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sidR="00AF2520">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lastRenderedPageBreak/>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lastRenderedPageBreak/>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proofErr w:type="gramStart"/>
      <w:r w:rsidR="00AB3DC4">
        <w:rPr>
          <w:rFonts w:asciiTheme="majorHAnsi" w:hAnsiTheme="majorHAnsi" w:cstheme="majorHAnsi"/>
          <w:iCs/>
        </w:rPr>
        <w:t xml:space="preserve">=  </w:t>
      </w:r>
      <w:r w:rsidR="002D6EA9">
        <w:rPr>
          <w:rFonts w:asciiTheme="majorHAnsi" w:hAnsiTheme="majorHAnsi" w:cstheme="majorHAnsi"/>
          <w:iCs/>
        </w:rPr>
        <w:t>0.07</w:t>
      </w:r>
      <w:proofErr w:type="gramEnd"/>
      <w:r w:rsidR="002D6EA9">
        <w:rPr>
          <w:rFonts w:asciiTheme="majorHAnsi" w:hAnsiTheme="majorHAnsi" w:cstheme="majorHAnsi"/>
          <w:iCs/>
        </w:rPr>
        <w:t xml:space="preserve">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30728161" w14:textId="77777777" w:rsidR="00950A4F" w:rsidRDefault="00950A4F">
      <w:pPr>
        <w:rPr>
          <w:rFonts w:asciiTheme="majorHAnsi" w:hAnsiTheme="majorHAnsi" w:cstheme="majorHAnsi"/>
          <w:b/>
          <w:bCs/>
        </w:rPr>
      </w:pPr>
      <w:bookmarkStart w:id="178" w:name="_Figure_1:_Communities"/>
      <w:bookmarkStart w:id="179" w:name="_Figure_1:_S0,"/>
      <w:bookmarkStart w:id="180" w:name="_Figure_0:_Distribution"/>
      <w:bookmarkStart w:id="181" w:name="_Figure_1.5:_Datasets"/>
      <w:bookmarkStart w:id="182" w:name="_Figure_1.75:_Nparts"/>
      <w:bookmarkStart w:id="183" w:name="_Figure_1:_Number"/>
      <w:bookmarkStart w:id="184" w:name="_Figure_1.875:_Nparts"/>
      <w:bookmarkStart w:id="185" w:name="_Figure_2:_Self-similarity"/>
      <w:bookmarkStart w:id="186" w:name="_Figure_2:_Narrowness"/>
      <w:bookmarkStart w:id="187" w:name="_Figure_3:_Self-similarity"/>
      <w:bookmarkStart w:id="188" w:name="_Figure_3:_Skewness"/>
      <w:bookmarkStart w:id="189" w:name="_Figure_3.5_Self"/>
      <w:bookmarkStart w:id="190" w:name="_Figure_4:_Overall"/>
      <w:bookmarkStart w:id="191" w:name="_Figure_4:_Simpson"/>
      <w:bookmarkStart w:id="192" w:name="_Figure_6:_Skewness"/>
      <w:bookmarkStart w:id="193" w:name="_Figure_7:_Skewness"/>
      <w:bookmarkStart w:id="194" w:name="_Figure_8:_Simpson"/>
      <w:bookmarkStart w:id="195" w:name="_Figure_9:_Simpson"/>
      <w:bookmarkStart w:id="196" w:name="_Figure_10:_Skewness"/>
      <w:bookmarkStart w:id="197" w:name="_Figure_11:_Simpson"/>
      <w:bookmarkStart w:id="198" w:name="_Figure_12:_Simpson"/>
      <w:bookmarkStart w:id="199" w:name="_Figure_13:_Skewness"/>
      <w:bookmarkStart w:id="200" w:name="_Figure_14:_Skewness"/>
      <w:bookmarkStart w:id="201" w:name="_Figure_15:_Rarefied"/>
      <w:bookmarkStart w:id="202" w:name="_Figure_16:_Rarefied"/>
      <w:bookmarkStart w:id="203" w:name="_Table_1:_Proportion"/>
      <w:bookmarkStart w:id="204" w:name="_Table_2:_Proportion"/>
      <w:bookmarkStart w:id="205" w:name="_Figure_2:_95%"/>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Pr>
          <w:rFonts w:asciiTheme="majorHAnsi" w:hAnsiTheme="majorHAnsi" w:cstheme="majorHAnsi"/>
          <w:b/>
          <w:bCs/>
        </w:rPr>
        <w:br w:type="page"/>
      </w:r>
    </w:p>
    <w:p w14:paraId="26356FBB" w14:textId="78A07008" w:rsidR="00950A4F" w:rsidRDefault="00950A4F">
      <w:pPr>
        <w:rPr>
          <w:ins w:id="206" w:author="Renata M. Diaz" w:date="2021-03-16T13:19:00Z"/>
          <w:rFonts w:cstheme="majorHAnsi"/>
          <w:b/>
          <w:bCs/>
        </w:rPr>
      </w:pPr>
      <w:r>
        <w:rPr>
          <w:rFonts w:cstheme="majorHAnsi"/>
          <w:b/>
          <w:bCs/>
        </w:rPr>
        <w:lastRenderedPageBreak/>
        <w:t>Figures</w:t>
      </w:r>
      <w:r w:rsidR="00B533C6">
        <w:rPr>
          <w:rFonts w:cstheme="majorHAnsi"/>
          <w:b/>
          <w:bCs/>
        </w:rPr>
        <w:t xml:space="preserve"> and Tables</w:t>
      </w:r>
    </w:p>
    <w:p w14:paraId="3DF6D4F3" w14:textId="17B885B0" w:rsidR="00016118" w:rsidRDefault="00016118">
      <w:pPr>
        <w:rPr>
          <w:ins w:id="207" w:author="Renata M. Diaz" w:date="2021-03-16T13:19:00Z"/>
          <w:rFonts w:cstheme="majorHAnsi"/>
          <w:b/>
          <w:bCs/>
        </w:rPr>
      </w:pPr>
      <w:ins w:id="208" w:author="Renata M. Diaz" w:date="2021-03-16T13:19:00Z">
        <w:r>
          <w:rPr>
            <w:rFonts w:cstheme="majorHAnsi"/>
            <w:b/>
            <w:bCs/>
          </w:rPr>
          <w:t>Figure 1.</w:t>
        </w:r>
      </w:ins>
    </w:p>
    <w:p w14:paraId="1CED80F7" w14:textId="77777777" w:rsidR="00016118" w:rsidRDefault="00016118">
      <w:pPr>
        <w:rPr>
          <w:ins w:id="209" w:author="Renata M. Diaz" w:date="2021-03-16T13:19:00Z"/>
          <w:rFonts w:cstheme="majorHAnsi"/>
          <w:b/>
          <w:bCs/>
        </w:rPr>
      </w:pPr>
    </w:p>
    <w:p w14:paraId="5FD56EFC" w14:textId="36D8B904" w:rsidR="00016118" w:rsidRPr="00016118" w:rsidRDefault="00016118" w:rsidP="00016118">
      <w:pPr>
        <w:spacing w:after="0" w:line="240" w:lineRule="auto"/>
        <w:rPr>
          <w:ins w:id="210" w:author="Renata M. Diaz" w:date="2021-03-16T13:20:00Z"/>
          <w:rFonts w:ascii="Times New Roman" w:eastAsia="Times New Roman" w:hAnsi="Times New Roman" w:cs="Times New Roman"/>
          <w:sz w:val="24"/>
          <w:szCs w:val="24"/>
        </w:rPr>
      </w:pPr>
      <w:ins w:id="211" w:author="Renata M. Diaz" w:date="2021-03-16T13:21:00Z">
        <w:r>
          <w:rPr>
            <w:noProof/>
          </w:rPr>
          <w:drawing>
            <wp:inline distT="0" distB="0" distL="0" distR="0" wp14:anchorId="333E97A9" wp14:editId="034CF3A2">
              <wp:extent cx="5334000" cy="4267200"/>
              <wp:effectExtent l="0" t="0" r="0" b="0"/>
              <wp:docPr id="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scatter chart&#10;&#10;Description automatically generated"/>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ins>
    </w:p>
    <w:p w14:paraId="34DD488C" w14:textId="1743C16E" w:rsidR="00016118" w:rsidRDefault="00016118">
      <w:pPr>
        <w:rPr>
          <w:ins w:id="212" w:author="Renata M. Diaz" w:date="2021-03-16T13:19:00Z"/>
          <w:rFonts w:cstheme="majorHAnsi"/>
          <w:b/>
          <w:bCs/>
        </w:rPr>
      </w:pPr>
    </w:p>
    <w:p w14:paraId="1D60682A" w14:textId="77777777" w:rsidR="00016118" w:rsidRDefault="00016118">
      <w:pPr>
        <w:rPr>
          <w:rFonts w:cstheme="majorHAnsi"/>
          <w:b/>
          <w:bCs/>
        </w:rPr>
      </w:pPr>
    </w:p>
    <w:p w14:paraId="23192A01" w14:textId="77777777" w:rsidR="0007510E" w:rsidRDefault="0007510E">
      <w:pPr>
        <w:rPr>
          <w:ins w:id="213" w:author="Renata M. Diaz" w:date="2021-03-16T13:53:00Z"/>
          <w:rFonts w:cstheme="majorHAnsi"/>
          <w:b/>
          <w:bCs/>
        </w:rPr>
      </w:pPr>
      <w:ins w:id="214" w:author="Renata M. Diaz" w:date="2021-03-16T13:53:00Z">
        <w:r>
          <w:rPr>
            <w:rFonts w:cstheme="majorHAnsi"/>
            <w:b/>
            <w:bCs/>
          </w:rPr>
          <w:br w:type="page"/>
        </w:r>
      </w:ins>
    </w:p>
    <w:p w14:paraId="134F79F3" w14:textId="7F7C7305" w:rsidR="008C0B31" w:rsidRDefault="008C0B31">
      <w:pPr>
        <w:rPr>
          <w:rFonts w:cstheme="majorHAnsi"/>
        </w:rPr>
      </w:pPr>
      <w:r>
        <w:rPr>
          <w:rFonts w:cstheme="majorHAnsi"/>
          <w:b/>
          <w:bCs/>
        </w:rPr>
        <w:lastRenderedPageBreak/>
        <w:t xml:space="preserve">Figure </w:t>
      </w:r>
      <w:ins w:id="215" w:author="Renata M. Diaz" w:date="2021-03-16T13:53:00Z">
        <w:r w:rsidR="0007510E">
          <w:rPr>
            <w:rFonts w:cstheme="majorHAnsi"/>
            <w:b/>
            <w:bCs/>
          </w:rPr>
          <w:t>2</w:t>
        </w:r>
      </w:ins>
      <w:del w:id="216" w:author="Renata M. Diaz" w:date="2021-03-16T13:53:00Z">
        <w:r w:rsidDel="0007510E">
          <w:rPr>
            <w:rFonts w:cstheme="majorHAnsi"/>
            <w:b/>
            <w:bCs/>
          </w:rPr>
          <w:delText>1</w:delText>
        </w:r>
      </w:del>
      <w:r>
        <w:rPr>
          <w:rFonts w:cstheme="majorHAnsi"/>
          <w:b/>
          <w:bCs/>
        </w:rPr>
        <w:t>.</w:t>
      </w:r>
    </w:p>
    <w:p w14:paraId="57AEAB7D" w14:textId="2AE7D3BC" w:rsidR="00793AE4" w:rsidRDefault="008C0B31" w:rsidP="008C0B31">
      <w:pPr>
        <w:rPr>
          <w:rFonts w:asciiTheme="majorHAnsi" w:hAnsiTheme="majorHAnsi" w:cstheme="majorHAnsi"/>
        </w:rPr>
      </w:pPr>
      <w:r>
        <w:rPr>
          <w:rFonts w:asciiTheme="majorHAnsi" w:hAnsiTheme="majorHAnsi" w:cstheme="majorHAnsi"/>
          <w:b/>
          <w:bCs/>
          <w:noProof/>
        </w:rPr>
        <w:drawing>
          <wp:inline distT="0" distB="0" distL="0" distR="0" wp14:anchorId="07416994" wp14:editId="713256BC">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AB29BAE" w14:textId="77777777" w:rsidR="00793AE4" w:rsidRDefault="00793AE4">
      <w:pPr>
        <w:rPr>
          <w:rFonts w:asciiTheme="majorHAnsi" w:hAnsiTheme="majorHAnsi" w:cstheme="majorHAnsi"/>
        </w:rPr>
      </w:pPr>
      <w:r>
        <w:rPr>
          <w:rFonts w:asciiTheme="majorHAnsi" w:hAnsiTheme="majorHAnsi" w:cstheme="majorHAnsi"/>
        </w:rPr>
        <w:br w:type="page"/>
      </w:r>
    </w:p>
    <w:p w14:paraId="0F402569" w14:textId="6BAF518D" w:rsidR="005A1B6E" w:rsidRDefault="00793AE4" w:rsidP="008C0B31">
      <w:pPr>
        <w:rPr>
          <w:rFonts w:asciiTheme="majorHAnsi" w:hAnsiTheme="majorHAnsi" w:cstheme="majorHAnsi"/>
        </w:rPr>
      </w:pPr>
      <w:r>
        <w:rPr>
          <w:rFonts w:asciiTheme="majorHAnsi" w:hAnsiTheme="majorHAnsi" w:cstheme="majorHAnsi"/>
          <w:b/>
          <w:bCs/>
        </w:rPr>
        <w:lastRenderedPageBreak/>
        <w:t xml:space="preserve">Figure </w:t>
      </w:r>
      <w:del w:id="217" w:author="Renata M. Diaz" w:date="2021-03-16T14:03:00Z">
        <w:r w:rsidDel="0007510E">
          <w:rPr>
            <w:rFonts w:asciiTheme="majorHAnsi" w:hAnsiTheme="majorHAnsi" w:cstheme="majorHAnsi"/>
            <w:b/>
            <w:bCs/>
          </w:rPr>
          <w:delText>2</w:delText>
        </w:r>
      </w:del>
      <w:ins w:id="218" w:author="Renata M. Diaz" w:date="2021-03-16T14:03:00Z">
        <w:r w:rsidR="0007510E">
          <w:rPr>
            <w:rFonts w:asciiTheme="majorHAnsi" w:hAnsiTheme="majorHAnsi" w:cstheme="majorHAnsi"/>
            <w:b/>
            <w:bCs/>
          </w:rPr>
          <w:t>3</w:t>
        </w:r>
      </w:ins>
      <w:r>
        <w:rPr>
          <w:rFonts w:asciiTheme="majorHAnsi" w:hAnsiTheme="majorHAnsi" w:cstheme="majorHAnsi"/>
          <w:b/>
          <w:bCs/>
        </w:rPr>
        <w:t xml:space="preserve">. </w:t>
      </w:r>
    </w:p>
    <w:p w14:paraId="44C09E3E" w14:textId="404B0642" w:rsidR="003548CB" w:rsidRDefault="003548CB" w:rsidP="008C0B31">
      <w:pPr>
        <w:rPr>
          <w:rFonts w:asciiTheme="majorHAnsi" w:hAnsiTheme="majorHAnsi" w:cstheme="majorHAnsi"/>
        </w:rPr>
      </w:pPr>
      <w:r>
        <w:rPr>
          <w:rFonts w:asciiTheme="majorHAnsi" w:hAnsiTheme="majorHAnsi" w:cstheme="majorHAnsi"/>
          <w:noProof/>
        </w:rPr>
        <w:drawing>
          <wp:inline distT="0" distB="0" distL="0" distR="0" wp14:anchorId="1FCA0F1C" wp14:editId="643DFE7B">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93BEBE5" w14:textId="77777777" w:rsidR="003548CB" w:rsidRDefault="003548CB">
      <w:pPr>
        <w:rPr>
          <w:rFonts w:asciiTheme="majorHAnsi" w:hAnsiTheme="majorHAnsi" w:cstheme="majorHAnsi"/>
        </w:rPr>
      </w:pPr>
      <w:r>
        <w:rPr>
          <w:rFonts w:asciiTheme="majorHAnsi" w:hAnsiTheme="majorHAnsi" w:cstheme="majorHAnsi"/>
        </w:rPr>
        <w:br w:type="page"/>
      </w:r>
    </w:p>
    <w:p w14:paraId="27E96817" w14:textId="5E992171" w:rsidR="00793AE4" w:rsidRDefault="003548CB" w:rsidP="008C0B31">
      <w:pPr>
        <w:rPr>
          <w:rFonts w:asciiTheme="majorHAnsi" w:hAnsiTheme="majorHAnsi" w:cstheme="majorHAnsi"/>
        </w:rPr>
      </w:pPr>
      <w:r>
        <w:rPr>
          <w:rFonts w:asciiTheme="majorHAnsi" w:hAnsiTheme="majorHAnsi" w:cstheme="majorHAnsi"/>
          <w:b/>
          <w:bCs/>
        </w:rPr>
        <w:lastRenderedPageBreak/>
        <w:t>Figure 3.</w:t>
      </w:r>
    </w:p>
    <w:p w14:paraId="33A4E00A" w14:textId="75B9D480" w:rsidR="003548CB" w:rsidRDefault="003548CB" w:rsidP="008C0B31">
      <w:pPr>
        <w:rPr>
          <w:rFonts w:asciiTheme="majorHAnsi" w:hAnsiTheme="majorHAnsi" w:cstheme="majorHAnsi"/>
        </w:rPr>
      </w:pPr>
      <w:r>
        <w:rPr>
          <w:rFonts w:asciiTheme="majorHAnsi" w:hAnsiTheme="majorHAnsi" w:cstheme="majorHAnsi"/>
          <w:noProof/>
        </w:rPr>
        <w:drawing>
          <wp:inline distT="0" distB="0" distL="0" distR="0" wp14:anchorId="469EAF4D" wp14:editId="152DB7A1">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51A25E3" w14:textId="5DA9A33A" w:rsidR="003548CB" w:rsidRDefault="003548CB">
      <w:pPr>
        <w:rPr>
          <w:rFonts w:asciiTheme="majorHAnsi" w:hAnsiTheme="majorHAnsi" w:cstheme="majorHAnsi"/>
        </w:rPr>
      </w:pPr>
      <w:r>
        <w:rPr>
          <w:rFonts w:asciiTheme="majorHAnsi" w:hAnsiTheme="majorHAnsi" w:cstheme="majorHAnsi"/>
        </w:rPr>
        <w:br w:type="page"/>
      </w:r>
    </w:p>
    <w:p w14:paraId="4FE7C881" w14:textId="528389EB" w:rsidR="003548CB" w:rsidRDefault="003548CB" w:rsidP="008C0B31">
      <w:pPr>
        <w:rPr>
          <w:rFonts w:asciiTheme="majorHAnsi" w:hAnsiTheme="majorHAnsi" w:cstheme="majorHAnsi"/>
        </w:rPr>
      </w:pPr>
      <w:r>
        <w:rPr>
          <w:rFonts w:asciiTheme="majorHAnsi" w:hAnsiTheme="majorHAnsi" w:cstheme="majorHAnsi"/>
          <w:b/>
          <w:bCs/>
        </w:rPr>
        <w:lastRenderedPageBreak/>
        <w:t>Figure 4.</w:t>
      </w:r>
    </w:p>
    <w:p w14:paraId="1B4EEFFD" w14:textId="5A9DE33C" w:rsidR="00C204AE" w:rsidRDefault="003548CB" w:rsidP="008C0B31">
      <w:pPr>
        <w:rPr>
          <w:rFonts w:asciiTheme="majorHAnsi" w:hAnsiTheme="majorHAnsi" w:cstheme="majorHAnsi"/>
        </w:rPr>
      </w:pPr>
      <w:r>
        <w:rPr>
          <w:rFonts w:asciiTheme="majorHAnsi" w:hAnsiTheme="majorHAnsi" w:cstheme="majorHAnsi"/>
          <w:noProof/>
        </w:rPr>
        <w:drawing>
          <wp:inline distT="0" distB="0" distL="0" distR="0" wp14:anchorId="299C99F7" wp14:editId="53C02537">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6236137" w14:textId="77777777" w:rsidR="00C204AE" w:rsidRDefault="00C204AE">
      <w:pPr>
        <w:rPr>
          <w:rFonts w:asciiTheme="majorHAnsi" w:hAnsiTheme="majorHAnsi" w:cstheme="majorHAnsi"/>
        </w:rPr>
      </w:pPr>
      <w:r>
        <w:rPr>
          <w:rFonts w:asciiTheme="majorHAnsi" w:hAnsiTheme="majorHAnsi" w:cstheme="majorHAnsi"/>
        </w:rPr>
        <w:br w:type="page"/>
      </w:r>
    </w:p>
    <w:p w14:paraId="788CB71F" w14:textId="7F63A434" w:rsidR="00C204AE" w:rsidRPr="0014580E" w:rsidRDefault="00C204AE" w:rsidP="0014580E">
      <w:pPr>
        <w:rPr>
          <w:rFonts w:asciiTheme="majorHAnsi" w:hAnsiTheme="majorHAnsi" w:cstheme="majorHAnsi"/>
        </w:rPr>
      </w:pPr>
      <w:r>
        <w:rPr>
          <w:rFonts w:asciiTheme="majorHAnsi" w:hAnsiTheme="majorHAnsi" w:cstheme="majorHAnsi"/>
          <w:b/>
          <w:bCs/>
        </w:rPr>
        <w:lastRenderedPageBreak/>
        <w:t>Table 1.</w:t>
      </w:r>
    </w:p>
    <w:tbl>
      <w:tblPr>
        <w:tblStyle w:val="Table"/>
        <w:tblW w:w="46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301"/>
        <w:gridCol w:w="3165"/>
        <w:gridCol w:w="3164"/>
      </w:tblGrid>
      <w:tr w:rsidR="00C204AE" w:rsidRPr="00F66971" w14:paraId="69BE6329" w14:textId="77777777" w:rsidTr="00A863D9">
        <w:tc>
          <w:tcPr>
            <w:tcW w:w="1333" w:type="pct"/>
          </w:tcPr>
          <w:p w14:paraId="495A0C4F"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Dataset</w:t>
            </w:r>
          </w:p>
        </w:tc>
        <w:tc>
          <w:tcPr>
            <w:tcW w:w="1834" w:type="pct"/>
          </w:tcPr>
          <w:p w14:paraId="1E9709D8"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Proportion of communities with skewness above 95th percentile</w:t>
            </w:r>
          </w:p>
        </w:tc>
        <w:tc>
          <w:tcPr>
            <w:tcW w:w="1833" w:type="pct"/>
          </w:tcPr>
          <w:p w14:paraId="23616076"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Proportion of communities with evenness below 5th percentile</w:t>
            </w:r>
          </w:p>
        </w:tc>
      </w:tr>
      <w:tr w:rsidR="00C204AE" w:rsidRPr="00F66971" w14:paraId="0F8A5C2A" w14:textId="77777777" w:rsidTr="00A863D9">
        <w:tc>
          <w:tcPr>
            <w:tcW w:w="1333" w:type="pct"/>
          </w:tcPr>
          <w:p w14:paraId="47EF02FF"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Breeding Bird Survey</w:t>
            </w:r>
          </w:p>
        </w:tc>
        <w:tc>
          <w:tcPr>
            <w:tcW w:w="1834" w:type="pct"/>
          </w:tcPr>
          <w:p w14:paraId="3752C814"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0.13</w:t>
            </w:r>
            <w:r>
              <w:rPr>
                <w:rFonts w:ascii="Calibri Light" w:hAnsi="Calibri Light" w:cs="Calibri Light"/>
                <w:sz w:val="22"/>
                <w:szCs w:val="22"/>
              </w:rPr>
              <w:t xml:space="preserve"> (N = 2773)</w:t>
            </w:r>
          </w:p>
        </w:tc>
        <w:tc>
          <w:tcPr>
            <w:tcW w:w="1833" w:type="pct"/>
          </w:tcPr>
          <w:p w14:paraId="7DD28021"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w:t>
            </w:r>
            <w:r>
              <w:rPr>
                <w:rFonts w:ascii="Calibri Light" w:hAnsi="Calibri Light" w:cs="Calibri Light"/>
                <w:sz w:val="22"/>
                <w:szCs w:val="22"/>
              </w:rPr>
              <w:t>26 (N = 2773)</w:t>
            </w:r>
          </w:p>
        </w:tc>
      </w:tr>
      <w:tr w:rsidR="00C204AE" w:rsidRPr="00F66971" w14:paraId="6182396B" w14:textId="77777777" w:rsidTr="00A863D9">
        <w:tc>
          <w:tcPr>
            <w:tcW w:w="1333" w:type="pct"/>
          </w:tcPr>
          <w:p w14:paraId="49FE7992"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FIA</w:t>
            </w:r>
          </w:p>
        </w:tc>
        <w:tc>
          <w:tcPr>
            <w:tcW w:w="1834" w:type="pct"/>
          </w:tcPr>
          <w:p w14:paraId="428AA65D"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0.05</w:t>
            </w:r>
            <w:r>
              <w:rPr>
                <w:rFonts w:ascii="Calibri Light" w:hAnsi="Calibri Light" w:cs="Calibri Light"/>
                <w:sz w:val="22"/>
                <w:szCs w:val="22"/>
              </w:rPr>
              <w:t xml:space="preserve"> (N = 18300)</w:t>
            </w:r>
          </w:p>
        </w:tc>
        <w:tc>
          <w:tcPr>
            <w:tcW w:w="1833" w:type="pct"/>
          </w:tcPr>
          <w:p w14:paraId="5C1D0CD5"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0.09</w:t>
            </w:r>
            <w:r>
              <w:rPr>
                <w:rFonts w:ascii="Calibri Light" w:hAnsi="Calibri Light" w:cs="Calibri Light"/>
                <w:sz w:val="22"/>
                <w:szCs w:val="22"/>
              </w:rPr>
              <w:t xml:space="preserve"> (N = 18113)</w:t>
            </w:r>
          </w:p>
        </w:tc>
      </w:tr>
      <w:tr w:rsidR="00C204AE" w:rsidRPr="00F66971" w14:paraId="76DEB1AD" w14:textId="77777777" w:rsidTr="00A863D9">
        <w:tc>
          <w:tcPr>
            <w:tcW w:w="1333" w:type="pct"/>
          </w:tcPr>
          <w:p w14:paraId="5BE1A93E"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Gentry</w:t>
            </w:r>
          </w:p>
        </w:tc>
        <w:tc>
          <w:tcPr>
            <w:tcW w:w="1834" w:type="pct"/>
          </w:tcPr>
          <w:p w14:paraId="7B269486"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w:t>
            </w:r>
            <w:r>
              <w:rPr>
                <w:rFonts w:ascii="Calibri Light" w:hAnsi="Calibri Light" w:cs="Calibri Light"/>
                <w:sz w:val="22"/>
                <w:szCs w:val="22"/>
              </w:rPr>
              <w:t>9 (N = 223)</w:t>
            </w:r>
          </w:p>
        </w:tc>
        <w:tc>
          <w:tcPr>
            <w:tcW w:w="1833" w:type="pct"/>
          </w:tcPr>
          <w:p w14:paraId="121CD331"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0.15</w:t>
            </w:r>
            <w:r>
              <w:rPr>
                <w:rFonts w:ascii="Calibri Light" w:hAnsi="Calibri Light" w:cs="Calibri Light"/>
                <w:sz w:val="22"/>
                <w:szCs w:val="22"/>
              </w:rPr>
              <w:t xml:space="preserve"> (N = 224)</w:t>
            </w:r>
          </w:p>
        </w:tc>
      </w:tr>
      <w:tr w:rsidR="00C204AE" w:rsidRPr="00F66971" w14:paraId="01C4847F" w14:textId="77777777" w:rsidTr="00A863D9">
        <w:tc>
          <w:tcPr>
            <w:tcW w:w="1333" w:type="pct"/>
          </w:tcPr>
          <w:p w14:paraId="58532080"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Mammal Communities</w:t>
            </w:r>
          </w:p>
        </w:tc>
        <w:tc>
          <w:tcPr>
            <w:tcW w:w="1834" w:type="pct"/>
          </w:tcPr>
          <w:p w14:paraId="0812A2A6"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w:t>
            </w:r>
            <w:r>
              <w:rPr>
                <w:rFonts w:ascii="Calibri Light" w:hAnsi="Calibri Light" w:cs="Calibri Light"/>
                <w:sz w:val="22"/>
                <w:szCs w:val="22"/>
              </w:rPr>
              <w:t>6 (N = 537)</w:t>
            </w:r>
          </w:p>
        </w:tc>
        <w:tc>
          <w:tcPr>
            <w:tcW w:w="1833" w:type="pct"/>
          </w:tcPr>
          <w:p w14:paraId="4DF66D1B"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0.35</w:t>
            </w:r>
            <w:r>
              <w:rPr>
                <w:rFonts w:ascii="Calibri Light" w:hAnsi="Calibri Light" w:cs="Calibri Light"/>
                <w:sz w:val="22"/>
                <w:szCs w:val="22"/>
              </w:rPr>
              <w:t xml:space="preserve"> (N = 542)</w:t>
            </w:r>
          </w:p>
        </w:tc>
      </w:tr>
      <w:tr w:rsidR="00C204AE" w:rsidRPr="00F66971" w14:paraId="60E8954C" w14:textId="77777777" w:rsidTr="00A863D9">
        <w:tc>
          <w:tcPr>
            <w:tcW w:w="1333" w:type="pct"/>
          </w:tcPr>
          <w:p w14:paraId="6B1BADE3"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Misc. Abundance</w:t>
            </w:r>
          </w:p>
        </w:tc>
        <w:tc>
          <w:tcPr>
            <w:tcW w:w="1834" w:type="pct"/>
          </w:tcPr>
          <w:p w14:paraId="1FEACEB0"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0.3</w:t>
            </w:r>
            <w:r>
              <w:rPr>
                <w:rFonts w:ascii="Calibri Light" w:hAnsi="Calibri Light" w:cs="Calibri Light"/>
                <w:sz w:val="22"/>
                <w:szCs w:val="22"/>
              </w:rPr>
              <w:t>5 (N = 492)</w:t>
            </w:r>
          </w:p>
        </w:tc>
        <w:tc>
          <w:tcPr>
            <w:tcW w:w="1833" w:type="pct"/>
          </w:tcPr>
          <w:p w14:paraId="0E07EBAA"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w:t>
            </w:r>
            <w:r>
              <w:rPr>
                <w:rFonts w:ascii="Calibri Light" w:hAnsi="Calibri Light" w:cs="Calibri Light"/>
                <w:sz w:val="22"/>
                <w:szCs w:val="22"/>
              </w:rPr>
              <w:t>6 (N = 490)</w:t>
            </w:r>
          </w:p>
        </w:tc>
      </w:tr>
    </w:tbl>
    <w:p w14:paraId="55B47BD2" w14:textId="77777777" w:rsidR="00C204AE" w:rsidRPr="00F66971" w:rsidRDefault="00C204AE" w:rsidP="00C204AE">
      <w:pPr>
        <w:pStyle w:val="BodyText"/>
        <w:spacing w:line="480" w:lineRule="auto"/>
        <w:rPr>
          <w:rFonts w:ascii="Calibri Light" w:hAnsi="Calibri Light" w:cs="Calibri Light"/>
          <w:sz w:val="22"/>
          <w:szCs w:val="22"/>
        </w:rPr>
      </w:pPr>
      <w:r w:rsidRPr="00F66971">
        <w:rPr>
          <w:rFonts w:ascii="Calibri Light" w:hAnsi="Calibri Light" w:cs="Calibri Light"/>
          <w:b/>
          <w:sz w:val="22"/>
          <w:szCs w:val="22"/>
        </w:rPr>
        <w:t xml:space="preserve">Table </w:t>
      </w:r>
      <w:r>
        <w:rPr>
          <w:rFonts w:ascii="Calibri Light" w:hAnsi="Calibri Light" w:cs="Calibri Light"/>
          <w:b/>
          <w:sz w:val="22"/>
          <w:szCs w:val="22"/>
        </w:rPr>
        <w:t>1</w:t>
      </w:r>
      <w:r w:rsidRPr="00F66971">
        <w:rPr>
          <w:rFonts w:ascii="Calibri Light" w:hAnsi="Calibri Light" w:cs="Calibri Light"/>
          <w:sz w:val="22"/>
          <w:szCs w:val="22"/>
        </w:rPr>
        <w:t xml:space="preserve"> Proportion of communities in each dataset with highly skewed or uneven SADs compared to their sampled feasible sets. </w:t>
      </w:r>
      <w:r>
        <w:rPr>
          <w:rFonts w:ascii="Calibri Light" w:hAnsi="Calibri Light" w:cs="Calibri Light"/>
          <w:sz w:val="22"/>
          <w:szCs w:val="22"/>
        </w:rPr>
        <w:t>N, in parentheses, refers to the number of communities analyzed for each metric for each dataset.</w:t>
      </w:r>
    </w:p>
    <w:p w14:paraId="5D5AF4A9" w14:textId="77777777" w:rsidR="00C204AE" w:rsidRPr="00C204AE" w:rsidRDefault="00C204AE" w:rsidP="008C0B31">
      <w:pPr>
        <w:rPr>
          <w:rFonts w:asciiTheme="majorHAnsi" w:hAnsiTheme="majorHAnsi" w:cstheme="majorHAnsi"/>
        </w:rPr>
      </w:pPr>
    </w:p>
    <w:sectPr w:rsidR="00C204AE" w:rsidRPr="00C204AE" w:rsidSect="00343F80">
      <w:headerReference w:type="default" r:id="rId18"/>
      <w:headerReference w:type="first" r:id="rId19"/>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5" w:author="Renata M. Diaz" w:date="2021-03-16T14:32:00Z" w:initials="RMD">
    <w:p w14:paraId="46ACEF45" w14:textId="2C57946D" w:rsidR="000F4541" w:rsidRDefault="000F4541">
      <w:pPr>
        <w:pStyle w:val="CommentText"/>
      </w:pPr>
      <w:r>
        <w:rPr>
          <w:rStyle w:val="CommentReference"/>
        </w:rPr>
        <w:annotationRef/>
      </w:r>
      <w:r>
        <w:t>I increased the size of the “medium” community because, when you switch to a 2tailed 95 density interval, the original “medium” community actually had a higher index than the “small”. The general pattern holds across large ranges of S and N</w:t>
      </w:r>
      <w:r w:rsidR="00D23674">
        <w:t xml:space="preserve">, so I think this is OK in the context of making a clear illustration. It’s clear later -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ACE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FF4" w16cex:dateUtc="2021-03-16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ACEF45" w16cid:durableId="23FB3FF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44BAB" w14:textId="77777777" w:rsidR="007C4F3C" w:rsidRDefault="007C4F3C" w:rsidP="0091663F">
      <w:pPr>
        <w:spacing w:after="0" w:line="240" w:lineRule="auto"/>
      </w:pPr>
      <w:r>
        <w:separator/>
      </w:r>
    </w:p>
  </w:endnote>
  <w:endnote w:type="continuationSeparator" w:id="0">
    <w:p w14:paraId="6200E75E" w14:textId="77777777" w:rsidR="007C4F3C" w:rsidRDefault="007C4F3C"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C9422" w14:textId="77777777" w:rsidR="007C4F3C" w:rsidRDefault="007C4F3C" w:rsidP="0091663F">
      <w:pPr>
        <w:spacing w:after="0" w:line="240" w:lineRule="auto"/>
      </w:pPr>
      <w:r>
        <w:separator/>
      </w:r>
    </w:p>
  </w:footnote>
  <w:footnote w:type="continuationSeparator" w:id="0">
    <w:p w14:paraId="0CAD459D" w14:textId="77777777" w:rsidR="007C4F3C" w:rsidRDefault="007C4F3C"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3E0007" w:rsidRPr="006361DB" w:rsidRDefault="003E0007"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00130C49" w:rsidRPr="00E414E9">
          <w:rPr>
            <w:noProof/>
          </w:rPr>
          <w:t xml:space="preserve"> </w:t>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sidRPr="00130C49">
          <w:rPr>
            <w:rFonts w:asciiTheme="majorHAnsi" w:eastAsia="Times New Roman" w:hAnsiTheme="majorHAnsi" w:cstheme="majorHAnsi"/>
          </w:rPr>
          <w:t>SADs deviate from statistical baselines</w:t>
        </w:r>
      </w:p>
    </w:sdtContent>
  </w:sdt>
  <w:p w14:paraId="4EBACEEC" w14:textId="77777777" w:rsidR="003E0007" w:rsidRDefault="003E0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15107E" w:rsidRDefault="0015107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11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FB5"/>
    <w:rsid w:val="000673C1"/>
    <w:rsid w:val="000701CA"/>
    <w:rsid w:val="000714AC"/>
    <w:rsid w:val="00071CC7"/>
    <w:rsid w:val="00073524"/>
    <w:rsid w:val="0007367E"/>
    <w:rsid w:val="000736D9"/>
    <w:rsid w:val="000736DD"/>
    <w:rsid w:val="00074753"/>
    <w:rsid w:val="00074D31"/>
    <w:rsid w:val="0007510E"/>
    <w:rsid w:val="00076125"/>
    <w:rsid w:val="00081024"/>
    <w:rsid w:val="000825C6"/>
    <w:rsid w:val="00083972"/>
    <w:rsid w:val="0008414A"/>
    <w:rsid w:val="00084675"/>
    <w:rsid w:val="00084946"/>
    <w:rsid w:val="00090129"/>
    <w:rsid w:val="00090135"/>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64"/>
    <w:rsid w:val="000B71CF"/>
    <w:rsid w:val="000B7509"/>
    <w:rsid w:val="000B7A82"/>
    <w:rsid w:val="000C0BB0"/>
    <w:rsid w:val="000C0BEC"/>
    <w:rsid w:val="000C15AE"/>
    <w:rsid w:val="000C17ED"/>
    <w:rsid w:val="000C1B43"/>
    <w:rsid w:val="000C39DC"/>
    <w:rsid w:val="000C4C08"/>
    <w:rsid w:val="000C4C33"/>
    <w:rsid w:val="000C5472"/>
    <w:rsid w:val="000C5706"/>
    <w:rsid w:val="000C5EC7"/>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73D"/>
    <w:rsid w:val="000D5FC0"/>
    <w:rsid w:val="000D602C"/>
    <w:rsid w:val="000D6E21"/>
    <w:rsid w:val="000D71B9"/>
    <w:rsid w:val="000D7454"/>
    <w:rsid w:val="000D79DD"/>
    <w:rsid w:val="000D7ACF"/>
    <w:rsid w:val="000D7FBF"/>
    <w:rsid w:val="000E02AA"/>
    <w:rsid w:val="000E15E2"/>
    <w:rsid w:val="000E168C"/>
    <w:rsid w:val="000E2FAB"/>
    <w:rsid w:val="000E3932"/>
    <w:rsid w:val="000E4439"/>
    <w:rsid w:val="000E69DF"/>
    <w:rsid w:val="000E6CC1"/>
    <w:rsid w:val="000E6F71"/>
    <w:rsid w:val="000E725A"/>
    <w:rsid w:val="000E7276"/>
    <w:rsid w:val="000F04A5"/>
    <w:rsid w:val="000F0E09"/>
    <w:rsid w:val="000F1809"/>
    <w:rsid w:val="000F2604"/>
    <w:rsid w:val="000F2E2F"/>
    <w:rsid w:val="000F36EE"/>
    <w:rsid w:val="000F3D05"/>
    <w:rsid w:val="000F41D5"/>
    <w:rsid w:val="000F4541"/>
    <w:rsid w:val="000F486B"/>
    <w:rsid w:val="000F4B2E"/>
    <w:rsid w:val="000F50D3"/>
    <w:rsid w:val="000F58EB"/>
    <w:rsid w:val="000F6281"/>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10413"/>
    <w:rsid w:val="00111096"/>
    <w:rsid w:val="001113C0"/>
    <w:rsid w:val="001113F5"/>
    <w:rsid w:val="00112356"/>
    <w:rsid w:val="00115B44"/>
    <w:rsid w:val="001163CC"/>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25F4"/>
    <w:rsid w:val="001D37D6"/>
    <w:rsid w:val="001D3A8D"/>
    <w:rsid w:val="001D4C51"/>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200511"/>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473B"/>
    <w:rsid w:val="002169B6"/>
    <w:rsid w:val="002173BE"/>
    <w:rsid w:val="00217408"/>
    <w:rsid w:val="00217479"/>
    <w:rsid w:val="002203B4"/>
    <w:rsid w:val="002207D8"/>
    <w:rsid w:val="002218C8"/>
    <w:rsid w:val="002223BB"/>
    <w:rsid w:val="002223C4"/>
    <w:rsid w:val="002235CA"/>
    <w:rsid w:val="00225644"/>
    <w:rsid w:val="002259D5"/>
    <w:rsid w:val="00225B97"/>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5A3D"/>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65E1"/>
    <w:rsid w:val="0027739C"/>
    <w:rsid w:val="002773AB"/>
    <w:rsid w:val="002777B8"/>
    <w:rsid w:val="002811DB"/>
    <w:rsid w:val="0028134D"/>
    <w:rsid w:val="002818D5"/>
    <w:rsid w:val="00282594"/>
    <w:rsid w:val="00282CB6"/>
    <w:rsid w:val="00282FA3"/>
    <w:rsid w:val="00283C82"/>
    <w:rsid w:val="002844D1"/>
    <w:rsid w:val="00284BDA"/>
    <w:rsid w:val="002850A3"/>
    <w:rsid w:val="00285199"/>
    <w:rsid w:val="00285BA8"/>
    <w:rsid w:val="00285BD6"/>
    <w:rsid w:val="00285E16"/>
    <w:rsid w:val="0028727A"/>
    <w:rsid w:val="002873A8"/>
    <w:rsid w:val="00287472"/>
    <w:rsid w:val="00287808"/>
    <w:rsid w:val="00287A80"/>
    <w:rsid w:val="00290912"/>
    <w:rsid w:val="00290E59"/>
    <w:rsid w:val="00292F49"/>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CD2"/>
    <w:rsid w:val="0031106A"/>
    <w:rsid w:val="00311FFF"/>
    <w:rsid w:val="003121B7"/>
    <w:rsid w:val="00312613"/>
    <w:rsid w:val="00313A36"/>
    <w:rsid w:val="0031663B"/>
    <w:rsid w:val="0031692C"/>
    <w:rsid w:val="00316C6A"/>
    <w:rsid w:val="00320D37"/>
    <w:rsid w:val="00321180"/>
    <w:rsid w:val="003213A3"/>
    <w:rsid w:val="0032143D"/>
    <w:rsid w:val="00321F4E"/>
    <w:rsid w:val="003226E6"/>
    <w:rsid w:val="00322A79"/>
    <w:rsid w:val="00322B6A"/>
    <w:rsid w:val="00325843"/>
    <w:rsid w:val="00325EF2"/>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48CB"/>
    <w:rsid w:val="00355D10"/>
    <w:rsid w:val="00355DD5"/>
    <w:rsid w:val="00355EE9"/>
    <w:rsid w:val="003565A4"/>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20B"/>
    <w:rsid w:val="00387C3B"/>
    <w:rsid w:val="00390723"/>
    <w:rsid w:val="00390943"/>
    <w:rsid w:val="0039123D"/>
    <w:rsid w:val="00391544"/>
    <w:rsid w:val="0039173B"/>
    <w:rsid w:val="0039186A"/>
    <w:rsid w:val="00391ED5"/>
    <w:rsid w:val="00392706"/>
    <w:rsid w:val="00392D3C"/>
    <w:rsid w:val="00395CA5"/>
    <w:rsid w:val="00396998"/>
    <w:rsid w:val="003976D0"/>
    <w:rsid w:val="00397FD1"/>
    <w:rsid w:val="003A056C"/>
    <w:rsid w:val="003A0680"/>
    <w:rsid w:val="003A18E6"/>
    <w:rsid w:val="003A1ED1"/>
    <w:rsid w:val="003A1F30"/>
    <w:rsid w:val="003A2681"/>
    <w:rsid w:val="003A2785"/>
    <w:rsid w:val="003A27DE"/>
    <w:rsid w:val="003A2AF0"/>
    <w:rsid w:val="003A3802"/>
    <w:rsid w:val="003A4926"/>
    <w:rsid w:val="003A50B6"/>
    <w:rsid w:val="003A526D"/>
    <w:rsid w:val="003A566E"/>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4265"/>
    <w:rsid w:val="0042476D"/>
    <w:rsid w:val="00424F42"/>
    <w:rsid w:val="0042533C"/>
    <w:rsid w:val="00425C14"/>
    <w:rsid w:val="004263E1"/>
    <w:rsid w:val="00426741"/>
    <w:rsid w:val="00426948"/>
    <w:rsid w:val="00431485"/>
    <w:rsid w:val="00431782"/>
    <w:rsid w:val="00434687"/>
    <w:rsid w:val="00435563"/>
    <w:rsid w:val="0043570E"/>
    <w:rsid w:val="004360B9"/>
    <w:rsid w:val="004360D5"/>
    <w:rsid w:val="00436440"/>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0F83"/>
    <w:rsid w:val="00462CA0"/>
    <w:rsid w:val="00462F7E"/>
    <w:rsid w:val="00463418"/>
    <w:rsid w:val="00463D87"/>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DE7"/>
    <w:rsid w:val="004A3BC8"/>
    <w:rsid w:val="004A4865"/>
    <w:rsid w:val="004A49A5"/>
    <w:rsid w:val="004A4AE2"/>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527E"/>
    <w:rsid w:val="004B531F"/>
    <w:rsid w:val="004B5719"/>
    <w:rsid w:val="004B69D7"/>
    <w:rsid w:val="004B6A01"/>
    <w:rsid w:val="004B6D6B"/>
    <w:rsid w:val="004B7670"/>
    <w:rsid w:val="004C0B53"/>
    <w:rsid w:val="004C1477"/>
    <w:rsid w:val="004C250E"/>
    <w:rsid w:val="004C347F"/>
    <w:rsid w:val="004C3E25"/>
    <w:rsid w:val="004C3E59"/>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0969"/>
    <w:rsid w:val="004E26B4"/>
    <w:rsid w:val="004E27AF"/>
    <w:rsid w:val="004E2F1C"/>
    <w:rsid w:val="004E33BA"/>
    <w:rsid w:val="004E349F"/>
    <w:rsid w:val="004E4D84"/>
    <w:rsid w:val="004E5305"/>
    <w:rsid w:val="004E5322"/>
    <w:rsid w:val="004E64F5"/>
    <w:rsid w:val="004E7269"/>
    <w:rsid w:val="004E7643"/>
    <w:rsid w:val="004F0044"/>
    <w:rsid w:val="004F3C36"/>
    <w:rsid w:val="004F4A2A"/>
    <w:rsid w:val="004F521C"/>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0F6D"/>
    <w:rsid w:val="00511119"/>
    <w:rsid w:val="00511EA8"/>
    <w:rsid w:val="00512922"/>
    <w:rsid w:val="00513161"/>
    <w:rsid w:val="00513254"/>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507B"/>
    <w:rsid w:val="0059569A"/>
    <w:rsid w:val="005976D9"/>
    <w:rsid w:val="00597833"/>
    <w:rsid w:val="005978AF"/>
    <w:rsid w:val="005978D5"/>
    <w:rsid w:val="005A1B6E"/>
    <w:rsid w:val="005A1B7A"/>
    <w:rsid w:val="005A27AE"/>
    <w:rsid w:val="005A3073"/>
    <w:rsid w:val="005A4270"/>
    <w:rsid w:val="005A42E9"/>
    <w:rsid w:val="005A4CBA"/>
    <w:rsid w:val="005A4E8C"/>
    <w:rsid w:val="005A6285"/>
    <w:rsid w:val="005B06B9"/>
    <w:rsid w:val="005B0D13"/>
    <w:rsid w:val="005B2C68"/>
    <w:rsid w:val="005B3385"/>
    <w:rsid w:val="005B3721"/>
    <w:rsid w:val="005B38FE"/>
    <w:rsid w:val="005B3A66"/>
    <w:rsid w:val="005B4300"/>
    <w:rsid w:val="005B461D"/>
    <w:rsid w:val="005B5851"/>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65"/>
    <w:rsid w:val="00614FE7"/>
    <w:rsid w:val="00615075"/>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5503"/>
    <w:rsid w:val="006E58F5"/>
    <w:rsid w:val="006E6069"/>
    <w:rsid w:val="006E7DA4"/>
    <w:rsid w:val="006E7EBD"/>
    <w:rsid w:val="006E7FD1"/>
    <w:rsid w:val="006F05CF"/>
    <w:rsid w:val="006F1858"/>
    <w:rsid w:val="006F1C6E"/>
    <w:rsid w:val="006F1FBF"/>
    <w:rsid w:val="006F2E74"/>
    <w:rsid w:val="006F32EE"/>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32B5"/>
    <w:rsid w:val="00764A93"/>
    <w:rsid w:val="00764D0B"/>
    <w:rsid w:val="007659BB"/>
    <w:rsid w:val="00765D63"/>
    <w:rsid w:val="00770024"/>
    <w:rsid w:val="007708B8"/>
    <w:rsid w:val="00771E3C"/>
    <w:rsid w:val="007727A5"/>
    <w:rsid w:val="007727D6"/>
    <w:rsid w:val="00772B2E"/>
    <w:rsid w:val="0077324E"/>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967"/>
    <w:rsid w:val="007873FC"/>
    <w:rsid w:val="007877B2"/>
    <w:rsid w:val="007911E5"/>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24F"/>
    <w:rsid w:val="007C3A60"/>
    <w:rsid w:val="007C46C3"/>
    <w:rsid w:val="007C4F3C"/>
    <w:rsid w:val="007C5091"/>
    <w:rsid w:val="007C54FD"/>
    <w:rsid w:val="007C57DE"/>
    <w:rsid w:val="007C68A9"/>
    <w:rsid w:val="007C7390"/>
    <w:rsid w:val="007D08D5"/>
    <w:rsid w:val="007D08D6"/>
    <w:rsid w:val="007D14F5"/>
    <w:rsid w:val="007D33E7"/>
    <w:rsid w:val="007D349C"/>
    <w:rsid w:val="007D427B"/>
    <w:rsid w:val="007D52CB"/>
    <w:rsid w:val="007D570F"/>
    <w:rsid w:val="007D658E"/>
    <w:rsid w:val="007D65C5"/>
    <w:rsid w:val="007D6A36"/>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4B"/>
    <w:rsid w:val="008245D4"/>
    <w:rsid w:val="008245DC"/>
    <w:rsid w:val="00826EDA"/>
    <w:rsid w:val="00827246"/>
    <w:rsid w:val="008273D3"/>
    <w:rsid w:val="0083083C"/>
    <w:rsid w:val="008308C5"/>
    <w:rsid w:val="00830E2E"/>
    <w:rsid w:val="008320B9"/>
    <w:rsid w:val="0083254B"/>
    <w:rsid w:val="00833348"/>
    <w:rsid w:val="00833776"/>
    <w:rsid w:val="00833CF4"/>
    <w:rsid w:val="00835226"/>
    <w:rsid w:val="00840183"/>
    <w:rsid w:val="00840B0F"/>
    <w:rsid w:val="00841BCE"/>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B31"/>
    <w:rsid w:val="008C0E96"/>
    <w:rsid w:val="008C10D8"/>
    <w:rsid w:val="008C1968"/>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72FF"/>
    <w:rsid w:val="00927CF6"/>
    <w:rsid w:val="009307AB"/>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2C"/>
    <w:rsid w:val="00946A66"/>
    <w:rsid w:val="00946B32"/>
    <w:rsid w:val="00950A4F"/>
    <w:rsid w:val="009513CC"/>
    <w:rsid w:val="00951A4A"/>
    <w:rsid w:val="009538CE"/>
    <w:rsid w:val="00953C2B"/>
    <w:rsid w:val="009544E9"/>
    <w:rsid w:val="009550A4"/>
    <w:rsid w:val="00956712"/>
    <w:rsid w:val="00956D9B"/>
    <w:rsid w:val="00957275"/>
    <w:rsid w:val="00957AD6"/>
    <w:rsid w:val="00960194"/>
    <w:rsid w:val="009608F2"/>
    <w:rsid w:val="009618E5"/>
    <w:rsid w:val="00961C40"/>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6364"/>
    <w:rsid w:val="009E7314"/>
    <w:rsid w:val="009F050B"/>
    <w:rsid w:val="009F0963"/>
    <w:rsid w:val="009F0CC0"/>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6AD"/>
    <w:rsid w:val="00A673A4"/>
    <w:rsid w:val="00A678DD"/>
    <w:rsid w:val="00A679B6"/>
    <w:rsid w:val="00A67C07"/>
    <w:rsid w:val="00A71CEA"/>
    <w:rsid w:val="00A73B1C"/>
    <w:rsid w:val="00A73D17"/>
    <w:rsid w:val="00A74CDB"/>
    <w:rsid w:val="00A7602E"/>
    <w:rsid w:val="00A7625B"/>
    <w:rsid w:val="00A7642F"/>
    <w:rsid w:val="00A77E2C"/>
    <w:rsid w:val="00A80168"/>
    <w:rsid w:val="00A8142D"/>
    <w:rsid w:val="00A833EC"/>
    <w:rsid w:val="00A836A5"/>
    <w:rsid w:val="00A84783"/>
    <w:rsid w:val="00A860BF"/>
    <w:rsid w:val="00A86655"/>
    <w:rsid w:val="00A86998"/>
    <w:rsid w:val="00A87017"/>
    <w:rsid w:val="00A870B0"/>
    <w:rsid w:val="00A87D8C"/>
    <w:rsid w:val="00A90B6D"/>
    <w:rsid w:val="00A91A5B"/>
    <w:rsid w:val="00A9282E"/>
    <w:rsid w:val="00A92F5C"/>
    <w:rsid w:val="00A931B4"/>
    <w:rsid w:val="00A932DB"/>
    <w:rsid w:val="00A94D04"/>
    <w:rsid w:val="00A950D6"/>
    <w:rsid w:val="00A97506"/>
    <w:rsid w:val="00A97EF4"/>
    <w:rsid w:val="00AA01D5"/>
    <w:rsid w:val="00AA203C"/>
    <w:rsid w:val="00AA25BC"/>
    <w:rsid w:val="00AA3586"/>
    <w:rsid w:val="00AA3A8A"/>
    <w:rsid w:val="00AA42F8"/>
    <w:rsid w:val="00AA66D0"/>
    <w:rsid w:val="00AA7154"/>
    <w:rsid w:val="00AA781C"/>
    <w:rsid w:val="00AB04D0"/>
    <w:rsid w:val="00AB2133"/>
    <w:rsid w:val="00AB3236"/>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1307"/>
    <w:rsid w:val="00BC1399"/>
    <w:rsid w:val="00BC2244"/>
    <w:rsid w:val="00BC25AA"/>
    <w:rsid w:val="00BC2B66"/>
    <w:rsid w:val="00BC33A5"/>
    <w:rsid w:val="00BC3982"/>
    <w:rsid w:val="00BC5076"/>
    <w:rsid w:val="00BC5A1C"/>
    <w:rsid w:val="00BC5D54"/>
    <w:rsid w:val="00BC65F2"/>
    <w:rsid w:val="00BC69C1"/>
    <w:rsid w:val="00BC7F99"/>
    <w:rsid w:val="00BD0EFC"/>
    <w:rsid w:val="00BD164E"/>
    <w:rsid w:val="00BD1F82"/>
    <w:rsid w:val="00BD2551"/>
    <w:rsid w:val="00BD2A97"/>
    <w:rsid w:val="00BD2FCD"/>
    <w:rsid w:val="00BD41C6"/>
    <w:rsid w:val="00BD4809"/>
    <w:rsid w:val="00BD4E5D"/>
    <w:rsid w:val="00BD5185"/>
    <w:rsid w:val="00BD758A"/>
    <w:rsid w:val="00BE3FAA"/>
    <w:rsid w:val="00BE484D"/>
    <w:rsid w:val="00BE4B9A"/>
    <w:rsid w:val="00BE6265"/>
    <w:rsid w:val="00BE6354"/>
    <w:rsid w:val="00BE66DB"/>
    <w:rsid w:val="00BE72BB"/>
    <w:rsid w:val="00BF0DC4"/>
    <w:rsid w:val="00BF0FD3"/>
    <w:rsid w:val="00BF1FF7"/>
    <w:rsid w:val="00BF2198"/>
    <w:rsid w:val="00BF24C6"/>
    <w:rsid w:val="00BF340B"/>
    <w:rsid w:val="00BF381C"/>
    <w:rsid w:val="00BF4688"/>
    <w:rsid w:val="00BF49D4"/>
    <w:rsid w:val="00BF54E3"/>
    <w:rsid w:val="00BF571D"/>
    <w:rsid w:val="00BF792F"/>
    <w:rsid w:val="00BF7A1A"/>
    <w:rsid w:val="00C007D9"/>
    <w:rsid w:val="00C0087D"/>
    <w:rsid w:val="00C0087F"/>
    <w:rsid w:val="00C01C75"/>
    <w:rsid w:val="00C03294"/>
    <w:rsid w:val="00C0473A"/>
    <w:rsid w:val="00C0595F"/>
    <w:rsid w:val="00C05E17"/>
    <w:rsid w:val="00C06307"/>
    <w:rsid w:val="00C07054"/>
    <w:rsid w:val="00C07C40"/>
    <w:rsid w:val="00C100E2"/>
    <w:rsid w:val="00C10D01"/>
    <w:rsid w:val="00C11319"/>
    <w:rsid w:val="00C12941"/>
    <w:rsid w:val="00C12F95"/>
    <w:rsid w:val="00C131F4"/>
    <w:rsid w:val="00C16518"/>
    <w:rsid w:val="00C204AE"/>
    <w:rsid w:val="00C20E5D"/>
    <w:rsid w:val="00C21730"/>
    <w:rsid w:val="00C222B5"/>
    <w:rsid w:val="00C228E0"/>
    <w:rsid w:val="00C232ED"/>
    <w:rsid w:val="00C23CF6"/>
    <w:rsid w:val="00C253D3"/>
    <w:rsid w:val="00C274CD"/>
    <w:rsid w:val="00C30341"/>
    <w:rsid w:val="00C3044C"/>
    <w:rsid w:val="00C3078A"/>
    <w:rsid w:val="00C3082C"/>
    <w:rsid w:val="00C31932"/>
    <w:rsid w:val="00C32025"/>
    <w:rsid w:val="00C3259D"/>
    <w:rsid w:val="00C33A08"/>
    <w:rsid w:val="00C3431E"/>
    <w:rsid w:val="00C36F00"/>
    <w:rsid w:val="00C3767B"/>
    <w:rsid w:val="00C37AE6"/>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56FA8"/>
    <w:rsid w:val="00C60372"/>
    <w:rsid w:val="00C6118E"/>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6D50"/>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C55"/>
    <w:rsid w:val="00D10FDC"/>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3674"/>
    <w:rsid w:val="00D24054"/>
    <w:rsid w:val="00D24471"/>
    <w:rsid w:val="00D2449D"/>
    <w:rsid w:val="00D24953"/>
    <w:rsid w:val="00D25860"/>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3F8C"/>
    <w:rsid w:val="00D5512A"/>
    <w:rsid w:val="00D5575B"/>
    <w:rsid w:val="00D558B6"/>
    <w:rsid w:val="00D55CA0"/>
    <w:rsid w:val="00D55E60"/>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3294"/>
    <w:rsid w:val="00DC3D19"/>
    <w:rsid w:val="00DC5494"/>
    <w:rsid w:val="00DC60C9"/>
    <w:rsid w:val="00DC709B"/>
    <w:rsid w:val="00DC758D"/>
    <w:rsid w:val="00DC7713"/>
    <w:rsid w:val="00DC77D3"/>
    <w:rsid w:val="00DD0338"/>
    <w:rsid w:val="00DD09E7"/>
    <w:rsid w:val="00DD17AB"/>
    <w:rsid w:val="00DD1D4F"/>
    <w:rsid w:val="00DD3669"/>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50022"/>
    <w:rsid w:val="00E50333"/>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120"/>
    <w:rsid w:val="00EA256C"/>
    <w:rsid w:val="00EA3E0B"/>
    <w:rsid w:val="00EA412E"/>
    <w:rsid w:val="00EA79D6"/>
    <w:rsid w:val="00EB089F"/>
    <w:rsid w:val="00EB0A6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EE"/>
    <w:rsid w:val="00ED47E4"/>
    <w:rsid w:val="00ED52C0"/>
    <w:rsid w:val="00ED64F9"/>
    <w:rsid w:val="00ED741B"/>
    <w:rsid w:val="00ED788A"/>
    <w:rsid w:val="00EE19D9"/>
    <w:rsid w:val="00EE1A79"/>
    <w:rsid w:val="00EE1B9D"/>
    <w:rsid w:val="00EE1BB8"/>
    <w:rsid w:val="00EE248A"/>
    <w:rsid w:val="00EE38C3"/>
    <w:rsid w:val="00EE3BEC"/>
    <w:rsid w:val="00EE40BF"/>
    <w:rsid w:val="00EE47E7"/>
    <w:rsid w:val="00EE492D"/>
    <w:rsid w:val="00EE4DC6"/>
    <w:rsid w:val="00EE5BDD"/>
    <w:rsid w:val="00EE5E72"/>
    <w:rsid w:val="00EE6582"/>
    <w:rsid w:val="00EE6AC7"/>
    <w:rsid w:val="00EE6D41"/>
    <w:rsid w:val="00EE6EF8"/>
    <w:rsid w:val="00EE71CB"/>
    <w:rsid w:val="00EE73B1"/>
    <w:rsid w:val="00EE792F"/>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2EC"/>
    <w:rsid w:val="00F70EE6"/>
    <w:rsid w:val="00F71BE5"/>
    <w:rsid w:val="00F730BD"/>
    <w:rsid w:val="00F73B52"/>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325"/>
    <w:rsid w:val="00FE06D2"/>
    <w:rsid w:val="00FE102C"/>
    <w:rsid w:val="00FE136F"/>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34782157">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45466504">
      <w:bodyDiv w:val="1"/>
      <w:marLeft w:val="0"/>
      <w:marRight w:val="0"/>
      <w:marTop w:val="0"/>
      <w:marBottom w:val="0"/>
      <w:divBdr>
        <w:top w:val="none" w:sz="0" w:space="0" w:color="auto"/>
        <w:left w:val="none" w:sz="0" w:space="0" w:color="auto"/>
        <w:bottom w:val="none" w:sz="0" w:space="0" w:color="auto"/>
        <w:right w:val="none" w:sz="0" w:space="0" w:color="auto"/>
      </w:divBdr>
      <w:divsChild>
        <w:div w:id="1686709289">
          <w:marLeft w:val="0"/>
          <w:marRight w:val="0"/>
          <w:marTop w:val="0"/>
          <w:marBottom w:val="0"/>
          <w:divBdr>
            <w:top w:val="none" w:sz="0" w:space="0" w:color="auto"/>
            <w:left w:val="none" w:sz="0" w:space="0" w:color="auto"/>
            <w:bottom w:val="none" w:sz="0" w:space="0" w:color="auto"/>
            <w:right w:val="none" w:sz="0" w:space="0" w:color="auto"/>
          </w:divBdr>
          <w:divsChild>
            <w:div w:id="20115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5925</Words>
  <Characters>33777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7</cp:revision>
  <dcterms:created xsi:type="dcterms:W3CDTF">2021-03-16T17:18:00Z</dcterms:created>
  <dcterms:modified xsi:type="dcterms:W3CDTF">2021-03-16T18:37:00Z</dcterms:modified>
</cp:coreProperties>
</file>