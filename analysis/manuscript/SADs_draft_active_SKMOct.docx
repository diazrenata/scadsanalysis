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03F3423A"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proofErr w:type="spellStart"/>
      <w:r w:rsidR="0003558D">
        <w:rPr>
          <w:rFonts w:asciiTheme="majorHAnsi" w:eastAsia="Times New Roman" w:hAnsiTheme="majorHAnsi" w:cstheme="majorHAnsi"/>
        </w:rPr>
        <w:t>Locey</w:t>
      </w:r>
      <w:proofErr w:type="spellEnd"/>
      <w:r w:rsidR="0003558D">
        <w:rPr>
          <w:rFonts w:asciiTheme="majorHAnsi" w:eastAsia="Times New Roman" w:hAnsiTheme="majorHAnsi" w:cstheme="majorHAnsi"/>
        </w:rPr>
        <w:t xml:space="preserve">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w:t>
      </w:r>
      <w:r w:rsidR="0031639E">
        <w:rPr>
          <w:rFonts w:asciiTheme="majorHAnsi" w:eastAsia="Times New Roman" w:hAnsiTheme="majorHAnsi" w:cstheme="majorHAnsi"/>
        </w:rPr>
        <w:t xml:space="preserve"> </w:t>
      </w:r>
      <w:ins w:id="0" w:author="Ernest, Morgan" w:date="2020-09-28T09:05:00Z">
        <w:r w:rsidR="0031639E">
          <w:rPr>
            <w:rFonts w:asciiTheme="majorHAnsi" w:eastAsia="Times New Roman" w:hAnsiTheme="majorHAnsi" w:cstheme="majorHAnsi"/>
          </w:rPr>
          <w:t>individuals are</w:t>
        </w:r>
      </w:ins>
      <w:del w:id="1" w:author="Ernest, Morgan" w:date="2020-09-28T09:05:00Z">
        <w:r w:rsidR="00721DCD" w:rsidRPr="00C30341" w:rsidDel="0031639E">
          <w:rPr>
            <w:rFonts w:asciiTheme="majorHAnsi" w:eastAsia="Times New Roman" w:hAnsiTheme="majorHAnsi" w:cstheme="majorHAnsi"/>
          </w:rPr>
          <w:delText xml:space="preserve"> </w:delText>
        </w:r>
        <w:r w:rsidR="001E5856" w:rsidRPr="00C30341" w:rsidDel="0031639E">
          <w:rPr>
            <w:rFonts w:asciiTheme="majorHAnsi" w:eastAsia="Times New Roman" w:hAnsiTheme="majorHAnsi" w:cstheme="majorHAnsi"/>
          </w:rPr>
          <w:delText>is</w:delText>
        </w:r>
      </w:del>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w:t>
      </w:r>
      <w:ins w:id="2" w:author="Ernest, Morgan" w:date="2020-09-28T09:05:00Z">
        <w:r w:rsidR="0031639E">
          <w:rPr>
            <w:rFonts w:asciiTheme="majorHAnsi" w:eastAsia="Times New Roman" w:hAnsiTheme="majorHAnsi" w:cstheme="majorHAnsi"/>
          </w:rPr>
          <w:t xml:space="preserve"> across species </w:t>
        </w:r>
      </w:ins>
      <w:del w:id="3" w:author="Ernest, Morgan" w:date="2020-10-01T10:57:00Z">
        <w:r w:rsidR="001E5856" w:rsidRPr="00C30341" w:rsidDel="00B77932">
          <w:rPr>
            <w:rFonts w:asciiTheme="majorHAnsi" w:eastAsia="Times New Roman" w:hAnsiTheme="majorHAnsi" w:cstheme="majorHAnsi"/>
          </w:rPr>
          <w:delText xml:space="preserve"> </w:delText>
        </w:r>
      </w:del>
      <w:r w:rsidR="001E5856" w:rsidRPr="00C30341">
        <w:rPr>
          <w:rFonts w:asciiTheme="majorHAnsi" w:eastAsia="Times New Roman" w:hAnsiTheme="majorHAnsi" w:cstheme="majorHAnsi"/>
        </w:rPr>
        <w:t>(i.e.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C30341">
        <w:rPr>
          <w:rFonts w:asciiTheme="majorHAnsi" w:eastAsia="Times New Roman" w:hAnsiTheme="majorHAnsi" w:cstheme="majorHAnsi"/>
        </w:rPr>
        <w:t>Locey</w:t>
      </w:r>
      <w:proofErr w:type="spellEnd"/>
      <w:r w:rsidR="008A2C84" w:rsidRPr="00C30341">
        <w:rPr>
          <w:rFonts w:asciiTheme="majorHAnsi" w:eastAsia="Times New Roman" w:hAnsiTheme="majorHAnsi" w:cstheme="majorHAnsi"/>
        </w:rPr>
        <w:t xml:space="preserve">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w:t>
      </w:r>
      <w:proofErr w:type="spellStart"/>
      <w:r w:rsidR="003C2FCE">
        <w:rPr>
          <w:rFonts w:asciiTheme="majorHAnsi" w:eastAsia="Times New Roman" w:hAnsiTheme="majorHAnsi" w:cstheme="majorHAnsi"/>
        </w:rPr>
        <w:t>Locey</w:t>
      </w:r>
      <w:proofErr w:type="spellEnd"/>
      <w:r w:rsidR="003C2FCE">
        <w:rPr>
          <w:rFonts w:asciiTheme="majorHAnsi" w:eastAsia="Times New Roman" w:hAnsiTheme="majorHAnsi" w:cstheme="majorHAnsi"/>
        </w:rPr>
        <w:t xml:space="preserve">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w:t>
      </w:r>
      <w:proofErr w:type="spellStart"/>
      <w:r w:rsidR="00691E75" w:rsidRPr="00C30341">
        <w:rPr>
          <w:rFonts w:asciiTheme="majorHAnsi" w:eastAsia="Times New Roman" w:hAnsiTheme="majorHAnsi" w:cstheme="majorHAnsi"/>
        </w:rPr>
        <w:t>Locey</w:t>
      </w:r>
      <w:proofErr w:type="spellEnd"/>
      <w:r w:rsidR="00691E75" w:rsidRPr="00C30341">
        <w:rPr>
          <w:rFonts w:asciiTheme="majorHAnsi" w:eastAsia="Times New Roman" w:hAnsiTheme="majorHAnsi" w:cstheme="majorHAnsi"/>
        </w:rPr>
        <w:t xml:space="preserve">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w:t>
      </w:r>
      <w:proofErr w:type="spellStart"/>
      <w:r w:rsidR="007F2084" w:rsidRPr="00C30341">
        <w:rPr>
          <w:rFonts w:asciiTheme="majorHAnsi" w:eastAsia="Times New Roman" w:hAnsiTheme="majorHAnsi" w:cstheme="majorHAnsi"/>
        </w:rPr>
        <w:t>Locey</w:t>
      </w:r>
      <w:proofErr w:type="spellEnd"/>
      <w:r w:rsidR="007F2084" w:rsidRPr="00C30341">
        <w:rPr>
          <w:rFonts w:asciiTheme="majorHAnsi" w:eastAsia="Times New Roman" w:hAnsiTheme="majorHAnsi" w:cstheme="majorHAnsi"/>
        </w:rPr>
        <w:t xml:space="preserve">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3C44E467" w:rsidR="00D03647" w:rsidRPr="00C30341" w:rsidRDefault="0031639E" w:rsidP="0264BE4F">
      <w:pPr>
        <w:rPr>
          <w:rFonts w:asciiTheme="majorHAnsi" w:eastAsia="Times New Roman" w:hAnsiTheme="majorHAnsi" w:cstheme="majorHAnsi"/>
        </w:rPr>
      </w:pPr>
      <w:commentRangeStart w:id="4"/>
      <w:commentRangeStart w:id="5"/>
      <w:r>
        <w:rPr>
          <w:rFonts w:asciiTheme="majorHAnsi" w:eastAsia="Times New Roman" w:hAnsiTheme="majorHAnsi" w:cstheme="majorHAnsi"/>
        </w:rPr>
        <w:lastRenderedPageBreak/>
        <w:t xml:space="preserve">Based on logic developed </w:t>
      </w:r>
      <w:r w:rsidR="00556D16">
        <w:rPr>
          <w:rFonts w:asciiTheme="majorHAnsi" w:eastAsia="Times New Roman" w:hAnsiTheme="majorHAnsi" w:cstheme="majorHAnsi"/>
        </w:rPr>
        <w:t xml:space="preserve">in </w:t>
      </w:r>
      <w:commentRangeEnd w:id="4"/>
      <w:r w:rsidR="002A2681">
        <w:rPr>
          <w:rStyle w:val="CommentReference"/>
        </w:rPr>
        <w:commentReference w:id="4"/>
      </w:r>
      <w:commentRangeEnd w:id="5"/>
      <w:r w:rsidR="00443AC3">
        <w:rPr>
          <w:rStyle w:val="CommentReference"/>
        </w:rPr>
        <w:commentReference w:id="5"/>
      </w:r>
      <w:r w:rsidR="00556D16">
        <w:rPr>
          <w:rFonts w:asciiTheme="majorHAnsi" w:eastAsia="Times New Roman" w:hAnsiTheme="majorHAnsi" w:cstheme="majorHAnsi"/>
        </w:rPr>
        <w:t>statistical mechanics and related fields, one challenge for detecting deviations may emerge from the</w:t>
      </w:r>
      <w:r w:rsidR="00556D16" w:rsidDel="0031639E">
        <w:rPr>
          <w:rFonts w:asciiTheme="majorHAnsi" w:eastAsia="Times New Roman" w:hAnsiTheme="majorHAnsi" w:cstheme="majorHAnsi"/>
        </w:rPr>
        <w:t xml:space="preserve"> </w:t>
      </w:r>
      <w:r w:rsidR="00556D16">
        <w:rPr>
          <w:rFonts w:asciiTheme="majorHAnsi" w:eastAsia="Times New Roman" w:hAnsiTheme="majorHAnsi" w:cstheme="majorHAnsi"/>
        </w:rPr>
        <w:t xml:space="preserve">relatively small </w:t>
      </w:r>
      <w:del w:id="6" w:author="Ernest, Morgan" w:date="2020-09-28T09:16:00Z">
        <w:r w:rsidR="003773DF" w:rsidDel="00556D16">
          <w:rPr>
            <w:rFonts w:asciiTheme="majorHAnsi" w:eastAsia="Times New Roman" w:hAnsiTheme="majorHAnsi" w:cstheme="majorHAnsi"/>
          </w:rPr>
          <w:delText xml:space="preserve"> </w:delText>
        </w:r>
      </w:del>
      <w:r w:rsidR="003773DF">
        <w:rPr>
          <w:rFonts w:asciiTheme="majorHAnsi" w:eastAsia="Times New Roman" w:hAnsiTheme="majorHAnsi" w:cstheme="majorHAnsi"/>
        </w:rPr>
        <w:t xml:space="preserve">size of </w:t>
      </w:r>
      <w:r w:rsidR="00556D16">
        <w:rPr>
          <w:rFonts w:asciiTheme="majorHAnsi" w:eastAsia="Times New Roman" w:hAnsiTheme="majorHAnsi" w:cstheme="majorHAnsi"/>
        </w:rPr>
        <w:t xml:space="preserve">sampled communities in ecology </w:t>
      </w:r>
      <w:r w:rsidR="003773DF">
        <w:rPr>
          <w:rFonts w:asciiTheme="majorHAnsi" w:eastAsia="Times New Roman" w:hAnsiTheme="majorHAnsi" w:cstheme="majorHAnsi"/>
        </w:rPr>
        <w:t>(</w:t>
      </w:r>
      <w:ins w:id="7" w:author="Diaz,Renata M" w:date="2020-10-05T10:58:00Z">
        <w:r w:rsidR="0028367C">
          <w:rPr>
            <w:rFonts w:asciiTheme="majorHAnsi" w:eastAsia="Times New Roman" w:hAnsiTheme="majorHAnsi" w:cstheme="majorHAnsi"/>
          </w:rPr>
          <w:t xml:space="preserve">in terms </w:t>
        </w:r>
        <w:proofErr w:type="spellStart"/>
        <w:r w:rsidR="0028367C">
          <w:rPr>
            <w:rFonts w:asciiTheme="majorHAnsi" w:eastAsia="Times New Roman" w:hAnsiTheme="majorHAnsi" w:cstheme="majorHAnsi"/>
          </w:rPr>
          <w:t>of</w:t>
        </w:r>
      </w:ins>
      <w:del w:id="8" w:author="Diaz,Renata M" w:date="2020-10-05T10:58:00Z">
        <w:r w:rsidR="003773DF" w:rsidDel="0028367C">
          <w:rPr>
            <w:rFonts w:asciiTheme="majorHAnsi" w:eastAsia="Times New Roman" w:hAnsiTheme="majorHAnsi" w:cstheme="majorHAnsi"/>
          </w:rPr>
          <w:delText xml:space="preserve">i.e. </w:delText>
        </w:r>
      </w:del>
      <w:r w:rsidR="00556D16">
        <w:rPr>
          <w:rFonts w:asciiTheme="majorHAnsi" w:eastAsia="Times New Roman" w:hAnsiTheme="majorHAnsi" w:cstheme="majorHAnsi"/>
        </w:rPr>
        <w:t>the</w:t>
      </w:r>
      <w:proofErr w:type="spellEnd"/>
      <w:r w:rsidR="00556D16">
        <w:rPr>
          <w:rFonts w:asciiTheme="majorHAnsi" w:eastAsia="Times New Roman" w:hAnsiTheme="majorHAnsi" w:cstheme="majorHAnsi"/>
        </w:rPr>
        <w:t xml:space="preserve"> observed values of </w:t>
      </w:r>
      <w:del w:id="9" w:author="Diaz,Renata M" w:date="2020-10-05T10:58:00Z">
        <w:r w:rsidR="003773DF" w:rsidDel="0028367C">
          <w:rPr>
            <w:rFonts w:asciiTheme="majorHAnsi" w:eastAsia="Times New Roman" w:hAnsiTheme="majorHAnsi" w:cstheme="majorHAnsi"/>
          </w:rPr>
          <w:delText xml:space="preserve"> </w:delText>
        </w:r>
      </w:del>
      <w:r w:rsidR="003773DF">
        <w:rPr>
          <w:rFonts w:asciiTheme="majorHAnsi" w:eastAsia="Times New Roman" w:hAnsiTheme="majorHAnsi" w:cstheme="majorHAnsi"/>
        </w:rPr>
        <w:t>S and N)</w:t>
      </w:r>
      <w:ins w:id="10" w:author="Ernest, Morgan" w:date="2020-09-28T09:16:00Z">
        <w:r w:rsidR="00556D16">
          <w:rPr>
            <w:rFonts w:asciiTheme="majorHAnsi" w:eastAsia="Times New Roman" w:hAnsiTheme="majorHAnsi" w:cstheme="majorHAnsi"/>
          </w:rPr>
          <w:t xml:space="preserve">. </w:t>
        </w:r>
      </w:ins>
      <w:r w:rsidR="00556D16">
        <w:rPr>
          <w:rFonts w:asciiTheme="majorHAnsi" w:eastAsia="Times New Roman" w:hAnsiTheme="majorHAnsi" w:cstheme="majorHAnsi"/>
        </w:rPr>
        <w:t xml:space="preserve">In general, when a system involves very large numbers of subcomponents (i.e. individuals and species in the case of the SAD), and therefore has numerous possible arrangements, nearly all of the arrangements tend to cluster around one set of large-scale characteristics (Jaynes 1979, </w:t>
      </w:r>
      <w:proofErr w:type="spellStart"/>
      <w:r w:rsidR="00556D16">
        <w:rPr>
          <w:rFonts w:asciiTheme="majorHAnsi" w:eastAsia="Times New Roman" w:hAnsiTheme="majorHAnsi" w:cstheme="majorHAnsi"/>
        </w:rPr>
        <w:t>Haegeman</w:t>
      </w:r>
      <w:proofErr w:type="spellEnd"/>
      <w:r w:rsidR="00556D16">
        <w:rPr>
          <w:rFonts w:asciiTheme="majorHAnsi" w:eastAsia="Times New Roman" w:hAnsiTheme="majorHAnsi" w:cstheme="majorHAnsi"/>
        </w:rPr>
        <w:t xml:space="preserve"> and </w:t>
      </w:r>
      <w:proofErr w:type="spellStart"/>
      <w:r w:rsidR="00556D16">
        <w:rPr>
          <w:rFonts w:asciiTheme="majorHAnsi" w:eastAsia="Times New Roman" w:hAnsiTheme="majorHAnsi" w:cstheme="majorHAnsi"/>
        </w:rPr>
        <w:t>Loreau</w:t>
      </w:r>
      <w:proofErr w:type="spellEnd"/>
      <w:r w:rsidR="00556D16">
        <w:rPr>
          <w:rFonts w:asciiTheme="majorHAnsi" w:eastAsia="Times New Roman" w:hAnsiTheme="majorHAnsi" w:cstheme="majorHAnsi"/>
        </w:rPr>
        <w:t xml:space="preserve"> 2008). When most possible outcomes cluster tightly around one particular </w:t>
      </w:r>
      <w:del w:id="11" w:author="Diaz,Renata M" w:date="2020-10-05T10:59:00Z">
        <w:r w:rsidR="00556D16" w:rsidDel="0028367C">
          <w:rPr>
            <w:rFonts w:asciiTheme="majorHAnsi" w:eastAsia="Times New Roman" w:hAnsiTheme="majorHAnsi" w:cstheme="majorHAnsi"/>
          </w:rPr>
          <w:delText>solution</w:delText>
        </w:r>
      </w:del>
      <w:ins w:id="12" w:author="Diaz,Renata M" w:date="2020-10-05T10:59:00Z">
        <w:r w:rsidR="0028367C">
          <w:rPr>
            <w:rFonts w:asciiTheme="majorHAnsi" w:eastAsia="Times New Roman" w:hAnsiTheme="majorHAnsi" w:cstheme="majorHAnsi"/>
          </w:rPr>
          <w:t>outcome</w:t>
        </w:r>
      </w:ins>
      <w:r w:rsidR="00556D16">
        <w:rPr>
          <w:rFonts w:asciiTheme="majorHAnsi" w:eastAsia="Times New Roman" w:hAnsiTheme="majorHAnsi" w:cstheme="majorHAnsi"/>
        </w:rPr>
        <w:t xml:space="preserve">, </w:t>
      </w:r>
      <w:del w:id="13" w:author="Diaz,Renata M" w:date="2020-10-05T10:59:00Z">
        <w:r w:rsidR="00556D16" w:rsidDel="00443AC3">
          <w:rPr>
            <w:rFonts w:asciiTheme="majorHAnsi" w:eastAsia="Times New Roman" w:hAnsiTheme="majorHAnsi" w:cstheme="majorHAnsi"/>
          </w:rPr>
          <w:delText xml:space="preserve"> </w:delText>
        </w:r>
      </w:del>
      <w:r w:rsidR="00556D16">
        <w:rPr>
          <w:rFonts w:asciiTheme="majorHAnsi" w:eastAsia="Times New Roman" w:hAnsiTheme="majorHAnsi" w:cstheme="majorHAnsi"/>
        </w:rPr>
        <w:t>an</w:t>
      </w:r>
      <w:r w:rsidR="00556D16" w:rsidRPr="001C45C8">
        <w:rPr>
          <w:rFonts w:asciiTheme="majorHAnsi" w:eastAsia="Times New Roman" w:hAnsiTheme="majorHAnsi" w:cstheme="majorHAnsi"/>
        </w:rPr>
        <w:t xml:space="preserve"> observation </w:t>
      </w:r>
      <w:r w:rsidR="00556D16">
        <w:rPr>
          <w:rFonts w:asciiTheme="majorHAnsi" w:eastAsia="Times New Roman" w:hAnsiTheme="majorHAnsi" w:cstheme="majorHAnsi"/>
        </w:rPr>
        <w:t>whose large-scale characteristics</w:t>
      </w:r>
      <w:r w:rsidR="00556D16" w:rsidRPr="001C45C8">
        <w:rPr>
          <w:rFonts w:asciiTheme="majorHAnsi" w:eastAsia="Times New Roman" w:hAnsiTheme="majorHAnsi" w:cstheme="majorHAnsi"/>
        </w:rPr>
        <w:t xml:space="preserve"> deviate even slightly from </w:t>
      </w:r>
      <w:r w:rsidR="00556D16">
        <w:rPr>
          <w:rFonts w:asciiTheme="majorHAnsi" w:eastAsia="Times New Roman" w:hAnsiTheme="majorHAnsi" w:cstheme="majorHAnsi"/>
        </w:rPr>
        <w:t>those shared</w:t>
      </w:r>
      <w:r w:rsidR="00556D16" w:rsidRPr="001C45C8">
        <w:rPr>
          <w:rFonts w:asciiTheme="majorHAnsi" w:eastAsia="Times New Roman" w:hAnsiTheme="majorHAnsi" w:cstheme="majorHAnsi"/>
        </w:rPr>
        <w:t xml:space="preserve"> by</w:t>
      </w:r>
      <w:r w:rsidR="00556D16">
        <w:rPr>
          <w:rFonts w:asciiTheme="majorHAnsi" w:eastAsia="Times New Roman" w:hAnsiTheme="majorHAnsi" w:cstheme="majorHAnsi"/>
        </w:rPr>
        <w:t xml:space="preserve"> the</w:t>
      </w:r>
      <w:r w:rsidR="00556D16" w:rsidRPr="001C45C8">
        <w:rPr>
          <w:rFonts w:asciiTheme="majorHAnsi" w:eastAsia="Times New Roman" w:hAnsiTheme="majorHAnsi" w:cstheme="majorHAnsi"/>
        </w:rPr>
        <w:t xml:space="preserve"> majority of possible </w:t>
      </w:r>
      <w:r w:rsidR="00556D16">
        <w:rPr>
          <w:rFonts w:asciiTheme="majorHAnsi" w:eastAsia="Times New Roman" w:hAnsiTheme="majorHAnsi" w:cstheme="majorHAnsi"/>
        </w:rPr>
        <w:t xml:space="preserve">arrangements can be confidently concluded to be unlikely to be generated at random. This deviation, even if small, would therefore be </w:t>
      </w:r>
      <w:del w:id="14" w:author="Diaz,Renata M" w:date="2020-10-05T10:59:00Z">
        <w:r w:rsidR="00556D16" w:rsidDel="00443AC3">
          <w:rPr>
            <w:rFonts w:asciiTheme="majorHAnsi" w:eastAsia="Times New Roman" w:hAnsiTheme="majorHAnsi" w:cstheme="majorHAnsi"/>
          </w:rPr>
          <w:delText xml:space="preserve"> </w:delText>
        </w:r>
      </w:del>
      <w:r w:rsidR="00556D16">
        <w:rPr>
          <w:rFonts w:asciiTheme="majorHAnsi" w:eastAsia="Times New Roman" w:hAnsiTheme="majorHAnsi" w:cstheme="majorHAnsi"/>
        </w:rPr>
        <w:t>an indication that the information and assumptions that generated it</w:t>
      </w:r>
      <w:del w:id="15" w:author="Diaz,Renata M" w:date="2020-10-05T10:59:00Z">
        <w:r w:rsidR="00556D16" w:rsidDel="00443AC3">
          <w:rPr>
            <w:rFonts w:asciiTheme="majorHAnsi" w:eastAsia="Times New Roman" w:hAnsiTheme="majorHAnsi" w:cstheme="majorHAnsi"/>
          </w:rPr>
          <w:delText xml:space="preserve"> </w:delText>
        </w:r>
      </w:del>
      <w:r w:rsidR="00556D16">
        <w:rPr>
          <w:rFonts w:asciiTheme="majorHAnsi" w:eastAsia="Times New Roman" w:hAnsiTheme="majorHAnsi" w:cstheme="majorHAnsi"/>
        </w:rPr>
        <w:t xml:space="preserve"> are incorrect or at least missing an important process at play in the system (Jaynes 1979).</w:t>
      </w:r>
      <w:r w:rsidR="00556D16">
        <w:rPr>
          <w:rFonts w:asciiTheme="majorHAnsi" w:eastAsia="Times New Roman" w:hAnsiTheme="majorHAnsi" w:cstheme="majorHAnsi"/>
        </w:rPr>
        <w:t xml:space="preserve"> In our case, even small deviations in our observed SAD from the expected random outcome would suggest</w:t>
      </w:r>
      <w:ins w:id="16" w:author="Diaz,Renata M" w:date="2020-10-05T11:00:00Z">
        <w:r w:rsidR="00443AC3">
          <w:rPr>
            <w:rFonts w:asciiTheme="majorHAnsi" w:eastAsia="Times New Roman" w:hAnsiTheme="majorHAnsi" w:cstheme="majorHAnsi"/>
          </w:rPr>
          <w:t xml:space="preserve"> there </w:t>
        </w:r>
        <w:proofErr w:type="spellStart"/>
        <w:r w:rsidR="00443AC3">
          <w:rPr>
            <w:rFonts w:asciiTheme="majorHAnsi" w:eastAsia="Times New Roman" w:hAnsiTheme="majorHAnsi" w:cstheme="majorHAnsi"/>
          </w:rPr>
          <w:t>are</w:t>
        </w:r>
      </w:ins>
      <w:del w:id="17" w:author="Diaz,Renata M" w:date="2020-10-05T11:00:00Z">
        <w:r w:rsidR="00556D16" w:rsidDel="00443AC3">
          <w:rPr>
            <w:rFonts w:asciiTheme="majorHAnsi" w:eastAsia="Times New Roman" w:hAnsiTheme="majorHAnsi" w:cstheme="majorHAnsi"/>
          </w:rPr>
          <w:delText xml:space="preserve"> the operation of </w:delText>
        </w:r>
      </w:del>
      <w:r w:rsidR="00556D16">
        <w:rPr>
          <w:rFonts w:asciiTheme="majorHAnsi" w:eastAsia="Times New Roman" w:hAnsiTheme="majorHAnsi" w:cstheme="majorHAnsi"/>
        </w:rPr>
        <w:t>non</w:t>
      </w:r>
      <w:proofErr w:type="spellEnd"/>
      <w:r w:rsidR="00556D16">
        <w:rPr>
          <w:rFonts w:asciiTheme="majorHAnsi" w:eastAsia="Times New Roman" w:hAnsiTheme="majorHAnsi" w:cstheme="majorHAnsi"/>
        </w:rPr>
        <w:t>-</w:t>
      </w:r>
      <w:r w:rsidR="009706F3">
        <w:rPr>
          <w:rFonts w:asciiTheme="majorHAnsi" w:eastAsia="Times New Roman" w:hAnsiTheme="majorHAnsi" w:cstheme="majorHAnsi"/>
        </w:rPr>
        <w:t>statistical</w:t>
      </w:r>
      <w:r w:rsidR="00556D16">
        <w:rPr>
          <w:rFonts w:asciiTheme="majorHAnsi" w:eastAsia="Times New Roman" w:hAnsiTheme="majorHAnsi" w:cstheme="majorHAnsi"/>
        </w:rPr>
        <w:t xml:space="preserve"> process</w:t>
      </w:r>
      <w:r w:rsidR="009706F3">
        <w:rPr>
          <w:rFonts w:asciiTheme="majorHAnsi" w:eastAsia="Times New Roman" w:hAnsiTheme="majorHAnsi" w:cstheme="majorHAnsi"/>
        </w:rPr>
        <w:t>es</w:t>
      </w:r>
      <w:r w:rsidR="00556D16">
        <w:rPr>
          <w:rFonts w:asciiTheme="majorHAnsi" w:eastAsia="Times New Roman" w:hAnsiTheme="majorHAnsi" w:cstheme="majorHAnsi"/>
        </w:rPr>
        <w:t xml:space="preserve"> </w:t>
      </w:r>
      <w:ins w:id="18" w:author="Diaz,Renata M" w:date="2020-10-05T11:00:00Z">
        <w:r w:rsidR="00443AC3">
          <w:rPr>
            <w:rFonts w:asciiTheme="majorHAnsi" w:eastAsia="Times New Roman" w:hAnsiTheme="majorHAnsi" w:cstheme="majorHAnsi"/>
          </w:rPr>
          <w:t xml:space="preserve">at work </w:t>
        </w:r>
      </w:ins>
      <w:r w:rsidR="00556D16">
        <w:rPr>
          <w:rFonts w:asciiTheme="majorHAnsi" w:eastAsia="Times New Roman" w:hAnsiTheme="majorHAnsi" w:cstheme="majorHAnsi"/>
        </w:rPr>
        <w:t>causing our observed SAD to be more or less even or skewed than expected</w:t>
      </w:r>
      <w:r w:rsidR="009706F3">
        <w:rPr>
          <w:rFonts w:asciiTheme="majorHAnsi" w:eastAsia="Times New Roman" w:hAnsiTheme="majorHAnsi" w:cstheme="majorHAnsi"/>
        </w:rPr>
        <w:t xml:space="preserve"> (depending on how it compared to the statistically generated distribution)</w:t>
      </w:r>
      <w:r w:rsidR="00556D16">
        <w:rPr>
          <w:rFonts w:asciiTheme="majorHAnsi" w:eastAsia="Times New Roman" w:hAnsiTheme="majorHAnsi" w:cstheme="majorHAnsi"/>
        </w:rPr>
        <w:t xml:space="preserve">.  </w:t>
      </w:r>
      <w:r w:rsidR="008F41B5" w:rsidRPr="009706F3">
        <w:rPr>
          <w:rFonts w:asciiTheme="majorHAnsi" w:eastAsia="Times New Roman" w:hAnsiTheme="majorHAnsi" w:cstheme="majorHAnsi"/>
        </w:rPr>
        <w:t>Crucially, expectations obtained in this way are most informative when most of the possible small-scale arrangements</w:t>
      </w:r>
      <w:r w:rsidR="0002001F" w:rsidRPr="009706F3">
        <w:rPr>
          <w:rFonts w:asciiTheme="majorHAnsi" w:eastAsia="Times New Roman" w:hAnsiTheme="majorHAnsi" w:cstheme="majorHAnsi"/>
        </w:rPr>
        <w:t xml:space="preserve"> </w:t>
      </w:r>
      <w:r w:rsidR="008F41B5" w:rsidRPr="009706F3">
        <w:rPr>
          <w:rFonts w:asciiTheme="majorHAnsi" w:eastAsia="Times New Roman" w:hAnsiTheme="majorHAnsi" w:cstheme="majorHAnsi"/>
        </w:rPr>
        <w:t>appear similar at large scale</w:t>
      </w:r>
      <w:r w:rsidR="007A2F8D" w:rsidRPr="009706F3">
        <w:rPr>
          <w:rFonts w:asciiTheme="majorHAnsi" w:eastAsia="Times New Roman" w:hAnsiTheme="majorHAnsi" w:cstheme="majorHAnsi"/>
        </w:rPr>
        <w:t xml:space="preserve"> </w:t>
      </w:r>
      <w:r w:rsidR="007A2F8D" w:rsidRPr="0028367C">
        <w:rPr>
          <w:rFonts w:asciiTheme="majorHAnsi" w:eastAsia="Times New Roman" w:hAnsiTheme="majorHAnsi" w:cstheme="majorHAnsi"/>
        </w:rPr>
        <w:t>– i.e., when the distribution of expected outcomes is very narrowly peaked</w:t>
      </w:r>
      <w:r w:rsidR="008F41B5" w:rsidRPr="0028367C">
        <w:rPr>
          <w:rFonts w:asciiTheme="majorHAnsi" w:eastAsia="Times New Roman" w:hAnsiTheme="majorHAnsi" w:cstheme="majorHAnsi"/>
        </w:rPr>
        <w:t xml:space="preserve"> </w:t>
      </w:r>
      <w:r w:rsidR="009706F3" w:rsidRPr="0028367C">
        <w:rPr>
          <w:rFonts w:asciiTheme="majorHAnsi" w:eastAsia="Times New Roman" w:hAnsiTheme="majorHAnsi" w:cstheme="majorHAnsi"/>
        </w:rPr>
        <w:t xml:space="preserve">or clustered around a particular shape of the distribution </w:t>
      </w:r>
      <w:r w:rsidR="008F41B5" w:rsidRPr="009706F3">
        <w:rPr>
          <w:rFonts w:asciiTheme="majorHAnsi" w:eastAsia="Times New Roman" w:hAnsiTheme="majorHAnsi" w:cstheme="majorHAnsi"/>
        </w:rPr>
        <w:t xml:space="preserve">(Jaynes 1979, </w:t>
      </w:r>
      <w:proofErr w:type="spellStart"/>
      <w:r w:rsidR="008F41B5" w:rsidRPr="009706F3">
        <w:rPr>
          <w:rFonts w:asciiTheme="majorHAnsi" w:eastAsia="Times New Roman" w:hAnsiTheme="majorHAnsi" w:cstheme="majorHAnsi"/>
        </w:rPr>
        <w:t>Haegeman</w:t>
      </w:r>
      <w:proofErr w:type="spellEnd"/>
      <w:r w:rsidR="008F41B5" w:rsidRPr="009706F3">
        <w:rPr>
          <w:rFonts w:asciiTheme="majorHAnsi" w:eastAsia="Times New Roman" w:hAnsiTheme="majorHAnsi" w:cstheme="majorHAnsi"/>
        </w:rPr>
        <w:t xml:space="preserve"> and </w:t>
      </w:r>
      <w:proofErr w:type="spellStart"/>
      <w:r w:rsidR="008F41B5" w:rsidRPr="009706F3">
        <w:rPr>
          <w:rFonts w:asciiTheme="majorHAnsi" w:eastAsia="Times New Roman" w:hAnsiTheme="majorHAnsi" w:cstheme="majorHAnsi"/>
        </w:rPr>
        <w:t>Loreau</w:t>
      </w:r>
      <w:proofErr w:type="spellEnd"/>
      <w:r w:rsidR="008F41B5" w:rsidRPr="009706F3">
        <w:rPr>
          <w:rFonts w:asciiTheme="majorHAnsi" w:eastAsia="Times New Roman" w:hAnsiTheme="majorHAnsi" w:cstheme="majorHAnsi"/>
        </w:rPr>
        <w:t xml:space="preserve"> 2008).</w:t>
      </w:r>
      <w:r w:rsidR="008F41B5">
        <w:rPr>
          <w:rFonts w:asciiTheme="majorHAnsi" w:eastAsia="Times New Roman" w:hAnsiTheme="majorHAnsi" w:cstheme="majorHAnsi"/>
        </w:rPr>
        <w:t xml:space="preserve"> </w:t>
      </w:r>
      <w:r w:rsidR="002C0424">
        <w:rPr>
          <w:rFonts w:asciiTheme="majorHAnsi" w:eastAsia="Times New Roman" w:hAnsiTheme="majorHAnsi" w:cstheme="majorHAnsi"/>
        </w:rPr>
        <w:t>I</w:t>
      </w:r>
      <w:r w:rsidR="001F183B">
        <w:rPr>
          <w:rFonts w:asciiTheme="majorHAnsi" w:eastAsia="Times New Roman" w:hAnsiTheme="majorHAnsi" w:cstheme="majorHAnsi"/>
        </w:rPr>
        <w:t xml:space="preserve">f the array of possible arrangements </w:t>
      </w:r>
      <w:r w:rsidR="007F29D6">
        <w:rPr>
          <w:rFonts w:asciiTheme="majorHAnsi" w:eastAsia="Times New Roman" w:hAnsiTheme="majorHAnsi" w:cstheme="majorHAnsi"/>
        </w:rPr>
        <w:t xml:space="preserve">encompasses </w:t>
      </w:r>
      <w:r w:rsidR="004A49A5">
        <w:rPr>
          <w:rFonts w:asciiTheme="majorHAnsi" w:eastAsia="Times New Roman" w:hAnsiTheme="majorHAnsi" w:cstheme="majorHAnsi"/>
        </w:rPr>
        <w:t xml:space="preserve">broader and more even </w:t>
      </w:r>
      <w:r w:rsidR="007F29D6">
        <w:rPr>
          <w:rFonts w:asciiTheme="majorHAnsi" w:eastAsia="Times New Roman" w:hAnsiTheme="majorHAnsi" w:cstheme="majorHAnsi"/>
        </w:rPr>
        <w:t>variation in</w:t>
      </w:r>
      <w:r w:rsidR="001F183B">
        <w:rPr>
          <w:rFonts w:asciiTheme="majorHAnsi" w:eastAsia="Times New Roman" w:hAnsiTheme="majorHAnsi" w:cstheme="majorHAnsi"/>
        </w:rPr>
        <w:t xml:space="preserve"> large-scale characteristics, the expectation is less well-resolved and less informative (Jaynes</w:t>
      </w:r>
      <w:r w:rsidR="003F6F2E">
        <w:rPr>
          <w:rFonts w:asciiTheme="majorHAnsi" w:eastAsia="Times New Roman" w:hAnsiTheme="majorHAnsi" w:cstheme="majorHAnsi"/>
        </w:rPr>
        <w:t xml:space="preserve"> 1979</w:t>
      </w:r>
      <w:r w:rsidR="001F183B">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3F6F2E">
        <w:rPr>
          <w:rFonts w:asciiTheme="majorHAnsi" w:eastAsia="Times New Roman" w:hAnsiTheme="majorHAnsi" w:cstheme="majorHAnsi"/>
        </w:rPr>
        <w:t xml:space="preserve"> 1979, </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285199">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w:t>
      </w:r>
      <w:r w:rsidR="007F3D41">
        <w:rPr>
          <w:rFonts w:asciiTheme="majorHAnsi" w:eastAsia="Times New Roman" w:hAnsiTheme="majorHAnsi" w:cstheme="majorHAnsi"/>
        </w:rPr>
        <w:t xml:space="preserve"> broad</w:t>
      </w:r>
      <w:r w:rsidR="001F183B">
        <w:rPr>
          <w:rFonts w:asciiTheme="majorHAnsi" w:eastAsia="Times New Roman" w:hAnsiTheme="majorHAnsi" w:cstheme="majorHAnsi"/>
        </w:rPr>
        <w:t xml:space="preserve"> expectations, because they have fewer subcomponents and fewer possible arrangements </w:t>
      </w:r>
      <w:r w:rsidR="003F6F2E">
        <w:rPr>
          <w:rFonts w:asciiTheme="majorHAnsi" w:eastAsia="Times New Roman" w:hAnsiTheme="majorHAnsi" w:cstheme="majorHAnsi"/>
        </w:rPr>
        <w:t>(</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w:t>
      </w:r>
      <w:proofErr w:type="gramStart"/>
      <w:r w:rsidR="00A5637F">
        <w:rPr>
          <w:rFonts w:asciiTheme="majorHAnsi" w:eastAsia="Times New Roman" w:hAnsiTheme="majorHAnsi" w:cstheme="majorHAnsi"/>
        </w:rPr>
        <w:t>ecology, because</w:t>
      </w:r>
      <w:proofErr w:type="gramEnd"/>
      <w:r w:rsidR="00A5637F">
        <w:rPr>
          <w:rFonts w:asciiTheme="majorHAnsi" w:eastAsia="Times New Roman" w:hAnsiTheme="majorHAnsi" w:cstheme="majorHAnsi"/>
        </w:rPr>
        <w:t xml:space="preserv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5CB28FDC"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 xml:space="preserve">Here </w:t>
      </w:r>
      <w:bookmarkStart w:id="19" w:name="_Hlk52788275"/>
      <w:ins w:id="20" w:author="Ernest, Morgan" w:date="2020-09-28T09:28:00Z">
        <w:r w:rsidR="009706F3">
          <w:rPr>
            <w:rFonts w:asciiTheme="majorHAnsi" w:eastAsia="Times New Roman" w:hAnsiTheme="majorHAnsi" w:cstheme="majorHAnsi"/>
          </w:rPr>
          <w:t>we build upon the c</w:t>
        </w:r>
      </w:ins>
      <w:ins w:id="21" w:author="Ernest, Morgan" w:date="2020-09-28T09:29:00Z">
        <w:r w:rsidR="009706F3">
          <w:rPr>
            <w:rFonts w:asciiTheme="majorHAnsi" w:eastAsia="Times New Roman" w:hAnsiTheme="majorHAnsi" w:cstheme="majorHAnsi"/>
          </w:rPr>
          <w:t xml:space="preserve">ombinatoric approach developed by </w:t>
        </w:r>
        <w:proofErr w:type="spellStart"/>
        <w:r w:rsidR="009706F3">
          <w:rPr>
            <w:rFonts w:asciiTheme="majorHAnsi" w:eastAsia="Times New Roman" w:hAnsiTheme="majorHAnsi" w:cstheme="majorHAnsi"/>
          </w:rPr>
          <w:t>Locey</w:t>
        </w:r>
        <w:proofErr w:type="spellEnd"/>
        <w:r w:rsidR="009706F3">
          <w:rPr>
            <w:rFonts w:asciiTheme="majorHAnsi" w:eastAsia="Times New Roman" w:hAnsiTheme="majorHAnsi" w:cstheme="majorHAnsi"/>
          </w:rPr>
          <w:t xml:space="preserve"> and White (2013) t</w:t>
        </w:r>
        <w:bookmarkEnd w:id="19"/>
        <w:r w:rsidR="009706F3">
          <w:rPr>
            <w:rFonts w:asciiTheme="majorHAnsi" w:eastAsia="Times New Roman" w:hAnsiTheme="majorHAnsi" w:cstheme="majorHAnsi"/>
          </w:rPr>
          <w:t xml:space="preserve">o </w:t>
        </w:r>
      </w:ins>
      <w:del w:id="22" w:author="Ernest, Morgan" w:date="2020-09-28T09:29:00Z">
        <w:r w:rsidRPr="00C30341" w:rsidDel="009706F3">
          <w:rPr>
            <w:rFonts w:asciiTheme="majorHAnsi" w:eastAsia="Times New Roman" w:hAnsiTheme="majorHAnsi" w:cstheme="majorHAnsi"/>
          </w:rPr>
          <w:delText>w</w:delText>
        </w:r>
        <w:r w:rsidR="00D03647" w:rsidRPr="00C30341" w:rsidDel="009706F3">
          <w:rPr>
            <w:rFonts w:asciiTheme="majorHAnsi" w:eastAsia="Times New Roman" w:hAnsiTheme="majorHAnsi" w:cstheme="majorHAnsi"/>
          </w:rPr>
          <w:delText xml:space="preserve">e set out to </w:delText>
        </w:r>
      </w:del>
      <w:r w:rsidR="00D03647" w:rsidRPr="00C30341">
        <w:rPr>
          <w:rFonts w:asciiTheme="majorHAnsi" w:eastAsia="Times New Roman" w:hAnsiTheme="majorHAnsi" w:cstheme="majorHAnsi"/>
        </w:rPr>
        <w:t>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9641D9">
        <w:rPr>
          <w:rFonts w:asciiTheme="majorHAnsi" w:eastAsia="Times New Roman" w:hAnsiTheme="majorHAnsi" w:cstheme="majorHAnsi"/>
        </w:rPr>
        <w:t>.</w:t>
      </w:r>
      <w:r w:rsidR="00E30930">
        <w:rPr>
          <w:rFonts w:asciiTheme="majorHAnsi" w:eastAsia="Times New Roman" w:hAnsiTheme="majorHAnsi" w:cstheme="majorHAnsi"/>
        </w:rPr>
        <w:t xml:space="preserve"> </w:t>
      </w:r>
      <w:del w:id="23" w:author="Ernest, Morgan" w:date="2020-09-28T09:29:00Z">
        <w:r w:rsidR="00E30930" w:rsidDel="009706F3">
          <w:rPr>
            <w:rFonts w:asciiTheme="majorHAnsi" w:eastAsia="Times New Roman" w:hAnsiTheme="majorHAnsi" w:cstheme="majorHAnsi"/>
          </w:rPr>
          <w:delText>We build upon the combinatorics approach developed by Locey and White (2013)</w:delText>
        </w:r>
        <w:r w:rsidR="004178E5" w:rsidDel="009706F3">
          <w:rPr>
            <w:rFonts w:asciiTheme="majorHAnsi" w:eastAsia="Times New Roman" w:hAnsiTheme="majorHAnsi" w:cstheme="majorHAnsi"/>
          </w:rPr>
          <w:delText xml:space="preserve">. </w:delText>
        </w:r>
      </w:del>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ins w:id="24" w:author="Ernest, Morgan" w:date="2020-09-28T09:30:00Z">
        <w:r w:rsidR="009706F3">
          <w:rPr>
            <w:rFonts w:asciiTheme="majorHAnsi" w:eastAsia="Times New Roman" w:hAnsiTheme="majorHAnsi" w:cstheme="majorHAnsi"/>
          </w:rPr>
          <w:t xml:space="preserve"> generate </w:t>
        </w:r>
      </w:ins>
      <w:r w:rsidR="00D43669" w:rsidRPr="00C30341">
        <w:rPr>
          <w:rFonts w:asciiTheme="majorHAnsi" w:eastAsia="Times New Roman" w:hAnsiTheme="majorHAnsi" w:cstheme="majorHAnsi"/>
        </w:rPr>
        <w:t xml:space="preserve"> </w:t>
      </w:r>
      <w:del w:id="25" w:author="Ernest, Morgan" w:date="2020-09-28T09:30:00Z">
        <w:r w:rsidR="00D43669" w:rsidRPr="00C30341" w:rsidDel="009706F3">
          <w:rPr>
            <w:rFonts w:asciiTheme="majorHAnsi" w:eastAsia="Times New Roman" w:hAnsiTheme="majorHAnsi" w:cstheme="majorHAnsi"/>
          </w:rPr>
          <w:delText>characteriz</w:delText>
        </w:r>
        <w:r w:rsidR="0040444C" w:rsidRPr="00C30341" w:rsidDel="009706F3">
          <w:rPr>
            <w:rFonts w:asciiTheme="majorHAnsi" w:eastAsia="Times New Roman" w:hAnsiTheme="majorHAnsi" w:cstheme="majorHAnsi"/>
          </w:rPr>
          <w:delText>e</w:delText>
        </w:r>
        <w:r w:rsidR="00D43669" w:rsidRPr="00C30341" w:rsidDel="009706F3">
          <w:rPr>
            <w:rFonts w:asciiTheme="majorHAnsi" w:eastAsia="Times New Roman" w:hAnsiTheme="majorHAnsi" w:cstheme="majorHAnsi"/>
          </w:rPr>
          <w:delText xml:space="preserve"> </w:delText>
        </w:r>
      </w:del>
      <w:r w:rsidR="00D43669" w:rsidRPr="00C30341">
        <w:rPr>
          <w:rFonts w:asciiTheme="majorHAnsi" w:eastAsia="Times New Roman" w:hAnsiTheme="majorHAnsi" w:cstheme="majorHAnsi"/>
        </w:rPr>
        <w:t xml:space="preserve">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w:t>
      </w:r>
      <w:ins w:id="26" w:author="Ernest, Morgan" w:date="2020-09-28T09:30:00Z">
        <w:r w:rsidR="009706F3">
          <w:rPr>
            <w:rFonts w:asciiTheme="majorHAnsi" w:eastAsia="Times New Roman" w:hAnsiTheme="majorHAnsi" w:cstheme="majorHAnsi"/>
          </w:rPr>
          <w:t xml:space="preserve">i.e., the statistical baseline) </w:t>
        </w:r>
      </w:ins>
      <w:ins w:id="27" w:author="Ernest, Morgan" w:date="2020-09-28T09:31:00Z">
        <w:r w:rsidR="009706F3">
          <w:rPr>
            <w:rFonts w:asciiTheme="majorHAnsi" w:eastAsia="Times New Roman" w:hAnsiTheme="majorHAnsi" w:cstheme="majorHAnsi"/>
          </w:rPr>
          <w:t xml:space="preserve">for each community </w:t>
        </w:r>
      </w:ins>
      <w:r w:rsidR="00D43669" w:rsidRPr="00C30341">
        <w:rPr>
          <w:rFonts w:asciiTheme="majorHAnsi" w:eastAsia="Times New Roman" w:hAnsiTheme="majorHAnsi" w:cstheme="majorHAnsi"/>
        </w:rPr>
        <w:t xml:space="preserve">based on </w:t>
      </w:r>
      <w:ins w:id="28" w:author="Ernest, Morgan" w:date="2020-09-28T09:31:00Z">
        <w:r w:rsidR="009706F3">
          <w:rPr>
            <w:rFonts w:asciiTheme="majorHAnsi" w:eastAsia="Times New Roman" w:hAnsiTheme="majorHAnsi" w:cstheme="majorHAnsi"/>
          </w:rPr>
          <w:t>its</w:t>
        </w:r>
      </w:ins>
      <w:del w:id="29" w:author="Ernest, Morgan" w:date="2020-09-28T09:31:00Z">
        <w:r w:rsidR="00D43669" w:rsidRPr="00C30341" w:rsidDel="009706F3">
          <w:rPr>
            <w:rFonts w:asciiTheme="majorHAnsi" w:eastAsia="Times New Roman" w:hAnsiTheme="majorHAnsi" w:cstheme="majorHAnsi"/>
          </w:rPr>
          <w:delText>the</w:delText>
        </w:r>
      </w:del>
      <w:r w:rsidR="00D43669" w:rsidRPr="00C30341">
        <w:rPr>
          <w:rFonts w:asciiTheme="majorHAnsi" w:eastAsia="Times New Roman" w:hAnsiTheme="majorHAnsi" w:cstheme="majorHAnsi"/>
        </w:rPr>
        <w:t xml:space="preserv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390CC175" w14:textId="11D8B1E1"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 xml:space="preserve">White et al 2012, Baldridge et </w:t>
      </w:r>
      <w:r w:rsidR="009D24B9" w:rsidRPr="00C30341">
        <w:rPr>
          <w:rFonts w:asciiTheme="majorHAnsi" w:eastAsia="Times New Roman" w:hAnsiTheme="majorHAnsi" w:cstheme="majorHAnsi"/>
        </w:rPr>
        <w:lastRenderedPageBreak/>
        <w:t>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t>
      </w:r>
      <w:commentRangeStart w:id="30"/>
      <w:r w:rsidR="00E83529">
        <w:rPr>
          <w:rFonts w:asciiTheme="majorHAnsi" w:eastAsia="Times New Roman" w:hAnsiTheme="majorHAnsi" w:cstheme="majorHAnsi"/>
        </w:rPr>
        <w:t xml:space="preserve">We therefore filtered our datasets to remove communities with more than X species or X individuals, or fewer than 2 species or X individuals. We also removed communities for which N = </w:t>
      </w:r>
      <w:proofErr w:type="gramStart"/>
      <w:r w:rsidR="00E83529">
        <w:rPr>
          <w:rFonts w:asciiTheme="majorHAnsi" w:eastAsia="Times New Roman" w:hAnsiTheme="majorHAnsi" w:cstheme="majorHAnsi"/>
        </w:rPr>
        <w:t>S, because</w:t>
      </w:r>
      <w:proofErr w:type="gramEnd"/>
      <w:r w:rsidR="00E83529">
        <w:rPr>
          <w:rFonts w:asciiTheme="majorHAnsi" w:eastAsia="Times New Roman" w:hAnsiTheme="majorHAnsi" w:cstheme="majorHAnsi"/>
        </w:rPr>
        <w:t xml:space="preserve"> these communities have only one possible SAD</w:t>
      </w:r>
      <w:commentRangeEnd w:id="30"/>
      <w:r w:rsidR="002A2681">
        <w:rPr>
          <w:rStyle w:val="CommentReference"/>
        </w:rPr>
        <w:commentReference w:id="30"/>
      </w:r>
      <w:r w:rsidR="00E83529">
        <w:rPr>
          <w:rFonts w:asciiTheme="majorHAnsi" w:eastAsia="Times New Roman" w:hAnsiTheme="majorHAnsi" w:cstheme="majorHAnsi"/>
        </w:rPr>
        <w:t xml:space="preserve">.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of X. After filtering exceptionally large or small communities and multiple years of data collection, our final dataset consisted of X communities encompassing X taxa, with S and N ranging from 2 X and X to X, respectively (</w:t>
      </w:r>
      <w:hyperlink w:anchor="_Figure_1:_Communities" w:history="1">
        <w:r w:rsidR="00E83529" w:rsidRPr="006C2D4B">
          <w:rPr>
            <w:rStyle w:val="Hyperlink"/>
            <w:rFonts w:asciiTheme="majorHAnsi" w:eastAsia="Times New Roman" w:hAnsiTheme="majorHAnsi" w:cstheme="majorHAnsi"/>
          </w:rPr>
          <w:t>Figure</w:t>
        </w:r>
      </w:hyperlink>
      <w:bookmarkStart w:id="31" w:name="_Hlk52788454"/>
      <w:r w:rsidR="00E83529">
        <w:rPr>
          <w:rFonts w:asciiTheme="majorHAnsi" w:eastAsia="Times New Roman" w:hAnsiTheme="majorHAnsi" w:cstheme="majorHAnsi"/>
        </w:rPr>
        <w:t xml:space="preserve">). </w:t>
      </w:r>
      <w:commentRangeStart w:id="32"/>
      <w:ins w:id="33" w:author="Ernest, Morgan" w:date="2020-09-28T09:45:00Z">
        <w:r w:rsidR="002A2681">
          <w:rPr>
            <w:rFonts w:asciiTheme="majorHAnsi" w:eastAsia="Times New Roman" w:hAnsiTheme="majorHAnsi" w:cstheme="majorHAnsi"/>
          </w:rPr>
          <w:t xml:space="preserve">Code detailing the filtering process can be found </w:t>
        </w:r>
      </w:ins>
      <w:ins w:id="34" w:author="Ernest, Morgan" w:date="2020-09-28T09:46:00Z">
        <w:r w:rsidR="002A2681">
          <w:rPr>
            <w:rFonts w:asciiTheme="majorHAnsi" w:eastAsia="Times New Roman" w:hAnsiTheme="majorHAnsi" w:cstheme="majorHAnsi"/>
          </w:rPr>
          <w:t>at X</w:t>
        </w:r>
        <w:commentRangeEnd w:id="32"/>
        <w:r w:rsidR="002A2681">
          <w:rPr>
            <w:rStyle w:val="CommentReference"/>
          </w:rPr>
          <w:commentReference w:id="32"/>
        </w:r>
      </w:ins>
    </w:p>
    <w:bookmarkEnd w:id="31"/>
    <w:p w14:paraId="1B9AD5B0" w14:textId="0B23D70E" w:rsidR="007F16B9" w:rsidRPr="00C30341" w:rsidRDefault="007F16B9" w:rsidP="007F16B9">
      <w:pPr>
        <w:rPr>
          <w:rFonts w:asciiTheme="majorHAnsi" w:eastAsia="Times New Roman" w:hAnsiTheme="majorHAnsi" w:cstheme="majorHAnsi"/>
        </w:rPr>
      </w:pPr>
      <w:del w:id="35" w:author="Ernest, Morgan" w:date="2020-09-28T11:00:00Z">
        <w:r w:rsidRPr="00C30341" w:rsidDel="000C2B14">
          <w:rPr>
            <w:rFonts w:asciiTheme="majorHAnsi" w:eastAsia="Times New Roman" w:hAnsiTheme="majorHAnsi" w:cstheme="majorHAnsi"/>
            <w:i/>
            <w:iCs/>
          </w:rPr>
          <w:delText xml:space="preserve">Characterizing </w:delText>
        </w:r>
      </w:del>
      <w:ins w:id="36" w:author="Ernest, Morgan" w:date="2020-09-28T11:00:00Z">
        <w:r w:rsidR="000C2B14">
          <w:rPr>
            <w:rFonts w:asciiTheme="majorHAnsi" w:eastAsia="Times New Roman" w:hAnsiTheme="majorHAnsi" w:cstheme="majorHAnsi"/>
            <w:i/>
            <w:iCs/>
          </w:rPr>
          <w:t>Generating</w:t>
        </w:r>
        <w:r w:rsidR="000C2B14" w:rsidRPr="00C30341">
          <w:rPr>
            <w:rFonts w:asciiTheme="majorHAnsi" w:eastAsia="Times New Roman" w:hAnsiTheme="majorHAnsi" w:cstheme="majorHAnsi"/>
            <w:i/>
            <w:iCs/>
          </w:rPr>
          <w:t xml:space="preserve"> </w:t>
        </w:r>
      </w:ins>
      <w:r w:rsidRPr="00C30341">
        <w:rPr>
          <w:rFonts w:asciiTheme="majorHAnsi" w:eastAsia="Times New Roman" w:hAnsiTheme="majorHAnsi" w:cstheme="majorHAnsi"/>
          <w:i/>
          <w:iCs/>
        </w:rPr>
        <w:t xml:space="preserve">the statistical </w:t>
      </w:r>
      <w:r w:rsidR="00B323B4" w:rsidRPr="00C30341">
        <w:rPr>
          <w:rFonts w:asciiTheme="majorHAnsi" w:eastAsia="Times New Roman" w:hAnsiTheme="majorHAnsi" w:cstheme="majorHAnsi"/>
          <w:i/>
          <w:iCs/>
        </w:rPr>
        <w:t>baseline</w:t>
      </w:r>
    </w:p>
    <w:p w14:paraId="20583F0C" w14:textId="021611EC"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w:t>
      </w:r>
      <w:proofErr w:type="spellStart"/>
      <w:r w:rsidR="00B00FC7" w:rsidRPr="00C30341">
        <w:rPr>
          <w:rFonts w:asciiTheme="majorHAnsi" w:eastAsia="Times New Roman" w:hAnsiTheme="majorHAnsi" w:cstheme="majorHAnsi"/>
        </w:rPr>
        <w:t>Locey</w:t>
      </w:r>
      <w:proofErr w:type="spellEnd"/>
      <w:r w:rsidR="00B00FC7" w:rsidRPr="00C30341">
        <w:rPr>
          <w:rFonts w:asciiTheme="majorHAnsi" w:eastAsia="Times New Roman" w:hAnsiTheme="majorHAnsi" w:cstheme="majorHAnsi"/>
        </w:rPr>
        <w:t xml:space="preserve">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w:t>
      </w:r>
      <w:commentRangeStart w:id="37"/>
      <w:proofErr w:type="spellStart"/>
      <w:r w:rsidR="0086773F">
        <w:rPr>
          <w:rFonts w:asciiTheme="majorHAnsi" w:eastAsia="Times New Roman" w:hAnsiTheme="majorHAnsi" w:cstheme="majorHAnsi"/>
        </w:rPr>
        <w:t>Locey</w:t>
      </w:r>
      <w:proofErr w:type="spellEnd"/>
      <w:r w:rsidR="0086773F">
        <w:rPr>
          <w:rFonts w:asciiTheme="majorHAnsi" w:eastAsia="Times New Roman" w:hAnsiTheme="majorHAnsi" w:cstheme="majorHAnsi"/>
        </w:rPr>
        <w:t xml:space="preserve">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w:t>
      </w:r>
      <w:ins w:id="38" w:author="Ernest, Morgan" w:date="2020-09-28T10:06:00Z">
        <w:r w:rsidR="002B32C5">
          <w:rPr>
            <w:rFonts w:asciiTheme="majorHAnsi" w:eastAsia="Times New Roman" w:hAnsiTheme="majorHAnsi" w:cstheme="majorHAnsi"/>
          </w:rPr>
          <w:t xml:space="preserve"> because they have identical numbers,</w:t>
        </w:r>
      </w:ins>
      <w:ins w:id="39" w:author="Ernest, Morgan" w:date="2020-09-28T10:09:00Z">
        <w:r w:rsidR="002B32C5">
          <w:rPr>
            <w:rFonts w:asciiTheme="majorHAnsi" w:eastAsia="Times New Roman" w:hAnsiTheme="majorHAnsi" w:cstheme="majorHAnsi"/>
          </w:rPr>
          <w:t xml:space="preserve"> with</w:t>
        </w:r>
      </w:ins>
      <w:ins w:id="40" w:author="Ernest, Morgan" w:date="2020-09-28T10:06:00Z">
        <w:r w:rsidR="002B32C5">
          <w:rPr>
            <w:rFonts w:asciiTheme="majorHAnsi" w:eastAsia="Times New Roman" w:hAnsiTheme="majorHAnsi" w:cstheme="majorHAnsi"/>
          </w:rPr>
          <w:t xml:space="preserve"> only the</w:t>
        </w:r>
      </w:ins>
      <w:ins w:id="41" w:author="Ernest, Morgan" w:date="2020-09-28T10:09:00Z">
        <w:r w:rsidR="002B32C5">
          <w:rPr>
            <w:rFonts w:asciiTheme="majorHAnsi" w:eastAsia="Times New Roman" w:hAnsiTheme="majorHAnsi" w:cstheme="majorHAnsi"/>
          </w:rPr>
          <w:t>ir</w:t>
        </w:r>
      </w:ins>
      <w:ins w:id="42" w:author="Ernest, Morgan" w:date="2020-09-28T10:06:00Z">
        <w:r w:rsidR="002B32C5">
          <w:rPr>
            <w:rFonts w:asciiTheme="majorHAnsi" w:eastAsia="Times New Roman" w:hAnsiTheme="majorHAnsi" w:cstheme="majorHAnsi"/>
          </w:rPr>
          <w:t xml:space="preserve"> order differ</w:t>
        </w:r>
      </w:ins>
      <w:ins w:id="43" w:author="Ernest, Morgan" w:date="2020-09-28T10:09:00Z">
        <w:r w:rsidR="002B32C5">
          <w:rPr>
            <w:rFonts w:asciiTheme="majorHAnsi" w:eastAsia="Times New Roman" w:hAnsiTheme="majorHAnsi" w:cstheme="majorHAnsi"/>
          </w:rPr>
          <w:t>ing</w:t>
        </w:r>
      </w:ins>
      <w:r w:rsidR="0086773F" w:rsidRPr="00E322A4">
        <w:rPr>
          <w:rFonts w:asciiTheme="majorHAnsi" w:eastAsia="Times New Roman" w:hAnsiTheme="majorHAnsi" w:cstheme="majorHAnsi"/>
        </w:rPr>
        <w: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w:t>
      </w:r>
      <w:proofErr w:type="spellStart"/>
      <w:r w:rsidR="0086773F" w:rsidRPr="00E322A4">
        <w:rPr>
          <w:rFonts w:asciiTheme="majorHAnsi" w:eastAsia="Times New Roman" w:hAnsiTheme="majorHAnsi" w:cstheme="majorHAnsi"/>
        </w:rPr>
        <w:t>Locey</w:t>
      </w:r>
      <w:proofErr w:type="spellEnd"/>
      <w:r w:rsidR="0086773F" w:rsidRPr="00E322A4">
        <w:rPr>
          <w:rFonts w:asciiTheme="majorHAnsi" w:eastAsia="Times New Roman" w:hAnsiTheme="majorHAnsi" w:cstheme="majorHAnsi"/>
        </w:rPr>
        <w:t xml:space="preserve"> and White 2013).  </w:t>
      </w:r>
      <w:commentRangeEnd w:id="37"/>
      <w:r w:rsidR="002B32C5">
        <w:rPr>
          <w:rStyle w:val="CommentReference"/>
        </w:rPr>
        <w:commentReference w:id="37"/>
      </w:r>
    </w:p>
    <w:p w14:paraId="5A74974F" w14:textId="6B15901E" w:rsidR="0050741C" w:rsidRPr="00C30341" w:rsidDel="000C2B14" w:rsidRDefault="0086773F" w:rsidP="0050741C">
      <w:pPr>
        <w:rPr>
          <w:del w:id="44" w:author="Ernest, Morgan" w:date="2020-09-28T11:00:00Z"/>
          <w:rFonts w:asciiTheme="majorHAnsi" w:eastAsia="Times New Roman" w:hAnsiTheme="majorHAnsi" w:cstheme="majorHAnsi"/>
        </w:rPr>
      </w:pPr>
      <w:del w:id="45" w:author="Ernest, Morgan" w:date="2020-09-28T11:00:00Z">
        <w:r w:rsidDel="000C2B14">
          <w:rPr>
            <w:rFonts w:asciiTheme="majorHAnsi" w:eastAsia="Times New Roman" w:hAnsiTheme="majorHAnsi" w:cstheme="majorHAnsi"/>
          </w:rPr>
          <w:delText xml:space="preserve">In the absence of any other process, </w:delText>
        </w:r>
        <w:r w:rsidR="00A54EA4" w:rsidDel="000C2B14">
          <w:rPr>
            <w:rFonts w:asciiTheme="majorHAnsi" w:eastAsia="Times New Roman" w:hAnsiTheme="majorHAnsi" w:cstheme="majorHAnsi"/>
          </w:rPr>
          <w:delText>an</w:delText>
        </w:r>
        <w:r w:rsidDel="000C2B14">
          <w:rPr>
            <w:rFonts w:asciiTheme="majorHAnsi" w:eastAsia="Times New Roman" w:hAnsiTheme="majorHAnsi" w:cstheme="majorHAnsi"/>
          </w:rPr>
          <w:delText xml:space="preserve"> SAD </w:delText>
        </w:r>
        <w:r w:rsidR="00A54EA4" w:rsidDel="000C2B14">
          <w:rPr>
            <w:rFonts w:asciiTheme="majorHAnsi" w:eastAsia="Times New Roman" w:hAnsiTheme="majorHAnsi" w:cstheme="majorHAnsi"/>
          </w:rPr>
          <w:delText xml:space="preserve">with a particular S and N </w:delText>
        </w:r>
        <w:r w:rsidDel="000C2B14">
          <w:rPr>
            <w:rFonts w:asciiTheme="majorHAnsi" w:eastAsia="Times New Roman" w:hAnsiTheme="majorHAnsi" w:cstheme="majorHAnsi"/>
          </w:rPr>
          <w:delText xml:space="preserve">is likely to reflect whatever characteristics are common among the elements of </w:delText>
        </w:r>
        <w:r w:rsidR="00A54EA4" w:rsidDel="000C2B14">
          <w:rPr>
            <w:rFonts w:asciiTheme="majorHAnsi" w:eastAsia="Times New Roman" w:hAnsiTheme="majorHAnsi" w:cstheme="majorHAnsi"/>
          </w:rPr>
          <w:delText>its</w:delText>
        </w:r>
        <w:r w:rsidDel="000C2B14">
          <w:rPr>
            <w:rFonts w:asciiTheme="majorHAnsi" w:eastAsia="Times New Roman" w:hAnsiTheme="majorHAnsi" w:cstheme="majorHAnsi"/>
          </w:rPr>
          <w:delText xml:space="preserve"> feasible set. </w:delText>
        </w:r>
        <w:r w:rsidR="00A54EA4" w:rsidDel="000C2B14">
          <w:rPr>
            <w:rFonts w:asciiTheme="majorHAnsi" w:eastAsia="Times New Roman" w:hAnsiTheme="majorHAnsi" w:cstheme="majorHAnsi"/>
          </w:rPr>
          <w:delText>We focus on the shape of the distribution as the characteristic of interest. Metrics</w:delText>
        </w:r>
        <w:r w:rsidR="00BD5185" w:rsidDel="000C2B14">
          <w:rPr>
            <w:rFonts w:asciiTheme="majorHAnsi" w:eastAsia="Times New Roman" w:hAnsiTheme="majorHAnsi" w:cstheme="majorHAnsi"/>
          </w:rPr>
          <w:delText xml:space="preserve"> related to the shape of the distribution of abundances across species are frequently used in the study of community structure and have been used specifically in the context of distinguishing observed SADs from the feasible set (Locey and White 2013). We focus on two metrics to describe the shape of the SAD, skewness and Simpson’s evenness. Skewness </w:delText>
        </w:r>
      </w:del>
      <w:del w:id="46" w:author="Ernest, Morgan" w:date="2020-09-28T10:12:00Z">
        <w:r w:rsidR="00BD5185" w:rsidDel="002B32C5">
          <w:rPr>
            <w:rFonts w:asciiTheme="majorHAnsi" w:eastAsia="Times New Roman" w:hAnsiTheme="majorHAnsi" w:cstheme="majorHAnsi"/>
          </w:rPr>
          <w:delText xml:space="preserve">is </w:delText>
        </w:r>
      </w:del>
      <w:del w:id="47" w:author="Ernest, Morgan" w:date="2020-09-28T10:15:00Z">
        <w:r w:rsidR="00BD5185" w:rsidDel="002B32C5">
          <w:rPr>
            <w:rFonts w:asciiTheme="majorHAnsi" w:eastAsia="Times New Roman" w:hAnsiTheme="majorHAnsi" w:cstheme="majorHAnsi"/>
          </w:rPr>
          <w:delText xml:space="preserve">[….] </w:delText>
        </w:r>
      </w:del>
      <w:del w:id="48" w:author="Ernest, Morgan" w:date="2020-09-28T11:00:00Z">
        <w:r w:rsidR="00BD5185" w:rsidDel="000C2B14">
          <w:rPr>
            <w:rFonts w:asciiTheme="majorHAnsi" w:eastAsia="Times New Roman" w:hAnsiTheme="majorHAnsi" w:cstheme="majorHAnsi"/>
          </w:rPr>
          <w:delText xml:space="preserve">Simpson’s evenness is a </w:delText>
        </w:r>
      </w:del>
      <w:del w:id="49" w:author="Ernest, Morgan" w:date="2020-09-28T10:50:00Z">
        <w:r w:rsidR="00BD5185" w:rsidDel="00812D49">
          <w:rPr>
            <w:rFonts w:asciiTheme="majorHAnsi" w:eastAsia="Times New Roman" w:hAnsiTheme="majorHAnsi" w:cstheme="majorHAnsi"/>
          </w:rPr>
          <w:delText>more familiar metric for ecologists</w:delText>
        </w:r>
      </w:del>
      <w:del w:id="50" w:author="Ernest, Morgan" w:date="2020-09-28T11:00:00Z">
        <w:r w:rsidR="00BD5185" w:rsidDel="000C2B14">
          <w:rPr>
            <w:rFonts w:asciiTheme="majorHAnsi" w:eastAsia="Times New Roman" w:hAnsiTheme="majorHAnsi" w:cstheme="majorHAnsi"/>
          </w:rPr>
          <w:delText xml:space="preserve">. </w:delText>
        </w:r>
      </w:del>
      <w:del w:id="51" w:author="Ernest, Morgan" w:date="2020-09-28T10:52:00Z">
        <w:r w:rsidR="00BD5185" w:rsidDel="00812D49">
          <w:rPr>
            <w:rFonts w:asciiTheme="majorHAnsi" w:eastAsia="Times New Roman" w:hAnsiTheme="majorHAnsi" w:cstheme="majorHAnsi"/>
          </w:rPr>
          <w:delText>Calculating</w:delText>
        </w:r>
      </w:del>
      <w:del w:id="52" w:author="Ernest, Morgan" w:date="2020-09-28T10:53:00Z">
        <w:r w:rsidR="00BD5185" w:rsidDel="00812D49">
          <w:rPr>
            <w:rFonts w:asciiTheme="majorHAnsi" w:eastAsia="Times New Roman" w:hAnsiTheme="majorHAnsi" w:cstheme="majorHAnsi"/>
          </w:rPr>
          <w:delText xml:space="preserve"> Simpson’s evenness and skewness</w:delText>
        </w:r>
      </w:del>
      <w:del w:id="53" w:author="Ernest, Morgan" w:date="2020-09-28T10:55:00Z">
        <w:r w:rsidR="00BD5185" w:rsidDel="00812D49">
          <w:rPr>
            <w:rFonts w:asciiTheme="majorHAnsi" w:eastAsia="Times New Roman" w:hAnsiTheme="majorHAnsi" w:cstheme="majorHAnsi"/>
          </w:rPr>
          <w:delText xml:space="preserve"> for random samples from the feasible set generates distributions of values for each metric that reflect the values that would be likely to occur for an SAD generated at random. </w:delText>
        </w:r>
      </w:del>
      <w:del w:id="54" w:author="Ernest, Morgan" w:date="2020-09-28T11:00:00Z">
        <w:r w:rsidR="00BD5185" w:rsidDel="000C2B14">
          <w:rPr>
            <w:rFonts w:asciiTheme="majorHAnsi" w:eastAsia="Times New Roman" w:hAnsiTheme="majorHAnsi" w:cstheme="majorHAnsi"/>
          </w:rPr>
          <w:delText xml:space="preserve">Note that skewness </w:delText>
        </w:r>
        <w:r w:rsidR="00812D49" w:rsidDel="000C2B14">
          <w:rPr>
            <w:rStyle w:val="CommentReference"/>
          </w:rPr>
          <w:lastRenderedPageBreak/>
          <w:commentReference w:id="55"/>
        </w:r>
      </w:del>
      <w:del w:id="56" w:author="Ernest, Morgan" w:date="2020-09-28T10:55:00Z">
        <w:r w:rsidR="00A54EA4" w:rsidRPr="00E322A4" w:rsidDel="00812D49">
          <w:rPr>
            <w:rFonts w:asciiTheme="majorHAnsi" w:eastAsia="Times New Roman" w:hAnsiTheme="majorHAnsi" w:cstheme="majorHAnsi"/>
          </w:rPr>
          <w:delText>[breaks under specific circumstances – s</w:delText>
        </w:r>
      </w:del>
      <w:del w:id="57" w:author="Ernest, Morgan" w:date="2020-09-28T11:00:00Z">
        <w:r w:rsidR="00A54EA4" w:rsidRPr="00E322A4" w:rsidDel="000C2B14">
          <w:rPr>
            <w:rFonts w:asciiTheme="majorHAnsi" w:eastAsia="Times New Roman" w:hAnsiTheme="majorHAnsi" w:cstheme="majorHAnsi"/>
          </w:rPr>
          <w:delText xml:space="preserve"> &lt; 3</w:delText>
        </w:r>
      </w:del>
      <w:del w:id="58" w:author="Ernest, Morgan" w:date="2020-09-28T10:55:00Z">
        <w:r w:rsidR="00A54EA4" w:rsidRPr="00E322A4" w:rsidDel="00812D49">
          <w:rPr>
            <w:rFonts w:asciiTheme="majorHAnsi" w:eastAsia="Times New Roman" w:hAnsiTheme="majorHAnsi" w:cstheme="majorHAnsi"/>
          </w:rPr>
          <w:delText>,</w:delText>
        </w:r>
      </w:del>
      <w:del w:id="59" w:author="Ernest, Morgan" w:date="2020-09-28T11:00:00Z">
        <w:r w:rsidR="00A54EA4" w:rsidRPr="00E322A4" w:rsidDel="000C2B14">
          <w:rPr>
            <w:rFonts w:asciiTheme="majorHAnsi" w:eastAsia="Times New Roman" w:hAnsiTheme="majorHAnsi" w:cstheme="majorHAnsi"/>
          </w:rPr>
          <w:delText xml:space="preserve"> all abundances equal</w:delText>
        </w:r>
      </w:del>
      <w:del w:id="60" w:author="Ernest, Morgan" w:date="2020-09-28T10:56:00Z">
        <w:r w:rsidR="00A54EA4" w:rsidRPr="00E322A4" w:rsidDel="00812D49">
          <w:rPr>
            <w:rFonts w:asciiTheme="majorHAnsi" w:eastAsia="Times New Roman" w:hAnsiTheme="majorHAnsi" w:cstheme="majorHAnsi"/>
          </w:rPr>
          <w:delText>],</w:delText>
        </w:r>
      </w:del>
      <w:del w:id="61" w:author="Ernest, Morgan" w:date="2020-09-28T11:00:00Z">
        <w:r w:rsidR="00A54EA4" w:rsidRPr="00E322A4" w:rsidDel="000C2B14">
          <w:rPr>
            <w:rFonts w:asciiTheme="majorHAnsi" w:eastAsia="Times New Roman" w:hAnsiTheme="majorHAnsi" w:cstheme="majorHAnsi"/>
          </w:rPr>
          <w:delText xml:space="preserve"> and we exclude those cases from analyses of skewness. </w:delText>
        </w:r>
      </w:del>
    </w:p>
    <w:p w14:paraId="773523CE" w14:textId="7F633C81" w:rsidR="00D73A3B" w:rsidRDefault="00425C14">
      <w:pPr>
        <w:rPr>
          <w:rFonts w:asciiTheme="majorHAnsi" w:eastAsia="Times New Roman" w:hAnsiTheme="majorHAnsi" w:cstheme="majorHAnsi"/>
        </w:rPr>
      </w:pPr>
      <w:commentRangeStart w:id="55"/>
      <w:commentRangeEnd w:id="55"/>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4DBE4099"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Pr>
          <w:rFonts w:asciiTheme="majorHAnsi" w:eastAsia="Times New Roman" w:hAnsiTheme="majorHAnsi" w:cstheme="majorHAnsi"/>
        </w:rPr>
        <w:t>4000</w:t>
      </w:r>
      <w:r>
        <w:rPr>
          <w:rFonts w:asciiTheme="majorHAnsi" w:eastAsia="Times New Roman" w:hAnsiTheme="majorHAnsi" w:cstheme="majorHAnsi"/>
        </w:rPr>
        <w:t xml:space="preserve"> samples to unique elements. For small values of S and N, it can be impossible or highly improbable to randomly draw </w:t>
      </w:r>
      <w:r w:rsidR="004751DB">
        <w:rPr>
          <w:rFonts w:asciiTheme="majorHAnsi" w:eastAsia="Times New Roman" w:hAnsiTheme="majorHAnsi" w:cstheme="majorHAnsi"/>
        </w:rPr>
        <w:t>4000</w:t>
      </w:r>
      <w:r>
        <w:rPr>
          <w:rFonts w:asciiTheme="majorHAnsi" w:eastAsia="Times New Roman" w:hAnsiTheme="majorHAnsi" w:cstheme="majorHAnsi"/>
        </w:rPr>
        <w:t xml:space="preserve"> unique samples from the feasible set, but for large communities, all </w:t>
      </w:r>
      <w:r w:rsidR="004751DB">
        <w:rPr>
          <w:rFonts w:asciiTheme="majorHAnsi" w:eastAsia="Times New Roman" w:hAnsiTheme="majorHAnsi" w:cstheme="majorHAnsi"/>
        </w:rPr>
        <w:t>4000</w:t>
      </w:r>
      <w:r>
        <w:rPr>
          <w:rFonts w:asciiTheme="majorHAnsi" w:eastAsia="Times New Roman" w:hAnsiTheme="majorHAnsi" w:cstheme="majorHAnsi"/>
        </w:rPr>
        <w:t xml:space="preserve"> are usually unique. </w:t>
      </w:r>
      <w:ins w:id="62" w:author="Ernest, Morgan" w:date="2020-09-28T11:11:00Z">
        <w:r w:rsidR="008D40BE">
          <w:rPr>
            <w:rFonts w:asciiTheme="majorHAnsi" w:eastAsia="Times New Roman" w:hAnsiTheme="majorHAnsi" w:cstheme="majorHAnsi"/>
          </w:rPr>
          <w:t>We refer to this as the sampled feasible set.</w:t>
        </w:r>
      </w:ins>
    </w:p>
    <w:p w14:paraId="7FDA6F56" w14:textId="18974D14" w:rsidR="008026CD" w:rsidRP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7DED5AC6" w14:textId="72D8DB68" w:rsidR="000C2B14" w:rsidRPr="00C30341" w:rsidRDefault="000C2B14" w:rsidP="000C2B14">
      <w:pPr>
        <w:rPr>
          <w:ins w:id="63" w:author="Ernest, Morgan" w:date="2020-09-28T11:00:00Z"/>
          <w:rFonts w:asciiTheme="majorHAnsi" w:eastAsia="Times New Roman" w:hAnsiTheme="majorHAnsi" w:cstheme="majorHAnsi"/>
        </w:rPr>
      </w:pPr>
      <w:ins w:id="64" w:author="Ernest, Morgan" w:date="2020-09-28T11:00:00Z">
        <w:r>
          <w:rPr>
            <w:rFonts w:asciiTheme="majorHAnsi" w:eastAsia="Times New Roman" w:hAnsiTheme="majorHAnsi" w:cstheme="majorHAnsi"/>
          </w:rPr>
          <w:t>In the absence of any other process, a</w:t>
        </w:r>
      </w:ins>
      <w:ins w:id="65" w:author="Ernest, Morgan" w:date="2020-09-28T11:03:00Z">
        <w:r>
          <w:rPr>
            <w:rFonts w:asciiTheme="majorHAnsi" w:eastAsia="Times New Roman" w:hAnsiTheme="majorHAnsi" w:cstheme="majorHAnsi"/>
          </w:rPr>
          <w:t xml:space="preserve">n </w:t>
        </w:r>
      </w:ins>
      <w:ins w:id="66" w:author="Ernest, Morgan" w:date="2020-09-28T11:00:00Z">
        <w:r>
          <w:rPr>
            <w:rFonts w:asciiTheme="majorHAnsi" w:eastAsia="Times New Roman" w:hAnsiTheme="majorHAnsi" w:cstheme="majorHAnsi"/>
          </w:rPr>
          <w:t xml:space="preserve">SAD with a particular S and N is likely to </w:t>
        </w:r>
      </w:ins>
      <w:ins w:id="67" w:author="Ernest, Morgan" w:date="2020-09-28T11:04:00Z">
        <w:r>
          <w:rPr>
            <w:rFonts w:asciiTheme="majorHAnsi" w:eastAsia="Times New Roman" w:hAnsiTheme="majorHAnsi" w:cstheme="majorHAnsi"/>
          </w:rPr>
          <w:t xml:space="preserve">have a shape (i.e. the expected distribution of abundances across species) that </w:t>
        </w:r>
      </w:ins>
      <w:ins w:id="68" w:author="Ernest, Morgan" w:date="2020-09-28T11:00:00Z">
        <w:r>
          <w:rPr>
            <w:rFonts w:asciiTheme="majorHAnsi" w:eastAsia="Times New Roman" w:hAnsiTheme="majorHAnsi" w:cstheme="majorHAnsi"/>
          </w:rPr>
          <w:t>reflect</w:t>
        </w:r>
      </w:ins>
      <w:ins w:id="69" w:author="Ernest, Morgan" w:date="2020-09-28T11:04:00Z">
        <w:r>
          <w:rPr>
            <w:rFonts w:asciiTheme="majorHAnsi" w:eastAsia="Times New Roman" w:hAnsiTheme="majorHAnsi" w:cstheme="majorHAnsi"/>
          </w:rPr>
          <w:t>s</w:t>
        </w:r>
      </w:ins>
      <w:ins w:id="70" w:author="Ernest, Morgan" w:date="2020-09-28T11:00:00Z">
        <w:r>
          <w:rPr>
            <w:rFonts w:asciiTheme="majorHAnsi" w:eastAsia="Times New Roman" w:hAnsiTheme="majorHAnsi" w:cstheme="majorHAnsi"/>
          </w:rPr>
          <w:t xml:space="preserve"> whatever </w:t>
        </w:r>
      </w:ins>
      <w:ins w:id="71" w:author="Ernest, Morgan" w:date="2020-09-28T11:02:00Z">
        <w:r>
          <w:rPr>
            <w:rFonts w:asciiTheme="majorHAnsi" w:eastAsia="Times New Roman" w:hAnsiTheme="majorHAnsi" w:cstheme="majorHAnsi"/>
          </w:rPr>
          <w:t>shapes</w:t>
        </w:r>
      </w:ins>
      <w:ins w:id="72" w:author="Ernest, Morgan" w:date="2020-09-28T11:00:00Z">
        <w:r>
          <w:rPr>
            <w:rFonts w:asciiTheme="majorHAnsi" w:eastAsia="Times New Roman" w:hAnsiTheme="majorHAnsi" w:cstheme="majorHAnsi"/>
          </w:rPr>
          <w:t xml:space="preserve"> are common among the elements of its feasible set. Metrics related to the shape of the distribution of abundances across species are frequently used in the study of community structure and have been used specifically in the context of distinguishing observed SADs from the feasible set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We focus on two metrics to describe the shape of the SAD, </w:t>
        </w:r>
        <w:proofErr w:type="gramStart"/>
        <w:r>
          <w:rPr>
            <w:rFonts w:asciiTheme="majorHAnsi" w:eastAsia="Times New Roman" w:hAnsiTheme="majorHAnsi" w:cstheme="majorHAnsi"/>
          </w:rPr>
          <w:t>skewness</w:t>
        </w:r>
        <w:proofErr w:type="gramEnd"/>
        <w:r>
          <w:rPr>
            <w:rFonts w:asciiTheme="majorHAnsi" w:eastAsia="Times New Roman" w:hAnsiTheme="majorHAnsi" w:cstheme="majorHAnsi"/>
          </w:rPr>
          <w:t xml:space="preserve"> and Simpson’s evenness. </w:t>
        </w:r>
        <w:bookmarkStart w:id="73" w:name="_Hlk52789038"/>
        <w:r>
          <w:rPr>
            <w:rFonts w:asciiTheme="majorHAnsi" w:eastAsia="Times New Roman" w:hAnsiTheme="majorHAnsi" w:cstheme="majorHAnsi"/>
          </w:rPr>
          <w:t xml:space="preserve">Skewness measures the asymmetry of a distribution around its mean, with a negative skew indicating a longer tail of values to the left of the mean and a positive skew indicating the converse. Simpson’s evenness is a commonly used metric in ecology for assessing how equitably abundance is distributed across species. By calculating these metrics for </w:t>
        </w:r>
      </w:ins>
      <w:ins w:id="74" w:author="Ernest, Morgan" w:date="2020-09-28T11:05:00Z">
        <w:r>
          <w:rPr>
            <w:rFonts w:asciiTheme="majorHAnsi" w:eastAsia="Times New Roman" w:hAnsiTheme="majorHAnsi" w:cstheme="majorHAnsi"/>
          </w:rPr>
          <w:t xml:space="preserve">each of the unique samples </w:t>
        </w:r>
      </w:ins>
      <w:ins w:id="75" w:author="Ernest, Morgan" w:date="2020-09-28T11:11:00Z">
        <w:r w:rsidR="008D40BE">
          <w:rPr>
            <w:rFonts w:asciiTheme="majorHAnsi" w:eastAsia="Times New Roman" w:hAnsiTheme="majorHAnsi" w:cstheme="majorHAnsi"/>
          </w:rPr>
          <w:t>in the community’s sampled feasible set</w:t>
        </w:r>
      </w:ins>
      <w:ins w:id="76" w:author="Ernest, Morgan" w:date="2020-09-28T11:06:00Z">
        <w:r>
          <w:rPr>
            <w:rFonts w:asciiTheme="majorHAnsi" w:eastAsia="Times New Roman" w:hAnsiTheme="majorHAnsi" w:cstheme="majorHAnsi"/>
          </w:rPr>
          <w:t xml:space="preserve"> </w:t>
        </w:r>
      </w:ins>
      <w:ins w:id="77" w:author="Ernest, Morgan" w:date="2020-09-28T11:05:00Z">
        <w:r>
          <w:rPr>
            <w:rFonts w:asciiTheme="majorHAnsi" w:eastAsia="Times New Roman" w:hAnsiTheme="majorHAnsi" w:cstheme="majorHAnsi"/>
          </w:rPr>
          <w:t>(</w:t>
        </w:r>
        <w:proofErr w:type="gramStart"/>
        <w:r>
          <w:rPr>
            <w:rFonts w:asciiTheme="majorHAnsi" w:eastAsia="Times New Roman" w:hAnsiTheme="majorHAnsi" w:cstheme="majorHAnsi"/>
          </w:rPr>
          <w:t xml:space="preserve">see </w:t>
        </w:r>
      </w:ins>
      <w:ins w:id="78" w:author="Ernest, Morgan" w:date="2020-09-28T11:00:00Z">
        <w:r>
          <w:rPr>
            <w:rFonts w:asciiTheme="majorHAnsi" w:eastAsia="Times New Roman" w:hAnsiTheme="majorHAnsi" w:cstheme="majorHAnsi"/>
          </w:rPr>
          <w:t xml:space="preserve"> </w:t>
        </w:r>
      </w:ins>
      <w:ins w:id="79" w:author="Ernest, Morgan" w:date="2020-09-28T11:06:00Z">
        <w:r>
          <w:rPr>
            <w:rFonts w:asciiTheme="majorHAnsi" w:eastAsia="Times New Roman" w:hAnsiTheme="majorHAnsi" w:cstheme="majorHAnsi"/>
            <w:i/>
            <w:iCs/>
          </w:rPr>
          <w:t>Generating</w:t>
        </w:r>
        <w:proofErr w:type="gramEnd"/>
        <w:r w:rsidRPr="00C30341">
          <w:rPr>
            <w:rFonts w:asciiTheme="majorHAnsi" w:eastAsia="Times New Roman" w:hAnsiTheme="majorHAnsi" w:cstheme="majorHAnsi"/>
            <w:i/>
            <w:iCs/>
          </w:rPr>
          <w:t xml:space="preserve"> the statistical baseline</w:t>
        </w:r>
        <w:r>
          <w:rPr>
            <w:rFonts w:asciiTheme="majorHAnsi" w:eastAsia="Times New Roman" w:hAnsiTheme="majorHAnsi" w:cstheme="majorHAnsi"/>
            <w:i/>
            <w:iCs/>
          </w:rPr>
          <w:t xml:space="preserve"> </w:t>
        </w:r>
        <w:r w:rsidRPr="000C2B14">
          <w:rPr>
            <w:rFonts w:asciiTheme="majorHAnsi" w:eastAsia="Times New Roman" w:hAnsiTheme="majorHAnsi" w:cstheme="majorHAnsi"/>
            <w:rPrChange w:id="80" w:author="Ernest, Morgan" w:date="2020-09-28T11:06:00Z">
              <w:rPr>
                <w:rFonts w:asciiTheme="majorHAnsi" w:eastAsia="Times New Roman" w:hAnsiTheme="majorHAnsi" w:cstheme="majorHAnsi"/>
                <w:i/>
                <w:iCs/>
              </w:rPr>
            </w:rPrChange>
          </w:rPr>
          <w:t>above</w:t>
        </w:r>
        <w:r>
          <w:rPr>
            <w:rFonts w:asciiTheme="majorHAnsi" w:eastAsia="Times New Roman" w:hAnsiTheme="majorHAnsi" w:cstheme="majorHAnsi"/>
          </w:rPr>
          <w:t>)</w:t>
        </w:r>
      </w:ins>
      <w:ins w:id="81" w:author="Ernest, Morgan" w:date="2020-09-28T11:00:00Z">
        <w:r>
          <w:rPr>
            <w:rFonts w:asciiTheme="majorHAnsi" w:eastAsia="Times New Roman" w:hAnsiTheme="majorHAnsi" w:cstheme="majorHAnsi"/>
          </w:rPr>
          <w:t xml:space="preserve">, we generated a distribution describing the general shape (i.e. evenness or skewness) that we expect from randomly generated SADs. </w:t>
        </w:r>
        <w:bookmarkEnd w:id="73"/>
        <w:r>
          <w:rPr>
            <w:rFonts w:asciiTheme="majorHAnsi" w:eastAsia="Times New Roman" w:hAnsiTheme="majorHAnsi" w:cstheme="majorHAnsi"/>
          </w:rPr>
          <w:t xml:space="preserve"> Note that </w:t>
        </w:r>
        <w:commentRangeStart w:id="82"/>
        <w:r>
          <w:rPr>
            <w:rFonts w:asciiTheme="majorHAnsi" w:eastAsia="Times New Roman" w:hAnsiTheme="majorHAnsi" w:cstheme="majorHAnsi"/>
          </w:rPr>
          <w:t>it is not possible to calculate</w:t>
        </w:r>
      </w:ins>
      <w:ins w:id="83" w:author="Ernest, Morgan" w:date="2020-09-28T11:19:00Z">
        <w:r w:rsidR="009D752B">
          <w:rPr>
            <w:rFonts w:asciiTheme="majorHAnsi" w:eastAsia="Times New Roman" w:hAnsiTheme="majorHAnsi" w:cstheme="majorHAnsi"/>
          </w:rPr>
          <w:t xml:space="preserve"> </w:t>
        </w:r>
      </w:ins>
      <w:ins w:id="84" w:author="Ernest, Morgan" w:date="2020-09-28T11:00:00Z">
        <w:r>
          <w:rPr>
            <w:rFonts w:asciiTheme="majorHAnsi" w:eastAsia="Times New Roman" w:hAnsiTheme="majorHAnsi" w:cstheme="majorHAnsi"/>
          </w:rPr>
          <w:t xml:space="preserve">skewness </w:t>
        </w:r>
        <w:commentRangeEnd w:id="82"/>
        <w:r>
          <w:rPr>
            <w:rStyle w:val="CommentReference"/>
          </w:rPr>
          <w:commentReference w:id="82"/>
        </w:r>
        <w:r>
          <w:rPr>
            <w:rFonts w:asciiTheme="majorHAnsi" w:eastAsia="Times New Roman" w:hAnsiTheme="majorHAnsi" w:cstheme="majorHAnsi"/>
          </w:rPr>
          <w:t>when S</w:t>
        </w:r>
        <w:r w:rsidRPr="00E322A4">
          <w:rPr>
            <w:rFonts w:asciiTheme="majorHAnsi" w:eastAsia="Times New Roman" w:hAnsiTheme="majorHAnsi" w:cstheme="majorHAnsi"/>
          </w:rPr>
          <w:t xml:space="preserve"> &lt; 3</w:t>
        </w:r>
        <w:r>
          <w:rPr>
            <w:rFonts w:asciiTheme="majorHAnsi" w:eastAsia="Times New Roman" w:hAnsiTheme="majorHAnsi" w:cstheme="majorHAnsi"/>
          </w:rPr>
          <w:t xml:space="preserve"> </w:t>
        </w:r>
        <w:proofErr w:type="gramStart"/>
        <w:r>
          <w:rPr>
            <w:rFonts w:asciiTheme="majorHAnsi" w:eastAsia="Times New Roman" w:hAnsiTheme="majorHAnsi" w:cstheme="majorHAnsi"/>
          </w:rPr>
          <w:t xml:space="preserve">or </w:t>
        </w:r>
        <w:r w:rsidRPr="00E322A4">
          <w:rPr>
            <w:rFonts w:asciiTheme="majorHAnsi" w:eastAsia="Times New Roman" w:hAnsiTheme="majorHAnsi" w:cstheme="majorHAnsi"/>
          </w:rPr>
          <w:t xml:space="preserve"> all</w:t>
        </w:r>
        <w:proofErr w:type="gramEnd"/>
        <w:r w:rsidRPr="00E322A4">
          <w:rPr>
            <w:rFonts w:asciiTheme="majorHAnsi" w:eastAsia="Times New Roman" w:hAnsiTheme="majorHAnsi" w:cstheme="majorHAnsi"/>
          </w:rPr>
          <w:t xml:space="preserve"> abundances</w:t>
        </w:r>
        <w:r>
          <w:rPr>
            <w:rFonts w:asciiTheme="majorHAnsi" w:eastAsia="Times New Roman" w:hAnsiTheme="majorHAnsi" w:cstheme="majorHAnsi"/>
          </w:rPr>
          <w:t xml:space="preserve"> are</w:t>
        </w:r>
        <w:r w:rsidRPr="00E322A4">
          <w:rPr>
            <w:rFonts w:asciiTheme="majorHAnsi" w:eastAsia="Times New Roman" w:hAnsiTheme="majorHAnsi" w:cstheme="majorHAnsi"/>
          </w:rPr>
          <w:t xml:space="preserve"> equal</w:t>
        </w:r>
        <w:r>
          <w:rPr>
            <w:rFonts w:asciiTheme="majorHAnsi" w:eastAsia="Times New Roman" w:hAnsiTheme="majorHAnsi" w:cstheme="majorHAnsi"/>
          </w:rPr>
          <w:t xml:space="preserve">, </w:t>
        </w:r>
        <w:r w:rsidRPr="00E322A4">
          <w:rPr>
            <w:rFonts w:asciiTheme="majorHAnsi" w:eastAsia="Times New Roman" w:hAnsiTheme="majorHAnsi" w:cstheme="majorHAnsi"/>
          </w:rPr>
          <w:t xml:space="preserve"> and we exclude those cases from analyses of skewness. </w:t>
        </w:r>
      </w:ins>
    </w:p>
    <w:p w14:paraId="73123208" w14:textId="3F980C24" w:rsidR="000C2B14" w:rsidRPr="00C30341" w:rsidDel="000C2B14" w:rsidRDefault="000C2B14" w:rsidP="000C2B14">
      <w:pPr>
        <w:rPr>
          <w:del w:id="85" w:author="Ernest, Morgan" w:date="2020-09-28T11:07:00Z"/>
          <w:rFonts w:asciiTheme="majorHAnsi" w:eastAsia="Times New Roman" w:hAnsiTheme="majorHAnsi" w:cstheme="majorHAnsi"/>
        </w:rPr>
      </w:pPr>
      <w:del w:id="86" w:author="Ernest, Morgan" w:date="2020-09-28T11:07:00Z">
        <w:r w:rsidDel="000C2B14">
          <w:rPr>
            <w:rFonts w:asciiTheme="majorHAnsi" w:eastAsia="Times New Roman" w:hAnsiTheme="majorHAnsi" w:cstheme="majorHAnsi"/>
          </w:rPr>
          <w:delText xml:space="preserve">We then calculated skewness and Simpson’s evenness for every sample from the feasible set, to construct distributions describing the </w:delText>
        </w:r>
        <w:r w:rsidDel="000C2B14">
          <w:rPr>
            <w:rFonts w:asciiTheme="majorHAnsi" w:eastAsia="Times New Roman" w:hAnsiTheme="majorHAnsi" w:cstheme="majorHAnsi"/>
            <w:i/>
            <w:iCs/>
          </w:rPr>
          <w:delText xml:space="preserve">shapes </w:delText>
        </w:r>
        <w:r w:rsidDel="000C2B14">
          <w:rPr>
            <w:rFonts w:asciiTheme="majorHAnsi" w:eastAsia="Times New Roman" w:hAnsiTheme="majorHAnsi" w:cstheme="majorHAnsi"/>
          </w:rPr>
          <w:delText xml:space="preserve">likely to occur at random for an SAD with that S and N. </w:delText>
        </w:r>
      </w:del>
    </w:p>
    <w:p w14:paraId="57C8202C" w14:textId="33F858DC" w:rsidR="00493851" w:rsidRPr="00B309A8" w:rsidRDefault="00AD6291" w:rsidP="00D50874">
      <w:pPr>
        <w:rPr>
          <w:rFonts w:asciiTheme="majorHAnsi" w:eastAsia="Times New Roman" w:hAnsiTheme="majorHAnsi" w:cstheme="majorHAnsi"/>
        </w:rPr>
      </w:pPr>
      <w:del w:id="87" w:author="Ernest, Morgan" w:date="2020-09-28T11:08:00Z">
        <w:r w:rsidDel="008D40BE">
          <w:rPr>
            <w:rFonts w:asciiTheme="majorHAnsi" w:eastAsia="Times New Roman" w:hAnsiTheme="majorHAnsi" w:cstheme="majorHAnsi"/>
          </w:rPr>
          <w:delText xml:space="preserve">The feasible set’s distributions of Simpson’s evenness and skewness </w:delText>
        </w:r>
      </w:del>
      <w:del w:id="88" w:author="Ernest, Morgan" w:date="2020-09-28T11:07:00Z">
        <w:r w:rsidDel="000C2B14">
          <w:rPr>
            <w:rFonts w:asciiTheme="majorHAnsi" w:eastAsia="Times New Roman" w:hAnsiTheme="majorHAnsi" w:cstheme="majorHAnsi"/>
          </w:rPr>
          <w:delText xml:space="preserve">was </w:delText>
        </w:r>
      </w:del>
      <w:del w:id="89" w:author="Ernest, Morgan" w:date="2020-09-28T11:08:00Z">
        <w:r w:rsidDel="008D40BE">
          <w:rPr>
            <w:rFonts w:asciiTheme="majorHAnsi" w:eastAsia="Times New Roman" w:hAnsiTheme="majorHAnsi" w:cstheme="majorHAnsi"/>
          </w:rPr>
          <w:delText>used to</w:delText>
        </w:r>
      </w:del>
      <w:ins w:id="90" w:author="Ernest, Morgan" w:date="2020-09-28T11:08:00Z">
        <w:r w:rsidR="008D40BE">
          <w:rPr>
            <w:rFonts w:asciiTheme="majorHAnsi" w:eastAsia="Times New Roman" w:hAnsiTheme="majorHAnsi" w:cstheme="majorHAnsi"/>
          </w:rPr>
          <w:t xml:space="preserve">To </w:t>
        </w:r>
      </w:ins>
      <w:r>
        <w:rPr>
          <w:rFonts w:asciiTheme="majorHAnsi" w:eastAsia="Times New Roman" w:hAnsiTheme="majorHAnsi" w:cstheme="majorHAnsi"/>
        </w:rPr>
        <w:t xml:space="preserve"> assess whether </w:t>
      </w:r>
      <w:ins w:id="91" w:author="Ernest, Morgan" w:date="2020-09-28T11:07:00Z">
        <w:r w:rsidR="000C2B14">
          <w:rPr>
            <w:rFonts w:asciiTheme="majorHAnsi" w:eastAsia="Times New Roman" w:hAnsiTheme="majorHAnsi" w:cstheme="majorHAnsi"/>
          </w:rPr>
          <w:t xml:space="preserve">the shape of an </w:t>
        </w:r>
      </w:ins>
      <w:r>
        <w:rPr>
          <w:rFonts w:asciiTheme="majorHAnsi" w:eastAsia="Times New Roman" w:hAnsiTheme="majorHAnsi" w:cstheme="majorHAnsi"/>
        </w:rPr>
        <w:t>observed SAD</w:t>
      </w:r>
      <w:ins w:id="92" w:author="Ernest, Morgan" w:date="2020-09-28T11:07:00Z">
        <w:r w:rsidR="000C2B14">
          <w:rPr>
            <w:rFonts w:asciiTheme="majorHAnsi" w:eastAsia="Times New Roman" w:hAnsiTheme="majorHAnsi" w:cstheme="majorHAnsi"/>
          </w:rPr>
          <w:t xml:space="preserve"> was</w:t>
        </w:r>
      </w:ins>
      <w:del w:id="93" w:author="Ernest, Morgan" w:date="2020-09-28T11:07:00Z">
        <w:r w:rsidDel="000C2B14">
          <w:rPr>
            <w:rFonts w:asciiTheme="majorHAnsi" w:eastAsia="Times New Roman" w:hAnsiTheme="majorHAnsi" w:cstheme="majorHAnsi"/>
          </w:rPr>
          <w:delText>s</w:delText>
        </w:r>
      </w:del>
      <w:r>
        <w:rPr>
          <w:rFonts w:asciiTheme="majorHAnsi" w:eastAsia="Times New Roman" w:hAnsiTheme="majorHAnsi" w:cstheme="majorHAnsi"/>
        </w:rPr>
        <w:t xml:space="preserve"> </w:t>
      </w:r>
      <w:del w:id="94" w:author="Ernest, Morgan" w:date="2020-09-28T11:07:00Z">
        <w:r w:rsidDel="000C2B14">
          <w:rPr>
            <w:rFonts w:asciiTheme="majorHAnsi" w:eastAsia="Times New Roman" w:hAnsiTheme="majorHAnsi" w:cstheme="majorHAnsi"/>
          </w:rPr>
          <w:delText xml:space="preserve">were </w:delText>
        </w:r>
      </w:del>
      <w:r>
        <w:rPr>
          <w:rFonts w:asciiTheme="majorHAnsi" w:eastAsia="Times New Roman" w:hAnsiTheme="majorHAnsi" w:cstheme="majorHAnsi"/>
        </w:rPr>
        <w:t>statistically unlikely</w:t>
      </w:r>
      <w:del w:id="95" w:author="Ernest, Morgan" w:date="2020-09-28T11:09:00Z">
        <w:r w:rsidDel="008D40BE">
          <w:rPr>
            <w:rFonts w:asciiTheme="majorHAnsi" w:eastAsia="Times New Roman" w:hAnsiTheme="majorHAnsi" w:cstheme="majorHAnsi"/>
          </w:rPr>
          <w:delText xml:space="preserve"> given </w:delText>
        </w:r>
      </w:del>
      <w:del w:id="96" w:author="Ernest, Morgan" w:date="2020-09-28T11:07:00Z">
        <w:r w:rsidDel="000C2B14">
          <w:rPr>
            <w:rFonts w:asciiTheme="majorHAnsi" w:eastAsia="Times New Roman" w:hAnsiTheme="majorHAnsi" w:cstheme="majorHAnsi"/>
          </w:rPr>
          <w:delText xml:space="preserve">their </w:delText>
        </w:r>
      </w:del>
      <w:del w:id="97" w:author="Ernest, Morgan" w:date="2020-09-28T11:09:00Z">
        <w:r w:rsidDel="008D40BE">
          <w:rPr>
            <w:rFonts w:asciiTheme="majorHAnsi" w:eastAsia="Times New Roman" w:hAnsiTheme="majorHAnsi" w:cstheme="majorHAnsi"/>
          </w:rPr>
          <w:delText>values of S and N</w:delText>
        </w:r>
      </w:del>
      <w:ins w:id="98" w:author="Ernest, Morgan" w:date="2020-09-28T11:09:00Z">
        <w:r w:rsidR="008D40BE">
          <w:rPr>
            <w:rFonts w:asciiTheme="majorHAnsi" w:eastAsia="Times New Roman" w:hAnsiTheme="majorHAnsi" w:cstheme="majorHAnsi"/>
          </w:rPr>
          <w:t xml:space="preserve">, </w:t>
        </w:r>
      </w:ins>
      <w:del w:id="99" w:author="Ernest, Morgan" w:date="2020-09-28T11:09:00Z">
        <w:r w:rsidDel="008D40BE">
          <w:rPr>
            <w:rFonts w:asciiTheme="majorHAnsi" w:eastAsia="Times New Roman" w:hAnsiTheme="majorHAnsi" w:cstheme="majorHAnsi"/>
          </w:rPr>
          <w:delText>. W</w:delText>
        </w:r>
      </w:del>
      <w:ins w:id="100" w:author="Ernest, Morgan" w:date="2020-09-28T11:09:00Z">
        <w:r w:rsidR="008D40BE">
          <w:rPr>
            <w:rFonts w:asciiTheme="majorHAnsi" w:eastAsia="Times New Roman" w:hAnsiTheme="majorHAnsi" w:cstheme="majorHAnsi"/>
          </w:rPr>
          <w:t>w</w:t>
        </w:r>
      </w:ins>
      <w:r>
        <w:rPr>
          <w:rFonts w:asciiTheme="majorHAnsi" w:eastAsia="Times New Roman" w:hAnsiTheme="majorHAnsi" w:cstheme="majorHAnsi"/>
        </w:rPr>
        <w:t>e calculated Simpson’s evenness and skewness for the observed SADs</w:t>
      </w:r>
      <w:ins w:id="101" w:author="Ernest, Morgan" w:date="2020-09-28T11:13:00Z">
        <w:r w:rsidR="008D40BE">
          <w:rPr>
            <w:rFonts w:asciiTheme="majorHAnsi" w:eastAsia="Times New Roman" w:hAnsiTheme="majorHAnsi" w:cstheme="majorHAnsi"/>
          </w:rPr>
          <w:t xml:space="preserve"> and compared this to the distribution of Simpson’s even</w:t>
        </w:r>
      </w:ins>
      <w:ins w:id="102" w:author="Ernest, Morgan" w:date="2020-09-28T11:18:00Z">
        <w:r w:rsidR="009D752B">
          <w:rPr>
            <w:rFonts w:asciiTheme="majorHAnsi" w:eastAsia="Times New Roman" w:hAnsiTheme="majorHAnsi" w:cstheme="majorHAnsi"/>
          </w:rPr>
          <w:t>n</w:t>
        </w:r>
      </w:ins>
      <w:ins w:id="103" w:author="Ernest, Morgan" w:date="2020-09-28T11:13:00Z">
        <w:r w:rsidR="008D40BE">
          <w:rPr>
            <w:rFonts w:asciiTheme="majorHAnsi" w:eastAsia="Times New Roman" w:hAnsiTheme="majorHAnsi" w:cstheme="majorHAnsi"/>
          </w:rPr>
          <w:t xml:space="preserve">ess or skewness obtained from the community’s sampled feasible set. </w:t>
        </w:r>
      </w:ins>
      <w:del w:id="104" w:author="Ernest, Morgan" w:date="2020-09-28T11:13:00Z">
        <w:r w:rsidDel="008D40BE">
          <w:rPr>
            <w:rFonts w:asciiTheme="majorHAnsi" w:eastAsia="Times New Roman" w:hAnsiTheme="majorHAnsi" w:cstheme="majorHAnsi"/>
          </w:rPr>
          <w:delText xml:space="preserve">, </w:delText>
        </w:r>
      </w:del>
      <w:del w:id="105" w:author="Ernest, Morgan" w:date="2020-09-28T11:14:00Z">
        <w:r w:rsidDel="008D40BE">
          <w:rPr>
            <w:rFonts w:asciiTheme="majorHAnsi" w:eastAsia="Times New Roman" w:hAnsiTheme="majorHAnsi" w:cstheme="majorHAnsi"/>
          </w:rPr>
          <w:delText>and assessed whether each</w:delText>
        </w:r>
      </w:del>
      <w:ins w:id="106" w:author="Ernest, Morgan" w:date="2020-09-28T11:14:00Z">
        <w:r w:rsidR="008D40BE">
          <w:rPr>
            <w:rFonts w:asciiTheme="majorHAnsi" w:eastAsia="Times New Roman" w:hAnsiTheme="majorHAnsi" w:cstheme="majorHAnsi"/>
          </w:rPr>
          <w:t xml:space="preserve">An </w:t>
        </w:r>
      </w:ins>
      <w:del w:id="107" w:author="Ernest, Morgan" w:date="2020-09-28T11:15:00Z">
        <w:r w:rsidDel="008D40BE">
          <w:rPr>
            <w:rFonts w:asciiTheme="majorHAnsi" w:eastAsia="Times New Roman" w:hAnsiTheme="majorHAnsi" w:cstheme="majorHAnsi"/>
          </w:rPr>
          <w:delText xml:space="preserve"> </w:delText>
        </w:r>
      </w:del>
      <w:ins w:id="108" w:author="Ernest, Morgan" w:date="2020-09-28T11:09:00Z">
        <w:r w:rsidR="008D40BE">
          <w:rPr>
            <w:rFonts w:asciiTheme="majorHAnsi" w:eastAsia="Times New Roman" w:hAnsiTheme="majorHAnsi" w:cstheme="majorHAnsi"/>
          </w:rPr>
          <w:t xml:space="preserve">observed </w:t>
        </w:r>
      </w:ins>
      <w:r>
        <w:rPr>
          <w:rFonts w:asciiTheme="majorHAnsi" w:eastAsia="Times New Roman" w:hAnsiTheme="majorHAnsi" w:cstheme="majorHAnsi"/>
        </w:rPr>
        <w:t>SAD</w:t>
      </w:r>
      <w:ins w:id="109" w:author="Ernest, Morgan" w:date="2020-09-28T11:14:00Z">
        <w:r w:rsidR="008D40BE">
          <w:rPr>
            <w:rFonts w:asciiTheme="majorHAnsi" w:eastAsia="Times New Roman" w:hAnsiTheme="majorHAnsi" w:cstheme="majorHAnsi"/>
          </w:rPr>
          <w:t>’s deviation</w:t>
        </w:r>
      </w:ins>
      <w:r>
        <w:rPr>
          <w:rFonts w:asciiTheme="majorHAnsi" w:eastAsia="Times New Roman" w:hAnsiTheme="majorHAnsi" w:cstheme="majorHAnsi"/>
        </w:rPr>
        <w:t xml:space="preserve"> </w:t>
      </w:r>
      <w:del w:id="110" w:author="Ernest, Morgan" w:date="2020-09-28T11:14:00Z">
        <w:r w:rsidDel="008D40BE">
          <w:rPr>
            <w:rFonts w:asciiTheme="majorHAnsi" w:eastAsia="Times New Roman" w:hAnsiTheme="majorHAnsi" w:cstheme="majorHAnsi"/>
          </w:rPr>
          <w:delText xml:space="preserve">deviated </w:delText>
        </w:r>
      </w:del>
      <w:r>
        <w:rPr>
          <w:rFonts w:asciiTheme="majorHAnsi" w:eastAsia="Times New Roman" w:hAnsiTheme="majorHAnsi" w:cstheme="majorHAnsi"/>
        </w:rPr>
        <w:t>from its</w:t>
      </w:r>
      <w:ins w:id="111" w:author="Ernest, Morgan" w:date="2020-09-28T11:12:00Z">
        <w:r w:rsidR="008D40BE">
          <w:rPr>
            <w:rFonts w:asciiTheme="majorHAnsi" w:eastAsia="Times New Roman" w:hAnsiTheme="majorHAnsi" w:cstheme="majorHAnsi"/>
          </w:rPr>
          <w:t xml:space="preserve"> </w:t>
        </w:r>
      </w:ins>
      <w:del w:id="112" w:author="Ernest, Morgan" w:date="2020-09-28T11:12:00Z">
        <w:r w:rsidDel="008D40BE">
          <w:rPr>
            <w:rFonts w:asciiTheme="majorHAnsi" w:eastAsia="Times New Roman" w:hAnsiTheme="majorHAnsi" w:cstheme="majorHAnsi"/>
          </w:rPr>
          <w:delText xml:space="preserve"> </w:delText>
        </w:r>
      </w:del>
      <w:r>
        <w:rPr>
          <w:rFonts w:asciiTheme="majorHAnsi" w:eastAsia="Times New Roman" w:hAnsiTheme="majorHAnsi" w:cstheme="majorHAnsi"/>
        </w:rPr>
        <w:t>feasible set</w:t>
      </w:r>
      <w:ins w:id="113" w:author="Ernest, Morgan" w:date="2020-09-28T11:09:00Z">
        <w:r w:rsidR="008D40BE">
          <w:rPr>
            <w:rFonts w:asciiTheme="majorHAnsi" w:eastAsia="Times New Roman" w:hAnsiTheme="majorHAnsi" w:cstheme="majorHAnsi"/>
          </w:rPr>
          <w:t xml:space="preserve"> </w:t>
        </w:r>
      </w:ins>
      <w:r>
        <w:rPr>
          <w:rFonts w:asciiTheme="majorHAnsi" w:eastAsia="Times New Roman" w:hAnsiTheme="majorHAnsi" w:cstheme="majorHAnsi"/>
        </w:rPr>
        <w:t xml:space="preserve"> </w:t>
      </w:r>
      <w:ins w:id="114" w:author="Ernest, Morgan" w:date="2020-09-28T11:14:00Z">
        <w:r w:rsidR="008D40BE">
          <w:rPr>
            <w:rFonts w:asciiTheme="majorHAnsi" w:eastAsia="Times New Roman" w:hAnsiTheme="majorHAnsi" w:cstheme="majorHAnsi"/>
          </w:rPr>
          <w:t xml:space="preserve">was </w:t>
        </w:r>
      </w:ins>
      <w:del w:id="115" w:author="Ernest, Morgan" w:date="2020-09-28T11:14:00Z">
        <w:r w:rsidDel="008D40BE">
          <w:rPr>
            <w:rFonts w:asciiTheme="majorHAnsi" w:eastAsia="Times New Roman" w:hAnsiTheme="majorHAnsi" w:cstheme="majorHAnsi"/>
          </w:rPr>
          <w:delText>by calculat</w:delText>
        </w:r>
      </w:del>
      <w:ins w:id="116" w:author="Ernest, Morgan" w:date="2020-09-28T11:14:00Z">
        <w:r w:rsidR="008D40BE">
          <w:rPr>
            <w:rFonts w:asciiTheme="majorHAnsi" w:eastAsia="Times New Roman" w:hAnsiTheme="majorHAnsi" w:cstheme="majorHAnsi"/>
          </w:rPr>
          <w:t>determin</w:t>
        </w:r>
      </w:ins>
      <w:ins w:id="117" w:author="Ernest, Morgan" w:date="2020-09-28T11:15:00Z">
        <w:r w:rsidR="008D40BE">
          <w:rPr>
            <w:rFonts w:asciiTheme="majorHAnsi" w:eastAsia="Times New Roman" w:hAnsiTheme="majorHAnsi" w:cstheme="majorHAnsi"/>
          </w:rPr>
          <w:t>ed by assessing what</w:t>
        </w:r>
      </w:ins>
      <w:del w:id="118" w:author="Ernest, Morgan" w:date="2020-09-28T11:14:00Z">
        <w:r w:rsidDel="008D40BE">
          <w:rPr>
            <w:rFonts w:asciiTheme="majorHAnsi" w:eastAsia="Times New Roman" w:hAnsiTheme="majorHAnsi" w:cstheme="majorHAnsi"/>
          </w:rPr>
          <w:delText>ing</w:delText>
        </w:r>
      </w:del>
      <w:del w:id="119" w:author="Ernest, Morgan" w:date="2020-09-28T11:15:00Z">
        <w:r w:rsidDel="008D40BE">
          <w:rPr>
            <w:rFonts w:asciiTheme="majorHAnsi" w:eastAsia="Times New Roman" w:hAnsiTheme="majorHAnsi" w:cstheme="majorHAnsi"/>
          </w:rPr>
          <w:delText xml:space="preserve"> the</w:delText>
        </w:r>
      </w:del>
      <w:r>
        <w:rPr>
          <w:rFonts w:asciiTheme="majorHAnsi" w:eastAsia="Times New Roman" w:hAnsiTheme="majorHAnsi" w:cstheme="majorHAnsi"/>
        </w:rPr>
        <w:t xml:space="preserve"> percent of values in </w:t>
      </w:r>
      <w:ins w:id="120" w:author="Ernest, Morgan" w:date="2020-09-28T11:12:00Z">
        <w:r w:rsidR="008D40BE">
          <w:rPr>
            <w:rFonts w:asciiTheme="majorHAnsi" w:eastAsia="Times New Roman" w:hAnsiTheme="majorHAnsi" w:cstheme="majorHAnsi"/>
          </w:rPr>
          <w:t xml:space="preserve">its </w:t>
        </w:r>
      </w:ins>
      <w:del w:id="121" w:author="Ernest, Morgan" w:date="2020-09-28T11:12:00Z">
        <w:r w:rsidDel="008D40BE">
          <w:rPr>
            <w:rFonts w:asciiTheme="majorHAnsi" w:eastAsia="Times New Roman" w:hAnsiTheme="majorHAnsi" w:cstheme="majorHAnsi"/>
          </w:rPr>
          <w:delText xml:space="preserve">the corresponding </w:delText>
        </w:r>
      </w:del>
      <w:r>
        <w:rPr>
          <w:rFonts w:asciiTheme="majorHAnsi" w:eastAsia="Times New Roman" w:hAnsiTheme="majorHAnsi" w:cstheme="majorHAnsi"/>
        </w:rPr>
        <w:t>sample</w:t>
      </w:r>
      <w:ins w:id="122" w:author="Ernest, Morgan" w:date="2020-09-28T11:12:00Z">
        <w:r w:rsidR="008D40BE">
          <w:rPr>
            <w:rFonts w:asciiTheme="majorHAnsi" w:eastAsia="Times New Roman" w:hAnsiTheme="majorHAnsi" w:cstheme="majorHAnsi"/>
          </w:rPr>
          <w:t xml:space="preserve">d </w:t>
        </w:r>
      </w:ins>
      <w:del w:id="123" w:author="Ernest, Morgan" w:date="2020-09-28T11:14:00Z">
        <w:r w:rsidDel="008D40BE">
          <w:rPr>
            <w:rFonts w:asciiTheme="majorHAnsi" w:eastAsia="Times New Roman" w:hAnsiTheme="majorHAnsi" w:cstheme="majorHAnsi"/>
          </w:rPr>
          <w:delText xml:space="preserve"> </w:delText>
        </w:r>
      </w:del>
      <w:r w:rsidR="00F2339C">
        <w:rPr>
          <w:rFonts w:asciiTheme="majorHAnsi" w:eastAsia="Times New Roman" w:hAnsiTheme="majorHAnsi" w:cstheme="majorHAnsi"/>
        </w:rPr>
        <w:t xml:space="preserve">distribution </w:t>
      </w:r>
      <w:ins w:id="124" w:author="Ernest, Morgan" w:date="2020-09-28T11:15:00Z">
        <w:r w:rsidR="008D40BE">
          <w:rPr>
            <w:rFonts w:asciiTheme="majorHAnsi" w:eastAsia="Times New Roman" w:hAnsiTheme="majorHAnsi" w:cstheme="majorHAnsi"/>
          </w:rPr>
          <w:t xml:space="preserve">were </w:t>
        </w:r>
      </w:ins>
      <w:r w:rsidR="00F2339C">
        <w:rPr>
          <w:rFonts w:asciiTheme="majorHAnsi" w:eastAsia="Times New Roman" w:hAnsiTheme="majorHAnsi" w:cstheme="majorHAnsi"/>
        </w:rPr>
        <w:t xml:space="preserve">below </w:t>
      </w:r>
      <w:del w:id="125" w:author="Ernest, Morgan" w:date="2020-09-28T11:14:00Z">
        <w:r w:rsidR="00F2339C" w:rsidDel="008D40BE">
          <w:rPr>
            <w:rFonts w:asciiTheme="majorHAnsi" w:eastAsia="Times New Roman" w:hAnsiTheme="majorHAnsi" w:cstheme="majorHAnsi"/>
          </w:rPr>
          <w:delText xml:space="preserve">an </w:delText>
        </w:r>
      </w:del>
      <w:ins w:id="126" w:author="Ernest, Morgan" w:date="2020-09-28T11:14:00Z">
        <w:r w:rsidR="008D40BE">
          <w:rPr>
            <w:rFonts w:asciiTheme="majorHAnsi" w:eastAsia="Times New Roman" w:hAnsiTheme="majorHAnsi" w:cstheme="majorHAnsi"/>
          </w:rPr>
          <w:t xml:space="preserve">the </w:t>
        </w:r>
      </w:ins>
      <w:r w:rsidR="00F2339C">
        <w:rPr>
          <w:rFonts w:asciiTheme="majorHAnsi" w:eastAsia="Times New Roman" w:hAnsiTheme="majorHAnsi" w:cstheme="majorHAnsi"/>
        </w:rPr>
        <w:t>observed value</w:t>
      </w:r>
      <w:r>
        <w:rPr>
          <w:rFonts w:asciiTheme="majorHAnsi" w:eastAsia="Times New Roman" w:hAnsiTheme="majorHAnsi" w:cstheme="majorHAnsi"/>
        </w:rPr>
        <w:t>.</w:t>
      </w:r>
      <w:r w:rsidR="00B309A8">
        <w:rPr>
          <w:rFonts w:asciiTheme="majorHAnsi" w:eastAsia="Times New Roman" w:hAnsiTheme="majorHAnsi" w:cstheme="majorHAnsi"/>
        </w:rPr>
        <w:t xml:space="preserve"> </w:t>
      </w:r>
      <w:r>
        <w:rPr>
          <w:rFonts w:asciiTheme="majorHAnsi" w:eastAsia="Times New Roman" w:hAnsiTheme="majorHAnsi" w:cstheme="majorHAnsi"/>
        </w:rPr>
        <w:t xml:space="preserve">This percentile rank is comparable across different community sizes, allowing broad-scale </w:t>
      </w:r>
      <w:r>
        <w:rPr>
          <w:rFonts w:asciiTheme="majorHAnsi" w:eastAsia="Times New Roman" w:hAnsiTheme="majorHAnsi" w:cstheme="majorHAnsi"/>
        </w:rPr>
        <w:lastRenderedPageBreak/>
        <w:t>assessment across wide ranges of S and N.</w:t>
      </w:r>
      <w:ins w:id="127" w:author="Ernest, Morgan" w:date="2020-09-28T11:16:00Z">
        <w:r w:rsidR="008D40BE">
          <w:rPr>
            <w:rFonts w:asciiTheme="majorHAnsi" w:eastAsia="Times New Roman" w:hAnsiTheme="majorHAnsi" w:cstheme="majorHAnsi"/>
          </w:rPr>
          <w:t xml:space="preserve"> When we compare across communities, </w:t>
        </w:r>
      </w:ins>
      <w:r>
        <w:rPr>
          <w:rFonts w:asciiTheme="majorHAnsi" w:eastAsia="Times New Roman" w:hAnsiTheme="majorHAnsi" w:cstheme="majorHAnsi"/>
        </w:rPr>
        <w:t xml:space="preserve"> </w:t>
      </w:r>
      <w:ins w:id="128" w:author="Ernest, Morgan" w:date="2020-09-28T11:16:00Z">
        <w:r w:rsidR="008D40BE">
          <w:rPr>
            <w:rFonts w:asciiTheme="majorHAnsi" w:eastAsia="Times New Roman" w:hAnsiTheme="majorHAnsi" w:cstheme="majorHAnsi"/>
          </w:rPr>
          <w:t xml:space="preserve">if communities tend to </w:t>
        </w:r>
      </w:ins>
      <w:ins w:id="129" w:author="Ernest, Morgan" w:date="2020-09-28T11:17:00Z">
        <w:r w:rsidR="008D40BE">
          <w:rPr>
            <w:rFonts w:asciiTheme="majorHAnsi" w:eastAsia="Times New Roman" w:hAnsiTheme="majorHAnsi" w:cstheme="majorHAnsi"/>
          </w:rPr>
          <w:t xml:space="preserve">reflect random draws from their feasible set, </w:t>
        </w:r>
      </w:ins>
      <w:del w:id="130" w:author="Ernest, Morgan" w:date="2020-09-28T11:16:00Z">
        <w:r w:rsidDel="008D40BE">
          <w:rPr>
            <w:rFonts w:asciiTheme="majorHAnsi" w:eastAsia="Times New Roman" w:hAnsiTheme="majorHAnsi" w:cstheme="majorHAnsi"/>
          </w:rPr>
          <w:delText xml:space="preserve">If </w:delText>
        </w:r>
      </w:del>
      <w:del w:id="131" w:author="Ernest, Morgan" w:date="2020-09-28T11:17:00Z">
        <w:r w:rsidDel="008D40BE">
          <w:rPr>
            <w:rFonts w:asciiTheme="majorHAnsi" w:eastAsia="Times New Roman" w:hAnsiTheme="majorHAnsi" w:cstheme="majorHAnsi"/>
          </w:rPr>
          <w:delText xml:space="preserve">observed SADs simply reflect random draws from their feasible sets, </w:delText>
        </w:r>
      </w:del>
      <w:r>
        <w:rPr>
          <w:rFonts w:asciiTheme="majorHAnsi" w:eastAsia="Times New Roman" w:hAnsiTheme="majorHAnsi" w:cstheme="majorHAnsi"/>
        </w:rPr>
        <w:t xml:space="preserve">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disproportionately concentrated towards the extremes.</w:t>
      </w:r>
      <w:r w:rsidR="00B309A8">
        <w:rPr>
          <w:rFonts w:asciiTheme="majorHAnsi" w:eastAsia="Times New Roman" w:hAnsiTheme="majorHAnsi" w:cstheme="majorHAnsi"/>
        </w:rPr>
        <w:t xml:space="preserve"> </w:t>
      </w:r>
      <w:r w:rsidR="006269D3">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Pr>
          <w:rFonts w:asciiTheme="majorHAnsi" w:eastAsia="Times New Roman" w:hAnsiTheme="majorHAnsi" w:cstheme="majorHAnsi"/>
        </w:rPr>
        <w:t>We excluded instances for which the distribution of possible values had fewer than 20 unique values, because in these cases, it is impossible for an observation</w:t>
      </w:r>
      <w:r w:rsidR="00B309A8" w:rsidRPr="00B309A8">
        <w:rPr>
          <w:rFonts w:asciiTheme="majorHAnsi" w:eastAsia="Times New Roman" w:hAnsiTheme="majorHAnsi" w:cstheme="majorHAnsi"/>
        </w:rPr>
        <w:t xml:space="preserve"> to fall above or below the 95th or 5th percentile. </w:t>
      </w:r>
    </w:p>
    <w:p w14:paraId="3AA8414A" w14:textId="2049A6B3" w:rsidR="008026CD" w:rsidRPr="00B309A8" w:rsidRDefault="008026CD" w:rsidP="0264BE4F">
      <w:pPr>
        <w:rPr>
          <w:rFonts w:asciiTheme="majorHAnsi" w:eastAsia="Times New Roman" w:hAnsiTheme="majorHAnsi" w:cstheme="majorHAnsi"/>
          <w:i/>
          <w:iCs/>
        </w:rPr>
      </w:pPr>
      <w:r w:rsidRPr="00B309A8">
        <w:rPr>
          <w:rFonts w:asciiTheme="majorHAnsi" w:eastAsia="Times New Roman" w:hAnsiTheme="majorHAnsi" w:cstheme="majorHAnsi"/>
          <w:i/>
          <w:iCs/>
        </w:rPr>
        <w:t>The narrowness of the expectation</w:t>
      </w:r>
    </w:p>
    <w:p w14:paraId="0AC6A8ED" w14:textId="7A6304EB" w:rsidR="003738F0" w:rsidRPr="00C30341" w:rsidRDefault="009D752B" w:rsidP="0264BE4F">
      <w:pPr>
        <w:rPr>
          <w:rFonts w:asciiTheme="majorHAnsi" w:eastAsia="Times New Roman" w:hAnsiTheme="majorHAnsi" w:cstheme="majorHAnsi"/>
          <w:i/>
          <w:iCs/>
        </w:rPr>
      </w:pPr>
      <w:ins w:id="132" w:author="Ernest, Morgan" w:date="2020-09-28T11:19:00Z">
        <w:r>
          <w:rPr>
            <w:rFonts w:asciiTheme="majorHAnsi" w:eastAsia="Times New Roman" w:hAnsiTheme="majorHAnsi" w:cstheme="majorHAnsi"/>
          </w:rPr>
          <w:t xml:space="preserve">We also used these </w:t>
        </w:r>
      </w:ins>
      <w:del w:id="133" w:author="Ernest, Morgan" w:date="2020-09-28T11:19:00Z">
        <w:r w:rsidR="00A054F7" w:rsidRPr="00C30341" w:rsidDel="009D752B">
          <w:rPr>
            <w:rFonts w:asciiTheme="majorHAnsi" w:eastAsia="Times New Roman" w:hAnsiTheme="majorHAnsi" w:cstheme="majorHAnsi"/>
          </w:rPr>
          <w:delText>The</w:delText>
        </w:r>
      </w:del>
      <w:r w:rsidR="00A054F7" w:rsidRPr="00C30341">
        <w:rPr>
          <w:rFonts w:asciiTheme="majorHAnsi" w:eastAsia="Times New Roman" w:hAnsiTheme="majorHAnsi" w:cstheme="majorHAnsi"/>
        </w:rPr>
        <w:t xml:space="preserve"> distribution</w:t>
      </w:r>
      <w:r w:rsidR="00580380" w:rsidRPr="00C30341">
        <w:rPr>
          <w:rFonts w:asciiTheme="majorHAnsi" w:eastAsia="Times New Roman" w:hAnsiTheme="majorHAnsi" w:cstheme="majorHAnsi"/>
        </w:rPr>
        <w:t>s</w:t>
      </w:r>
      <w:r w:rsidR="00A054F7" w:rsidRPr="00C30341">
        <w:rPr>
          <w:rFonts w:asciiTheme="majorHAnsi" w:eastAsia="Times New Roman" w:hAnsiTheme="majorHAnsi" w:cstheme="majorHAnsi"/>
        </w:rPr>
        <w:t xml:space="preserve"> of </w:t>
      </w:r>
      <w:del w:id="134" w:author="Ernest, Morgan" w:date="2020-09-28T11:19:00Z">
        <w:r w:rsidR="00A054F7" w:rsidRPr="00C30341" w:rsidDel="009D752B">
          <w:rPr>
            <w:rFonts w:asciiTheme="majorHAnsi" w:eastAsia="Times New Roman" w:hAnsiTheme="majorHAnsi" w:cstheme="majorHAnsi"/>
          </w:rPr>
          <w:delText xml:space="preserve">summary </w:delText>
        </w:r>
      </w:del>
      <w:ins w:id="135" w:author="Ernest, Morgan" w:date="2020-09-28T11:19:00Z">
        <w:r>
          <w:rPr>
            <w:rFonts w:asciiTheme="majorHAnsi" w:eastAsia="Times New Roman" w:hAnsiTheme="majorHAnsi" w:cstheme="majorHAnsi"/>
          </w:rPr>
          <w:t xml:space="preserve">skewness and evenness </w:t>
        </w:r>
      </w:ins>
      <w:ins w:id="136" w:author="Ernest, Morgan" w:date="2020-09-28T11:20:00Z">
        <w:r>
          <w:rPr>
            <w:rFonts w:asciiTheme="majorHAnsi" w:eastAsia="Times New Roman" w:hAnsiTheme="majorHAnsi" w:cstheme="majorHAnsi"/>
          </w:rPr>
          <w:t xml:space="preserve">from the sampled feasible set </w:t>
        </w:r>
      </w:ins>
      <w:del w:id="137" w:author="Ernest, Morgan" w:date="2020-09-28T11:20:00Z">
        <w:r w:rsidR="00A054F7" w:rsidRPr="00C30341" w:rsidDel="009D752B">
          <w:rPr>
            <w:rFonts w:asciiTheme="majorHAnsi" w:eastAsia="Times New Roman" w:hAnsiTheme="majorHAnsi" w:cstheme="majorHAnsi"/>
          </w:rPr>
          <w:delText xml:space="preserve">statistic values from samples from </w:delText>
        </w:r>
        <w:r w:rsidR="00D94517" w:rsidRPr="00C30341" w:rsidDel="009D752B">
          <w:rPr>
            <w:rFonts w:asciiTheme="majorHAnsi" w:eastAsia="Times New Roman" w:hAnsiTheme="majorHAnsi" w:cstheme="majorHAnsi"/>
          </w:rPr>
          <w:delText>the</w:delText>
        </w:r>
        <w:r w:rsidR="00A054F7" w:rsidRPr="00C30341" w:rsidDel="009D752B">
          <w:rPr>
            <w:rFonts w:asciiTheme="majorHAnsi" w:eastAsia="Times New Roman" w:hAnsiTheme="majorHAnsi" w:cstheme="majorHAnsi"/>
          </w:rPr>
          <w:delText xml:space="preserve"> feasible set also allow</w:delText>
        </w:r>
        <w:r w:rsidR="00C73FC2" w:rsidRPr="00C30341" w:rsidDel="009D752B">
          <w:rPr>
            <w:rFonts w:asciiTheme="majorHAnsi" w:eastAsia="Times New Roman" w:hAnsiTheme="majorHAnsi" w:cstheme="majorHAnsi"/>
          </w:rPr>
          <w:delText>ed</w:delText>
        </w:r>
        <w:r w:rsidR="00A054F7" w:rsidRPr="00C30341" w:rsidDel="009D752B">
          <w:rPr>
            <w:rFonts w:asciiTheme="majorHAnsi" w:eastAsia="Times New Roman" w:hAnsiTheme="majorHAnsi" w:cstheme="majorHAnsi"/>
          </w:rPr>
          <w:delText xml:space="preserve"> us </w:delText>
        </w:r>
      </w:del>
      <w:r w:rsidR="00A054F7" w:rsidRPr="00C30341">
        <w:rPr>
          <w:rFonts w:asciiTheme="majorHAnsi" w:eastAsia="Times New Roman" w:hAnsiTheme="majorHAnsi" w:cstheme="majorHAnsi"/>
        </w:rPr>
        <w:t xml:space="preserve">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w:t>
      </w:r>
      <w:ins w:id="138" w:author="Ernest, Morgan" w:date="2020-09-28T11:20:00Z">
        <w:r>
          <w:rPr>
            <w:rFonts w:asciiTheme="majorHAnsi" w:eastAsia="Times New Roman" w:hAnsiTheme="majorHAnsi" w:cstheme="majorHAnsi"/>
          </w:rPr>
          <w:t xml:space="preserve"> in order to address whether </w:t>
        </w:r>
      </w:ins>
      <w:ins w:id="139" w:author="Ernest, Morgan" w:date="2020-09-28T11:21:00Z">
        <w:r>
          <w:rPr>
            <w:rFonts w:asciiTheme="majorHAnsi" w:eastAsia="Times New Roman" w:hAnsiTheme="majorHAnsi" w:cstheme="majorHAnsi"/>
          </w:rPr>
          <w:t>there could be issues with determining whether small communities differ from</w:t>
        </w:r>
      </w:ins>
      <w:ins w:id="140" w:author="Ernest, Morgan" w:date="2020-09-28T11:22:00Z">
        <w:r>
          <w:rPr>
            <w:rFonts w:asciiTheme="majorHAnsi" w:eastAsia="Times New Roman" w:hAnsiTheme="majorHAnsi" w:cstheme="majorHAnsi"/>
          </w:rPr>
          <w:t xml:space="preserve"> their randomly-generated samples</w:t>
        </w:r>
      </w:ins>
      <w:r w:rsidR="00D94517" w:rsidRPr="00C30341">
        <w:rPr>
          <w:rFonts w:asciiTheme="majorHAnsi" w:eastAsia="Times New Roman" w:hAnsiTheme="majorHAnsi" w:cstheme="majorHAnsi"/>
        </w:rPr>
        <w:t xml:space="preserve">.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95% interval to the full range of values in the distribution</w:t>
      </w:r>
      <w:r w:rsidR="00C84CBA">
        <w:rPr>
          <w:rFonts w:asciiTheme="majorHAnsi" w:eastAsia="Times New Roman" w:hAnsiTheme="majorHAnsi" w:cstheme="majorHAnsi"/>
        </w:rPr>
        <w:t xml:space="preserve"> (</w:t>
      </w:r>
      <w:hyperlink w:anchor="_Figure_2:_95%" w:history="1">
        <w:r w:rsidR="00C84CBA" w:rsidRPr="00C84CBA">
          <w:rPr>
            <w:rStyle w:val="Hyperlink"/>
            <w:rFonts w:asciiTheme="majorHAnsi" w:eastAsia="Times New Roman" w:hAnsiTheme="majorHAnsi" w:cstheme="majorHAnsi"/>
          </w:rPr>
          <w:t>Figure</w:t>
        </w:r>
      </w:hyperlink>
      <w:r w:rsidR="00C84CBA">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4AA4C4D4" w:rsidR="0056466D" w:rsidRPr="007C1DC3" w:rsidDel="000306FB" w:rsidRDefault="0056466D" w:rsidP="0056466D">
      <w:pPr>
        <w:rPr>
          <w:del w:id="141" w:author="Ernest, Morgan" w:date="2020-10-02T07:55:00Z"/>
          <w:rFonts w:asciiTheme="majorHAnsi" w:eastAsia="Times New Roman" w:hAnsiTheme="majorHAnsi" w:cstheme="majorHAnsi"/>
        </w:rPr>
      </w:pPr>
      <w:r w:rsidRPr="007F6C5B">
        <w:rPr>
          <w:rFonts w:asciiTheme="majorHAnsi" w:eastAsia="Times New Roman" w:hAnsiTheme="majorHAnsi" w:cstheme="majorHAnsi"/>
        </w:rPr>
        <w:t xml:space="preserve">We found </w:t>
      </w:r>
      <w:ins w:id="142" w:author="Ernest, Morgan" w:date="2020-10-02T07:52:00Z">
        <w:r w:rsidR="000306FB" w:rsidRPr="007F6C5B">
          <w:rPr>
            <w:rFonts w:asciiTheme="majorHAnsi" w:eastAsia="Times New Roman" w:hAnsiTheme="majorHAnsi" w:cstheme="majorHAnsi"/>
          </w:rPr>
          <w:t xml:space="preserve">widespread </w:t>
        </w:r>
      </w:ins>
      <w:r w:rsidRPr="007F6C5B">
        <w:rPr>
          <w:rFonts w:asciiTheme="majorHAnsi" w:eastAsia="Times New Roman" w:hAnsiTheme="majorHAnsi" w:cstheme="majorHAnsi"/>
        </w:rPr>
        <w:t xml:space="preserve">evidence that the shapes of the SADs for a range of real ecological communities are statistically unlikely when compared to their feasible sets. </w:t>
      </w:r>
      <w:del w:id="143" w:author="Ernest, Morgan" w:date="2020-10-02T07:52:00Z">
        <w:r w:rsidRPr="007F6C5B" w:rsidDel="000306FB">
          <w:rPr>
            <w:rFonts w:asciiTheme="majorHAnsi" w:eastAsia="Times New Roman" w:hAnsiTheme="majorHAnsi" w:cstheme="majorHAnsi"/>
          </w:rPr>
          <w:delText xml:space="preserve">For four of the five datasets we analyzed – </w:delText>
        </w:r>
      </w:del>
      <w:ins w:id="144" w:author="Ernest, Morgan" w:date="2020-10-02T07:52:00Z">
        <w:r w:rsidR="000306FB" w:rsidRPr="007F6C5B">
          <w:rPr>
            <w:rFonts w:asciiTheme="majorHAnsi" w:eastAsia="Times New Roman" w:hAnsiTheme="majorHAnsi" w:cstheme="majorHAnsi"/>
          </w:rPr>
          <w:t xml:space="preserve">Many communities from the </w:t>
        </w:r>
      </w:ins>
      <w:r w:rsidRPr="007F6C5B">
        <w:rPr>
          <w:rFonts w:asciiTheme="majorHAnsi" w:eastAsia="Times New Roman" w:hAnsiTheme="majorHAnsi" w:cstheme="majorHAnsi"/>
        </w:rPr>
        <w:t xml:space="preserve">BBS, Gentry, Mammal Communities, and Misc. </w:t>
      </w:r>
      <w:proofErr w:type="spellStart"/>
      <w:r w:rsidRPr="007F6C5B">
        <w:rPr>
          <w:rFonts w:asciiTheme="majorHAnsi" w:eastAsia="Times New Roman" w:hAnsiTheme="majorHAnsi" w:cstheme="majorHAnsi"/>
        </w:rPr>
        <w:t>Abund</w:t>
      </w:r>
      <w:proofErr w:type="spellEnd"/>
      <w:r w:rsidRPr="007F6C5B">
        <w:rPr>
          <w:rFonts w:asciiTheme="majorHAnsi" w:eastAsia="Times New Roman" w:hAnsiTheme="majorHAnsi" w:cstheme="majorHAnsi"/>
        </w:rPr>
        <w:t xml:space="preserve"> </w:t>
      </w:r>
      <w:ins w:id="145" w:author="Ernest, Morgan" w:date="2020-10-02T07:53:00Z">
        <w:r w:rsidR="000306FB" w:rsidRPr="007F6C5B">
          <w:rPr>
            <w:rFonts w:asciiTheme="majorHAnsi" w:eastAsia="Times New Roman" w:hAnsiTheme="majorHAnsi" w:cstheme="majorHAnsi"/>
          </w:rPr>
          <w:t xml:space="preserve">datasets exhibited </w:t>
        </w:r>
      </w:ins>
      <w:del w:id="146" w:author="Ernest, Morgan" w:date="2020-10-02T07:53:00Z">
        <w:r w:rsidRPr="007F6C5B" w:rsidDel="000306FB">
          <w:rPr>
            <w:rFonts w:asciiTheme="majorHAnsi" w:eastAsia="Times New Roman" w:hAnsiTheme="majorHAnsi" w:cstheme="majorHAnsi"/>
          </w:rPr>
          <w:delText xml:space="preserve">– </w:delText>
        </w:r>
      </w:del>
      <w:r w:rsidRPr="007F6C5B">
        <w:rPr>
          <w:rFonts w:asciiTheme="majorHAnsi" w:eastAsia="Times New Roman" w:hAnsiTheme="majorHAnsi" w:cstheme="majorHAnsi"/>
        </w:rPr>
        <w:t xml:space="preserve">empirical SADs </w:t>
      </w:r>
      <w:del w:id="147" w:author="Ernest, Morgan" w:date="2020-10-02T07:53:00Z">
        <w:r w:rsidRPr="007F6C5B" w:rsidDel="000306FB">
          <w:rPr>
            <w:rFonts w:asciiTheme="majorHAnsi" w:eastAsia="Times New Roman" w:hAnsiTheme="majorHAnsi" w:cstheme="majorHAnsi"/>
          </w:rPr>
          <w:delText xml:space="preserve">are </w:delText>
        </w:r>
      </w:del>
      <w:ins w:id="148" w:author="Ernest, Morgan" w:date="2020-10-02T07:53:00Z">
        <w:r w:rsidR="000306FB" w:rsidRPr="007F6C5B">
          <w:rPr>
            <w:rFonts w:asciiTheme="majorHAnsi" w:eastAsia="Times New Roman" w:hAnsiTheme="majorHAnsi" w:cstheme="majorHAnsi"/>
          </w:rPr>
          <w:t xml:space="preserve">that were  </w:t>
        </w:r>
      </w:ins>
      <w:r w:rsidRPr="007F6C5B">
        <w:rPr>
          <w:rFonts w:asciiTheme="majorHAnsi" w:eastAsia="Times New Roman" w:hAnsiTheme="majorHAnsi" w:cstheme="majorHAnsi"/>
        </w:rPr>
        <w:t>highly skewed and highly uneven relative to their feasible sets</w:t>
      </w:r>
      <w:ins w:id="149" w:author="Ernest, Morgan" w:date="2020-10-02T07:54:00Z">
        <w:r w:rsidR="000306FB" w:rsidRPr="007F6C5B">
          <w:rPr>
            <w:rFonts w:asciiTheme="majorHAnsi" w:eastAsia="Times New Roman" w:hAnsiTheme="majorHAnsi" w:cstheme="majorHAnsi"/>
          </w:rPr>
          <w:t>,</w:t>
        </w:r>
      </w:ins>
      <w:ins w:id="150" w:author="Ernest, Morgan" w:date="2020-10-02T07:53:00Z">
        <w:r w:rsidR="000306FB" w:rsidRPr="007F6C5B">
          <w:rPr>
            <w:rFonts w:asciiTheme="majorHAnsi" w:eastAsia="Times New Roman" w:hAnsiTheme="majorHAnsi" w:cstheme="majorHAnsi"/>
          </w:rPr>
          <w:t xml:space="preserve"> more </w:t>
        </w:r>
      </w:ins>
      <w:ins w:id="151" w:author="Ernest, Morgan" w:date="2020-10-02T07:54:00Z">
        <w:r w:rsidR="000306FB" w:rsidRPr="007F6C5B">
          <w:rPr>
            <w:rFonts w:asciiTheme="majorHAnsi" w:eastAsia="Times New Roman" w:hAnsiTheme="majorHAnsi" w:cstheme="majorHAnsi"/>
          </w:rPr>
          <w:t>than would be</w:t>
        </w:r>
      </w:ins>
      <w:del w:id="152" w:author="Ernest, Morgan" w:date="2020-10-02T07:54:00Z">
        <w:r w:rsidRPr="007F6C5B" w:rsidDel="000306FB">
          <w:rPr>
            <w:rFonts w:asciiTheme="majorHAnsi" w:eastAsia="Times New Roman" w:hAnsiTheme="majorHAnsi" w:cstheme="majorHAnsi"/>
          </w:rPr>
          <w:delText xml:space="preserve"> much more</w:delText>
        </w:r>
      </w:del>
      <w:r w:rsidRPr="007F6C5B">
        <w:rPr>
          <w:rFonts w:asciiTheme="majorHAnsi" w:eastAsia="Times New Roman" w:hAnsiTheme="majorHAnsi" w:cstheme="majorHAnsi"/>
        </w:rPr>
        <w:t xml:space="preserve"> </w:t>
      </w:r>
      <w:del w:id="153" w:author="Ernest, Morgan" w:date="2020-10-02T07:54:00Z">
        <w:r w:rsidRPr="007F6C5B" w:rsidDel="000306FB">
          <w:rPr>
            <w:rFonts w:asciiTheme="majorHAnsi" w:eastAsia="Times New Roman" w:hAnsiTheme="majorHAnsi" w:cstheme="majorHAnsi"/>
          </w:rPr>
          <w:delText xml:space="preserve">frequently than would be </w:delText>
        </w:r>
      </w:del>
      <w:r w:rsidRPr="007F6C5B">
        <w:rPr>
          <w:rFonts w:asciiTheme="majorHAnsi" w:eastAsia="Times New Roman" w:hAnsiTheme="majorHAnsi" w:cstheme="majorHAnsi"/>
        </w:rPr>
        <w:t>expected by chance (</w:t>
      </w:r>
      <w:r w:rsidR="001B057A" w:rsidRPr="000306FB">
        <w:rPr>
          <w:rFonts w:ascii="Arial" w:hAnsi="Arial" w:cs="Arial"/>
          <w:rPrChange w:id="154" w:author="Ernest, Morgan" w:date="2020-10-02T07:56:00Z">
            <w:rPr/>
          </w:rPrChange>
        </w:rPr>
        <w:fldChar w:fldCharType="begin"/>
      </w:r>
      <w:r w:rsidR="001B057A" w:rsidRPr="007F6C5B">
        <w:instrText xml:space="preserve"> HYPERLINK \l "_Figure_3:_Overall" </w:instrText>
      </w:r>
      <w:r w:rsidR="001B057A" w:rsidRPr="000306FB">
        <w:rPr>
          <w:rFonts w:ascii="Arial" w:hAnsi="Arial" w:cs="Arial"/>
          <w:rPrChange w:id="155" w:author="Ernest, Morgan" w:date="2020-10-02T07:56:00Z">
            <w:rPr>
              <w:rStyle w:val="Hyperlink"/>
              <w:rFonts w:asciiTheme="majorHAnsi" w:eastAsia="Times New Roman" w:hAnsiTheme="majorHAnsi" w:cstheme="majorHAnsi"/>
            </w:rPr>
          </w:rPrChange>
        </w:rPr>
        <w:fldChar w:fldCharType="separate"/>
      </w:r>
      <w:r w:rsidR="000B4ACA" w:rsidRPr="007F6C5B">
        <w:rPr>
          <w:rStyle w:val="Hyperlink"/>
          <w:rFonts w:asciiTheme="majorHAnsi" w:eastAsia="Times New Roman" w:hAnsiTheme="majorHAnsi" w:cstheme="majorHAnsi"/>
        </w:rPr>
        <w:t>Figure</w:t>
      </w:r>
      <w:r w:rsidR="001B057A" w:rsidRPr="000306FB">
        <w:rPr>
          <w:rStyle w:val="Hyperlink"/>
          <w:rFonts w:ascii="Arial" w:eastAsia="Times New Roman" w:hAnsi="Arial" w:cs="Arial"/>
          <w:rPrChange w:id="156" w:author="Ernest, Morgan" w:date="2020-10-02T07:56:00Z">
            <w:rPr>
              <w:rStyle w:val="Hyperlink"/>
              <w:rFonts w:asciiTheme="majorHAnsi" w:eastAsia="Times New Roman" w:hAnsiTheme="majorHAnsi" w:cstheme="majorHAnsi"/>
            </w:rPr>
          </w:rPrChange>
        </w:rPr>
        <w:fldChar w:fldCharType="end"/>
      </w:r>
      <w:r w:rsidR="0047153C" w:rsidRPr="007F6C5B">
        <w:rPr>
          <w:rFonts w:asciiTheme="majorHAnsi" w:eastAsia="Times New Roman" w:hAnsiTheme="majorHAnsi" w:cstheme="majorHAnsi"/>
        </w:rPr>
        <w:t xml:space="preserve">, </w:t>
      </w:r>
      <w:r w:rsidR="001B057A" w:rsidRPr="000306FB">
        <w:rPr>
          <w:rFonts w:ascii="Arial" w:hAnsi="Arial" w:cs="Arial"/>
          <w:rPrChange w:id="157" w:author="Ernest, Morgan" w:date="2020-10-02T07:56:00Z">
            <w:rPr/>
          </w:rPrChange>
        </w:rPr>
        <w:fldChar w:fldCharType="begin"/>
      </w:r>
      <w:r w:rsidR="001B057A" w:rsidRPr="007F6C5B">
        <w:instrText xml:space="preserve"> HYPERLINK \l "_Table_1:_Percentile" </w:instrText>
      </w:r>
      <w:r w:rsidR="001B057A" w:rsidRPr="000306FB">
        <w:rPr>
          <w:rFonts w:ascii="Arial" w:hAnsi="Arial" w:cs="Arial"/>
          <w:rPrChange w:id="158" w:author="Ernest, Morgan" w:date="2020-10-02T07:56:00Z">
            <w:rPr>
              <w:rStyle w:val="Hyperlink"/>
              <w:rFonts w:asciiTheme="majorHAnsi" w:eastAsia="Times New Roman" w:hAnsiTheme="majorHAnsi" w:cstheme="majorHAnsi"/>
            </w:rPr>
          </w:rPrChange>
        </w:rPr>
        <w:fldChar w:fldCharType="separate"/>
      </w:r>
      <w:r w:rsidR="0047153C" w:rsidRPr="007F6C5B">
        <w:rPr>
          <w:rStyle w:val="Hyperlink"/>
          <w:rFonts w:asciiTheme="majorHAnsi" w:eastAsia="Times New Roman" w:hAnsiTheme="majorHAnsi" w:cstheme="majorHAnsi"/>
        </w:rPr>
        <w:t>Table</w:t>
      </w:r>
      <w:r w:rsidR="001B057A" w:rsidRPr="000306FB">
        <w:rPr>
          <w:rStyle w:val="Hyperlink"/>
          <w:rFonts w:ascii="Arial" w:eastAsia="Times New Roman" w:hAnsi="Arial" w:cs="Arial"/>
          <w:rPrChange w:id="159" w:author="Ernest, Morgan" w:date="2020-10-02T07:56:00Z">
            <w:rPr>
              <w:rStyle w:val="Hyperlink"/>
              <w:rFonts w:asciiTheme="majorHAnsi" w:eastAsia="Times New Roman" w:hAnsiTheme="majorHAnsi" w:cstheme="majorHAnsi"/>
            </w:rPr>
          </w:rPrChange>
        </w:rPr>
        <w:fldChar w:fldCharType="end"/>
      </w:r>
      <w:r w:rsidRPr="007F6C5B">
        <w:rPr>
          <w:rFonts w:asciiTheme="majorHAnsi" w:eastAsia="Times New Roman" w:hAnsiTheme="majorHAnsi" w:cstheme="majorHAnsi"/>
        </w:rPr>
        <w:t xml:space="preserve">). Combined </w:t>
      </w:r>
      <w:commentRangeStart w:id="160"/>
      <w:r w:rsidRPr="007F6C5B">
        <w:rPr>
          <w:rFonts w:asciiTheme="majorHAnsi" w:eastAsia="Times New Roman" w:hAnsiTheme="majorHAnsi" w:cstheme="majorHAnsi"/>
        </w:rPr>
        <w:t xml:space="preserve">across these four datasets, </w:t>
      </w:r>
      <w:ins w:id="161" w:author="Ernest, Morgan" w:date="2020-10-02T07:55:00Z">
        <w:r w:rsidR="000306FB" w:rsidRPr="007F6C5B">
          <w:rPr>
            <w:rFonts w:asciiTheme="majorHAnsi" w:eastAsia="Times New Roman" w:hAnsiTheme="majorHAnsi" w:cstheme="majorHAnsi"/>
          </w:rPr>
          <w:t xml:space="preserve">nearly </w:t>
        </w:r>
      </w:ins>
      <w:r w:rsidRPr="007F6C5B">
        <w:rPr>
          <w:rFonts w:asciiTheme="majorHAnsi" w:eastAsia="Times New Roman" w:hAnsiTheme="majorHAnsi" w:cstheme="majorHAnsi"/>
        </w:rPr>
        <w:t>16% of observed SADs are more skewed than 95% of</w:t>
      </w:r>
      <w:ins w:id="162" w:author="Ernest, Morgan" w:date="2020-10-02T07:55:00Z">
        <w:r w:rsidR="000306FB" w:rsidRPr="007F6C5B">
          <w:rPr>
            <w:rFonts w:asciiTheme="majorHAnsi" w:eastAsia="Times New Roman" w:hAnsiTheme="majorHAnsi" w:cstheme="majorHAnsi"/>
          </w:rPr>
          <w:t xml:space="preserve"> shapes exhibited in</w:t>
        </w:r>
      </w:ins>
      <w:r w:rsidRPr="007F6C5B">
        <w:rPr>
          <w:rFonts w:asciiTheme="majorHAnsi" w:eastAsia="Times New Roman" w:hAnsiTheme="majorHAnsi" w:cstheme="majorHAnsi"/>
        </w:rPr>
        <w:t xml:space="preserve"> their feasible sets, and 31% are less even than 95% of their feasible sets. By chance we would expect only 5% of observed distributions to fall in these extremes. </w:t>
      </w:r>
      <w:commentRangeEnd w:id="160"/>
      <w:r w:rsidR="008249A8" w:rsidRPr="000306FB">
        <w:rPr>
          <w:rStyle w:val="CommentReference"/>
          <w:rFonts w:ascii="Arial" w:hAnsi="Arial" w:cs="Arial"/>
          <w:rPrChange w:id="163" w:author="Ernest, Morgan" w:date="2020-10-02T07:56:00Z">
            <w:rPr>
              <w:rStyle w:val="CommentReference"/>
            </w:rPr>
          </w:rPrChange>
        </w:rPr>
        <w:commentReference w:id="160"/>
      </w:r>
      <w:ins w:id="164" w:author="Ernest, Morgan" w:date="2020-10-02T07:59:00Z">
        <w:r w:rsidR="000306FB" w:rsidRPr="007C1DC3">
          <w:rPr>
            <w:rFonts w:asciiTheme="majorHAnsi" w:eastAsia="Times New Roman" w:hAnsiTheme="majorHAnsi" w:cstheme="majorHAnsi"/>
            <w:rPrChange w:id="165" w:author="Ernest, Morgan" w:date="2020-10-02T09:22:00Z">
              <w:rPr>
                <w:rFonts w:ascii="Arial" w:eastAsia="Times New Roman" w:hAnsi="Arial" w:cs="Arial"/>
              </w:rPr>
            </w:rPrChange>
          </w:rPr>
          <w:t xml:space="preserve">If our detected deviations are indeed the signal of ecological processes </w:t>
        </w:r>
      </w:ins>
      <w:del w:id="166" w:author="Ernest, Morgan" w:date="2020-10-02T07:55:00Z">
        <w:r w:rsidRPr="007C1DC3" w:rsidDel="000306FB">
          <w:rPr>
            <w:rFonts w:asciiTheme="majorHAnsi" w:eastAsia="Times New Roman" w:hAnsiTheme="majorHAnsi" w:cstheme="majorHAnsi"/>
          </w:rPr>
          <w:delText xml:space="preserve">However, we detected considerably less pronounced deviations for communities from the FIA communities </w:delText>
        </w:r>
        <w:r w:rsidR="0047153C" w:rsidRPr="007C1DC3" w:rsidDel="000306FB">
          <w:rPr>
            <w:rFonts w:asciiTheme="majorHAnsi" w:eastAsia="Times New Roman" w:hAnsiTheme="majorHAnsi" w:cstheme="majorHAnsi"/>
          </w:rPr>
          <w:delText>(</w:delText>
        </w:r>
        <w:r w:rsidR="001B057A" w:rsidRPr="007C1DC3" w:rsidDel="000306FB">
          <w:rPr>
            <w:rFonts w:asciiTheme="majorHAnsi" w:hAnsiTheme="majorHAnsi" w:cstheme="majorHAnsi"/>
            <w:rPrChange w:id="167" w:author="Ernest, Morgan" w:date="2020-10-02T09:22:00Z">
              <w:rPr/>
            </w:rPrChange>
          </w:rPr>
          <w:fldChar w:fldCharType="begin"/>
        </w:r>
        <w:r w:rsidR="001B057A" w:rsidRPr="007C1DC3" w:rsidDel="000306FB">
          <w:rPr>
            <w:rFonts w:asciiTheme="majorHAnsi" w:hAnsiTheme="majorHAnsi" w:cstheme="majorHAnsi"/>
            <w:rPrChange w:id="168" w:author="Ernest, Morgan" w:date="2020-10-02T09:22:00Z">
              <w:rPr/>
            </w:rPrChange>
          </w:rPr>
          <w:delInstrText xml:space="preserve"> HYPERLINK \l "_Figure_3:_Overall" </w:delInstrText>
        </w:r>
        <w:r w:rsidR="001B057A" w:rsidRPr="007C1DC3" w:rsidDel="000306FB">
          <w:rPr>
            <w:rFonts w:asciiTheme="majorHAnsi" w:hAnsiTheme="majorHAnsi" w:cstheme="majorHAnsi"/>
            <w:rPrChange w:id="169" w:author="Ernest, Morgan" w:date="2020-10-02T09:22:00Z">
              <w:rPr>
                <w:rStyle w:val="Hyperlink"/>
                <w:rFonts w:asciiTheme="majorHAnsi" w:eastAsia="Times New Roman" w:hAnsiTheme="majorHAnsi" w:cstheme="majorHAnsi"/>
              </w:rPr>
            </w:rPrChange>
          </w:rPr>
          <w:fldChar w:fldCharType="separate"/>
        </w:r>
        <w:r w:rsidR="0047153C" w:rsidRPr="007C1DC3" w:rsidDel="000306FB">
          <w:rPr>
            <w:rStyle w:val="Hyperlink"/>
            <w:rFonts w:asciiTheme="majorHAnsi" w:eastAsia="Times New Roman" w:hAnsiTheme="majorHAnsi" w:cstheme="majorHAnsi"/>
          </w:rPr>
          <w:delText>Figure</w:delText>
        </w:r>
        <w:r w:rsidR="001B057A" w:rsidRPr="007C1DC3" w:rsidDel="000306FB">
          <w:rPr>
            <w:rStyle w:val="Hyperlink"/>
            <w:rFonts w:asciiTheme="majorHAnsi" w:eastAsia="Times New Roman" w:hAnsiTheme="majorHAnsi" w:cstheme="majorHAnsi"/>
          </w:rPr>
          <w:fldChar w:fldCharType="end"/>
        </w:r>
        <w:r w:rsidR="0047153C" w:rsidRPr="007C1DC3" w:rsidDel="000306FB">
          <w:rPr>
            <w:rFonts w:asciiTheme="majorHAnsi" w:eastAsia="Times New Roman" w:hAnsiTheme="majorHAnsi" w:cstheme="majorHAnsi"/>
          </w:rPr>
          <w:delText xml:space="preserve">, </w:delText>
        </w:r>
        <w:r w:rsidR="001B057A" w:rsidRPr="007C1DC3" w:rsidDel="000306FB">
          <w:rPr>
            <w:rFonts w:asciiTheme="majorHAnsi" w:hAnsiTheme="majorHAnsi" w:cstheme="majorHAnsi"/>
            <w:rPrChange w:id="170" w:author="Ernest, Morgan" w:date="2020-10-02T09:22:00Z">
              <w:rPr/>
            </w:rPrChange>
          </w:rPr>
          <w:fldChar w:fldCharType="begin"/>
        </w:r>
        <w:r w:rsidR="001B057A" w:rsidRPr="007C1DC3" w:rsidDel="000306FB">
          <w:rPr>
            <w:rFonts w:asciiTheme="majorHAnsi" w:hAnsiTheme="majorHAnsi" w:cstheme="majorHAnsi"/>
            <w:rPrChange w:id="171" w:author="Ernest, Morgan" w:date="2020-10-02T09:22:00Z">
              <w:rPr/>
            </w:rPrChange>
          </w:rPr>
          <w:delInstrText xml:space="preserve"> HYPERLINK \l "_Table_1:_Percentile" </w:delInstrText>
        </w:r>
        <w:r w:rsidR="001B057A" w:rsidRPr="007C1DC3" w:rsidDel="000306FB">
          <w:rPr>
            <w:rFonts w:asciiTheme="majorHAnsi" w:hAnsiTheme="majorHAnsi" w:cstheme="majorHAnsi"/>
            <w:rPrChange w:id="172" w:author="Ernest, Morgan" w:date="2020-10-02T09:22:00Z">
              <w:rPr>
                <w:rStyle w:val="Hyperlink"/>
                <w:rFonts w:asciiTheme="majorHAnsi" w:eastAsia="Times New Roman" w:hAnsiTheme="majorHAnsi" w:cstheme="majorHAnsi"/>
              </w:rPr>
            </w:rPrChange>
          </w:rPr>
          <w:fldChar w:fldCharType="separate"/>
        </w:r>
        <w:r w:rsidR="0047153C" w:rsidRPr="007C1DC3" w:rsidDel="000306FB">
          <w:rPr>
            <w:rStyle w:val="Hyperlink"/>
            <w:rFonts w:asciiTheme="majorHAnsi" w:eastAsia="Times New Roman" w:hAnsiTheme="majorHAnsi" w:cstheme="majorHAnsi"/>
          </w:rPr>
          <w:delText>Table</w:delText>
        </w:r>
        <w:r w:rsidR="001B057A" w:rsidRPr="007C1DC3" w:rsidDel="000306FB">
          <w:rPr>
            <w:rStyle w:val="Hyperlink"/>
            <w:rFonts w:asciiTheme="majorHAnsi" w:eastAsia="Times New Roman" w:hAnsiTheme="majorHAnsi" w:cstheme="majorHAnsi"/>
          </w:rPr>
          <w:fldChar w:fldCharType="end"/>
        </w:r>
        <w:r w:rsidR="0047153C" w:rsidRPr="007C1DC3" w:rsidDel="000306FB">
          <w:rPr>
            <w:rFonts w:asciiTheme="majorHAnsi" w:eastAsia="Times New Roman" w:hAnsiTheme="majorHAnsi" w:cstheme="majorHAnsi"/>
          </w:rPr>
          <w:delText xml:space="preserve">), </w:delText>
        </w:r>
        <w:r w:rsidRPr="007C1DC3" w:rsidDel="000306FB">
          <w:rPr>
            <w:rFonts w:asciiTheme="majorHAnsi" w:eastAsia="Times New Roman" w:hAnsiTheme="majorHAnsi" w:cstheme="majorHAnsi"/>
          </w:rPr>
          <w:delText>for which percentile scores were near uniformly-distributed for skewness (5% of observations are more skewed than 95% of the feasible set), and much noisier than any of the other datasets for evenness (</w:delText>
        </w:r>
        <w:r w:rsidR="00FA011A" w:rsidRPr="007C1DC3" w:rsidDel="000306FB">
          <w:rPr>
            <w:rFonts w:asciiTheme="majorHAnsi" w:eastAsia="Times New Roman" w:hAnsiTheme="majorHAnsi" w:cstheme="majorHAnsi"/>
          </w:rPr>
          <w:delText>9</w:delText>
        </w:r>
        <w:r w:rsidRPr="007C1DC3" w:rsidDel="000306FB">
          <w:rPr>
            <w:rFonts w:asciiTheme="majorHAnsi" w:eastAsia="Times New Roman" w:hAnsiTheme="majorHAnsi" w:cstheme="majorHAnsi"/>
          </w:rPr>
          <w:delText xml:space="preserve">%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delText>
        </w:r>
        <w:r w:rsidR="00B77932" w:rsidRPr="007C1DC3" w:rsidDel="000306FB">
          <w:rPr>
            <w:rStyle w:val="CommentReference"/>
            <w:rFonts w:asciiTheme="majorHAnsi" w:hAnsiTheme="majorHAnsi" w:cstheme="majorHAnsi"/>
            <w:rPrChange w:id="173" w:author="Ernest, Morgan" w:date="2020-10-02T09:22:00Z">
              <w:rPr>
                <w:rStyle w:val="CommentReference"/>
              </w:rPr>
            </w:rPrChange>
          </w:rPr>
          <w:commentReference w:id="174"/>
        </w:r>
      </w:del>
    </w:p>
    <w:p w14:paraId="5AC8B3DA" w14:textId="5B70396C" w:rsidR="0056466D" w:rsidRPr="007C1DC3" w:rsidRDefault="0056466D" w:rsidP="007F6C5B">
      <w:pPr>
        <w:rPr>
          <w:rFonts w:asciiTheme="majorHAnsi" w:eastAsia="Times New Roman" w:hAnsiTheme="majorHAnsi" w:cstheme="majorHAnsi"/>
        </w:rPr>
      </w:pPr>
      <w:del w:id="175" w:author="Ernest, Morgan" w:date="2020-10-02T07:59:00Z">
        <w:r w:rsidRPr="007C1DC3" w:rsidDel="000306FB">
          <w:rPr>
            <w:rFonts w:asciiTheme="majorHAnsi" w:eastAsia="Times New Roman" w:hAnsiTheme="majorHAnsi" w:cstheme="majorHAnsi"/>
          </w:rPr>
          <w:delText xml:space="preserve">These widespread and consistent deviations between empirical SADs and their feasible sets may be the signature of ecological processes </w:delText>
        </w:r>
      </w:del>
      <w:commentRangeStart w:id="174"/>
      <w:commentRangeEnd w:id="174"/>
      <w:r w:rsidRPr="007C1DC3">
        <w:rPr>
          <w:rFonts w:asciiTheme="majorHAnsi" w:eastAsia="Times New Roman" w:hAnsiTheme="majorHAnsi" w:cstheme="majorHAnsi"/>
        </w:rPr>
        <w:t>operating on top of statistical constraints</w:t>
      </w:r>
      <w:ins w:id="176" w:author="Ernest, Morgan" w:date="2020-10-02T08:00:00Z">
        <w:r w:rsidR="000306FB" w:rsidRPr="007C1DC3">
          <w:rPr>
            <w:rFonts w:asciiTheme="majorHAnsi" w:eastAsia="Times New Roman" w:hAnsiTheme="majorHAnsi" w:cstheme="majorHAnsi"/>
            <w:rPrChange w:id="177" w:author="Ernest, Morgan" w:date="2020-10-02T09:22:00Z">
              <w:rPr>
                <w:rFonts w:ascii="Arial" w:eastAsia="Times New Roman" w:hAnsi="Arial" w:cs="Arial"/>
              </w:rPr>
            </w:rPrChange>
          </w:rPr>
          <w:t xml:space="preserve">, then </w:t>
        </w:r>
      </w:ins>
      <w:del w:id="178" w:author="Ernest, Morgan" w:date="2020-10-02T07:58:00Z">
        <w:r w:rsidRPr="007C1DC3" w:rsidDel="000306FB">
          <w:rPr>
            <w:rFonts w:asciiTheme="majorHAnsi" w:eastAsia="Times New Roman" w:hAnsiTheme="majorHAnsi" w:cstheme="majorHAnsi"/>
          </w:rPr>
          <w:delText>, and therefore offer new leverage for developing and evaluating theories to predict the shape of the SADo</w:delText>
        </w:r>
      </w:del>
      <w:ins w:id="179" w:author="Ernest, Morgan" w:date="2020-10-02T08:00:00Z">
        <w:r w:rsidR="000306FB" w:rsidRPr="007C1DC3">
          <w:rPr>
            <w:rFonts w:asciiTheme="majorHAnsi" w:eastAsia="Times New Roman" w:hAnsiTheme="majorHAnsi" w:cstheme="majorHAnsi"/>
            <w:rPrChange w:id="180" w:author="Ernest, Morgan" w:date="2020-10-02T09:22:00Z">
              <w:rPr>
                <w:rFonts w:ascii="Arial" w:eastAsia="Times New Roman" w:hAnsi="Arial" w:cs="Arial"/>
              </w:rPr>
            </w:rPrChange>
          </w:rPr>
          <w:t>o</w:t>
        </w:r>
      </w:ins>
      <w:r w:rsidRPr="007C1DC3">
        <w:rPr>
          <w:rFonts w:asciiTheme="majorHAnsi" w:eastAsia="Times New Roman" w:hAnsiTheme="majorHAnsi" w:cstheme="majorHAnsi"/>
        </w:rPr>
        <w:t>ur results suggest that the</w:t>
      </w:r>
      <w:ins w:id="181" w:author="Ernest, Morgan" w:date="2020-10-02T07:59:00Z">
        <w:r w:rsidR="000306FB" w:rsidRPr="007C1DC3">
          <w:rPr>
            <w:rFonts w:asciiTheme="majorHAnsi" w:eastAsia="Times New Roman" w:hAnsiTheme="majorHAnsi" w:cstheme="majorHAnsi"/>
            <w:rPrChange w:id="182" w:author="Ernest, Morgan" w:date="2020-10-02T09:22:00Z">
              <w:rPr>
                <w:rFonts w:ascii="Arial" w:eastAsia="Times New Roman" w:hAnsi="Arial" w:cs="Arial"/>
              </w:rPr>
            </w:rPrChange>
          </w:rPr>
          <w:t xml:space="preserve"> way</w:t>
        </w:r>
      </w:ins>
      <w:r w:rsidRPr="007C1DC3">
        <w:rPr>
          <w:rFonts w:asciiTheme="majorHAnsi" w:eastAsia="Times New Roman" w:hAnsiTheme="majorHAnsi" w:cstheme="majorHAnsi"/>
        </w:rPr>
        <w:t xml:space="preserve"> prevailing processes that structure communities tend to be ones that </w:t>
      </w:r>
      <w:del w:id="183" w:author="Ernest, Morgan" w:date="2020-10-02T08:01:00Z">
        <w:r w:rsidRPr="007C1DC3" w:rsidDel="000306FB">
          <w:rPr>
            <w:rFonts w:asciiTheme="majorHAnsi" w:eastAsia="Times New Roman" w:hAnsiTheme="majorHAnsi" w:cstheme="majorHAnsi"/>
          </w:rPr>
          <w:delText xml:space="preserve">push </w:delText>
        </w:r>
      </w:del>
      <w:ins w:id="184" w:author="Ernest, Morgan" w:date="2020-10-02T08:01:00Z">
        <w:r w:rsidR="000306FB" w:rsidRPr="007C1DC3">
          <w:rPr>
            <w:rFonts w:asciiTheme="majorHAnsi" w:eastAsia="Times New Roman" w:hAnsiTheme="majorHAnsi" w:cstheme="majorHAnsi"/>
            <w:rPrChange w:id="185" w:author="Ernest, Morgan" w:date="2020-10-02T09:22:00Z">
              <w:rPr>
                <w:rFonts w:ascii="Arial" w:eastAsia="Times New Roman" w:hAnsi="Arial" w:cs="Arial"/>
              </w:rPr>
            </w:rPrChange>
          </w:rPr>
          <w:t>cause</w:t>
        </w:r>
        <w:r w:rsidR="000306FB" w:rsidRPr="007C1DC3">
          <w:rPr>
            <w:rFonts w:asciiTheme="majorHAnsi" w:eastAsia="Times New Roman" w:hAnsiTheme="majorHAnsi" w:cstheme="majorHAnsi"/>
          </w:rPr>
          <w:t xml:space="preserve"> </w:t>
        </w:r>
      </w:ins>
      <w:r w:rsidRPr="007C1DC3">
        <w:rPr>
          <w:rFonts w:asciiTheme="majorHAnsi" w:eastAsia="Times New Roman" w:hAnsiTheme="majorHAnsi" w:cstheme="majorHAnsi"/>
        </w:rPr>
        <w:t xml:space="preserve">abundance distributions </w:t>
      </w:r>
      <w:del w:id="186" w:author="Ernest, Morgan" w:date="2020-10-02T08:01:00Z">
        <w:r w:rsidRPr="007C1DC3" w:rsidDel="000306FB">
          <w:rPr>
            <w:rFonts w:asciiTheme="majorHAnsi" w:eastAsia="Times New Roman" w:hAnsiTheme="majorHAnsi" w:cstheme="majorHAnsi"/>
          </w:rPr>
          <w:delText xml:space="preserve">towards </w:delText>
        </w:r>
      </w:del>
      <w:ins w:id="187" w:author="Ernest, Morgan" w:date="2020-10-02T08:01:00Z">
        <w:r w:rsidR="000306FB" w:rsidRPr="007C1DC3">
          <w:rPr>
            <w:rFonts w:asciiTheme="majorHAnsi" w:eastAsia="Times New Roman" w:hAnsiTheme="majorHAnsi" w:cstheme="majorHAnsi"/>
            <w:rPrChange w:id="188" w:author="Ernest, Morgan" w:date="2020-10-02T09:22:00Z">
              <w:rPr>
                <w:rFonts w:ascii="Arial" w:eastAsia="Times New Roman" w:hAnsi="Arial" w:cs="Arial"/>
              </w:rPr>
            </w:rPrChange>
          </w:rPr>
          <w:t xml:space="preserve">to be more </w:t>
        </w:r>
      </w:ins>
      <w:del w:id="189" w:author="Ernest, Morgan" w:date="2020-10-02T08:01:00Z">
        <w:r w:rsidRPr="007C1DC3" w:rsidDel="000306FB">
          <w:rPr>
            <w:rFonts w:asciiTheme="majorHAnsi" w:eastAsia="Times New Roman" w:hAnsiTheme="majorHAnsi" w:cstheme="majorHAnsi"/>
          </w:rPr>
          <w:delText xml:space="preserve">an </w:delText>
        </w:r>
      </w:del>
      <w:r w:rsidRPr="007C1DC3">
        <w:rPr>
          <w:rFonts w:asciiTheme="majorHAnsi" w:eastAsia="Times New Roman" w:hAnsiTheme="majorHAnsi" w:cstheme="majorHAnsi"/>
        </w:rPr>
        <w:t>uneven</w:t>
      </w:r>
      <w:del w:id="190" w:author="Ernest, Morgan" w:date="2020-10-02T08:01:00Z">
        <w:r w:rsidRPr="007C1DC3" w:rsidDel="000306FB">
          <w:rPr>
            <w:rFonts w:asciiTheme="majorHAnsi" w:eastAsia="Times New Roman" w:hAnsiTheme="majorHAnsi" w:cstheme="majorHAnsi"/>
          </w:rPr>
          <w:delText xml:space="preserve"> state</w:delText>
        </w:r>
      </w:del>
      <w:r w:rsidRPr="007C1DC3">
        <w:rPr>
          <w:rFonts w:asciiTheme="majorHAnsi" w:eastAsia="Times New Roman" w:hAnsiTheme="majorHAnsi" w:cstheme="majorHAnsi"/>
        </w:rPr>
        <w:t xml:space="preserve">, rather than those that cause individuals to be spread evenly across species. These </w:t>
      </w:r>
      <w:del w:id="191" w:author="Ernest, Morgan" w:date="2020-10-02T08:01:00Z">
        <w:r w:rsidRPr="007C1DC3" w:rsidDel="000306FB">
          <w:rPr>
            <w:rFonts w:asciiTheme="majorHAnsi" w:eastAsia="Times New Roman" w:hAnsiTheme="majorHAnsi" w:cstheme="majorHAnsi"/>
          </w:rPr>
          <w:delText xml:space="preserve">could be </w:delText>
        </w:r>
      </w:del>
      <w:r w:rsidRPr="007C1DC3">
        <w:rPr>
          <w:rFonts w:asciiTheme="majorHAnsi" w:eastAsia="Times New Roman" w:hAnsiTheme="majorHAnsi" w:cstheme="majorHAnsi"/>
        </w:rPr>
        <w:t>processes</w:t>
      </w:r>
      <w:ins w:id="192" w:author="Ernest, Morgan" w:date="2020-10-02T08:01:00Z">
        <w:r w:rsidR="000306FB" w:rsidRPr="007C1DC3">
          <w:rPr>
            <w:rFonts w:asciiTheme="majorHAnsi" w:eastAsia="Times New Roman" w:hAnsiTheme="majorHAnsi" w:cstheme="majorHAnsi"/>
            <w:rPrChange w:id="193" w:author="Ernest, Morgan" w:date="2020-10-02T09:22:00Z">
              <w:rPr>
                <w:rFonts w:ascii="Arial" w:eastAsia="Times New Roman" w:hAnsi="Arial" w:cs="Arial"/>
              </w:rPr>
            </w:rPrChange>
          </w:rPr>
          <w:t xml:space="preserve"> m</w:t>
        </w:r>
      </w:ins>
      <w:ins w:id="194" w:author="Ernest, Morgan" w:date="2020-10-02T08:02:00Z">
        <w:r w:rsidR="000306FB" w:rsidRPr="007C1DC3">
          <w:rPr>
            <w:rFonts w:asciiTheme="majorHAnsi" w:eastAsia="Times New Roman" w:hAnsiTheme="majorHAnsi" w:cstheme="majorHAnsi"/>
            <w:rPrChange w:id="195" w:author="Ernest, Morgan" w:date="2020-10-02T09:22:00Z">
              <w:rPr>
                <w:rFonts w:ascii="Arial" w:eastAsia="Times New Roman" w:hAnsi="Arial" w:cs="Arial"/>
              </w:rPr>
            </w:rPrChange>
          </w:rPr>
          <w:t xml:space="preserve">ight be those </w:t>
        </w:r>
      </w:ins>
      <w:r w:rsidRPr="007C1DC3">
        <w:rPr>
          <w:rFonts w:asciiTheme="majorHAnsi" w:eastAsia="Times New Roman" w:hAnsiTheme="majorHAnsi" w:cstheme="majorHAnsi"/>
        </w:rPr>
        <w:t xml:space="preserve"> that promote the persistence of rare species at extremely low abundances </w:t>
      </w:r>
      <w:commentRangeStart w:id="196"/>
      <w:ins w:id="197" w:author="Ernest, Morgan" w:date="2020-10-02T08:23:00Z">
        <w:r w:rsidR="00EE09B0" w:rsidRPr="007C1DC3">
          <w:rPr>
            <w:rFonts w:asciiTheme="majorHAnsi" w:eastAsia="Times New Roman" w:hAnsiTheme="majorHAnsi" w:cstheme="majorHAnsi"/>
            <w:rPrChange w:id="198" w:author="Ernest, Morgan" w:date="2020-10-02T09:22:00Z">
              <w:rPr>
                <w:rFonts w:ascii="Arial" w:eastAsia="Times New Roman" w:hAnsi="Arial" w:cs="Arial"/>
              </w:rPr>
            </w:rPrChange>
          </w:rPr>
          <w:t xml:space="preserve">(e.g. refs) </w:t>
        </w:r>
        <w:commentRangeEnd w:id="196"/>
        <w:r w:rsidR="00EE09B0" w:rsidRPr="007C1DC3">
          <w:rPr>
            <w:rStyle w:val="CommentReference"/>
            <w:rFonts w:asciiTheme="majorHAnsi" w:hAnsiTheme="majorHAnsi" w:cstheme="majorHAnsi"/>
            <w:rPrChange w:id="199" w:author="Ernest, Morgan" w:date="2020-10-02T09:22:00Z">
              <w:rPr>
                <w:rStyle w:val="CommentReference"/>
              </w:rPr>
            </w:rPrChange>
          </w:rPr>
          <w:commentReference w:id="196"/>
        </w:r>
      </w:ins>
      <w:r w:rsidRPr="007C1DC3">
        <w:rPr>
          <w:rFonts w:asciiTheme="majorHAnsi" w:eastAsia="Times New Roman" w:hAnsiTheme="majorHAnsi" w:cstheme="majorHAnsi"/>
        </w:rPr>
        <w:t xml:space="preserve">– thereby lengthening the rare tail of the SAD – or </w:t>
      </w:r>
      <w:r w:rsidRPr="007C1DC3">
        <w:rPr>
          <w:rFonts w:asciiTheme="majorHAnsi" w:eastAsia="Times New Roman" w:hAnsiTheme="majorHAnsi" w:cstheme="majorHAnsi"/>
        </w:rPr>
        <w:lastRenderedPageBreak/>
        <w:t xml:space="preserve">processes that encourage </w:t>
      </w:r>
      <w:ins w:id="200" w:author="Ernest, Morgan" w:date="2020-10-02T08:02:00Z">
        <w:r w:rsidR="00710380" w:rsidRPr="007C1DC3">
          <w:rPr>
            <w:rFonts w:asciiTheme="majorHAnsi" w:eastAsia="Times New Roman" w:hAnsiTheme="majorHAnsi" w:cstheme="majorHAnsi"/>
            <w:rPrChange w:id="201" w:author="Ernest, Morgan" w:date="2020-10-02T09:22:00Z">
              <w:rPr>
                <w:rFonts w:ascii="Arial" w:eastAsia="Times New Roman" w:hAnsi="Arial" w:cs="Arial"/>
              </w:rPr>
            </w:rPrChange>
          </w:rPr>
          <w:t xml:space="preserve">or allow </w:t>
        </w:r>
      </w:ins>
      <w:r w:rsidRPr="007C1DC3">
        <w:rPr>
          <w:rFonts w:asciiTheme="majorHAnsi" w:eastAsia="Times New Roman" w:hAnsiTheme="majorHAnsi" w:cstheme="majorHAnsi"/>
        </w:rPr>
        <w:t>dominant species to be hyper-dominant without driving other species entirely to extinction</w:t>
      </w:r>
      <w:ins w:id="202" w:author="Ernest, Morgan" w:date="2020-10-02T08:23:00Z">
        <w:r w:rsidR="00EE09B0" w:rsidRPr="007C1DC3">
          <w:rPr>
            <w:rFonts w:asciiTheme="majorHAnsi" w:eastAsia="Times New Roman" w:hAnsiTheme="majorHAnsi" w:cstheme="majorHAnsi"/>
            <w:rPrChange w:id="203" w:author="Ernest, Morgan" w:date="2020-10-02T09:22:00Z">
              <w:rPr>
                <w:rFonts w:ascii="Arial" w:eastAsia="Times New Roman" w:hAnsi="Arial" w:cs="Arial"/>
              </w:rPr>
            </w:rPrChange>
          </w:rPr>
          <w:t xml:space="preserve"> </w:t>
        </w:r>
        <w:commentRangeStart w:id="204"/>
        <w:r w:rsidR="00EE09B0" w:rsidRPr="007C1DC3">
          <w:rPr>
            <w:rFonts w:asciiTheme="majorHAnsi" w:eastAsia="Times New Roman" w:hAnsiTheme="majorHAnsi" w:cstheme="majorHAnsi"/>
            <w:rPrChange w:id="205" w:author="Ernest, Morgan" w:date="2020-10-02T09:22:00Z">
              <w:rPr>
                <w:rFonts w:ascii="Arial" w:eastAsia="Times New Roman" w:hAnsi="Arial" w:cs="Arial"/>
              </w:rPr>
            </w:rPrChange>
          </w:rPr>
          <w:t>(e.g. refs)</w:t>
        </w:r>
      </w:ins>
      <w:r w:rsidRPr="007C1DC3">
        <w:rPr>
          <w:rFonts w:asciiTheme="majorHAnsi" w:eastAsia="Times New Roman" w:hAnsiTheme="majorHAnsi" w:cstheme="majorHAnsi"/>
        </w:rPr>
        <w:t xml:space="preserve">. </w:t>
      </w:r>
      <w:commentRangeEnd w:id="204"/>
      <w:r w:rsidR="00EE09B0" w:rsidRPr="007C1DC3">
        <w:rPr>
          <w:rStyle w:val="CommentReference"/>
          <w:rFonts w:asciiTheme="majorHAnsi" w:hAnsiTheme="majorHAnsi" w:cstheme="majorHAnsi"/>
          <w:rPrChange w:id="206" w:author="Ernest, Morgan" w:date="2020-10-02T09:22:00Z">
            <w:rPr>
              <w:rStyle w:val="CommentReference"/>
            </w:rPr>
          </w:rPrChange>
        </w:rPr>
        <w:commentReference w:id="204"/>
      </w:r>
      <w:r w:rsidRPr="007C1DC3">
        <w:rPr>
          <w:rFonts w:asciiTheme="majorHAnsi" w:eastAsia="Times New Roman" w:hAnsiTheme="majorHAnsi" w:cstheme="majorHAnsi"/>
        </w:rPr>
        <w:t xml:space="preserve">Identifying the processes at play in particular systems will require further exploration, but the approach we have demonstrated here </w:t>
      </w:r>
      <w:r w:rsidR="00A42935" w:rsidRPr="007C1DC3">
        <w:rPr>
          <w:rFonts w:asciiTheme="majorHAnsi" w:eastAsia="Times New Roman" w:hAnsiTheme="majorHAnsi" w:cstheme="majorHAnsi"/>
        </w:rPr>
        <w:t>helps isolate the</w:t>
      </w:r>
      <w:r w:rsidRPr="007C1DC3">
        <w:rPr>
          <w:rFonts w:asciiTheme="majorHAnsi" w:eastAsia="Times New Roman" w:hAnsiTheme="majorHAnsi" w:cstheme="majorHAnsi"/>
        </w:rPr>
        <w:t xml:space="preserve"> signal </w:t>
      </w:r>
      <w:r w:rsidR="00A42935" w:rsidRPr="007C1DC3">
        <w:rPr>
          <w:rFonts w:asciiTheme="majorHAnsi" w:eastAsia="Times New Roman" w:hAnsiTheme="majorHAnsi" w:cstheme="majorHAnsi"/>
        </w:rPr>
        <w:t xml:space="preserve">we can </w:t>
      </w:r>
      <w:r w:rsidRPr="007C1DC3">
        <w:rPr>
          <w:rFonts w:asciiTheme="majorHAnsi" w:eastAsia="Times New Roman" w:hAnsiTheme="majorHAnsi" w:cstheme="majorHAnsi"/>
        </w:rPr>
        <w:t xml:space="preserve">try </w:t>
      </w:r>
      <w:del w:id="207" w:author="Ernest, Morgan" w:date="2020-10-01T10:15:00Z">
        <w:r w:rsidRPr="007C1DC3" w:rsidDel="005D6401">
          <w:rPr>
            <w:rFonts w:asciiTheme="majorHAnsi" w:eastAsia="Times New Roman" w:hAnsiTheme="majorHAnsi" w:cstheme="majorHAnsi"/>
          </w:rPr>
          <w:delText xml:space="preserve">and </w:delText>
        </w:r>
      </w:del>
      <w:ins w:id="208" w:author="Ernest, Morgan" w:date="2020-10-01T10:15:00Z">
        <w:r w:rsidR="005D6401" w:rsidRPr="007C1DC3">
          <w:rPr>
            <w:rFonts w:asciiTheme="majorHAnsi" w:eastAsia="Times New Roman" w:hAnsiTheme="majorHAnsi" w:cstheme="majorHAnsi"/>
          </w:rPr>
          <w:t xml:space="preserve">to </w:t>
        </w:r>
      </w:ins>
      <w:r w:rsidRPr="007C1DC3">
        <w:rPr>
          <w:rFonts w:asciiTheme="majorHAnsi" w:eastAsia="Times New Roman" w:hAnsiTheme="majorHAnsi" w:cstheme="majorHAnsi"/>
        </w:rPr>
        <w:t>explain.</w:t>
      </w:r>
    </w:p>
    <w:p w14:paraId="34BB72B2" w14:textId="04513E2F" w:rsidR="000A6CF0" w:rsidRDefault="00710380" w:rsidP="0056466D">
      <w:pPr>
        <w:rPr>
          <w:ins w:id="209" w:author="Ernest, Morgan" w:date="2020-10-02T08:07:00Z"/>
          <w:rFonts w:asciiTheme="majorHAnsi" w:eastAsia="Times New Roman" w:hAnsiTheme="majorHAnsi" w:cstheme="majorHAnsi"/>
        </w:rPr>
      </w:pPr>
      <w:r w:rsidRPr="007C1DC3">
        <w:rPr>
          <w:rFonts w:asciiTheme="majorHAnsi" w:eastAsia="Times New Roman" w:hAnsiTheme="majorHAnsi" w:cstheme="majorHAnsi"/>
          <w:rPrChange w:id="210" w:author="Ernest, Morgan" w:date="2020-10-02T09:22:00Z">
            <w:rPr>
              <w:rFonts w:ascii="Arial" w:eastAsia="Times New Roman" w:hAnsi="Arial" w:cs="Arial"/>
            </w:rPr>
          </w:rPrChange>
        </w:rPr>
        <w:t xml:space="preserve">While we detected many communities that deviated statistically from the expected forms in their feasible set, </w:t>
      </w:r>
      <w:r w:rsidR="00EE09B0" w:rsidRPr="007C1DC3">
        <w:rPr>
          <w:rFonts w:asciiTheme="majorHAnsi" w:eastAsia="Times New Roman" w:hAnsiTheme="majorHAnsi" w:cstheme="majorHAnsi"/>
          <w:rPrChange w:id="211" w:author="Ernest, Morgan" w:date="2020-10-02T09:22:00Z">
            <w:rPr>
              <w:rFonts w:ascii="Arial" w:eastAsia="Times New Roman" w:hAnsi="Arial" w:cs="Arial"/>
            </w:rPr>
          </w:rPrChange>
        </w:rPr>
        <w:t xml:space="preserve">there were many </w:t>
      </w:r>
      <w:r w:rsidRPr="007C1DC3">
        <w:rPr>
          <w:rFonts w:asciiTheme="majorHAnsi" w:eastAsia="Times New Roman" w:hAnsiTheme="majorHAnsi" w:cstheme="majorHAnsi"/>
          <w:rPrChange w:id="212" w:author="Ernest, Morgan" w:date="2020-10-02T09:22:00Z">
            <w:rPr>
              <w:rFonts w:ascii="Arial" w:eastAsia="Times New Roman" w:hAnsi="Arial" w:cs="Arial"/>
            </w:rPr>
          </w:rPrChange>
        </w:rPr>
        <w:t xml:space="preserve">communities </w:t>
      </w:r>
      <w:r w:rsidR="00EE09B0" w:rsidRPr="007C1DC3">
        <w:rPr>
          <w:rFonts w:asciiTheme="majorHAnsi" w:eastAsia="Times New Roman" w:hAnsiTheme="majorHAnsi" w:cstheme="majorHAnsi"/>
          <w:rPrChange w:id="213" w:author="Ernest, Morgan" w:date="2020-10-02T09:22:00Z">
            <w:rPr>
              <w:rFonts w:ascii="Arial" w:eastAsia="Times New Roman" w:hAnsi="Arial" w:cs="Arial"/>
            </w:rPr>
          </w:rPrChange>
        </w:rPr>
        <w:t xml:space="preserve">that were not. </w:t>
      </w:r>
      <w:r w:rsidR="00127245" w:rsidRPr="007C1DC3">
        <w:rPr>
          <w:rFonts w:asciiTheme="majorHAnsi" w:eastAsia="Times New Roman" w:hAnsiTheme="majorHAnsi" w:cstheme="majorHAnsi"/>
          <w:rPrChange w:id="214" w:author="Ernest, Morgan" w:date="2020-10-02T09:22:00Z">
            <w:rPr>
              <w:rFonts w:ascii="Arial" w:eastAsia="Times New Roman" w:hAnsi="Arial" w:cs="Arial"/>
            </w:rPr>
          </w:rPrChange>
        </w:rPr>
        <w:t xml:space="preserve">This would appear to suggest that for </w:t>
      </w:r>
      <w:r w:rsidR="00EE09B0" w:rsidRPr="007C1DC3">
        <w:rPr>
          <w:rFonts w:asciiTheme="majorHAnsi" w:eastAsia="Times New Roman" w:hAnsiTheme="majorHAnsi" w:cstheme="majorHAnsi"/>
          <w:rPrChange w:id="215" w:author="Ernest, Morgan" w:date="2020-10-02T09:22:00Z">
            <w:rPr>
              <w:rFonts w:ascii="Arial" w:eastAsia="Times New Roman" w:hAnsi="Arial" w:cs="Arial"/>
            </w:rPr>
          </w:rPrChange>
        </w:rPr>
        <w:t>some</w:t>
      </w:r>
      <w:r w:rsidR="00127245" w:rsidRPr="007C1DC3">
        <w:rPr>
          <w:rFonts w:asciiTheme="majorHAnsi" w:eastAsia="Times New Roman" w:hAnsiTheme="majorHAnsi" w:cstheme="majorHAnsi"/>
          <w:rPrChange w:id="216" w:author="Ernest, Morgan" w:date="2020-10-02T09:22:00Z">
            <w:rPr>
              <w:rFonts w:ascii="Arial" w:eastAsia="Times New Roman" w:hAnsi="Arial" w:cs="Arial"/>
            </w:rPr>
          </w:rPrChange>
        </w:rPr>
        <w:t xml:space="preserve"> communities SADs are simply statistical artefacts and support suggestions, such as Harte (20XX), that ecological processes tend to have conflicting impacts on a</w:t>
      </w:r>
      <w:r w:rsidR="00EE09B0" w:rsidRPr="007C1DC3">
        <w:rPr>
          <w:rFonts w:asciiTheme="majorHAnsi" w:eastAsia="Times New Roman" w:hAnsiTheme="majorHAnsi" w:cstheme="majorHAnsi"/>
          <w:rPrChange w:id="217" w:author="Ernest, Morgan" w:date="2020-10-02T09:22:00Z">
            <w:rPr>
              <w:rFonts w:ascii="Arial" w:eastAsia="Times New Roman" w:hAnsi="Arial" w:cs="Arial"/>
            </w:rPr>
          </w:rPrChange>
        </w:rPr>
        <w:t>b</w:t>
      </w:r>
      <w:r w:rsidR="00127245" w:rsidRPr="007C1DC3">
        <w:rPr>
          <w:rFonts w:asciiTheme="majorHAnsi" w:eastAsia="Times New Roman" w:hAnsiTheme="majorHAnsi" w:cstheme="majorHAnsi"/>
          <w:rPrChange w:id="218" w:author="Ernest, Morgan" w:date="2020-10-02T09:22:00Z">
            <w:rPr>
              <w:rFonts w:ascii="Arial" w:eastAsia="Times New Roman" w:hAnsi="Arial" w:cs="Arial"/>
            </w:rPr>
          </w:rPrChange>
        </w:rPr>
        <w:t xml:space="preserve">undance distributions, resulting in no net effect beyond some fundamental constraints. However, results from the FIA data set suggests another factor </w:t>
      </w:r>
      <w:r w:rsidR="00EE09B0" w:rsidRPr="007C1DC3">
        <w:rPr>
          <w:rFonts w:asciiTheme="majorHAnsi" w:eastAsia="Times New Roman" w:hAnsiTheme="majorHAnsi" w:cstheme="majorHAnsi"/>
          <w:rPrChange w:id="219" w:author="Ernest, Morgan" w:date="2020-10-02T09:22:00Z">
            <w:rPr>
              <w:rFonts w:ascii="Arial" w:eastAsia="Times New Roman" w:hAnsi="Arial" w:cs="Arial"/>
            </w:rPr>
          </w:rPrChange>
        </w:rPr>
        <w:t>could</w:t>
      </w:r>
      <w:r w:rsidR="00127245" w:rsidRPr="007C1DC3">
        <w:rPr>
          <w:rFonts w:asciiTheme="majorHAnsi" w:eastAsia="Times New Roman" w:hAnsiTheme="majorHAnsi" w:cstheme="majorHAnsi"/>
          <w:rPrChange w:id="220" w:author="Ernest, Morgan" w:date="2020-10-02T09:22:00Z">
            <w:rPr>
              <w:rFonts w:ascii="Arial" w:eastAsia="Times New Roman" w:hAnsi="Arial" w:cs="Arial"/>
            </w:rPr>
          </w:rPrChange>
        </w:rPr>
        <w:t xml:space="preserve"> be impeding our ability to discern structure from randomness. </w:t>
      </w:r>
      <w:r w:rsidRPr="007C1DC3">
        <w:rPr>
          <w:rFonts w:asciiTheme="majorHAnsi" w:eastAsia="Times New Roman" w:hAnsiTheme="majorHAnsi" w:cstheme="majorHAnsi"/>
          <w:rPrChange w:id="221" w:author="Ernest, Morgan" w:date="2020-10-02T09:22:00Z">
            <w:rPr>
              <w:rFonts w:ascii="Arial" w:eastAsia="Times New Roman" w:hAnsi="Arial" w:cs="Arial"/>
            </w:rPr>
          </w:rPrChange>
        </w:rPr>
        <w:t xml:space="preserve">Across communities in the FIA, </w:t>
      </w:r>
      <w:r w:rsidR="000306FB" w:rsidRPr="007C1DC3">
        <w:rPr>
          <w:rFonts w:asciiTheme="majorHAnsi" w:eastAsia="Times New Roman" w:hAnsiTheme="majorHAnsi" w:cstheme="majorHAnsi"/>
        </w:rPr>
        <w:t>percentile scores were near uniformly-distributed for skewness (5% of observations are more skewed than 95% of their feasible set), and much noisier than any of the other datasets for evenness (9% of observations are less even)</w:t>
      </w:r>
      <w:r w:rsidR="00127245" w:rsidRPr="007C1DC3">
        <w:rPr>
          <w:rFonts w:asciiTheme="majorHAnsi" w:eastAsia="Times New Roman" w:hAnsiTheme="majorHAnsi" w:cstheme="majorHAnsi"/>
          <w:rPrChange w:id="222" w:author="Ernest, Morgan" w:date="2020-10-02T09:22:00Z">
            <w:rPr>
              <w:rFonts w:ascii="Arial" w:eastAsia="Times New Roman" w:hAnsi="Arial" w:cs="Arial"/>
            </w:rPr>
          </w:rPrChange>
        </w:rPr>
        <w:t xml:space="preserve"> (</w:t>
      </w:r>
      <w:r w:rsidR="00127245" w:rsidRPr="007C1DC3">
        <w:rPr>
          <w:rFonts w:asciiTheme="majorHAnsi" w:hAnsiTheme="majorHAnsi" w:cstheme="majorHAnsi"/>
          <w:rPrChange w:id="223" w:author="Ernest, Morgan" w:date="2020-10-02T09:22:00Z">
            <w:rPr/>
          </w:rPrChange>
        </w:rPr>
        <w:fldChar w:fldCharType="begin"/>
      </w:r>
      <w:r w:rsidR="00127245" w:rsidRPr="007C1DC3">
        <w:rPr>
          <w:rFonts w:asciiTheme="majorHAnsi" w:hAnsiTheme="majorHAnsi" w:cstheme="majorHAnsi"/>
          <w:rPrChange w:id="224" w:author="Ernest, Morgan" w:date="2020-10-02T09:22:00Z">
            <w:rPr>
              <w:rFonts w:ascii="Arial" w:hAnsi="Arial" w:cs="Arial"/>
            </w:rPr>
          </w:rPrChange>
        </w:rPr>
        <w:instrText xml:space="preserve"> HYPERLINK \l "_Figure_3:_Overall" </w:instrText>
      </w:r>
      <w:r w:rsidR="00127245" w:rsidRPr="007C1DC3">
        <w:rPr>
          <w:rFonts w:asciiTheme="majorHAnsi" w:hAnsiTheme="majorHAnsi" w:cstheme="majorHAnsi"/>
          <w:rPrChange w:id="225" w:author="Ernest, Morgan" w:date="2020-10-02T09:22:00Z">
            <w:rPr>
              <w:rStyle w:val="Hyperlink"/>
              <w:rFonts w:ascii="Arial" w:eastAsia="Times New Roman" w:hAnsi="Arial" w:cs="Arial"/>
            </w:rPr>
          </w:rPrChange>
        </w:rPr>
        <w:fldChar w:fldCharType="separate"/>
      </w:r>
      <w:r w:rsidR="00127245" w:rsidRPr="007C1DC3">
        <w:rPr>
          <w:rStyle w:val="Hyperlink"/>
          <w:rFonts w:asciiTheme="majorHAnsi" w:eastAsia="Times New Roman" w:hAnsiTheme="majorHAnsi" w:cstheme="majorHAnsi"/>
          <w:rPrChange w:id="226" w:author="Ernest, Morgan" w:date="2020-10-02T09:22:00Z">
            <w:rPr>
              <w:rStyle w:val="Hyperlink"/>
              <w:rFonts w:ascii="Arial" w:eastAsia="Times New Roman" w:hAnsi="Arial" w:cs="Arial"/>
            </w:rPr>
          </w:rPrChange>
        </w:rPr>
        <w:t>Figure</w:t>
      </w:r>
      <w:r w:rsidR="00127245" w:rsidRPr="007C1DC3">
        <w:rPr>
          <w:rStyle w:val="Hyperlink"/>
          <w:rFonts w:asciiTheme="majorHAnsi" w:eastAsia="Times New Roman" w:hAnsiTheme="majorHAnsi" w:cstheme="majorHAnsi"/>
          <w:rPrChange w:id="227" w:author="Ernest, Morgan" w:date="2020-10-02T09:22:00Z">
            <w:rPr>
              <w:rStyle w:val="Hyperlink"/>
              <w:rFonts w:ascii="Arial" w:eastAsia="Times New Roman" w:hAnsi="Arial" w:cs="Arial"/>
            </w:rPr>
          </w:rPrChange>
        </w:rPr>
        <w:fldChar w:fldCharType="end"/>
      </w:r>
      <w:r w:rsidR="00127245" w:rsidRPr="007C1DC3">
        <w:rPr>
          <w:rFonts w:asciiTheme="majorHAnsi" w:eastAsia="Times New Roman" w:hAnsiTheme="majorHAnsi" w:cstheme="majorHAnsi"/>
          <w:rPrChange w:id="228" w:author="Ernest, Morgan" w:date="2020-10-02T09:22:00Z">
            <w:rPr>
              <w:rFonts w:ascii="Arial" w:eastAsia="Times New Roman" w:hAnsi="Arial" w:cs="Arial"/>
            </w:rPr>
          </w:rPrChange>
        </w:rPr>
        <w:t xml:space="preserve">, </w:t>
      </w:r>
      <w:r w:rsidR="00127245" w:rsidRPr="007C1DC3">
        <w:rPr>
          <w:rFonts w:asciiTheme="majorHAnsi" w:hAnsiTheme="majorHAnsi" w:cstheme="majorHAnsi"/>
          <w:rPrChange w:id="229" w:author="Ernest, Morgan" w:date="2020-10-02T09:22:00Z">
            <w:rPr/>
          </w:rPrChange>
        </w:rPr>
        <w:fldChar w:fldCharType="begin"/>
      </w:r>
      <w:r w:rsidR="00127245" w:rsidRPr="007C1DC3">
        <w:rPr>
          <w:rFonts w:asciiTheme="majorHAnsi" w:hAnsiTheme="majorHAnsi" w:cstheme="majorHAnsi"/>
          <w:rPrChange w:id="230" w:author="Ernest, Morgan" w:date="2020-10-02T09:22:00Z">
            <w:rPr>
              <w:rFonts w:ascii="Arial" w:hAnsi="Arial" w:cs="Arial"/>
            </w:rPr>
          </w:rPrChange>
        </w:rPr>
        <w:instrText xml:space="preserve"> HYPERLINK \l "_Table_1:_Percentile" </w:instrText>
      </w:r>
      <w:r w:rsidR="00127245" w:rsidRPr="007C1DC3">
        <w:rPr>
          <w:rFonts w:asciiTheme="majorHAnsi" w:hAnsiTheme="majorHAnsi" w:cstheme="majorHAnsi"/>
          <w:rPrChange w:id="231" w:author="Ernest, Morgan" w:date="2020-10-02T09:22:00Z">
            <w:rPr>
              <w:rStyle w:val="Hyperlink"/>
              <w:rFonts w:ascii="Arial" w:eastAsia="Times New Roman" w:hAnsi="Arial" w:cs="Arial"/>
            </w:rPr>
          </w:rPrChange>
        </w:rPr>
        <w:fldChar w:fldCharType="separate"/>
      </w:r>
      <w:r w:rsidR="00127245" w:rsidRPr="007C1DC3">
        <w:rPr>
          <w:rStyle w:val="Hyperlink"/>
          <w:rFonts w:asciiTheme="majorHAnsi" w:eastAsia="Times New Roman" w:hAnsiTheme="majorHAnsi" w:cstheme="majorHAnsi"/>
          <w:rPrChange w:id="232" w:author="Ernest, Morgan" w:date="2020-10-02T09:22:00Z">
            <w:rPr>
              <w:rStyle w:val="Hyperlink"/>
              <w:rFonts w:ascii="Arial" w:eastAsia="Times New Roman" w:hAnsi="Arial" w:cs="Arial"/>
            </w:rPr>
          </w:rPrChange>
        </w:rPr>
        <w:t>Table</w:t>
      </w:r>
      <w:r w:rsidR="00127245" w:rsidRPr="007C1DC3">
        <w:rPr>
          <w:rStyle w:val="Hyperlink"/>
          <w:rFonts w:asciiTheme="majorHAnsi" w:eastAsia="Times New Roman" w:hAnsiTheme="majorHAnsi" w:cstheme="majorHAnsi"/>
          <w:rPrChange w:id="233" w:author="Ernest, Morgan" w:date="2020-10-02T09:22:00Z">
            <w:rPr>
              <w:rStyle w:val="Hyperlink"/>
              <w:rFonts w:ascii="Arial" w:eastAsia="Times New Roman" w:hAnsi="Arial" w:cs="Arial"/>
            </w:rPr>
          </w:rPrChange>
        </w:rPr>
        <w:fldChar w:fldCharType="end"/>
      </w:r>
      <w:r w:rsidR="00127245" w:rsidRPr="007C1DC3">
        <w:rPr>
          <w:rFonts w:asciiTheme="majorHAnsi" w:eastAsia="Times New Roman" w:hAnsiTheme="majorHAnsi" w:cstheme="majorHAnsi"/>
          <w:rPrChange w:id="234" w:author="Ernest, Morgan" w:date="2020-10-02T09:22:00Z">
            <w:rPr>
              <w:rFonts w:ascii="Arial" w:eastAsia="Times New Roman" w:hAnsi="Arial" w:cs="Arial"/>
            </w:rPr>
          </w:rPrChange>
        </w:rPr>
        <w:t>)</w:t>
      </w:r>
      <w:r w:rsidR="000306FB" w:rsidRPr="007C1DC3">
        <w:rPr>
          <w:rFonts w:asciiTheme="majorHAnsi" w:eastAsia="Times New Roman" w:hAnsiTheme="majorHAnsi" w:cstheme="majorHAnsi"/>
        </w:rPr>
        <w:t>.</w:t>
      </w:r>
      <w:r w:rsidRPr="007C1DC3">
        <w:rPr>
          <w:rFonts w:asciiTheme="majorHAnsi" w:eastAsia="Times New Roman" w:hAnsiTheme="majorHAnsi" w:cstheme="majorHAnsi"/>
          <w:rPrChange w:id="235" w:author="Ernest, Morgan" w:date="2020-10-02T09:22:00Z">
            <w:rPr>
              <w:rFonts w:ascii="Arial" w:eastAsia="Times New Roman" w:hAnsi="Arial" w:cs="Arial"/>
            </w:rPr>
          </w:rPrChange>
        </w:rPr>
        <w:t xml:space="preserve"> </w:t>
      </w:r>
      <w:r w:rsidR="00127245" w:rsidRPr="007C1DC3">
        <w:rPr>
          <w:rFonts w:asciiTheme="majorHAnsi" w:eastAsia="Times New Roman" w:hAnsiTheme="majorHAnsi" w:cstheme="majorHAnsi"/>
          <w:rPrChange w:id="236" w:author="Ernest, Morgan" w:date="2020-10-02T09:22:00Z">
            <w:rPr>
              <w:rFonts w:ascii="Arial" w:eastAsia="Times New Roman" w:hAnsi="Arial" w:cs="Arial"/>
            </w:rPr>
          </w:rPrChange>
        </w:rPr>
        <w:t>FIA communities are also, by far, the smallest across our databases: [most of them] have fewer than [X species/N individuals]; only [x%] of communities from the other four datasets are within this size range. Given arguments from statistical mechanics</w:t>
      </w:r>
      <w:r w:rsidR="00EE09B0" w:rsidRPr="007C1DC3">
        <w:rPr>
          <w:rFonts w:asciiTheme="majorHAnsi" w:eastAsia="Times New Roman" w:hAnsiTheme="majorHAnsi" w:cstheme="majorHAnsi"/>
          <w:rPrChange w:id="237" w:author="Ernest, Morgan" w:date="2020-10-02T09:22:00Z">
            <w:rPr>
              <w:rFonts w:ascii="Arial" w:eastAsia="Times New Roman" w:hAnsi="Arial" w:cs="Arial"/>
            </w:rPr>
          </w:rPrChange>
        </w:rPr>
        <w:t xml:space="preserve"> and related fields (refs)</w:t>
      </w:r>
      <w:r w:rsidR="00127245" w:rsidRPr="007C1DC3">
        <w:rPr>
          <w:rFonts w:asciiTheme="majorHAnsi" w:eastAsia="Times New Roman" w:hAnsiTheme="majorHAnsi" w:cstheme="majorHAnsi"/>
          <w:rPrChange w:id="238" w:author="Ernest, Morgan" w:date="2020-10-02T09:22:00Z">
            <w:rPr>
              <w:rFonts w:ascii="Arial" w:eastAsia="Times New Roman" w:hAnsi="Arial" w:cs="Arial"/>
            </w:rPr>
          </w:rPrChange>
        </w:rPr>
        <w:t xml:space="preserve">, </w:t>
      </w:r>
      <w:r w:rsidR="00EE09B0" w:rsidRPr="007C1DC3">
        <w:rPr>
          <w:rFonts w:asciiTheme="majorHAnsi" w:eastAsia="Times New Roman" w:hAnsiTheme="majorHAnsi" w:cstheme="majorHAnsi"/>
          <w:rPrChange w:id="239" w:author="Ernest, Morgan" w:date="2020-10-02T09:22:00Z">
            <w:rPr>
              <w:rFonts w:ascii="Arial" w:eastAsia="Times New Roman" w:hAnsi="Arial" w:cs="Arial"/>
            </w:rPr>
          </w:rPrChange>
        </w:rPr>
        <w:t>these communities may be experiencing additional s</w:t>
      </w:r>
      <w:r w:rsidR="005D6401" w:rsidRPr="007C1DC3">
        <w:rPr>
          <w:rFonts w:asciiTheme="majorHAnsi" w:eastAsia="Times New Roman" w:hAnsiTheme="majorHAnsi" w:cstheme="majorHAnsi"/>
        </w:rPr>
        <w:t>tatistical issues related to community size</w:t>
      </w:r>
      <w:r w:rsidR="00EE09B0" w:rsidRPr="007C1DC3">
        <w:rPr>
          <w:rFonts w:asciiTheme="majorHAnsi" w:eastAsia="Times New Roman" w:hAnsiTheme="majorHAnsi" w:cstheme="majorHAnsi"/>
          <w:rPrChange w:id="240" w:author="Ernest, Morgan" w:date="2020-10-02T09:22:00Z">
            <w:rPr>
              <w:rFonts w:ascii="Arial" w:eastAsia="Times New Roman" w:hAnsi="Arial" w:cs="Arial"/>
            </w:rPr>
          </w:rPrChange>
        </w:rPr>
        <w:t xml:space="preserve">. </w:t>
      </w:r>
      <w:r w:rsidR="005D6401" w:rsidRPr="007C1DC3">
        <w:rPr>
          <w:rFonts w:asciiTheme="majorHAnsi" w:eastAsia="Times New Roman" w:hAnsiTheme="majorHAnsi" w:cstheme="majorHAnsi"/>
        </w:rPr>
        <w:t xml:space="preserve">If </w:t>
      </w:r>
      <w:r w:rsidR="001637AA" w:rsidRPr="007C1DC3">
        <w:rPr>
          <w:rFonts w:asciiTheme="majorHAnsi" w:eastAsia="Times New Roman" w:hAnsiTheme="majorHAnsi" w:cstheme="majorHAnsi"/>
        </w:rPr>
        <w:t>the lack of discernable deviations from the feasible set is indeed a result of FIA’s generally small community size, then we would expect similarly small communities in other datasets to also show a similar pattern. We identified approximately 370</w:t>
      </w:r>
      <w:r w:rsidR="001637AA">
        <w:rPr>
          <w:rFonts w:asciiTheme="majorHAnsi" w:eastAsia="Times New Roman" w:hAnsiTheme="majorHAnsi" w:cstheme="majorHAnsi"/>
        </w:rPr>
        <w:t xml:space="preserve"> communities that compared with FIA in S and N and</w:t>
      </w:r>
      <w:r w:rsidR="005D6401">
        <w:rPr>
          <w:rFonts w:asciiTheme="majorHAnsi" w:eastAsia="Times New Roman" w:hAnsiTheme="majorHAnsi" w:cstheme="majorHAnsi"/>
        </w:rPr>
        <w:t xml:space="preserve"> </w:t>
      </w:r>
      <w:r w:rsidR="000A6CF0">
        <w:rPr>
          <w:rFonts w:asciiTheme="majorHAnsi" w:eastAsia="Times New Roman" w:hAnsiTheme="majorHAnsi" w:cstheme="majorHAnsi"/>
        </w:rPr>
        <w:t xml:space="preserve"> we found no difference in the distribution of percentile scores between FIA and other datasets (</w:t>
      </w:r>
      <w:hyperlink w:anchor="_Figure_8:_Direct" w:history="1">
        <w:r w:rsidR="000A6CF0" w:rsidRPr="00B54215">
          <w:rPr>
            <w:rStyle w:val="Hyperlink"/>
            <w:rFonts w:asciiTheme="majorHAnsi" w:eastAsia="Times New Roman" w:hAnsiTheme="majorHAnsi" w:cstheme="majorHAnsi"/>
          </w:rPr>
          <w:t>Figure</w:t>
        </w:r>
      </w:hyperlink>
      <w:r w:rsidR="00B54215">
        <w:rPr>
          <w:rFonts w:asciiTheme="majorHAnsi" w:eastAsia="Times New Roman" w:hAnsiTheme="majorHAnsi" w:cstheme="majorHAnsi"/>
        </w:rPr>
        <w:t xml:space="preserve">, </w:t>
      </w:r>
      <w:hyperlink w:anchor="_Table_2:_Percentile" w:history="1">
        <w:r w:rsidR="00B54215" w:rsidRPr="00B54215">
          <w:rPr>
            <w:rStyle w:val="Hyperlink"/>
            <w:rFonts w:asciiTheme="majorHAnsi" w:eastAsia="Times New Roman" w:hAnsiTheme="majorHAnsi" w:cstheme="majorHAnsi"/>
          </w:rPr>
          <w:t>Table</w:t>
        </w:r>
      </w:hyperlink>
      <w:r w:rsidR="000A6CF0">
        <w:rPr>
          <w:rFonts w:asciiTheme="majorHAnsi" w:eastAsia="Times New Roman" w:hAnsiTheme="majorHAnsi" w:cstheme="majorHAnsi"/>
        </w:rPr>
        <w:t xml:space="preserve">). </w:t>
      </w:r>
      <w:r w:rsidR="005D730B">
        <w:rPr>
          <w:rFonts w:asciiTheme="majorHAnsi" w:eastAsia="Times New Roman" w:hAnsiTheme="majorHAnsi" w:cstheme="majorHAnsi"/>
        </w:rPr>
        <w:t xml:space="preserve">Although this is a highly restricted subset of sites – approximately 370 </w:t>
      </w:r>
      <w:r w:rsidR="00073524">
        <w:rPr>
          <w:rFonts w:asciiTheme="majorHAnsi" w:eastAsia="Times New Roman" w:hAnsiTheme="majorHAnsi" w:cstheme="majorHAnsi"/>
        </w:rPr>
        <w:t xml:space="preserve">points of comparison, relative </w:t>
      </w:r>
      <w:r w:rsidR="005D730B">
        <w:rPr>
          <w:rFonts w:asciiTheme="majorHAnsi" w:eastAsia="Times New Roman" w:hAnsiTheme="majorHAnsi" w:cstheme="majorHAnsi"/>
        </w:rPr>
        <w:t xml:space="preserve">to the 20,000 FIA sites we analyzed – the lack of a difference between FIA and other </w:t>
      </w:r>
      <w:r w:rsidR="00073524">
        <w:rPr>
          <w:rFonts w:asciiTheme="majorHAnsi" w:eastAsia="Times New Roman" w:hAnsiTheme="majorHAnsi" w:cstheme="majorHAnsi"/>
        </w:rPr>
        <w:t xml:space="preserve">comparable sites </w:t>
      </w:r>
      <w:r w:rsidR="005D730B">
        <w:rPr>
          <w:rFonts w:asciiTheme="majorHAnsi" w:eastAsia="Times New Roman" w:hAnsiTheme="majorHAnsi" w:cstheme="majorHAnsi"/>
        </w:rPr>
        <w:t xml:space="preserve">points to community size, and not biological features specific to FIA, as </w:t>
      </w:r>
      <w:r w:rsidR="00A67C07">
        <w:rPr>
          <w:rFonts w:asciiTheme="majorHAnsi" w:eastAsia="Times New Roman" w:hAnsiTheme="majorHAnsi" w:cstheme="majorHAnsi"/>
        </w:rPr>
        <w:t xml:space="preserve">a likely explanation for </w:t>
      </w:r>
      <w:r w:rsidR="005D730B">
        <w:rPr>
          <w:rFonts w:asciiTheme="majorHAnsi" w:eastAsia="Times New Roman" w:hAnsiTheme="majorHAnsi" w:cstheme="majorHAnsi"/>
        </w:rPr>
        <w:t>the relatively weak evidence for deviations across the full FIA dataset.</w:t>
      </w:r>
      <w:r w:rsidR="004514A4">
        <w:rPr>
          <w:rFonts w:asciiTheme="majorHAnsi" w:eastAsia="Times New Roman" w:hAnsiTheme="majorHAnsi" w:cstheme="majorHAnsi"/>
        </w:rPr>
        <w:t xml:space="preserve"> </w:t>
      </w:r>
    </w:p>
    <w:p w14:paraId="6811F2B1" w14:textId="2643A200" w:rsidR="00710380" w:rsidDel="00710380" w:rsidRDefault="00710380" w:rsidP="0056466D">
      <w:pPr>
        <w:rPr>
          <w:del w:id="241" w:author="Ernest, Morgan" w:date="2020-10-02T08:08:00Z"/>
          <w:rFonts w:asciiTheme="majorHAnsi" w:eastAsia="Times New Roman" w:hAnsiTheme="majorHAnsi" w:cstheme="majorHAnsi"/>
        </w:rPr>
      </w:pPr>
    </w:p>
    <w:p w14:paraId="60A89CE4" w14:textId="00797DC2" w:rsidR="0056466D" w:rsidRPr="0056466D" w:rsidDel="00F54082" w:rsidRDefault="0056466D" w:rsidP="0056466D">
      <w:pPr>
        <w:rPr>
          <w:del w:id="242" w:author="Ernest, Morgan" w:date="2020-10-02T08:33:00Z"/>
          <w:rFonts w:asciiTheme="majorHAnsi" w:eastAsia="Times New Roman" w:hAnsiTheme="majorHAnsi" w:cstheme="majorHAnsi"/>
        </w:rPr>
      </w:pPr>
      <w:r w:rsidRPr="0056466D">
        <w:rPr>
          <w:rFonts w:asciiTheme="majorHAnsi" w:eastAsia="Times New Roman" w:hAnsiTheme="majorHAnsi" w:cstheme="majorHAnsi"/>
        </w:rPr>
        <w:t xml:space="preserve">Community </w:t>
      </w:r>
      <w:r w:rsidR="00525161">
        <w:rPr>
          <w:rFonts w:asciiTheme="majorHAnsi" w:eastAsia="Times New Roman" w:hAnsiTheme="majorHAnsi" w:cstheme="majorHAnsi"/>
        </w:rPr>
        <w:t>size</w:t>
      </w:r>
      <w:r w:rsidRPr="0056466D">
        <w:rPr>
          <w:rFonts w:asciiTheme="majorHAnsi" w:eastAsia="Times New Roman" w:hAnsiTheme="majorHAnsi" w:cstheme="majorHAnsi"/>
        </w:rPr>
        <w:t xml:space="preserve"> may affect our ability to detect deviations </w:t>
      </w:r>
      <w:ins w:id="243" w:author="Ernest, Morgan" w:date="2020-10-02T08:10:00Z">
        <w:r w:rsidR="00710380">
          <w:rPr>
            <w:rFonts w:asciiTheme="majorHAnsi" w:eastAsia="Times New Roman" w:hAnsiTheme="majorHAnsi" w:cstheme="majorHAnsi"/>
          </w:rPr>
          <w:t xml:space="preserve">because </w:t>
        </w:r>
      </w:ins>
      <w:del w:id="244" w:author="Ernest, Morgan" w:date="2020-10-02T08:10:00Z">
        <w:r w:rsidRPr="0056466D" w:rsidDel="00710380">
          <w:rPr>
            <w:rFonts w:asciiTheme="majorHAnsi" w:eastAsia="Times New Roman" w:hAnsiTheme="majorHAnsi" w:cstheme="majorHAnsi"/>
          </w:rPr>
          <w:delText>via its potential effect on how similar the elements of the feasible set are to each other. S</w:delText>
        </w:r>
      </w:del>
      <w:ins w:id="245" w:author="Ernest, Morgan" w:date="2020-10-02T08:10:00Z">
        <w:r w:rsidR="00710380">
          <w:rPr>
            <w:rFonts w:asciiTheme="majorHAnsi" w:eastAsia="Times New Roman" w:hAnsiTheme="majorHAnsi" w:cstheme="majorHAnsi"/>
          </w:rPr>
          <w:t>s</w:t>
        </w:r>
      </w:ins>
      <w:r w:rsidRPr="0056466D">
        <w:rPr>
          <w:rFonts w:asciiTheme="majorHAnsi" w:eastAsia="Times New Roman" w:hAnsiTheme="majorHAnsi" w:cstheme="majorHAnsi"/>
        </w:rPr>
        <w:t xml:space="preserve">mall communities may not have enough possible arrangements </w:t>
      </w:r>
      <w:del w:id="246" w:author="Ernest, Morgan" w:date="2020-10-01T10:22:00Z">
        <w:r w:rsidRPr="0056466D" w:rsidDel="001637AA">
          <w:rPr>
            <w:rFonts w:asciiTheme="majorHAnsi" w:eastAsia="Times New Roman" w:hAnsiTheme="majorHAnsi" w:cstheme="majorHAnsi"/>
          </w:rPr>
          <w:delText xml:space="preserve">if </w:delText>
        </w:r>
      </w:del>
      <w:ins w:id="247" w:author="Ernest, Morgan" w:date="2020-10-01T10:22:00Z">
        <w:r w:rsidR="001637AA">
          <w:rPr>
            <w:rFonts w:asciiTheme="majorHAnsi" w:eastAsia="Times New Roman" w:hAnsiTheme="majorHAnsi" w:cstheme="majorHAnsi"/>
          </w:rPr>
          <w:t>of</w:t>
        </w:r>
        <w:r w:rsidR="001637AA" w:rsidRPr="0056466D">
          <w:rPr>
            <w:rFonts w:asciiTheme="majorHAnsi" w:eastAsia="Times New Roman" w:hAnsiTheme="majorHAnsi" w:cstheme="majorHAnsi"/>
          </w:rPr>
          <w:t xml:space="preserve"> </w:t>
        </w:r>
      </w:ins>
      <w:r w:rsidRPr="0056466D">
        <w:rPr>
          <w:rFonts w:asciiTheme="majorHAnsi" w:eastAsia="Times New Roman" w:hAnsiTheme="majorHAnsi" w:cstheme="majorHAnsi"/>
        </w:rPr>
        <w:t>their subcomponents, or elements in their feasible sets, to generate highly resolved distributions for the most probable shapes</w:t>
      </w:r>
      <w:ins w:id="248" w:author="Ernest, Morgan" w:date="2020-10-02T08:10:00Z">
        <w:r w:rsidR="00710380">
          <w:rPr>
            <w:rFonts w:asciiTheme="majorHAnsi" w:eastAsia="Times New Roman" w:hAnsiTheme="majorHAnsi" w:cstheme="majorHAnsi"/>
          </w:rPr>
          <w:t xml:space="preserve"> (ref)</w:t>
        </w:r>
      </w:ins>
      <w:r w:rsidR="00E6769F">
        <w:rPr>
          <w:rFonts w:asciiTheme="majorHAnsi" w:eastAsia="Times New Roman" w:hAnsiTheme="majorHAnsi" w:cstheme="majorHAnsi"/>
        </w:rPr>
        <w:t>.</w:t>
      </w:r>
      <w:r w:rsidRPr="0056466D">
        <w:rPr>
          <w:rFonts w:asciiTheme="majorHAnsi" w:eastAsia="Times New Roman" w:hAnsiTheme="majorHAnsi" w:cstheme="majorHAnsi"/>
        </w:rPr>
        <w:t xml:space="preserve"> </w:t>
      </w:r>
      <w:ins w:id="249" w:author="Ernest, Morgan" w:date="2020-10-02T08:11:00Z">
        <w:r w:rsidR="00710380">
          <w:rPr>
            <w:rFonts w:asciiTheme="majorHAnsi" w:eastAsia="Times New Roman" w:hAnsiTheme="majorHAnsi" w:cstheme="majorHAnsi"/>
          </w:rPr>
          <w:t xml:space="preserve">If this is indeed the case, then we would expect small communities to have broader </w:t>
        </w:r>
      </w:ins>
      <w:ins w:id="250" w:author="Ernest, Morgan" w:date="2020-10-02T08:12:00Z">
        <w:r w:rsidR="00710380">
          <w:rPr>
            <w:rFonts w:asciiTheme="majorHAnsi" w:eastAsia="Times New Roman" w:hAnsiTheme="majorHAnsi" w:cstheme="majorHAnsi"/>
          </w:rPr>
          <w:t xml:space="preserve">shape distributions than </w:t>
        </w:r>
        <w:r w:rsidR="00127245">
          <w:rPr>
            <w:rFonts w:asciiTheme="majorHAnsi" w:eastAsia="Times New Roman" w:hAnsiTheme="majorHAnsi" w:cstheme="majorHAnsi"/>
          </w:rPr>
          <w:t>larger communities</w:t>
        </w:r>
      </w:ins>
      <w:ins w:id="251" w:author="Ernest, Morgan" w:date="2020-10-02T08:28:00Z">
        <w:r w:rsidR="00EE09B0">
          <w:rPr>
            <w:rFonts w:asciiTheme="majorHAnsi" w:eastAsia="Times New Roman" w:hAnsiTheme="majorHAnsi" w:cstheme="majorHAnsi"/>
          </w:rPr>
          <w:t>, increasing the difficult</w:t>
        </w:r>
      </w:ins>
      <w:ins w:id="252" w:author="Ernest, Morgan" w:date="2020-10-02T08:29:00Z">
        <w:r w:rsidR="00EE09B0">
          <w:rPr>
            <w:rFonts w:asciiTheme="majorHAnsi" w:eastAsia="Times New Roman" w:hAnsiTheme="majorHAnsi" w:cstheme="majorHAnsi"/>
          </w:rPr>
          <w:t>y</w:t>
        </w:r>
      </w:ins>
      <w:ins w:id="253" w:author="Ernest, Morgan" w:date="2020-10-02T08:28:00Z">
        <w:r w:rsidR="00EE09B0">
          <w:rPr>
            <w:rFonts w:asciiTheme="majorHAnsi" w:eastAsia="Times New Roman" w:hAnsiTheme="majorHAnsi" w:cstheme="majorHAnsi"/>
          </w:rPr>
          <w:t xml:space="preserve"> of detecting whether small differences in shape are different from random e</w:t>
        </w:r>
      </w:ins>
      <w:ins w:id="254" w:author="Ernest, Morgan" w:date="2020-10-02T08:29:00Z">
        <w:r w:rsidR="00EE09B0">
          <w:rPr>
            <w:rFonts w:asciiTheme="majorHAnsi" w:eastAsia="Times New Roman" w:hAnsiTheme="majorHAnsi" w:cstheme="majorHAnsi"/>
          </w:rPr>
          <w:t>xpectations</w:t>
        </w:r>
      </w:ins>
      <w:ins w:id="255" w:author="Ernest, Morgan" w:date="2020-10-02T08:12:00Z">
        <w:r w:rsidR="00127245">
          <w:rPr>
            <w:rFonts w:asciiTheme="majorHAnsi" w:eastAsia="Times New Roman" w:hAnsiTheme="majorHAnsi" w:cstheme="majorHAnsi"/>
          </w:rPr>
          <w:t xml:space="preserve">. </w:t>
        </w:r>
      </w:ins>
      <w:ins w:id="256" w:author="Ernest, Morgan" w:date="2020-10-02T08:11:00Z">
        <w:r w:rsidR="00710380">
          <w:rPr>
            <w:rFonts w:asciiTheme="majorHAnsi" w:eastAsia="Times New Roman" w:hAnsiTheme="majorHAnsi" w:cstheme="majorHAnsi"/>
          </w:rPr>
          <w:t xml:space="preserve"> </w:t>
        </w:r>
      </w:ins>
      <w:r w:rsidRPr="0056466D">
        <w:rPr>
          <w:rFonts w:asciiTheme="majorHAnsi" w:eastAsia="Times New Roman" w:hAnsiTheme="majorHAnsi" w:cstheme="majorHAnsi"/>
        </w:rPr>
        <w:t>When we compared the distributions of shape metrics for small communities to those for large ones, we found that samples from the feasible sets for small communities</w:t>
      </w:r>
      <w:ins w:id="257" w:author="Ernest, Morgan" w:date="2020-10-02T08:13:00Z">
        <w:r w:rsidR="00127245">
          <w:rPr>
            <w:rFonts w:asciiTheme="majorHAnsi" w:eastAsia="Times New Roman" w:hAnsiTheme="majorHAnsi" w:cstheme="majorHAnsi"/>
          </w:rPr>
          <w:t xml:space="preserve"> </w:t>
        </w:r>
      </w:ins>
      <w:ins w:id="258" w:author="Ernest, Morgan" w:date="2020-10-02T08:12:00Z">
        <w:r w:rsidR="00127245">
          <w:rPr>
            <w:rFonts w:asciiTheme="majorHAnsi" w:eastAsia="Times New Roman" w:hAnsiTheme="majorHAnsi" w:cstheme="majorHAnsi"/>
          </w:rPr>
          <w:t>d</w:t>
        </w:r>
      </w:ins>
      <w:ins w:id="259" w:author="Ernest, Morgan" w:date="2020-10-02T08:13:00Z">
        <w:r w:rsidR="00127245">
          <w:rPr>
            <w:rFonts w:asciiTheme="majorHAnsi" w:eastAsia="Times New Roman" w:hAnsiTheme="majorHAnsi" w:cstheme="majorHAnsi"/>
          </w:rPr>
          <w:t xml:space="preserve">o indeed </w:t>
        </w:r>
      </w:ins>
      <w:r w:rsidRPr="0056466D">
        <w:rPr>
          <w:rFonts w:asciiTheme="majorHAnsi" w:eastAsia="Times New Roman" w:hAnsiTheme="majorHAnsi" w:cstheme="majorHAnsi"/>
        </w:rPr>
        <w:t xml:space="preserve"> generate broader distributions of evenness, and especially skewness, than those for large communities (</w:t>
      </w:r>
      <w:hyperlink w:anchor="_Figure_5:_95%" w:history="1">
        <w:r w:rsidRPr="002207D8">
          <w:rPr>
            <w:rStyle w:val="Hyperlink"/>
            <w:rFonts w:asciiTheme="majorHAnsi" w:eastAsia="Times New Roman" w:hAnsiTheme="majorHAnsi" w:cstheme="majorHAnsi"/>
          </w:rPr>
          <w:t>Figure</w:t>
        </w:r>
      </w:hyperlink>
      <w:r w:rsidR="00F4442D">
        <w:rPr>
          <w:rFonts w:asciiTheme="majorHAnsi" w:eastAsia="Times New Roman" w:hAnsiTheme="majorHAnsi" w:cstheme="majorHAnsi"/>
        </w:rPr>
        <w:t xml:space="preserve">). </w:t>
      </w:r>
      <w:r w:rsidRPr="0056466D">
        <w:rPr>
          <w:rFonts w:asciiTheme="majorHAnsi" w:eastAsia="Times New Roman" w:hAnsiTheme="majorHAnsi" w:cstheme="majorHAnsi"/>
        </w:rPr>
        <w:t>These broad distributions may not be specific enough to constitute a strong statistical expectation, and the deviations – or lack thereof – that we detect are correspondingly less informative.</w:t>
      </w:r>
      <w:r w:rsidR="00F4442D">
        <w:rPr>
          <w:rFonts w:asciiTheme="majorHAnsi" w:eastAsia="Times New Roman" w:hAnsiTheme="majorHAnsi" w:cstheme="majorHAnsi"/>
        </w:rPr>
        <w:t xml:space="preserve"> </w:t>
      </w:r>
      <w:del w:id="260" w:author="Ernest, Morgan" w:date="2020-10-02T08:30:00Z">
        <w:r w:rsidR="00C4196D" w:rsidDel="00EE09B0">
          <w:rPr>
            <w:rFonts w:asciiTheme="majorHAnsi" w:eastAsia="Times New Roman" w:hAnsiTheme="majorHAnsi" w:cstheme="majorHAnsi"/>
          </w:rPr>
          <w:delText>Compared to the other datasets,</w:delText>
        </w:r>
      </w:del>
      <w:del w:id="261" w:author="Ernest, Morgan" w:date="2020-10-02T08:32:00Z">
        <w:r w:rsidR="00C4196D" w:rsidDel="00F54082">
          <w:rPr>
            <w:rFonts w:asciiTheme="majorHAnsi" w:eastAsia="Times New Roman" w:hAnsiTheme="majorHAnsi" w:cstheme="majorHAnsi"/>
          </w:rPr>
          <w:delText xml:space="preserve"> FIA</w:delText>
        </w:r>
        <w:r w:rsidR="00F4442D" w:rsidDel="00F54082">
          <w:rPr>
            <w:rFonts w:asciiTheme="majorHAnsi" w:eastAsia="Times New Roman" w:hAnsiTheme="majorHAnsi" w:cstheme="majorHAnsi"/>
          </w:rPr>
          <w:delText xml:space="preserve"> is dominated by small communities with </w:delText>
        </w:r>
        <w:r w:rsidR="00C4196D" w:rsidDel="00F54082">
          <w:rPr>
            <w:rFonts w:asciiTheme="majorHAnsi" w:eastAsia="Times New Roman" w:hAnsiTheme="majorHAnsi" w:cstheme="majorHAnsi"/>
          </w:rPr>
          <w:delText xml:space="preserve">small feasible sets and </w:delText>
        </w:r>
        <w:r w:rsidR="00F4442D" w:rsidDel="00F54082">
          <w:rPr>
            <w:rFonts w:asciiTheme="majorHAnsi" w:eastAsia="Times New Roman" w:hAnsiTheme="majorHAnsi" w:cstheme="majorHAnsi"/>
          </w:rPr>
          <w:delText>broad distributions</w:delText>
        </w:r>
        <w:r w:rsidR="00C4196D" w:rsidDel="00F54082">
          <w:rPr>
            <w:rFonts w:asciiTheme="majorHAnsi" w:eastAsia="Times New Roman" w:hAnsiTheme="majorHAnsi" w:cstheme="majorHAnsi"/>
          </w:rPr>
          <w:delText xml:space="preserve"> (</w:delText>
        </w:r>
        <w:r w:rsidR="001B057A" w:rsidDel="00F54082">
          <w:fldChar w:fldCharType="begin"/>
        </w:r>
        <w:r w:rsidR="001B057A" w:rsidDel="00F54082">
          <w:delInstrText xml:space="preserve"> HYPERLINK \l "_Figure_7:_Distribution" </w:delInstrText>
        </w:r>
        <w:r w:rsidR="001B057A" w:rsidDel="00F54082">
          <w:fldChar w:fldCharType="separate"/>
        </w:r>
        <w:r w:rsidR="00C4196D" w:rsidRPr="008071D5" w:rsidDel="00F54082">
          <w:rPr>
            <w:rStyle w:val="Hyperlink"/>
            <w:rFonts w:asciiTheme="majorHAnsi" w:eastAsia="Times New Roman" w:hAnsiTheme="majorHAnsi" w:cstheme="majorHAnsi"/>
          </w:rPr>
          <w:delText>Figure</w:delText>
        </w:r>
        <w:r w:rsidR="001B057A" w:rsidDel="00F54082">
          <w:rPr>
            <w:rStyle w:val="Hyperlink"/>
            <w:rFonts w:asciiTheme="majorHAnsi" w:eastAsia="Times New Roman" w:hAnsiTheme="majorHAnsi" w:cstheme="majorHAnsi"/>
          </w:rPr>
          <w:fldChar w:fldCharType="end"/>
        </w:r>
        <w:r w:rsidR="00C4196D" w:rsidDel="00F54082">
          <w:rPr>
            <w:rFonts w:asciiTheme="majorHAnsi" w:eastAsia="Times New Roman" w:hAnsiTheme="majorHAnsi" w:cstheme="majorHAnsi"/>
          </w:rPr>
          <w:delText xml:space="preserve">). This may explain why we do not detect strong differences between the observed SADs for FIA sites and the expectations we derive from their feasible sets. </w:delText>
        </w:r>
      </w:del>
      <w:ins w:id="262" w:author="Ernest, Morgan" w:date="2020-10-02T08:14:00Z">
        <w:r w:rsidR="00127245">
          <w:rPr>
            <w:rFonts w:asciiTheme="majorHAnsi" w:eastAsia="Times New Roman" w:hAnsiTheme="majorHAnsi" w:cstheme="majorHAnsi"/>
          </w:rPr>
          <w:t xml:space="preserve"> </w:t>
        </w:r>
      </w:ins>
    </w:p>
    <w:p w14:paraId="5C385BA5" w14:textId="4196196A"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If this is indeed the case, it means that small-community considerations may affect our capacity to meaningfully distinguish signal from randomness for communities with ranges of S and N that are quite common in ecolog</w:t>
      </w:r>
      <w:ins w:id="263" w:author="Ernest, Morgan" w:date="2020-10-02T08:33:00Z">
        <w:r w:rsidR="00F54082">
          <w:rPr>
            <w:rFonts w:asciiTheme="majorHAnsi" w:eastAsia="Times New Roman" w:hAnsiTheme="majorHAnsi" w:cstheme="majorHAnsi"/>
          </w:rPr>
          <w:t>ical data</w:t>
        </w:r>
      </w:ins>
      <w:del w:id="264" w:author="Ernest, Morgan" w:date="2020-10-02T08:33:00Z">
        <w:r w:rsidRPr="0056466D" w:rsidDel="00F54082">
          <w:rPr>
            <w:rFonts w:asciiTheme="majorHAnsi" w:eastAsia="Times New Roman" w:hAnsiTheme="majorHAnsi" w:cstheme="majorHAnsi"/>
          </w:rPr>
          <w:delText>y</w:delText>
        </w:r>
      </w:del>
      <w:r w:rsidR="00497A59">
        <w:rPr>
          <w:rFonts w:asciiTheme="majorHAnsi" w:eastAsia="Times New Roman" w:hAnsiTheme="majorHAnsi" w:cstheme="majorHAnsi"/>
        </w:rPr>
        <w:t xml:space="preserve">. </w:t>
      </w:r>
      <w:del w:id="265" w:author="Ernest, Morgan" w:date="2020-10-01T10:24:00Z">
        <w:r w:rsidRPr="0056466D" w:rsidDel="001637AA">
          <w:rPr>
            <w:rFonts w:asciiTheme="majorHAnsi" w:eastAsia="Times New Roman" w:hAnsiTheme="majorHAnsi" w:cstheme="majorHAnsi"/>
          </w:rPr>
          <w:delText xml:space="preserve">As a group, the </w:delText>
        </w:r>
      </w:del>
      <w:r w:rsidRPr="0056466D">
        <w:rPr>
          <w:rFonts w:asciiTheme="majorHAnsi" w:eastAsia="Times New Roman" w:hAnsiTheme="majorHAnsi" w:cstheme="majorHAnsi"/>
        </w:rPr>
        <w:t>FIA communities</w:t>
      </w:r>
      <w:ins w:id="266" w:author="Ernest, Morgan" w:date="2020-10-01T10:24:00Z">
        <w:r w:rsidR="001637AA">
          <w:rPr>
            <w:rFonts w:asciiTheme="majorHAnsi" w:eastAsia="Times New Roman" w:hAnsiTheme="majorHAnsi" w:cstheme="majorHAnsi"/>
          </w:rPr>
          <w:t xml:space="preserve">, with their </w:t>
        </w:r>
      </w:ins>
      <w:del w:id="267" w:author="Ernest, Morgan" w:date="2020-10-01T10:24:00Z">
        <w:r w:rsidRPr="0056466D" w:rsidDel="001637AA">
          <w:rPr>
            <w:rFonts w:asciiTheme="majorHAnsi" w:eastAsia="Times New Roman" w:hAnsiTheme="majorHAnsi" w:cstheme="majorHAnsi"/>
          </w:rPr>
          <w:delText xml:space="preserve"> had especially </w:delText>
        </w:r>
      </w:del>
      <w:r w:rsidRPr="0056466D">
        <w:rPr>
          <w:rFonts w:asciiTheme="majorHAnsi" w:eastAsia="Times New Roman" w:hAnsiTheme="majorHAnsi" w:cstheme="majorHAnsi"/>
        </w:rPr>
        <w:t xml:space="preserve">broad </w:t>
      </w:r>
      <w:r w:rsidRPr="0056466D">
        <w:rPr>
          <w:rFonts w:asciiTheme="majorHAnsi" w:eastAsia="Times New Roman" w:hAnsiTheme="majorHAnsi" w:cstheme="majorHAnsi"/>
        </w:rPr>
        <w:lastRenderedPageBreak/>
        <w:t>distributions of shape metrics</w:t>
      </w:r>
      <w:ins w:id="268" w:author="Ernest, Morgan" w:date="2020-10-01T10:24:00Z">
        <w:r w:rsidR="001637AA">
          <w:rPr>
            <w:rFonts w:asciiTheme="majorHAnsi" w:eastAsia="Times New Roman" w:hAnsiTheme="majorHAnsi" w:cstheme="majorHAnsi"/>
          </w:rPr>
          <w:t xml:space="preserve"> </w:t>
        </w:r>
      </w:ins>
      <w:del w:id="269" w:author="Ernest, Morgan" w:date="2020-10-01T10:24:00Z">
        <w:r w:rsidRPr="0056466D" w:rsidDel="001637AA">
          <w:rPr>
            <w:rFonts w:asciiTheme="majorHAnsi" w:eastAsia="Times New Roman" w:hAnsiTheme="majorHAnsi" w:cstheme="majorHAnsi"/>
          </w:rPr>
          <w:delText xml:space="preserve">, </w:delText>
        </w:r>
      </w:del>
      <w:r w:rsidRPr="0056466D">
        <w:rPr>
          <w:rFonts w:asciiTheme="majorHAnsi" w:eastAsia="Times New Roman" w:hAnsiTheme="majorHAnsi" w:cstheme="majorHAnsi"/>
        </w:rPr>
        <w:t xml:space="preserve">and </w:t>
      </w:r>
      <w:del w:id="270" w:author="Ernest, Morgan" w:date="2020-10-01T10:24:00Z">
        <w:r w:rsidRPr="0056466D" w:rsidDel="001637AA">
          <w:rPr>
            <w:rFonts w:asciiTheme="majorHAnsi" w:eastAsia="Times New Roman" w:hAnsiTheme="majorHAnsi" w:cstheme="majorHAnsi"/>
          </w:rPr>
          <w:delText xml:space="preserve">exhibited an </w:delText>
        </w:r>
      </w:del>
      <w:r w:rsidRPr="0056466D">
        <w:rPr>
          <w:rFonts w:asciiTheme="majorHAnsi" w:eastAsia="Times New Roman" w:hAnsiTheme="majorHAnsi" w:cstheme="majorHAnsi"/>
        </w:rPr>
        <w:t>overall lack of detectable signal</w:t>
      </w:r>
      <w:ins w:id="271" w:author="Ernest, Morgan" w:date="2020-10-02T08:34:00Z">
        <w:r w:rsidR="00F54082" w:rsidRPr="00F54082">
          <w:rPr>
            <w:rFonts w:asciiTheme="majorHAnsi" w:eastAsia="Times New Roman" w:hAnsiTheme="majorHAnsi" w:cstheme="majorHAnsi"/>
          </w:rPr>
          <w:t xml:space="preserve"> </w:t>
        </w:r>
        <w:r w:rsidR="00F54082">
          <w:rPr>
            <w:rFonts w:asciiTheme="majorHAnsi" w:eastAsia="Times New Roman" w:hAnsiTheme="majorHAnsi" w:cstheme="majorHAnsi"/>
          </w:rPr>
          <w:t>(</w:t>
        </w:r>
        <w:r w:rsidR="00F54082">
          <w:fldChar w:fldCharType="begin"/>
        </w:r>
        <w:r w:rsidR="00F54082">
          <w:instrText xml:space="preserve"> HYPERLINK \l "_Figure_7:_Distribution" </w:instrText>
        </w:r>
        <w:r w:rsidR="00F54082">
          <w:fldChar w:fldCharType="separate"/>
        </w:r>
        <w:r w:rsidR="00F54082" w:rsidRPr="008071D5">
          <w:rPr>
            <w:rStyle w:val="Hyperlink"/>
            <w:rFonts w:asciiTheme="majorHAnsi" w:eastAsia="Times New Roman" w:hAnsiTheme="majorHAnsi" w:cstheme="majorHAnsi"/>
          </w:rPr>
          <w:t>Figure</w:t>
        </w:r>
        <w:r w:rsidR="00F54082">
          <w:rPr>
            <w:rStyle w:val="Hyperlink"/>
            <w:rFonts w:asciiTheme="majorHAnsi" w:eastAsia="Times New Roman" w:hAnsiTheme="majorHAnsi" w:cstheme="majorHAnsi"/>
          </w:rPr>
          <w:fldChar w:fldCharType="end"/>
        </w:r>
        <w:r w:rsidR="00F54082">
          <w:rPr>
            <w:rFonts w:asciiTheme="majorHAnsi" w:eastAsia="Times New Roman" w:hAnsiTheme="majorHAnsi" w:cstheme="majorHAnsi"/>
          </w:rPr>
          <w:t>),</w:t>
        </w:r>
      </w:ins>
      <w:ins w:id="272" w:author="Ernest, Morgan" w:date="2020-10-01T10:24:00Z">
        <w:r w:rsidR="001637AA">
          <w:rPr>
            <w:rFonts w:asciiTheme="majorHAnsi" w:eastAsia="Times New Roman" w:hAnsiTheme="majorHAnsi" w:cstheme="majorHAnsi"/>
          </w:rPr>
          <w:t xml:space="preserve"> </w:t>
        </w:r>
      </w:ins>
      <w:del w:id="273" w:author="Ernest, Morgan" w:date="2020-10-01T10:24:00Z">
        <w:r w:rsidR="00254A62" w:rsidDel="001637AA">
          <w:rPr>
            <w:rFonts w:asciiTheme="majorHAnsi" w:eastAsia="Times New Roman" w:hAnsiTheme="majorHAnsi" w:cstheme="majorHAnsi"/>
          </w:rPr>
          <w:delText xml:space="preserve">. Most of these communities </w:delText>
        </w:r>
      </w:del>
      <w:r w:rsidR="00254A62">
        <w:rPr>
          <w:rFonts w:asciiTheme="majorHAnsi" w:eastAsia="Times New Roman" w:hAnsiTheme="majorHAnsi" w:cstheme="majorHAnsi"/>
        </w:rPr>
        <w:t>have on the order of</w:t>
      </w:r>
      <w:r w:rsidR="000C678C">
        <w:rPr>
          <w:rFonts w:asciiTheme="majorHAnsi" w:eastAsia="Times New Roman" w:hAnsiTheme="majorHAnsi" w:cstheme="majorHAnsi"/>
        </w:rPr>
        <w:t xml:space="preserve"> 10 species and 50-100 individuals</w:t>
      </w:r>
      <w:r w:rsidR="00254A62">
        <w:rPr>
          <w:rFonts w:asciiTheme="majorHAnsi" w:eastAsia="Times New Roman" w:hAnsiTheme="majorHAnsi" w:cstheme="majorHAnsi"/>
        </w:rPr>
        <w:t xml:space="preserve">. </w:t>
      </w:r>
      <w:r w:rsidRPr="0056466D">
        <w:rPr>
          <w:rFonts w:asciiTheme="majorHAnsi" w:eastAsia="Times New Roman" w:hAnsiTheme="majorHAnsi" w:cstheme="majorHAnsi"/>
        </w:rPr>
        <w:t>While the</w:t>
      </w:r>
      <w:r w:rsidR="0046042B">
        <w:rPr>
          <w:rFonts w:asciiTheme="majorHAnsi" w:eastAsia="Times New Roman" w:hAnsiTheme="majorHAnsi" w:cstheme="majorHAnsi"/>
        </w:rPr>
        <w:t>se</w:t>
      </w:r>
      <w:r w:rsidR="00254A62">
        <w:rPr>
          <w:rFonts w:asciiTheme="majorHAnsi" w:eastAsia="Times New Roman" w:hAnsiTheme="majorHAnsi" w:cstheme="majorHAnsi"/>
        </w:rPr>
        <w:t xml:space="preserve"> values </w:t>
      </w:r>
      <w:r w:rsidR="0075309A">
        <w:rPr>
          <w:rFonts w:asciiTheme="majorHAnsi" w:eastAsia="Times New Roman" w:hAnsiTheme="majorHAnsi" w:cstheme="majorHAnsi"/>
        </w:rPr>
        <w:t>do</w:t>
      </w:r>
      <w:r w:rsidR="00254A62">
        <w:rPr>
          <w:rFonts w:asciiTheme="majorHAnsi" w:eastAsia="Times New Roman" w:hAnsiTheme="majorHAnsi" w:cstheme="majorHAnsi"/>
        </w:rPr>
        <w:t xml:space="preserve"> not constitute hard thresholds</w:t>
      </w:r>
      <w:r w:rsidRPr="0056466D">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p>
    <w:p w14:paraId="0F3DEC6E" w14:textId="6678D5B4" w:rsidR="00DF1C9A" w:rsidRPr="0056466D" w:rsidRDefault="00DF1C9A" w:rsidP="00DF1C9A">
      <w:pPr>
        <w:rPr>
          <w:moveTo w:id="274" w:author="Ernest, Morgan" w:date="2020-10-02T09:01:00Z"/>
          <w:rFonts w:asciiTheme="majorHAnsi" w:eastAsia="Times New Roman" w:hAnsiTheme="majorHAnsi" w:cstheme="majorHAnsi"/>
        </w:rPr>
      </w:pPr>
      <w:moveToRangeStart w:id="275" w:author="Ernest, Morgan" w:date="2020-10-02T09:01:00Z" w:name="move52521730"/>
      <w:moveTo w:id="276" w:author="Ernest, Morgan" w:date="2020-10-02T09:01:00Z">
        <w:r w:rsidRPr="0056466D">
          <w:rPr>
            <w:rFonts w:asciiTheme="majorHAnsi" w:eastAsia="Times New Roman" w:hAnsiTheme="majorHAnsi" w:cstheme="majorHAnsi"/>
          </w:rPr>
          <w:t xml:space="preserve">It is also important to recognize that there are multiple plausible approaches to the defining </w:t>
        </w:r>
        <w:r>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t>
        </w:r>
        <w:proofErr w:type="spellStart"/>
        <w:r>
          <w:rPr>
            <w:rFonts w:asciiTheme="majorHAnsi" w:eastAsia="Times New Roman" w:hAnsiTheme="majorHAnsi" w:cstheme="majorHAnsi"/>
          </w:rPr>
          <w:t>Haegeman</w:t>
        </w:r>
        <w:proofErr w:type="spellEnd"/>
        <w:r>
          <w:rPr>
            <w:rFonts w:asciiTheme="majorHAnsi" w:eastAsia="Times New Roman" w:hAnsiTheme="majorHAnsi" w:cstheme="majorHAnsi"/>
          </w:rPr>
          <w:t xml:space="preserve"> and </w:t>
        </w:r>
        <w:proofErr w:type="spellStart"/>
        <w:r>
          <w:rPr>
            <w:rFonts w:asciiTheme="majorHAnsi" w:eastAsia="Times New Roman" w:hAnsiTheme="majorHAnsi" w:cstheme="majorHAnsi"/>
          </w:rPr>
          <w:t>Loreau</w:t>
        </w:r>
        <w:proofErr w:type="spellEnd"/>
        <w:r>
          <w:rPr>
            <w:rFonts w:asciiTheme="majorHAnsi" w:eastAsia="Times New Roman" w:hAnsiTheme="majorHAnsi" w:cstheme="majorHAnsi"/>
          </w:rPr>
          <w:t xml:space="preserve"> 2008)</w:t>
        </w:r>
        <w:r w:rsidRPr="0056466D">
          <w:rPr>
            <w:rFonts w:asciiTheme="majorHAnsi" w:eastAsia="Times New Roman" w:hAnsiTheme="majorHAnsi" w:cstheme="majorHAnsi"/>
          </w:rPr>
          <w:t xml:space="preserve">. </w:t>
        </w:r>
      </w:moveTo>
      <w:ins w:id="277" w:author="Ernest, Morgan" w:date="2020-10-02T09:02:00Z">
        <w:r>
          <w:rPr>
            <w:rFonts w:asciiTheme="majorHAnsi" w:eastAsia="Times New Roman" w:hAnsiTheme="majorHAnsi" w:cstheme="majorHAnsi"/>
          </w:rPr>
          <w:t xml:space="preserve">The approach we used, </w:t>
        </w:r>
      </w:ins>
      <w:ins w:id="278" w:author="Ernest, Morgan" w:date="2020-10-02T09:05:00Z">
        <w:r>
          <w:rPr>
            <w:rFonts w:asciiTheme="majorHAnsi" w:eastAsia="Times New Roman" w:hAnsiTheme="majorHAnsi" w:cstheme="majorHAnsi"/>
          </w:rPr>
          <w:t>following</w:t>
        </w:r>
      </w:ins>
      <w:ins w:id="279" w:author="Ernest, Morgan" w:date="2020-10-02T09:03: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(XXXX), </w:t>
        </w:r>
      </w:ins>
      <w:ins w:id="280" w:author="Ernest, Morgan" w:date="2020-10-02T09:05:00Z">
        <w:r>
          <w:rPr>
            <w:rFonts w:asciiTheme="majorHAnsi" w:eastAsia="Times New Roman" w:hAnsiTheme="majorHAnsi" w:cstheme="majorHAnsi"/>
          </w:rPr>
          <w:t>reflects the random partitioning of ind</w:t>
        </w:r>
      </w:ins>
      <w:ins w:id="281" w:author="Ernest, Morgan" w:date="2020-10-02T09:06:00Z">
        <w:r>
          <w:rPr>
            <w:rFonts w:asciiTheme="majorHAnsi" w:eastAsia="Times New Roman" w:hAnsiTheme="majorHAnsi" w:cstheme="majorHAnsi"/>
          </w:rPr>
          <w:t>ividuals into species and the resulting distribution is considered unique if the vector of numbers is unique – regardless of the order those numbers occur in the vector</w:t>
        </w:r>
      </w:ins>
      <w:ins w:id="282" w:author="Ernest, Morgan" w:date="2020-10-02T09:08:00Z">
        <w:r>
          <w:rPr>
            <w:rFonts w:asciiTheme="majorHAnsi" w:eastAsia="Times New Roman" w:hAnsiTheme="majorHAnsi" w:cstheme="majorHAnsi"/>
          </w:rPr>
          <w:t xml:space="preserve"> (e.g., [1,3,5] = [5,3,1</w:t>
        </w:r>
      </w:ins>
      <w:ins w:id="283" w:author="Ernest, Morgan" w:date="2020-10-02T09:09:00Z">
        <w:r>
          <w:rPr>
            <w:rFonts w:asciiTheme="majorHAnsi" w:eastAsia="Times New Roman" w:hAnsiTheme="majorHAnsi" w:cstheme="majorHAnsi"/>
          </w:rPr>
          <w:t>]</w:t>
        </w:r>
      </w:ins>
      <w:ins w:id="284" w:author="Ernest, Morgan" w:date="2020-10-02T09:08:00Z">
        <w:r>
          <w:rPr>
            <w:rFonts w:asciiTheme="majorHAnsi" w:eastAsia="Times New Roman" w:hAnsiTheme="majorHAnsi" w:cstheme="majorHAnsi"/>
          </w:rPr>
          <w:t>)</w:t>
        </w:r>
      </w:ins>
      <w:ins w:id="285" w:author="Ernest, Morgan" w:date="2020-10-02T09:06:00Z">
        <w:r>
          <w:rPr>
            <w:rFonts w:asciiTheme="majorHAnsi" w:eastAsia="Times New Roman" w:hAnsiTheme="majorHAnsi" w:cstheme="majorHAnsi"/>
          </w:rPr>
          <w:t>. Biologically</w:t>
        </w:r>
      </w:ins>
      <w:ins w:id="286" w:author="Ernest, Morgan" w:date="2020-10-02T09:09:00Z">
        <w:r>
          <w:rPr>
            <w:rFonts w:asciiTheme="majorHAnsi" w:eastAsia="Times New Roman" w:hAnsiTheme="majorHAnsi" w:cstheme="majorHAnsi"/>
          </w:rPr>
          <w:t xml:space="preserve">, these differences in the order reflect differences in which species contains the most or least individuals. Traditionally in the study of abundance </w:t>
        </w:r>
      </w:ins>
      <w:ins w:id="287" w:author="Ernest, Morgan" w:date="2020-10-02T09:11:00Z">
        <w:r>
          <w:rPr>
            <w:rFonts w:asciiTheme="majorHAnsi" w:eastAsia="Times New Roman" w:hAnsiTheme="majorHAnsi" w:cstheme="majorHAnsi"/>
          </w:rPr>
          <w:t>distributions</w:t>
        </w:r>
      </w:ins>
      <w:ins w:id="288" w:author="Ernest, Morgan" w:date="2020-10-02T09:10:00Z">
        <w:r>
          <w:rPr>
            <w:rFonts w:asciiTheme="majorHAnsi" w:eastAsia="Times New Roman" w:hAnsiTheme="majorHAnsi" w:cstheme="majorHAnsi"/>
          </w:rPr>
          <w:t xml:space="preserve">, we have assumed that which species contains the most or least individuals is unimportant by comparing </w:t>
        </w:r>
      </w:ins>
      <w:ins w:id="289" w:author="Ernest, Morgan" w:date="2020-10-02T09:11:00Z">
        <w:r>
          <w:rPr>
            <w:rFonts w:asciiTheme="majorHAnsi" w:eastAsia="Times New Roman" w:hAnsiTheme="majorHAnsi" w:cstheme="majorHAnsi"/>
          </w:rPr>
          <w:t>shapes, without reference to which species is in which abundance category (ref)</w:t>
        </w:r>
      </w:ins>
      <w:ins w:id="290" w:author="Ernest, Morgan" w:date="2020-10-02T09:10:00Z">
        <w:r>
          <w:rPr>
            <w:rFonts w:asciiTheme="majorHAnsi" w:eastAsia="Times New Roman" w:hAnsiTheme="majorHAnsi" w:cstheme="majorHAnsi"/>
          </w:rPr>
          <w:t>, a philosophy that is</w:t>
        </w:r>
      </w:ins>
      <w:ins w:id="291" w:author="Ernest, Morgan" w:date="2020-10-02T09:11:00Z">
        <w:r>
          <w:rPr>
            <w:rFonts w:asciiTheme="majorHAnsi" w:eastAsia="Times New Roman" w:hAnsiTheme="majorHAnsi" w:cstheme="majorHAnsi"/>
          </w:rPr>
          <w:t xml:space="preserve"> reflected in the</w:t>
        </w:r>
        <w:r w:rsidR="007F6C5B">
          <w:rPr>
            <w:rFonts w:asciiTheme="majorHAnsi" w:eastAsia="Times New Roman" w:hAnsiTheme="majorHAnsi" w:cstheme="majorHAnsi"/>
          </w:rPr>
          <w:t xml:space="preserve"> </w:t>
        </w:r>
      </w:ins>
      <w:ins w:id="292" w:author="Ernest, Morgan" w:date="2020-10-02T09:16:00Z">
        <w:r w:rsidR="007F6C5B">
          <w:rPr>
            <w:rFonts w:asciiTheme="majorHAnsi" w:eastAsia="Times New Roman" w:hAnsiTheme="majorHAnsi" w:cstheme="majorHAnsi"/>
          </w:rPr>
          <w:t>statistical</w:t>
        </w:r>
      </w:ins>
      <w:ins w:id="293" w:author="Ernest, Morgan" w:date="2020-10-02T09:11:00Z">
        <w:r w:rsidR="007F6C5B">
          <w:rPr>
            <w:rFonts w:asciiTheme="majorHAnsi" w:eastAsia="Times New Roman" w:hAnsiTheme="majorHAnsi" w:cstheme="majorHAnsi"/>
          </w:rPr>
          <w:t xml:space="preserve"> baseline approach employed here. However, </w:t>
        </w:r>
      </w:ins>
      <w:ins w:id="294" w:author="Ernest, Morgan" w:date="2020-10-02T09:13:00Z">
        <w:r w:rsidR="007F6C5B">
          <w:rPr>
            <w:rFonts w:asciiTheme="majorHAnsi" w:eastAsia="Times New Roman" w:hAnsiTheme="majorHAnsi" w:cstheme="majorHAnsi"/>
          </w:rPr>
          <w:t xml:space="preserve">there has never been a thorough examination of </w:t>
        </w:r>
      </w:ins>
      <w:ins w:id="295" w:author="Ernest, Morgan" w:date="2020-10-02T09:14:00Z">
        <w:r w:rsidR="007F6C5B">
          <w:rPr>
            <w:rFonts w:asciiTheme="majorHAnsi" w:eastAsia="Times New Roman" w:hAnsiTheme="majorHAnsi" w:cstheme="majorHAnsi"/>
          </w:rPr>
          <w:t xml:space="preserve">either the validity or outcome of </w:t>
        </w:r>
      </w:ins>
      <w:ins w:id="296" w:author="Ernest, Morgan" w:date="2020-10-02T09:13:00Z">
        <w:r w:rsidR="007F6C5B">
          <w:rPr>
            <w:rFonts w:asciiTheme="majorHAnsi" w:eastAsia="Times New Roman" w:hAnsiTheme="majorHAnsi" w:cstheme="majorHAnsi"/>
          </w:rPr>
          <w:t xml:space="preserve">alternative methods for generating </w:t>
        </w:r>
      </w:ins>
      <w:ins w:id="297" w:author="Ernest, Morgan" w:date="2020-10-02T10:10:00Z">
        <w:r w:rsidR="00E1296F">
          <w:rPr>
            <w:rFonts w:asciiTheme="majorHAnsi" w:eastAsia="Times New Roman" w:hAnsiTheme="majorHAnsi" w:cstheme="majorHAnsi"/>
          </w:rPr>
          <w:t xml:space="preserve">an </w:t>
        </w:r>
        <w:proofErr w:type="gramStart"/>
        <w:r w:rsidR="00E1296F">
          <w:rPr>
            <w:rFonts w:asciiTheme="majorHAnsi" w:eastAsia="Times New Roman" w:hAnsiTheme="majorHAnsi" w:cstheme="majorHAnsi"/>
          </w:rPr>
          <w:t xml:space="preserve">SAD </w:t>
        </w:r>
      </w:ins>
      <w:ins w:id="298" w:author="Ernest, Morgan" w:date="2020-10-02T09:13:00Z">
        <w:r w:rsidR="007F6C5B">
          <w:rPr>
            <w:rFonts w:asciiTheme="majorHAnsi" w:eastAsia="Times New Roman" w:hAnsiTheme="majorHAnsi" w:cstheme="majorHAnsi"/>
          </w:rPr>
          <w:t xml:space="preserve"> statistical</w:t>
        </w:r>
        <w:proofErr w:type="gramEnd"/>
        <w:r w:rsidR="007F6C5B">
          <w:rPr>
            <w:rFonts w:asciiTheme="majorHAnsi" w:eastAsia="Times New Roman" w:hAnsiTheme="majorHAnsi" w:cstheme="majorHAnsi"/>
          </w:rPr>
          <w:t xml:space="preserve"> baseline</w:t>
        </w:r>
      </w:ins>
      <w:ins w:id="299" w:author="Ernest, Morgan" w:date="2020-10-02T09:14:00Z">
        <w:r w:rsidR="007F6C5B">
          <w:rPr>
            <w:rFonts w:asciiTheme="majorHAnsi" w:eastAsia="Times New Roman" w:hAnsiTheme="majorHAnsi" w:cstheme="majorHAnsi"/>
          </w:rPr>
          <w:t xml:space="preserve">. </w:t>
        </w:r>
      </w:ins>
      <w:commentRangeStart w:id="300"/>
      <w:ins w:id="301" w:author="Ernest, Morgan" w:date="2020-10-02T09:15:00Z">
        <w:r w:rsidR="007F6C5B">
          <w:rPr>
            <w:rFonts w:asciiTheme="majorHAnsi" w:eastAsia="Times New Roman" w:hAnsiTheme="majorHAnsi" w:cstheme="majorHAnsi"/>
          </w:rPr>
          <w:t xml:space="preserve">This means that there is </w:t>
        </w:r>
        <w:r w:rsidR="007F6C5B" w:rsidRPr="0056466D">
          <w:rPr>
            <w:rFonts w:asciiTheme="majorHAnsi" w:eastAsia="Times New Roman" w:hAnsiTheme="majorHAnsi" w:cstheme="majorHAnsi"/>
          </w:rPr>
          <w:t>currently no unambiguous logical argument for one baseline over another</w:t>
        </w:r>
        <w:r w:rsidR="007F6C5B">
          <w:rPr>
            <w:rFonts w:asciiTheme="majorHAnsi" w:eastAsia="Times New Roman" w:hAnsiTheme="majorHAnsi" w:cstheme="majorHAnsi"/>
          </w:rPr>
          <w:t xml:space="preserve">. </w:t>
        </w:r>
      </w:ins>
      <w:moveTo w:id="302" w:author="Ernest, Morgan" w:date="2020-10-02T09:01:00Z">
        <w:del w:id="303" w:author="Ernest, Morgan" w:date="2020-10-02T09:12:00Z">
          <w:r w:rsidRPr="0056466D" w:rsidDel="007F6C5B">
            <w:rPr>
              <w:rFonts w:asciiTheme="majorHAnsi" w:eastAsia="Times New Roman" w:hAnsiTheme="majorHAnsi" w:cstheme="majorHAnsi"/>
            </w:rPr>
            <w:delText>O</w:delText>
          </w:r>
        </w:del>
      </w:moveTo>
      <w:ins w:id="304" w:author="Ernest, Morgan" w:date="2020-10-02T09:14:00Z">
        <w:r w:rsidR="007F6C5B">
          <w:rPr>
            <w:rFonts w:asciiTheme="majorHAnsi" w:eastAsia="Times New Roman" w:hAnsiTheme="majorHAnsi" w:cstheme="majorHAnsi"/>
          </w:rPr>
          <w:t>O</w:t>
        </w:r>
      </w:ins>
      <w:moveTo w:id="305" w:author="Ernest, Morgan" w:date="2020-10-02T09:01:00Z">
        <w:r w:rsidRPr="0056466D">
          <w:rPr>
            <w:rFonts w:asciiTheme="majorHAnsi" w:eastAsia="Times New Roman" w:hAnsiTheme="majorHAnsi" w:cstheme="majorHAnsi"/>
          </w:rPr>
          <w:t xml:space="preserve">ther formulations for the statistical baseline </w:t>
        </w:r>
      </w:moveTo>
      <w:ins w:id="306" w:author="Ernest, Morgan" w:date="2020-10-02T10:10:00Z">
        <w:r w:rsidR="001B057A">
          <w:rPr>
            <w:rFonts w:asciiTheme="majorHAnsi" w:eastAsia="Times New Roman" w:hAnsiTheme="majorHAnsi" w:cstheme="majorHAnsi"/>
          </w:rPr>
          <w:t>(</w:t>
        </w:r>
        <w:commentRangeStart w:id="307"/>
        <w:r w:rsidR="001B057A">
          <w:rPr>
            <w:rFonts w:asciiTheme="majorHAnsi" w:eastAsia="Times New Roman" w:hAnsiTheme="majorHAnsi" w:cstheme="majorHAnsi"/>
          </w:rPr>
          <w:t>e.g., ref</w:t>
        </w:r>
      </w:ins>
      <w:commentRangeEnd w:id="307"/>
      <w:ins w:id="308" w:author="Ernest, Morgan" w:date="2020-10-02T10:11:00Z">
        <w:r w:rsidR="001B057A">
          <w:rPr>
            <w:rStyle w:val="CommentReference"/>
          </w:rPr>
          <w:commentReference w:id="307"/>
        </w:r>
      </w:ins>
      <w:ins w:id="309" w:author="Ernest, Morgan" w:date="2020-10-02T10:10:00Z">
        <w:r w:rsidR="001B057A">
          <w:rPr>
            <w:rFonts w:asciiTheme="majorHAnsi" w:eastAsia="Times New Roman" w:hAnsiTheme="majorHAnsi" w:cstheme="majorHAnsi"/>
          </w:rPr>
          <w:t xml:space="preserve">) </w:t>
        </w:r>
      </w:ins>
      <w:moveTo w:id="310" w:author="Ernest, Morgan" w:date="2020-10-02T09:01:00Z">
        <w:r w:rsidRPr="0056466D">
          <w:rPr>
            <w:rFonts w:asciiTheme="majorHAnsi" w:eastAsia="Times New Roman" w:hAnsiTheme="majorHAnsi" w:cstheme="majorHAnsi"/>
          </w:rPr>
          <w:t xml:space="preserve">may be equally valid and </w:t>
        </w:r>
        <w:del w:id="311" w:author="Ernest, Morgan" w:date="2020-10-02T09:16:00Z">
          <w:r w:rsidRPr="0056466D" w:rsidDel="007F6C5B">
            <w:rPr>
              <w:rFonts w:asciiTheme="majorHAnsi" w:eastAsia="Times New Roman" w:hAnsiTheme="majorHAnsi" w:cstheme="majorHAnsi"/>
            </w:rPr>
            <w:delText xml:space="preserve">can </w:delText>
          </w:r>
        </w:del>
        <w:r w:rsidRPr="0056466D">
          <w:rPr>
            <w:rFonts w:asciiTheme="majorHAnsi" w:eastAsia="Times New Roman" w:hAnsiTheme="majorHAnsi" w:cstheme="majorHAnsi"/>
          </w:rPr>
          <w:t xml:space="preserve">generate different statistical expectations, including forms that approximate exponential, Poisson, or log-series distributions. </w:t>
        </w:r>
      </w:moveTo>
      <w:ins w:id="312" w:author="Ernest, Morgan" w:date="2020-10-02T09:12:00Z">
        <w:r w:rsidR="007F6C5B">
          <w:rPr>
            <w:rFonts w:asciiTheme="majorHAnsi" w:eastAsia="Times New Roman" w:hAnsiTheme="majorHAnsi" w:cstheme="majorHAnsi"/>
          </w:rPr>
          <w:t xml:space="preserve"> </w:t>
        </w:r>
      </w:ins>
      <w:moveTo w:id="313" w:author="Ernest, Morgan" w:date="2020-10-02T09:01:00Z">
        <w:del w:id="314" w:author="Ernest, Morgan" w:date="2020-10-02T09:16:00Z">
          <w:r w:rsidRPr="0056466D" w:rsidDel="007F6C5B">
            <w:rPr>
              <w:rFonts w:asciiTheme="majorHAnsi" w:eastAsia="Times New Roman" w:hAnsiTheme="majorHAnsi" w:cstheme="majorHAnsi"/>
            </w:rPr>
            <w:delText xml:space="preserve">There is </w:delText>
          </w:r>
        </w:del>
        <w:del w:id="315" w:author="Ernest, Morgan" w:date="2020-10-02T09:15:00Z">
          <w:r w:rsidRPr="0056466D" w:rsidDel="007F6C5B">
            <w:rPr>
              <w:rFonts w:asciiTheme="majorHAnsi" w:eastAsia="Times New Roman" w:hAnsiTheme="majorHAnsi" w:cstheme="majorHAnsi"/>
            </w:rPr>
            <w:delText xml:space="preserve">currently no unambiguous logical argument for one baseline over another, </w:delText>
          </w:r>
        </w:del>
        <w:del w:id="316" w:author="Ernest, Morgan" w:date="2020-10-02T09:16:00Z">
          <w:r w:rsidRPr="0056466D" w:rsidDel="007F6C5B">
            <w:rPr>
              <w:rFonts w:asciiTheme="majorHAnsi" w:eastAsia="Times New Roman" w:hAnsiTheme="majorHAnsi" w:cstheme="majorHAnsi"/>
            </w:rPr>
            <w:delText>but c</w:delText>
          </w:r>
        </w:del>
      </w:moveTo>
      <w:ins w:id="317" w:author="Ernest, Morgan" w:date="2020-10-02T09:16:00Z">
        <w:r w:rsidR="007F6C5B">
          <w:rPr>
            <w:rFonts w:asciiTheme="majorHAnsi" w:eastAsia="Times New Roman" w:hAnsiTheme="majorHAnsi" w:cstheme="majorHAnsi"/>
          </w:rPr>
          <w:t>C</w:t>
        </w:r>
      </w:ins>
      <w:moveTo w:id="318" w:author="Ernest, Morgan" w:date="2020-10-02T09:01:00Z">
        <w:r w:rsidRPr="0056466D">
          <w:rPr>
            <w:rFonts w:asciiTheme="majorHAnsi" w:eastAsia="Times New Roman" w:hAnsiTheme="majorHAnsi" w:cstheme="majorHAnsi"/>
          </w:rPr>
          <w:t xml:space="preserve">omparing the </w:t>
        </w:r>
        <w:r>
          <w:rPr>
            <w:rFonts w:asciiTheme="majorHAnsi" w:eastAsia="Times New Roman" w:hAnsiTheme="majorHAnsi" w:cstheme="majorHAnsi"/>
          </w:rPr>
          <w:t xml:space="preserve">results that emerge </w:t>
        </w:r>
      </w:moveTo>
      <w:commentRangeEnd w:id="300"/>
      <w:r w:rsidR="007F6C5B">
        <w:rPr>
          <w:rStyle w:val="CommentReference"/>
        </w:rPr>
        <w:commentReference w:id="300"/>
      </w:r>
      <w:moveTo w:id="319" w:author="Ernest, Morgan" w:date="2020-10-02T09:01:00Z">
        <w:r>
          <w:rPr>
            <w:rFonts w:asciiTheme="majorHAnsi" w:eastAsia="Times New Roman" w:hAnsiTheme="majorHAnsi" w:cstheme="majorHAnsi"/>
          </w:rPr>
          <w:t>from</w:t>
        </w:r>
        <w:r w:rsidRPr="0056466D">
          <w:rPr>
            <w:rFonts w:asciiTheme="majorHAnsi" w:eastAsia="Times New Roman" w:hAnsiTheme="majorHAnsi" w:cstheme="majorHAnsi"/>
          </w:rPr>
          <w:t xml:space="preserve"> different baselines is clearly an important next step in this process towards reinvigorating the use of the SAD as a diagnostic tool. </w:t>
        </w:r>
      </w:moveTo>
    </w:p>
    <w:moveToRangeEnd w:id="275"/>
    <w:p w14:paraId="3F97C9D8" w14:textId="00C53900" w:rsidR="0056466D" w:rsidRPr="00120100" w:rsidDel="007C1DC3" w:rsidRDefault="007C1DC3" w:rsidP="007C1DC3">
      <w:pPr>
        <w:rPr>
          <w:del w:id="320" w:author="Ernest, Morgan" w:date="2020-10-02T09:26:00Z"/>
          <w:rFonts w:asciiTheme="majorHAnsi" w:eastAsia="Times New Roman" w:hAnsiTheme="majorHAnsi" w:cstheme="majorHAnsi"/>
          <w:b/>
          <w:bCs/>
        </w:rPr>
      </w:pPr>
      <w:ins w:id="321" w:author="Ernest, Morgan" w:date="2020-10-02T09:24:00Z">
        <w:r>
          <w:rPr>
            <w:rFonts w:asciiTheme="majorHAnsi" w:eastAsia="Times New Roman" w:hAnsiTheme="majorHAnsi" w:cstheme="majorHAnsi"/>
          </w:rPr>
          <w:t xml:space="preserve">Our study demonstrates both the utility, and the potential challenges, with applying tools </w:t>
        </w:r>
      </w:ins>
      <w:del w:id="322" w:author="Ernest, Morgan" w:date="2020-10-02T09:25:00Z">
        <w:r w:rsidR="009243BB" w:rsidDel="007C1DC3">
          <w:rPr>
            <w:rFonts w:asciiTheme="majorHAnsi" w:eastAsia="Times New Roman" w:hAnsiTheme="majorHAnsi" w:cstheme="majorHAnsi"/>
          </w:rPr>
          <w:delText>This phenomenon also has more general implications for the</w:delText>
        </w:r>
        <w:r w:rsidR="00E0615A" w:rsidDel="007C1DC3">
          <w:rPr>
            <w:rFonts w:asciiTheme="majorHAnsi" w:eastAsia="Times New Roman" w:hAnsiTheme="majorHAnsi" w:cstheme="majorHAnsi"/>
          </w:rPr>
          <w:delText xml:space="preserve"> </w:delText>
        </w:r>
        <w:r w:rsidR="009243BB" w:rsidDel="007C1DC3">
          <w:rPr>
            <w:rFonts w:asciiTheme="majorHAnsi" w:eastAsia="Times New Roman" w:hAnsiTheme="majorHAnsi" w:cstheme="majorHAnsi"/>
          </w:rPr>
          <w:delText xml:space="preserve">trend in macroecology to use tools </w:delText>
        </w:r>
      </w:del>
      <w:r w:rsidR="009243BB">
        <w:rPr>
          <w:rFonts w:asciiTheme="majorHAnsi" w:eastAsia="Times New Roman" w:hAnsiTheme="majorHAnsi" w:cstheme="majorHAnsi"/>
        </w:rPr>
        <w:t>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sidR="009243BB">
        <w:rPr>
          <w:rFonts w:asciiTheme="majorHAnsi" w:eastAsia="Times New Roman" w:hAnsiTheme="majorHAnsi" w:cstheme="majorHAnsi"/>
          <w:b/>
          <w:bCs/>
        </w:rPr>
        <w:t xml:space="preserve">. </w:t>
      </w:r>
      <w:r w:rsidR="009243BB">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challenges that do not occur as often in the large systems for which these </w:t>
      </w:r>
      <w:r w:rsidR="00363090">
        <w:rPr>
          <w:rFonts w:asciiTheme="majorHAnsi" w:eastAsia="Times New Roman" w:hAnsiTheme="majorHAnsi" w:cstheme="majorHAnsi"/>
        </w:rPr>
        <w:t>tools</w:t>
      </w:r>
      <w:r w:rsidR="009243BB">
        <w:rPr>
          <w:rFonts w:asciiTheme="majorHAnsi" w:eastAsia="Times New Roman" w:hAnsiTheme="majorHAnsi" w:cstheme="majorHAnsi"/>
        </w:rPr>
        <w:t xml:space="preserve"> were originally developed</w:t>
      </w:r>
      <w:r w:rsidR="00633066">
        <w:rPr>
          <w:rFonts w:asciiTheme="majorHAnsi" w:eastAsia="Times New Roman" w:hAnsiTheme="majorHAnsi" w:cstheme="majorHAnsi"/>
        </w:rPr>
        <w:t xml:space="preserve"> (</w:t>
      </w:r>
      <w:proofErr w:type="spellStart"/>
      <w:r w:rsidR="00633066">
        <w:rPr>
          <w:rFonts w:asciiTheme="majorHAnsi" w:eastAsia="Times New Roman" w:hAnsiTheme="majorHAnsi" w:cstheme="majorHAnsi"/>
        </w:rPr>
        <w:t>Haegeman</w:t>
      </w:r>
      <w:proofErr w:type="spellEnd"/>
      <w:r w:rsidR="00633066">
        <w:rPr>
          <w:rFonts w:asciiTheme="majorHAnsi" w:eastAsia="Times New Roman" w:hAnsiTheme="majorHAnsi" w:cstheme="majorHAnsi"/>
        </w:rPr>
        <w:t xml:space="preserve"> and </w:t>
      </w:r>
      <w:proofErr w:type="spellStart"/>
      <w:r w:rsidR="00633066">
        <w:rPr>
          <w:rFonts w:asciiTheme="majorHAnsi" w:eastAsia="Times New Roman" w:hAnsiTheme="majorHAnsi" w:cstheme="majorHAnsi"/>
        </w:rPr>
        <w:t>Loreau</w:t>
      </w:r>
      <w:proofErr w:type="spellEnd"/>
      <w:r w:rsidR="00633066">
        <w:rPr>
          <w:rFonts w:asciiTheme="majorHAnsi" w:eastAsia="Times New Roman" w:hAnsiTheme="majorHAnsi" w:cstheme="majorHAnsi"/>
        </w:rPr>
        <w:t>)</w:t>
      </w:r>
      <w:r w:rsidR="009243BB">
        <w:rPr>
          <w:rFonts w:asciiTheme="majorHAnsi" w:eastAsia="Times New Roman" w:hAnsiTheme="majorHAnsi" w:cstheme="majorHAnsi"/>
        </w:rPr>
        <w:t>.</w:t>
      </w:r>
      <w:r w:rsidR="008245DC">
        <w:rPr>
          <w:rFonts w:asciiTheme="majorHAnsi" w:eastAsia="Times New Roman" w:hAnsiTheme="majorHAnsi" w:cstheme="majorHAnsi"/>
        </w:rPr>
        <w:t xml:space="preserve"> </w:t>
      </w:r>
      <w:del w:id="323" w:author="Ernest, Morgan" w:date="2020-10-02T09:25:00Z">
        <w:r w:rsidR="008245DC" w:rsidDel="007C1DC3">
          <w:rPr>
            <w:rFonts w:asciiTheme="majorHAnsi" w:eastAsia="Times New Roman" w:hAnsiTheme="majorHAnsi" w:cstheme="majorHAnsi"/>
          </w:rPr>
          <w:delText>For example, maximum entropy and related approaches rely</w:delText>
        </w:r>
        <w:r w:rsidR="00120100" w:rsidRPr="002F2FBC" w:rsidDel="007C1DC3">
          <w:rPr>
            <w:rFonts w:asciiTheme="majorHAnsi" w:eastAsia="Times New Roman" w:hAnsiTheme="majorHAnsi" w:cstheme="majorHAnsi"/>
          </w:rPr>
          <w:delText xml:space="preserve"> on there being a steeply-peaked distribution of probable outcomes</w:delText>
        </w:r>
        <w:r w:rsidR="0002192F" w:rsidRPr="002F2FBC" w:rsidDel="007C1DC3">
          <w:rPr>
            <w:rFonts w:asciiTheme="majorHAnsi" w:eastAsia="Times New Roman" w:hAnsiTheme="majorHAnsi" w:cstheme="majorHAnsi"/>
          </w:rPr>
          <w:delText xml:space="preserve"> for a system</w:delText>
        </w:r>
        <w:r w:rsidR="0038546C" w:rsidDel="007C1DC3">
          <w:rPr>
            <w:rFonts w:asciiTheme="majorHAnsi" w:eastAsia="Times New Roman" w:hAnsiTheme="majorHAnsi" w:cstheme="majorHAnsi"/>
          </w:rPr>
          <w:delText xml:space="preserve"> (H &amp; L, Jaynes)</w:delText>
        </w:r>
        <w:r w:rsidR="00120100" w:rsidRPr="002F2FBC" w:rsidDel="007C1DC3">
          <w:rPr>
            <w:rFonts w:asciiTheme="majorHAnsi" w:eastAsia="Times New Roman" w:hAnsiTheme="majorHAnsi" w:cstheme="majorHAnsi"/>
          </w:rPr>
          <w:delText xml:space="preserve">. </w:delText>
        </w:r>
      </w:del>
      <w:r w:rsidR="00120100" w:rsidRPr="002F2FBC">
        <w:rPr>
          <w:rFonts w:asciiTheme="majorHAnsi" w:eastAsia="Times New Roman" w:hAnsiTheme="majorHAnsi" w:cstheme="majorHAnsi"/>
        </w:rPr>
        <w:t>If a substantial contingent of ecological</w:t>
      </w:r>
      <w:r w:rsidR="008D7006">
        <w:rPr>
          <w:rFonts w:asciiTheme="majorHAnsi" w:eastAsia="Times New Roman" w:hAnsiTheme="majorHAnsi" w:cstheme="majorHAnsi"/>
        </w:rPr>
        <w:t xml:space="preserve"> </w:t>
      </w:r>
      <w:r w:rsidR="00D144AA">
        <w:rPr>
          <w:rFonts w:asciiTheme="majorHAnsi" w:eastAsia="Times New Roman" w:hAnsiTheme="majorHAnsi" w:cstheme="majorHAnsi"/>
        </w:rPr>
        <w:t xml:space="preserve">systems </w:t>
      </w:r>
      <w:proofErr w:type="gramStart"/>
      <w:r w:rsidR="00D144AA">
        <w:rPr>
          <w:rFonts w:asciiTheme="majorHAnsi" w:eastAsia="Times New Roman" w:hAnsiTheme="majorHAnsi" w:cstheme="majorHAnsi"/>
        </w:rPr>
        <w:t>have</w:t>
      </w:r>
      <w:proofErr w:type="gramEnd"/>
      <w:r w:rsidR="00D144AA">
        <w:rPr>
          <w:rFonts w:asciiTheme="majorHAnsi" w:eastAsia="Times New Roman" w:hAnsiTheme="majorHAnsi" w:cstheme="majorHAnsi"/>
        </w:rPr>
        <w:t xml:space="preserve"> broad</w:t>
      </w:r>
      <w:r w:rsidR="00120100" w:rsidRPr="002F2FBC">
        <w:rPr>
          <w:rFonts w:asciiTheme="majorHAnsi" w:eastAsia="Times New Roman" w:hAnsiTheme="majorHAnsi" w:cstheme="majorHAnsi"/>
        </w:rPr>
        <w:t>, nonspecific distributions of probable outcomes, these approaches may</w:t>
      </w:r>
      <w:r w:rsidR="00F66436">
        <w:rPr>
          <w:rFonts w:asciiTheme="majorHAnsi" w:eastAsia="Times New Roman" w:hAnsiTheme="majorHAnsi" w:cstheme="majorHAnsi"/>
        </w:rPr>
        <w:t xml:space="preserve"> be less informative than we might hope</w:t>
      </w:r>
      <w:r w:rsidR="00120100" w:rsidRPr="002F2FBC">
        <w:rPr>
          <w:rFonts w:asciiTheme="majorHAnsi" w:eastAsia="Times New Roman" w:hAnsiTheme="majorHAnsi" w:cstheme="majorHAnsi"/>
        </w:rPr>
        <w:t xml:space="preserve">. </w:t>
      </w:r>
      <w:ins w:id="324" w:author="Ernest, Morgan" w:date="2020-10-02T09:26:00Z">
        <w:r>
          <w:rPr>
            <w:rFonts w:asciiTheme="majorHAnsi" w:eastAsia="Times New Roman" w:hAnsiTheme="majorHAnsi" w:cstheme="majorHAnsi"/>
          </w:rPr>
          <w:t xml:space="preserve">However, </w:t>
        </w:r>
      </w:ins>
      <w:ins w:id="325" w:author="Ernest, Morgan" w:date="2020-10-02T09:50:00Z">
        <w:r w:rsidR="00493430">
          <w:rPr>
            <w:rFonts w:asciiTheme="majorHAnsi" w:eastAsia="Times New Roman" w:hAnsiTheme="majorHAnsi" w:cstheme="majorHAnsi"/>
          </w:rPr>
          <w:t xml:space="preserve">when </w:t>
        </w:r>
      </w:ins>
      <w:ins w:id="326" w:author="Ernest, Morgan" w:date="2020-10-02T09:51:00Z">
        <w:r w:rsidR="00493430">
          <w:rPr>
            <w:rFonts w:asciiTheme="majorHAnsi" w:eastAsia="Times New Roman" w:hAnsiTheme="majorHAnsi" w:cstheme="majorHAnsi"/>
          </w:rPr>
          <w:t xml:space="preserve">the data we have for a </w:t>
        </w:r>
      </w:ins>
      <w:ins w:id="327" w:author="Ernest, Morgan" w:date="2020-10-02T09:50:00Z">
        <w:r w:rsidR="00493430">
          <w:rPr>
            <w:rFonts w:asciiTheme="majorHAnsi" w:eastAsia="Times New Roman" w:hAnsiTheme="majorHAnsi" w:cstheme="majorHAnsi"/>
          </w:rPr>
          <w:t>communit</w:t>
        </w:r>
      </w:ins>
      <w:ins w:id="328" w:author="Ernest, Morgan" w:date="2020-10-02T09:51:00Z">
        <w:r w:rsidR="00493430">
          <w:rPr>
            <w:rFonts w:asciiTheme="majorHAnsi" w:eastAsia="Times New Roman" w:hAnsiTheme="majorHAnsi" w:cstheme="majorHAnsi"/>
          </w:rPr>
          <w:t xml:space="preserve">y </w:t>
        </w:r>
      </w:ins>
      <w:ins w:id="329" w:author="Ernest, Morgan" w:date="2020-10-02T09:50:00Z">
        <w:r w:rsidR="00493430">
          <w:rPr>
            <w:rFonts w:asciiTheme="majorHAnsi" w:eastAsia="Times New Roman" w:hAnsiTheme="majorHAnsi" w:cstheme="majorHAnsi"/>
          </w:rPr>
          <w:t>are large enough to overcome</w:t>
        </w:r>
      </w:ins>
      <w:ins w:id="330" w:author="Ernest, Morgan" w:date="2020-10-02T09:51:00Z">
        <w:r w:rsidR="00493430">
          <w:rPr>
            <w:rFonts w:asciiTheme="majorHAnsi" w:eastAsia="Times New Roman" w:hAnsiTheme="majorHAnsi" w:cstheme="majorHAnsi"/>
          </w:rPr>
          <w:t xml:space="preserve"> this challenge, </w:t>
        </w:r>
      </w:ins>
      <w:ins w:id="331" w:author="Ernest, Morgan" w:date="2020-10-02T10:00:00Z">
        <w:r w:rsidR="00493430">
          <w:rPr>
            <w:rFonts w:asciiTheme="majorHAnsi" w:eastAsia="Times New Roman" w:hAnsiTheme="majorHAnsi" w:cstheme="majorHAnsi"/>
          </w:rPr>
          <w:t>these approaches demonstrate that while s</w:t>
        </w:r>
        <w:r w:rsidR="00493430" w:rsidRPr="0056466D">
          <w:rPr>
            <w:rFonts w:asciiTheme="majorHAnsi" w:eastAsia="Times New Roman" w:hAnsiTheme="majorHAnsi" w:cstheme="majorHAnsi"/>
          </w:rPr>
          <w:t xml:space="preserve">tatistical constraints have strong effects on the SAD, these constraints alone do not fully account for the extremely uneven SADs we </w:t>
        </w:r>
        <w:r w:rsidR="00493430">
          <w:rPr>
            <w:rFonts w:asciiTheme="majorHAnsi" w:eastAsia="Times New Roman" w:hAnsiTheme="majorHAnsi" w:cstheme="majorHAnsi"/>
          </w:rPr>
          <w:t xml:space="preserve">often </w:t>
        </w:r>
        <w:r w:rsidR="00493430" w:rsidRPr="0056466D">
          <w:rPr>
            <w:rFonts w:asciiTheme="majorHAnsi" w:eastAsia="Times New Roman" w:hAnsiTheme="majorHAnsi" w:cstheme="majorHAnsi"/>
          </w:rPr>
          <w:t xml:space="preserve">observe in nature – leaving an important role for ecological process. </w:t>
        </w:r>
      </w:ins>
      <w:ins w:id="332" w:author="Ernest, Morgan" w:date="2020-10-02T09:52:00Z">
        <w:r w:rsidR="00493430">
          <w:rPr>
            <w:rFonts w:asciiTheme="majorHAnsi" w:eastAsia="Times New Roman" w:hAnsiTheme="majorHAnsi" w:cstheme="majorHAnsi"/>
          </w:rPr>
          <w:t>This</w:t>
        </w:r>
      </w:ins>
      <w:ins w:id="333" w:author="Ernest, Morgan" w:date="2020-10-02T09:27:00Z">
        <w:r>
          <w:rPr>
            <w:rFonts w:asciiTheme="majorHAnsi" w:eastAsia="Times New Roman" w:hAnsiTheme="majorHAnsi" w:cstheme="majorHAnsi"/>
          </w:rPr>
          <w:t xml:space="preserve"> </w:t>
        </w:r>
      </w:ins>
      <w:ins w:id="334" w:author="Ernest, Morgan" w:date="2020-10-02T09:52:00Z">
        <w:r w:rsidR="00493430">
          <w:rPr>
            <w:rFonts w:asciiTheme="majorHAnsi" w:eastAsia="Times New Roman" w:hAnsiTheme="majorHAnsi" w:cstheme="majorHAnsi"/>
          </w:rPr>
          <w:t xml:space="preserve">ability to diagnose the </w:t>
        </w:r>
      </w:ins>
      <w:ins w:id="335" w:author="Ernest, Morgan" w:date="2020-10-02T10:01:00Z">
        <w:r w:rsidR="00E1296F">
          <w:rPr>
            <w:rFonts w:asciiTheme="majorHAnsi" w:eastAsia="Times New Roman" w:hAnsiTheme="majorHAnsi" w:cstheme="majorHAnsi"/>
          </w:rPr>
          <w:t xml:space="preserve">specific deviations from randomness that exist in SADs </w:t>
        </w:r>
      </w:ins>
      <w:ins w:id="336" w:author="Ernest, Morgan" w:date="2020-10-02T09:52:00Z">
        <w:r w:rsidR="00493430">
          <w:rPr>
            <w:rFonts w:asciiTheme="majorHAnsi" w:eastAsia="Times New Roman" w:hAnsiTheme="majorHAnsi" w:cstheme="majorHAnsi"/>
          </w:rPr>
          <w:t xml:space="preserve"> can</w:t>
        </w:r>
      </w:ins>
      <w:ins w:id="337" w:author="Ernest, Morgan" w:date="2020-10-02T09:26:00Z">
        <w:r>
          <w:rPr>
            <w:rFonts w:asciiTheme="majorHAnsi" w:eastAsia="Times New Roman" w:hAnsiTheme="majorHAnsi" w:cstheme="majorHAnsi"/>
          </w:rPr>
          <w:t xml:space="preserve"> </w:t>
        </w:r>
      </w:ins>
      <w:del w:id="338" w:author="Ernest, Morgan" w:date="2020-10-02T09:26:00Z">
        <w:r w:rsidR="00120100" w:rsidRPr="002F2FBC" w:rsidDel="007C1DC3">
          <w:rPr>
            <w:rFonts w:asciiTheme="majorHAnsi" w:eastAsia="Times New Roman" w:hAnsiTheme="majorHAnsi" w:cstheme="majorHAnsi"/>
          </w:rPr>
          <w:delText xml:space="preserve">As we continue to explore the possible applications of the logic </w:delText>
        </w:r>
        <w:r w:rsidR="001F63D3" w:rsidDel="007C1DC3">
          <w:rPr>
            <w:rFonts w:asciiTheme="majorHAnsi" w:eastAsia="Times New Roman" w:hAnsiTheme="majorHAnsi" w:cstheme="majorHAnsi"/>
          </w:rPr>
          <w:delText xml:space="preserve">of probability and </w:delText>
        </w:r>
        <w:r w:rsidR="00120100" w:rsidRPr="002F2FBC" w:rsidDel="007C1DC3">
          <w:rPr>
            <w:rFonts w:asciiTheme="majorHAnsi" w:eastAsia="Times New Roman" w:hAnsiTheme="majorHAnsi" w:cstheme="majorHAnsi"/>
          </w:rPr>
          <w:delText>statistical mechanics to ecology, we should emphasize methods that allow us to detect and, if possible, adjust for</w:delText>
        </w:r>
        <w:r w:rsidR="00270453" w:rsidDel="007C1DC3">
          <w:rPr>
            <w:rFonts w:asciiTheme="majorHAnsi" w:eastAsia="Times New Roman" w:hAnsiTheme="majorHAnsi" w:cstheme="majorHAnsi"/>
          </w:rPr>
          <w:delText xml:space="preserve"> the limitations imposed by small community size</w:delText>
        </w:r>
        <w:r w:rsidR="00F131A7" w:rsidRPr="002F2FBC" w:rsidDel="007C1DC3">
          <w:rPr>
            <w:rFonts w:asciiTheme="majorHAnsi" w:eastAsia="Times New Roman" w:hAnsiTheme="majorHAnsi" w:cstheme="majorHAnsi"/>
          </w:rPr>
          <w:delText>.</w:delText>
        </w:r>
        <w:r w:rsidR="00F131A7" w:rsidDel="007C1DC3">
          <w:rPr>
            <w:rFonts w:asciiTheme="majorHAnsi" w:eastAsia="Times New Roman" w:hAnsiTheme="majorHAnsi" w:cstheme="majorHAnsi"/>
            <w:b/>
            <w:bCs/>
          </w:rPr>
          <w:delText xml:space="preserve"> </w:delText>
        </w:r>
        <w:r w:rsidR="00120100" w:rsidDel="007C1DC3">
          <w:rPr>
            <w:rFonts w:asciiTheme="majorHAnsi" w:eastAsia="Times New Roman" w:hAnsiTheme="majorHAnsi" w:cstheme="majorHAnsi"/>
            <w:b/>
            <w:bCs/>
          </w:rPr>
          <w:delText xml:space="preserve"> </w:delText>
        </w:r>
      </w:del>
    </w:p>
    <w:p w14:paraId="3D273657" w14:textId="3DCA51F7" w:rsidR="0056466D" w:rsidRPr="0056466D" w:rsidDel="007C1DC3" w:rsidRDefault="0056466D" w:rsidP="007C1DC3">
      <w:pPr>
        <w:rPr>
          <w:del w:id="339" w:author="Ernest, Morgan" w:date="2020-10-02T09:27:00Z"/>
          <w:moveFrom w:id="340" w:author="Ernest, Morgan" w:date="2020-10-02T09:01:00Z"/>
          <w:rFonts w:asciiTheme="majorHAnsi" w:eastAsia="Times New Roman" w:hAnsiTheme="majorHAnsi" w:cstheme="majorHAnsi"/>
        </w:rPr>
      </w:pPr>
      <w:moveFromRangeStart w:id="341" w:author="Ernest, Morgan" w:date="2020-10-02T09:01:00Z" w:name="move52521730"/>
      <w:commentRangeStart w:id="342"/>
      <w:moveFrom w:id="343" w:author="Ernest, Morgan" w:date="2020-10-02T09:01:00Z">
        <w:del w:id="344" w:author="Ernest, Morgan" w:date="2020-10-02T09:27:00Z">
          <w:r w:rsidRPr="0056466D" w:rsidDel="007C1DC3">
            <w:rPr>
              <w:rFonts w:asciiTheme="majorHAnsi" w:eastAsia="Times New Roman" w:hAnsiTheme="majorHAnsi" w:cstheme="majorHAnsi"/>
            </w:rPr>
            <w:delText xml:space="preserve">It is also important to recognize that there are multiple plausible approaches to the defining </w:delText>
          </w:r>
          <w:r w:rsidR="00785AB2" w:rsidDel="007C1DC3">
            <w:rPr>
              <w:rFonts w:asciiTheme="majorHAnsi" w:eastAsia="Times New Roman" w:hAnsiTheme="majorHAnsi" w:cstheme="majorHAnsi"/>
            </w:rPr>
            <w:delText>a</w:delText>
          </w:r>
          <w:r w:rsidRPr="0056466D" w:rsidDel="007C1DC3">
            <w:rPr>
              <w:rFonts w:asciiTheme="majorHAnsi" w:eastAsia="Times New Roman" w:hAnsiTheme="majorHAnsi" w:cstheme="majorHAnsi"/>
            </w:rPr>
            <w:delText xml:space="preserve"> statistical baseline for the SAD, of which we have taken only one</w:delText>
          </w:r>
          <w:r w:rsidR="002319BD" w:rsidDel="007C1DC3">
            <w:rPr>
              <w:rFonts w:asciiTheme="majorHAnsi" w:eastAsia="Times New Roman" w:hAnsiTheme="majorHAnsi" w:cstheme="majorHAnsi"/>
            </w:rPr>
            <w:delText xml:space="preserve"> (</w:delText>
          </w:r>
          <w:r w:rsidR="00331DE6" w:rsidDel="007C1DC3">
            <w:rPr>
              <w:rFonts w:asciiTheme="majorHAnsi" w:eastAsia="Times New Roman" w:hAnsiTheme="majorHAnsi" w:cstheme="majorHAnsi"/>
            </w:rPr>
            <w:delText xml:space="preserve">Locey and White 2013; </w:delText>
          </w:r>
          <w:r w:rsidR="002319BD" w:rsidDel="007C1DC3">
            <w:rPr>
              <w:rFonts w:asciiTheme="majorHAnsi" w:eastAsia="Times New Roman" w:hAnsiTheme="majorHAnsi" w:cstheme="majorHAnsi"/>
            </w:rPr>
            <w:delText xml:space="preserve">Haegeman and Loreau </w:delText>
          </w:r>
          <w:r w:rsidR="002319BD" w:rsidDel="007C1DC3">
            <w:rPr>
              <w:rFonts w:asciiTheme="majorHAnsi" w:eastAsia="Times New Roman" w:hAnsiTheme="majorHAnsi" w:cstheme="majorHAnsi"/>
            </w:rPr>
            <w:lastRenderedPageBreak/>
            <w:delText>2008)</w:delText>
          </w:r>
          <w:r w:rsidRPr="0056466D" w:rsidDel="007C1DC3">
            <w:rPr>
              <w:rFonts w:asciiTheme="majorHAnsi" w:eastAsia="Times New Roman" w:hAnsiTheme="majorHAnsi" w:cstheme="majorHAnsi"/>
            </w:rPr>
            <w:delText xml:space="preserv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w:delText>
          </w:r>
          <w:r w:rsidR="0004770C" w:rsidDel="007C1DC3">
            <w:rPr>
              <w:rFonts w:asciiTheme="majorHAnsi" w:eastAsia="Times New Roman" w:hAnsiTheme="majorHAnsi" w:cstheme="majorHAnsi"/>
            </w:rPr>
            <w:delText>results that emerge from</w:delText>
          </w:r>
          <w:r w:rsidRPr="0056466D" w:rsidDel="007C1DC3">
            <w:rPr>
              <w:rFonts w:asciiTheme="majorHAnsi" w:eastAsia="Times New Roman" w:hAnsiTheme="majorHAnsi" w:cstheme="majorHAnsi"/>
            </w:rPr>
            <w:delText xml:space="preserve"> different baselines is clearly an important next step in this process towards reinvigorating the use of the SAD as a diagnostic tool. </w:delText>
          </w:r>
          <w:commentRangeEnd w:id="342"/>
          <w:r w:rsidR="001637AA" w:rsidDel="007C1DC3">
            <w:rPr>
              <w:rStyle w:val="CommentReference"/>
            </w:rPr>
            <w:commentReference w:id="342"/>
          </w:r>
        </w:del>
      </w:moveFrom>
    </w:p>
    <w:moveFromRangeEnd w:id="341"/>
    <w:p w14:paraId="245C7D66" w14:textId="3BAB7C5B" w:rsidR="0056466D" w:rsidRDefault="0056466D" w:rsidP="007C1DC3">
      <w:pPr>
        <w:rPr>
          <w:ins w:id="345" w:author="Ernest, Morgan" w:date="2020-10-02T09:30:00Z"/>
          <w:rFonts w:asciiTheme="majorHAnsi" w:eastAsia="Times New Roman" w:hAnsiTheme="majorHAnsi" w:cstheme="majorHAnsi"/>
        </w:rPr>
      </w:pPr>
      <w:del w:id="346" w:author="Ernest, Morgan" w:date="2020-10-02T09:27:00Z">
        <w:r w:rsidRPr="0056466D" w:rsidDel="007C1DC3">
          <w:rPr>
            <w:rFonts w:asciiTheme="majorHAnsi" w:eastAsia="Times New Roman" w:hAnsiTheme="majorHAnsi" w:cstheme="majorHAnsi"/>
          </w:rPr>
          <w:delText xml:space="preserve">Characterizing and adjusting for a statistical baseline for the SAD, as we demonstrate here, </w:delText>
        </w:r>
      </w:del>
      <w:r w:rsidRPr="0056466D">
        <w:rPr>
          <w:rFonts w:asciiTheme="majorHAnsi" w:eastAsia="Times New Roman" w:hAnsiTheme="majorHAnsi" w:cstheme="majorHAnsi"/>
        </w:rPr>
        <w:t>refresh</w:t>
      </w:r>
      <w:del w:id="347" w:author="Ernest, Morgan" w:date="2020-10-02T09:52:00Z">
        <w:r w:rsidRPr="0056466D" w:rsidDel="00493430">
          <w:rPr>
            <w:rFonts w:asciiTheme="majorHAnsi" w:eastAsia="Times New Roman" w:hAnsiTheme="majorHAnsi" w:cstheme="majorHAnsi"/>
          </w:rPr>
          <w:delText>es</w:delText>
        </w:r>
      </w:del>
      <w:r w:rsidRPr="0056466D">
        <w:rPr>
          <w:rFonts w:asciiTheme="majorHAnsi" w:eastAsia="Times New Roman" w:hAnsiTheme="majorHAnsi" w:cstheme="majorHAnsi"/>
        </w:rPr>
        <w:t xml:space="preserve"> our perspective on the distribution and open</w:t>
      </w:r>
      <w:del w:id="348" w:author="Ernest, Morgan" w:date="2020-10-02T09:52:00Z">
        <w:r w:rsidRPr="0056466D" w:rsidDel="00493430">
          <w:rPr>
            <w:rFonts w:asciiTheme="majorHAnsi" w:eastAsia="Times New Roman" w:hAnsiTheme="majorHAnsi" w:cstheme="majorHAnsi"/>
          </w:rPr>
          <w:delText>s</w:delText>
        </w:r>
      </w:del>
      <w:r w:rsidRPr="0056466D">
        <w:rPr>
          <w:rFonts w:asciiTheme="majorHAnsi" w:eastAsia="Times New Roman" w:hAnsiTheme="majorHAnsi" w:cstheme="majorHAnsi"/>
        </w:rPr>
        <w:t xml:space="preserve"> up </w:t>
      </w:r>
      <w:del w:id="349" w:author="Ernest, Morgan" w:date="2020-10-02T09:52:00Z">
        <w:r w:rsidRPr="0056466D" w:rsidDel="00493430">
          <w:rPr>
            <w:rFonts w:asciiTheme="majorHAnsi" w:eastAsia="Times New Roman" w:hAnsiTheme="majorHAnsi" w:cstheme="majorHAnsi"/>
          </w:rPr>
          <w:delText xml:space="preserve">several </w:delText>
        </w:r>
      </w:del>
      <w:r w:rsidRPr="0056466D">
        <w:rPr>
          <w:rFonts w:asciiTheme="majorHAnsi" w:eastAsia="Times New Roman" w:hAnsiTheme="majorHAnsi" w:cstheme="majorHAnsi"/>
        </w:rPr>
        <w:t xml:space="preserve">new avenues for better understanding how and when biological drivers affect its shape. </w:t>
      </w:r>
      <w:del w:id="350" w:author="Ernest, Morgan" w:date="2020-10-02T09:53:00Z">
        <w:r w:rsidRPr="0056466D" w:rsidDel="00493430">
          <w:rPr>
            <w:rFonts w:asciiTheme="majorHAnsi" w:eastAsia="Times New Roman" w:hAnsiTheme="majorHAnsi" w:cstheme="majorHAnsi"/>
          </w:rPr>
          <w:delText>Persistent deviations between observed communities and their baselines may be evidence of biological processes operating on top of fundamental statistical constraints, and f</w:delText>
        </w:r>
      </w:del>
      <w:ins w:id="351" w:author="Ernest, Morgan" w:date="2020-10-02T09:53:00Z">
        <w:r w:rsidR="00493430">
          <w:rPr>
            <w:rFonts w:asciiTheme="majorHAnsi" w:eastAsia="Times New Roman" w:hAnsiTheme="majorHAnsi" w:cstheme="majorHAnsi"/>
          </w:rPr>
          <w:t>F</w:t>
        </w:r>
      </w:ins>
      <w:r w:rsidRPr="0056466D">
        <w:rPr>
          <w:rFonts w:asciiTheme="majorHAnsi" w:eastAsia="Times New Roman" w:hAnsiTheme="majorHAnsi" w:cstheme="majorHAnsi"/>
        </w:rPr>
        <w:t>ocusing on these deviations could offer new leverage for evaluating theoretical predictions for the SAD</w:t>
      </w:r>
      <w:ins w:id="352" w:author="Ernest, Morgan" w:date="2020-10-02T10:04:00Z">
        <w:r w:rsidR="00E1296F">
          <w:rPr>
            <w:rFonts w:asciiTheme="majorHAnsi" w:eastAsia="Times New Roman" w:hAnsiTheme="majorHAnsi" w:cstheme="majorHAnsi"/>
          </w:rPr>
          <w:t xml:space="preserve"> by forcing theories to predict not the general shape</w:t>
        </w:r>
      </w:ins>
      <w:ins w:id="353" w:author="Ernest, Morgan" w:date="2020-10-02T10:05:00Z">
        <w:r w:rsidR="00E1296F">
          <w:rPr>
            <w:rFonts w:asciiTheme="majorHAnsi" w:eastAsia="Times New Roman" w:hAnsiTheme="majorHAnsi" w:cstheme="majorHAnsi"/>
          </w:rPr>
          <w:t xml:space="preserve"> produced by statistical constraints, but the deviations</w:t>
        </w:r>
      </w:ins>
      <w:ins w:id="354" w:author="Ernest, Morgan" w:date="2020-10-02T10:04:00Z">
        <w:r w:rsidR="00E1296F">
          <w:rPr>
            <w:rFonts w:asciiTheme="majorHAnsi" w:eastAsia="Times New Roman" w:hAnsiTheme="majorHAnsi" w:cstheme="majorHAnsi"/>
          </w:rPr>
          <w:t xml:space="preserve"> </w:t>
        </w:r>
      </w:ins>
      <w:ins w:id="355" w:author="Ernest, Morgan" w:date="2020-10-02T10:05:00Z">
        <w:r w:rsidR="00E1296F">
          <w:rPr>
            <w:rFonts w:asciiTheme="majorHAnsi" w:eastAsia="Times New Roman" w:hAnsiTheme="majorHAnsi" w:cstheme="majorHAnsi"/>
          </w:rPr>
          <w:t xml:space="preserve">that may be the actual signal of ecology. </w:t>
        </w:r>
        <w:r w:rsidR="00E1296F" w:rsidRPr="00E1296F">
          <w:rPr>
            <w:rFonts w:asciiTheme="majorHAnsi" w:eastAsia="Times New Roman" w:hAnsiTheme="majorHAnsi" w:cstheme="majorHAnsi"/>
          </w:rPr>
          <w:t>T</w:t>
        </w:r>
      </w:ins>
      <w:ins w:id="356" w:author="Ernest, Morgan" w:date="2020-10-02T09:53:00Z">
        <w:r w:rsidR="00493430" w:rsidRPr="00E1296F">
          <w:rPr>
            <w:rFonts w:asciiTheme="majorHAnsi" w:eastAsia="Times New Roman" w:hAnsiTheme="majorHAnsi" w:cstheme="majorHAnsi"/>
            <w:rPrChange w:id="357" w:author="Ernest, Morgan" w:date="2020-10-02T10:09:00Z">
              <w:rPr>
                <w:rFonts w:ascii="Arial" w:eastAsia="Times New Roman" w:hAnsi="Arial" w:cs="Arial"/>
              </w:rPr>
            </w:rPrChange>
          </w:rPr>
          <w:t>est</w:t>
        </w:r>
      </w:ins>
      <w:ins w:id="358" w:author="Ernest, Morgan" w:date="2020-10-02T10:01:00Z">
        <w:r w:rsidR="00E1296F" w:rsidRPr="00E1296F">
          <w:rPr>
            <w:rFonts w:asciiTheme="majorHAnsi" w:eastAsia="Times New Roman" w:hAnsiTheme="majorHAnsi" w:cstheme="majorHAnsi"/>
            <w:rPrChange w:id="359" w:author="Ernest, Morgan" w:date="2020-10-02T10:09:00Z">
              <w:rPr>
                <w:rFonts w:ascii="Arial" w:eastAsia="Times New Roman" w:hAnsi="Arial" w:cs="Arial"/>
              </w:rPr>
            </w:rPrChange>
          </w:rPr>
          <w:t>ing</w:t>
        </w:r>
      </w:ins>
      <w:ins w:id="360" w:author="Ernest, Morgan" w:date="2020-10-02T09:53:00Z">
        <w:r w:rsidR="00493430" w:rsidRPr="00E1296F">
          <w:rPr>
            <w:rFonts w:asciiTheme="majorHAnsi" w:eastAsia="Times New Roman" w:hAnsiTheme="majorHAnsi" w:cstheme="majorHAnsi"/>
            <w:rPrChange w:id="361" w:author="Ernest, Morgan" w:date="2020-10-02T10:09:00Z">
              <w:rPr>
                <w:rFonts w:ascii="Arial" w:eastAsia="Times New Roman" w:hAnsi="Arial" w:cs="Arial"/>
              </w:rPr>
            </w:rPrChange>
          </w:rPr>
          <w:t xml:space="preserve"> whether existing theories (e.g. neutral theory, METE</w:t>
        </w:r>
      </w:ins>
      <w:ins w:id="362" w:author="Ernest, Morgan" w:date="2020-10-02T10:09:00Z">
        <w:r w:rsidR="00E1296F">
          <w:rPr>
            <w:rFonts w:asciiTheme="majorHAnsi" w:eastAsia="Times New Roman" w:hAnsiTheme="majorHAnsi" w:cstheme="majorHAnsi"/>
          </w:rPr>
          <w:t>; refs</w:t>
        </w:r>
      </w:ins>
      <w:ins w:id="363" w:author="Ernest, Morgan" w:date="2020-10-02T09:53:00Z">
        <w:r w:rsidR="00493430" w:rsidRPr="00E1296F">
          <w:rPr>
            <w:rFonts w:asciiTheme="majorHAnsi" w:eastAsia="Times New Roman" w:hAnsiTheme="majorHAnsi" w:cstheme="majorHAnsi"/>
            <w:rPrChange w:id="364" w:author="Ernest, Morgan" w:date="2020-10-02T10:09:00Z">
              <w:rPr>
                <w:rFonts w:ascii="Arial" w:eastAsia="Times New Roman" w:hAnsi="Arial" w:cs="Arial"/>
              </w:rPr>
            </w:rPrChange>
          </w:rPr>
          <w:t>) and common functional approximations (logseries, exponential, and log normal</w:t>
        </w:r>
      </w:ins>
      <w:ins w:id="365" w:author="Ernest, Morgan" w:date="2020-10-02T10:09:00Z">
        <w:r w:rsidR="00E1296F">
          <w:rPr>
            <w:rFonts w:asciiTheme="majorHAnsi" w:eastAsia="Times New Roman" w:hAnsiTheme="majorHAnsi" w:cstheme="majorHAnsi"/>
          </w:rPr>
          <w:t>; refs</w:t>
        </w:r>
      </w:ins>
      <w:ins w:id="366" w:author="Ernest, Morgan" w:date="2020-10-02T09:53:00Z">
        <w:r w:rsidR="00493430" w:rsidRPr="00E1296F">
          <w:rPr>
            <w:rFonts w:asciiTheme="majorHAnsi" w:eastAsia="Times New Roman" w:hAnsiTheme="majorHAnsi" w:cstheme="majorHAnsi"/>
            <w:rPrChange w:id="367" w:author="Ernest, Morgan" w:date="2020-10-02T10:09:00Z">
              <w:rPr>
                <w:rFonts w:ascii="Arial" w:eastAsia="Times New Roman" w:hAnsi="Arial" w:cs="Arial"/>
              </w:rPr>
            </w:rPrChange>
          </w:rPr>
          <w:t>) can accurately predict deviations from the feasible set</w:t>
        </w:r>
      </w:ins>
      <w:ins w:id="368" w:author="Ernest, Morgan" w:date="2020-10-02T10:05:00Z">
        <w:r w:rsidR="00E1296F" w:rsidRPr="00E1296F">
          <w:rPr>
            <w:rFonts w:asciiTheme="majorHAnsi" w:eastAsia="Times New Roman" w:hAnsiTheme="majorHAnsi" w:cstheme="majorHAnsi"/>
            <w:rPrChange w:id="369" w:author="Ernest, Morgan" w:date="2020-10-02T10:09:00Z">
              <w:rPr>
                <w:rFonts w:ascii="Arial" w:eastAsia="Times New Roman" w:hAnsi="Arial" w:cs="Arial"/>
              </w:rPr>
            </w:rPrChange>
          </w:rPr>
          <w:t xml:space="preserve"> may provide extremely insightful, in this con</w:t>
        </w:r>
      </w:ins>
      <w:ins w:id="370" w:author="Ernest, Morgan" w:date="2020-10-02T10:06:00Z">
        <w:r w:rsidR="00E1296F" w:rsidRPr="00E1296F">
          <w:rPr>
            <w:rFonts w:asciiTheme="majorHAnsi" w:eastAsia="Times New Roman" w:hAnsiTheme="majorHAnsi" w:cstheme="majorHAnsi"/>
            <w:rPrChange w:id="371" w:author="Ernest, Morgan" w:date="2020-10-02T10:09:00Z">
              <w:rPr>
                <w:rFonts w:ascii="Arial" w:eastAsia="Times New Roman" w:hAnsi="Arial" w:cs="Arial"/>
              </w:rPr>
            </w:rPrChange>
          </w:rPr>
          <w:t>text</w:t>
        </w:r>
      </w:ins>
      <w:ins w:id="372" w:author="Ernest, Morgan" w:date="2020-10-02T09:53:00Z">
        <w:r w:rsidR="00493430" w:rsidRPr="00E1296F">
          <w:rPr>
            <w:rFonts w:asciiTheme="majorHAnsi" w:eastAsia="Times New Roman" w:hAnsiTheme="majorHAnsi" w:cstheme="majorHAnsi"/>
            <w:rPrChange w:id="373" w:author="Ernest, Morgan" w:date="2020-10-02T10:09:00Z">
              <w:rPr>
                <w:rFonts w:ascii="Arial" w:eastAsia="Times New Roman" w:hAnsi="Arial" w:cs="Arial"/>
              </w:rPr>
            </w:rPrChange>
          </w:rPr>
          <w:t>.</w:t>
        </w:r>
      </w:ins>
      <w:ins w:id="374" w:author="Ernest, Morgan" w:date="2020-10-02T09:54:00Z">
        <w:r w:rsidR="00493430" w:rsidRPr="00E1296F">
          <w:rPr>
            <w:rFonts w:asciiTheme="majorHAnsi" w:eastAsia="Times New Roman" w:hAnsiTheme="majorHAnsi" w:cstheme="majorHAnsi"/>
            <w:rPrChange w:id="375" w:author="Ernest, Morgan" w:date="2020-10-02T10:09:00Z">
              <w:rPr>
                <w:rFonts w:ascii="Arial" w:eastAsia="Times New Roman" w:hAnsi="Arial" w:cs="Arial"/>
              </w:rPr>
            </w:rPrChange>
          </w:rPr>
          <w:t xml:space="preserve"> </w:t>
        </w:r>
      </w:ins>
      <w:ins w:id="376" w:author="Ernest, Morgan" w:date="2020-10-02T10:06:00Z">
        <w:r w:rsidR="00E1296F" w:rsidRPr="00E1296F">
          <w:rPr>
            <w:rFonts w:asciiTheme="majorHAnsi" w:eastAsia="Times New Roman" w:hAnsiTheme="majorHAnsi" w:cstheme="majorHAnsi"/>
            <w:rPrChange w:id="377" w:author="Ernest, Morgan" w:date="2020-10-02T10:09:00Z">
              <w:rPr>
                <w:rFonts w:ascii="Arial" w:eastAsia="Times New Roman" w:hAnsi="Arial" w:cs="Arial"/>
              </w:rPr>
            </w:rPrChange>
          </w:rPr>
          <w:t>While promising, t</w:t>
        </w:r>
      </w:ins>
      <w:ins w:id="378" w:author="Ernest, Morgan" w:date="2020-10-02T09:54:00Z">
        <w:r w:rsidR="00493430" w:rsidRPr="00E1296F">
          <w:rPr>
            <w:rFonts w:asciiTheme="majorHAnsi" w:eastAsia="Times New Roman" w:hAnsiTheme="majorHAnsi" w:cstheme="majorHAnsi"/>
            <w:rPrChange w:id="379" w:author="Ernest, Morgan" w:date="2020-10-02T10:09:00Z">
              <w:rPr>
                <w:rFonts w:ascii="Arial" w:eastAsia="Times New Roman" w:hAnsi="Arial" w:cs="Arial"/>
              </w:rPr>
            </w:rPrChange>
          </w:rPr>
          <w:t xml:space="preserve">here is still much work to </w:t>
        </w:r>
      </w:ins>
      <w:ins w:id="380" w:author="Ernest, Morgan" w:date="2020-10-02T09:56:00Z">
        <w:r w:rsidR="00493430" w:rsidRPr="00E1296F">
          <w:rPr>
            <w:rFonts w:asciiTheme="majorHAnsi" w:eastAsia="Times New Roman" w:hAnsiTheme="majorHAnsi" w:cstheme="majorHAnsi"/>
            <w:rPrChange w:id="381" w:author="Ernest, Morgan" w:date="2020-10-02T10:09:00Z">
              <w:rPr>
                <w:rFonts w:ascii="Arial" w:eastAsia="Times New Roman" w:hAnsi="Arial" w:cs="Arial"/>
              </w:rPr>
            </w:rPrChange>
          </w:rPr>
          <w:t xml:space="preserve">do to </w:t>
        </w:r>
      </w:ins>
      <w:ins w:id="382" w:author="Ernest, Morgan" w:date="2020-10-02T10:02:00Z">
        <w:r w:rsidR="00E1296F" w:rsidRPr="00E1296F">
          <w:rPr>
            <w:rFonts w:asciiTheme="majorHAnsi" w:eastAsia="Times New Roman" w:hAnsiTheme="majorHAnsi" w:cstheme="majorHAnsi"/>
          </w:rPr>
          <w:t xml:space="preserve">assess our ability to </w:t>
        </w:r>
      </w:ins>
      <w:ins w:id="383" w:author="Ernest, Morgan" w:date="2020-10-02T09:56:00Z">
        <w:r w:rsidR="00493430" w:rsidRPr="00E1296F">
          <w:rPr>
            <w:rFonts w:asciiTheme="majorHAnsi" w:eastAsia="Times New Roman" w:hAnsiTheme="majorHAnsi" w:cstheme="majorHAnsi"/>
          </w:rPr>
          <w:t xml:space="preserve"> disentangle biological signal from randomness</w:t>
        </w:r>
      </w:ins>
      <w:ins w:id="384" w:author="Ernest, Morgan" w:date="2020-10-02T09:55:00Z">
        <w:r w:rsidR="00493430" w:rsidRPr="00E1296F">
          <w:rPr>
            <w:rFonts w:asciiTheme="majorHAnsi" w:eastAsia="Times New Roman" w:hAnsiTheme="majorHAnsi" w:cstheme="majorHAnsi"/>
            <w:rPrChange w:id="385" w:author="Ernest, Morgan" w:date="2020-10-02T10:09:00Z">
              <w:rPr>
                <w:rFonts w:ascii="Arial" w:eastAsia="Times New Roman" w:hAnsi="Arial" w:cs="Arial"/>
              </w:rPr>
            </w:rPrChange>
          </w:rPr>
          <w:t>, including assessing alternate statistical baselines and</w:t>
        </w:r>
      </w:ins>
      <w:del w:id="386" w:author="Ernest, Morgan" w:date="2020-10-02T09:53:00Z">
        <w:r w:rsidRPr="00E1296F" w:rsidDel="00493430">
          <w:rPr>
            <w:rFonts w:asciiTheme="majorHAnsi" w:eastAsia="Times New Roman" w:hAnsiTheme="majorHAnsi" w:cstheme="majorHAnsi"/>
          </w:rPr>
          <w:delText>.</w:delText>
        </w:r>
      </w:del>
      <w:r w:rsidRPr="00E1296F">
        <w:rPr>
          <w:rFonts w:asciiTheme="majorHAnsi" w:eastAsia="Times New Roman" w:hAnsiTheme="majorHAnsi" w:cstheme="majorHAnsi"/>
        </w:rPr>
        <w:t xml:space="preserve"> </w:t>
      </w:r>
      <w:del w:id="387" w:author="Ernest, Morgan" w:date="2020-10-02T09:56:00Z">
        <w:r w:rsidRPr="00E1296F" w:rsidDel="00493430">
          <w:rPr>
            <w:rFonts w:asciiTheme="majorHAnsi" w:eastAsia="Times New Roman" w:hAnsiTheme="majorHAnsi" w:cstheme="majorHAnsi"/>
          </w:rPr>
          <w:delText xml:space="preserve">In doing so, we must appreciate that there is considerable nuance to defining the appropriate statistical baseline and </w:delText>
        </w:r>
      </w:del>
      <w:r w:rsidRPr="00E1296F">
        <w:rPr>
          <w:rFonts w:asciiTheme="majorHAnsi" w:eastAsia="Times New Roman" w:hAnsiTheme="majorHAnsi" w:cstheme="majorHAnsi"/>
        </w:rPr>
        <w:t>calibrating our expected power to detect deviations, especially for small communities.</w:t>
      </w:r>
      <w:r w:rsidRPr="0056466D">
        <w:rPr>
          <w:rFonts w:asciiTheme="majorHAnsi" w:eastAsia="Times New Roman" w:hAnsiTheme="majorHAnsi" w:cstheme="majorHAnsi"/>
        </w:rPr>
        <w:t xml:space="preserve"> </w:t>
      </w:r>
      <w:del w:id="388" w:author="Ernest, Morgan" w:date="2020-10-02T09:57:00Z">
        <w:r w:rsidRPr="0056466D" w:rsidDel="00493430">
          <w:rPr>
            <w:rFonts w:asciiTheme="majorHAnsi" w:eastAsia="Times New Roman" w:hAnsiTheme="majorHAnsi" w:cstheme="majorHAnsi"/>
          </w:rPr>
          <w:delText xml:space="preserve">Exploring other constructions for the baseline, and developing methods for establishing if not improving the </w:delText>
        </w:r>
        <w:r w:rsidR="00EA1BC4" w:rsidDel="00493430">
          <w:rPr>
            <w:rFonts w:asciiTheme="majorHAnsi" w:eastAsia="Times New Roman" w:hAnsiTheme="majorHAnsi" w:cstheme="majorHAnsi"/>
          </w:rPr>
          <w:delText>limits</w:delText>
        </w:r>
        <w:r w:rsidRPr="0056466D" w:rsidDel="00493430">
          <w:rPr>
            <w:rFonts w:asciiTheme="majorHAnsi" w:eastAsia="Times New Roman" w:hAnsiTheme="majorHAnsi" w:cstheme="majorHAnsi"/>
          </w:rPr>
          <w:delText xml:space="preserve"> on our ability to detect deviations, would further</w:delText>
        </w:r>
      </w:del>
      <w:del w:id="389" w:author="Ernest, Morgan" w:date="2020-10-02T09:56:00Z">
        <w:r w:rsidRPr="0056466D" w:rsidDel="00493430">
          <w:rPr>
            <w:rFonts w:asciiTheme="majorHAnsi" w:eastAsia="Times New Roman" w:hAnsiTheme="majorHAnsi" w:cstheme="majorHAnsi"/>
          </w:rPr>
          <w:delText xml:space="preserve"> clarify how statistical constraints manifest in the SAD and what power we have to disentangle biological signal from randomness</w:delText>
        </w:r>
      </w:del>
      <w:del w:id="390" w:author="Ernest, Morgan" w:date="2020-10-02T09:57:00Z">
        <w:r w:rsidRPr="0056466D" w:rsidDel="00493430">
          <w:rPr>
            <w:rFonts w:asciiTheme="majorHAnsi" w:eastAsia="Times New Roman" w:hAnsiTheme="majorHAnsi" w:cstheme="majorHAnsi"/>
          </w:rPr>
          <w:delText xml:space="preserve">. Our results here suggest that statistical constraints have strong effects on the SAD, but that these constraints alone do not fully account for the extremely uneven SADs we observe in nature – leaving an important role for ecological process. </w:delText>
        </w:r>
      </w:del>
      <w:r w:rsidRPr="0056466D">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7A834549" w14:textId="1CA08922" w:rsidR="007C1DC3" w:rsidRPr="0056466D" w:rsidDel="00E1296F" w:rsidRDefault="007C1DC3" w:rsidP="007C1DC3">
      <w:pPr>
        <w:rPr>
          <w:del w:id="391" w:author="Ernest, Morgan" w:date="2020-10-02T10:03:00Z"/>
          <w:rFonts w:asciiTheme="majorHAnsi" w:eastAsia="Times New Roman" w:hAnsiTheme="majorHAnsi" w:cstheme="majorHAnsi"/>
        </w:rPr>
      </w:pPr>
    </w:p>
    <w:p w14:paraId="1A0EB90B" w14:textId="55B99ACB" w:rsidR="00754408" w:rsidRPr="00C30341" w:rsidDel="00E1296F" w:rsidRDefault="00754408">
      <w:pPr>
        <w:rPr>
          <w:del w:id="392" w:author="Ernest, Morgan" w:date="2020-10-02T10:03:00Z"/>
          <w:rFonts w:asciiTheme="majorHAnsi" w:eastAsia="Times New Roman" w:hAnsiTheme="majorHAnsi" w:cstheme="majorHAnsi"/>
        </w:rPr>
      </w:pPr>
    </w:p>
    <w:p w14:paraId="2688C552" w14:textId="5A50911B" w:rsidR="00F54082" w:rsidRDefault="005C4AFA" w:rsidP="00F54082">
      <w:pPr>
        <w:rPr>
          <w:ins w:id="393" w:author="Ernest, Morgan" w:date="2020-10-02T08:32:00Z"/>
          <w:rFonts w:asciiTheme="majorHAnsi" w:eastAsia="Times New Roman" w:hAnsiTheme="majorHAnsi" w:cstheme="majorHAnsi"/>
          <w:b/>
          <w:bCs/>
        </w:rPr>
      </w:pPr>
      <w:del w:id="394" w:author="Ernest, Morgan" w:date="2020-10-02T08:32:00Z">
        <w:r w:rsidRPr="00C30341" w:rsidDel="00F54082">
          <w:rPr>
            <w:rFonts w:asciiTheme="majorHAnsi" w:eastAsia="Times New Roman" w:hAnsiTheme="majorHAnsi" w:cstheme="majorHAnsi"/>
            <w:b/>
            <w:bCs/>
          </w:rPr>
          <w:br w:type="page"/>
        </w:r>
      </w:del>
    </w:p>
    <w:p w14:paraId="622D0E9A" w14:textId="77777777" w:rsidR="00F54082" w:rsidRPr="009A7E8D" w:rsidRDefault="00F54082" w:rsidP="007F6C5B">
      <w:pPr>
        <w:rPr>
          <w:ins w:id="395" w:author="Ernest, Morgan" w:date="2020-10-02T08:08:00Z"/>
          <w:rFonts w:ascii="Arial" w:eastAsia="Times New Roman" w:hAnsi="Arial" w:cs="Arial"/>
        </w:rPr>
      </w:pPr>
    </w:p>
    <w:p w14:paraId="677AF34B" w14:textId="53999BB1" w:rsidR="00E1296F" w:rsidRDefault="00E1296F">
      <w:pPr>
        <w:rPr>
          <w:ins w:id="396" w:author="Ernest, Morgan" w:date="2020-10-02T10:07:00Z"/>
          <w:rFonts w:asciiTheme="majorHAnsi" w:eastAsia="Times New Roman" w:hAnsiTheme="majorHAnsi" w:cstheme="majorHAnsi"/>
          <w:b/>
          <w:bCs/>
        </w:rPr>
      </w:pPr>
      <w:ins w:id="397" w:author="Ernest, Morgan" w:date="2020-10-02T10:07:00Z">
        <w:r>
          <w:rPr>
            <w:rFonts w:asciiTheme="majorHAnsi" w:eastAsia="Times New Roman" w:hAnsiTheme="majorHAnsi" w:cstheme="majorHAnsi"/>
            <w:b/>
            <w:bCs/>
          </w:rPr>
          <w:br w:type="page"/>
        </w:r>
      </w:ins>
    </w:p>
    <w:p w14:paraId="46F6ACAB" w14:textId="77777777" w:rsidR="005C4AFA" w:rsidRPr="00C30341" w:rsidRDefault="005C4AFA">
      <w:pPr>
        <w:rPr>
          <w:rFonts w:asciiTheme="majorHAnsi" w:eastAsia="Times New Roman" w:hAnsiTheme="majorHAnsi" w:cstheme="majorHAnsi"/>
          <w:b/>
          <w:bCs/>
        </w:rPr>
      </w:pP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t>Figures</w:t>
      </w:r>
    </w:p>
    <w:p w14:paraId="62F9ECDF" w14:textId="5DD1E30B" w:rsidR="008D3EB3" w:rsidRPr="00C30341" w:rsidRDefault="0018014B" w:rsidP="00C30341">
      <w:pPr>
        <w:pStyle w:val="Heading5"/>
        <w:rPr>
          <w:rFonts w:eastAsia="Times New Roman" w:cstheme="majorHAnsi"/>
        </w:rPr>
      </w:pPr>
      <w:bookmarkStart w:id="398" w:name="_Figure_1:_Communities"/>
      <w:bookmarkEnd w:id="398"/>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399" w:name="_Figure_1:_S0,"/>
      <w:bookmarkStart w:id="400" w:name="_Figure_0:_Distribution"/>
      <w:bookmarkStart w:id="401" w:name="_Figure_1.5:_Datasets"/>
      <w:bookmarkStart w:id="402" w:name="_Figure_1.75:_Nparts"/>
      <w:bookmarkStart w:id="403" w:name="_Figure_1:_Number"/>
      <w:bookmarkStart w:id="404" w:name="_Figure_1.875:_Nparts"/>
      <w:bookmarkStart w:id="405" w:name="_Figure_2:_Self-similarity"/>
      <w:bookmarkStart w:id="406" w:name="_Figure_2:_Narrowness"/>
      <w:bookmarkStart w:id="407" w:name="_Figure_3:_Self-similarity"/>
      <w:bookmarkStart w:id="408" w:name="_Figure_3:_Skewness"/>
      <w:bookmarkStart w:id="409" w:name="_Figure_3.5_Self"/>
      <w:bookmarkStart w:id="410" w:name="_Figure_4:_Overall"/>
      <w:bookmarkStart w:id="411" w:name="_Figure_4:_Simpson"/>
      <w:bookmarkStart w:id="412" w:name="_Figure_6:_Skewness"/>
      <w:bookmarkStart w:id="413" w:name="_Figure_7:_Skewness"/>
      <w:bookmarkStart w:id="414" w:name="_Figure_8:_Simpson"/>
      <w:bookmarkStart w:id="415" w:name="_Figure_9:_Simpson"/>
      <w:bookmarkStart w:id="416" w:name="_Figure_10:_Skewness"/>
      <w:bookmarkStart w:id="417" w:name="_Figure_11:_Simpson"/>
      <w:bookmarkStart w:id="418" w:name="_Figure_12:_Simpson"/>
      <w:bookmarkStart w:id="419" w:name="_Figure_13:_Skewness"/>
      <w:bookmarkStart w:id="420" w:name="_Figure_14:_Skewness"/>
      <w:bookmarkStart w:id="421" w:name="_Figure_15:_Rarefied"/>
      <w:bookmarkStart w:id="422" w:name="_Figure_16:_Rarefied"/>
      <w:bookmarkStart w:id="423" w:name="_Table_1:_Proportion"/>
      <w:bookmarkStart w:id="424" w:name="_Table_2:_Proportion"/>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commentRangeStart w:id="425"/>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commentRangeEnd w:id="425"/>
      <w:r w:rsidR="00EC1EBC">
        <w:rPr>
          <w:rStyle w:val="CommentReference"/>
          <w:rFonts w:asciiTheme="minorHAnsi" w:eastAsiaTheme="minorHAnsi" w:hAnsiTheme="minorHAnsi" w:cstheme="minorBidi"/>
          <w:color w:val="auto"/>
        </w:rPr>
        <w:commentReference w:id="425"/>
      </w:r>
    </w:p>
    <w:p w14:paraId="140046A6" w14:textId="1F41B57D" w:rsidR="00AC7108" w:rsidRDefault="00AC7108">
      <w:pPr>
        <w:rPr>
          <w:rFonts w:asciiTheme="majorHAnsi" w:hAnsiTheme="majorHAnsi" w:cstheme="majorHAnsi"/>
        </w:rPr>
      </w:pPr>
      <w:r>
        <w:rPr>
          <w:rFonts w:asciiTheme="majorHAnsi" w:hAnsiTheme="majorHAnsi" w:cstheme="majorHAnsi"/>
        </w:rPr>
        <w:br w:type="page"/>
      </w:r>
    </w:p>
    <w:p w14:paraId="36DC434B" w14:textId="77777777" w:rsidR="00B42787" w:rsidRPr="00C30341" w:rsidRDefault="00B42787" w:rsidP="00B42787">
      <w:pPr>
        <w:rPr>
          <w:rFonts w:asciiTheme="majorHAnsi" w:hAnsiTheme="majorHAnsi" w:cstheme="majorHAnsi"/>
        </w:rPr>
      </w:pPr>
    </w:p>
    <w:p w14:paraId="3EC57D4E" w14:textId="251AF192" w:rsidR="00B42787" w:rsidRDefault="00B42787" w:rsidP="00C30341">
      <w:pPr>
        <w:pStyle w:val="Heading5"/>
        <w:rPr>
          <w:rFonts w:cstheme="majorHAnsi"/>
        </w:rPr>
      </w:pPr>
      <w:bookmarkStart w:id="426" w:name="_Figure_2:_95%"/>
      <w:bookmarkEnd w:id="426"/>
      <w:r w:rsidRPr="00C30341">
        <w:rPr>
          <w:rFonts w:cstheme="majorHAnsi"/>
        </w:rPr>
        <w:t xml:space="preserve">Figure 2: 95% ratio </w:t>
      </w:r>
      <w:r w:rsidR="00E40132">
        <w:rPr>
          <w:rFonts w:cstheme="majorHAnsi"/>
        </w:rPr>
        <w:t>illustration</w:t>
      </w:r>
    </w:p>
    <w:p w14:paraId="36EC80A8" w14:textId="146744C4" w:rsidR="000673C1" w:rsidRDefault="008A70DA" w:rsidP="00B42787">
      <w:pPr>
        <w:rPr>
          <w:noProof/>
        </w:rPr>
      </w:pPr>
      <w:r>
        <w:rPr>
          <w:noProof/>
        </w:rPr>
        <w:drawing>
          <wp:inline distT="0" distB="0" distL="0" distR="0" wp14:anchorId="49F73C22" wp14:editId="78E7577C">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Pr>
          <w:noProof/>
        </w:rPr>
        <w:drawing>
          <wp:inline distT="0" distB="0" distL="0" distR="0" wp14:anchorId="58C5CB66" wp14:editId="45B19CA6">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7E4E9612" w:rsidR="00F542F4" w:rsidRPr="00C30341" w:rsidRDefault="00B77932" w:rsidP="00B42787">
      <w:pPr>
        <w:rPr>
          <w:rFonts w:asciiTheme="majorHAnsi" w:hAnsiTheme="majorHAnsi" w:cstheme="majorHAnsi"/>
        </w:rPr>
      </w:pPr>
      <w:ins w:id="427" w:author="Ernest, Morgan" w:date="2020-10-01T10:53:00Z">
        <w:r>
          <w:rPr>
            <w:noProof/>
          </w:rPr>
          <w:t>Samples of unique SADs are drawn from a community’s feasible set. Feasible sets can range substantially in size, depending on the community size (e.g., a feasible set of 297 unique distributions for S=4 and N=34 vs 6.5e+70 unique distributions for S=44, N=13360</w:t>
        </w:r>
      </w:ins>
      <w:ins w:id="428" w:author="Ernest, Morgan" w:date="2020-10-01T10:54:00Z">
        <w:r>
          <w:rPr>
            <w:noProof/>
          </w:rPr>
          <w:t>)</w:t>
        </w:r>
      </w:ins>
      <w:ins w:id="429" w:author="Ernest, Morgan" w:date="2020-10-01T10:53:00Z">
        <w:r>
          <w:rPr>
            <w:noProof/>
          </w:rPr>
          <w:t xml:space="preserve">. </w:t>
        </w:r>
      </w:ins>
      <w:r w:rsidR="00F542F4">
        <w:rPr>
          <w:noProof/>
        </w:rPr>
        <w:t>For every sample</w:t>
      </w:r>
      <w:ins w:id="430" w:author="Ernest, Morgan" w:date="2020-10-01T10:10:00Z">
        <w:r w:rsidR="005D6401">
          <w:rPr>
            <w:noProof/>
          </w:rPr>
          <w:t xml:space="preserve"> of distributions </w:t>
        </w:r>
      </w:ins>
      <w:del w:id="431" w:author="Ernest, Morgan" w:date="2020-10-01T10:49:00Z">
        <w:r w:rsidR="00F542F4" w:rsidDel="00EC1EBC">
          <w:rPr>
            <w:noProof/>
          </w:rPr>
          <w:delText xml:space="preserve"> </w:delText>
        </w:r>
      </w:del>
      <w:r w:rsidR="00F542F4">
        <w:rPr>
          <w:noProof/>
        </w:rPr>
        <w:t>drawn from the feasible set (left</w:t>
      </w:r>
      <w:r w:rsidR="002218C8">
        <w:rPr>
          <w:noProof/>
        </w:rPr>
        <w:t xml:space="preserve"> column</w:t>
      </w:r>
      <w:r w:rsidR="00F542F4">
        <w:rPr>
          <w:noProof/>
        </w:rPr>
        <w:t>), we calculate the skewness</w:t>
      </w:r>
      <w:r w:rsidR="00B931F2">
        <w:rPr>
          <w:noProof/>
        </w:rPr>
        <w:t xml:space="preserve"> (color scale)</w:t>
      </w:r>
      <w:r w:rsidR="00F542F4">
        <w:rPr>
          <w:noProof/>
        </w:rPr>
        <w:t xml:space="preserve"> or evenness (not shown). These values generate the distribution of expected statistic values from the feasible set (right</w:t>
      </w:r>
      <w:r w:rsidR="002218C8">
        <w:rPr>
          <w:noProof/>
        </w:rPr>
        <w:t xml:space="preserve"> column</w:t>
      </w:r>
      <w:r w:rsidR="00F542F4">
        <w:rPr>
          <w:noProof/>
        </w:rPr>
        <w:t>). The ratio of the range encompassed in the 95% interval (space between red lines, right), compared to the full range of values for the statistic, describes how narrowly peaked or broad the distribution</w:t>
      </w:r>
      <w:r w:rsidR="00AC7108">
        <w:rPr>
          <w:noProof/>
        </w:rPr>
        <w:t xml:space="preserve"> is</w:t>
      </w:r>
      <w:r w:rsidR="00A06F73">
        <w:rPr>
          <w:noProof/>
        </w:rPr>
        <w:t xml:space="preserve">. </w:t>
      </w:r>
      <w:r w:rsidR="00AC7108">
        <w:rPr>
          <w:noProof/>
        </w:rPr>
        <w:t xml:space="preserve">This </w:t>
      </w:r>
      <w:commentRangeStart w:id="432"/>
      <w:r w:rsidR="00AC7108">
        <w:rPr>
          <w:noProof/>
        </w:rPr>
        <w:t xml:space="preserve">ratio tends to </w:t>
      </w:r>
      <w:r w:rsidR="008A70DA">
        <w:rPr>
          <w:noProof/>
        </w:rPr>
        <w:t>decrease</w:t>
      </w:r>
      <w:r w:rsidR="00AC7108">
        <w:rPr>
          <w:noProof/>
        </w:rPr>
        <w:t xml:space="preserve"> as the size of the feasible set </w:t>
      </w:r>
      <w:r w:rsidR="008A70DA">
        <w:rPr>
          <w:noProof/>
        </w:rPr>
        <w:t>increases</w:t>
      </w:r>
      <w:r w:rsidR="00AC7108">
        <w:rPr>
          <w:noProof/>
        </w:rPr>
        <w:t xml:space="preserve"> and the </w:t>
      </w:r>
      <w:r w:rsidR="00F4491E">
        <w:rPr>
          <w:noProof/>
        </w:rPr>
        <w:t xml:space="preserve">distribution becomes more </w:t>
      </w:r>
      <w:r w:rsidR="008A70DA">
        <w:rPr>
          <w:noProof/>
        </w:rPr>
        <w:t>narrowly defined</w:t>
      </w:r>
      <w:r w:rsidR="00F4491E">
        <w:rPr>
          <w:noProof/>
        </w:rPr>
        <w:t xml:space="preserve"> (top to bottom).</w:t>
      </w:r>
      <w:commentRangeEnd w:id="432"/>
      <w:r>
        <w:rPr>
          <w:rStyle w:val="CommentReference"/>
        </w:rPr>
        <w:commentReference w:id="432"/>
      </w:r>
    </w:p>
    <w:p w14:paraId="2F4A424A" w14:textId="599CD02C" w:rsidR="000A1AD4" w:rsidRPr="00C30341" w:rsidRDefault="000A1AD4" w:rsidP="00C30341">
      <w:pPr>
        <w:pStyle w:val="Heading5"/>
        <w:rPr>
          <w:rFonts w:cstheme="majorHAnsi"/>
        </w:rPr>
      </w:pPr>
      <w:bookmarkStart w:id="433" w:name="_Figure_3:_Skewness_1"/>
      <w:bookmarkStart w:id="434" w:name="_Figure_3:_Overall"/>
      <w:bookmarkEnd w:id="433"/>
      <w:bookmarkEnd w:id="434"/>
      <w:r w:rsidRPr="00C30341">
        <w:rPr>
          <w:rFonts w:cstheme="majorHAnsi"/>
        </w:rPr>
        <w:lastRenderedPageBreak/>
        <w:t>Figure 3</w:t>
      </w:r>
      <w:r w:rsidR="00590201">
        <w:rPr>
          <w:rFonts w:cstheme="majorHAnsi"/>
        </w:rPr>
        <w:t>: Overall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49D25F18">
            <wp:extent cx="5095875" cy="3639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04538" cy="3646098"/>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7DF52529" w14:textId="4AAEA108" w:rsidR="00103FDD" w:rsidRPr="00C30341" w:rsidRDefault="00F531E5" w:rsidP="00103FDD">
      <w:pPr>
        <w:rPr>
          <w:rFonts w:asciiTheme="majorHAnsi" w:hAnsiTheme="majorHAnsi" w:cstheme="majorHAnsi"/>
        </w:rPr>
      </w:pPr>
      <w:bookmarkStart w:id="435" w:name="_Figure_4:_Evenness"/>
      <w:bookmarkEnd w:id="435"/>
      <w:r w:rsidRPr="00C30341">
        <w:rPr>
          <w:rFonts w:asciiTheme="majorHAnsi" w:hAnsiTheme="majorHAnsi" w:cstheme="majorHAnsi"/>
          <w:noProof/>
        </w:rPr>
        <w:drawing>
          <wp:inline distT="0" distB="0" distL="0" distR="0" wp14:anchorId="299ADBCC" wp14:editId="53E1EAE1">
            <wp:extent cx="5133976" cy="3667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5297" cy="3668069"/>
                    </a:xfrm>
                    <a:prstGeom prst="rect">
                      <a:avLst/>
                    </a:prstGeom>
                  </pic:spPr>
                </pic:pic>
              </a:graphicData>
            </a:graphic>
          </wp:inline>
        </w:drawing>
      </w:r>
    </w:p>
    <w:p w14:paraId="286499DB" w14:textId="05ED5A86" w:rsidR="00F531E5" w:rsidRDefault="00F531E5" w:rsidP="00103FDD">
      <w:pPr>
        <w:rPr>
          <w:rFonts w:asciiTheme="majorHAnsi" w:hAnsiTheme="majorHAnsi" w:cstheme="majorHAnsi"/>
        </w:rPr>
      </w:pPr>
      <w:r w:rsidRPr="00C30341">
        <w:rPr>
          <w:rFonts w:asciiTheme="majorHAnsi" w:hAnsiTheme="majorHAnsi" w:cstheme="majorHAnsi"/>
        </w:rPr>
        <w:lastRenderedPageBreak/>
        <w:t>Dotted line is 95.</w:t>
      </w:r>
    </w:p>
    <w:p w14:paraId="7DB67CB3" w14:textId="762D355C" w:rsidR="008E3F4C" w:rsidRDefault="00EE4DC6" w:rsidP="00EE4DC6">
      <w:pPr>
        <w:pStyle w:val="Heading5"/>
        <w:rPr>
          <w:rFonts w:cstheme="majorHAnsi"/>
        </w:rPr>
      </w:pPr>
      <w:bookmarkStart w:id="436" w:name="_Table_1:_Percentile"/>
      <w:bookmarkEnd w:id="436"/>
      <w:r>
        <w:rPr>
          <w:rFonts w:cstheme="majorHAnsi"/>
        </w:rPr>
        <w:t>Table 1: Percentile results</w:t>
      </w:r>
    </w:p>
    <w:p w14:paraId="1B3FF13E" w14:textId="77777777" w:rsidR="00EE4DC6" w:rsidRPr="00EE4DC6" w:rsidRDefault="00EE4DC6" w:rsidP="00EE4DC6"/>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54"/>
        <w:gridCol w:w="2259"/>
        <w:gridCol w:w="1237"/>
        <w:gridCol w:w="2172"/>
        <w:gridCol w:w="1235"/>
      </w:tblGrid>
      <w:tr w:rsidR="008E3F4C" w:rsidRPr="008E3F4C" w14:paraId="7F14A0FA" w14:textId="77777777" w:rsidTr="008E3F4C">
        <w:trPr>
          <w:tblHeader/>
          <w:tblCellSpacing w:w="15" w:type="dxa"/>
        </w:trPr>
        <w:tc>
          <w:tcPr>
            <w:tcW w:w="0" w:type="auto"/>
            <w:vAlign w:val="center"/>
            <w:hideMark/>
          </w:tcPr>
          <w:p w14:paraId="00995FF0" w14:textId="77777777" w:rsidR="008E3F4C" w:rsidRPr="008E3F4C" w:rsidRDefault="008E3F4C" w:rsidP="008E3F4C">
            <w:pPr>
              <w:spacing w:after="0" w:line="240" w:lineRule="auto"/>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dat</w:t>
            </w:r>
            <w:proofErr w:type="spellEnd"/>
          </w:p>
        </w:tc>
        <w:tc>
          <w:tcPr>
            <w:tcW w:w="0" w:type="auto"/>
            <w:vAlign w:val="center"/>
            <w:hideMark/>
          </w:tcPr>
          <w:p w14:paraId="17022832"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proportion_skew_high</w:t>
            </w:r>
            <w:proofErr w:type="spellEnd"/>
          </w:p>
        </w:tc>
        <w:tc>
          <w:tcPr>
            <w:tcW w:w="0" w:type="auto"/>
            <w:vAlign w:val="center"/>
            <w:hideMark/>
          </w:tcPr>
          <w:p w14:paraId="48CCCDDF"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nsites_skew</w:t>
            </w:r>
            <w:proofErr w:type="spellEnd"/>
          </w:p>
        </w:tc>
        <w:tc>
          <w:tcPr>
            <w:tcW w:w="0" w:type="auto"/>
            <w:vAlign w:val="center"/>
            <w:hideMark/>
          </w:tcPr>
          <w:p w14:paraId="7402C2D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proportion_even_low</w:t>
            </w:r>
            <w:proofErr w:type="spellEnd"/>
          </w:p>
        </w:tc>
        <w:tc>
          <w:tcPr>
            <w:tcW w:w="0" w:type="auto"/>
            <w:vAlign w:val="center"/>
            <w:hideMark/>
          </w:tcPr>
          <w:p w14:paraId="28F94D3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nsites_even</w:t>
            </w:r>
            <w:proofErr w:type="spellEnd"/>
          </w:p>
        </w:tc>
      </w:tr>
      <w:tr w:rsidR="008E3F4C" w:rsidRPr="008E3F4C" w14:paraId="0CC6048A" w14:textId="77777777" w:rsidTr="008E3F4C">
        <w:trPr>
          <w:tblCellSpacing w:w="15" w:type="dxa"/>
        </w:trPr>
        <w:tc>
          <w:tcPr>
            <w:tcW w:w="0" w:type="auto"/>
            <w:vAlign w:val="center"/>
            <w:hideMark/>
          </w:tcPr>
          <w:p w14:paraId="5570A123"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bbs</w:t>
            </w:r>
            <w:proofErr w:type="spellEnd"/>
          </w:p>
        </w:tc>
        <w:tc>
          <w:tcPr>
            <w:tcW w:w="0" w:type="auto"/>
            <w:vAlign w:val="center"/>
            <w:hideMark/>
          </w:tcPr>
          <w:p w14:paraId="5CE2A18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0.1301839</w:t>
            </w:r>
          </w:p>
        </w:tc>
        <w:tc>
          <w:tcPr>
            <w:tcW w:w="0" w:type="auto"/>
            <w:vAlign w:val="center"/>
            <w:hideMark/>
          </w:tcPr>
          <w:p w14:paraId="7D5C259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c>
          <w:tcPr>
            <w:tcW w:w="0" w:type="auto"/>
            <w:vAlign w:val="center"/>
            <w:hideMark/>
          </w:tcPr>
          <w:p w14:paraId="5319FDD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0.2596466</w:t>
            </w:r>
          </w:p>
        </w:tc>
        <w:tc>
          <w:tcPr>
            <w:tcW w:w="0" w:type="auto"/>
            <w:vAlign w:val="center"/>
            <w:hideMark/>
          </w:tcPr>
          <w:p w14:paraId="272D37E5"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r>
      <w:tr w:rsidR="008E3F4C" w:rsidRPr="008E3F4C" w14:paraId="22FFB9FD" w14:textId="77777777" w:rsidTr="008E3F4C">
        <w:trPr>
          <w:tblCellSpacing w:w="15" w:type="dxa"/>
        </w:trPr>
        <w:tc>
          <w:tcPr>
            <w:tcW w:w="0" w:type="auto"/>
            <w:vAlign w:val="center"/>
            <w:hideMark/>
          </w:tcPr>
          <w:p w14:paraId="23A8EC64"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fia</w:t>
            </w:r>
            <w:proofErr w:type="spellEnd"/>
          </w:p>
        </w:tc>
        <w:tc>
          <w:tcPr>
            <w:tcW w:w="0" w:type="auto"/>
            <w:vAlign w:val="center"/>
            <w:hideMark/>
          </w:tcPr>
          <w:p w14:paraId="22816C08"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5A1A2F1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398E854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2B9C373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16F7175A" w14:textId="77777777" w:rsidTr="008E3F4C">
        <w:trPr>
          <w:tblCellSpacing w:w="15" w:type="dxa"/>
        </w:trPr>
        <w:tc>
          <w:tcPr>
            <w:tcW w:w="0" w:type="auto"/>
            <w:vAlign w:val="center"/>
            <w:hideMark/>
          </w:tcPr>
          <w:p w14:paraId="478ED36F"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gentry</w:t>
            </w:r>
          </w:p>
        </w:tc>
        <w:tc>
          <w:tcPr>
            <w:tcW w:w="0" w:type="auto"/>
            <w:vAlign w:val="center"/>
            <w:hideMark/>
          </w:tcPr>
          <w:p w14:paraId="4D522FD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0.1883408</w:t>
            </w:r>
          </w:p>
        </w:tc>
        <w:tc>
          <w:tcPr>
            <w:tcW w:w="0" w:type="auto"/>
            <w:vAlign w:val="center"/>
            <w:hideMark/>
          </w:tcPr>
          <w:p w14:paraId="65019E1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223</w:t>
            </w:r>
          </w:p>
        </w:tc>
        <w:tc>
          <w:tcPr>
            <w:tcW w:w="0" w:type="auto"/>
            <w:vAlign w:val="center"/>
            <w:hideMark/>
          </w:tcPr>
          <w:p w14:paraId="0A1A126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0.1517857</w:t>
            </w:r>
          </w:p>
        </w:tc>
        <w:tc>
          <w:tcPr>
            <w:tcW w:w="0" w:type="auto"/>
            <w:vAlign w:val="center"/>
            <w:hideMark/>
          </w:tcPr>
          <w:p w14:paraId="253FADB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224</w:t>
            </w:r>
          </w:p>
        </w:tc>
      </w:tr>
      <w:tr w:rsidR="008E3F4C" w:rsidRPr="008E3F4C" w14:paraId="40D0C0FE" w14:textId="77777777" w:rsidTr="008E3F4C">
        <w:trPr>
          <w:tblCellSpacing w:w="15" w:type="dxa"/>
        </w:trPr>
        <w:tc>
          <w:tcPr>
            <w:tcW w:w="0" w:type="auto"/>
            <w:vAlign w:val="center"/>
            <w:hideMark/>
          </w:tcPr>
          <w:p w14:paraId="20478614"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mcdb</w:t>
            </w:r>
            <w:proofErr w:type="spellEnd"/>
          </w:p>
        </w:tc>
        <w:tc>
          <w:tcPr>
            <w:tcW w:w="0" w:type="auto"/>
            <w:vAlign w:val="center"/>
            <w:hideMark/>
          </w:tcPr>
          <w:p w14:paraId="72EF717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0.1582868</w:t>
            </w:r>
          </w:p>
        </w:tc>
        <w:tc>
          <w:tcPr>
            <w:tcW w:w="0" w:type="auto"/>
            <w:vAlign w:val="center"/>
            <w:hideMark/>
          </w:tcPr>
          <w:p w14:paraId="66E02DDB"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537</w:t>
            </w:r>
          </w:p>
        </w:tc>
        <w:tc>
          <w:tcPr>
            <w:tcW w:w="0" w:type="auto"/>
            <w:vAlign w:val="center"/>
            <w:hideMark/>
          </w:tcPr>
          <w:p w14:paraId="414C05B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0.3542435</w:t>
            </w:r>
          </w:p>
        </w:tc>
        <w:tc>
          <w:tcPr>
            <w:tcW w:w="0" w:type="auto"/>
            <w:vAlign w:val="center"/>
            <w:hideMark/>
          </w:tcPr>
          <w:p w14:paraId="1C854C6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542</w:t>
            </w:r>
          </w:p>
        </w:tc>
      </w:tr>
      <w:tr w:rsidR="008E3F4C" w:rsidRPr="008E3F4C" w14:paraId="3A8DC0EF" w14:textId="77777777" w:rsidTr="008E3F4C">
        <w:trPr>
          <w:tblCellSpacing w:w="15" w:type="dxa"/>
        </w:trPr>
        <w:tc>
          <w:tcPr>
            <w:tcW w:w="0" w:type="auto"/>
            <w:vAlign w:val="center"/>
            <w:hideMark/>
          </w:tcPr>
          <w:p w14:paraId="2388A53F"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misc_abund</w:t>
            </w:r>
            <w:proofErr w:type="spellEnd"/>
          </w:p>
        </w:tc>
        <w:tc>
          <w:tcPr>
            <w:tcW w:w="0" w:type="auto"/>
            <w:vAlign w:val="center"/>
            <w:hideMark/>
          </w:tcPr>
          <w:p w14:paraId="4C38149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0.3455285</w:t>
            </w:r>
          </w:p>
        </w:tc>
        <w:tc>
          <w:tcPr>
            <w:tcW w:w="0" w:type="auto"/>
            <w:vAlign w:val="center"/>
            <w:hideMark/>
          </w:tcPr>
          <w:p w14:paraId="1E7BA3C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492</w:t>
            </w:r>
          </w:p>
        </w:tc>
        <w:tc>
          <w:tcPr>
            <w:tcW w:w="0" w:type="auto"/>
            <w:vAlign w:val="center"/>
            <w:hideMark/>
          </w:tcPr>
          <w:p w14:paraId="0845D8F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0.5959184</w:t>
            </w:r>
          </w:p>
        </w:tc>
        <w:tc>
          <w:tcPr>
            <w:tcW w:w="0" w:type="auto"/>
            <w:vAlign w:val="center"/>
            <w:hideMark/>
          </w:tcPr>
          <w:p w14:paraId="7AA22C6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490</w:t>
            </w:r>
          </w:p>
        </w:tc>
      </w:tr>
    </w:tbl>
    <w:p w14:paraId="537C0E90" w14:textId="34564F7E" w:rsidR="008E3F4C" w:rsidRDefault="008E3F4C" w:rsidP="00103FDD">
      <w:pPr>
        <w:rPr>
          <w:rFonts w:asciiTheme="majorHAnsi" w:hAnsiTheme="majorHAnsi" w:cstheme="majorHAnsi"/>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706"/>
        <w:gridCol w:w="2259"/>
        <w:gridCol w:w="1237"/>
        <w:gridCol w:w="2172"/>
        <w:gridCol w:w="1235"/>
      </w:tblGrid>
      <w:tr w:rsidR="008E3F4C" w:rsidRPr="008E3F4C" w14:paraId="09235155" w14:textId="77777777" w:rsidTr="008E3F4C">
        <w:trPr>
          <w:tblHeader/>
          <w:tblCellSpacing w:w="15" w:type="dxa"/>
        </w:trPr>
        <w:tc>
          <w:tcPr>
            <w:tcW w:w="0" w:type="auto"/>
            <w:vAlign w:val="center"/>
            <w:hideMark/>
          </w:tcPr>
          <w:p w14:paraId="78463EB4" w14:textId="77777777" w:rsidR="008E3F4C" w:rsidRPr="008E3F4C" w:rsidRDefault="008E3F4C" w:rsidP="008E3F4C">
            <w:pPr>
              <w:spacing w:after="0" w:line="240" w:lineRule="auto"/>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fia_yn</w:t>
            </w:r>
            <w:proofErr w:type="spellEnd"/>
          </w:p>
        </w:tc>
        <w:tc>
          <w:tcPr>
            <w:tcW w:w="0" w:type="auto"/>
            <w:vAlign w:val="center"/>
            <w:hideMark/>
          </w:tcPr>
          <w:p w14:paraId="39E08091"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proportion_skew_high</w:t>
            </w:r>
            <w:proofErr w:type="spellEnd"/>
          </w:p>
        </w:tc>
        <w:tc>
          <w:tcPr>
            <w:tcW w:w="0" w:type="auto"/>
            <w:vAlign w:val="center"/>
            <w:hideMark/>
          </w:tcPr>
          <w:p w14:paraId="74B11A3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nsites_skew</w:t>
            </w:r>
            <w:proofErr w:type="spellEnd"/>
          </w:p>
        </w:tc>
        <w:tc>
          <w:tcPr>
            <w:tcW w:w="0" w:type="auto"/>
            <w:vAlign w:val="center"/>
            <w:hideMark/>
          </w:tcPr>
          <w:p w14:paraId="494753CC"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proportion_even_low</w:t>
            </w:r>
            <w:proofErr w:type="spellEnd"/>
          </w:p>
        </w:tc>
        <w:tc>
          <w:tcPr>
            <w:tcW w:w="0" w:type="auto"/>
            <w:vAlign w:val="center"/>
            <w:hideMark/>
          </w:tcPr>
          <w:p w14:paraId="50668C5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nsites_even</w:t>
            </w:r>
            <w:proofErr w:type="spellEnd"/>
          </w:p>
        </w:tc>
      </w:tr>
      <w:tr w:rsidR="008E3F4C" w:rsidRPr="008E3F4C" w14:paraId="1F163100" w14:textId="77777777" w:rsidTr="008E3F4C">
        <w:trPr>
          <w:tblCellSpacing w:w="15" w:type="dxa"/>
        </w:trPr>
        <w:tc>
          <w:tcPr>
            <w:tcW w:w="0" w:type="auto"/>
            <w:vAlign w:val="center"/>
            <w:hideMark/>
          </w:tcPr>
          <w:p w14:paraId="2AF3EE4A"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fia</w:t>
            </w:r>
            <w:proofErr w:type="spellEnd"/>
          </w:p>
        </w:tc>
        <w:tc>
          <w:tcPr>
            <w:tcW w:w="0" w:type="auto"/>
            <w:vAlign w:val="center"/>
            <w:hideMark/>
          </w:tcPr>
          <w:p w14:paraId="6B09608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61C8039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513F744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0A5CA44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4F91F1E0" w14:textId="77777777" w:rsidTr="008E3F4C">
        <w:trPr>
          <w:tblCellSpacing w:w="15" w:type="dxa"/>
        </w:trPr>
        <w:tc>
          <w:tcPr>
            <w:tcW w:w="0" w:type="auto"/>
            <w:vAlign w:val="center"/>
            <w:hideMark/>
          </w:tcPr>
          <w:p w14:paraId="3162893E"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 xml:space="preserve">not </w:t>
            </w:r>
            <w:proofErr w:type="spellStart"/>
            <w:r w:rsidRPr="008E3F4C">
              <w:rPr>
                <w:rFonts w:asciiTheme="majorHAnsi" w:eastAsia="Times New Roman" w:hAnsiTheme="majorHAnsi" w:cstheme="majorHAnsi"/>
                <w:sz w:val="24"/>
                <w:szCs w:val="24"/>
              </w:rPr>
              <w:t>fia</w:t>
            </w:r>
            <w:proofErr w:type="spellEnd"/>
          </w:p>
        </w:tc>
        <w:tc>
          <w:tcPr>
            <w:tcW w:w="0" w:type="auto"/>
            <w:vAlign w:val="center"/>
            <w:hideMark/>
          </w:tcPr>
          <w:p w14:paraId="2C37EAD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0.1634783</w:t>
            </w:r>
          </w:p>
        </w:tc>
        <w:tc>
          <w:tcPr>
            <w:tcW w:w="0" w:type="auto"/>
            <w:vAlign w:val="center"/>
            <w:hideMark/>
          </w:tcPr>
          <w:p w14:paraId="7839E3D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4025</w:t>
            </w:r>
          </w:p>
        </w:tc>
        <w:tc>
          <w:tcPr>
            <w:tcW w:w="0" w:type="auto"/>
            <w:vAlign w:val="center"/>
            <w:hideMark/>
          </w:tcPr>
          <w:p w14:paraId="5FE7B5B4"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0.3072723</w:t>
            </w:r>
          </w:p>
        </w:tc>
        <w:tc>
          <w:tcPr>
            <w:tcW w:w="0" w:type="auto"/>
            <w:vAlign w:val="center"/>
            <w:hideMark/>
          </w:tcPr>
          <w:p w14:paraId="5732B68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4029</w:t>
            </w:r>
          </w:p>
        </w:tc>
      </w:tr>
    </w:tbl>
    <w:p w14:paraId="6E347534" w14:textId="6D814353" w:rsidR="008E3F4C" w:rsidRDefault="008E3F4C" w:rsidP="00103FDD">
      <w:pPr>
        <w:rPr>
          <w:rFonts w:asciiTheme="majorHAnsi" w:hAnsiTheme="majorHAnsi" w:cstheme="majorHAnsi"/>
        </w:rPr>
      </w:pPr>
    </w:p>
    <w:p w14:paraId="1300B5AD" w14:textId="77777777" w:rsidR="008E3F4C" w:rsidRDefault="008E3F4C" w:rsidP="00103FDD">
      <w:pPr>
        <w:rPr>
          <w:rFonts w:asciiTheme="majorHAnsi" w:hAnsiTheme="majorHAnsi" w:cstheme="majorHAnsi"/>
        </w:rPr>
      </w:pPr>
    </w:p>
    <w:p w14:paraId="29E718C6" w14:textId="7398841A" w:rsidR="00E43750" w:rsidRDefault="00E43750" w:rsidP="00E43750">
      <w:pPr>
        <w:pStyle w:val="Heading5"/>
        <w:rPr>
          <w:rFonts w:cstheme="majorHAnsi"/>
        </w:rPr>
      </w:pPr>
      <w:bookmarkStart w:id="437" w:name="_Figure_5:_95%"/>
      <w:bookmarkEnd w:id="437"/>
      <w:r w:rsidRPr="00C30341">
        <w:rPr>
          <w:rFonts w:cstheme="majorHAnsi"/>
        </w:rPr>
        <w:t xml:space="preserve">Figure </w:t>
      </w:r>
      <w:r>
        <w:rPr>
          <w:rFonts w:cstheme="majorHAnsi"/>
        </w:rPr>
        <w:t xml:space="preserve">5: 95% </w:t>
      </w:r>
      <w:r w:rsidR="00FC6BCB">
        <w:rPr>
          <w:rFonts w:cstheme="majorHAnsi"/>
        </w:rPr>
        <w:t>intervals</w:t>
      </w:r>
      <w:r w:rsidR="00C61384">
        <w:rPr>
          <w:rFonts w:cstheme="majorHAnsi"/>
        </w:rPr>
        <w:t xml:space="preserve"> vs. size of feasible set</w:t>
      </w:r>
    </w:p>
    <w:p w14:paraId="57819947" w14:textId="2725FECC" w:rsidR="00E43750" w:rsidRDefault="002207D8" w:rsidP="00E43750">
      <w:r>
        <w:rPr>
          <w:noProof/>
        </w:rPr>
        <w:drawing>
          <wp:inline distT="0" distB="0" distL="0" distR="0" wp14:anchorId="398D3755" wp14:editId="5F24F05D">
            <wp:extent cx="3743325" cy="2673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5194" cy="2696683"/>
                    </a:xfrm>
                    <a:prstGeom prst="rect">
                      <a:avLst/>
                    </a:prstGeom>
                    <a:noFill/>
                    <a:ln>
                      <a:noFill/>
                    </a:ln>
                  </pic:spPr>
                </pic:pic>
              </a:graphicData>
            </a:graphic>
          </wp:inline>
        </w:drawing>
      </w:r>
    </w:p>
    <w:p w14:paraId="77AC97DF" w14:textId="07022438" w:rsidR="002207D8" w:rsidRDefault="002207D8" w:rsidP="00E43750">
      <w:r>
        <w:rPr>
          <w:noProof/>
        </w:rPr>
        <w:lastRenderedPageBreak/>
        <w:drawing>
          <wp:inline distT="0" distB="0" distL="0" distR="0" wp14:anchorId="0A27D4EB" wp14:editId="44B8EFBD">
            <wp:extent cx="4211901" cy="3008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5637" cy="3025585"/>
                    </a:xfrm>
                    <a:prstGeom prst="rect">
                      <a:avLst/>
                    </a:prstGeom>
                    <a:noFill/>
                    <a:ln>
                      <a:noFill/>
                    </a:ln>
                  </pic:spPr>
                </pic:pic>
              </a:graphicData>
            </a:graphic>
          </wp:inline>
        </w:drawing>
      </w:r>
    </w:p>
    <w:p w14:paraId="79740B41" w14:textId="7033C744" w:rsidR="00E43750" w:rsidRDefault="00E43750" w:rsidP="00E43750">
      <w:pPr>
        <w:pStyle w:val="Heading5"/>
        <w:rPr>
          <w:rFonts w:cstheme="majorHAnsi"/>
        </w:rPr>
      </w:pPr>
      <w:bookmarkStart w:id="438" w:name="_Figure_7:_Distribution"/>
      <w:bookmarkEnd w:id="438"/>
      <w:r w:rsidRPr="00C30341">
        <w:rPr>
          <w:rFonts w:cstheme="majorHAnsi"/>
        </w:rPr>
        <w:t xml:space="preserve">Figure </w:t>
      </w:r>
      <w:r>
        <w:rPr>
          <w:rFonts w:cstheme="majorHAnsi"/>
        </w:rPr>
        <w:t>7: Distribution of 95% intervals by dataset</w:t>
      </w:r>
    </w:p>
    <w:p w14:paraId="0D7078D6" w14:textId="72296E65" w:rsidR="00E43750" w:rsidRDefault="002207D8" w:rsidP="00E43750">
      <w:r>
        <w:rPr>
          <w:noProof/>
        </w:rPr>
        <w:drawing>
          <wp:inline distT="0" distB="0" distL="0" distR="0" wp14:anchorId="4E612470" wp14:editId="1C43DAB1">
            <wp:extent cx="4067175" cy="29052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0937" cy="2922223"/>
                    </a:xfrm>
                    <a:prstGeom prst="rect">
                      <a:avLst/>
                    </a:prstGeom>
                    <a:noFill/>
                    <a:ln>
                      <a:noFill/>
                    </a:ln>
                  </pic:spPr>
                </pic:pic>
              </a:graphicData>
            </a:graphic>
          </wp:inline>
        </w:drawing>
      </w:r>
    </w:p>
    <w:p w14:paraId="3A7D1E70" w14:textId="2E2ACEA2" w:rsidR="002207D8" w:rsidRDefault="002207D8" w:rsidP="00E43750">
      <w:r>
        <w:rPr>
          <w:noProof/>
        </w:rPr>
        <w:lastRenderedPageBreak/>
        <w:drawing>
          <wp:inline distT="0" distB="0" distL="0" distR="0" wp14:anchorId="7C3FBE67" wp14:editId="5938BC71">
            <wp:extent cx="4324350" cy="3088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538" cy="3101945"/>
                    </a:xfrm>
                    <a:prstGeom prst="rect">
                      <a:avLst/>
                    </a:prstGeom>
                    <a:noFill/>
                    <a:ln>
                      <a:noFill/>
                    </a:ln>
                  </pic:spPr>
                </pic:pic>
              </a:graphicData>
            </a:graphic>
          </wp:inline>
        </w:drawing>
      </w:r>
    </w:p>
    <w:p w14:paraId="4FB8E299" w14:textId="1781B2ED" w:rsidR="00E43750" w:rsidRPr="00C30341" w:rsidRDefault="00E43750" w:rsidP="00E43750">
      <w:pPr>
        <w:pStyle w:val="Heading5"/>
        <w:rPr>
          <w:rFonts w:cstheme="majorHAnsi"/>
        </w:rPr>
      </w:pPr>
      <w:bookmarkStart w:id="439" w:name="_Figure_8:_Direct"/>
      <w:bookmarkEnd w:id="439"/>
      <w:r w:rsidRPr="00C30341">
        <w:rPr>
          <w:rFonts w:cstheme="majorHAnsi"/>
        </w:rPr>
        <w:t xml:space="preserve">Figure </w:t>
      </w:r>
      <w:r>
        <w:rPr>
          <w:rFonts w:cstheme="majorHAnsi"/>
        </w:rPr>
        <w:t>8</w:t>
      </w:r>
      <w:r w:rsidRPr="00C30341">
        <w:rPr>
          <w:rFonts w:cstheme="majorHAnsi"/>
        </w:rPr>
        <w:t xml:space="preserve">: </w:t>
      </w:r>
      <w:r>
        <w:rPr>
          <w:rFonts w:cstheme="majorHAnsi"/>
        </w:rPr>
        <w:t>Direct comparison of FIA and similarly sized sites</w:t>
      </w:r>
    </w:p>
    <w:p w14:paraId="3F76E841" w14:textId="3F7C2F92" w:rsidR="00E43750" w:rsidRDefault="00F52A84" w:rsidP="00E43750">
      <w:r w:rsidRPr="00F52A84">
        <w:rPr>
          <w:noProof/>
        </w:rPr>
        <w:drawing>
          <wp:inline distT="0" distB="0" distL="0" distR="0" wp14:anchorId="3286B285" wp14:editId="43FB9120">
            <wp:extent cx="2870200" cy="2152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1256" cy="2160942"/>
                    </a:xfrm>
                    <a:prstGeom prst="rect">
                      <a:avLst/>
                    </a:prstGeom>
                  </pic:spPr>
                </pic:pic>
              </a:graphicData>
            </a:graphic>
          </wp:inline>
        </w:drawing>
      </w:r>
      <w:r w:rsidRPr="00F52A84">
        <w:rPr>
          <w:noProof/>
        </w:rPr>
        <w:drawing>
          <wp:inline distT="0" distB="0" distL="0" distR="0" wp14:anchorId="4294A15F" wp14:editId="5F1D23C5">
            <wp:extent cx="2895601"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1325" cy="2205993"/>
                    </a:xfrm>
                    <a:prstGeom prst="rect">
                      <a:avLst/>
                    </a:prstGeom>
                  </pic:spPr>
                </pic:pic>
              </a:graphicData>
            </a:graphic>
          </wp:inline>
        </w:drawing>
      </w:r>
    </w:p>
    <w:p w14:paraId="50B9110B" w14:textId="201EFB35" w:rsidR="00170F9A" w:rsidRDefault="00170F9A" w:rsidP="00170F9A">
      <w:pPr>
        <w:pStyle w:val="Heading5"/>
        <w:rPr>
          <w:rFonts w:cstheme="majorHAnsi"/>
        </w:rPr>
      </w:pPr>
      <w:bookmarkStart w:id="440" w:name="_Table_2:_Percentile"/>
      <w:bookmarkEnd w:id="440"/>
      <w:r>
        <w:rPr>
          <w:rFonts w:cstheme="majorHAnsi"/>
        </w:rPr>
        <w:t>Table 2: Percentile results comparing FIA to direct counterparts</w:t>
      </w:r>
    </w:p>
    <w:p w14:paraId="1A39B8FA" w14:textId="77777777" w:rsidR="00F52A84" w:rsidRPr="00E43750" w:rsidRDefault="00F52A84" w:rsidP="00E43750"/>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82"/>
        <w:gridCol w:w="1668"/>
        <w:gridCol w:w="1582"/>
        <w:gridCol w:w="1237"/>
        <w:gridCol w:w="1235"/>
      </w:tblGrid>
      <w:tr w:rsidR="00F52A84" w:rsidRPr="00F52A84" w14:paraId="724088C0" w14:textId="77777777" w:rsidTr="00F52A84">
        <w:trPr>
          <w:tblHeader/>
          <w:tblCellSpacing w:w="15" w:type="dxa"/>
        </w:trPr>
        <w:tc>
          <w:tcPr>
            <w:tcW w:w="0" w:type="auto"/>
            <w:vAlign w:val="center"/>
            <w:hideMark/>
          </w:tcPr>
          <w:p w14:paraId="792F8407" w14:textId="77777777" w:rsidR="00F52A84" w:rsidRPr="00F52A84" w:rsidRDefault="00F52A84" w:rsidP="00F52A84">
            <w:pPr>
              <w:spacing w:after="0" w:line="240" w:lineRule="auto"/>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fia_yn</w:t>
            </w:r>
            <w:proofErr w:type="spellEnd"/>
          </w:p>
        </w:tc>
        <w:tc>
          <w:tcPr>
            <w:tcW w:w="0" w:type="auto"/>
            <w:vAlign w:val="center"/>
            <w:hideMark/>
          </w:tcPr>
          <w:p w14:paraId="2EE8EF10"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prop_skew_high</w:t>
            </w:r>
            <w:proofErr w:type="spellEnd"/>
          </w:p>
        </w:tc>
        <w:tc>
          <w:tcPr>
            <w:tcW w:w="0" w:type="auto"/>
            <w:vAlign w:val="center"/>
            <w:hideMark/>
          </w:tcPr>
          <w:p w14:paraId="39280FA8"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prop_even_low</w:t>
            </w:r>
            <w:proofErr w:type="spellEnd"/>
          </w:p>
        </w:tc>
        <w:tc>
          <w:tcPr>
            <w:tcW w:w="0" w:type="auto"/>
            <w:vAlign w:val="center"/>
            <w:hideMark/>
          </w:tcPr>
          <w:p w14:paraId="50ED6783"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nsites_skew</w:t>
            </w:r>
            <w:proofErr w:type="spellEnd"/>
          </w:p>
        </w:tc>
        <w:tc>
          <w:tcPr>
            <w:tcW w:w="0" w:type="auto"/>
            <w:vAlign w:val="center"/>
            <w:hideMark/>
          </w:tcPr>
          <w:p w14:paraId="3EA8F15E"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nsites_even</w:t>
            </w:r>
            <w:proofErr w:type="spellEnd"/>
          </w:p>
        </w:tc>
      </w:tr>
      <w:tr w:rsidR="00F52A84" w:rsidRPr="00F52A84" w14:paraId="2405505B" w14:textId="77777777" w:rsidTr="00F52A84">
        <w:trPr>
          <w:tblCellSpacing w:w="15" w:type="dxa"/>
        </w:trPr>
        <w:tc>
          <w:tcPr>
            <w:tcW w:w="0" w:type="auto"/>
            <w:vAlign w:val="center"/>
            <w:hideMark/>
          </w:tcPr>
          <w:p w14:paraId="30CB1347" w14:textId="77777777" w:rsidR="00F52A84" w:rsidRPr="00F52A84" w:rsidRDefault="00F52A84" w:rsidP="00F52A84">
            <w:pPr>
              <w:spacing w:after="0" w:line="240" w:lineRule="auto"/>
              <w:rPr>
                <w:rFonts w:asciiTheme="majorHAnsi" w:eastAsia="Times New Roman" w:hAnsiTheme="majorHAnsi" w:cstheme="majorHAnsi"/>
                <w:sz w:val="24"/>
                <w:szCs w:val="24"/>
              </w:rPr>
            </w:pPr>
            <w:proofErr w:type="spellStart"/>
            <w:r w:rsidRPr="00F52A84">
              <w:rPr>
                <w:rFonts w:asciiTheme="majorHAnsi" w:eastAsia="Times New Roman" w:hAnsiTheme="majorHAnsi" w:cstheme="majorHAnsi"/>
                <w:sz w:val="24"/>
                <w:szCs w:val="24"/>
              </w:rPr>
              <w:t>fia</w:t>
            </w:r>
            <w:proofErr w:type="spellEnd"/>
          </w:p>
        </w:tc>
        <w:tc>
          <w:tcPr>
            <w:tcW w:w="0" w:type="auto"/>
            <w:vAlign w:val="center"/>
            <w:hideMark/>
          </w:tcPr>
          <w:p w14:paraId="79AF696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0.0808625</w:t>
            </w:r>
          </w:p>
        </w:tc>
        <w:tc>
          <w:tcPr>
            <w:tcW w:w="0" w:type="auto"/>
            <w:vAlign w:val="center"/>
            <w:hideMark/>
          </w:tcPr>
          <w:p w14:paraId="596C643F"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0.1780822</w:t>
            </w:r>
          </w:p>
        </w:tc>
        <w:tc>
          <w:tcPr>
            <w:tcW w:w="0" w:type="auto"/>
            <w:vAlign w:val="center"/>
            <w:hideMark/>
          </w:tcPr>
          <w:p w14:paraId="2E4EA339"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9D88F7C"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r w:rsidR="00F52A84" w:rsidRPr="00F52A84" w14:paraId="5125B379" w14:textId="77777777" w:rsidTr="00F52A84">
        <w:trPr>
          <w:tblCellSpacing w:w="15" w:type="dxa"/>
        </w:trPr>
        <w:tc>
          <w:tcPr>
            <w:tcW w:w="0" w:type="auto"/>
            <w:vAlign w:val="center"/>
            <w:hideMark/>
          </w:tcPr>
          <w:p w14:paraId="7AE87165" w14:textId="77777777" w:rsidR="00F52A84" w:rsidRPr="00F52A84" w:rsidRDefault="00F52A84" w:rsidP="00F52A84">
            <w:pPr>
              <w:spacing w:after="0" w:line="240" w:lineRule="auto"/>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other datasets</w:t>
            </w:r>
          </w:p>
        </w:tc>
        <w:tc>
          <w:tcPr>
            <w:tcW w:w="0" w:type="auto"/>
            <w:vAlign w:val="center"/>
            <w:hideMark/>
          </w:tcPr>
          <w:p w14:paraId="425334B0"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0.0862534</w:t>
            </w:r>
          </w:p>
        </w:tc>
        <w:tc>
          <w:tcPr>
            <w:tcW w:w="0" w:type="auto"/>
            <w:vAlign w:val="center"/>
            <w:hideMark/>
          </w:tcPr>
          <w:p w14:paraId="0D192DAA"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0.2109589</w:t>
            </w:r>
          </w:p>
        </w:tc>
        <w:tc>
          <w:tcPr>
            <w:tcW w:w="0" w:type="auto"/>
            <w:vAlign w:val="center"/>
            <w:hideMark/>
          </w:tcPr>
          <w:p w14:paraId="19F9918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65189F2"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bl>
    <w:p w14:paraId="7BC04230" w14:textId="64284F38" w:rsidR="00E43750" w:rsidRPr="00E43750" w:rsidRDefault="00E43750" w:rsidP="00E43750"/>
    <w:sectPr w:rsidR="00E43750" w:rsidRPr="00E43750"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Ernest, Morgan" w:date="2020-09-28T09:49:00Z" w:initials="EM">
    <w:p w14:paraId="6FE50FD7" w14:textId="3320D986" w:rsidR="002A2681" w:rsidRDefault="002A2681">
      <w:pPr>
        <w:pStyle w:val="CommentText"/>
      </w:pPr>
      <w:r>
        <w:rPr>
          <w:rStyle w:val="CommentReference"/>
        </w:rPr>
        <w:annotationRef/>
      </w:r>
      <w:r>
        <w:t>I pared this down. Partially by removing the text you flagged and partially by combining some thoughts. Make sure you agree with how I changed things. I’m going to try and make sure that I didn’t excise anything that actually was needed to foreshadow later discussions, but you should keep an eye on that too in case I miss something!</w:t>
      </w:r>
    </w:p>
  </w:comment>
  <w:comment w:id="5" w:author="Diaz,Renata M" w:date="2020-10-05T11:03:00Z" w:initials="DM">
    <w:p w14:paraId="358C6A36" w14:textId="77777777" w:rsidR="00443AC3" w:rsidRDefault="00443AC3">
      <w:pPr>
        <w:pStyle w:val="CommentText"/>
      </w:pPr>
      <w:r>
        <w:rPr>
          <w:rStyle w:val="CommentReference"/>
        </w:rPr>
        <w:annotationRef/>
      </w:r>
      <w:r>
        <w:t>These edits need to also include:</w:t>
      </w:r>
    </w:p>
    <w:p w14:paraId="3FDE0658" w14:textId="33F3F47E" w:rsidR="00443AC3" w:rsidRDefault="00443AC3" w:rsidP="00443AC3">
      <w:pPr>
        <w:pStyle w:val="CommentText"/>
        <w:numPr>
          <w:ilvl w:val="0"/>
          <w:numId w:val="10"/>
        </w:numPr>
      </w:pPr>
      <w:r>
        <w:t xml:space="preserve"> how we get from subcomponents </w:t>
      </w:r>
      <w:r>
        <w:sym w:font="Wingdings" w:char="F0E0"/>
      </w:r>
      <w:r>
        <w:t xml:space="preserve"> outcomes</w:t>
      </w:r>
    </w:p>
    <w:p w14:paraId="39FB189D" w14:textId="0C0696C4" w:rsidR="00443AC3" w:rsidRDefault="00443AC3" w:rsidP="00443AC3">
      <w:pPr>
        <w:pStyle w:val="CommentText"/>
        <w:numPr>
          <w:ilvl w:val="0"/>
          <w:numId w:val="9"/>
        </w:numPr>
      </w:pPr>
      <w:r>
        <w:t xml:space="preserve"> Shape metrics</w:t>
      </w:r>
    </w:p>
  </w:comment>
  <w:comment w:id="30" w:author="Ernest, Morgan" w:date="2020-09-28T09:41:00Z" w:initials="EM">
    <w:p w14:paraId="4945CCC7" w14:textId="2CF3CF93" w:rsidR="002A2681" w:rsidRDefault="002A2681">
      <w:pPr>
        <w:pStyle w:val="CommentText"/>
      </w:pPr>
      <w:r>
        <w:rPr>
          <w:rStyle w:val="CommentReference"/>
        </w:rPr>
        <w:annotationRef/>
      </w:r>
      <w:r>
        <w:t>I think it would be good in the supplement to provide numbers for how many communities fell under these cut offs (i.e. the number filtered out).</w:t>
      </w:r>
    </w:p>
  </w:comment>
  <w:comment w:id="32" w:author="Ernest, Morgan" w:date="2020-09-28T09:46:00Z" w:initials="EM">
    <w:p w14:paraId="412CD284" w14:textId="27AB40E3" w:rsidR="002A2681" w:rsidRDefault="002A2681">
      <w:pPr>
        <w:pStyle w:val="CommentText"/>
      </w:pPr>
      <w:r>
        <w:rPr>
          <w:rStyle w:val="CommentReference"/>
        </w:rPr>
        <w:annotationRef/>
      </w:r>
      <w:r>
        <w:t xml:space="preserve">I thought it would be nice to be able to send people directly to the code that is doing this data filtering. I’m uncertain what the best way to do this is. Whether </w:t>
      </w:r>
      <w:proofErr w:type="spellStart"/>
      <w:r>
        <w:t>its</w:t>
      </w:r>
      <w:proofErr w:type="spellEnd"/>
      <w:r>
        <w:t xml:space="preserve"> by adding it to the supplement or via a link to the repo. I think it depends in part on the journal rules. If we can get away with it, I love to add a link to the specific R script (if only by name). I always hate it when there’s a “It’s in the X repo” statement and you go to that repo and </w:t>
      </w:r>
      <w:proofErr w:type="spellStart"/>
      <w:r>
        <w:t>its</w:t>
      </w:r>
      <w:proofErr w:type="spellEnd"/>
      <w:r>
        <w:t xml:space="preserve"> impossible to specific piece of code you’re looking for!</w:t>
      </w:r>
    </w:p>
  </w:comment>
  <w:comment w:id="37" w:author="Ernest, Morgan" w:date="2020-09-28T10:10:00Z" w:initials="EM">
    <w:p w14:paraId="23BA415C" w14:textId="73F5E9BD" w:rsidR="002B32C5" w:rsidRDefault="002B32C5">
      <w:pPr>
        <w:pStyle w:val="CommentText"/>
      </w:pPr>
      <w:r>
        <w:rPr>
          <w:rStyle w:val="CommentReference"/>
        </w:rPr>
        <w:annotationRef/>
      </w:r>
      <w:r>
        <w:t>Nicely done.</w:t>
      </w:r>
    </w:p>
  </w:comment>
  <w:comment w:id="55" w:author="Ernest, Morgan" w:date="2020-09-28T10:56:00Z" w:initials="EM">
    <w:p w14:paraId="21D2B18C" w14:textId="1B665230" w:rsidR="00812D49" w:rsidRDefault="00812D49">
      <w:pPr>
        <w:pStyle w:val="CommentText"/>
      </w:pPr>
      <w:r>
        <w:rPr>
          <w:rStyle w:val="CommentReference"/>
        </w:rPr>
        <w:annotationRef/>
      </w:r>
      <w:r>
        <w:t xml:space="preserve">I assume that’s what you meant from “breaks”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2" w:author="Ernest, Morgan" w:date="2020-09-28T10:56:00Z" w:initials="EM">
    <w:p w14:paraId="15C06255" w14:textId="77777777" w:rsidR="000C2B14" w:rsidRDefault="000C2B14" w:rsidP="000C2B14">
      <w:pPr>
        <w:pStyle w:val="CommentText"/>
      </w:pPr>
      <w:r>
        <w:rPr>
          <w:rStyle w:val="CommentReference"/>
        </w:rPr>
        <w:annotationRef/>
      </w:r>
      <w:r>
        <w:t xml:space="preserve">I assume that’s what you meant from “breaks”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0" w:author="Ernest, Morgan" w:date="2020-10-01T10:34:00Z" w:initials="EM">
    <w:p w14:paraId="0E117C48" w14:textId="32D9FFC8" w:rsidR="008249A8" w:rsidRDefault="008249A8">
      <w:pPr>
        <w:pStyle w:val="CommentText"/>
      </w:pPr>
      <w:r>
        <w:rPr>
          <w:rStyle w:val="CommentReference"/>
        </w:rPr>
        <w:annotationRef/>
      </w:r>
      <w:r>
        <w:t xml:space="preserve">I’m wondering if we should also acknowledge that not only is the glass 16% or 31% full, but it is also 81% and 69% empty? (i.e. not really </w:t>
      </w:r>
      <w:proofErr w:type="spellStart"/>
      <w:r>
        <w:t>disguishable</w:t>
      </w:r>
      <w:proofErr w:type="spellEnd"/>
      <w:r>
        <w:t xml:space="preserve"> from their feasible sets).  </w:t>
      </w:r>
      <w:r w:rsidR="00EC1EBC">
        <w:t xml:space="preserve">If so, we may need to add one more paragraph to this section </w:t>
      </w:r>
      <w:proofErr w:type="spellStart"/>
      <w:r w:rsidR="00EC1EBC">
        <w:t>discussin</w:t>
      </w:r>
      <w:proofErr w:type="spellEnd"/>
      <w:r w:rsidR="00EC1EBC">
        <w:t xml:space="preserve"> what it may mean if its not just a community size issue?</w:t>
      </w:r>
    </w:p>
  </w:comment>
  <w:comment w:id="174" w:author="Ernest, Morgan" w:date="2020-10-01T10:58:00Z" w:initials="EM">
    <w:p w14:paraId="26405B7A" w14:textId="3801C926" w:rsidR="00B77932" w:rsidRDefault="00B77932">
      <w:pPr>
        <w:pStyle w:val="CommentText"/>
      </w:pPr>
      <w:r>
        <w:rPr>
          <w:rStyle w:val="CommentReference"/>
        </w:rPr>
        <w:annotationRef/>
      </w:r>
      <w:r>
        <w:t xml:space="preserve">Remove this and add quick discussion about differences between skew and </w:t>
      </w:r>
      <w:proofErr w:type="spellStart"/>
      <w:r>
        <w:t>eveness</w:t>
      </w:r>
      <w:proofErr w:type="spellEnd"/>
      <w:r>
        <w:t xml:space="preserve"> in what they are measuring?</w:t>
      </w:r>
    </w:p>
  </w:comment>
  <w:comment w:id="196" w:author="Ernest, Morgan" w:date="2020-10-02T08:23:00Z" w:initials="EM">
    <w:p w14:paraId="7CB36B5E" w14:textId="48BAF091" w:rsidR="00EE09B0" w:rsidRDefault="00EE09B0">
      <w:pPr>
        <w:pStyle w:val="CommentText"/>
      </w:pPr>
      <w:r>
        <w:rPr>
          <w:rStyle w:val="CommentReference"/>
        </w:rPr>
        <w:annotationRef/>
      </w:r>
      <w:proofErr w:type="spellStart"/>
      <w:r>
        <w:t>Yenni</w:t>
      </w:r>
      <w:proofErr w:type="spellEnd"/>
      <w:r>
        <w:t xml:space="preserve"> et al 200? (the ecology paper), but I’m sure there are also papers out there about rare species as specialists?</w:t>
      </w:r>
    </w:p>
  </w:comment>
  <w:comment w:id="204" w:author="Ernest, Morgan" w:date="2020-10-02T08:24:00Z" w:initials="EM">
    <w:p w14:paraId="46ABC69D" w14:textId="6EDA8D8F" w:rsidR="00EE09B0" w:rsidRDefault="00EE09B0">
      <w:pPr>
        <w:pStyle w:val="CommentText"/>
      </w:pPr>
      <w:r>
        <w:rPr>
          <w:rStyle w:val="CommentReference"/>
        </w:rPr>
        <w:annotationRef/>
      </w:r>
      <w:r>
        <w:t xml:space="preserve">I think general coexistence theory is suitable for this. You could probably throw Chesson’s annual review in here and call it good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07" w:author="Ernest, Morgan" w:date="2020-10-02T10:11:00Z" w:initials="EM">
    <w:p w14:paraId="14D3A814" w14:textId="4552A3EB" w:rsidR="001B057A" w:rsidRDefault="001B057A">
      <w:pPr>
        <w:pStyle w:val="CommentText"/>
      </w:pPr>
      <w:r>
        <w:rPr>
          <w:rStyle w:val="CommentReference"/>
        </w:rPr>
        <w:annotationRef/>
      </w:r>
      <w:r>
        <w:t xml:space="preserve">If there’s at least one we can cite, that would be useful </w:t>
      </w:r>
      <w:proofErr w:type="gramStart"/>
      <w:r>
        <w:t>here</w:t>
      </w:r>
      <w:proofErr w:type="gramEnd"/>
      <w:r>
        <w:t xml:space="preserve"> I think.</w:t>
      </w:r>
    </w:p>
  </w:comment>
  <w:comment w:id="300" w:author="Ernest, Morgan" w:date="2020-10-02T09:17:00Z" w:initials="EM">
    <w:p w14:paraId="754C1969" w14:textId="61EB76D1" w:rsidR="007F6C5B" w:rsidRDefault="007F6C5B">
      <w:pPr>
        <w:pStyle w:val="CommentText"/>
      </w:pPr>
      <w:r>
        <w:rPr>
          <w:rStyle w:val="CommentReference"/>
        </w:rPr>
        <w:annotationRef/>
      </w:r>
      <w:r>
        <w:t>Question: would the approaches that keep track of the order of the vector result in larger feasible sets? Would it do so in a way that might drop the threshold for the community size? Or actually increase the size of the community that we need? It’s okay if you don’t know the answer. If you do, though, I think mentioning that here would make a nice way to tie this paragraph back in with the discussion above.</w:t>
      </w:r>
    </w:p>
  </w:comment>
  <w:comment w:id="342" w:author="Ernest, Morgan" w:date="2020-10-01T10:28:00Z" w:initials="EM">
    <w:p w14:paraId="01A808ED" w14:textId="618CA2EE" w:rsidR="001637AA" w:rsidRDefault="001637AA">
      <w:pPr>
        <w:pStyle w:val="CommentText"/>
      </w:pPr>
      <w:r>
        <w:rPr>
          <w:rStyle w:val="CommentReference"/>
        </w:rPr>
        <w:annotationRef/>
      </w:r>
      <w:r>
        <w:t>Would approaches that allow for more possible configurations potentially get around, or at lift the threshold for the small size problem?</w:t>
      </w:r>
    </w:p>
  </w:comment>
  <w:comment w:id="425" w:author="Ernest, Morgan" w:date="2020-10-01T10:47:00Z" w:initials="EM">
    <w:p w14:paraId="255A5ECC" w14:textId="7792A6D6" w:rsidR="00EC1EBC" w:rsidRDefault="00EC1EBC">
      <w:pPr>
        <w:pStyle w:val="CommentText"/>
      </w:pPr>
      <w:r>
        <w:rPr>
          <w:rStyle w:val="CommentReference"/>
        </w:rPr>
        <w:annotationRef/>
      </w:r>
      <w:r>
        <w:t xml:space="preserve">Replace the x y labels </w:t>
      </w:r>
      <w:proofErr w:type="spellStart"/>
      <w:proofErr w:type="gramStart"/>
      <w:r>
        <w:t>withLog</w:t>
      </w:r>
      <w:proofErr w:type="spellEnd"/>
      <w:r>
        <w:t>(</w:t>
      </w:r>
      <w:proofErr w:type="gramEnd"/>
      <w:r>
        <w:t>Abundance) and Log (Species Richness). It will make it more broadly interpretable. You can put in the legend that these are n0 and s0.</w:t>
      </w:r>
    </w:p>
  </w:comment>
  <w:comment w:id="432" w:author="Ernest, Morgan" w:date="2020-10-01T10:54:00Z" w:initials="EM">
    <w:p w14:paraId="27E03B75" w14:textId="27E47F45" w:rsidR="00B77932" w:rsidRDefault="00B77932">
      <w:pPr>
        <w:pStyle w:val="CommentText"/>
      </w:pPr>
      <w:r>
        <w:rPr>
          <w:rStyle w:val="CommentReference"/>
        </w:rPr>
        <w:annotationRef/>
      </w:r>
      <w:r>
        <w:t>Add line at the end saying whether these are coming from particular datasets or are just generated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E50FD7" w15:done="0"/>
  <w15:commentEx w15:paraId="39FB189D" w15:paraIdParent="6FE50FD7" w15:done="0"/>
  <w15:commentEx w15:paraId="4945CCC7" w15:done="0"/>
  <w15:commentEx w15:paraId="412CD284" w15:done="0"/>
  <w15:commentEx w15:paraId="23BA415C" w15:done="0"/>
  <w15:commentEx w15:paraId="21D2B18C" w15:done="0"/>
  <w15:commentEx w15:paraId="15C06255" w15:done="0"/>
  <w15:commentEx w15:paraId="0E117C48" w15:done="1"/>
  <w15:commentEx w15:paraId="26405B7A" w15:done="0"/>
  <w15:commentEx w15:paraId="7CB36B5E" w15:done="0"/>
  <w15:commentEx w15:paraId="46ABC69D" w15:done="0"/>
  <w15:commentEx w15:paraId="14D3A814" w15:done="0"/>
  <w15:commentEx w15:paraId="754C1969" w15:done="0"/>
  <w15:commentEx w15:paraId="01A808ED" w15:done="0"/>
  <w15:commentEx w15:paraId="255A5ECC" w15:done="0"/>
  <w15:commentEx w15:paraId="27E03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3012" w16cex:dateUtc="2020-09-28T13:49:00Z"/>
  <w16cex:commentExtensible w16cex:durableId="23257BFC" w16cex:dateUtc="2020-10-05T15:03:00Z"/>
  <w16cex:commentExtensible w16cex:durableId="231C2E58" w16cex:dateUtc="2020-09-28T13:41:00Z"/>
  <w16cex:commentExtensible w16cex:durableId="231C2F5F" w16cex:dateUtc="2020-09-28T13:46:00Z"/>
  <w16cex:commentExtensible w16cex:durableId="231C3514" w16cex:dateUtc="2020-09-28T14:10:00Z"/>
  <w16cex:commentExtensible w16cex:durableId="231C40DC" w16cex:dateUtc="2020-09-28T14:56:00Z"/>
  <w16cex:commentExtensible w16cex:durableId="23202F38" w16cex:dateUtc="2020-10-01T14:34:00Z"/>
  <w16cex:commentExtensible w16cex:durableId="23216217" w16cex:dateUtc="2020-10-02T12:23:00Z"/>
  <w16cex:commentExtensible w16cex:durableId="23216259" w16cex:dateUtc="2020-10-02T12:24:00Z"/>
  <w16cex:commentExtensible w16cex:durableId="23217B40" w16cex:dateUtc="2020-10-02T14:11:00Z"/>
  <w16cex:commentExtensible w16cex:durableId="23216EA0" w16cex:dateUtc="2020-10-02T13:17:00Z"/>
  <w16cex:commentExtensible w16cex:durableId="23202DB4" w16cex:dateUtc="2020-10-01T14:28:00Z"/>
  <w16cex:commentExtensible w16cex:durableId="23203249" w16cex:dateUtc="2020-10-01T14:47:00Z"/>
  <w16cex:commentExtensible w16cex:durableId="232033E0" w16cex:dateUtc="2020-10-01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E50FD7" w16cid:durableId="231C3012"/>
  <w16cid:commentId w16cid:paraId="39FB189D" w16cid:durableId="23257BFC"/>
  <w16cid:commentId w16cid:paraId="4945CCC7" w16cid:durableId="231C2E58"/>
  <w16cid:commentId w16cid:paraId="412CD284" w16cid:durableId="231C2F5F"/>
  <w16cid:commentId w16cid:paraId="23BA415C" w16cid:durableId="231C3514"/>
  <w16cid:commentId w16cid:paraId="15C06255" w16cid:durableId="231C40DC"/>
  <w16cid:commentId w16cid:paraId="0E117C48" w16cid:durableId="23202F38"/>
  <w16cid:commentId w16cid:paraId="7CB36B5E" w16cid:durableId="23216217"/>
  <w16cid:commentId w16cid:paraId="46ABC69D" w16cid:durableId="23216259"/>
  <w16cid:commentId w16cid:paraId="14D3A814" w16cid:durableId="23217B40"/>
  <w16cid:commentId w16cid:paraId="754C1969" w16cid:durableId="23216EA0"/>
  <w16cid:commentId w16cid:paraId="01A808ED" w16cid:durableId="23202DB4"/>
  <w16cid:commentId w16cid:paraId="255A5ECC" w16cid:durableId="23203249"/>
  <w16cid:commentId w16cid:paraId="27E03B75" w16cid:durableId="232033E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71D7A"/>
    <w:multiLevelType w:val="hybridMultilevel"/>
    <w:tmpl w:val="2FD0AA86"/>
    <w:lvl w:ilvl="0" w:tplc="ED3816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E839BE"/>
    <w:multiLevelType w:val="hybridMultilevel"/>
    <w:tmpl w:val="2C3ECEAC"/>
    <w:lvl w:ilvl="0" w:tplc="FDB816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8"/>
  </w:num>
  <w:num w:numId="8">
    <w:abstractNumId w:val="9"/>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nest, Morgan">
    <w15:presenceInfo w15:providerId="AD" w15:userId="S::skmorgane@ufl.edu::8bdbff9f-609a-4f8d-8d10-6c72c204f1d3"/>
  </w15:person>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001F"/>
    <w:rsid w:val="0002192F"/>
    <w:rsid w:val="00021C8D"/>
    <w:rsid w:val="00030210"/>
    <w:rsid w:val="000306FB"/>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673C1"/>
    <w:rsid w:val="000714AC"/>
    <w:rsid w:val="00071CC7"/>
    <w:rsid w:val="00073524"/>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CF0"/>
    <w:rsid w:val="000A6D8B"/>
    <w:rsid w:val="000A79E9"/>
    <w:rsid w:val="000B2F4C"/>
    <w:rsid w:val="000B3A8E"/>
    <w:rsid w:val="000B4ACA"/>
    <w:rsid w:val="000B5DF5"/>
    <w:rsid w:val="000B7509"/>
    <w:rsid w:val="000B7A82"/>
    <w:rsid w:val="000C0BB0"/>
    <w:rsid w:val="000C17ED"/>
    <w:rsid w:val="000C1B43"/>
    <w:rsid w:val="000C2B14"/>
    <w:rsid w:val="000C39DC"/>
    <w:rsid w:val="000C5472"/>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E725A"/>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2724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37AA"/>
    <w:rsid w:val="00164AF5"/>
    <w:rsid w:val="00164F5B"/>
    <w:rsid w:val="00167232"/>
    <w:rsid w:val="00170F9A"/>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FF4"/>
    <w:rsid w:val="001A6312"/>
    <w:rsid w:val="001A6CC4"/>
    <w:rsid w:val="001B057A"/>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63D3"/>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367C"/>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2681"/>
    <w:rsid w:val="002A340E"/>
    <w:rsid w:val="002A424B"/>
    <w:rsid w:val="002A5B7E"/>
    <w:rsid w:val="002A63A5"/>
    <w:rsid w:val="002A793D"/>
    <w:rsid w:val="002B06A1"/>
    <w:rsid w:val="002B18E6"/>
    <w:rsid w:val="002B2D4F"/>
    <w:rsid w:val="002B32C5"/>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3E31"/>
    <w:rsid w:val="002E527C"/>
    <w:rsid w:val="002E5986"/>
    <w:rsid w:val="002F2FBC"/>
    <w:rsid w:val="002F4362"/>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39E"/>
    <w:rsid w:val="0031663B"/>
    <w:rsid w:val="0031692C"/>
    <w:rsid w:val="00316C6A"/>
    <w:rsid w:val="00317AE5"/>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1ABA"/>
    <w:rsid w:val="003F33EC"/>
    <w:rsid w:val="003F3991"/>
    <w:rsid w:val="003F3FEE"/>
    <w:rsid w:val="003F505F"/>
    <w:rsid w:val="003F6F2E"/>
    <w:rsid w:val="00403395"/>
    <w:rsid w:val="004037CB"/>
    <w:rsid w:val="00403834"/>
    <w:rsid w:val="0040444C"/>
    <w:rsid w:val="00406878"/>
    <w:rsid w:val="0040698A"/>
    <w:rsid w:val="004072B7"/>
    <w:rsid w:val="00407D5A"/>
    <w:rsid w:val="004109B9"/>
    <w:rsid w:val="00410A54"/>
    <w:rsid w:val="00411096"/>
    <w:rsid w:val="004132A0"/>
    <w:rsid w:val="00415192"/>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AC3"/>
    <w:rsid w:val="00443C83"/>
    <w:rsid w:val="004449EB"/>
    <w:rsid w:val="004457E2"/>
    <w:rsid w:val="004466B5"/>
    <w:rsid w:val="004467B0"/>
    <w:rsid w:val="004467B8"/>
    <w:rsid w:val="00446A23"/>
    <w:rsid w:val="00447647"/>
    <w:rsid w:val="00450A41"/>
    <w:rsid w:val="00450F83"/>
    <w:rsid w:val="004511D4"/>
    <w:rsid w:val="004514A4"/>
    <w:rsid w:val="00452574"/>
    <w:rsid w:val="004530CB"/>
    <w:rsid w:val="00454133"/>
    <w:rsid w:val="0045416E"/>
    <w:rsid w:val="004544A1"/>
    <w:rsid w:val="00457C95"/>
    <w:rsid w:val="0046042B"/>
    <w:rsid w:val="00460B36"/>
    <w:rsid w:val="00462CA0"/>
    <w:rsid w:val="00463418"/>
    <w:rsid w:val="00463D87"/>
    <w:rsid w:val="00465361"/>
    <w:rsid w:val="00466AF2"/>
    <w:rsid w:val="0047153C"/>
    <w:rsid w:val="0047258C"/>
    <w:rsid w:val="00472820"/>
    <w:rsid w:val="0047325C"/>
    <w:rsid w:val="00474294"/>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430"/>
    <w:rsid w:val="00493851"/>
    <w:rsid w:val="004940FB"/>
    <w:rsid w:val="00494E6C"/>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6D16"/>
    <w:rsid w:val="0055789B"/>
    <w:rsid w:val="00561926"/>
    <w:rsid w:val="00562A9D"/>
    <w:rsid w:val="00562B35"/>
    <w:rsid w:val="0056363D"/>
    <w:rsid w:val="0056466D"/>
    <w:rsid w:val="00565492"/>
    <w:rsid w:val="00567282"/>
    <w:rsid w:val="00567EAD"/>
    <w:rsid w:val="005701CD"/>
    <w:rsid w:val="005717EE"/>
    <w:rsid w:val="005729FE"/>
    <w:rsid w:val="00573DF0"/>
    <w:rsid w:val="005747C5"/>
    <w:rsid w:val="0057529B"/>
    <w:rsid w:val="00575781"/>
    <w:rsid w:val="00577D32"/>
    <w:rsid w:val="00580380"/>
    <w:rsid w:val="00580F50"/>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401"/>
    <w:rsid w:val="005D6676"/>
    <w:rsid w:val="005D730B"/>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69D3"/>
    <w:rsid w:val="00627185"/>
    <w:rsid w:val="00631169"/>
    <w:rsid w:val="006319F3"/>
    <w:rsid w:val="00633066"/>
    <w:rsid w:val="00633CB5"/>
    <w:rsid w:val="00634092"/>
    <w:rsid w:val="00635DA3"/>
    <w:rsid w:val="00636FBC"/>
    <w:rsid w:val="00637B24"/>
    <w:rsid w:val="0064097A"/>
    <w:rsid w:val="00641273"/>
    <w:rsid w:val="0064213A"/>
    <w:rsid w:val="00643A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1B8"/>
    <w:rsid w:val="00691E75"/>
    <w:rsid w:val="00691F26"/>
    <w:rsid w:val="00692FC8"/>
    <w:rsid w:val="0069324F"/>
    <w:rsid w:val="00695485"/>
    <w:rsid w:val="006961C7"/>
    <w:rsid w:val="00697CB5"/>
    <w:rsid w:val="006A0177"/>
    <w:rsid w:val="006A3020"/>
    <w:rsid w:val="006A49A5"/>
    <w:rsid w:val="006A5892"/>
    <w:rsid w:val="006A6D60"/>
    <w:rsid w:val="006A7DC2"/>
    <w:rsid w:val="006A7ED0"/>
    <w:rsid w:val="006B174C"/>
    <w:rsid w:val="006B1EAF"/>
    <w:rsid w:val="006B2FF7"/>
    <w:rsid w:val="006B36C9"/>
    <w:rsid w:val="006B41C7"/>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E2FB9"/>
    <w:rsid w:val="006E58F5"/>
    <w:rsid w:val="006E6069"/>
    <w:rsid w:val="006E7FD1"/>
    <w:rsid w:val="006F1FBF"/>
    <w:rsid w:val="006F32EE"/>
    <w:rsid w:val="006F4469"/>
    <w:rsid w:val="006F6D7D"/>
    <w:rsid w:val="006F7396"/>
    <w:rsid w:val="007006B7"/>
    <w:rsid w:val="00701CF0"/>
    <w:rsid w:val="00702953"/>
    <w:rsid w:val="00702DFE"/>
    <w:rsid w:val="00702F04"/>
    <w:rsid w:val="00710380"/>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09A"/>
    <w:rsid w:val="007532C6"/>
    <w:rsid w:val="0075383E"/>
    <w:rsid w:val="00753938"/>
    <w:rsid w:val="00754408"/>
    <w:rsid w:val="0075454B"/>
    <w:rsid w:val="0075556C"/>
    <w:rsid w:val="0075669D"/>
    <w:rsid w:val="007575E4"/>
    <w:rsid w:val="00757FEC"/>
    <w:rsid w:val="00760550"/>
    <w:rsid w:val="00762108"/>
    <w:rsid w:val="007659BB"/>
    <w:rsid w:val="00770024"/>
    <w:rsid w:val="007708B8"/>
    <w:rsid w:val="00771E3C"/>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F49"/>
    <w:rsid w:val="007B32E1"/>
    <w:rsid w:val="007B34F4"/>
    <w:rsid w:val="007B5890"/>
    <w:rsid w:val="007B71EA"/>
    <w:rsid w:val="007C0EDA"/>
    <w:rsid w:val="007C1DC3"/>
    <w:rsid w:val="007C2BC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5B"/>
    <w:rsid w:val="007F6C8C"/>
    <w:rsid w:val="007F7B46"/>
    <w:rsid w:val="0080016D"/>
    <w:rsid w:val="008026CD"/>
    <w:rsid w:val="00802736"/>
    <w:rsid w:val="00802D8B"/>
    <w:rsid w:val="0080450E"/>
    <w:rsid w:val="0080503B"/>
    <w:rsid w:val="008051A0"/>
    <w:rsid w:val="00805E76"/>
    <w:rsid w:val="008071D5"/>
    <w:rsid w:val="008079DA"/>
    <w:rsid w:val="00810023"/>
    <w:rsid w:val="0081219D"/>
    <w:rsid w:val="008125C4"/>
    <w:rsid w:val="008128EF"/>
    <w:rsid w:val="00812D49"/>
    <w:rsid w:val="00812EAD"/>
    <w:rsid w:val="008155F1"/>
    <w:rsid w:val="0081662B"/>
    <w:rsid w:val="00817DB8"/>
    <w:rsid w:val="00822C72"/>
    <w:rsid w:val="008231CD"/>
    <w:rsid w:val="0082390B"/>
    <w:rsid w:val="00823FE0"/>
    <w:rsid w:val="008245DC"/>
    <w:rsid w:val="008249A8"/>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3FB"/>
    <w:rsid w:val="00896EA8"/>
    <w:rsid w:val="008A2C84"/>
    <w:rsid w:val="008A5C7C"/>
    <w:rsid w:val="008A70DA"/>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0BE"/>
    <w:rsid w:val="008D4901"/>
    <w:rsid w:val="008D7006"/>
    <w:rsid w:val="008D7590"/>
    <w:rsid w:val="008D766D"/>
    <w:rsid w:val="008D7D26"/>
    <w:rsid w:val="008E06CF"/>
    <w:rsid w:val="008E0E05"/>
    <w:rsid w:val="008E10F6"/>
    <w:rsid w:val="008E3F4C"/>
    <w:rsid w:val="008E493A"/>
    <w:rsid w:val="008F2495"/>
    <w:rsid w:val="008F2B8A"/>
    <w:rsid w:val="008F2D50"/>
    <w:rsid w:val="008F41B5"/>
    <w:rsid w:val="008F6ACC"/>
    <w:rsid w:val="009028EB"/>
    <w:rsid w:val="0090341B"/>
    <w:rsid w:val="009035EC"/>
    <w:rsid w:val="00904827"/>
    <w:rsid w:val="009057B1"/>
    <w:rsid w:val="00907E91"/>
    <w:rsid w:val="00910CBF"/>
    <w:rsid w:val="00911692"/>
    <w:rsid w:val="009124B1"/>
    <w:rsid w:val="0091400B"/>
    <w:rsid w:val="00914C3F"/>
    <w:rsid w:val="00915A3D"/>
    <w:rsid w:val="00916A42"/>
    <w:rsid w:val="0092140A"/>
    <w:rsid w:val="00921F95"/>
    <w:rsid w:val="00922B04"/>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107"/>
    <w:rsid w:val="00966DDC"/>
    <w:rsid w:val="00967152"/>
    <w:rsid w:val="009706F3"/>
    <w:rsid w:val="00971B30"/>
    <w:rsid w:val="00972A31"/>
    <w:rsid w:val="00973CC4"/>
    <w:rsid w:val="00974771"/>
    <w:rsid w:val="00974AB3"/>
    <w:rsid w:val="00974B96"/>
    <w:rsid w:val="00974E7D"/>
    <w:rsid w:val="00976125"/>
    <w:rsid w:val="00976538"/>
    <w:rsid w:val="0097699D"/>
    <w:rsid w:val="0097711A"/>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4B9"/>
    <w:rsid w:val="009D752B"/>
    <w:rsid w:val="009E01B5"/>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06758"/>
    <w:rsid w:val="00A0684A"/>
    <w:rsid w:val="00A06F73"/>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935"/>
    <w:rsid w:val="00A42AF0"/>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08"/>
    <w:rsid w:val="00AC7193"/>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E77C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09A8"/>
    <w:rsid w:val="00B323B4"/>
    <w:rsid w:val="00B326E6"/>
    <w:rsid w:val="00B36343"/>
    <w:rsid w:val="00B40985"/>
    <w:rsid w:val="00B40B9F"/>
    <w:rsid w:val="00B419B9"/>
    <w:rsid w:val="00B42347"/>
    <w:rsid w:val="00B42787"/>
    <w:rsid w:val="00B42882"/>
    <w:rsid w:val="00B43B00"/>
    <w:rsid w:val="00B43D17"/>
    <w:rsid w:val="00B44CBB"/>
    <w:rsid w:val="00B46719"/>
    <w:rsid w:val="00B4729A"/>
    <w:rsid w:val="00B474CD"/>
    <w:rsid w:val="00B527E2"/>
    <w:rsid w:val="00B52E40"/>
    <w:rsid w:val="00B52FDE"/>
    <w:rsid w:val="00B53165"/>
    <w:rsid w:val="00B54215"/>
    <w:rsid w:val="00B563E1"/>
    <w:rsid w:val="00B574BF"/>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77932"/>
    <w:rsid w:val="00B81183"/>
    <w:rsid w:val="00B821D0"/>
    <w:rsid w:val="00B82502"/>
    <w:rsid w:val="00B83A17"/>
    <w:rsid w:val="00B845B4"/>
    <w:rsid w:val="00B84AB9"/>
    <w:rsid w:val="00B84B73"/>
    <w:rsid w:val="00B84C89"/>
    <w:rsid w:val="00B853D8"/>
    <w:rsid w:val="00B8625B"/>
    <w:rsid w:val="00B8718C"/>
    <w:rsid w:val="00B87639"/>
    <w:rsid w:val="00B930D0"/>
    <w:rsid w:val="00B931F2"/>
    <w:rsid w:val="00B93961"/>
    <w:rsid w:val="00B95696"/>
    <w:rsid w:val="00B977A7"/>
    <w:rsid w:val="00BA2018"/>
    <w:rsid w:val="00BA2BCD"/>
    <w:rsid w:val="00BA4903"/>
    <w:rsid w:val="00BA511B"/>
    <w:rsid w:val="00BB14CC"/>
    <w:rsid w:val="00BB3714"/>
    <w:rsid w:val="00BB4C18"/>
    <w:rsid w:val="00BB5526"/>
    <w:rsid w:val="00BB61C7"/>
    <w:rsid w:val="00BB6262"/>
    <w:rsid w:val="00BB7E8E"/>
    <w:rsid w:val="00BC0013"/>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3E07"/>
    <w:rsid w:val="00D144AA"/>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45D1"/>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1C9A"/>
    <w:rsid w:val="00DF2A76"/>
    <w:rsid w:val="00DF32EF"/>
    <w:rsid w:val="00DF4CAC"/>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96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0132"/>
    <w:rsid w:val="00E41013"/>
    <w:rsid w:val="00E4121E"/>
    <w:rsid w:val="00E42232"/>
    <w:rsid w:val="00E43750"/>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0BCC"/>
    <w:rsid w:val="00E91191"/>
    <w:rsid w:val="00E92149"/>
    <w:rsid w:val="00E92234"/>
    <w:rsid w:val="00E9399D"/>
    <w:rsid w:val="00E94422"/>
    <w:rsid w:val="00EA07F5"/>
    <w:rsid w:val="00EA1BC4"/>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1EBC"/>
    <w:rsid w:val="00EC2D89"/>
    <w:rsid w:val="00EC3006"/>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09B0"/>
    <w:rsid w:val="00EE1BB8"/>
    <w:rsid w:val="00EE248A"/>
    <w:rsid w:val="00EE38C3"/>
    <w:rsid w:val="00EE3BEC"/>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48C5"/>
    <w:rsid w:val="00F06797"/>
    <w:rsid w:val="00F07972"/>
    <w:rsid w:val="00F10365"/>
    <w:rsid w:val="00F10DFD"/>
    <w:rsid w:val="00F131A7"/>
    <w:rsid w:val="00F2106C"/>
    <w:rsid w:val="00F2135D"/>
    <w:rsid w:val="00F22256"/>
    <w:rsid w:val="00F2339C"/>
    <w:rsid w:val="00F242B5"/>
    <w:rsid w:val="00F25C39"/>
    <w:rsid w:val="00F30CF8"/>
    <w:rsid w:val="00F31000"/>
    <w:rsid w:val="00F3109F"/>
    <w:rsid w:val="00F3233A"/>
    <w:rsid w:val="00F33C36"/>
    <w:rsid w:val="00F34AF8"/>
    <w:rsid w:val="00F36516"/>
    <w:rsid w:val="00F374AC"/>
    <w:rsid w:val="00F37C61"/>
    <w:rsid w:val="00F40376"/>
    <w:rsid w:val="00F41EEE"/>
    <w:rsid w:val="00F4442D"/>
    <w:rsid w:val="00F448CC"/>
    <w:rsid w:val="00F4491E"/>
    <w:rsid w:val="00F45019"/>
    <w:rsid w:val="00F462C5"/>
    <w:rsid w:val="00F46A3D"/>
    <w:rsid w:val="00F5143E"/>
    <w:rsid w:val="00F516A4"/>
    <w:rsid w:val="00F51C18"/>
    <w:rsid w:val="00F52A84"/>
    <w:rsid w:val="00F531E5"/>
    <w:rsid w:val="00F53668"/>
    <w:rsid w:val="00F54082"/>
    <w:rsid w:val="00F542F4"/>
    <w:rsid w:val="00F551D5"/>
    <w:rsid w:val="00F6322B"/>
    <w:rsid w:val="00F63B11"/>
    <w:rsid w:val="00F66436"/>
    <w:rsid w:val="00F675D1"/>
    <w:rsid w:val="00F67DDF"/>
    <w:rsid w:val="00F67E8F"/>
    <w:rsid w:val="00F702EC"/>
    <w:rsid w:val="00F73B52"/>
    <w:rsid w:val="00F760DE"/>
    <w:rsid w:val="00F76E71"/>
    <w:rsid w:val="00F77E5C"/>
    <w:rsid w:val="00F807FF"/>
    <w:rsid w:val="00F82E80"/>
    <w:rsid w:val="00F83342"/>
    <w:rsid w:val="00F846A2"/>
    <w:rsid w:val="00F851DC"/>
    <w:rsid w:val="00F85B9B"/>
    <w:rsid w:val="00F87A77"/>
    <w:rsid w:val="00F90AF5"/>
    <w:rsid w:val="00F915AF"/>
    <w:rsid w:val="00F95091"/>
    <w:rsid w:val="00F95574"/>
    <w:rsid w:val="00F95ED0"/>
    <w:rsid w:val="00F96175"/>
    <w:rsid w:val="00F96EE2"/>
    <w:rsid w:val="00FA011A"/>
    <w:rsid w:val="00FA1B62"/>
    <w:rsid w:val="00FA2269"/>
    <w:rsid w:val="00FA28A2"/>
    <w:rsid w:val="00FA63B4"/>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CC80-E928-455A-8EED-9FC4A7C1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4983</Words>
  <Characters>28409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4</cp:revision>
  <dcterms:created xsi:type="dcterms:W3CDTF">2020-10-05T14:55:00Z</dcterms:created>
  <dcterms:modified xsi:type="dcterms:W3CDTF">2020-10-05T16:18:00Z</dcterms:modified>
</cp:coreProperties>
</file>